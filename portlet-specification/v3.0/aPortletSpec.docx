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A1" w:rsidRPr="00BF74A1" w:rsidRDefault="00BF74A1" w:rsidP="007F56AB">
      <w:pPr>
        <w:pStyle w:val="Standard"/>
      </w:pPr>
    </w:p>
    <w:p w:rsidR="00BF74A1" w:rsidRPr="00BF74A1" w:rsidRDefault="00BF74A1" w:rsidP="00BF74A1">
      <w:pPr>
        <w:pBdr>
          <w:bottom w:val="single" w:sz="18" w:space="1" w:color="000000"/>
        </w:pBdr>
        <w:suppressAutoHyphens/>
        <w:autoSpaceDN w:val="0"/>
        <w:spacing w:before="2520" w:after="280" w:line="360" w:lineRule="auto"/>
        <w:jc w:val="right"/>
        <w:textAlignment w:val="baseline"/>
        <w:rPr>
          <w:rFonts w:ascii="Arial" w:eastAsia="SimSun" w:hAnsi="Arial" w:cs="Mangal"/>
          <w:b/>
          <w:kern w:val="3"/>
          <w:sz w:val="40"/>
          <w:szCs w:val="24"/>
          <w:lang w:eastAsia="zh-CN" w:bidi="hi-IN"/>
        </w:rPr>
      </w:pPr>
      <w:r w:rsidRPr="00BF74A1">
        <w:rPr>
          <w:rFonts w:ascii="Arial" w:eastAsia="SimSun" w:hAnsi="Arial" w:cs="Mangal"/>
          <w:b/>
          <w:kern w:val="3"/>
          <w:sz w:val="40"/>
          <w:szCs w:val="24"/>
          <w:lang w:eastAsia="zh-CN" w:bidi="hi-IN"/>
        </w:rPr>
        <w:t>Java</w:t>
      </w:r>
      <w:r w:rsidRPr="00BF74A1">
        <w:rPr>
          <w:rFonts w:ascii="Arial" w:eastAsia="SimSun" w:hAnsi="Arial" w:cs="Mangal"/>
          <w:b/>
          <w:kern w:val="3"/>
          <w:sz w:val="40"/>
          <w:szCs w:val="24"/>
          <w:vertAlign w:val="superscript"/>
          <w:lang w:eastAsia="zh-CN" w:bidi="hi-IN"/>
        </w:rPr>
        <w:t>TM</w:t>
      </w:r>
      <w:r w:rsidRPr="00BF74A1">
        <w:rPr>
          <w:rFonts w:ascii="Arial" w:eastAsia="SimSun" w:hAnsi="Arial" w:cs="Mangal"/>
          <w:b/>
          <w:kern w:val="3"/>
          <w:sz w:val="40"/>
          <w:szCs w:val="24"/>
          <w:lang w:eastAsia="zh-CN" w:bidi="hi-IN"/>
        </w:rPr>
        <w:t xml:space="preserve"> Portlet Specification</w:t>
      </w:r>
    </w:p>
    <w:p w:rsidR="00BF74A1" w:rsidRPr="00BF3BC5" w:rsidRDefault="00BF3BC5" w:rsidP="00BF3BC5">
      <w:pPr>
        <w:suppressAutoHyphens/>
        <w:autoSpaceDN w:val="0"/>
        <w:spacing w:before="280" w:after="280" w:line="360" w:lineRule="auto"/>
        <w:jc w:val="right"/>
        <w:textAlignment w:val="baseline"/>
        <w:rPr>
          <w:rFonts w:ascii="Arial" w:eastAsia="SimSun" w:hAnsi="Arial" w:cs="Mangal"/>
          <w:b/>
          <w:kern w:val="3"/>
          <w:sz w:val="32"/>
          <w:szCs w:val="24"/>
          <w:lang w:eastAsia="zh-CN" w:bidi="hi-IN"/>
        </w:rPr>
      </w:pPr>
      <w:r w:rsidRPr="00BF3BC5">
        <w:rPr>
          <w:rFonts w:ascii="Arial" w:eastAsia="SimSun" w:hAnsi="Arial" w:cs="Mangal"/>
          <w:b/>
          <w:kern w:val="3"/>
          <w:sz w:val="32"/>
          <w:szCs w:val="24"/>
          <w:lang w:eastAsia="zh-CN" w:bidi="hi-IN"/>
        </w:rPr>
        <w:t>-</w:t>
      </w:r>
      <w:r>
        <w:rPr>
          <w:rFonts w:ascii="Arial" w:eastAsia="SimSun" w:hAnsi="Arial" w:cs="Mangal"/>
          <w:b/>
          <w:kern w:val="3"/>
          <w:sz w:val="32"/>
          <w:szCs w:val="24"/>
          <w:lang w:eastAsia="zh-CN" w:bidi="hi-IN"/>
        </w:rPr>
        <w:t xml:space="preserve"> </w:t>
      </w:r>
      <w:r w:rsidRPr="00BF3BC5">
        <w:rPr>
          <w:rFonts w:ascii="Arial" w:eastAsia="SimSun" w:hAnsi="Arial" w:cs="Mangal"/>
          <w:b/>
          <w:kern w:val="3"/>
          <w:sz w:val="32"/>
          <w:szCs w:val="24"/>
          <w:lang w:eastAsia="zh-CN" w:bidi="hi-IN"/>
        </w:rPr>
        <w:t>Final -</w:t>
      </w:r>
    </w:p>
    <w:p w:rsidR="00BF74A1" w:rsidRPr="00BF74A1" w:rsidRDefault="005F20B6" w:rsidP="00BF74A1">
      <w:pPr>
        <w:suppressAutoHyphens/>
        <w:autoSpaceDN w:val="0"/>
        <w:spacing w:before="280" w:after="280" w:line="360" w:lineRule="auto"/>
        <w:jc w:val="right"/>
        <w:textAlignment w:val="baseline"/>
        <w:rPr>
          <w:rFonts w:ascii="Arial" w:eastAsia="SimSun" w:hAnsi="Arial" w:cs="Mangal"/>
          <w:b/>
          <w:kern w:val="3"/>
          <w:sz w:val="32"/>
          <w:szCs w:val="24"/>
          <w:lang w:eastAsia="zh-CN" w:bidi="hi-IN"/>
        </w:rPr>
      </w:pPr>
      <w:r>
        <w:rPr>
          <w:rFonts w:ascii="Arial" w:eastAsia="SimSun" w:hAnsi="Arial" w:cs="Mangal"/>
          <w:b/>
          <w:kern w:val="3"/>
          <w:sz w:val="32"/>
          <w:szCs w:val="24"/>
          <w:lang w:eastAsia="zh-CN" w:bidi="hi-IN"/>
        </w:rPr>
        <w:t>Version 3.0</w:t>
      </w: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BF74A1">
        <w:rPr>
          <w:rFonts w:ascii="Times New Roman" w:eastAsia="SimSun" w:hAnsi="Times New Roman" w:cs="Mangal"/>
          <w:kern w:val="3"/>
          <w:sz w:val="24"/>
          <w:szCs w:val="24"/>
          <w:lang w:eastAsia="zh-CN" w:bidi="hi-IN"/>
        </w:rPr>
        <w:t xml:space="preserve">Send comments about this document to: </w:t>
      </w:r>
      <w:r w:rsidRPr="00BF74A1">
        <w:rPr>
          <w:rFonts w:ascii="Courier" w:eastAsia="SimSun" w:hAnsi="Courier" w:cs="Mangal"/>
          <w:b/>
          <w:bCs/>
          <w:kern w:val="3"/>
          <w:sz w:val="20"/>
          <w:szCs w:val="24"/>
          <w:lang w:eastAsia="zh-CN" w:bidi="hi-IN"/>
        </w:rPr>
        <w:t>issues@portletspec3.java.net</w:t>
      </w:r>
      <w:r w:rsidRPr="00BF74A1">
        <w:rPr>
          <w:rFonts w:ascii="Courier" w:eastAsia="SimSun" w:hAnsi="Courier" w:cs="Mangal"/>
          <w:kern w:val="3"/>
          <w:sz w:val="20"/>
          <w:szCs w:val="24"/>
          <w:lang w:eastAsia="zh-CN" w:bidi="hi-IN"/>
        </w:rPr>
        <w:t> </w:t>
      </w: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BF74A1" w:rsidRPr="00BF74A1" w:rsidRDefault="00BF74A1" w:rsidP="00BF74A1">
      <w:pPr>
        <w:suppressAutoHyphens/>
        <w:autoSpaceDN w:val="0"/>
        <w:spacing w:before="101" w:after="101" w:line="240" w:lineRule="auto"/>
        <w:jc w:val="center"/>
        <w:textAlignment w:val="baseline"/>
        <w:rPr>
          <w:rFonts w:ascii="Times New Roman" w:eastAsia="SimSun" w:hAnsi="Times New Roman" w:cs="Mangal"/>
          <w:kern w:val="3"/>
          <w:sz w:val="24"/>
          <w:szCs w:val="24"/>
          <w:lang w:eastAsia="zh-CN" w:bidi="hi-IN"/>
        </w:rPr>
      </w:pPr>
      <w:r w:rsidRPr="00BF74A1">
        <w:rPr>
          <w:rFonts w:ascii="Times New Roman" w:eastAsia="SimSun" w:hAnsi="Times New Roman" w:cs="Mangal"/>
          <w:kern w:val="3"/>
          <w:sz w:val="24"/>
          <w:szCs w:val="24"/>
          <w:lang w:val="de-DE" w:eastAsia="zh-CN" w:bidi="hi-IN"/>
        </w:rPr>
        <w:fldChar w:fldCharType="begin"/>
      </w:r>
      <w:r w:rsidRPr="00BF74A1">
        <w:rPr>
          <w:rFonts w:ascii="Times New Roman" w:eastAsia="SimSun" w:hAnsi="Times New Roman" w:cs="Mangal"/>
          <w:kern w:val="3"/>
          <w:sz w:val="24"/>
          <w:szCs w:val="24"/>
          <w:lang w:val="de-DE" w:eastAsia="zh-CN" w:bidi="hi-IN"/>
        </w:rPr>
        <w:instrText xml:space="preserve"> DATE \@ "dd'.'MM'.'yy" </w:instrText>
      </w:r>
      <w:r w:rsidRPr="00BF74A1">
        <w:rPr>
          <w:rFonts w:ascii="Times New Roman" w:eastAsia="SimSun" w:hAnsi="Times New Roman" w:cs="Mangal"/>
          <w:kern w:val="3"/>
          <w:sz w:val="24"/>
          <w:szCs w:val="24"/>
          <w:lang w:val="de-DE" w:eastAsia="zh-CN" w:bidi="hi-IN"/>
        </w:rPr>
        <w:fldChar w:fldCharType="separate"/>
      </w:r>
      <w:r w:rsidR="003B17E8">
        <w:rPr>
          <w:rFonts w:ascii="Times New Roman" w:eastAsia="SimSun" w:hAnsi="Times New Roman" w:cs="Mangal"/>
          <w:noProof/>
          <w:kern w:val="3"/>
          <w:sz w:val="24"/>
          <w:szCs w:val="24"/>
          <w:lang w:val="de-DE" w:eastAsia="zh-CN" w:bidi="hi-IN"/>
        </w:rPr>
        <w:t>22.12.16</w:t>
      </w:r>
      <w:r w:rsidRPr="00BF74A1">
        <w:rPr>
          <w:rFonts w:ascii="Times New Roman" w:eastAsia="SimSun" w:hAnsi="Times New Roman" w:cs="Mangal"/>
          <w:kern w:val="3"/>
          <w:sz w:val="24"/>
          <w:szCs w:val="24"/>
          <w:lang w:val="de-DE" w:eastAsia="zh-CN" w:bidi="hi-IN"/>
        </w:rPr>
        <w:fldChar w:fldCharType="end"/>
      </w:r>
      <w:r w:rsidRPr="00BF74A1">
        <w:rPr>
          <w:rFonts w:ascii="Times New Roman" w:eastAsia="SimSun" w:hAnsi="Times New Roman" w:cs="Mangal"/>
          <w:kern w:val="3"/>
          <w:sz w:val="24"/>
          <w:szCs w:val="24"/>
          <w:lang w:eastAsia="zh-CN" w:bidi="hi-IN"/>
        </w:rPr>
        <w:t xml:space="preserve"> </w:t>
      </w:r>
      <w:r w:rsidRPr="00BF74A1">
        <w:rPr>
          <w:rFonts w:ascii="Times New Roman" w:eastAsia="SimSun" w:hAnsi="Times New Roman" w:cs="Mangal"/>
          <w:kern w:val="3"/>
          <w:sz w:val="24"/>
          <w:szCs w:val="24"/>
          <w:lang w:val="de-DE" w:eastAsia="zh-CN" w:bidi="hi-IN"/>
        </w:rPr>
        <w:fldChar w:fldCharType="begin"/>
      </w:r>
      <w:r w:rsidRPr="00BF74A1">
        <w:rPr>
          <w:rFonts w:ascii="Times New Roman" w:eastAsia="SimSun" w:hAnsi="Times New Roman" w:cs="Mangal"/>
          <w:kern w:val="3"/>
          <w:sz w:val="24"/>
          <w:szCs w:val="24"/>
          <w:lang w:val="de-DE" w:eastAsia="zh-CN" w:bidi="hi-IN"/>
        </w:rPr>
        <w:instrText xml:space="preserve"> TIME \@ "HH':'mm':'ss" </w:instrText>
      </w:r>
      <w:r w:rsidRPr="00BF74A1">
        <w:rPr>
          <w:rFonts w:ascii="Times New Roman" w:eastAsia="SimSun" w:hAnsi="Times New Roman" w:cs="Mangal"/>
          <w:kern w:val="3"/>
          <w:sz w:val="24"/>
          <w:szCs w:val="24"/>
          <w:lang w:val="de-DE" w:eastAsia="zh-CN" w:bidi="hi-IN"/>
        </w:rPr>
        <w:fldChar w:fldCharType="separate"/>
      </w:r>
      <w:r w:rsidR="003B17E8">
        <w:rPr>
          <w:rFonts w:ascii="Times New Roman" w:eastAsia="SimSun" w:hAnsi="Times New Roman" w:cs="Mangal"/>
          <w:noProof/>
          <w:kern w:val="3"/>
          <w:sz w:val="24"/>
          <w:szCs w:val="24"/>
          <w:lang w:val="de-DE" w:eastAsia="zh-CN" w:bidi="hi-IN"/>
        </w:rPr>
        <w:t>06:10:18</w:t>
      </w:r>
      <w:r w:rsidRPr="00BF74A1">
        <w:rPr>
          <w:rFonts w:ascii="Times New Roman" w:eastAsia="SimSun" w:hAnsi="Times New Roman" w:cs="Mangal"/>
          <w:kern w:val="3"/>
          <w:sz w:val="24"/>
          <w:szCs w:val="24"/>
          <w:lang w:val="de-DE" w:eastAsia="zh-CN" w:bidi="hi-IN"/>
        </w:rPr>
        <w:fldChar w:fldCharType="end"/>
      </w:r>
    </w:p>
    <w:p w:rsidR="00BF74A1" w:rsidRPr="00BF74A1" w:rsidRDefault="00BF74A1" w:rsidP="00BF74A1">
      <w:pPr>
        <w:suppressAutoHyphens/>
        <w:autoSpaceDN w:val="0"/>
        <w:spacing w:after="0" w:line="240" w:lineRule="auto"/>
        <w:jc w:val="center"/>
        <w:textAlignment w:val="baseline"/>
        <w:rPr>
          <w:rFonts w:ascii="Times New Roman" w:eastAsia="SimSun" w:hAnsi="Times New Roman" w:cs="Mangal"/>
          <w:kern w:val="3"/>
          <w:sz w:val="24"/>
          <w:szCs w:val="24"/>
          <w:lang w:eastAsia="zh-CN" w:bidi="hi-IN"/>
        </w:rPr>
      </w:pPr>
      <w:r w:rsidRPr="00BF74A1">
        <w:rPr>
          <w:rFonts w:ascii="Times New Roman" w:eastAsia="SimSun" w:hAnsi="Times New Roman" w:cs="Mangal"/>
          <w:kern w:val="3"/>
          <w:sz w:val="24"/>
          <w:szCs w:val="24"/>
          <w:lang w:eastAsia="zh-CN" w:bidi="hi-IN"/>
        </w:rPr>
        <w:t>Martin Scott Nicklous (Scott.Nicklous@de.ibm.com)</w:t>
      </w:r>
    </w:p>
    <w:p w:rsidR="00D056DC" w:rsidRDefault="00D056DC"/>
    <w:p w:rsidR="00BF74A1" w:rsidRDefault="00BF74A1">
      <w:r>
        <w:br w:type="page"/>
      </w:r>
    </w:p>
    <w:p w:rsidR="00BF74A1" w:rsidRPr="00983511" w:rsidRDefault="00BF74A1" w:rsidP="00BF74A1">
      <w:pPr>
        <w:pStyle w:val="DefaultText"/>
        <w:autoSpaceDE w:val="0"/>
        <w:spacing w:after="120"/>
        <w:rPr>
          <w:b/>
        </w:rPr>
      </w:pPr>
      <w:r w:rsidRPr="00983511">
        <w:rPr>
          <w:b/>
        </w:rPr>
        <w:lastRenderedPageBreak/>
        <w:t xml:space="preserve">Java(TM) Portlet Specification </w:t>
      </w:r>
      <w:r w:rsidR="00055959">
        <w:rPr>
          <w:b/>
        </w:rPr>
        <w:t>(</w:t>
      </w:r>
      <w:r w:rsidR="004E7875">
        <w:rPr>
          <w:b/>
        </w:rPr>
        <w:t>"</w:t>
      </w:r>
      <w:r w:rsidR="00055959">
        <w:rPr>
          <w:b/>
        </w:rPr>
        <w:t>Specification</w:t>
      </w:r>
      <w:r w:rsidR="004E7875">
        <w:rPr>
          <w:b/>
        </w:rPr>
        <w:t>"</w:t>
      </w:r>
      <w:r w:rsidR="00055959">
        <w:rPr>
          <w:b/>
        </w:rPr>
        <w:t xml:space="preserve">) </w:t>
      </w:r>
      <w:r w:rsidR="00BF3BC5">
        <w:rPr>
          <w:b/>
        </w:rPr>
        <w:t>Version: 3.0 Status: Final</w:t>
      </w:r>
      <w:r w:rsidRPr="00983511">
        <w:rPr>
          <w:b/>
        </w:rPr>
        <w:t xml:space="preserve">, Specification Lead: IBM Corp. </w:t>
      </w:r>
    </w:p>
    <w:p w:rsidR="00BF74A1" w:rsidRPr="00983511" w:rsidRDefault="000605FA" w:rsidP="00BF74A1">
      <w:pPr>
        <w:pStyle w:val="DefaultText"/>
        <w:autoSpaceDE w:val="0"/>
        <w:spacing w:after="120"/>
        <w:rPr>
          <w:b/>
        </w:rPr>
      </w:pPr>
      <w:r>
        <w:rPr>
          <w:b/>
        </w:rPr>
        <w:t>Copyright 2016</w:t>
      </w:r>
      <w:r w:rsidR="00BF74A1" w:rsidRPr="00983511">
        <w:rPr>
          <w:b/>
        </w:rPr>
        <w:t xml:space="preserve"> IBM Corp. All rights reserved.</w:t>
      </w:r>
    </w:p>
    <w:p w:rsidR="00BF74A1" w:rsidRDefault="00BF74A1" w:rsidP="00BF74A1">
      <w:pPr>
        <w:pStyle w:val="DefaultText"/>
        <w:autoSpaceDE w:val="0"/>
        <w:spacing w:after="120"/>
      </w:pPr>
      <w:r>
        <w:t xml:space="preserve">IBM Corporation (the </w:t>
      </w:r>
      <w:r w:rsidR="004E7875">
        <w:t>"</w:t>
      </w:r>
      <w:r>
        <w:t>Spec</w:t>
      </w:r>
      <w:r w:rsidR="00055959">
        <w:t xml:space="preserve"> Lead</w:t>
      </w:r>
      <w:r w:rsidR="004E7875">
        <w:t>"</w:t>
      </w:r>
      <w:r w:rsidR="00055959">
        <w:t>) for the Portlet (JSR 362) Specification 3</w:t>
      </w:r>
      <w:r>
        <w:t xml:space="preserve">.0 (the </w:t>
      </w:r>
      <w:r w:rsidR="004E7875">
        <w:t>"</w:t>
      </w:r>
      <w:r>
        <w:t>Specification</w:t>
      </w:r>
      <w:r w:rsidR="004E7875">
        <w:t>"</w:t>
      </w:r>
      <w:r>
        <w:t>) hereby grants permission to copy and display the Specification, in any medium without fee or royalty, provided that you include the following on ALL copies, or portions thereof, that you make:</w:t>
      </w:r>
    </w:p>
    <w:p w:rsidR="00BF74A1" w:rsidRDefault="00BF74A1" w:rsidP="00BF74A1">
      <w:pPr>
        <w:pStyle w:val="DefaultText"/>
        <w:autoSpaceDE w:val="0"/>
        <w:spacing w:after="120"/>
      </w:pPr>
      <w:r>
        <w:t>1. A link or URL to the Specification at this location: http:/</w:t>
      </w:r>
      <w:r w:rsidR="00055959">
        <w:t>/jcp.org/en/jsr/detail?id=362</w:t>
      </w:r>
      <w:r>
        <w:t>.</w:t>
      </w:r>
    </w:p>
    <w:p w:rsidR="00BF74A1" w:rsidRPr="00983511" w:rsidRDefault="00BF74A1" w:rsidP="00BF74A1">
      <w:pPr>
        <w:pStyle w:val="Standard"/>
        <w:spacing w:after="120"/>
        <w:rPr>
          <w:lang w:val="en-US"/>
        </w:rPr>
      </w:pPr>
      <w:r w:rsidRPr="003160AE">
        <w:rPr>
          <w:lang w:val="en-US"/>
        </w:rPr>
        <w:t>2. The copyright notice as shown herein.</w:t>
      </w:r>
    </w:p>
    <w:p w:rsidR="00BF74A1" w:rsidRDefault="00BF74A1" w:rsidP="00BF74A1">
      <w:pPr>
        <w:pStyle w:val="DefaultText"/>
        <w:autoSpaceDE w:val="0"/>
        <w:spacing w:after="120"/>
      </w:pPr>
      <w:r>
        <w:t>The Spec Lead offers to grant a perpetual, non-exclusive, worldwide, fully paid-up, royalty free, irrevocable license under its licensable copyrights and patent claims for which there is no technically feasible way of avoiding infringement in the course of implementing the Specification, provided that you:</w:t>
      </w:r>
    </w:p>
    <w:p w:rsidR="00BF74A1" w:rsidRDefault="00BF74A1" w:rsidP="00BF74A1">
      <w:pPr>
        <w:pStyle w:val="DefaultText"/>
        <w:autoSpaceDE w:val="0"/>
        <w:spacing w:after="120"/>
      </w:pPr>
      <w:r>
        <w:t>(a)  fully implement the Specification including all its required interfaces and functionality.</w:t>
      </w:r>
    </w:p>
    <w:p w:rsidR="00BF74A1" w:rsidRDefault="00BF74A1" w:rsidP="00BF74A1">
      <w:pPr>
        <w:pStyle w:val="DefaultText"/>
        <w:autoSpaceDE w:val="0"/>
        <w:spacing w:after="120"/>
      </w:pPr>
      <w:r>
        <w:t>(b)  do not modify, subset, superset or otherwise extend the Specification's name space;</w:t>
      </w:r>
    </w:p>
    <w:p w:rsidR="00BF74A1" w:rsidRDefault="00BF74A1" w:rsidP="00BF74A1">
      <w:pPr>
        <w:pStyle w:val="DefaultText"/>
        <w:autoSpaceDE w:val="0"/>
        <w:spacing w:after="120"/>
      </w:pPr>
      <w:r>
        <w:t>(c)  pass the TCK for this Specification; and</w:t>
      </w:r>
    </w:p>
    <w:p w:rsidR="00BF74A1" w:rsidRDefault="00BF74A1" w:rsidP="00BF74A1">
      <w:pPr>
        <w:pStyle w:val="DefaultText"/>
        <w:autoSpaceDE w:val="0"/>
        <w:spacing w:after="120"/>
      </w:pPr>
      <w:r>
        <w:t>(d) grant a reciprocal license to any of your patents necessary to implement required portions of the Specification on terms consistent with the provisions of Section 6.A of the Java Specification Participation Agreement.</w:t>
      </w:r>
    </w:p>
    <w:p w:rsidR="00BF74A1" w:rsidRDefault="00BF74A1" w:rsidP="00BF74A1">
      <w:pPr>
        <w:pStyle w:val="DefaultText"/>
        <w:autoSpaceDE w:val="0"/>
        <w:spacing w:after="120"/>
      </w:pPr>
      <w:r>
        <w:t xml:space="preserve">THE SPECIFICATION IS PROVIDED </w:t>
      </w:r>
      <w:r w:rsidR="004E7875">
        <w:t>"</w:t>
      </w:r>
      <w:r>
        <w:t>AS IS,</w:t>
      </w:r>
      <w:r w:rsidR="004E7875">
        <w:t>"</w:t>
      </w:r>
      <w:r>
        <w:t xml:space="preserve"> AND THE SPEC LEAD AND ANY OTHER AUTHORS MAKE NO REPRESENTATIONS OR WARRANTIES, EXPRESS OR IMPLIED, INCLUDING, BUT NOT LIMITED TO, WARRANTIES OF MERCHANTABILITY, FITNESS FOR A PARTICULAR PURPOSE, NON-INFRINGEMENT, OR TITLE; THAT THE CONTENTS OF THE SPECIFICATION ARE SUITABLE FOR ANY PURPOSE; NOR THAT THE IMPLEMENTATION OF SUCH CONTENTS WILL NOT INFRINGE ANY THIRD PARTY PATENTS, COPYRIGHTS, TRADEMARKS OR OTHER RIGHTS. THE SPEC LEAD AND ANY OTHER AUTHORS WILL NOT BE LIABLE FOR ANY DIRECT, INDIRECT, SPECIAL, INCIDENTAL OR CONSEQUENTIAL DAMAGES ARISING OUT OF ANY USE OF THE SPECIFICATION OR THE PERFORMANCE OR IMPLEMENTATION OF THE CONTENTS THEREOF.</w:t>
      </w:r>
    </w:p>
    <w:p w:rsidR="00BF74A1" w:rsidRDefault="00BF74A1" w:rsidP="00BF74A1">
      <w:pPr>
        <w:pStyle w:val="DefaultText"/>
        <w:autoSpaceDE w:val="0"/>
        <w:spacing w:after="120"/>
      </w:pPr>
      <w:r>
        <w:t>The name and trademarks of the Spec Lead or any other Authors may NOT be used in any manner, including advertising or publicity pertaining to the Specification or its contents without specific, written prior permission. Title to copyright in the Specification will at all times remain with the Authors.</w:t>
      </w:r>
    </w:p>
    <w:p w:rsidR="00BF74A1" w:rsidRDefault="00BF74A1" w:rsidP="00D23C87">
      <w:pPr>
        <w:pStyle w:val="DefaultText"/>
      </w:pPr>
      <w:r>
        <w:t>No other rights are granted by implication, estoppel or otherwise</w:t>
      </w:r>
      <w:r w:rsidR="00D23C87">
        <w:t>.</w:t>
      </w:r>
    </w:p>
    <w:p w:rsidR="00B779A3" w:rsidRPr="00702A00" w:rsidRDefault="00B779A3" w:rsidP="00290041">
      <w:pPr>
        <w:pStyle w:val="PrefaceH1"/>
        <w:rPr>
          <w:lang w:val="en-US"/>
        </w:rPr>
      </w:pPr>
      <w:bookmarkStart w:id="0" w:name="_Toc415140760"/>
      <w:bookmarkStart w:id="1" w:name="_Toc468260913"/>
      <w:r w:rsidRPr="00702A00">
        <w:rPr>
          <w:lang w:val="en-US"/>
        </w:rPr>
        <w:lastRenderedPageBreak/>
        <w:t>Preface</w:t>
      </w:r>
      <w:bookmarkEnd w:id="0"/>
      <w:bookmarkEnd w:id="1"/>
    </w:p>
    <w:p w:rsidR="00B779A3" w:rsidRPr="003160AE" w:rsidRDefault="00B779A3" w:rsidP="00B779A3">
      <w:pPr>
        <w:pStyle w:val="Standard"/>
        <w:rPr>
          <w:lang w:val="en-US"/>
        </w:rPr>
      </w:pPr>
      <w:r w:rsidRPr="003160AE">
        <w:rPr>
          <w:lang w:val="en-US"/>
        </w:rPr>
        <w:t>This document is the Java</w:t>
      </w:r>
      <w:r w:rsidRPr="003160AE">
        <w:rPr>
          <w:vertAlign w:val="superscript"/>
          <w:lang w:val="en-US"/>
        </w:rPr>
        <w:t>TM</w:t>
      </w:r>
      <w:r>
        <w:rPr>
          <w:lang w:val="en-US"/>
        </w:rPr>
        <w:t xml:space="preserve"> Portlet Specification, v3</w:t>
      </w:r>
      <w:r w:rsidRPr="003160AE">
        <w:rPr>
          <w:lang w:val="en-US"/>
        </w:rPr>
        <w:t xml:space="preserve">.0. </w:t>
      </w:r>
      <w:r w:rsidR="004C7C01">
        <w:rPr>
          <w:lang w:val="en-US"/>
        </w:rPr>
        <w:t xml:space="preserve">that describes </w:t>
      </w:r>
      <w:r w:rsidRPr="003160AE">
        <w:rPr>
          <w:lang w:val="en-US"/>
        </w:rPr>
        <w:t>the Java</w:t>
      </w:r>
      <w:r w:rsidRPr="003160AE">
        <w:rPr>
          <w:vertAlign w:val="superscript"/>
          <w:lang w:val="en-US"/>
        </w:rPr>
        <w:t>TM</w:t>
      </w:r>
      <w:r w:rsidR="004C7C01">
        <w:rPr>
          <w:lang w:val="en-US"/>
        </w:rPr>
        <w:t xml:space="preserve"> Portlet API</w:t>
      </w:r>
      <w:r w:rsidRPr="003160AE">
        <w:rPr>
          <w:lang w:val="en-US"/>
        </w:rPr>
        <w:t>.</w:t>
      </w:r>
    </w:p>
    <w:p w:rsidR="00D23C87" w:rsidRPr="00702A00" w:rsidRDefault="00B779A3" w:rsidP="00567DE3">
      <w:pPr>
        <w:pStyle w:val="PrefaceH2"/>
        <w:rPr>
          <w:lang w:val="en-US"/>
        </w:rPr>
      </w:pPr>
      <w:bookmarkStart w:id="2" w:name="_Toc415140761"/>
      <w:bookmarkStart w:id="3" w:name="_Toc468260914"/>
      <w:r w:rsidRPr="00702A00">
        <w:rPr>
          <w:lang w:val="en-US"/>
        </w:rPr>
        <w:t>Additional Sources</w:t>
      </w:r>
      <w:bookmarkEnd w:id="2"/>
      <w:bookmarkEnd w:id="3"/>
    </w:p>
    <w:p w:rsidR="00B779A3" w:rsidRPr="003160AE" w:rsidRDefault="00B779A3" w:rsidP="00B779A3">
      <w:pPr>
        <w:pStyle w:val="Standard"/>
        <w:rPr>
          <w:lang w:val="en-US"/>
        </w:rPr>
      </w:pPr>
      <w:r w:rsidRPr="003160AE">
        <w:rPr>
          <w:lang w:val="en-US"/>
        </w:rPr>
        <w:t>The specification is intended to be a complete and clear explanation of Java portlets, but if questions remain the following may be consulted:</w:t>
      </w:r>
    </w:p>
    <w:p w:rsidR="00B779A3" w:rsidRPr="003160AE" w:rsidRDefault="00B779A3" w:rsidP="00B779A3">
      <w:pPr>
        <w:pStyle w:val="BulletListsingle-spaced"/>
        <w:rPr>
          <w:lang w:val="en-US"/>
        </w:rPr>
      </w:pPr>
      <w:r w:rsidRPr="003160AE">
        <w:rPr>
          <w:lang w:val="en-US"/>
        </w:rPr>
        <w:t>A reference implementation (RI) has been made available which provides a behavioral benchmark for this specification. Where the specification leaves implementation of a particular feature ope</w:t>
      </w:r>
      <w:r w:rsidR="00E03429">
        <w:rPr>
          <w:lang w:val="en-US"/>
        </w:rPr>
        <w:t>n to interpretation, develope</w:t>
      </w:r>
      <w:r w:rsidRPr="003160AE">
        <w:rPr>
          <w:lang w:val="en-US"/>
        </w:rPr>
        <w:t>rs may use the reference implementation as a model of how to carry out the intention of the specification</w:t>
      </w:r>
    </w:p>
    <w:p w:rsidR="00B779A3" w:rsidRPr="003160AE" w:rsidRDefault="00B779A3" w:rsidP="00B779A3">
      <w:pPr>
        <w:pStyle w:val="BulletListsingle-spaced"/>
        <w:rPr>
          <w:lang w:val="en-US"/>
        </w:rPr>
      </w:pPr>
      <w:r w:rsidRPr="003160AE">
        <w:rPr>
          <w:lang w:val="en-US"/>
        </w:rPr>
        <w:t>A Technology Compatibility Kit (TCK) has been provided for assessing whether implementations meet the compatibility requirements of the Java</w:t>
      </w:r>
      <w:r w:rsidRPr="003160AE">
        <w:rPr>
          <w:vertAlign w:val="superscript"/>
          <w:lang w:val="en-US"/>
        </w:rPr>
        <w:t>TM</w:t>
      </w:r>
      <w:r w:rsidRPr="003160AE">
        <w:rPr>
          <w:lang w:val="en-US"/>
        </w:rPr>
        <w:t xml:space="preserve"> Portlet API standard. The test results have normative value for resolving questions about whether an implementation is standard</w:t>
      </w:r>
    </w:p>
    <w:p w:rsidR="00B779A3" w:rsidRPr="003160AE" w:rsidRDefault="00B779A3" w:rsidP="00B779A3">
      <w:pPr>
        <w:pStyle w:val="BulletListsingle-spaced"/>
        <w:rPr>
          <w:lang w:val="en-US"/>
        </w:rPr>
      </w:pPr>
      <w:r w:rsidRPr="003160AE">
        <w:rPr>
          <w:lang w:val="en-US"/>
        </w:rPr>
        <w:t>If further clarification is required, the working group for the Java</w:t>
      </w:r>
      <w:r w:rsidRPr="003160AE">
        <w:rPr>
          <w:vertAlign w:val="superscript"/>
          <w:lang w:val="en-US"/>
        </w:rPr>
        <w:t>TM</w:t>
      </w:r>
      <w:r w:rsidRPr="003160AE">
        <w:rPr>
          <w:lang w:val="en-US"/>
        </w:rPr>
        <w:t xml:space="preserve"> Portlet API under the Java Community Process should be consulted, and is the final arbiter of such issues</w:t>
      </w:r>
    </w:p>
    <w:p w:rsidR="00B779A3" w:rsidRPr="003160AE" w:rsidRDefault="00B779A3" w:rsidP="00B779A3">
      <w:pPr>
        <w:pStyle w:val="Standard"/>
        <w:rPr>
          <w:lang w:val="en-US"/>
        </w:rPr>
      </w:pPr>
      <w:r w:rsidRPr="003160AE">
        <w:rPr>
          <w:lang w:val="en-US"/>
        </w:rPr>
        <w:t>Comments and feedback are welcomed, and will be used to improve future versions.</w:t>
      </w:r>
    </w:p>
    <w:p w:rsidR="00B779A3" w:rsidRPr="00702A00" w:rsidRDefault="00B779A3" w:rsidP="00567DE3">
      <w:pPr>
        <w:pStyle w:val="PrefaceH2"/>
        <w:rPr>
          <w:lang w:val="en-US"/>
        </w:rPr>
      </w:pPr>
      <w:bookmarkStart w:id="4" w:name="_Toc415140762"/>
      <w:bookmarkStart w:id="5" w:name="_Toc468260915"/>
      <w:r w:rsidRPr="00702A00">
        <w:rPr>
          <w:lang w:val="en-US"/>
        </w:rPr>
        <w:t>Who Should Read This Specification</w:t>
      </w:r>
      <w:bookmarkEnd w:id="4"/>
      <w:bookmarkEnd w:id="5"/>
    </w:p>
    <w:p w:rsidR="00B779A3" w:rsidRPr="003160AE" w:rsidRDefault="00B779A3" w:rsidP="00B779A3">
      <w:pPr>
        <w:pStyle w:val="Standard"/>
        <w:rPr>
          <w:lang w:val="en-US"/>
        </w:rPr>
      </w:pPr>
      <w:r w:rsidRPr="003160AE">
        <w:rPr>
          <w:lang w:val="en-US"/>
        </w:rPr>
        <w:t>The intended audience for this specification includes the following groups:</w:t>
      </w:r>
    </w:p>
    <w:p w:rsidR="00B779A3" w:rsidRPr="003160AE" w:rsidRDefault="00BE0B9F" w:rsidP="00B779A3">
      <w:pPr>
        <w:pStyle w:val="BulletListsingle-spaced"/>
        <w:rPr>
          <w:lang w:val="en-US"/>
        </w:rPr>
      </w:pPr>
      <w:r>
        <w:rPr>
          <w:lang w:val="en-US"/>
        </w:rPr>
        <w:t>Portal server vendors who</w:t>
      </w:r>
      <w:r w:rsidR="00B779A3" w:rsidRPr="003160AE">
        <w:rPr>
          <w:lang w:val="en-US"/>
        </w:rPr>
        <w:t xml:space="preserve"> want to provide portlet containers that conform to this standard</w:t>
      </w:r>
    </w:p>
    <w:p w:rsidR="00B779A3" w:rsidRPr="003160AE" w:rsidRDefault="00B779A3" w:rsidP="00B779A3">
      <w:pPr>
        <w:pStyle w:val="BulletListsingle-spaced"/>
        <w:rPr>
          <w:lang w:val="en-US"/>
        </w:rPr>
      </w:pPr>
      <w:r w:rsidRPr="003160AE">
        <w:rPr>
          <w:lang w:val="en-US"/>
        </w:rPr>
        <w:t>Authoring tool</w:t>
      </w:r>
      <w:r w:rsidR="00BE0B9F">
        <w:rPr>
          <w:lang w:val="en-US"/>
        </w:rPr>
        <w:t xml:space="preserve"> developers who</w:t>
      </w:r>
      <w:r w:rsidRPr="003160AE">
        <w:rPr>
          <w:lang w:val="en-US"/>
        </w:rPr>
        <w:t xml:space="preserve"> want to support web applications that conform to this specification</w:t>
      </w:r>
    </w:p>
    <w:p w:rsidR="00B779A3" w:rsidRPr="003160AE" w:rsidRDefault="00B779A3" w:rsidP="00B779A3">
      <w:pPr>
        <w:pStyle w:val="BulletListsingle-spaced"/>
        <w:rPr>
          <w:lang w:val="en-US"/>
        </w:rPr>
      </w:pPr>
      <w:r w:rsidRPr="003160AE">
        <w:rPr>
          <w:lang w:val="en-US"/>
        </w:rPr>
        <w:t>Experienced portlet authors who want to understand the underlying mechanisms of portlet technology</w:t>
      </w:r>
    </w:p>
    <w:p w:rsidR="00B779A3" w:rsidRPr="003160AE" w:rsidRDefault="00B779A3" w:rsidP="00B779A3">
      <w:pPr>
        <w:pStyle w:val="Standard"/>
        <w:rPr>
          <w:lang w:val="en-US"/>
        </w:rPr>
      </w:pPr>
      <w:r w:rsidRPr="003160AE">
        <w:rPr>
          <w:lang w:val="en-US"/>
        </w:rPr>
        <w:t>We emphasize that this specification is not a user’s guide for portlet developers and is not intended to be used as such.</w:t>
      </w:r>
    </w:p>
    <w:p w:rsidR="00B779A3" w:rsidRPr="00702A00" w:rsidRDefault="00B779A3" w:rsidP="00567DE3">
      <w:pPr>
        <w:pStyle w:val="PrefaceH2"/>
        <w:rPr>
          <w:lang w:val="en-US"/>
        </w:rPr>
      </w:pPr>
      <w:bookmarkStart w:id="6" w:name="_Toc415140763"/>
      <w:bookmarkStart w:id="7" w:name="_Toc468260916"/>
      <w:r w:rsidRPr="00702A00">
        <w:rPr>
          <w:lang w:val="en-US"/>
        </w:rPr>
        <w:t>API Reference</w:t>
      </w:r>
      <w:bookmarkEnd w:id="6"/>
      <w:bookmarkEnd w:id="7"/>
    </w:p>
    <w:p w:rsidR="00B779A3" w:rsidRPr="003160AE" w:rsidRDefault="00A61A22" w:rsidP="00B779A3">
      <w:pPr>
        <w:pStyle w:val="Standard"/>
        <w:rPr>
          <w:lang w:val="en-US"/>
        </w:rPr>
      </w:pPr>
      <w:r w:rsidRPr="00A61A22">
        <w:rPr>
          <w:lang w:val="en-US"/>
        </w:rPr>
        <w:t>The f</w:t>
      </w:r>
      <w:r>
        <w:rPr>
          <w:lang w:val="en-US"/>
        </w:rPr>
        <w:t>ull specifications of classes, interfaces, and method signatures that define the Java Portlet API, as well as the accompanying J</w:t>
      </w:r>
      <w:r w:rsidR="00B779A3" w:rsidRPr="003160AE">
        <w:rPr>
          <w:lang w:val="en-US"/>
        </w:rPr>
        <w:t>avadoc™</w:t>
      </w:r>
      <w:r w:rsidR="00BE0B9F">
        <w:rPr>
          <w:lang w:val="en-US"/>
        </w:rPr>
        <w:t xml:space="preserve"> documentation</w:t>
      </w:r>
      <w:r w:rsidR="00B779A3" w:rsidRPr="003160AE">
        <w:rPr>
          <w:lang w:val="en-US"/>
        </w:rPr>
        <w:t xml:space="preserve">, </w:t>
      </w:r>
      <w:r w:rsidR="00BE0B9F">
        <w:rPr>
          <w:lang w:val="en-US"/>
        </w:rPr>
        <w:t>is available online</w:t>
      </w:r>
      <w:r w:rsidR="00B779A3" w:rsidRPr="003160AE">
        <w:rPr>
          <w:lang w:val="en-US"/>
        </w:rPr>
        <w:t>.</w:t>
      </w:r>
    </w:p>
    <w:p w:rsidR="00B779A3" w:rsidRPr="00702A00" w:rsidRDefault="00B779A3" w:rsidP="00567DE3">
      <w:pPr>
        <w:pStyle w:val="PrefaceH2"/>
        <w:rPr>
          <w:lang w:val="en-US"/>
        </w:rPr>
      </w:pPr>
      <w:bookmarkStart w:id="8" w:name="_Toc415140764"/>
      <w:bookmarkStart w:id="9" w:name="_Toc468260917"/>
      <w:r w:rsidRPr="00702A00">
        <w:rPr>
          <w:lang w:val="en-US"/>
        </w:rPr>
        <w:t>Other Java™ Platform Specifications</w:t>
      </w:r>
      <w:bookmarkEnd w:id="8"/>
      <w:bookmarkEnd w:id="9"/>
    </w:p>
    <w:p w:rsidR="00B779A3" w:rsidRPr="003160AE" w:rsidRDefault="00B779A3" w:rsidP="00B779A3">
      <w:pPr>
        <w:pStyle w:val="Standard"/>
        <w:rPr>
          <w:lang w:val="en-US"/>
        </w:rPr>
      </w:pPr>
      <w:r w:rsidRPr="003160AE">
        <w:rPr>
          <w:lang w:val="en-US"/>
        </w:rPr>
        <w:t>The following Java API specifications are referenced throughout this specification:</w:t>
      </w:r>
    </w:p>
    <w:p w:rsidR="00B779A3" w:rsidRPr="003160AE" w:rsidRDefault="00BE0B9F" w:rsidP="00B779A3">
      <w:pPr>
        <w:pStyle w:val="BulletListsingle-spaced"/>
        <w:rPr>
          <w:lang w:val="en-US"/>
        </w:rPr>
      </w:pPr>
      <w:r>
        <w:rPr>
          <w:lang w:val="en-US"/>
        </w:rPr>
        <w:t xml:space="preserve">Java </w:t>
      </w:r>
      <w:r w:rsidR="00B779A3" w:rsidRPr="003160AE">
        <w:rPr>
          <w:lang w:val="en-US"/>
        </w:rPr>
        <w:t>Platform,</w:t>
      </w:r>
      <w:r>
        <w:rPr>
          <w:lang w:val="en-US"/>
        </w:rPr>
        <w:t xml:space="preserve"> Enterprise Edition (</w:t>
      </w:r>
      <w:r w:rsidR="004E7875">
        <w:rPr>
          <w:lang w:val="en-US"/>
        </w:rPr>
        <w:t>"</w:t>
      </w:r>
      <w:r>
        <w:rPr>
          <w:lang w:val="en-US"/>
        </w:rPr>
        <w:t>Java EE</w:t>
      </w:r>
      <w:r w:rsidR="004E7875">
        <w:rPr>
          <w:lang w:val="en-US"/>
        </w:rPr>
        <w:t>"</w:t>
      </w:r>
      <w:r w:rsidR="00B779A3" w:rsidRPr="003160AE">
        <w:rPr>
          <w:lang w:val="en-US"/>
        </w:rPr>
        <w:t>)</w:t>
      </w:r>
      <w:r>
        <w:rPr>
          <w:lang w:val="en-US"/>
        </w:rPr>
        <w:t>, version 7</w:t>
      </w:r>
    </w:p>
    <w:p w:rsidR="00B779A3" w:rsidRDefault="00BE0B9F" w:rsidP="00B779A3">
      <w:pPr>
        <w:pStyle w:val="BulletListsingle-spaced"/>
      </w:pPr>
      <w:r>
        <w:t>Java</w:t>
      </w:r>
      <w:r w:rsidR="007179B3">
        <w:rPr>
          <w:rFonts w:cs="Times New Roman"/>
        </w:rPr>
        <w:t>™</w:t>
      </w:r>
      <w:r>
        <w:t xml:space="preserve"> Servlet™, v3.1</w:t>
      </w:r>
    </w:p>
    <w:p w:rsidR="00B779A3" w:rsidRDefault="00BE0B9F" w:rsidP="00B779A3">
      <w:pPr>
        <w:pStyle w:val="BulletListsingle-spaced"/>
        <w:rPr>
          <w:lang w:val="en-US"/>
        </w:rPr>
      </w:pPr>
      <w:r w:rsidRPr="00BE0B9F">
        <w:rPr>
          <w:lang w:val="en-US"/>
        </w:rPr>
        <w:t>JavaServer Pages™, v2.</w:t>
      </w:r>
      <w:r>
        <w:rPr>
          <w:lang w:val="en-US"/>
        </w:rPr>
        <w:t>2</w:t>
      </w:r>
      <w:r w:rsidR="00B779A3" w:rsidRPr="00BE0B9F">
        <w:rPr>
          <w:lang w:val="en-US"/>
        </w:rPr>
        <w:t xml:space="preserve"> (JSP™)</w:t>
      </w:r>
    </w:p>
    <w:p w:rsidR="00BE0B9F" w:rsidRPr="00BE0B9F" w:rsidRDefault="00BE0B9F" w:rsidP="00B779A3">
      <w:pPr>
        <w:pStyle w:val="BulletListsingle-spaced"/>
        <w:rPr>
          <w:lang w:val="en-US"/>
        </w:rPr>
      </w:pPr>
      <w:r>
        <w:rPr>
          <w:lang w:val="en-US"/>
        </w:rPr>
        <w:lastRenderedPageBreak/>
        <w:t>JavaServer</w:t>
      </w:r>
      <w:r w:rsidR="007179B3">
        <w:rPr>
          <w:rFonts w:cs="Times New Roman"/>
          <w:lang w:val="en-US"/>
        </w:rPr>
        <w:t>™</w:t>
      </w:r>
      <w:r>
        <w:rPr>
          <w:lang w:val="en-US"/>
        </w:rPr>
        <w:t xml:space="preserve"> Faces, v2.2 (JSF</w:t>
      </w:r>
      <w:r>
        <w:rPr>
          <w:rFonts w:cs="Times New Roman"/>
          <w:lang w:val="en-US"/>
        </w:rPr>
        <w:t>™</w:t>
      </w:r>
      <w:r>
        <w:rPr>
          <w:lang w:val="en-US"/>
        </w:rPr>
        <w:t>)</w:t>
      </w:r>
    </w:p>
    <w:p w:rsidR="00B779A3" w:rsidRDefault="00B779A3" w:rsidP="00B779A3">
      <w:pPr>
        <w:pStyle w:val="BulletListsingle-spaced"/>
        <w:rPr>
          <w:lang w:val="en-US"/>
        </w:rPr>
      </w:pPr>
      <w:r w:rsidRPr="003160AE">
        <w:rPr>
          <w:lang w:val="en-US"/>
        </w:rPr>
        <w:t>The Java™ Archite</w:t>
      </w:r>
      <w:r w:rsidR="007179B3">
        <w:rPr>
          <w:lang w:val="en-US"/>
        </w:rPr>
        <w:t>cture for XML Binding (JAXB) 2.2</w:t>
      </w:r>
    </w:p>
    <w:p w:rsidR="004C7C01" w:rsidRPr="003160AE" w:rsidRDefault="004C7C01" w:rsidP="00B779A3">
      <w:pPr>
        <w:pStyle w:val="BulletListsingle-spaced"/>
        <w:rPr>
          <w:lang w:val="en-US"/>
        </w:rPr>
      </w:pPr>
      <w:r>
        <w:rPr>
          <w:lang w:val="en-US"/>
        </w:rPr>
        <w:t>Contexts and Dependency Injection for the Java EE Platform 1.1</w:t>
      </w:r>
    </w:p>
    <w:p w:rsidR="00B779A3" w:rsidRPr="003160AE" w:rsidRDefault="00B779A3" w:rsidP="00B779A3">
      <w:pPr>
        <w:pStyle w:val="Standard"/>
        <w:rPr>
          <w:lang w:val="en-US"/>
        </w:rPr>
      </w:pPr>
      <w:r w:rsidRPr="003160AE">
        <w:rPr>
          <w:lang w:val="en-US"/>
        </w:rPr>
        <w:t xml:space="preserve">These specifications may be found at the Java </w:t>
      </w:r>
      <w:r w:rsidR="00C80D58">
        <w:rPr>
          <w:lang w:val="en-US"/>
        </w:rPr>
        <w:t xml:space="preserve">Community Process </w:t>
      </w:r>
      <w:r w:rsidRPr="003160AE">
        <w:rPr>
          <w:lang w:val="en-US"/>
        </w:rPr>
        <w:t xml:space="preserve">website: </w:t>
      </w:r>
      <w:hyperlink r:id="rId9" w:history="1">
        <w:r w:rsidR="00C80D58" w:rsidRPr="00206E4A">
          <w:rPr>
            <w:rStyle w:val="Hyperlink"/>
            <w:lang w:val="en-US"/>
          </w:rPr>
          <w:t>https://www.jcp.org/en/home/index</w:t>
        </w:r>
      </w:hyperlink>
      <w:r w:rsidR="00C80D58">
        <w:rPr>
          <w:lang w:val="en-US"/>
        </w:rPr>
        <w:t xml:space="preserve"> </w:t>
      </w:r>
    </w:p>
    <w:p w:rsidR="00B779A3" w:rsidRPr="00702A00" w:rsidRDefault="00B779A3" w:rsidP="00567DE3">
      <w:pPr>
        <w:pStyle w:val="PrefaceH2"/>
        <w:rPr>
          <w:lang w:val="en-US"/>
        </w:rPr>
      </w:pPr>
      <w:bookmarkStart w:id="10" w:name="_Toc415140765"/>
      <w:bookmarkStart w:id="11" w:name="_Toc468260918"/>
      <w:r w:rsidRPr="00702A00">
        <w:rPr>
          <w:lang w:val="en-US"/>
        </w:rPr>
        <w:t>Other Important References</w:t>
      </w:r>
      <w:bookmarkEnd w:id="10"/>
      <w:bookmarkEnd w:id="11"/>
    </w:p>
    <w:p w:rsidR="00B779A3" w:rsidRPr="003160AE" w:rsidRDefault="00B779A3" w:rsidP="00B779A3">
      <w:pPr>
        <w:pStyle w:val="Standard"/>
        <w:rPr>
          <w:lang w:val="en-US"/>
        </w:rPr>
      </w:pPr>
      <w:r w:rsidRPr="003160AE">
        <w:rPr>
          <w:lang w:val="en-US"/>
        </w:rPr>
        <w:t>The following Internet specifications provide information relevant to the development and implementation of the Portlet API and standard portlet engines:</w:t>
      </w:r>
    </w:p>
    <w:p w:rsidR="00B779A3" w:rsidRPr="003160AE" w:rsidRDefault="00B779A3" w:rsidP="00B779A3">
      <w:pPr>
        <w:pStyle w:val="BulletListsingle-spaced"/>
        <w:rPr>
          <w:lang w:val="en-US"/>
        </w:rPr>
      </w:pPr>
      <w:r w:rsidRPr="003160AE">
        <w:rPr>
          <w:lang w:val="en-US"/>
        </w:rPr>
        <w:t>RFC 1630 Uniform Resource Identifiers (URI)</w:t>
      </w:r>
    </w:p>
    <w:p w:rsidR="00B779A3" w:rsidRPr="003160AE" w:rsidRDefault="007179B3" w:rsidP="00B779A3">
      <w:pPr>
        <w:pStyle w:val="BulletListsingle-spaced"/>
        <w:rPr>
          <w:lang w:val="en-US"/>
        </w:rPr>
      </w:pPr>
      <w:r>
        <w:rPr>
          <w:lang w:val="en-US"/>
        </w:rPr>
        <w:t>RFC 5646</w:t>
      </w:r>
      <w:r w:rsidR="00B779A3" w:rsidRPr="003160AE">
        <w:rPr>
          <w:lang w:val="en-US"/>
        </w:rPr>
        <w:t xml:space="preserve"> </w:t>
      </w:r>
      <w:r>
        <w:rPr>
          <w:lang w:val="en-US"/>
        </w:rPr>
        <w:t xml:space="preserve">BCP 47, </w:t>
      </w:r>
      <w:r w:rsidR="00B779A3" w:rsidRPr="003160AE">
        <w:rPr>
          <w:lang w:val="en-US"/>
        </w:rPr>
        <w:t xml:space="preserve">Tags </w:t>
      </w:r>
      <w:r>
        <w:rPr>
          <w:lang w:val="en-US"/>
        </w:rPr>
        <w:t xml:space="preserve">for </w:t>
      </w:r>
      <w:r w:rsidRPr="003160AE">
        <w:rPr>
          <w:lang w:val="en-US"/>
        </w:rPr>
        <w:t>Identif</w:t>
      </w:r>
      <w:r>
        <w:rPr>
          <w:lang w:val="en-US"/>
        </w:rPr>
        <w:t>ying</w:t>
      </w:r>
      <w:r w:rsidR="00B779A3" w:rsidRPr="003160AE">
        <w:rPr>
          <w:lang w:val="en-US"/>
        </w:rPr>
        <w:t xml:space="preserve"> Languages</w:t>
      </w:r>
    </w:p>
    <w:p w:rsidR="00B779A3" w:rsidRPr="003160AE" w:rsidRDefault="00B779A3" w:rsidP="00B779A3">
      <w:pPr>
        <w:pStyle w:val="BulletListsingle-spaced"/>
        <w:rPr>
          <w:lang w:val="en-US"/>
        </w:rPr>
      </w:pPr>
      <w:r w:rsidRPr="003160AE">
        <w:rPr>
          <w:lang w:val="en-US"/>
        </w:rPr>
        <w:t>RFC 1738 Uniform Resource Locators (URL)</w:t>
      </w:r>
    </w:p>
    <w:p w:rsidR="00B779A3" w:rsidRPr="003160AE" w:rsidRDefault="00B779A3" w:rsidP="00B779A3">
      <w:pPr>
        <w:pStyle w:val="BulletListsingle-spaced"/>
        <w:rPr>
          <w:lang w:val="en-US"/>
        </w:rPr>
      </w:pPr>
      <w:r w:rsidRPr="003160AE">
        <w:rPr>
          <w:lang w:val="en-US"/>
        </w:rPr>
        <w:t>RFC 2396 Uniform Resource Identifiers (URI): Generic Syntax</w:t>
      </w:r>
    </w:p>
    <w:p w:rsidR="00B779A3" w:rsidRDefault="00B779A3" w:rsidP="00B779A3">
      <w:pPr>
        <w:pStyle w:val="BulletListsingle-spaced"/>
      </w:pPr>
      <w:r>
        <w:t>RFC 1808 Relative Uniform Resource Locators</w:t>
      </w:r>
    </w:p>
    <w:p w:rsidR="00B779A3" w:rsidRDefault="00B779A3" w:rsidP="00B779A3">
      <w:pPr>
        <w:pStyle w:val="BulletListsingle-spaced"/>
      </w:pPr>
      <w:r>
        <w:t>RFC 1945 Hypertext Transfer Protocol (HTTP/1.0)</w:t>
      </w:r>
    </w:p>
    <w:p w:rsidR="00B779A3" w:rsidRPr="003160AE" w:rsidRDefault="00B779A3" w:rsidP="00B779A3">
      <w:pPr>
        <w:pStyle w:val="BulletListsingle-spaced"/>
        <w:rPr>
          <w:lang w:val="en-US"/>
        </w:rPr>
      </w:pPr>
      <w:r w:rsidRPr="003160AE">
        <w:rPr>
          <w:lang w:val="en-US"/>
        </w:rPr>
        <w:t>RFC 2045 MIME Part One: Format of Internet Message Bodies</w:t>
      </w:r>
    </w:p>
    <w:p w:rsidR="00B779A3" w:rsidRPr="003160AE" w:rsidRDefault="00B779A3" w:rsidP="00B779A3">
      <w:pPr>
        <w:pStyle w:val="BulletListsingle-spaced"/>
        <w:rPr>
          <w:lang w:val="en-US"/>
        </w:rPr>
      </w:pPr>
      <w:r w:rsidRPr="003160AE">
        <w:rPr>
          <w:lang w:val="en-US"/>
        </w:rPr>
        <w:t>RFC 2046 MIME Part Two: Media Types</w:t>
      </w:r>
    </w:p>
    <w:p w:rsidR="00B779A3" w:rsidRPr="003160AE" w:rsidRDefault="00B779A3" w:rsidP="00B779A3">
      <w:pPr>
        <w:pStyle w:val="BulletListsingle-spaced"/>
        <w:rPr>
          <w:lang w:val="en-US"/>
        </w:rPr>
      </w:pPr>
      <w:r w:rsidRPr="003160AE">
        <w:rPr>
          <w:lang w:val="en-US"/>
        </w:rPr>
        <w:t>RFC 2047 MIME Part Three: Message Header Extensions for non-ASCII text</w:t>
      </w:r>
    </w:p>
    <w:p w:rsidR="00B779A3" w:rsidRPr="003160AE" w:rsidRDefault="00B779A3" w:rsidP="00B779A3">
      <w:pPr>
        <w:pStyle w:val="BulletListsingle-spaced"/>
        <w:rPr>
          <w:lang w:val="en-US"/>
        </w:rPr>
      </w:pPr>
      <w:r w:rsidRPr="003160AE">
        <w:rPr>
          <w:lang w:val="en-US"/>
        </w:rPr>
        <w:t>RFC 2048 MIME Part Four: Registration Procedures</w:t>
      </w:r>
    </w:p>
    <w:p w:rsidR="00B779A3" w:rsidRPr="003160AE" w:rsidRDefault="00B779A3" w:rsidP="00B779A3">
      <w:pPr>
        <w:pStyle w:val="BulletListsingle-spaced"/>
        <w:rPr>
          <w:lang w:val="en-US"/>
        </w:rPr>
      </w:pPr>
      <w:r w:rsidRPr="003160AE">
        <w:rPr>
          <w:lang w:val="en-US"/>
        </w:rPr>
        <w:t>RFC 2049 MIME Part Five: Conformance Criteria and Examples</w:t>
      </w:r>
    </w:p>
    <w:p w:rsidR="00B779A3" w:rsidRDefault="00B779A3" w:rsidP="00B779A3">
      <w:pPr>
        <w:pStyle w:val="BulletListsingle-spaced"/>
      </w:pPr>
      <w:r>
        <w:t>RFC 2109 HTTP State Management Mechanism</w:t>
      </w:r>
    </w:p>
    <w:p w:rsidR="00B779A3" w:rsidRPr="003160AE" w:rsidRDefault="00B779A3" w:rsidP="00B779A3">
      <w:pPr>
        <w:pStyle w:val="BulletListsingle-spaced"/>
        <w:rPr>
          <w:lang w:val="en-US"/>
        </w:rPr>
      </w:pPr>
      <w:r w:rsidRPr="003160AE">
        <w:rPr>
          <w:lang w:val="en-US"/>
        </w:rPr>
        <w:t>RFC 2145 Use and Interpretation of HTTP Version Numbers</w:t>
      </w:r>
    </w:p>
    <w:p w:rsidR="00B779A3" w:rsidRDefault="007179B3" w:rsidP="00B779A3">
      <w:pPr>
        <w:pStyle w:val="BulletListsingle-spaced"/>
        <w:rPr>
          <w:lang w:val="en-US"/>
        </w:rPr>
      </w:pPr>
      <w:r w:rsidRPr="007179B3">
        <w:rPr>
          <w:lang w:val="en-US"/>
        </w:rPr>
        <w:t>RFC 7230</w:t>
      </w:r>
      <w:r w:rsidR="00B779A3" w:rsidRPr="007179B3">
        <w:rPr>
          <w:lang w:val="en-US"/>
        </w:rPr>
        <w:t xml:space="preserve"> Hypertext Transfer Protocol (HTTP/1.1)</w:t>
      </w:r>
      <w:r w:rsidRPr="007179B3">
        <w:rPr>
          <w:lang w:val="en-US"/>
        </w:rPr>
        <w:t>: Message Syntax and Routing</w:t>
      </w:r>
    </w:p>
    <w:p w:rsidR="00080321" w:rsidRPr="007179B3" w:rsidRDefault="00080321" w:rsidP="00080321">
      <w:pPr>
        <w:pStyle w:val="BulletListsingle-spaced"/>
        <w:rPr>
          <w:lang w:val="en-US"/>
        </w:rPr>
      </w:pPr>
      <w:r>
        <w:rPr>
          <w:lang w:val="en-US"/>
        </w:rPr>
        <w:t>RFC 7231</w:t>
      </w:r>
      <w:r w:rsidRPr="007179B3">
        <w:rPr>
          <w:lang w:val="en-US"/>
        </w:rPr>
        <w:t xml:space="preserve"> Hypertext Transfer Protocol (HTTP/1.1): </w:t>
      </w:r>
      <w:r>
        <w:rPr>
          <w:lang w:val="en-US"/>
        </w:rPr>
        <w:t>Semantics and Content</w:t>
      </w:r>
    </w:p>
    <w:p w:rsidR="00080321" w:rsidRPr="007179B3" w:rsidRDefault="00080321" w:rsidP="00080321">
      <w:pPr>
        <w:pStyle w:val="BulletListsingle-spaced"/>
        <w:rPr>
          <w:lang w:val="en-US"/>
        </w:rPr>
      </w:pPr>
      <w:r>
        <w:rPr>
          <w:lang w:val="en-US"/>
        </w:rPr>
        <w:t>RFC 7232</w:t>
      </w:r>
      <w:r w:rsidRPr="007179B3">
        <w:rPr>
          <w:lang w:val="en-US"/>
        </w:rPr>
        <w:t xml:space="preserve"> Hypertext Transfer Protocol (HTTP/1.1): </w:t>
      </w:r>
      <w:r>
        <w:rPr>
          <w:lang w:val="en-US"/>
        </w:rPr>
        <w:t>Conditional Requests</w:t>
      </w:r>
    </w:p>
    <w:p w:rsidR="00080321" w:rsidRPr="007179B3" w:rsidRDefault="00080321" w:rsidP="00080321">
      <w:pPr>
        <w:pStyle w:val="BulletListsingle-spaced"/>
        <w:rPr>
          <w:lang w:val="en-US"/>
        </w:rPr>
      </w:pPr>
      <w:r>
        <w:rPr>
          <w:lang w:val="en-US"/>
        </w:rPr>
        <w:t>RFC 7233</w:t>
      </w:r>
      <w:r w:rsidRPr="007179B3">
        <w:rPr>
          <w:lang w:val="en-US"/>
        </w:rPr>
        <w:t xml:space="preserve"> Hypertext Transfer Protocol (HTTP/1.1): </w:t>
      </w:r>
      <w:r>
        <w:rPr>
          <w:lang w:val="en-US"/>
        </w:rPr>
        <w:t>Range Requests</w:t>
      </w:r>
    </w:p>
    <w:p w:rsidR="00080321" w:rsidRPr="007179B3" w:rsidRDefault="00080321" w:rsidP="00080321">
      <w:pPr>
        <w:pStyle w:val="BulletListsingle-spaced"/>
        <w:rPr>
          <w:lang w:val="en-US"/>
        </w:rPr>
      </w:pPr>
      <w:r>
        <w:rPr>
          <w:lang w:val="en-US"/>
        </w:rPr>
        <w:t>RFC 7234</w:t>
      </w:r>
      <w:r w:rsidRPr="007179B3">
        <w:rPr>
          <w:lang w:val="en-US"/>
        </w:rPr>
        <w:t xml:space="preserve"> Hypertext Transfer Protocol (HTTP/1.1): </w:t>
      </w:r>
      <w:r>
        <w:rPr>
          <w:lang w:val="en-US"/>
        </w:rPr>
        <w:t>Caching</w:t>
      </w:r>
    </w:p>
    <w:p w:rsidR="00080321" w:rsidRPr="007179B3" w:rsidRDefault="00080321" w:rsidP="00080321">
      <w:pPr>
        <w:pStyle w:val="BulletListsingle-spaced"/>
        <w:rPr>
          <w:lang w:val="en-US"/>
        </w:rPr>
      </w:pPr>
      <w:r>
        <w:rPr>
          <w:lang w:val="en-US"/>
        </w:rPr>
        <w:t>RFC 7235</w:t>
      </w:r>
      <w:r w:rsidRPr="007179B3">
        <w:rPr>
          <w:lang w:val="en-US"/>
        </w:rPr>
        <w:t xml:space="preserve"> Hypertext Transfer Protocol (HTTP/1.1): </w:t>
      </w:r>
      <w:r>
        <w:rPr>
          <w:lang w:val="en-US"/>
        </w:rPr>
        <w:t>Authentication</w:t>
      </w:r>
    </w:p>
    <w:p w:rsidR="00080321" w:rsidRPr="00080321" w:rsidRDefault="00080321" w:rsidP="00080321">
      <w:pPr>
        <w:pStyle w:val="BulletListsingle-spaced"/>
        <w:rPr>
          <w:lang w:val="en-US"/>
        </w:rPr>
      </w:pPr>
      <w:r>
        <w:rPr>
          <w:lang w:val="en-US"/>
        </w:rPr>
        <w:t>RFC 2616</w:t>
      </w:r>
      <w:r w:rsidRPr="007179B3">
        <w:rPr>
          <w:lang w:val="en-US"/>
        </w:rPr>
        <w:t xml:space="preserve"> Hypertext Transfer Protocol (HTTP/1.1)</w:t>
      </w:r>
    </w:p>
    <w:p w:rsidR="00B779A3" w:rsidRPr="003160AE" w:rsidRDefault="00B779A3" w:rsidP="00B779A3">
      <w:pPr>
        <w:pStyle w:val="BulletListsingle-spaced"/>
        <w:rPr>
          <w:lang w:val="en-US"/>
        </w:rPr>
      </w:pPr>
      <w:r w:rsidRPr="003160AE">
        <w:rPr>
          <w:lang w:val="en-US"/>
        </w:rPr>
        <w:t>RFC 2617 HTTP Authentication: Basic and Digest Authentication</w:t>
      </w:r>
    </w:p>
    <w:p w:rsidR="00B779A3" w:rsidRPr="003160AE" w:rsidRDefault="00B779A3" w:rsidP="00B779A3">
      <w:pPr>
        <w:pStyle w:val="BulletListsingle-spaced"/>
        <w:rPr>
          <w:lang w:val="en-US"/>
        </w:rPr>
      </w:pPr>
      <w:r w:rsidRPr="003160AE">
        <w:rPr>
          <w:lang w:val="en-US"/>
        </w:rPr>
        <w:t>ISO 639 Code for the representation of names of languages</w:t>
      </w:r>
    </w:p>
    <w:p w:rsidR="00B779A3" w:rsidRDefault="00B779A3" w:rsidP="00B779A3">
      <w:pPr>
        <w:pStyle w:val="BulletListsingle-spaced"/>
      </w:pPr>
      <w:r>
        <w:t>ISO 3166 Code (Country) list</w:t>
      </w:r>
    </w:p>
    <w:p w:rsidR="00B779A3" w:rsidRPr="003160AE" w:rsidRDefault="00B779A3" w:rsidP="00B779A3">
      <w:pPr>
        <w:pStyle w:val="BulletListsingle-spaced"/>
        <w:rPr>
          <w:lang w:val="en-US"/>
        </w:rPr>
      </w:pPr>
      <w:r w:rsidRPr="003160AE">
        <w:rPr>
          <w:lang w:val="en-US"/>
        </w:rPr>
        <w:t>OASIS Web Services for Remote Portlets (WSRP)</w:t>
      </w:r>
    </w:p>
    <w:p w:rsidR="00B779A3" w:rsidRDefault="00B779A3" w:rsidP="00B779A3">
      <w:pPr>
        <w:pStyle w:val="BulletListsingle-spaced"/>
      </w:pPr>
      <w:r>
        <w:t>CC/PP Processing, JSR 188</w:t>
      </w:r>
    </w:p>
    <w:p w:rsidR="00B779A3" w:rsidRPr="003160AE" w:rsidRDefault="00B779A3" w:rsidP="00B779A3">
      <w:pPr>
        <w:pStyle w:val="BulletListsingle-spaced"/>
        <w:rPr>
          <w:lang w:val="en-US"/>
        </w:rPr>
      </w:pPr>
      <w:r w:rsidRPr="003160AE">
        <w:rPr>
          <w:lang w:val="en-US"/>
        </w:rPr>
        <w:t>W3C: Composite Capability/Preference Profiles (CC/PP): Structure and Vocabularies</w:t>
      </w:r>
    </w:p>
    <w:p w:rsidR="00B779A3" w:rsidRPr="003160AE" w:rsidRDefault="00B779A3" w:rsidP="00B779A3">
      <w:pPr>
        <w:pStyle w:val="Standard"/>
        <w:rPr>
          <w:lang w:val="en-US"/>
        </w:rPr>
      </w:pPr>
      <w:r w:rsidRPr="003160AE">
        <w:rPr>
          <w:lang w:val="en-US"/>
        </w:rPr>
        <w:t>Online versions of these RFC and ISO documents are at:</w:t>
      </w:r>
    </w:p>
    <w:p w:rsidR="00B779A3" w:rsidRDefault="00B779A3" w:rsidP="00B779A3">
      <w:pPr>
        <w:pStyle w:val="Code"/>
        <w:numPr>
          <w:ilvl w:val="0"/>
          <w:numId w:val="1"/>
        </w:numPr>
      </w:pPr>
      <w:r>
        <w:t>http://www.rfc-editor.org/</w:t>
      </w:r>
    </w:p>
    <w:p w:rsidR="00B779A3" w:rsidRDefault="003B17E8" w:rsidP="00B779A3">
      <w:pPr>
        <w:pStyle w:val="Code"/>
        <w:numPr>
          <w:ilvl w:val="0"/>
          <w:numId w:val="1"/>
        </w:numPr>
      </w:pPr>
      <w:hyperlink r:id="rId10" w:history="1">
        <w:r w:rsidR="00B779A3">
          <w:t>http://www.ics.uci.edu/pub/ietf/http/related/iso639.txt</w:t>
        </w:r>
      </w:hyperlink>
    </w:p>
    <w:p w:rsidR="00B779A3" w:rsidRPr="00080321" w:rsidRDefault="00B779A3" w:rsidP="00080321">
      <w:pPr>
        <w:pStyle w:val="Code"/>
        <w:numPr>
          <w:ilvl w:val="0"/>
          <w:numId w:val="1"/>
        </w:numPr>
        <w:rPr>
          <w:rFonts w:eastAsia="MS Mincho" w:cs="Courier"/>
          <w:color w:val="000000"/>
        </w:rPr>
      </w:pPr>
      <w:r>
        <w:rPr>
          <w:rFonts w:eastAsia="MS Mincho" w:cs="Courier"/>
          <w:color w:val="000000"/>
        </w:rPr>
        <w:t>http://www.iso.org/iso/en/prods-services/iso3166ma/index.html</w:t>
      </w:r>
    </w:p>
    <w:p w:rsidR="00B779A3" w:rsidRPr="003160AE" w:rsidRDefault="00B779A3" w:rsidP="00B779A3">
      <w:pPr>
        <w:pStyle w:val="Standard"/>
        <w:rPr>
          <w:lang w:val="en-US"/>
        </w:rPr>
      </w:pPr>
      <w:r w:rsidRPr="003160AE">
        <w:rPr>
          <w:lang w:val="en-US"/>
        </w:rPr>
        <w:t xml:space="preserve">The World Wide Web Consortium </w:t>
      </w:r>
      <w:hyperlink r:id="rId11" w:history="1">
        <w:r w:rsidR="00080321" w:rsidRPr="00080321">
          <w:rPr>
            <w:rStyle w:val="Hyperlink"/>
            <w:lang w:val="en-US"/>
          </w:rPr>
          <w:t>http://www.w3.org/</w:t>
        </w:r>
      </w:hyperlink>
      <w:r w:rsidRPr="003160AE">
        <w:rPr>
          <w:lang w:val="en-US"/>
        </w:rPr>
        <w:t xml:space="preserve"> is a definitive source of HTTP related information affecting this specification and its implementations.</w:t>
      </w:r>
    </w:p>
    <w:p w:rsidR="00ED4E11" w:rsidRPr="003F02C0" w:rsidRDefault="00B779A3" w:rsidP="00B779A3">
      <w:pPr>
        <w:pStyle w:val="Standard"/>
        <w:rPr>
          <w:lang w:val="en-US"/>
        </w:rPr>
      </w:pPr>
      <w:r w:rsidRPr="003160AE">
        <w:rPr>
          <w:lang w:val="en-US"/>
        </w:rPr>
        <w:t xml:space="preserve">The WSRP Specification can be found in the OASIS web site </w:t>
      </w:r>
      <w:r w:rsidRPr="003160AE">
        <w:rPr>
          <w:lang w:val="en-US"/>
        </w:rPr>
        <w:br/>
      </w:r>
    </w:p>
    <w:p w:rsidR="00B779A3" w:rsidRPr="003160AE" w:rsidRDefault="003B17E8" w:rsidP="00B779A3">
      <w:pPr>
        <w:pStyle w:val="Standard"/>
        <w:rPr>
          <w:lang w:val="en-US"/>
        </w:rPr>
      </w:pPr>
      <w:hyperlink r:id="rId12" w:history="1">
        <w:r w:rsidR="00080321" w:rsidRPr="00080321">
          <w:rPr>
            <w:rStyle w:val="Hyperlink"/>
            <w:lang w:val="en-US"/>
          </w:rPr>
          <w:t>http://www.oasis-open.org/</w:t>
        </w:r>
      </w:hyperlink>
      <w:r w:rsidR="00080321">
        <w:rPr>
          <w:lang w:val="en-US"/>
        </w:rPr>
        <w:t>.</w:t>
      </w:r>
    </w:p>
    <w:p w:rsidR="00B779A3" w:rsidRPr="003160AE" w:rsidRDefault="00B779A3" w:rsidP="00B779A3">
      <w:pPr>
        <w:pStyle w:val="Standard"/>
        <w:rPr>
          <w:lang w:val="en-US"/>
        </w:rPr>
      </w:pPr>
      <w:r w:rsidRPr="003160AE">
        <w:rPr>
          <w:lang w:val="en-US"/>
        </w:rPr>
        <w:lastRenderedPageBreak/>
        <w:t xml:space="preserve">The Extensible Markup Language (XML) is used for the specification of the </w:t>
      </w:r>
      <w:r w:rsidR="003F7DA2">
        <w:rPr>
          <w:lang w:val="en-US"/>
        </w:rPr>
        <w:t xml:space="preserve">portlet deployment descriptor described in </w:t>
      </w:r>
      <w:r w:rsidR="003F7DA2">
        <w:rPr>
          <w:lang w:val="en-US"/>
        </w:rPr>
        <w:fldChar w:fldCharType="begin"/>
      </w:r>
      <w:r w:rsidR="003F7DA2">
        <w:rPr>
          <w:lang w:val="en-US"/>
        </w:rPr>
        <w:instrText xml:space="preserve"> REF _Ref427771683 \w \h </w:instrText>
      </w:r>
      <w:r w:rsidR="003F7DA2">
        <w:rPr>
          <w:lang w:val="en-US"/>
        </w:rPr>
      </w:r>
      <w:r w:rsidR="003F7DA2">
        <w:rPr>
          <w:lang w:val="en-US"/>
        </w:rPr>
        <w:fldChar w:fldCharType="separate"/>
      </w:r>
      <w:r w:rsidR="003B17E8">
        <w:rPr>
          <w:lang w:val="en-US"/>
        </w:rPr>
        <w:t>Chapter 27</w:t>
      </w:r>
      <w:r w:rsidR="003F7DA2">
        <w:rPr>
          <w:lang w:val="en-US"/>
        </w:rPr>
        <w:fldChar w:fldCharType="end"/>
      </w:r>
      <w:r w:rsidR="003F7DA2">
        <w:rPr>
          <w:lang w:val="en-US"/>
        </w:rPr>
        <w:t xml:space="preserve"> </w:t>
      </w:r>
      <w:r w:rsidR="003F7DA2">
        <w:rPr>
          <w:lang w:val="en-US"/>
        </w:rPr>
        <w:fldChar w:fldCharType="begin"/>
      </w:r>
      <w:r w:rsidR="003F7DA2">
        <w:rPr>
          <w:lang w:val="en-US"/>
        </w:rPr>
        <w:instrText xml:space="preserve"> REF _Ref427771683 \h </w:instrText>
      </w:r>
      <w:r w:rsidR="003F7DA2">
        <w:rPr>
          <w:lang w:val="en-US"/>
        </w:rPr>
      </w:r>
      <w:r w:rsidR="003F7DA2">
        <w:rPr>
          <w:lang w:val="en-US"/>
        </w:rPr>
        <w:fldChar w:fldCharType="separate"/>
      </w:r>
      <w:r w:rsidR="003B17E8">
        <w:t>Packaging and Deployment</w:t>
      </w:r>
      <w:r w:rsidR="003F7DA2">
        <w:rPr>
          <w:lang w:val="en-US"/>
        </w:rPr>
        <w:fldChar w:fldCharType="end"/>
      </w:r>
      <w:r w:rsidR="003F7DA2">
        <w:rPr>
          <w:lang w:val="en-US"/>
        </w:rPr>
        <w:t xml:space="preserve">, and the portlet deployment descriptor schema presented in </w:t>
      </w:r>
      <w:r w:rsidR="003F7DA2">
        <w:rPr>
          <w:lang w:val="en-US"/>
        </w:rPr>
        <w:fldChar w:fldCharType="begin"/>
      </w:r>
      <w:r w:rsidR="003F7DA2">
        <w:rPr>
          <w:lang w:val="en-US"/>
        </w:rPr>
        <w:instrText xml:space="preserve"> REF _Ref427820922 \w \h </w:instrText>
      </w:r>
      <w:r w:rsidR="003F7DA2">
        <w:rPr>
          <w:lang w:val="en-US"/>
        </w:rPr>
      </w:r>
      <w:r w:rsidR="003F7DA2">
        <w:rPr>
          <w:lang w:val="en-US"/>
        </w:rPr>
        <w:fldChar w:fldCharType="separate"/>
      </w:r>
      <w:r w:rsidR="003B17E8">
        <w:rPr>
          <w:lang w:val="en-US"/>
        </w:rPr>
        <w:t>Appendix E</w:t>
      </w:r>
      <w:r w:rsidR="003F7DA2">
        <w:rPr>
          <w:lang w:val="en-US"/>
        </w:rPr>
        <w:fldChar w:fldCharType="end"/>
      </w:r>
      <w:r w:rsidR="003F7DA2">
        <w:rPr>
          <w:lang w:val="en-US"/>
        </w:rPr>
        <w:t xml:space="preserve"> </w:t>
      </w:r>
      <w:r w:rsidR="003F7DA2">
        <w:rPr>
          <w:lang w:val="en-US"/>
        </w:rPr>
        <w:fldChar w:fldCharType="begin"/>
      </w:r>
      <w:r w:rsidR="003F7DA2">
        <w:rPr>
          <w:lang w:val="en-US"/>
        </w:rPr>
        <w:instrText xml:space="preserve"> REF _Ref427820922 \h </w:instrText>
      </w:r>
      <w:r w:rsidR="003F7DA2">
        <w:rPr>
          <w:lang w:val="en-US"/>
        </w:rPr>
      </w:r>
      <w:r w:rsidR="003F7DA2">
        <w:rPr>
          <w:lang w:val="en-US"/>
        </w:rPr>
        <w:fldChar w:fldCharType="separate"/>
      </w:r>
      <w:r w:rsidR="003B17E8">
        <w:t>Deployment Descriptor Schema</w:t>
      </w:r>
      <w:r w:rsidR="003F7DA2">
        <w:rPr>
          <w:lang w:val="en-US"/>
        </w:rPr>
        <w:fldChar w:fldCharType="end"/>
      </w:r>
      <w:r w:rsidRPr="003160AE">
        <w:rPr>
          <w:lang w:val="en-US"/>
        </w:rPr>
        <w:t>. More information about XML can be</w:t>
      </w:r>
      <w:r w:rsidR="00080321">
        <w:rPr>
          <w:lang w:val="en-US"/>
        </w:rPr>
        <w:t xml:space="preserve"> found at the following website</w:t>
      </w:r>
      <w:r w:rsidRPr="003160AE">
        <w:rPr>
          <w:lang w:val="en-US"/>
        </w:rPr>
        <w:t>:</w:t>
      </w:r>
      <w:r w:rsidR="00080321">
        <w:rPr>
          <w:lang w:val="en-US"/>
        </w:rPr>
        <w:t xml:space="preserve"> </w:t>
      </w:r>
      <w:hyperlink r:id="rId13" w:history="1">
        <w:r w:rsidR="00080321" w:rsidRPr="00080321">
          <w:rPr>
            <w:rStyle w:val="Hyperlink"/>
            <w:lang w:val="en-US"/>
          </w:rPr>
          <w:t>http://www.xml.org/</w:t>
        </w:r>
      </w:hyperlink>
    </w:p>
    <w:p w:rsidR="00B779A3" w:rsidRPr="00702A00" w:rsidRDefault="00B779A3" w:rsidP="00567DE3">
      <w:pPr>
        <w:pStyle w:val="PrefaceH2"/>
        <w:rPr>
          <w:lang w:val="en-US"/>
        </w:rPr>
      </w:pPr>
      <w:bookmarkStart w:id="12" w:name="_Toc415140766"/>
      <w:bookmarkStart w:id="13" w:name="_Toc468260919"/>
      <w:r w:rsidRPr="00702A00">
        <w:rPr>
          <w:lang w:val="en-US"/>
        </w:rPr>
        <w:t>Terminology</w:t>
      </w:r>
      <w:bookmarkEnd w:id="12"/>
      <w:bookmarkEnd w:id="13"/>
    </w:p>
    <w:p w:rsidR="00B779A3" w:rsidRPr="003160AE" w:rsidRDefault="00B779A3" w:rsidP="00B779A3">
      <w:pPr>
        <w:pStyle w:val="Standard"/>
        <w:rPr>
          <w:color w:val="000000"/>
          <w:lang w:val="en-US"/>
        </w:rPr>
      </w:pPr>
      <w:r w:rsidRPr="003160AE">
        <w:rPr>
          <w:color w:val="000000"/>
          <w:lang w:val="en-US"/>
        </w:rPr>
        <w:t>The key words MUST, MUST NOT, REQUIRED, SHALL, SHALL NOT, SHOULD, SHOULD NOT, RECOMMENDED, MAY, and OPTIONAL in this document are to be interpreted as described in [RFC2119].</w:t>
      </w:r>
    </w:p>
    <w:p w:rsidR="00B779A3" w:rsidRPr="00702A00" w:rsidRDefault="00B779A3" w:rsidP="00567DE3">
      <w:pPr>
        <w:pStyle w:val="PrefaceH2"/>
        <w:rPr>
          <w:lang w:val="en-US"/>
        </w:rPr>
      </w:pPr>
      <w:bookmarkStart w:id="14" w:name="_Toc415140767"/>
      <w:bookmarkStart w:id="15" w:name="_Toc468260920"/>
      <w:r w:rsidRPr="00702A00">
        <w:rPr>
          <w:lang w:val="en-US"/>
        </w:rPr>
        <w:t>Providing Feedback</w:t>
      </w:r>
      <w:bookmarkEnd w:id="14"/>
      <w:bookmarkEnd w:id="15"/>
    </w:p>
    <w:p w:rsidR="00B779A3" w:rsidRPr="003160AE" w:rsidRDefault="00B779A3" w:rsidP="00B779A3">
      <w:pPr>
        <w:pStyle w:val="Standard"/>
        <w:rPr>
          <w:lang w:val="en-US"/>
        </w:rPr>
      </w:pPr>
      <w:r w:rsidRPr="003160AE">
        <w:rPr>
          <w:lang w:val="en-US"/>
        </w:rPr>
        <w:t>We welcome any and all feedback about this specification. Please e-mail your comments to</w:t>
      </w:r>
      <w:r w:rsidR="00080321">
        <w:rPr>
          <w:lang w:val="en-US"/>
        </w:rPr>
        <w:t xml:space="preserve"> </w:t>
      </w:r>
      <w:r w:rsidR="00080321">
        <w:rPr>
          <w:lang w:val="en-US"/>
        </w:rPr>
        <w:br/>
      </w:r>
      <w:r w:rsidR="00080321" w:rsidRPr="00080321">
        <w:rPr>
          <w:lang w:val="en-US"/>
        </w:rPr>
        <w:t>jsr362-</w:t>
      </w:r>
      <w:r w:rsidR="00C80D58">
        <w:rPr>
          <w:lang w:val="en-US"/>
        </w:rPr>
        <w:t>observers</w:t>
      </w:r>
      <w:r w:rsidR="00080321" w:rsidRPr="00080321">
        <w:rPr>
          <w:lang w:val="en-US"/>
        </w:rPr>
        <w:t>@portletspec3.java.net</w:t>
      </w:r>
      <w:r w:rsidRPr="003160AE">
        <w:rPr>
          <w:lang w:val="en-US"/>
        </w:rPr>
        <w:t>.</w:t>
      </w:r>
    </w:p>
    <w:p w:rsidR="00B779A3" w:rsidRPr="003160AE" w:rsidRDefault="00B779A3" w:rsidP="00B779A3">
      <w:pPr>
        <w:pStyle w:val="Standard"/>
        <w:rPr>
          <w:lang w:val="en-US"/>
        </w:rPr>
      </w:pPr>
      <w:r w:rsidRPr="003160AE">
        <w:rPr>
          <w:lang w:val="en-US"/>
        </w:rPr>
        <w:t>Please note that due to the volume of feedback that we receive, you will not normally receive a reply from an engineer. However, each and every comment is read, evaluated, and archived by the specification team.</w:t>
      </w:r>
    </w:p>
    <w:p w:rsidR="00B779A3" w:rsidRPr="00702A00" w:rsidRDefault="00B779A3" w:rsidP="00567DE3">
      <w:pPr>
        <w:pStyle w:val="PrefaceH2"/>
        <w:rPr>
          <w:lang w:val="en-US"/>
        </w:rPr>
      </w:pPr>
      <w:bookmarkStart w:id="16" w:name="_Toc415140768"/>
      <w:bookmarkStart w:id="17" w:name="_Toc468260921"/>
      <w:r w:rsidRPr="00702A00">
        <w:rPr>
          <w:lang w:val="en-US"/>
        </w:rPr>
        <w:t>Acknowledgements</w:t>
      </w:r>
      <w:bookmarkEnd w:id="16"/>
      <w:bookmarkEnd w:id="17"/>
    </w:p>
    <w:p w:rsidR="00080321" w:rsidRDefault="00080321" w:rsidP="00080321">
      <w:pPr>
        <w:pStyle w:val="Standard"/>
        <w:rPr>
          <w:lang w:val="en-US"/>
        </w:rPr>
      </w:pPr>
      <w:r w:rsidRPr="00080321">
        <w:rPr>
          <w:lang w:val="en-US"/>
        </w:rPr>
        <w:t xml:space="preserve">The Java </w:t>
      </w:r>
      <w:r w:rsidR="00E03429" w:rsidRPr="00080321">
        <w:rPr>
          <w:lang w:val="en-US"/>
        </w:rPr>
        <w:t>Portlet</w:t>
      </w:r>
      <w:r w:rsidRPr="00080321">
        <w:rPr>
          <w:lang w:val="en-US"/>
        </w:rPr>
        <w:t xml:space="preserve"> Specification version 3.0 is the result of diligent efforts of the JSR 362 </w:t>
      </w:r>
      <w:r>
        <w:rPr>
          <w:lang w:val="en-US"/>
        </w:rPr>
        <w:t>expert group working under the auspices of the Java Community Process (JCP).</w:t>
      </w:r>
    </w:p>
    <w:p w:rsidR="0036626A" w:rsidRDefault="0036626A">
      <w:pPr>
        <w:rPr>
          <w:rFonts w:ascii="Times New Roman" w:eastAsia="SimSun" w:hAnsi="Times New Roman" w:cs="Mangal"/>
          <w:kern w:val="3"/>
          <w:sz w:val="24"/>
          <w:szCs w:val="24"/>
          <w:lang w:eastAsia="zh-CN" w:bidi="hi-IN"/>
        </w:rPr>
      </w:pPr>
      <w:r>
        <w:br w:type="page"/>
      </w:r>
    </w:p>
    <w:sdt>
      <w:sdtPr>
        <w:rPr>
          <w:rFonts w:asciiTheme="minorHAnsi" w:eastAsiaTheme="minorHAnsi" w:hAnsiTheme="minorHAnsi" w:cstheme="minorBidi"/>
          <w:color w:val="auto"/>
          <w:sz w:val="22"/>
          <w:szCs w:val="22"/>
        </w:rPr>
        <w:id w:val="-1023399143"/>
        <w:docPartObj>
          <w:docPartGallery w:val="Table of Contents"/>
          <w:docPartUnique/>
        </w:docPartObj>
      </w:sdtPr>
      <w:sdtEndPr>
        <w:rPr>
          <w:b/>
          <w:bCs/>
          <w:noProof/>
        </w:rPr>
      </w:sdtEndPr>
      <w:sdtContent>
        <w:p w:rsidR="0036626A" w:rsidRDefault="0036626A">
          <w:pPr>
            <w:pStyle w:val="TOCHeading"/>
          </w:pPr>
          <w:r>
            <w:t>Contents</w:t>
          </w:r>
        </w:p>
        <w:p w:rsidR="004566E3" w:rsidRDefault="0036626A">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68260913" w:history="1">
            <w:r w:rsidR="004566E3" w:rsidRPr="007A5A09">
              <w:rPr>
                <w:rStyle w:val="Hyperlink"/>
                <w:noProof/>
                <w:lang w:bidi="hi-IN"/>
              </w:rPr>
              <w:t>Preface</w:t>
            </w:r>
            <w:r w:rsidR="004566E3">
              <w:rPr>
                <w:noProof/>
                <w:webHidden/>
              </w:rPr>
              <w:tab/>
            </w:r>
            <w:r w:rsidR="004566E3">
              <w:rPr>
                <w:noProof/>
                <w:webHidden/>
              </w:rPr>
              <w:fldChar w:fldCharType="begin"/>
            </w:r>
            <w:r w:rsidR="004566E3">
              <w:rPr>
                <w:noProof/>
                <w:webHidden/>
              </w:rPr>
              <w:instrText xml:space="preserve"> PAGEREF _Toc468260913 \h </w:instrText>
            </w:r>
            <w:r w:rsidR="004566E3">
              <w:rPr>
                <w:noProof/>
                <w:webHidden/>
              </w:rPr>
            </w:r>
            <w:r w:rsidR="004566E3">
              <w:rPr>
                <w:noProof/>
                <w:webHidden/>
              </w:rPr>
              <w:fldChar w:fldCharType="separate"/>
            </w:r>
            <w:r w:rsidR="003B17E8">
              <w:rPr>
                <w:noProof/>
                <w:webHidden/>
              </w:rPr>
              <w:t>iii</w:t>
            </w:r>
            <w:r w:rsidR="004566E3">
              <w:rPr>
                <w:noProof/>
                <w:webHidden/>
              </w:rPr>
              <w:fldChar w:fldCharType="end"/>
            </w:r>
          </w:hyperlink>
        </w:p>
        <w:p w:rsidR="004566E3" w:rsidRDefault="003B17E8">
          <w:pPr>
            <w:pStyle w:val="TOC2"/>
            <w:rPr>
              <w:rFonts w:eastAsiaTheme="minorEastAsia"/>
              <w:noProof/>
            </w:rPr>
          </w:pPr>
          <w:hyperlink w:anchor="_Toc468260914" w:history="1">
            <w:r w:rsidR="004566E3" w:rsidRPr="007A5A09">
              <w:rPr>
                <w:rStyle w:val="Hyperlink"/>
                <w:noProof/>
                <w:lang w:bidi="hi-IN"/>
              </w:rPr>
              <w:t>Additional Sources</w:t>
            </w:r>
            <w:r w:rsidR="004566E3">
              <w:rPr>
                <w:noProof/>
                <w:webHidden/>
              </w:rPr>
              <w:tab/>
            </w:r>
            <w:r w:rsidR="004566E3">
              <w:rPr>
                <w:noProof/>
                <w:webHidden/>
              </w:rPr>
              <w:fldChar w:fldCharType="begin"/>
            </w:r>
            <w:r w:rsidR="004566E3">
              <w:rPr>
                <w:noProof/>
                <w:webHidden/>
              </w:rPr>
              <w:instrText xml:space="preserve"> PAGEREF _Toc468260914 \h </w:instrText>
            </w:r>
            <w:r w:rsidR="004566E3">
              <w:rPr>
                <w:noProof/>
                <w:webHidden/>
              </w:rPr>
            </w:r>
            <w:r w:rsidR="004566E3">
              <w:rPr>
                <w:noProof/>
                <w:webHidden/>
              </w:rPr>
              <w:fldChar w:fldCharType="separate"/>
            </w:r>
            <w:r>
              <w:rPr>
                <w:noProof/>
                <w:webHidden/>
              </w:rPr>
              <w:t>iii</w:t>
            </w:r>
            <w:r w:rsidR="004566E3">
              <w:rPr>
                <w:noProof/>
                <w:webHidden/>
              </w:rPr>
              <w:fldChar w:fldCharType="end"/>
            </w:r>
          </w:hyperlink>
        </w:p>
        <w:p w:rsidR="004566E3" w:rsidRDefault="003B17E8">
          <w:pPr>
            <w:pStyle w:val="TOC2"/>
            <w:rPr>
              <w:rFonts w:eastAsiaTheme="minorEastAsia"/>
              <w:noProof/>
            </w:rPr>
          </w:pPr>
          <w:hyperlink w:anchor="_Toc468260915" w:history="1">
            <w:r w:rsidR="004566E3" w:rsidRPr="007A5A09">
              <w:rPr>
                <w:rStyle w:val="Hyperlink"/>
                <w:noProof/>
                <w:lang w:bidi="hi-IN"/>
              </w:rPr>
              <w:t>Who Should Read This Specification</w:t>
            </w:r>
            <w:r w:rsidR="004566E3">
              <w:rPr>
                <w:noProof/>
                <w:webHidden/>
              </w:rPr>
              <w:tab/>
            </w:r>
            <w:r w:rsidR="004566E3">
              <w:rPr>
                <w:noProof/>
                <w:webHidden/>
              </w:rPr>
              <w:fldChar w:fldCharType="begin"/>
            </w:r>
            <w:r w:rsidR="004566E3">
              <w:rPr>
                <w:noProof/>
                <w:webHidden/>
              </w:rPr>
              <w:instrText xml:space="preserve"> PAGEREF _Toc468260915 \h </w:instrText>
            </w:r>
            <w:r w:rsidR="004566E3">
              <w:rPr>
                <w:noProof/>
                <w:webHidden/>
              </w:rPr>
            </w:r>
            <w:r w:rsidR="004566E3">
              <w:rPr>
                <w:noProof/>
                <w:webHidden/>
              </w:rPr>
              <w:fldChar w:fldCharType="separate"/>
            </w:r>
            <w:r>
              <w:rPr>
                <w:noProof/>
                <w:webHidden/>
              </w:rPr>
              <w:t>iii</w:t>
            </w:r>
            <w:r w:rsidR="004566E3">
              <w:rPr>
                <w:noProof/>
                <w:webHidden/>
              </w:rPr>
              <w:fldChar w:fldCharType="end"/>
            </w:r>
          </w:hyperlink>
        </w:p>
        <w:p w:rsidR="004566E3" w:rsidRDefault="003B17E8">
          <w:pPr>
            <w:pStyle w:val="TOC2"/>
            <w:rPr>
              <w:rFonts w:eastAsiaTheme="minorEastAsia"/>
              <w:noProof/>
            </w:rPr>
          </w:pPr>
          <w:hyperlink w:anchor="_Toc468260916" w:history="1">
            <w:r w:rsidR="004566E3" w:rsidRPr="007A5A09">
              <w:rPr>
                <w:rStyle w:val="Hyperlink"/>
                <w:noProof/>
                <w:lang w:bidi="hi-IN"/>
              </w:rPr>
              <w:t>API Reference</w:t>
            </w:r>
            <w:r w:rsidR="004566E3">
              <w:rPr>
                <w:noProof/>
                <w:webHidden/>
              </w:rPr>
              <w:tab/>
            </w:r>
            <w:r w:rsidR="004566E3">
              <w:rPr>
                <w:noProof/>
                <w:webHidden/>
              </w:rPr>
              <w:fldChar w:fldCharType="begin"/>
            </w:r>
            <w:r w:rsidR="004566E3">
              <w:rPr>
                <w:noProof/>
                <w:webHidden/>
              </w:rPr>
              <w:instrText xml:space="preserve"> PAGEREF _Toc468260916 \h </w:instrText>
            </w:r>
            <w:r w:rsidR="004566E3">
              <w:rPr>
                <w:noProof/>
                <w:webHidden/>
              </w:rPr>
            </w:r>
            <w:r w:rsidR="004566E3">
              <w:rPr>
                <w:noProof/>
                <w:webHidden/>
              </w:rPr>
              <w:fldChar w:fldCharType="separate"/>
            </w:r>
            <w:r>
              <w:rPr>
                <w:noProof/>
                <w:webHidden/>
              </w:rPr>
              <w:t>iii</w:t>
            </w:r>
            <w:r w:rsidR="004566E3">
              <w:rPr>
                <w:noProof/>
                <w:webHidden/>
              </w:rPr>
              <w:fldChar w:fldCharType="end"/>
            </w:r>
          </w:hyperlink>
        </w:p>
        <w:p w:rsidR="004566E3" w:rsidRDefault="003B17E8">
          <w:pPr>
            <w:pStyle w:val="TOC2"/>
            <w:rPr>
              <w:rFonts w:eastAsiaTheme="minorEastAsia"/>
              <w:noProof/>
            </w:rPr>
          </w:pPr>
          <w:hyperlink w:anchor="_Toc468260917" w:history="1">
            <w:r w:rsidR="004566E3" w:rsidRPr="007A5A09">
              <w:rPr>
                <w:rStyle w:val="Hyperlink"/>
                <w:noProof/>
                <w:lang w:bidi="hi-IN"/>
              </w:rPr>
              <w:t>Other Java™ Platform Specifications</w:t>
            </w:r>
            <w:r w:rsidR="004566E3">
              <w:rPr>
                <w:noProof/>
                <w:webHidden/>
              </w:rPr>
              <w:tab/>
            </w:r>
            <w:r w:rsidR="004566E3">
              <w:rPr>
                <w:noProof/>
                <w:webHidden/>
              </w:rPr>
              <w:fldChar w:fldCharType="begin"/>
            </w:r>
            <w:r w:rsidR="004566E3">
              <w:rPr>
                <w:noProof/>
                <w:webHidden/>
              </w:rPr>
              <w:instrText xml:space="preserve"> PAGEREF _Toc468260917 \h </w:instrText>
            </w:r>
            <w:r w:rsidR="004566E3">
              <w:rPr>
                <w:noProof/>
                <w:webHidden/>
              </w:rPr>
            </w:r>
            <w:r w:rsidR="004566E3">
              <w:rPr>
                <w:noProof/>
                <w:webHidden/>
              </w:rPr>
              <w:fldChar w:fldCharType="separate"/>
            </w:r>
            <w:r>
              <w:rPr>
                <w:noProof/>
                <w:webHidden/>
              </w:rPr>
              <w:t>iii</w:t>
            </w:r>
            <w:r w:rsidR="004566E3">
              <w:rPr>
                <w:noProof/>
                <w:webHidden/>
              </w:rPr>
              <w:fldChar w:fldCharType="end"/>
            </w:r>
          </w:hyperlink>
        </w:p>
        <w:p w:rsidR="004566E3" w:rsidRDefault="003B17E8">
          <w:pPr>
            <w:pStyle w:val="TOC2"/>
            <w:rPr>
              <w:rFonts w:eastAsiaTheme="minorEastAsia"/>
              <w:noProof/>
            </w:rPr>
          </w:pPr>
          <w:hyperlink w:anchor="_Toc468260918" w:history="1">
            <w:r w:rsidR="004566E3" w:rsidRPr="007A5A09">
              <w:rPr>
                <w:rStyle w:val="Hyperlink"/>
                <w:noProof/>
                <w:lang w:bidi="hi-IN"/>
              </w:rPr>
              <w:t>Other Important References</w:t>
            </w:r>
            <w:r w:rsidR="004566E3">
              <w:rPr>
                <w:noProof/>
                <w:webHidden/>
              </w:rPr>
              <w:tab/>
            </w:r>
            <w:r w:rsidR="004566E3">
              <w:rPr>
                <w:noProof/>
                <w:webHidden/>
              </w:rPr>
              <w:fldChar w:fldCharType="begin"/>
            </w:r>
            <w:r w:rsidR="004566E3">
              <w:rPr>
                <w:noProof/>
                <w:webHidden/>
              </w:rPr>
              <w:instrText xml:space="preserve"> PAGEREF _Toc468260918 \h </w:instrText>
            </w:r>
            <w:r w:rsidR="004566E3">
              <w:rPr>
                <w:noProof/>
                <w:webHidden/>
              </w:rPr>
            </w:r>
            <w:r w:rsidR="004566E3">
              <w:rPr>
                <w:noProof/>
                <w:webHidden/>
              </w:rPr>
              <w:fldChar w:fldCharType="separate"/>
            </w:r>
            <w:r>
              <w:rPr>
                <w:noProof/>
                <w:webHidden/>
              </w:rPr>
              <w:t>iv</w:t>
            </w:r>
            <w:r w:rsidR="004566E3">
              <w:rPr>
                <w:noProof/>
                <w:webHidden/>
              </w:rPr>
              <w:fldChar w:fldCharType="end"/>
            </w:r>
          </w:hyperlink>
        </w:p>
        <w:p w:rsidR="004566E3" w:rsidRDefault="003B17E8">
          <w:pPr>
            <w:pStyle w:val="TOC2"/>
            <w:rPr>
              <w:rFonts w:eastAsiaTheme="minorEastAsia"/>
              <w:noProof/>
            </w:rPr>
          </w:pPr>
          <w:hyperlink w:anchor="_Toc468260919" w:history="1">
            <w:r w:rsidR="004566E3" w:rsidRPr="007A5A09">
              <w:rPr>
                <w:rStyle w:val="Hyperlink"/>
                <w:noProof/>
                <w:lang w:bidi="hi-IN"/>
              </w:rPr>
              <w:t>Terminology</w:t>
            </w:r>
            <w:r w:rsidR="004566E3">
              <w:rPr>
                <w:noProof/>
                <w:webHidden/>
              </w:rPr>
              <w:tab/>
            </w:r>
            <w:r w:rsidR="004566E3">
              <w:rPr>
                <w:noProof/>
                <w:webHidden/>
              </w:rPr>
              <w:fldChar w:fldCharType="begin"/>
            </w:r>
            <w:r w:rsidR="004566E3">
              <w:rPr>
                <w:noProof/>
                <w:webHidden/>
              </w:rPr>
              <w:instrText xml:space="preserve"> PAGEREF _Toc468260919 \h </w:instrText>
            </w:r>
            <w:r w:rsidR="004566E3">
              <w:rPr>
                <w:noProof/>
                <w:webHidden/>
              </w:rPr>
            </w:r>
            <w:r w:rsidR="004566E3">
              <w:rPr>
                <w:noProof/>
                <w:webHidden/>
              </w:rPr>
              <w:fldChar w:fldCharType="separate"/>
            </w:r>
            <w:r>
              <w:rPr>
                <w:noProof/>
                <w:webHidden/>
              </w:rPr>
              <w:t>v</w:t>
            </w:r>
            <w:r w:rsidR="004566E3">
              <w:rPr>
                <w:noProof/>
                <w:webHidden/>
              </w:rPr>
              <w:fldChar w:fldCharType="end"/>
            </w:r>
          </w:hyperlink>
        </w:p>
        <w:p w:rsidR="004566E3" w:rsidRDefault="003B17E8">
          <w:pPr>
            <w:pStyle w:val="TOC2"/>
            <w:rPr>
              <w:rFonts w:eastAsiaTheme="minorEastAsia"/>
              <w:noProof/>
            </w:rPr>
          </w:pPr>
          <w:hyperlink w:anchor="_Toc468260920" w:history="1">
            <w:r w:rsidR="004566E3" w:rsidRPr="007A5A09">
              <w:rPr>
                <w:rStyle w:val="Hyperlink"/>
                <w:noProof/>
                <w:lang w:bidi="hi-IN"/>
              </w:rPr>
              <w:t>Providing Feedback</w:t>
            </w:r>
            <w:r w:rsidR="004566E3">
              <w:rPr>
                <w:noProof/>
                <w:webHidden/>
              </w:rPr>
              <w:tab/>
            </w:r>
            <w:r w:rsidR="004566E3">
              <w:rPr>
                <w:noProof/>
                <w:webHidden/>
              </w:rPr>
              <w:fldChar w:fldCharType="begin"/>
            </w:r>
            <w:r w:rsidR="004566E3">
              <w:rPr>
                <w:noProof/>
                <w:webHidden/>
              </w:rPr>
              <w:instrText xml:space="preserve"> PAGEREF _Toc468260920 \h </w:instrText>
            </w:r>
            <w:r w:rsidR="004566E3">
              <w:rPr>
                <w:noProof/>
                <w:webHidden/>
              </w:rPr>
            </w:r>
            <w:r w:rsidR="004566E3">
              <w:rPr>
                <w:noProof/>
                <w:webHidden/>
              </w:rPr>
              <w:fldChar w:fldCharType="separate"/>
            </w:r>
            <w:r>
              <w:rPr>
                <w:noProof/>
                <w:webHidden/>
              </w:rPr>
              <w:t>v</w:t>
            </w:r>
            <w:r w:rsidR="004566E3">
              <w:rPr>
                <w:noProof/>
                <w:webHidden/>
              </w:rPr>
              <w:fldChar w:fldCharType="end"/>
            </w:r>
          </w:hyperlink>
        </w:p>
        <w:p w:rsidR="004566E3" w:rsidRDefault="003B17E8">
          <w:pPr>
            <w:pStyle w:val="TOC2"/>
            <w:rPr>
              <w:rFonts w:eastAsiaTheme="minorEastAsia"/>
              <w:noProof/>
            </w:rPr>
          </w:pPr>
          <w:hyperlink w:anchor="_Toc468260921" w:history="1">
            <w:r w:rsidR="004566E3" w:rsidRPr="007A5A09">
              <w:rPr>
                <w:rStyle w:val="Hyperlink"/>
                <w:noProof/>
                <w:lang w:bidi="hi-IN"/>
              </w:rPr>
              <w:t>Acknowledgements</w:t>
            </w:r>
            <w:r w:rsidR="004566E3">
              <w:rPr>
                <w:noProof/>
                <w:webHidden/>
              </w:rPr>
              <w:tab/>
            </w:r>
            <w:r w:rsidR="004566E3">
              <w:rPr>
                <w:noProof/>
                <w:webHidden/>
              </w:rPr>
              <w:fldChar w:fldCharType="begin"/>
            </w:r>
            <w:r w:rsidR="004566E3">
              <w:rPr>
                <w:noProof/>
                <w:webHidden/>
              </w:rPr>
              <w:instrText xml:space="preserve"> PAGEREF _Toc468260921 \h </w:instrText>
            </w:r>
            <w:r w:rsidR="004566E3">
              <w:rPr>
                <w:noProof/>
                <w:webHidden/>
              </w:rPr>
            </w:r>
            <w:r w:rsidR="004566E3">
              <w:rPr>
                <w:noProof/>
                <w:webHidden/>
              </w:rPr>
              <w:fldChar w:fldCharType="separate"/>
            </w:r>
            <w:r>
              <w:rPr>
                <w:noProof/>
                <w:webHidden/>
              </w:rPr>
              <w:t>v</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0922" w:history="1">
            <w:r w:rsidR="004566E3" w:rsidRPr="007A5A09">
              <w:rPr>
                <w:rStyle w:val="Hyperlink"/>
                <w:noProof/>
                <w:lang w:bidi="hi-IN"/>
              </w:rPr>
              <w:t>Chapter 1</w:t>
            </w:r>
            <w:r w:rsidR="004566E3">
              <w:rPr>
                <w:rFonts w:eastAsiaTheme="minorEastAsia"/>
                <w:noProof/>
              </w:rPr>
              <w:tab/>
            </w:r>
            <w:r w:rsidR="004566E3" w:rsidRPr="007A5A09">
              <w:rPr>
                <w:rStyle w:val="Hyperlink"/>
                <w:noProof/>
                <w:lang w:bidi="hi-IN"/>
              </w:rPr>
              <w:t>Overview</w:t>
            </w:r>
            <w:r w:rsidR="004566E3">
              <w:rPr>
                <w:noProof/>
                <w:webHidden/>
              </w:rPr>
              <w:tab/>
            </w:r>
            <w:r w:rsidR="004566E3">
              <w:rPr>
                <w:noProof/>
                <w:webHidden/>
              </w:rPr>
              <w:fldChar w:fldCharType="begin"/>
            </w:r>
            <w:r w:rsidR="004566E3">
              <w:rPr>
                <w:noProof/>
                <w:webHidden/>
              </w:rPr>
              <w:instrText xml:space="preserve"> PAGEREF _Toc468260922 \h </w:instrText>
            </w:r>
            <w:r w:rsidR="004566E3">
              <w:rPr>
                <w:noProof/>
                <w:webHidden/>
              </w:rPr>
            </w:r>
            <w:r w:rsidR="004566E3">
              <w:rPr>
                <w:noProof/>
                <w:webHidden/>
              </w:rPr>
              <w:fldChar w:fldCharType="separate"/>
            </w:r>
            <w:r>
              <w:rPr>
                <w:noProof/>
                <w:webHidden/>
              </w:rPr>
              <w:t>1</w:t>
            </w:r>
            <w:r w:rsidR="004566E3">
              <w:rPr>
                <w:noProof/>
                <w:webHidden/>
              </w:rPr>
              <w:fldChar w:fldCharType="end"/>
            </w:r>
          </w:hyperlink>
        </w:p>
        <w:p w:rsidR="004566E3" w:rsidRDefault="003B17E8">
          <w:pPr>
            <w:pStyle w:val="TOC2"/>
            <w:rPr>
              <w:rFonts w:eastAsiaTheme="minorEastAsia"/>
              <w:noProof/>
            </w:rPr>
          </w:pPr>
          <w:hyperlink w:anchor="_Toc468260923" w:history="1">
            <w:r w:rsidR="004566E3" w:rsidRPr="007A5A09">
              <w:rPr>
                <w:rStyle w:val="Hyperlink"/>
                <w:noProof/>
                <w:lang w:bidi="hi-IN"/>
              </w:rPr>
              <w:t>1.1</w:t>
            </w:r>
            <w:r w:rsidR="004566E3">
              <w:rPr>
                <w:rFonts w:eastAsiaTheme="minorEastAsia"/>
                <w:noProof/>
              </w:rPr>
              <w:tab/>
            </w:r>
            <w:r w:rsidR="004566E3" w:rsidRPr="007A5A09">
              <w:rPr>
                <w:rStyle w:val="Hyperlink"/>
                <w:noProof/>
                <w:lang w:bidi="hi-IN"/>
              </w:rPr>
              <w:t>What is a Portal?</w:t>
            </w:r>
            <w:r w:rsidR="004566E3">
              <w:rPr>
                <w:noProof/>
                <w:webHidden/>
              </w:rPr>
              <w:tab/>
            </w:r>
            <w:r w:rsidR="004566E3">
              <w:rPr>
                <w:noProof/>
                <w:webHidden/>
              </w:rPr>
              <w:fldChar w:fldCharType="begin"/>
            </w:r>
            <w:r w:rsidR="004566E3">
              <w:rPr>
                <w:noProof/>
                <w:webHidden/>
              </w:rPr>
              <w:instrText xml:space="preserve"> PAGEREF _Toc468260923 \h </w:instrText>
            </w:r>
            <w:r w:rsidR="004566E3">
              <w:rPr>
                <w:noProof/>
                <w:webHidden/>
              </w:rPr>
            </w:r>
            <w:r w:rsidR="004566E3">
              <w:rPr>
                <w:noProof/>
                <w:webHidden/>
              </w:rPr>
              <w:fldChar w:fldCharType="separate"/>
            </w:r>
            <w:r>
              <w:rPr>
                <w:noProof/>
                <w:webHidden/>
              </w:rPr>
              <w:t>1</w:t>
            </w:r>
            <w:r w:rsidR="004566E3">
              <w:rPr>
                <w:noProof/>
                <w:webHidden/>
              </w:rPr>
              <w:fldChar w:fldCharType="end"/>
            </w:r>
          </w:hyperlink>
        </w:p>
        <w:p w:rsidR="004566E3" w:rsidRDefault="003B17E8">
          <w:pPr>
            <w:pStyle w:val="TOC2"/>
            <w:rPr>
              <w:rFonts w:eastAsiaTheme="minorEastAsia"/>
              <w:noProof/>
            </w:rPr>
          </w:pPr>
          <w:hyperlink w:anchor="_Toc468260924" w:history="1">
            <w:r w:rsidR="004566E3" w:rsidRPr="007A5A09">
              <w:rPr>
                <w:rStyle w:val="Hyperlink"/>
                <w:noProof/>
                <w:lang w:bidi="hi-IN"/>
              </w:rPr>
              <w:t>1.2</w:t>
            </w:r>
            <w:r w:rsidR="004566E3">
              <w:rPr>
                <w:rFonts w:eastAsiaTheme="minorEastAsia"/>
                <w:noProof/>
              </w:rPr>
              <w:tab/>
            </w:r>
            <w:r w:rsidR="004566E3" w:rsidRPr="007A5A09">
              <w:rPr>
                <w:rStyle w:val="Hyperlink"/>
                <w:noProof/>
                <w:lang w:bidi="hi-IN"/>
              </w:rPr>
              <w:t>What is a Portlet?</w:t>
            </w:r>
            <w:r w:rsidR="004566E3">
              <w:rPr>
                <w:noProof/>
                <w:webHidden/>
              </w:rPr>
              <w:tab/>
            </w:r>
            <w:r w:rsidR="004566E3">
              <w:rPr>
                <w:noProof/>
                <w:webHidden/>
              </w:rPr>
              <w:fldChar w:fldCharType="begin"/>
            </w:r>
            <w:r w:rsidR="004566E3">
              <w:rPr>
                <w:noProof/>
                <w:webHidden/>
              </w:rPr>
              <w:instrText xml:space="preserve"> PAGEREF _Toc468260924 \h </w:instrText>
            </w:r>
            <w:r w:rsidR="004566E3">
              <w:rPr>
                <w:noProof/>
                <w:webHidden/>
              </w:rPr>
            </w:r>
            <w:r w:rsidR="004566E3">
              <w:rPr>
                <w:noProof/>
                <w:webHidden/>
              </w:rPr>
              <w:fldChar w:fldCharType="separate"/>
            </w:r>
            <w:r>
              <w:rPr>
                <w:noProof/>
                <w:webHidden/>
              </w:rPr>
              <w:t>1</w:t>
            </w:r>
            <w:r w:rsidR="004566E3">
              <w:rPr>
                <w:noProof/>
                <w:webHidden/>
              </w:rPr>
              <w:fldChar w:fldCharType="end"/>
            </w:r>
          </w:hyperlink>
        </w:p>
        <w:p w:rsidR="004566E3" w:rsidRDefault="003B17E8">
          <w:pPr>
            <w:pStyle w:val="TOC2"/>
            <w:rPr>
              <w:rFonts w:eastAsiaTheme="minorEastAsia"/>
              <w:noProof/>
            </w:rPr>
          </w:pPr>
          <w:hyperlink w:anchor="_Toc468260925" w:history="1">
            <w:r w:rsidR="004566E3" w:rsidRPr="007A5A09">
              <w:rPr>
                <w:rStyle w:val="Hyperlink"/>
                <w:noProof/>
                <w:lang w:bidi="hi-IN"/>
              </w:rPr>
              <w:t>1.3</w:t>
            </w:r>
            <w:r w:rsidR="004566E3">
              <w:rPr>
                <w:rFonts w:eastAsiaTheme="minorEastAsia"/>
                <w:noProof/>
              </w:rPr>
              <w:tab/>
            </w:r>
            <w:r w:rsidR="004566E3" w:rsidRPr="007A5A09">
              <w:rPr>
                <w:rStyle w:val="Hyperlink"/>
                <w:noProof/>
                <w:lang w:bidi="hi-IN"/>
              </w:rPr>
              <w:t>What is a Portlet Container?</w:t>
            </w:r>
            <w:r w:rsidR="004566E3">
              <w:rPr>
                <w:noProof/>
                <w:webHidden/>
              </w:rPr>
              <w:tab/>
            </w:r>
            <w:r w:rsidR="004566E3">
              <w:rPr>
                <w:noProof/>
                <w:webHidden/>
              </w:rPr>
              <w:fldChar w:fldCharType="begin"/>
            </w:r>
            <w:r w:rsidR="004566E3">
              <w:rPr>
                <w:noProof/>
                <w:webHidden/>
              </w:rPr>
              <w:instrText xml:space="preserve"> PAGEREF _Toc468260925 \h </w:instrText>
            </w:r>
            <w:r w:rsidR="004566E3">
              <w:rPr>
                <w:noProof/>
                <w:webHidden/>
              </w:rPr>
            </w:r>
            <w:r w:rsidR="004566E3">
              <w:rPr>
                <w:noProof/>
                <w:webHidden/>
              </w:rPr>
              <w:fldChar w:fldCharType="separate"/>
            </w:r>
            <w:r>
              <w:rPr>
                <w:noProof/>
                <w:webHidden/>
              </w:rPr>
              <w:t>1</w:t>
            </w:r>
            <w:r w:rsidR="004566E3">
              <w:rPr>
                <w:noProof/>
                <w:webHidden/>
              </w:rPr>
              <w:fldChar w:fldCharType="end"/>
            </w:r>
          </w:hyperlink>
        </w:p>
        <w:p w:rsidR="004566E3" w:rsidRDefault="003B17E8">
          <w:pPr>
            <w:pStyle w:val="TOC2"/>
            <w:rPr>
              <w:rFonts w:eastAsiaTheme="minorEastAsia"/>
              <w:noProof/>
            </w:rPr>
          </w:pPr>
          <w:hyperlink w:anchor="_Toc468260926" w:history="1">
            <w:r w:rsidR="004566E3" w:rsidRPr="007A5A09">
              <w:rPr>
                <w:rStyle w:val="Hyperlink"/>
                <w:noProof/>
                <w:lang w:bidi="hi-IN"/>
              </w:rPr>
              <w:t>1.4</w:t>
            </w:r>
            <w:r w:rsidR="004566E3">
              <w:rPr>
                <w:rFonts w:eastAsiaTheme="minorEastAsia"/>
                <w:noProof/>
              </w:rPr>
              <w:tab/>
            </w:r>
            <w:r w:rsidR="004566E3" w:rsidRPr="007A5A09">
              <w:rPr>
                <w:rStyle w:val="Hyperlink"/>
                <w:noProof/>
                <w:lang w:bidi="hi-IN"/>
              </w:rPr>
              <w:t>Client-Side Support</w:t>
            </w:r>
            <w:r w:rsidR="004566E3">
              <w:rPr>
                <w:noProof/>
                <w:webHidden/>
              </w:rPr>
              <w:tab/>
            </w:r>
            <w:r w:rsidR="004566E3">
              <w:rPr>
                <w:noProof/>
                <w:webHidden/>
              </w:rPr>
              <w:fldChar w:fldCharType="begin"/>
            </w:r>
            <w:r w:rsidR="004566E3">
              <w:rPr>
                <w:noProof/>
                <w:webHidden/>
              </w:rPr>
              <w:instrText xml:space="preserve"> PAGEREF _Toc468260926 \h </w:instrText>
            </w:r>
            <w:r w:rsidR="004566E3">
              <w:rPr>
                <w:noProof/>
                <w:webHidden/>
              </w:rPr>
            </w:r>
            <w:r w:rsidR="004566E3">
              <w:rPr>
                <w:noProof/>
                <w:webHidden/>
              </w:rPr>
              <w:fldChar w:fldCharType="separate"/>
            </w:r>
            <w:r>
              <w:rPr>
                <w:noProof/>
                <w:webHidden/>
              </w:rPr>
              <w:t>2</w:t>
            </w:r>
            <w:r w:rsidR="004566E3">
              <w:rPr>
                <w:noProof/>
                <w:webHidden/>
              </w:rPr>
              <w:fldChar w:fldCharType="end"/>
            </w:r>
          </w:hyperlink>
        </w:p>
        <w:p w:rsidR="004566E3" w:rsidRDefault="003B17E8">
          <w:pPr>
            <w:pStyle w:val="TOC2"/>
            <w:rPr>
              <w:rFonts w:eastAsiaTheme="minorEastAsia"/>
              <w:noProof/>
            </w:rPr>
          </w:pPr>
          <w:hyperlink w:anchor="_Toc468260927" w:history="1">
            <w:r w:rsidR="004566E3" w:rsidRPr="007A5A09">
              <w:rPr>
                <w:rStyle w:val="Hyperlink"/>
                <w:noProof/>
                <w:lang w:bidi="hi-IN"/>
              </w:rPr>
              <w:t>1.5</w:t>
            </w:r>
            <w:r w:rsidR="004566E3">
              <w:rPr>
                <w:rFonts w:eastAsiaTheme="minorEastAsia"/>
                <w:noProof/>
              </w:rPr>
              <w:tab/>
            </w:r>
            <w:r w:rsidR="004566E3" w:rsidRPr="007A5A09">
              <w:rPr>
                <w:rStyle w:val="Hyperlink"/>
                <w:noProof/>
                <w:lang w:bidi="hi-IN"/>
              </w:rPr>
              <w:t>An Example</w:t>
            </w:r>
            <w:r w:rsidR="004566E3">
              <w:rPr>
                <w:noProof/>
                <w:webHidden/>
              </w:rPr>
              <w:tab/>
            </w:r>
            <w:r w:rsidR="004566E3">
              <w:rPr>
                <w:noProof/>
                <w:webHidden/>
              </w:rPr>
              <w:fldChar w:fldCharType="begin"/>
            </w:r>
            <w:r w:rsidR="004566E3">
              <w:rPr>
                <w:noProof/>
                <w:webHidden/>
              </w:rPr>
              <w:instrText xml:space="preserve"> PAGEREF _Toc468260927 \h </w:instrText>
            </w:r>
            <w:r w:rsidR="004566E3">
              <w:rPr>
                <w:noProof/>
                <w:webHidden/>
              </w:rPr>
            </w:r>
            <w:r w:rsidR="004566E3">
              <w:rPr>
                <w:noProof/>
                <w:webHidden/>
              </w:rPr>
              <w:fldChar w:fldCharType="separate"/>
            </w:r>
            <w:r>
              <w:rPr>
                <w:noProof/>
                <w:webHidden/>
              </w:rPr>
              <w:t>2</w:t>
            </w:r>
            <w:r w:rsidR="004566E3">
              <w:rPr>
                <w:noProof/>
                <w:webHidden/>
              </w:rPr>
              <w:fldChar w:fldCharType="end"/>
            </w:r>
          </w:hyperlink>
        </w:p>
        <w:p w:rsidR="004566E3" w:rsidRDefault="003B17E8">
          <w:pPr>
            <w:pStyle w:val="TOC2"/>
            <w:rPr>
              <w:rFonts w:eastAsiaTheme="minorEastAsia"/>
              <w:noProof/>
            </w:rPr>
          </w:pPr>
          <w:hyperlink w:anchor="_Toc468260928" w:history="1">
            <w:r w:rsidR="004566E3" w:rsidRPr="007A5A09">
              <w:rPr>
                <w:rStyle w:val="Hyperlink"/>
                <w:noProof/>
                <w:lang w:bidi="hi-IN"/>
              </w:rPr>
              <w:t>1.6</w:t>
            </w:r>
            <w:r w:rsidR="004566E3">
              <w:rPr>
                <w:rFonts w:eastAsiaTheme="minorEastAsia"/>
                <w:noProof/>
              </w:rPr>
              <w:tab/>
            </w:r>
            <w:r w:rsidR="004566E3" w:rsidRPr="007A5A09">
              <w:rPr>
                <w:rStyle w:val="Hyperlink"/>
                <w:noProof/>
                <w:lang w:bidi="hi-IN"/>
              </w:rPr>
              <w:t>Render State and Backend State</w:t>
            </w:r>
            <w:r w:rsidR="004566E3">
              <w:rPr>
                <w:noProof/>
                <w:webHidden/>
              </w:rPr>
              <w:tab/>
            </w:r>
            <w:r w:rsidR="004566E3">
              <w:rPr>
                <w:noProof/>
                <w:webHidden/>
              </w:rPr>
              <w:fldChar w:fldCharType="begin"/>
            </w:r>
            <w:r w:rsidR="004566E3">
              <w:rPr>
                <w:noProof/>
                <w:webHidden/>
              </w:rPr>
              <w:instrText xml:space="preserve"> PAGEREF _Toc468260928 \h </w:instrText>
            </w:r>
            <w:r w:rsidR="004566E3">
              <w:rPr>
                <w:noProof/>
                <w:webHidden/>
              </w:rPr>
            </w:r>
            <w:r w:rsidR="004566E3">
              <w:rPr>
                <w:noProof/>
                <w:webHidden/>
              </w:rPr>
              <w:fldChar w:fldCharType="separate"/>
            </w:r>
            <w:r>
              <w:rPr>
                <w:noProof/>
                <w:webHidden/>
              </w:rPr>
              <w:t>2</w:t>
            </w:r>
            <w:r w:rsidR="004566E3">
              <w:rPr>
                <w:noProof/>
                <w:webHidden/>
              </w:rPr>
              <w:fldChar w:fldCharType="end"/>
            </w:r>
          </w:hyperlink>
        </w:p>
        <w:p w:rsidR="004566E3" w:rsidRDefault="003B17E8">
          <w:pPr>
            <w:pStyle w:val="TOC2"/>
            <w:rPr>
              <w:rFonts w:eastAsiaTheme="minorEastAsia"/>
              <w:noProof/>
            </w:rPr>
          </w:pPr>
          <w:hyperlink w:anchor="_Toc468260929" w:history="1">
            <w:r w:rsidR="004566E3" w:rsidRPr="007A5A09">
              <w:rPr>
                <w:rStyle w:val="Hyperlink"/>
                <w:noProof/>
                <w:lang w:bidi="hi-IN"/>
              </w:rPr>
              <w:t>1.7</w:t>
            </w:r>
            <w:r w:rsidR="004566E3">
              <w:rPr>
                <w:rFonts w:eastAsiaTheme="minorEastAsia"/>
                <w:noProof/>
              </w:rPr>
              <w:tab/>
            </w:r>
            <w:r w:rsidR="004566E3" w:rsidRPr="007A5A09">
              <w:rPr>
                <w:rStyle w:val="Hyperlink"/>
                <w:noProof/>
                <w:lang w:bidi="hi-IN"/>
              </w:rPr>
              <w:t>Compatibility</w:t>
            </w:r>
            <w:r w:rsidR="004566E3">
              <w:rPr>
                <w:noProof/>
                <w:webHidden/>
              </w:rPr>
              <w:tab/>
            </w:r>
            <w:r w:rsidR="004566E3">
              <w:rPr>
                <w:noProof/>
                <w:webHidden/>
              </w:rPr>
              <w:fldChar w:fldCharType="begin"/>
            </w:r>
            <w:r w:rsidR="004566E3">
              <w:rPr>
                <w:noProof/>
                <w:webHidden/>
              </w:rPr>
              <w:instrText xml:space="preserve"> PAGEREF _Toc468260929 \h </w:instrText>
            </w:r>
            <w:r w:rsidR="004566E3">
              <w:rPr>
                <w:noProof/>
                <w:webHidden/>
              </w:rPr>
            </w:r>
            <w:r w:rsidR="004566E3">
              <w:rPr>
                <w:noProof/>
                <w:webHidden/>
              </w:rPr>
              <w:fldChar w:fldCharType="separate"/>
            </w:r>
            <w:r>
              <w:rPr>
                <w:noProof/>
                <w:webHidden/>
              </w:rPr>
              <w:t>2</w:t>
            </w:r>
            <w:r w:rsidR="004566E3">
              <w:rPr>
                <w:noProof/>
                <w:webHidden/>
              </w:rPr>
              <w:fldChar w:fldCharType="end"/>
            </w:r>
          </w:hyperlink>
        </w:p>
        <w:p w:rsidR="004566E3" w:rsidRDefault="003B17E8">
          <w:pPr>
            <w:pStyle w:val="TOC2"/>
            <w:rPr>
              <w:rFonts w:eastAsiaTheme="minorEastAsia"/>
              <w:noProof/>
            </w:rPr>
          </w:pPr>
          <w:hyperlink w:anchor="_Toc468260930" w:history="1">
            <w:r w:rsidR="004566E3" w:rsidRPr="007A5A09">
              <w:rPr>
                <w:rStyle w:val="Hyperlink"/>
                <w:noProof/>
                <w:lang w:bidi="hi-IN"/>
              </w:rPr>
              <w:t>1.8</w:t>
            </w:r>
            <w:r w:rsidR="004566E3">
              <w:rPr>
                <w:rFonts w:eastAsiaTheme="minorEastAsia"/>
                <w:noProof/>
              </w:rPr>
              <w:tab/>
            </w:r>
            <w:r w:rsidR="004566E3" w:rsidRPr="007A5A09">
              <w:rPr>
                <w:rStyle w:val="Hyperlink"/>
                <w:noProof/>
                <w:lang w:bidi="hi-IN"/>
              </w:rPr>
              <w:t>Relationship to Java Enterprise Edition</w:t>
            </w:r>
            <w:r w:rsidR="004566E3">
              <w:rPr>
                <w:noProof/>
                <w:webHidden/>
              </w:rPr>
              <w:tab/>
            </w:r>
            <w:r w:rsidR="004566E3">
              <w:rPr>
                <w:noProof/>
                <w:webHidden/>
              </w:rPr>
              <w:fldChar w:fldCharType="begin"/>
            </w:r>
            <w:r w:rsidR="004566E3">
              <w:rPr>
                <w:noProof/>
                <w:webHidden/>
              </w:rPr>
              <w:instrText xml:space="preserve"> PAGEREF _Toc468260930 \h </w:instrText>
            </w:r>
            <w:r w:rsidR="004566E3">
              <w:rPr>
                <w:noProof/>
                <w:webHidden/>
              </w:rPr>
            </w:r>
            <w:r w:rsidR="004566E3">
              <w:rPr>
                <w:noProof/>
                <w:webHidden/>
              </w:rPr>
              <w:fldChar w:fldCharType="separate"/>
            </w:r>
            <w:r>
              <w:rPr>
                <w:noProof/>
                <w:webHidden/>
              </w:rPr>
              <w:t>3</w:t>
            </w:r>
            <w:r w:rsidR="004566E3">
              <w:rPr>
                <w:noProof/>
                <w:webHidden/>
              </w:rPr>
              <w:fldChar w:fldCharType="end"/>
            </w:r>
          </w:hyperlink>
        </w:p>
        <w:p w:rsidR="004566E3" w:rsidRDefault="003B17E8">
          <w:pPr>
            <w:pStyle w:val="TOC2"/>
            <w:rPr>
              <w:rFonts w:eastAsiaTheme="minorEastAsia"/>
              <w:noProof/>
            </w:rPr>
          </w:pPr>
          <w:hyperlink w:anchor="_Toc468260931" w:history="1">
            <w:r w:rsidR="004566E3" w:rsidRPr="007A5A09">
              <w:rPr>
                <w:rStyle w:val="Hyperlink"/>
                <w:noProof/>
                <w:lang w:bidi="hi-IN"/>
              </w:rPr>
              <w:t>1.9</w:t>
            </w:r>
            <w:r w:rsidR="004566E3">
              <w:rPr>
                <w:rFonts w:eastAsiaTheme="minorEastAsia"/>
                <w:noProof/>
              </w:rPr>
              <w:tab/>
            </w:r>
            <w:r w:rsidR="004566E3" w:rsidRPr="007A5A09">
              <w:rPr>
                <w:rStyle w:val="Hyperlink"/>
                <w:noProof/>
                <w:lang w:bidi="hi-IN"/>
              </w:rPr>
              <w:t>Configuration</w:t>
            </w:r>
            <w:r w:rsidR="004566E3">
              <w:rPr>
                <w:noProof/>
                <w:webHidden/>
              </w:rPr>
              <w:tab/>
            </w:r>
            <w:r w:rsidR="004566E3">
              <w:rPr>
                <w:noProof/>
                <w:webHidden/>
              </w:rPr>
              <w:fldChar w:fldCharType="begin"/>
            </w:r>
            <w:r w:rsidR="004566E3">
              <w:rPr>
                <w:noProof/>
                <w:webHidden/>
              </w:rPr>
              <w:instrText xml:space="preserve"> PAGEREF _Toc468260931 \h </w:instrText>
            </w:r>
            <w:r w:rsidR="004566E3">
              <w:rPr>
                <w:noProof/>
                <w:webHidden/>
              </w:rPr>
            </w:r>
            <w:r w:rsidR="004566E3">
              <w:rPr>
                <w:noProof/>
                <w:webHidden/>
              </w:rPr>
              <w:fldChar w:fldCharType="separate"/>
            </w:r>
            <w:r>
              <w:rPr>
                <w:noProof/>
                <w:webHidden/>
              </w:rPr>
              <w:t>3</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0932" w:history="1">
            <w:r w:rsidR="004566E3" w:rsidRPr="007A5A09">
              <w:rPr>
                <w:rStyle w:val="Hyperlink"/>
                <w:noProof/>
                <w:lang w:bidi="hi-IN"/>
              </w:rPr>
              <w:t>Chapter 2</w:t>
            </w:r>
            <w:r w:rsidR="004566E3">
              <w:rPr>
                <w:rFonts w:eastAsiaTheme="minorEastAsia"/>
                <w:noProof/>
              </w:rPr>
              <w:tab/>
            </w:r>
            <w:r w:rsidR="004566E3" w:rsidRPr="007A5A09">
              <w:rPr>
                <w:rStyle w:val="Hyperlink"/>
                <w:noProof/>
                <w:lang w:bidi="hi-IN"/>
              </w:rPr>
              <w:t>Relationship to the Servlet Specification</w:t>
            </w:r>
            <w:r w:rsidR="004566E3">
              <w:rPr>
                <w:noProof/>
                <w:webHidden/>
              </w:rPr>
              <w:tab/>
            </w:r>
            <w:r w:rsidR="004566E3">
              <w:rPr>
                <w:noProof/>
                <w:webHidden/>
              </w:rPr>
              <w:fldChar w:fldCharType="begin"/>
            </w:r>
            <w:r w:rsidR="004566E3">
              <w:rPr>
                <w:noProof/>
                <w:webHidden/>
              </w:rPr>
              <w:instrText xml:space="preserve"> PAGEREF _Toc468260932 \h </w:instrText>
            </w:r>
            <w:r w:rsidR="004566E3">
              <w:rPr>
                <w:noProof/>
                <w:webHidden/>
              </w:rPr>
            </w:r>
            <w:r w:rsidR="004566E3">
              <w:rPr>
                <w:noProof/>
                <w:webHidden/>
              </w:rPr>
              <w:fldChar w:fldCharType="separate"/>
            </w:r>
            <w:r>
              <w:rPr>
                <w:noProof/>
                <w:webHidden/>
              </w:rPr>
              <w:t>4</w:t>
            </w:r>
            <w:r w:rsidR="004566E3">
              <w:rPr>
                <w:noProof/>
                <w:webHidden/>
              </w:rPr>
              <w:fldChar w:fldCharType="end"/>
            </w:r>
          </w:hyperlink>
        </w:p>
        <w:p w:rsidR="004566E3" w:rsidRDefault="003B17E8">
          <w:pPr>
            <w:pStyle w:val="TOC2"/>
            <w:rPr>
              <w:rFonts w:eastAsiaTheme="minorEastAsia"/>
              <w:noProof/>
            </w:rPr>
          </w:pPr>
          <w:hyperlink w:anchor="_Toc468260933" w:history="1">
            <w:r w:rsidR="004566E3" w:rsidRPr="007A5A09">
              <w:rPr>
                <w:rStyle w:val="Hyperlink"/>
                <w:noProof/>
                <w:lang w:bidi="hi-IN"/>
              </w:rPr>
              <w:t>2.1</w:t>
            </w:r>
            <w:r w:rsidR="004566E3">
              <w:rPr>
                <w:rFonts w:eastAsiaTheme="minorEastAsia"/>
                <w:noProof/>
              </w:rPr>
              <w:tab/>
            </w:r>
            <w:r w:rsidR="004566E3" w:rsidRPr="007A5A09">
              <w:rPr>
                <w:rStyle w:val="Hyperlink"/>
                <w:noProof/>
                <w:lang w:bidi="hi-IN"/>
              </w:rPr>
              <w:t>Bridging from Portlets to Servlets/JSPs</w:t>
            </w:r>
            <w:r w:rsidR="004566E3">
              <w:rPr>
                <w:noProof/>
                <w:webHidden/>
              </w:rPr>
              <w:tab/>
            </w:r>
            <w:r w:rsidR="004566E3">
              <w:rPr>
                <w:noProof/>
                <w:webHidden/>
              </w:rPr>
              <w:fldChar w:fldCharType="begin"/>
            </w:r>
            <w:r w:rsidR="004566E3">
              <w:rPr>
                <w:noProof/>
                <w:webHidden/>
              </w:rPr>
              <w:instrText xml:space="preserve"> PAGEREF _Toc468260933 \h </w:instrText>
            </w:r>
            <w:r w:rsidR="004566E3">
              <w:rPr>
                <w:noProof/>
                <w:webHidden/>
              </w:rPr>
            </w:r>
            <w:r w:rsidR="004566E3">
              <w:rPr>
                <w:noProof/>
                <w:webHidden/>
              </w:rPr>
              <w:fldChar w:fldCharType="separate"/>
            </w:r>
            <w:r>
              <w:rPr>
                <w:noProof/>
                <w:webHidden/>
              </w:rPr>
              <w:t>5</w:t>
            </w:r>
            <w:r w:rsidR="004566E3">
              <w:rPr>
                <w:noProof/>
                <w:webHidden/>
              </w:rPr>
              <w:fldChar w:fldCharType="end"/>
            </w:r>
          </w:hyperlink>
        </w:p>
        <w:p w:rsidR="004566E3" w:rsidRDefault="003B17E8">
          <w:pPr>
            <w:pStyle w:val="TOC2"/>
            <w:rPr>
              <w:rFonts w:eastAsiaTheme="minorEastAsia"/>
              <w:noProof/>
            </w:rPr>
          </w:pPr>
          <w:hyperlink w:anchor="_Toc468260934" w:history="1">
            <w:r w:rsidR="004566E3" w:rsidRPr="007A5A09">
              <w:rPr>
                <w:rStyle w:val="Hyperlink"/>
                <w:noProof/>
                <w:lang w:bidi="hi-IN"/>
              </w:rPr>
              <w:t>2.2</w:t>
            </w:r>
            <w:r w:rsidR="004566E3">
              <w:rPr>
                <w:rFonts w:eastAsiaTheme="minorEastAsia"/>
                <w:noProof/>
              </w:rPr>
              <w:tab/>
            </w:r>
            <w:r w:rsidR="004566E3" w:rsidRPr="007A5A09">
              <w:rPr>
                <w:rStyle w:val="Hyperlink"/>
                <w:noProof/>
                <w:lang w:bidi="hi-IN"/>
              </w:rPr>
              <w:t>Using Servlet Application Lifecycle Events</w:t>
            </w:r>
            <w:r w:rsidR="004566E3">
              <w:rPr>
                <w:noProof/>
                <w:webHidden/>
              </w:rPr>
              <w:tab/>
            </w:r>
            <w:r w:rsidR="004566E3">
              <w:rPr>
                <w:noProof/>
                <w:webHidden/>
              </w:rPr>
              <w:fldChar w:fldCharType="begin"/>
            </w:r>
            <w:r w:rsidR="004566E3">
              <w:rPr>
                <w:noProof/>
                <w:webHidden/>
              </w:rPr>
              <w:instrText xml:space="preserve"> PAGEREF _Toc468260934 \h </w:instrText>
            </w:r>
            <w:r w:rsidR="004566E3">
              <w:rPr>
                <w:noProof/>
                <w:webHidden/>
              </w:rPr>
            </w:r>
            <w:r w:rsidR="004566E3">
              <w:rPr>
                <w:noProof/>
                <w:webHidden/>
              </w:rPr>
              <w:fldChar w:fldCharType="separate"/>
            </w:r>
            <w:r>
              <w:rPr>
                <w:noProof/>
                <w:webHidden/>
              </w:rPr>
              <w:t>5</w:t>
            </w:r>
            <w:r w:rsidR="004566E3">
              <w:rPr>
                <w:noProof/>
                <w:webHidden/>
              </w:rPr>
              <w:fldChar w:fldCharType="end"/>
            </w:r>
          </w:hyperlink>
        </w:p>
        <w:p w:rsidR="004566E3" w:rsidRDefault="003B17E8">
          <w:pPr>
            <w:pStyle w:val="TOC2"/>
            <w:rPr>
              <w:rFonts w:eastAsiaTheme="minorEastAsia"/>
              <w:noProof/>
            </w:rPr>
          </w:pPr>
          <w:hyperlink w:anchor="_Toc468260935" w:history="1">
            <w:r w:rsidR="004566E3" w:rsidRPr="007A5A09">
              <w:rPr>
                <w:rStyle w:val="Hyperlink"/>
                <w:noProof/>
                <w:lang w:bidi="hi-IN"/>
              </w:rPr>
              <w:t>2.3</w:t>
            </w:r>
            <w:r w:rsidR="004566E3">
              <w:rPr>
                <w:rFonts w:eastAsiaTheme="minorEastAsia"/>
                <w:noProof/>
              </w:rPr>
              <w:tab/>
            </w:r>
            <w:r w:rsidR="004566E3" w:rsidRPr="007A5A09">
              <w:rPr>
                <w:rStyle w:val="Hyperlink"/>
                <w:noProof/>
                <w:lang w:bidi="hi-IN"/>
              </w:rPr>
              <w:t>The Servlet Container - Portlet Container Relationship</w:t>
            </w:r>
            <w:r w:rsidR="004566E3">
              <w:rPr>
                <w:noProof/>
                <w:webHidden/>
              </w:rPr>
              <w:tab/>
            </w:r>
            <w:r w:rsidR="004566E3">
              <w:rPr>
                <w:noProof/>
                <w:webHidden/>
              </w:rPr>
              <w:fldChar w:fldCharType="begin"/>
            </w:r>
            <w:r w:rsidR="004566E3">
              <w:rPr>
                <w:noProof/>
                <w:webHidden/>
              </w:rPr>
              <w:instrText xml:space="preserve"> PAGEREF _Toc468260935 \h </w:instrText>
            </w:r>
            <w:r w:rsidR="004566E3">
              <w:rPr>
                <w:noProof/>
                <w:webHidden/>
              </w:rPr>
            </w:r>
            <w:r w:rsidR="004566E3">
              <w:rPr>
                <w:noProof/>
                <w:webHidden/>
              </w:rPr>
              <w:fldChar w:fldCharType="separate"/>
            </w:r>
            <w:r>
              <w:rPr>
                <w:noProof/>
                <w:webHidden/>
              </w:rPr>
              <w:t>6</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0936" w:history="1">
            <w:r w:rsidR="004566E3" w:rsidRPr="007A5A09">
              <w:rPr>
                <w:rStyle w:val="Hyperlink"/>
                <w:noProof/>
                <w:lang w:bidi="hi-IN"/>
              </w:rPr>
              <w:t>Chapter 3</w:t>
            </w:r>
            <w:r w:rsidR="004566E3">
              <w:rPr>
                <w:rFonts w:eastAsiaTheme="minorEastAsia"/>
                <w:noProof/>
              </w:rPr>
              <w:tab/>
            </w:r>
            <w:r w:rsidR="004566E3" w:rsidRPr="007A5A09">
              <w:rPr>
                <w:rStyle w:val="Hyperlink"/>
                <w:noProof/>
                <w:lang w:bidi="hi-IN"/>
              </w:rPr>
              <w:t>Portlet Concepts</w:t>
            </w:r>
            <w:r w:rsidR="004566E3">
              <w:rPr>
                <w:noProof/>
                <w:webHidden/>
              </w:rPr>
              <w:tab/>
            </w:r>
            <w:r w:rsidR="004566E3">
              <w:rPr>
                <w:noProof/>
                <w:webHidden/>
              </w:rPr>
              <w:fldChar w:fldCharType="begin"/>
            </w:r>
            <w:r w:rsidR="004566E3">
              <w:rPr>
                <w:noProof/>
                <w:webHidden/>
              </w:rPr>
              <w:instrText xml:space="preserve"> PAGEREF _Toc468260936 \h </w:instrText>
            </w:r>
            <w:r w:rsidR="004566E3">
              <w:rPr>
                <w:noProof/>
                <w:webHidden/>
              </w:rPr>
            </w:r>
            <w:r w:rsidR="004566E3">
              <w:rPr>
                <w:noProof/>
                <w:webHidden/>
              </w:rPr>
              <w:fldChar w:fldCharType="separate"/>
            </w:r>
            <w:r>
              <w:rPr>
                <w:noProof/>
                <w:webHidden/>
              </w:rPr>
              <w:t>7</w:t>
            </w:r>
            <w:r w:rsidR="004566E3">
              <w:rPr>
                <w:noProof/>
                <w:webHidden/>
              </w:rPr>
              <w:fldChar w:fldCharType="end"/>
            </w:r>
          </w:hyperlink>
        </w:p>
        <w:p w:rsidR="004566E3" w:rsidRDefault="003B17E8">
          <w:pPr>
            <w:pStyle w:val="TOC2"/>
            <w:rPr>
              <w:rFonts w:eastAsiaTheme="minorEastAsia"/>
              <w:noProof/>
            </w:rPr>
          </w:pPr>
          <w:hyperlink w:anchor="_Toc468260937" w:history="1">
            <w:r w:rsidR="004566E3" w:rsidRPr="007A5A09">
              <w:rPr>
                <w:rStyle w:val="Hyperlink"/>
                <w:noProof/>
                <w:lang w:bidi="hi-IN"/>
              </w:rPr>
              <w:t>3.1</w:t>
            </w:r>
            <w:r w:rsidR="004566E3">
              <w:rPr>
                <w:rFonts w:eastAsiaTheme="minorEastAsia"/>
                <w:noProof/>
              </w:rPr>
              <w:tab/>
            </w:r>
            <w:r w:rsidR="004566E3" w:rsidRPr="007A5A09">
              <w:rPr>
                <w:rStyle w:val="Hyperlink"/>
                <w:noProof/>
                <w:lang w:bidi="hi-IN"/>
              </w:rPr>
              <w:t>Portlets</w:t>
            </w:r>
            <w:r w:rsidR="004566E3">
              <w:rPr>
                <w:noProof/>
                <w:webHidden/>
              </w:rPr>
              <w:tab/>
            </w:r>
            <w:r w:rsidR="004566E3">
              <w:rPr>
                <w:noProof/>
                <w:webHidden/>
              </w:rPr>
              <w:fldChar w:fldCharType="begin"/>
            </w:r>
            <w:r w:rsidR="004566E3">
              <w:rPr>
                <w:noProof/>
                <w:webHidden/>
              </w:rPr>
              <w:instrText xml:space="preserve"> PAGEREF _Toc468260937 \h </w:instrText>
            </w:r>
            <w:r w:rsidR="004566E3">
              <w:rPr>
                <w:noProof/>
                <w:webHidden/>
              </w:rPr>
            </w:r>
            <w:r w:rsidR="004566E3">
              <w:rPr>
                <w:noProof/>
                <w:webHidden/>
              </w:rPr>
              <w:fldChar w:fldCharType="separate"/>
            </w:r>
            <w:r>
              <w:rPr>
                <w:noProof/>
                <w:webHidden/>
              </w:rPr>
              <w:t>7</w:t>
            </w:r>
            <w:r w:rsidR="004566E3">
              <w:rPr>
                <w:noProof/>
                <w:webHidden/>
              </w:rPr>
              <w:fldChar w:fldCharType="end"/>
            </w:r>
          </w:hyperlink>
        </w:p>
        <w:p w:rsidR="004566E3" w:rsidRDefault="003B17E8">
          <w:pPr>
            <w:pStyle w:val="TOC2"/>
            <w:rPr>
              <w:rFonts w:eastAsiaTheme="minorEastAsia"/>
              <w:noProof/>
            </w:rPr>
          </w:pPr>
          <w:hyperlink w:anchor="_Toc468260938" w:history="1">
            <w:r w:rsidR="004566E3" w:rsidRPr="007A5A09">
              <w:rPr>
                <w:rStyle w:val="Hyperlink"/>
                <w:noProof/>
                <w:lang w:bidi="hi-IN"/>
              </w:rPr>
              <w:t>3.2</w:t>
            </w:r>
            <w:r w:rsidR="004566E3">
              <w:rPr>
                <w:rFonts w:eastAsiaTheme="minorEastAsia"/>
                <w:noProof/>
              </w:rPr>
              <w:tab/>
            </w:r>
            <w:r w:rsidR="004566E3" w:rsidRPr="007A5A09">
              <w:rPr>
                <w:rStyle w:val="Hyperlink"/>
                <w:noProof/>
                <w:lang w:bidi="hi-IN"/>
              </w:rPr>
              <w:t>Portal Pages</w:t>
            </w:r>
            <w:r w:rsidR="004566E3">
              <w:rPr>
                <w:noProof/>
                <w:webHidden/>
              </w:rPr>
              <w:tab/>
            </w:r>
            <w:r w:rsidR="004566E3">
              <w:rPr>
                <w:noProof/>
                <w:webHidden/>
              </w:rPr>
              <w:fldChar w:fldCharType="begin"/>
            </w:r>
            <w:r w:rsidR="004566E3">
              <w:rPr>
                <w:noProof/>
                <w:webHidden/>
              </w:rPr>
              <w:instrText xml:space="preserve"> PAGEREF _Toc468260938 \h </w:instrText>
            </w:r>
            <w:r w:rsidR="004566E3">
              <w:rPr>
                <w:noProof/>
                <w:webHidden/>
              </w:rPr>
            </w:r>
            <w:r w:rsidR="004566E3">
              <w:rPr>
                <w:noProof/>
                <w:webHidden/>
              </w:rPr>
              <w:fldChar w:fldCharType="separate"/>
            </w:r>
            <w:r>
              <w:rPr>
                <w:noProof/>
                <w:webHidden/>
              </w:rPr>
              <w:t>8</w:t>
            </w:r>
            <w:r w:rsidR="004566E3">
              <w:rPr>
                <w:noProof/>
                <w:webHidden/>
              </w:rPr>
              <w:fldChar w:fldCharType="end"/>
            </w:r>
          </w:hyperlink>
        </w:p>
        <w:p w:rsidR="004566E3" w:rsidRDefault="003B17E8">
          <w:pPr>
            <w:pStyle w:val="TOC2"/>
            <w:rPr>
              <w:rFonts w:eastAsiaTheme="minorEastAsia"/>
              <w:noProof/>
            </w:rPr>
          </w:pPr>
          <w:hyperlink w:anchor="_Toc468260939" w:history="1">
            <w:r w:rsidR="004566E3" w:rsidRPr="007A5A09">
              <w:rPr>
                <w:rStyle w:val="Hyperlink"/>
                <w:noProof/>
                <w:lang w:bidi="hi-IN"/>
              </w:rPr>
              <w:t>3.3</w:t>
            </w:r>
            <w:r w:rsidR="004566E3">
              <w:rPr>
                <w:rFonts w:eastAsiaTheme="minorEastAsia"/>
                <w:noProof/>
              </w:rPr>
              <w:tab/>
            </w:r>
            <w:r w:rsidR="004566E3" w:rsidRPr="007A5A09">
              <w:rPr>
                <w:rStyle w:val="Hyperlink"/>
                <w:noProof/>
                <w:lang w:bidi="hi-IN"/>
              </w:rPr>
              <w:t>The Portlet Container</w:t>
            </w:r>
            <w:r w:rsidR="004566E3">
              <w:rPr>
                <w:noProof/>
                <w:webHidden/>
              </w:rPr>
              <w:tab/>
            </w:r>
            <w:r w:rsidR="004566E3">
              <w:rPr>
                <w:noProof/>
                <w:webHidden/>
              </w:rPr>
              <w:fldChar w:fldCharType="begin"/>
            </w:r>
            <w:r w:rsidR="004566E3">
              <w:rPr>
                <w:noProof/>
                <w:webHidden/>
              </w:rPr>
              <w:instrText xml:space="preserve"> PAGEREF _Toc468260939 \h </w:instrText>
            </w:r>
            <w:r w:rsidR="004566E3">
              <w:rPr>
                <w:noProof/>
                <w:webHidden/>
              </w:rPr>
            </w:r>
            <w:r w:rsidR="004566E3">
              <w:rPr>
                <w:noProof/>
                <w:webHidden/>
              </w:rPr>
              <w:fldChar w:fldCharType="separate"/>
            </w:r>
            <w:r>
              <w:rPr>
                <w:noProof/>
                <w:webHidden/>
              </w:rPr>
              <w:t>9</w:t>
            </w:r>
            <w:r w:rsidR="004566E3">
              <w:rPr>
                <w:noProof/>
                <w:webHidden/>
              </w:rPr>
              <w:fldChar w:fldCharType="end"/>
            </w:r>
          </w:hyperlink>
        </w:p>
        <w:p w:rsidR="004566E3" w:rsidRDefault="003B17E8">
          <w:pPr>
            <w:pStyle w:val="TOC2"/>
            <w:rPr>
              <w:rFonts w:eastAsiaTheme="minorEastAsia"/>
              <w:noProof/>
            </w:rPr>
          </w:pPr>
          <w:hyperlink w:anchor="_Toc468260940" w:history="1">
            <w:r w:rsidR="004566E3" w:rsidRPr="007A5A09">
              <w:rPr>
                <w:rStyle w:val="Hyperlink"/>
                <w:noProof/>
                <w:lang w:bidi="hi-IN"/>
              </w:rPr>
              <w:t>3.4</w:t>
            </w:r>
            <w:r w:rsidR="004566E3">
              <w:rPr>
                <w:rFonts w:eastAsiaTheme="minorEastAsia"/>
                <w:noProof/>
              </w:rPr>
              <w:tab/>
            </w:r>
            <w:r w:rsidR="004566E3" w:rsidRPr="007A5A09">
              <w:rPr>
                <w:rStyle w:val="Hyperlink"/>
                <w:noProof/>
                <w:lang w:bidi="hi-IN"/>
              </w:rPr>
              <w:t>Typical Processing Sequence</w:t>
            </w:r>
            <w:r w:rsidR="004566E3">
              <w:rPr>
                <w:noProof/>
                <w:webHidden/>
              </w:rPr>
              <w:tab/>
            </w:r>
            <w:r w:rsidR="004566E3">
              <w:rPr>
                <w:noProof/>
                <w:webHidden/>
              </w:rPr>
              <w:fldChar w:fldCharType="begin"/>
            </w:r>
            <w:r w:rsidR="004566E3">
              <w:rPr>
                <w:noProof/>
                <w:webHidden/>
              </w:rPr>
              <w:instrText xml:space="preserve"> PAGEREF _Toc468260940 \h </w:instrText>
            </w:r>
            <w:r w:rsidR="004566E3">
              <w:rPr>
                <w:noProof/>
                <w:webHidden/>
              </w:rPr>
            </w:r>
            <w:r w:rsidR="004566E3">
              <w:rPr>
                <w:noProof/>
                <w:webHidden/>
              </w:rPr>
              <w:fldChar w:fldCharType="separate"/>
            </w:r>
            <w:r>
              <w:rPr>
                <w:noProof/>
                <w:webHidden/>
              </w:rPr>
              <w:t>10</w:t>
            </w:r>
            <w:r w:rsidR="004566E3">
              <w:rPr>
                <w:noProof/>
                <w:webHidden/>
              </w:rPr>
              <w:fldChar w:fldCharType="end"/>
            </w:r>
          </w:hyperlink>
        </w:p>
        <w:p w:rsidR="004566E3" w:rsidRDefault="003B17E8">
          <w:pPr>
            <w:pStyle w:val="TOC2"/>
            <w:rPr>
              <w:rFonts w:eastAsiaTheme="minorEastAsia"/>
              <w:noProof/>
            </w:rPr>
          </w:pPr>
          <w:hyperlink w:anchor="_Toc468260941" w:history="1">
            <w:r w:rsidR="004566E3" w:rsidRPr="007A5A09">
              <w:rPr>
                <w:rStyle w:val="Hyperlink"/>
                <w:noProof/>
                <w:lang w:bidi="hi-IN"/>
              </w:rPr>
              <w:t>3.5</w:t>
            </w:r>
            <w:r w:rsidR="004566E3">
              <w:rPr>
                <w:rFonts w:eastAsiaTheme="minorEastAsia"/>
                <w:noProof/>
              </w:rPr>
              <w:tab/>
            </w:r>
            <w:r w:rsidR="004566E3" w:rsidRPr="007A5A09">
              <w:rPr>
                <w:rStyle w:val="Hyperlink"/>
                <w:noProof/>
                <w:lang w:bidi="hi-IN"/>
              </w:rPr>
              <w:t>Serving Resources</w:t>
            </w:r>
            <w:r w:rsidR="004566E3">
              <w:rPr>
                <w:noProof/>
                <w:webHidden/>
              </w:rPr>
              <w:tab/>
            </w:r>
            <w:r w:rsidR="004566E3">
              <w:rPr>
                <w:noProof/>
                <w:webHidden/>
              </w:rPr>
              <w:fldChar w:fldCharType="begin"/>
            </w:r>
            <w:r w:rsidR="004566E3">
              <w:rPr>
                <w:noProof/>
                <w:webHidden/>
              </w:rPr>
              <w:instrText xml:space="preserve"> PAGEREF _Toc468260941 \h </w:instrText>
            </w:r>
            <w:r w:rsidR="004566E3">
              <w:rPr>
                <w:noProof/>
                <w:webHidden/>
              </w:rPr>
            </w:r>
            <w:r w:rsidR="004566E3">
              <w:rPr>
                <w:noProof/>
                <w:webHidden/>
              </w:rPr>
              <w:fldChar w:fldCharType="separate"/>
            </w:r>
            <w:r>
              <w:rPr>
                <w:noProof/>
                <w:webHidden/>
              </w:rPr>
              <w:t>10</w:t>
            </w:r>
            <w:r w:rsidR="004566E3">
              <w:rPr>
                <w:noProof/>
                <w:webHidden/>
              </w:rPr>
              <w:fldChar w:fldCharType="end"/>
            </w:r>
          </w:hyperlink>
        </w:p>
        <w:p w:rsidR="004566E3" w:rsidRDefault="003B17E8">
          <w:pPr>
            <w:pStyle w:val="TOC2"/>
            <w:rPr>
              <w:rFonts w:eastAsiaTheme="minorEastAsia"/>
              <w:noProof/>
            </w:rPr>
          </w:pPr>
          <w:hyperlink w:anchor="_Toc468260942" w:history="1">
            <w:r w:rsidR="004566E3" w:rsidRPr="007A5A09">
              <w:rPr>
                <w:rStyle w:val="Hyperlink"/>
                <w:noProof/>
                <w:lang w:bidi="hi-IN"/>
              </w:rPr>
              <w:t>3.6</w:t>
            </w:r>
            <w:r w:rsidR="004566E3">
              <w:rPr>
                <w:rFonts w:eastAsiaTheme="minorEastAsia"/>
                <w:noProof/>
              </w:rPr>
              <w:tab/>
            </w:r>
            <w:r w:rsidR="004566E3" w:rsidRPr="007A5A09">
              <w:rPr>
                <w:rStyle w:val="Hyperlink"/>
                <w:noProof/>
                <w:lang w:bidi="hi-IN"/>
              </w:rPr>
              <w:t>Execution Stages and Phases</w:t>
            </w:r>
            <w:r w:rsidR="004566E3">
              <w:rPr>
                <w:noProof/>
                <w:webHidden/>
              </w:rPr>
              <w:tab/>
            </w:r>
            <w:r w:rsidR="004566E3">
              <w:rPr>
                <w:noProof/>
                <w:webHidden/>
              </w:rPr>
              <w:fldChar w:fldCharType="begin"/>
            </w:r>
            <w:r w:rsidR="004566E3">
              <w:rPr>
                <w:noProof/>
                <w:webHidden/>
              </w:rPr>
              <w:instrText xml:space="preserve"> PAGEREF _Toc468260942 \h </w:instrText>
            </w:r>
            <w:r w:rsidR="004566E3">
              <w:rPr>
                <w:noProof/>
                <w:webHidden/>
              </w:rPr>
            </w:r>
            <w:r w:rsidR="004566E3">
              <w:rPr>
                <w:noProof/>
                <w:webHidden/>
              </w:rPr>
              <w:fldChar w:fldCharType="separate"/>
            </w:r>
            <w:r>
              <w:rPr>
                <w:noProof/>
                <w:webHidden/>
              </w:rPr>
              <w:t>12</w:t>
            </w:r>
            <w:r w:rsidR="004566E3">
              <w:rPr>
                <w:noProof/>
                <w:webHidden/>
              </w:rPr>
              <w:fldChar w:fldCharType="end"/>
            </w:r>
          </w:hyperlink>
        </w:p>
        <w:p w:rsidR="004566E3" w:rsidRDefault="003B17E8">
          <w:pPr>
            <w:pStyle w:val="TOC3"/>
            <w:rPr>
              <w:rFonts w:eastAsiaTheme="minorEastAsia"/>
              <w:noProof/>
            </w:rPr>
          </w:pPr>
          <w:hyperlink w:anchor="_Toc468260943" w:history="1">
            <w:r w:rsidR="004566E3" w:rsidRPr="007A5A09">
              <w:rPr>
                <w:rStyle w:val="Hyperlink"/>
                <w:noProof/>
                <w:lang w:bidi="hi-IN"/>
              </w:rPr>
              <w:t>3.6.1</w:t>
            </w:r>
            <w:r w:rsidR="004566E3">
              <w:rPr>
                <w:rFonts w:eastAsiaTheme="minorEastAsia"/>
                <w:noProof/>
              </w:rPr>
              <w:tab/>
            </w:r>
            <w:r w:rsidR="004566E3" w:rsidRPr="007A5A09">
              <w:rPr>
                <w:rStyle w:val="Hyperlink"/>
                <w:noProof/>
                <w:lang w:bidi="hi-IN"/>
              </w:rPr>
              <w:t>The Preparation Stage</w:t>
            </w:r>
            <w:r w:rsidR="004566E3">
              <w:rPr>
                <w:noProof/>
                <w:webHidden/>
              </w:rPr>
              <w:tab/>
            </w:r>
            <w:r w:rsidR="004566E3">
              <w:rPr>
                <w:noProof/>
                <w:webHidden/>
              </w:rPr>
              <w:fldChar w:fldCharType="begin"/>
            </w:r>
            <w:r w:rsidR="004566E3">
              <w:rPr>
                <w:noProof/>
                <w:webHidden/>
              </w:rPr>
              <w:instrText xml:space="preserve"> PAGEREF _Toc468260943 \h </w:instrText>
            </w:r>
            <w:r w:rsidR="004566E3">
              <w:rPr>
                <w:noProof/>
                <w:webHidden/>
              </w:rPr>
            </w:r>
            <w:r w:rsidR="004566E3">
              <w:rPr>
                <w:noProof/>
                <w:webHidden/>
              </w:rPr>
              <w:fldChar w:fldCharType="separate"/>
            </w:r>
            <w:r>
              <w:rPr>
                <w:noProof/>
                <w:webHidden/>
              </w:rPr>
              <w:t>12</w:t>
            </w:r>
            <w:r w:rsidR="004566E3">
              <w:rPr>
                <w:noProof/>
                <w:webHidden/>
              </w:rPr>
              <w:fldChar w:fldCharType="end"/>
            </w:r>
          </w:hyperlink>
        </w:p>
        <w:p w:rsidR="004566E3" w:rsidRDefault="003B17E8">
          <w:pPr>
            <w:pStyle w:val="TOC3"/>
            <w:rPr>
              <w:rFonts w:eastAsiaTheme="minorEastAsia"/>
              <w:noProof/>
            </w:rPr>
          </w:pPr>
          <w:hyperlink w:anchor="_Toc468260944" w:history="1">
            <w:r w:rsidR="004566E3" w:rsidRPr="007A5A09">
              <w:rPr>
                <w:rStyle w:val="Hyperlink"/>
                <w:noProof/>
                <w:lang w:bidi="hi-IN"/>
              </w:rPr>
              <w:t>3.6.2</w:t>
            </w:r>
            <w:r w:rsidR="004566E3">
              <w:rPr>
                <w:rFonts w:eastAsiaTheme="minorEastAsia"/>
                <w:noProof/>
              </w:rPr>
              <w:tab/>
            </w:r>
            <w:r w:rsidR="004566E3" w:rsidRPr="007A5A09">
              <w:rPr>
                <w:rStyle w:val="Hyperlink"/>
                <w:noProof/>
                <w:lang w:bidi="hi-IN"/>
              </w:rPr>
              <w:t>The Aggregation Stage</w:t>
            </w:r>
            <w:r w:rsidR="004566E3">
              <w:rPr>
                <w:noProof/>
                <w:webHidden/>
              </w:rPr>
              <w:tab/>
            </w:r>
            <w:r w:rsidR="004566E3">
              <w:rPr>
                <w:noProof/>
                <w:webHidden/>
              </w:rPr>
              <w:fldChar w:fldCharType="begin"/>
            </w:r>
            <w:r w:rsidR="004566E3">
              <w:rPr>
                <w:noProof/>
                <w:webHidden/>
              </w:rPr>
              <w:instrText xml:space="preserve"> PAGEREF _Toc468260944 \h </w:instrText>
            </w:r>
            <w:r w:rsidR="004566E3">
              <w:rPr>
                <w:noProof/>
                <w:webHidden/>
              </w:rPr>
            </w:r>
            <w:r w:rsidR="004566E3">
              <w:rPr>
                <w:noProof/>
                <w:webHidden/>
              </w:rPr>
              <w:fldChar w:fldCharType="separate"/>
            </w:r>
            <w:r>
              <w:rPr>
                <w:noProof/>
                <w:webHidden/>
              </w:rPr>
              <w:t>13</w:t>
            </w:r>
            <w:r w:rsidR="004566E3">
              <w:rPr>
                <w:noProof/>
                <w:webHidden/>
              </w:rPr>
              <w:fldChar w:fldCharType="end"/>
            </w:r>
          </w:hyperlink>
        </w:p>
        <w:p w:rsidR="004566E3" w:rsidRDefault="003B17E8">
          <w:pPr>
            <w:pStyle w:val="TOC3"/>
            <w:rPr>
              <w:rFonts w:eastAsiaTheme="minorEastAsia"/>
              <w:noProof/>
            </w:rPr>
          </w:pPr>
          <w:hyperlink w:anchor="_Toc468260945" w:history="1">
            <w:r w:rsidR="004566E3" w:rsidRPr="007A5A09">
              <w:rPr>
                <w:rStyle w:val="Hyperlink"/>
                <w:noProof/>
                <w:lang w:bidi="hi-IN"/>
              </w:rPr>
              <w:t>3.6.3</w:t>
            </w:r>
            <w:r w:rsidR="004566E3">
              <w:rPr>
                <w:rFonts w:eastAsiaTheme="minorEastAsia"/>
                <w:noProof/>
              </w:rPr>
              <w:tab/>
            </w:r>
            <w:r w:rsidR="004566E3" w:rsidRPr="007A5A09">
              <w:rPr>
                <w:rStyle w:val="Hyperlink"/>
                <w:noProof/>
                <w:lang w:bidi="hi-IN"/>
              </w:rPr>
              <w:t>The Resource Stage</w:t>
            </w:r>
            <w:r w:rsidR="004566E3">
              <w:rPr>
                <w:noProof/>
                <w:webHidden/>
              </w:rPr>
              <w:tab/>
            </w:r>
            <w:r w:rsidR="004566E3">
              <w:rPr>
                <w:noProof/>
                <w:webHidden/>
              </w:rPr>
              <w:fldChar w:fldCharType="begin"/>
            </w:r>
            <w:r w:rsidR="004566E3">
              <w:rPr>
                <w:noProof/>
                <w:webHidden/>
              </w:rPr>
              <w:instrText xml:space="preserve"> PAGEREF _Toc468260945 \h </w:instrText>
            </w:r>
            <w:r w:rsidR="004566E3">
              <w:rPr>
                <w:noProof/>
                <w:webHidden/>
              </w:rPr>
            </w:r>
            <w:r w:rsidR="004566E3">
              <w:rPr>
                <w:noProof/>
                <w:webHidden/>
              </w:rPr>
              <w:fldChar w:fldCharType="separate"/>
            </w:r>
            <w:r>
              <w:rPr>
                <w:noProof/>
                <w:webHidden/>
              </w:rPr>
              <w:t>14</w:t>
            </w:r>
            <w:r w:rsidR="004566E3">
              <w:rPr>
                <w:noProof/>
                <w:webHidden/>
              </w:rPr>
              <w:fldChar w:fldCharType="end"/>
            </w:r>
          </w:hyperlink>
        </w:p>
        <w:p w:rsidR="004566E3" w:rsidRDefault="003B17E8">
          <w:pPr>
            <w:pStyle w:val="TOC2"/>
            <w:rPr>
              <w:rFonts w:eastAsiaTheme="minorEastAsia"/>
              <w:noProof/>
            </w:rPr>
          </w:pPr>
          <w:hyperlink w:anchor="_Toc468260946" w:history="1">
            <w:r w:rsidR="004566E3" w:rsidRPr="007A5A09">
              <w:rPr>
                <w:rStyle w:val="Hyperlink"/>
                <w:noProof/>
                <w:lang w:bidi="hi-IN"/>
              </w:rPr>
              <w:t>3.7</w:t>
            </w:r>
            <w:r w:rsidR="004566E3">
              <w:rPr>
                <w:rFonts w:eastAsiaTheme="minorEastAsia"/>
                <w:noProof/>
              </w:rPr>
              <w:tab/>
            </w:r>
            <w:r w:rsidR="004566E3" w:rsidRPr="007A5A09">
              <w:rPr>
                <w:rStyle w:val="Hyperlink"/>
                <w:noProof/>
                <w:lang w:bidi="hi-IN"/>
              </w:rPr>
              <w:t>Portlet Request Processing Phases</w:t>
            </w:r>
            <w:r w:rsidR="004566E3">
              <w:rPr>
                <w:noProof/>
                <w:webHidden/>
              </w:rPr>
              <w:tab/>
            </w:r>
            <w:r w:rsidR="004566E3">
              <w:rPr>
                <w:noProof/>
                <w:webHidden/>
              </w:rPr>
              <w:fldChar w:fldCharType="begin"/>
            </w:r>
            <w:r w:rsidR="004566E3">
              <w:rPr>
                <w:noProof/>
                <w:webHidden/>
              </w:rPr>
              <w:instrText xml:space="preserve"> PAGEREF _Toc468260946 \h </w:instrText>
            </w:r>
            <w:r w:rsidR="004566E3">
              <w:rPr>
                <w:noProof/>
                <w:webHidden/>
              </w:rPr>
            </w:r>
            <w:r w:rsidR="004566E3">
              <w:rPr>
                <w:noProof/>
                <w:webHidden/>
              </w:rPr>
              <w:fldChar w:fldCharType="separate"/>
            </w:r>
            <w:r>
              <w:rPr>
                <w:noProof/>
                <w:webHidden/>
              </w:rPr>
              <w:t>14</w:t>
            </w:r>
            <w:r w:rsidR="004566E3">
              <w:rPr>
                <w:noProof/>
                <w:webHidden/>
              </w:rPr>
              <w:fldChar w:fldCharType="end"/>
            </w:r>
          </w:hyperlink>
        </w:p>
        <w:p w:rsidR="004566E3" w:rsidRDefault="003B17E8">
          <w:pPr>
            <w:pStyle w:val="TOC3"/>
            <w:rPr>
              <w:rFonts w:eastAsiaTheme="minorEastAsia"/>
              <w:noProof/>
            </w:rPr>
          </w:pPr>
          <w:hyperlink w:anchor="_Toc468260947" w:history="1">
            <w:r w:rsidR="004566E3" w:rsidRPr="007A5A09">
              <w:rPr>
                <w:rStyle w:val="Hyperlink"/>
                <w:noProof/>
                <w:lang w:bidi="hi-IN"/>
              </w:rPr>
              <w:t>3.7.1</w:t>
            </w:r>
            <w:r w:rsidR="004566E3">
              <w:rPr>
                <w:rFonts w:eastAsiaTheme="minorEastAsia"/>
                <w:noProof/>
              </w:rPr>
              <w:tab/>
            </w:r>
            <w:r w:rsidR="004566E3" w:rsidRPr="007A5A09">
              <w:rPr>
                <w:rStyle w:val="Hyperlink"/>
                <w:noProof/>
                <w:lang w:bidi="hi-IN"/>
              </w:rPr>
              <w:t>Render Phase</w:t>
            </w:r>
            <w:r w:rsidR="004566E3">
              <w:rPr>
                <w:noProof/>
                <w:webHidden/>
              </w:rPr>
              <w:tab/>
            </w:r>
            <w:r w:rsidR="004566E3">
              <w:rPr>
                <w:noProof/>
                <w:webHidden/>
              </w:rPr>
              <w:fldChar w:fldCharType="begin"/>
            </w:r>
            <w:r w:rsidR="004566E3">
              <w:rPr>
                <w:noProof/>
                <w:webHidden/>
              </w:rPr>
              <w:instrText xml:space="preserve"> PAGEREF _Toc468260947 \h </w:instrText>
            </w:r>
            <w:r w:rsidR="004566E3">
              <w:rPr>
                <w:noProof/>
                <w:webHidden/>
              </w:rPr>
            </w:r>
            <w:r w:rsidR="004566E3">
              <w:rPr>
                <w:noProof/>
                <w:webHidden/>
              </w:rPr>
              <w:fldChar w:fldCharType="separate"/>
            </w:r>
            <w:r>
              <w:rPr>
                <w:noProof/>
                <w:webHidden/>
              </w:rPr>
              <w:t>14</w:t>
            </w:r>
            <w:r w:rsidR="004566E3">
              <w:rPr>
                <w:noProof/>
                <w:webHidden/>
              </w:rPr>
              <w:fldChar w:fldCharType="end"/>
            </w:r>
          </w:hyperlink>
        </w:p>
        <w:p w:rsidR="004566E3" w:rsidRDefault="003B17E8">
          <w:pPr>
            <w:pStyle w:val="TOC3"/>
            <w:rPr>
              <w:rFonts w:eastAsiaTheme="minorEastAsia"/>
              <w:noProof/>
            </w:rPr>
          </w:pPr>
          <w:hyperlink w:anchor="_Toc468260948" w:history="1">
            <w:r w:rsidR="004566E3" w:rsidRPr="007A5A09">
              <w:rPr>
                <w:rStyle w:val="Hyperlink"/>
                <w:noProof/>
                <w:lang w:bidi="hi-IN"/>
              </w:rPr>
              <w:t>3.7.2</w:t>
            </w:r>
            <w:r w:rsidR="004566E3">
              <w:rPr>
                <w:rFonts w:eastAsiaTheme="minorEastAsia"/>
                <w:noProof/>
              </w:rPr>
              <w:tab/>
            </w:r>
            <w:r w:rsidR="004566E3" w:rsidRPr="007A5A09">
              <w:rPr>
                <w:rStyle w:val="Hyperlink"/>
                <w:noProof/>
                <w:lang w:bidi="hi-IN"/>
              </w:rPr>
              <w:t>Header Phase</w:t>
            </w:r>
            <w:r w:rsidR="004566E3">
              <w:rPr>
                <w:noProof/>
                <w:webHidden/>
              </w:rPr>
              <w:tab/>
            </w:r>
            <w:r w:rsidR="004566E3">
              <w:rPr>
                <w:noProof/>
                <w:webHidden/>
              </w:rPr>
              <w:fldChar w:fldCharType="begin"/>
            </w:r>
            <w:r w:rsidR="004566E3">
              <w:rPr>
                <w:noProof/>
                <w:webHidden/>
              </w:rPr>
              <w:instrText xml:space="preserve"> PAGEREF _Toc468260948 \h </w:instrText>
            </w:r>
            <w:r w:rsidR="004566E3">
              <w:rPr>
                <w:noProof/>
                <w:webHidden/>
              </w:rPr>
            </w:r>
            <w:r w:rsidR="004566E3">
              <w:rPr>
                <w:noProof/>
                <w:webHidden/>
              </w:rPr>
              <w:fldChar w:fldCharType="separate"/>
            </w:r>
            <w:r>
              <w:rPr>
                <w:noProof/>
                <w:webHidden/>
              </w:rPr>
              <w:t>15</w:t>
            </w:r>
            <w:r w:rsidR="004566E3">
              <w:rPr>
                <w:noProof/>
                <w:webHidden/>
              </w:rPr>
              <w:fldChar w:fldCharType="end"/>
            </w:r>
          </w:hyperlink>
        </w:p>
        <w:p w:rsidR="004566E3" w:rsidRDefault="003B17E8">
          <w:pPr>
            <w:pStyle w:val="TOC3"/>
            <w:rPr>
              <w:rFonts w:eastAsiaTheme="minorEastAsia"/>
              <w:noProof/>
            </w:rPr>
          </w:pPr>
          <w:hyperlink w:anchor="_Toc468260949" w:history="1">
            <w:r w:rsidR="004566E3" w:rsidRPr="007A5A09">
              <w:rPr>
                <w:rStyle w:val="Hyperlink"/>
                <w:noProof/>
                <w:lang w:bidi="hi-IN"/>
              </w:rPr>
              <w:t>3.7.3</w:t>
            </w:r>
            <w:r w:rsidR="004566E3">
              <w:rPr>
                <w:rFonts w:eastAsiaTheme="minorEastAsia"/>
                <w:noProof/>
              </w:rPr>
              <w:tab/>
            </w:r>
            <w:r w:rsidR="004566E3" w:rsidRPr="007A5A09">
              <w:rPr>
                <w:rStyle w:val="Hyperlink"/>
                <w:noProof/>
                <w:lang w:bidi="hi-IN"/>
              </w:rPr>
              <w:t>Action Phase</w:t>
            </w:r>
            <w:r w:rsidR="004566E3">
              <w:rPr>
                <w:noProof/>
                <w:webHidden/>
              </w:rPr>
              <w:tab/>
            </w:r>
            <w:r w:rsidR="004566E3">
              <w:rPr>
                <w:noProof/>
                <w:webHidden/>
              </w:rPr>
              <w:fldChar w:fldCharType="begin"/>
            </w:r>
            <w:r w:rsidR="004566E3">
              <w:rPr>
                <w:noProof/>
                <w:webHidden/>
              </w:rPr>
              <w:instrText xml:space="preserve"> PAGEREF _Toc468260949 \h </w:instrText>
            </w:r>
            <w:r w:rsidR="004566E3">
              <w:rPr>
                <w:noProof/>
                <w:webHidden/>
              </w:rPr>
            </w:r>
            <w:r w:rsidR="004566E3">
              <w:rPr>
                <w:noProof/>
                <w:webHidden/>
              </w:rPr>
              <w:fldChar w:fldCharType="separate"/>
            </w:r>
            <w:r>
              <w:rPr>
                <w:noProof/>
                <w:webHidden/>
              </w:rPr>
              <w:t>15</w:t>
            </w:r>
            <w:r w:rsidR="004566E3">
              <w:rPr>
                <w:noProof/>
                <w:webHidden/>
              </w:rPr>
              <w:fldChar w:fldCharType="end"/>
            </w:r>
          </w:hyperlink>
        </w:p>
        <w:p w:rsidR="004566E3" w:rsidRDefault="003B17E8">
          <w:pPr>
            <w:pStyle w:val="TOC3"/>
            <w:rPr>
              <w:rFonts w:eastAsiaTheme="minorEastAsia"/>
              <w:noProof/>
            </w:rPr>
          </w:pPr>
          <w:hyperlink w:anchor="_Toc468260950" w:history="1">
            <w:r w:rsidR="004566E3" w:rsidRPr="007A5A09">
              <w:rPr>
                <w:rStyle w:val="Hyperlink"/>
                <w:noProof/>
                <w:lang w:bidi="hi-IN"/>
              </w:rPr>
              <w:t>3.7.4</w:t>
            </w:r>
            <w:r w:rsidR="004566E3">
              <w:rPr>
                <w:rFonts w:eastAsiaTheme="minorEastAsia"/>
                <w:noProof/>
              </w:rPr>
              <w:tab/>
            </w:r>
            <w:r w:rsidR="004566E3" w:rsidRPr="007A5A09">
              <w:rPr>
                <w:rStyle w:val="Hyperlink"/>
                <w:noProof/>
                <w:lang w:bidi="hi-IN"/>
              </w:rPr>
              <w:t>Event Phase</w:t>
            </w:r>
            <w:r w:rsidR="004566E3">
              <w:rPr>
                <w:noProof/>
                <w:webHidden/>
              </w:rPr>
              <w:tab/>
            </w:r>
            <w:r w:rsidR="004566E3">
              <w:rPr>
                <w:noProof/>
                <w:webHidden/>
              </w:rPr>
              <w:fldChar w:fldCharType="begin"/>
            </w:r>
            <w:r w:rsidR="004566E3">
              <w:rPr>
                <w:noProof/>
                <w:webHidden/>
              </w:rPr>
              <w:instrText xml:space="preserve"> PAGEREF _Toc468260950 \h </w:instrText>
            </w:r>
            <w:r w:rsidR="004566E3">
              <w:rPr>
                <w:noProof/>
                <w:webHidden/>
              </w:rPr>
            </w:r>
            <w:r w:rsidR="004566E3">
              <w:rPr>
                <w:noProof/>
                <w:webHidden/>
              </w:rPr>
              <w:fldChar w:fldCharType="separate"/>
            </w:r>
            <w:r>
              <w:rPr>
                <w:noProof/>
                <w:webHidden/>
              </w:rPr>
              <w:t>15</w:t>
            </w:r>
            <w:r w:rsidR="004566E3">
              <w:rPr>
                <w:noProof/>
                <w:webHidden/>
              </w:rPr>
              <w:fldChar w:fldCharType="end"/>
            </w:r>
          </w:hyperlink>
        </w:p>
        <w:p w:rsidR="004566E3" w:rsidRDefault="003B17E8">
          <w:pPr>
            <w:pStyle w:val="TOC3"/>
            <w:rPr>
              <w:rFonts w:eastAsiaTheme="minorEastAsia"/>
              <w:noProof/>
            </w:rPr>
          </w:pPr>
          <w:hyperlink w:anchor="_Toc468260951" w:history="1">
            <w:r w:rsidR="004566E3" w:rsidRPr="007A5A09">
              <w:rPr>
                <w:rStyle w:val="Hyperlink"/>
                <w:noProof/>
                <w:lang w:bidi="hi-IN"/>
              </w:rPr>
              <w:t>3.7.5</w:t>
            </w:r>
            <w:r w:rsidR="004566E3">
              <w:rPr>
                <w:rFonts w:eastAsiaTheme="minorEastAsia"/>
                <w:noProof/>
              </w:rPr>
              <w:tab/>
            </w:r>
            <w:r w:rsidR="004566E3" w:rsidRPr="007A5A09">
              <w:rPr>
                <w:rStyle w:val="Hyperlink"/>
                <w:noProof/>
                <w:lang w:bidi="hi-IN"/>
              </w:rPr>
              <w:t>Resource Phase</w:t>
            </w:r>
            <w:r w:rsidR="004566E3">
              <w:rPr>
                <w:noProof/>
                <w:webHidden/>
              </w:rPr>
              <w:tab/>
            </w:r>
            <w:r w:rsidR="004566E3">
              <w:rPr>
                <w:noProof/>
                <w:webHidden/>
              </w:rPr>
              <w:fldChar w:fldCharType="begin"/>
            </w:r>
            <w:r w:rsidR="004566E3">
              <w:rPr>
                <w:noProof/>
                <w:webHidden/>
              </w:rPr>
              <w:instrText xml:space="preserve"> PAGEREF _Toc468260951 \h </w:instrText>
            </w:r>
            <w:r w:rsidR="004566E3">
              <w:rPr>
                <w:noProof/>
                <w:webHidden/>
              </w:rPr>
            </w:r>
            <w:r w:rsidR="004566E3">
              <w:rPr>
                <w:noProof/>
                <w:webHidden/>
              </w:rPr>
              <w:fldChar w:fldCharType="separate"/>
            </w:r>
            <w:r>
              <w:rPr>
                <w:noProof/>
                <w:webHidden/>
              </w:rPr>
              <w:t>16</w:t>
            </w:r>
            <w:r w:rsidR="004566E3">
              <w:rPr>
                <w:noProof/>
                <w:webHidden/>
              </w:rPr>
              <w:fldChar w:fldCharType="end"/>
            </w:r>
          </w:hyperlink>
        </w:p>
        <w:p w:rsidR="004566E3" w:rsidRDefault="003B17E8">
          <w:pPr>
            <w:pStyle w:val="TOC2"/>
            <w:rPr>
              <w:rFonts w:eastAsiaTheme="minorEastAsia"/>
              <w:noProof/>
            </w:rPr>
          </w:pPr>
          <w:hyperlink w:anchor="_Toc468260952" w:history="1">
            <w:r w:rsidR="004566E3" w:rsidRPr="007A5A09">
              <w:rPr>
                <w:rStyle w:val="Hyperlink"/>
                <w:noProof/>
                <w:lang w:bidi="hi-IN"/>
              </w:rPr>
              <w:t>3.8</w:t>
            </w:r>
            <w:r w:rsidR="004566E3">
              <w:rPr>
                <w:rFonts w:eastAsiaTheme="minorEastAsia"/>
                <w:noProof/>
              </w:rPr>
              <w:tab/>
            </w:r>
            <w:r w:rsidR="004566E3" w:rsidRPr="007A5A09">
              <w:rPr>
                <w:rStyle w:val="Hyperlink"/>
                <w:noProof/>
                <w:lang w:bidi="hi-IN"/>
              </w:rPr>
              <w:t>Portlet URLs</w:t>
            </w:r>
            <w:r w:rsidR="004566E3">
              <w:rPr>
                <w:noProof/>
                <w:webHidden/>
              </w:rPr>
              <w:tab/>
            </w:r>
            <w:r w:rsidR="004566E3">
              <w:rPr>
                <w:noProof/>
                <w:webHidden/>
              </w:rPr>
              <w:fldChar w:fldCharType="begin"/>
            </w:r>
            <w:r w:rsidR="004566E3">
              <w:rPr>
                <w:noProof/>
                <w:webHidden/>
              </w:rPr>
              <w:instrText xml:space="preserve"> PAGEREF _Toc468260952 \h </w:instrText>
            </w:r>
            <w:r w:rsidR="004566E3">
              <w:rPr>
                <w:noProof/>
                <w:webHidden/>
              </w:rPr>
            </w:r>
            <w:r w:rsidR="004566E3">
              <w:rPr>
                <w:noProof/>
                <w:webHidden/>
              </w:rPr>
              <w:fldChar w:fldCharType="separate"/>
            </w:r>
            <w:r>
              <w:rPr>
                <w:noProof/>
                <w:webHidden/>
              </w:rPr>
              <w:t>16</w:t>
            </w:r>
            <w:r w:rsidR="004566E3">
              <w:rPr>
                <w:noProof/>
                <w:webHidden/>
              </w:rPr>
              <w:fldChar w:fldCharType="end"/>
            </w:r>
          </w:hyperlink>
        </w:p>
        <w:p w:rsidR="004566E3" w:rsidRDefault="003B17E8">
          <w:pPr>
            <w:pStyle w:val="TOC2"/>
            <w:rPr>
              <w:rFonts w:eastAsiaTheme="minorEastAsia"/>
              <w:noProof/>
            </w:rPr>
          </w:pPr>
          <w:hyperlink w:anchor="_Toc468260953" w:history="1">
            <w:r w:rsidR="004566E3" w:rsidRPr="007A5A09">
              <w:rPr>
                <w:rStyle w:val="Hyperlink"/>
                <w:noProof/>
                <w:lang w:bidi="hi-IN"/>
              </w:rPr>
              <w:t>3.9</w:t>
            </w:r>
            <w:r w:rsidR="004566E3">
              <w:rPr>
                <w:rFonts w:eastAsiaTheme="minorEastAsia"/>
                <w:noProof/>
              </w:rPr>
              <w:tab/>
            </w:r>
            <w:r w:rsidR="004566E3" w:rsidRPr="007A5A09">
              <w:rPr>
                <w:rStyle w:val="Hyperlink"/>
                <w:noProof/>
                <w:lang w:bidi="hi-IN"/>
              </w:rPr>
              <w:t>Portlet Parameters and Render State</w:t>
            </w:r>
            <w:r w:rsidR="004566E3">
              <w:rPr>
                <w:noProof/>
                <w:webHidden/>
              </w:rPr>
              <w:tab/>
            </w:r>
            <w:r w:rsidR="004566E3">
              <w:rPr>
                <w:noProof/>
                <w:webHidden/>
              </w:rPr>
              <w:fldChar w:fldCharType="begin"/>
            </w:r>
            <w:r w:rsidR="004566E3">
              <w:rPr>
                <w:noProof/>
                <w:webHidden/>
              </w:rPr>
              <w:instrText xml:space="preserve"> PAGEREF _Toc468260953 \h </w:instrText>
            </w:r>
            <w:r w:rsidR="004566E3">
              <w:rPr>
                <w:noProof/>
                <w:webHidden/>
              </w:rPr>
            </w:r>
            <w:r w:rsidR="004566E3">
              <w:rPr>
                <w:noProof/>
                <w:webHidden/>
              </w:rPr>
              <w:fldChar w:fldCharType="separate"/>
            </w:r>
            <w:r>
              <w:rPr>
                <w:noProof/>
                <w:webHidden/>
              </w:rPr>
              <w:t>17</w:t>
            </w:r>
            <w:r w:rsidR="004566E3">
              <w:rPr>
                <w:noProof/>
                <w:webHidden/>
              </w:rPr>
              <w:fldChar w:fldCharType="end"/>
            </w:r>
          </w:hyperlink>
        </w:p>
        <w:p w:rsidR="004566E3" w:rsidRDefault="003B17E8">
          <w:pPr>
            <w:pStyle w:val="TOC3"/>
            <w:rPr>
              <w:rFonts w:eastAsiaTheme="minorEastAsia"/>
              <w:noProof/>
            </w:rPr>
          </w:pPr>
          <w:hyperlink w:anchor="_Toc468260954" w:history="1">
            <w:r w:rsidR="004566E3" w:rsidRPr="007A5A09">
              <w:rPr>
                <w:rStyle w:val="Hyperlink"/>
                <w:noProof/>
                <w:lang w:bidi="hi-IN"/>
              </w:rPr>
              <w:t>3.9.1</w:t>
            </w:r>
            <w:r w:rsidR="004566E3">
              <w:rPr>
                <w:rFonts w:eastAsiaTheme="minorEastAsia"/>
                <w:noProof/>
              </w:rPr>
              <w:tab/>
            </w:r>
            <w:r w:rsidR="004566E3" w:rsidRPr="007A5A09">
              <w:rPr>
                <w:rStyle w:val="Hyperlink"/>
                <w:noProof/>
                <w:lang w:bidi="hi-IN"/>
              </w:rPr>
              <w:t>Portlet Parameters</w:t>
            </w:r>
            <w:r w:rsidR="004566E3">
              <w:rPr>
                <w:noProof/>
                <w:webHidden/>
              </w:rPr>
              <w:tab/>
            </w:r>
            <w:r w:rsidR="004566E3">
              <w:rPr>
                <w:noProof/>
                <w:webHidden/>
              </w:rPr>
              <w:fldChar w:fldCharType="begin"/>
            </w:r>
            <w:r w:rsidR="004566E3">
              <w:rPr>
                <w:noProof/>
                <w:webHidden/>
              </w:rPr>
              <w:instrText xml:space="preserve"> PAGEREF _Toc468260954 \h </w:instrText>
            </w:r>
            <w:r w:rsidR="004566E3">
              <w:rPr>
                <w:noProof/>
                <w:webHidden/>
              </w:rPr>
            </w:r>
            <w:r w:rsidR="004566E3">
              <w:rPr>
                <w:noProof/>
                <w:webHidden/>
              </w:rPr>
              <w:fldChar w:fldCharType="separate"/>
            </w:r>
            <w:r>
              <w:rPr>
                <w:noProof/>
                <w:webHidden/>
              </w:rPr>
              <w:t>17</w:t>
            </w:r>
            <w:r w:rsidR="004566E3">
              <w:rPr>
                <w:noProof/>
                <w:webHidden/>
              </w:rPr>
              <w:fldChar w:fldCharType="end"/>
            </w:r>
          </w:hyperlink>
        </w:p>
        <w:p w:rsidR="004566E3" w:rsidRDefault="003B17E8">
          <w:pPr>
            <w:pStyle w:val="TOC3"/>
            <w:rPr>
              <w:rFonts w:eastAsiaTheme="minorEastAsia"/>
              <w:noProof/>
            </w:rPr>
          </w:pPr>
          <w:hyperlink w:anchor="_Toc468260955" w:history="1">
            <w:r w:rsidR="004566E3" w:rsidRPr="007A5A09">
              <w:rPr>
                <w:rStyle w:val="Hyperlink"/>
                <w:noProof/>
                <w:lang w:bidi="hi-IN"/>
              </w:rPr>
              <w:t>3.9.2</w:t>
            </w:r>
            <w:r w:rsidR="004566E3">
              <w:rPr>
                <w:rFonts w:eastAsiaTheme="minorEastAsia"/>
                <w:noProof/>
              </w:rPr>
              <w:tab/>
            </w:r>
            <w:r w:rsidR="004566E3" w:rsidRPr="007A5A09">
              <w:rPr>
                <w:rStyle w:val="Hyperlink"/>
                <w:noProof/>
                <w:lang w:bidi="hi-IN"/>
              </w:rPr>
              <w:t>The Window State</w:t>
            </w:r>
            <w:r w:rsidR="004566E3">
              <w:rPr>
                <w:noProof/>
                <w:webHidden/>
              </w:rPr>
              <w:tab/>
            </w:r>
            <w:r w:rsidR="004566E3">
              <w:rPr>
                <w:noProof/>
                <w:webHidden/>
              </w:rPr>
              <w:fldChar w:fldCharType="begin"/>
            </w:r>
            <w:r w:rsidR="004566E3">
              <w:rPr>
                <w:noProof/>
                <w:webHidden/>
              </w:rPr>
              <w:instrText xml:space="preserve"> PAGEREF _Toc468260955 \h </w:instrText>
            </w:r>
            <w:r w:rsidR="004566E3">
              <w:rPr>
                <w:noProof/>
                <w:webHidden/>
              </w:rPr>
            </w:r>
            <w:r w:rsidR="004566E3">
              <w:rPr>
                <w:noProof/>
                <w:webHidden/>
              </w:rPr>
              <w:fldChar w:fldCharType="separate"/>
            </w:r>
            <w:r>
              <w:rPr>
                <w:noProof/>
                <w:webHidden/>
              </w:rPr>
              <w:t>17</w:t>
            </w:r>
            <w:r w:rsidR="004566E3">
              <w:rPr>
                <w:noProof/>
                <w:webHidden/>
              </w:rPr>
              <w:fldChar w:fldCharType="end"/>
            </w:r>
          </w:hyperlink>
        </w:p>
        <w:p w:rsidR="004566E3" w:rsidRDefault="003B17E8">
          <w:pPr>
            <w:pStyle w:val="TOC3"/>
            <w:rPr>
              <w:rFonts w:eastAsiaTheme="minorEastAsia"/>
              <w:noProof/>
            </w:rPr>
          </w:pPr>
          <w:hyperlink w:anchor="_Toc468260956" w:history="1">
            <w:r w:rsidR="004566E3" w:rsidRPr="007A5A09">
              <w:rPr>
                <w:rStyle w:val="Hyperlink"/>
                <w:noProof/>
                <w:lang w:bidi="hi-IN"/>
              </w:rPr>
              <w:t>3.9.3</w:t>
            </w:r>
            <w:r w:rsidR="004566E3">
              <w:rPr>
                <w:rFonts w:eastAsiaTheme="minorEastAsia"/>
                <w:noProof/>
              </w:rPr>
              <w:tab/>
            </w:r>
            <w:r w:rsidR="004566E3" w:rsidRPr="007A5A09">
              <w:rPr>
                <w:rStyle w:val="Hyperlink"/>
                <w:noProof/>
                <w:lang w:bidi="hi-IN"/>
              </w:rPr>
              <w:t>The Portlet Mode</w:t>
            </w:r>
            <w:r w:rsidR="004566E3">
              <w:rPr>
                <w:noProof/>
                <w:webHidden/>
              </w:rPr>
              <w:tab/>
            </w:r>
            <w:r w:rsidR="004566E3">
              <w:rPr>
                <w:noProof/>
                <w:webHidden/>
              </w:rPr>
              <w:fldChar w:fldCharType="begin"/>
            </w:r>
            <w:r w:rsidR="004566E3">
              <w:rPr>
                <w:noProof/>
                <w:webHidden/>
              </w:rPr>
              <w:instrText xml:space="preserve"> PAGEREF _Toc468260956 \h </w:instrText>
            </w:r>
            <w:r w:rsidR="004566E3">
              <w:rPr>
                <w:noProof/>
                <w:webHidden/>
              </w:rPr>
            </w:r>
            <w:r w:rsidR="004566E3">
              <w:rPr>
                <w:noProof/>
                <w:webHidden/>
              </w:rPr>
              <w:fldChar w:fldCharType="separate"/>
            </w:r>
            <w:r>
              <w:rPr>
                <w:noProof/>
                <w:webHidden/>
              </w:rPr>
              <w:t>17</w:t>
            </w:r>
            <w:r w:rsidR="004566E3">
              <w:rPr>
                <w:noProof/>
                <w:webHidden/>
              </w:rPr>
              <w:fldChar w:fldCharType="end"/>
            </w:r>
          </w:hyperlink>
        </w:p>
        <w:p w:rsidR="004566E3" w:rsidRDefault="003B17E8">
          <w:pPr>
            <w:pStyle w:val="TOC3"/>
            <w:rPr>
              <w:rFonts w:eastAsiaTheme="minorEastAsia"/>
              <w:noProof/>
            </w:rPr>
          </w:pPr>
          <w:hyperlink w:anchor="_Toc468260957" w:history="1">
            <w:r w:rsidR="004566E3" w:rsidRPr="007A5A09">
              <w:rPr>
                <w:rStyle w:val="Hyperlink"/>
                <w:noProof/>
                <w:lang w:bidi="hi-IN"/>
              </w:rPr>
              <w:t>3.9.4</w:t>
            </w:r>
            <w:r w:rsidR="004566E3">
              <w:rPr>
                <w:rFonts w:eastAsiaTheme="minorEastAsia"/>
                <w:noProof/>
              </w:rPr>
              <w:tab/>
            </w:r>
            <w:r w:rsidR="004566E3" w:rsidRPr="007A5A09">
              <w:rPr>
                <w:rStyle w:val="Hyperlink"/>
                <w:noProof/>
                <w:lang w:bidi="hi-IN"/>
              </w:rPr>
              <w:t>The Render State</w:t>
            </w:r>
            <w:r w:rsidR="004566E3">
              <w:rPr>
                <w:noProof/>
                <w:webHidden/>
              </w:rPr>
              <w:tab/>
            </w:r>
            <w:r w:rsidR="004566E3">
              <w:rPr>
                <w:noProof/>
                <w:webHidden/>
              </w:rPr>
              <w:fldChar w:fldCharType="begin"/>
            </w:r>
            <w:r w:rsidR="004566E3">
              <w:rPr>
                <w:noProof/>
                <w:webHidden/>
              </w:rPr>
              <w:instrText xml:space="preserve"> PAGEREF _Toc468260957 \h </w:instrText>
            </w:r>
            <w:r w:rsidR="004566E3">
              <w:rPr>
                <w:noProof/>
                <w:webHidden/>
              </w:rPr>
            </w:r>
            <w:r w:rsidR="004566E3">
              <w:rPr>
                <w:noProof/>
                <w:webHidden/>
              </w:rPr>
              <w:fldChar w:fldCharType="separate"/>
            </w:r>
            <w:r>
              <w:rPr>
                <w:noProof/>
                <w:webHidden/>
              </w:rPr>
              <w:t>18</w:t>
            </w:r>
            <w:r w:rsidR="004566E3">
              <w:rPr>
                <w:noProof/>
                <w:webHidden/>
              </w:rPr>
              <w:fldChar w:fldCharType="end"/>
            </w:r>
          </w:hyperlink>
        </w:p>
        <w:p w:rsidR="004566E3" w:rsidRDefault="003B17E8">
          <w:pPr>
            <w:pStyle w:val="TOC2"/>
            <w:rPr>
              <w:rFonts w:eastAsiaTheme="minorEastAsia"/>
              <w:noProof/>
            </w:rPr>
          </w:pPr>
          <w:hyperlink w:anchor="_Toc468260958" w:history="1">
            <w:r w:rsidR="004566E3" w:rsidRPr="007A5A09">
              <w:rPr>
                <w:rStyle w:val="Hyperlink"/>
                <w:noProof/>
                <w:lang w:bidi="hi-IN"/>
              </w:rPr>
              <w:t>3.10</w:t>
            </w:r>
            <w:r w:rsidR="004566E3">
              <w:rPr>
                <w:rFonts w:eastAsiaTheme="minorEastAsia"/>
                <w:noProof/>
              </w:rPr>
              <w:tab/>
            </w:r>
            <w:r w:rsidR="004566E3" w:rsidRPr="007A5A09">
              <w:rPr>
                <w:rStyle w:val="Hyperlink"/>
                <w:noProof/>
                <w:lang w:bidi="hi-IN"/>
              </w:rPr>
              <w:t>Portlet Stage Execution</w:t>
            </w:r>
            <w:r w:rsidR="004566E3">
              <w:rPr>
                <w:noProof/>
                <w:webHidden/>
              </w:rPr>
              <w:tab/>
            </w:r>
            <w:r w:rsidR="004566E3">
              <w:rPr>
                <w:noProof/>
                <w:webHidden/>
              </w:rPr>
              <w:fldChar w:fldCharType="begin"/>
            </w:r>
            <w:r w:rsidR="004566E3">
              <w:rPr>
                <w:noProof/>
                <w:webHidden/>
              </w:rPr>
              <w:instrText xml:space="preserve"> PAGEREF _Toc468260958 \h </w:instrText>
            </w:r>
            <w:r w:rsidR="004566E3">
              <w:rPr>
                <w:noProof/>
                <w:webHidden/>
              </w:rPr>
            </w:r>
            <w:r w:rsidR="004566E3">
              <w:rPr>
                <w:noProof/>
                <w:webHidden/>
              </w:rPr>
              <w:fldChar w:fldCharType="separate"/>
            </w:r>
            <w:r>
              <w:rPr>
                <w:noProof/>
                <w:webHidden/>
              </w:rPr>
              <w:t>18</w:t>
            </w:r>
            <w:r w:rsidR="004566E3">
              <w:rPr>
                <w:noProof/>
                <w:webHidden/>
              </w:rPr>
              <w:fldChar w:fldCharType="end"/>
            </w:r>
          </w:hyperlink>
        </w:p>
        <w:p w:rsidR="004566E3" w:rsidRDefault="003B17E8">
          <w:pPr>
            <w:pStyle w:val="TOC2"/>
            <w:rPr>
              <w:rFonts w:eastAsiaTheme="minorEastAsia"/>
              <w:noProof/>
            </w:rPr>
          </w:pPr>
          <w:hyperlink w:anchor="_Toc468260959" w:history="1">
            <w:r w:rsidR="004566E3" w:rsidRPr="007A5A09">
              <w:rPr>
                <w:rStyle w:val="Hyperlink"/>
                <w:noProof/>
                <w:lang w:bidi="hi-IN"/>
              </w:rPr>
              <w:t>3.11</w:t>
            </w:r>
            <w:r w:rsidR="004566E3">
              <w:rPr>
                <w:rFonts w:eastAsiaTheme="minorEastAsia"/>
                <w:noProof/>
              </w:rPr>
              <w:tab/>
            </w:r>
            <w:r w:rsidR="004566E3" w:rsidRPr="007A5A09">
              <w:rPr>
                <w:rStyle w:val="Hyperlink"/>
                <w:noProof/>
                <w:lang w:bidi="hi-IN"/>
              </w:rPr>
              <w:t>Client-Side Support</w:t>
            </w:r>
            <w:r w:rsidR="004566E3">
              <w:rPr>
                <w:noProof/>
                <w:webHidden/>
              </w:rPr>
              <w:tab/>
            </w:r>
            <w:r w:rsidR="004566E3">
              <w:rPr>
                <w:noProof/>
                <w:webHidden/>
              </w:rPr>
              <w:fldChar w:fldCharType="begin"/>
            </w:r>
            <w:r w:rsidR="004566E3">
              <w:rPr>
                <w:noProof/>
                <w:webHidden/>
              </w:rPr>
              <w:instrText xml:space="preserve"> PAGEREF _Toc468260959 \h </w:instrText>
            </w:r>
            <w:r w:rsidR="004566E3">
              <w:rPr>
                <w:noProof/>
                <w:webHidden/>
              </w:rPr>
            </w:r>
            <w:r w:rsidR="004566E3">
              <w:rPr>
                <w:noProof/>
                <w:webHidden/>
              </w:rPr>
              <w:fldChar w:fldCharType="separate"/>
            </w:r>
            <w:r>
              <w:rPr>
                <w:noProof/>
                <w:webHidden/>
              </w:rPr>
              <w:t>19</w:t>
            </w:r>
            <w:r w:rsidR="004566E3">
              <w:rPr>
                <w:noProof/>
                <w:webHidden/>
              </w:rPr>
              <w:fldChar w:fldCharType="end"/>
            </w:r>
          </w:hyperlink>
        </w:p>
        <w:p w:rsidR="004566E3" w:rsidRDefault="003B17E8">
          <w:pPr>
            <w:pStyle w:val="TOC2"/>
            <w:rPr>
              <w:rFonts w:eastAsiaTheme="minorEastAsia"/>
              <w:noProof/>
            </w:rPr>
          </w:pPr>
          <w:hyperlink w:anchor="_Toc468260960" w:history="1">
            <w:r w:rsidR="004566E3" w:rsidRPr="007A5A09">
              <w:rPr>
                <w:rStyle w:val="Hyperlink"/>
                <w:noProof/>
                <w:lang w:bidi="hi-IN"/>
              </w:rPr>
              <w:t>3.12</w:t>
            </w:r>
            <w:r w:rsidR="004566E3">
              <w:rPr>
                <w:rFonts w:eastAsiaTheme="minorEastAsia"/>
                <w:noProof/>
              </w:rPr>
              <w:tab/>
            </w:r>
            <w:r w:rsidR="004566E3" w:rsidRPr="007A5A09">
              <w:rPr>
                <w:rStyle w:val="Hyperlink"/>
                <w:noProof/>
                <w:lang w:bidi="hi-IN"/>
              </w:rPr>
              <w:t>Portlet Lifecycle Methods</w:t>
            </w:r>
            <w:r w:rsidR="004566E3">
              <w:rPr>
                <w:noProof/>
                <w:webHidden/>
              </w:rPr>
              <w:tab/>
            </w:r>
            <w:r w:rsidR="004566E3">
              <w:rPr>
                <w:noProof/>
                <w:webHidden/>
              </w:rPr>
              <w:fldChar w:fldCharType="begin"/>
            </w:r>
            <w:r w:rsidR="004566E3">
              <w:rPr>
                <w:noProof/>
                <w:webHidden/>
              </w:rPr>
              <w:instrText xml:space="preserve"> PAGEREF _Toc468260960 \h </w:instrText>
            </w:r>
            <w:r w:rsidR="004566E3">
              <w:rPr>
                <w:noProof/>
                <w:webHidden/>
              </w:rPr>
            </w:r>
            <w:r w:rsidR="004566E3">
              <w:rPr>
                <w:noProof/>
                <w:webHidden/>
              </w:rPr>
              <w:fldChar w:fldCharType="separate"/>
            </w:r>
            <w:r>
              <w:rPr>
                <w:noProof/>
                <w:webHidden/>
              </w:rPr>
              <w:t>19</w:t>
            </w:r>
            <w:r w:rsidR="004566E3">
              <w:rPr>
                <w:noProof/>
                <w:webHidden/>
              </w:rPr>
              <w:fldChar w:fldCharType="end"/>
            </w:r>
          </w:hyperlink>
        </w:p>
        <w:p w:rsidR="004566E3" w:rsidRDefault="003B17E8">
          <w:pPr>
            <w:pStyle w:val="TOC2"/>
            <w:rPr>
              <w:rFonts w:eastAsiaTheme="minorEastAsia"/>
              <w:noProof/>
            </w:rPr>
          </w:pPr>
          <w:hyperlink w:anchor="_Toc468260961" w:history="1">
            <w:r w:rsidR="004566E3" w:rsidRPr="007A5A09">
              <w:rPr>
                <w:rStyle w:val="Hyperlink"/>
                <w:noProof/>
                <w:lang w:bidi="hi-IN"/>
              </w:rPr>
              <w:t>3.13</w:t>
            </w:r>
            <w:r w:rsidR="004566E3">
              <w:rPr>
                <w:rFonts w:eastAsiaTheme="minorEastAsia"/>
                <w:noProof/>
              </w:rPr>
              <w:tab/>
            </w:r>
            <w:r w:rsidR="004566E3" w:rsidRPr="007A5A09">
              <w:rPr>
                <w:rStyle w:val="Hyperlink"/>
                <w:noProof/>
                <w:lang w:bidi="hi-IN"/>
              </w:rPr>
              <w:t>Portlets and Web Frameworks</w:t>
            </w:r>
            <w:r w:rsidR="004566E3">
              <w:rPr>
                <w:noProof/>
                <w:webHidden/>
              </w:rPr>
              <w:tab/>
            </w:r>
            <w:r w:rsidR="004566E3">
              <w:rPr>
                <w:noProof/>
                <w:webHidden/>
              </w:rPr>
              <w:fldChar w:fldCharType="begin"/>
            </w:r>
            <w:r w:rsidR="004566E3">
              <w:rPr>
                <w:noProof/>
                <w:webHidden/>
              </w:rPr>
              <w:instrText xml:space="preserve"> PAGEREF _Toc468260961 \h </w:instrText>
            </w:r>
            <w:r w:rsidR="004566E3">
              <w:rPr>
                <w:noProof/>
                <w:webHidden/>
              </w:rPr>
            </w:r>
            <w:r w:rsidR="004566E3">
              <w:rPr>
                <w:noProof/>
                <w:webHidden/>
              </w:rPr>
              <w:fldChar w:fldCharType="separate"/>
            </w:r>
            <w:r>
              <w:rPr>
                <w:noProof/>
                <w:webHidden/>
              </w:rPr>
              <w:t>20</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0962" w:history="1">
            <w:r w:rsidR="004566E3" w:rsidRPr="007A5A09">
              <w:rPr>
                <w:rStyle w:val="Hyperlink"/>
                <w:noProof/>
                <w:lang w:bidi="hi-IN"/>
              </w:rPr>
              <w:t>Chapter 4</w:t>
            </w:r>
            <w:r w:rsidR="004566E3">
              <w:rPr>
                <w:rFonts w:eastAsiaTheme="minorEastAsia"/>
                <w:noProof/>
              </w:rPr>
              <w:tab/>
            </w:r>
            <w:r w:rsidR="004566E3" w:rsidRPr="007A5A09">
              <w:rPr>
                <w:rStyle w:val="Hyperlink"/>
                <w:noProof/>
                <w:lang w:bidi="hi-IN"/>
              </w:rPr>
              <w:t>Portlet Lifecycle Interfaces</w:t>
            </w:r>
            <w:r w:rsidR="004566E3">
              <w:rPr>
                <w:noProof/>
                <w:webHidden/>
              </w:rPr>
              <w:tab/>
            </w:r>
            <w:r w:rsidR="004566E3">
              <w:rPr>
                <w:noProof/>
                <w:webHidden/>
              </w:rPr>
              <w:fldChar w:fldCharType="begin"/>
            </w:r>
            <w:r w:rsidR="004566E3">
              <w:rPr>
                <w:noProof/>
                <w:webHidden/>
              </w:rPr>
              <w:instrText xml:space="preserve"> PAGEREF _Toc468260962 \h </w:instrText>
            </w:r>
            <w:r w:rsidR="004566E3">
              <w:rPr>
                <w:noProof/>
                <w:webHidden/>
              </w:rPr>
            </w:r>
            <w:r w:rsidR="004566E3">
              <w:rPr>
                <w:noProof/>
                <w:webHidden/>
              </w:rPr>
              <w:fldChar w:fldCharType="separate"/>
            </w:r>
            <w:r>
              <w:rPr>
                <w:noProof/>
                <w:webHidden/>
              </w:rPr>
              <w:t>21</w:t>
            </w:r>
            <w:r w:rsidR="004566E3">
              <w:rPr>
                <w:noProof/>
                <w:webHidden/>
              </w:rPr>
              <w:fldChar w:fldCharType="end"/>
            </w:r>
          </w:hyperlink>
        </w:p>
        <w:p w:rsidR="004566E3" w:rsidRDefault="003B17E8">
          <w:pPr>
            <w:pStyle w:val="TOC2"/>
            <w:rPr>
              <w:rFonts w:eastAsiaTheme="minorEastAsia"/>
              <w:noProof/>
            </w:rPr>
          </w:pPr>
          <w:hyperlink w:anchor="_Toc468260963" w:history="1">
            <w:r w:rsidR="004566E3" w:rsidRPr="007A5A09">
              <w:rPr>
                <w:rStyle w:val="Hyperlink"/>
                <w:noProof/>
                <w:lang w:bidi="hi-IN"/>
              </w:rPr>
              <w:t>4.1</w:t>
            </w:r>
            <w:r w:rsidR="004566E3">
              <w:rPr>
                <w:rFonts w:eastAsiaTheme="minorEastAsia"/>
                <w:noProof/>
              </w:rPr>
              <w:tab/>
            </w:r>
            <w:r w:rsidR="004566E3" w:rsidRPr="007A5A09">
              <w:rPr>
                <w:rStyle w:val="Hyperlink"/>
                <w:noProof/>
                <w:lang w:bidi="hi-IN"/>
              </w:rPr>
              <w:t>Portlet Identification</w:t>
            </w:r>
            <w:r w:rsidR="004566E3">
              <w:rPr>
                <w:noProof/>
                <w:webHidden/>
              </w:rPr>
              <w:tab/>
            </w:r>
            <w:r w:rsidR="004566E3">
              <w:rPr>
                <w:noProof/>
                <w:webHidden/>
              </w:rPr>
              <w:fldChar w:fldCharType="begin"/>
            </w:r>
            <w:r w:rsidR="004566E3">
              <w:rPr>
                <w:noProof/>
                <w:webHidden/>
              </w:rPr>
              <w:instrText xml:space="preserve"> PAGEREF _Toc468260963 \h </w:instrText>
            </w:r>
            <w:r w:rsidR="004566E3">
              <w:rPr>
                <w:noProof/>
                <w:webHidden/>
              </w:rPr>
            </w:r>
            <w:r w:rsidR="004566E3">
              <w:rPr>
                <w:noProof/>
                <w:webHidden/>
              </w:rPr>
              <w:fldChar w:fldCharType="separate"/>
            </w:r>
            <w:r>
              <w:rPr>
                <w:noProof/>
                <w:webHidden/>
              </w:rPr>
              <w:t>21</w:t>
            </w:r>
            <w:r w:rsidR="004566E3">
              <w:rPr>
                <w:noProof/>
                <w:webHidden/>
              </w:rPr>
              <w:fldChar w:fldCharType="end"/>
            </w:r>
          </w:hyperlink>
        </w:p>
        <w:p w:rsidR="004566E3" w:rsidRDefault="003B17E8">
          <w:pPr>
            <w:pStyle w:val="TOC2"/>
            <w:rPr>
              <w:rFonts w:eastAsiaTheme="minorEastAsia"/>
              <w:noProof/>
            </w:rPr>
          </w:pPr>
          <w:hyperlink w:anchor="_Toc468260964" w:history="1">
            <w:r w:rsidR="004566E3" w:rsidRPr="007A5A09">
              <w:rPr>
                <w:rStyle w:val="Hyperlink"/>
                <w:noProof/>
                <w:lang w:bidi="hi-IN"/>
              </w:rPr>
              <w:t>4.2</w:t>
            </w:r>
            <w:r w:rsidR="004566E3">
              <w:rPr>
                <w:rFonts w:eastAsiaTheme="minorEastAsia"/>
                <w:noProof/>
              </w:rPr>
              <w:tab/>
            </w:r>
            <w:r w:rsidR="004566E3" w:rsidRPr="007A5A09">
              <w:rPr>
                <w:rStyle w:val="Hyperlink"/>
                <w:noProof/>
                <w:lang w:bidi="hi-IN"/>
              </w:rPr>
              <w:t>Portlet Life Cycle Methods</w:t>
            </w:r>
            <w:r w:rsidR="004566E3">
              <w:rPr>
                <w:noProof/>
                <w:webHidden/>
              </w:rPr>
              <w:tab/>
            </w:r>
            <w:r w:rsidR="004566E3">
              <w:rPr>
                <w:noProof/>
                <w:webHidden/>
              </w:rPr>
              <w:fldChar w:fldCharType="begin"/>
            </w:r>
            <w:r w:rsidR="004566E3">
              <w:rPr>
                <w:noProof/>
                <w:webHidden/>
              </w:rPr>
              <w:instrText xml:space="preserve"> PAGEREF _Toc468260964 \h </w:instrText>
            </w:r>
            <w:r w:rsidR="004566E3">
              <w:rPr>
                <w:noProof/>
                <w:webHidden/>
              </w:rPr>
            </w:r>
            <w:r w:rsidR="004566E3">
              <w:rPr>
                <w:noProof/>
                <w:webHidden/>
              </w:rPr>
              <w:fldChar w:fldCharType="separate"/>
            </w:r>
            <w:r>
              <w:rPr>
                <w:noProof/>
                <w:webHidden/>
              </w:rPr>
              <w:t>21</w:t>
            </w:r>
            <w:r w:rsidR="004566E3">
              <w:rPr>
                <w:noProof/>
                <w:webHidden/>
              </w:rPr>
              <w:fldChar w:fldCharType="end"/>
            </w:r>
          </w:hyperlink>
        </w:p>
        <w:p w:rsidR="004566E3" w:rsidRDefault="003B17E8">
          <w:pPr>
            <w:pStyle w:val="TOC3"/>
            <w:rPr>
              <w:rFonts w:eastAsiaTheme="minorEastAsia"/>
              <w:noProof/>
            </w:rPr>
          </w:pPr>
          <w:hyperlink w:anchor="_Toc468260965" w:history="1">
            <w:r w:rsidR="004566E3" w:rsidRPr="007A5A09">
              <w:rPr>
                <w:rStyle w:val="Hyperlink"/>
                <w:noProof/>
                <w:lang w:bidi="hi-IN"/>
              </w:rPr>
              <w:t>4.2.1</w:t>
            </w:r>
            <w:r w:rsidR="004566E3">
              <w:rPr>
                <w:rFonts w:eastAsiaTheme="minorEastAsia"/>
                <w:noProof/>
              </w:rPr>
              <w:tab/>
            </w:r>
            <w:r w:rsidR="004566E3" w:rsidRPr="007A5A09">
              <w:rPr>
                <w:rStyle w:val="Hyperlink"/>
                <w:noProof/>
                <w:lang w:bidi="hi-IN"/>
              </w:rPr>
              <w:t>Loading and Instantiation</w:t>
            </w:r>
            <w:r w:rsidR="004566E3">
              <w:rPr>
                <w:noProof/>
                <w:webHidden/>
              </w:rPr>
              <w:tab/>
            </w:r>
            <w:r w:rsidR="004566E3">
              <w:rPr>
                <w:noProof/>
                <w:webHidden/>
              </w:rPr>
              <w:fldChar w:fldCharType="begin"/>
            </w:r>
            <w:r w:rsidR="004566E3">
              <w:rPr>
                <w:noProof/>
                <w:webHidden/>
              </w:rPr>
              <w:instrText xml:space="preserve"> PAGEREF _Toc468260965 \h </w:instrText>
            </w:r>
            <w:r w:rsidR="004566E3">
              <w:rPr>
                <w:noProof/>
                <w:webHidden/>
              </w:rPr>
            </w:r>
            <w:r w:rsidR="004566E3">
              <w:rPr>
                <w:noProof/>
                <w:webHidden/>
              </w:rPr>
              <w:fldChar w:fldCharType="separate"/>
            </w:r>
            <w:r>
              <w:rPr>
                <w:noProof/>
                <w:webHidden/>
              </w:rPr>
              <w:t>22</w:t>
            </w:r>
            <w:r w:rsidR="004566E3">
              <w:rPr>
                <w:noProof/>
                <w:webHidden/>
              </w:rPr>
              <w:fldChar w:fldCharType="end"/>
            </w:r>
          </w:hyperlink>
        </w:p>
        <w:p w:rsidR="004566E3" w:rsidRDefault="003B17E8">
          <w:pPr>
            <w:pStyle w:val="TOC3"/>
            <w:rPr>
              <w:rFonts w:eastAsiaTheme="minorEastAsia"/>
              <w:noProof/>
            </w:rPr>
          </w:pPr>
          <w:hyperlink w:anchor="_Toc468260966" w:history="1">
            <w:r w:rsidR="004566E3" w:rsidRPr="007A5A09">
              <w:rPr>
                <w:rStyle w:val="Hyperlink"/>
                <w:noProof/>
                <w:lang w:bidi="hi-IN"/>
              </w:rPr>
              <w:t>4.2.2</w:t>
            </w:r>
            <w:r w:rsidR="004566E3">
              <w:rPr>
                <w:rFonts w:eastAsiaTheme="minorEastAsia"/>
                <w:noProof/>
              </w:rPr>
              <w:tab/>
            </w:r>
            <w:r w:rsidR="004566E3" w:rsidRPr="007A5A09">
              <w:rPr>
                <w:rStyle w:val="Hyperlink"/>
                <w:noProof/>
                <w:lang w:bidi="hi-IN"/>
              </w:rPr>
              <w:t>Initialization</w:t>
            </w:r>
            <w:r w:rsidR="004566E3">
              <w:rPr>
                <w:noProof/>
                <w:webHidden/>
              </w:rPr>
              <w:tab/>
            </w:r>
            <w:r w:rsidR="004566E3">
              <w:rPr>
                <w:noProof/>
                <w:webHidden/>
              </w:rPr>
              <w:fldChar w:fldCharType="begin"/>
            </w:r>
            <w:r w:rsidR="004566E3">
              <w:rPr>
                <w:noProof/>
                <w:webHidden/>
              </w:rPr>
              <w:instrText xml:space="preserve"> PAGEREF _Toc468260966 \h </w:instrText>
            </w:r>
            <w:r w:rsidR="004566E3">
              <w:rPr>
                <w:noProof/>
                <w:webHidden/>
              </w:rPr>
            </w:r>
            <w:r w:rsidR="004566E3">
              <w:rPr>
                <w:noProof/>
                <w:webHidden/>
              </w:rPr>
              <w:fldChar w:fldCharType="separate"/>
            </w:r>
            <w:r>
              <w:rPr>
                <w:noProof/>
                <w:webHidden/>
              </w:rPr>
              <w:t>22</w:t>
            </w:r>
            <w:r w:rsidR="004566E3">
              <w:rPr>
                <w:noProof/>
                <w:webHidden/>
              </w:rPr>
              <w:fldChar w:fldCharType="end"/>
            </w:r>
          </w:hyperlink>
        </w:p>
        <w:p w:rsidR="004566E3" w:rsidRDefault="003B17E8">
          <w:pPr>
            <w:pStyle w:val="TOC3"/>
            <w:rPr>
              <w:rFonts w:eastAsiaTheme="minorEastAsia"/>
              <w:noProof/>
            </w:rPr>
          </w:pPr>
          <w:hyperlink w:anchor="_Toc468260967" w:history="1">
            <w:r w:rsidR="004566E3" w:rsidRPr="007A5A09">
              <w:rPr>
                <w:rStyle w:val="Hyperlink"/>
                <w:noProof/>
                <w:lang w:bidi="hi-IN"/>
              </w:rPr>
              <w:t>4.2.3</w:t>
            </w:r>
            <w:r w:rsidR="004566E3">
              <w:rPr>
                <w:rFonts w:eastAsiaTheme="minorEastAsia"/>
                <w:noProof/>
              </w:rPr>
              <w:tab/>
            </w:r>
            <w:r w:rsidR="004566E3" w:rsidRPr="007A5A09">
              <w:rPr>
                <w:rStyle w:val="Hyperlink"/>
                <w:noProof/>
                <w:lang w:bidi="hi-IN"/>
              </w:rPr>
              <w:t>End of Service</w:t>
            </w:r>
            <w:r w:rsidR="004566E3">
              <w:rPr>
                <w:noProof/>
                <w:webHidden/>
              </w:rPr>
              <w:tab/>
            </w:r>
            <w:r w:rsidR="004566E3">
              <w:rPr>
                <w:noProof/>
                <w:webHidden/>
              </w:rPr>
              <w:fldChar w:fldCharType="begin"/>
            </w:r>
            <w:r w:rsidR="004566E3">
              <w:rPr>
                <w:noProof/>
                <w:webHidden/>
              </w:rPr>
              <w:instrText xml:space="preserve"> PAGEREF _Toc468260967 \h </w:instrText>
            </w:r>
            <w:r w:rsidR="004566E3">
              <w:rPr>
                <w:noProof/>
                <w:webHidden/>
              </w:rPr>
            </w:r>
            <w:r w:rsidR="004566E3">
              <w:rPr>
                <w:noProof/>
                <w:webHidden/>
              </w:rPr>
              <w:fldChar w:fldCharType="separate"/>
            </w:r>
            <w:r>
              <w:rPr>
                <w:noProof/>
                <w:webHidden/>
              </w:rPr>
              <w:t>23</w:t>
            </w:r>
            <w:r w:rsidR="004566E3">
              <w:rPr>
                <w:noProof/>
                <w:webHidden/>
              </w:rPr>
              <w:fldChar w:fldCharType="end"/>
            </w:r>
          </w:hyperlink>
        </w:p>
        <w:p w:rsidR="004566E3" w:rsidRDefault="003B17E8">
          <w:pPr>
            <w:pStyle w:val="TOC2"/>
            <w:rPr>
              <w:rFonts w:eastAsiaTheme="minorEastAsia"/>
              <w:noProof/>
            </w:rPr>
          </w:pPr>
          <w:hyperlink w:anchor="_Toc468260968" w:history="1">
            <w:r w:rsidR="004566E3" w:rsidRPr="007A5A09">
              <w:rPr>
                <w:rStyle w:val="Hyperlink"/>
                <w:noProof/>
                <w:lang w:bidi="hi-IN"/>
              </w:rPr>
              <w:t>4.3</w:t>
            </w:r>
            <w:r w:rsidR="004566E3">
              <w:rPr>
                <w:rFonts w:eastAsiaTheme="minorEastAsia"/>
                <w:noProof/>
              </w:rPr>
              <w:tab/>
            </w:r>
            <w:r w:rsidR="004566E3" w:rsidRPr="007A5A09">
              <w:rPr>
                <w:rStyle w:val="Hyperlink"/>
                <w:noProof/>
                <w:lang w:bidi="hi-IN"/>
              </w:rPr>
              <w:t>Portlet Customization Levels</w:t>
            </w:r>
            <w:r w:rsidR="004566E3">
              <w:rPr>
                <w:noProof/>
                <w:webHidden/>
              </w:rPr>
              <w:tab/>
            </w:r>
            <w:r w:rsidR="004566E3">
              <w:rPr>
                <w:noProof/>
                <w:webHidden/>
              </w:rPr>
              <w:fldChar w:fldCharType="begin"/>
            </w:r>
            <w:r w:rsidR="004566E3">
              <w:rPr>
                <w:noProof/>
                <w:webHidden/>
              </w:rPr>
              <w:instrText xml:space="preserve"> PAGEREF _Toc468260968 \h </w:instrText>
            </w:r>
            <w:r w:rsidR="004566E3">
              <w:rPr>
                <w:noProof/>
                <w:webHidden/>
              </w:rPr>
            </w:r>
            <w:r w:rsidR="004566E3">
              <w:rPr>
                <w:noProof/>
                <w:webHidden/>
              </w:rPr>
              <w:fldChar w:fldCharType="separate"/>
            </w:r>
            <w:r>
              <w:rPr>
                <w:noProof/>
                <w:webHidden/>
              </w:rPr>
              <w:t>23</w:t>
            </w:r>
            <w:r w:rsidR="004566E3">
              <w:rPr>
                <w:noProof/>
                <w:webHidden/>
              </w:rPr>
              <w:fldChar w:fldCharType="end"/>
            </w:r>
          </w:hyperlink>
        </w:p>
        <w:p w:rsidR="004566E3" w:rsidRDefault="003B17E8">
          <w:pPr>
            <w:pStyle w:val="TOC3"/>
            <w:rPr>
              <w:rFonts w:eastAsiaTheme="minorEastAsia"/>
              <w:noProof/>
            </w:rPr>
          </w:pPr>
          <w:hyperlink w:anchor="_Toc468260969" w:history="1">
            <w:r w:rsidR="004566E3" w:rsidRPr="007A5A09">
              <w:rPr>
                <w:rStyle w:val="Hyperlink"/>
                <w:noProof/>
                <w:lang w:bidi="hi-IN"/>
              </w:rPr>
              <w:t>4.3.1</w:t>
            </w:r>
            <w:r w:rsidR="004566E3">
              <w:rPr>
                <w:rFonts w:eastAsiaTheme="minorEastAsia"/>
                <w:noProof/>
              </w:rPr>
              <w:tab/>
            </w:r>
            <w:r w:rsidR="004566E3" w:rsidRPr="007A5A09">
              <w:rPr>
                <w:rStyle w:val="Hyperlink"/>
                <w:noProof/>
                <w:lang w:bidi="hi-IN"/>
              </w:rPr>
              <w:t>Portlet Definition and Portlet Entity</w:t>
            </w:r>
            <w:r w:rsidR="004566E3">
              <w:rPr>
                <w:noProof/>
                <w:webHidden/>
              </w:rPr>
              <w:tab/>
            </w:r>
            <w:r w:rsidR="004566E3">
              <w:rPr>
                <w:noProof/>
                <w:webHidden/>
              </w:rPr>
              <w:fldChar w:fldCharType="begin"/>
            </w:r>
            <w:r w:rsidR="004566E3">
              <w:rPr>
                <w:noProof/>
                <w:webHidden/>
              </w:rPr>
              <w:instrText xml:space="preserve"> PAGEREF _Toc468260969 \h </w:instrText>
            </w:r>
            <w:r w:rsidR="004566E3">
              <w:rPr>
                <w:noProof/>
                <w:webHidden/>
              </w:rPr>
            </w:r>
            <w:r w:rsidR="004566E3">
              <w:rPr>
                <w:noProof/>
                <w:webHidden/>
              </w:rPr>
              <w:fldChar w:fldCharType="separate"/>
            </w:r>
            <w:r>
              <w:rPr>
                <w:noProof/>
                <w:webHidden/>
              </w:rPr>
              <w:t>23</w:t>
            </w:r>
            <w:r w:rsidR="004566E3">
              <w:rPr>
                <w:noProof/>
                <w:webHidden/>
              </w:rPr>
              <w:fldChar w:fldCharType="end"/>
            </w:r>
          </w:hyperlink>
        </w:p>
        <w:p w:rsidR="004566E3" w:rsidRDefault="003B17E8">
          <w:pPr>
            <w:pStyle w:val="TOC3"/>
            <w:rPr>
              <w:rFonts w:eastAsiaTheme="minorEastAsia"/>
              <w:noProof/>
            </w:rPr>
          </w:pPr>
          <w:hyperlink w:anchor="_Toc468260970" w:history="1">
            <w:r w:rsidR="004566E3" w:rsidRPr="007A5A09">
              <w:rPr>
                <w:rStyle w:val="Hyperlink"/>
                <w:noProof/>
                <w:lang w:bidi="hi-IN"/>
              </w:rPr>
              <w:t>4.3.2</w:t>
            </w:r>
            <w:r w:rsidR="004566E3">
              <w:rPr>
                <w:rFonts w:eastAsiaTheme="minorEastAsia"/>
                <w:noProof/>
              </w:rPr>
              <w:tab/>
            </w:r>
            <w:r w:rsidR="004566E3" w:rsidRPr="007A5A09">
              <w:rPr>
                <w:rStyle w:val="Hyperlink"/>
                <w:noProof/>
                <w:lang w:bidi="hi-IN"/>
              </w:rPr>
              <w:t>Portlet Window</w:t>
            </w:r>
            <w:r w:rsidR="004566E3">
              <w:rPr>
                <w:noProof/>
                <w:webHidden/>
              </w:rPr>
              <w:tab/>
            </w:r>
            <w:r w:rsidR="004566E3">
              <w:rPr>
                <w:noProof/>
                <w:webHidden/>
              </w:rPr>
              <w:fldChar w:fldCharType="begin"/>
            </w:r>
            <w:r w:rsidR="004566E3">
              <w:rPr>
                <w:noProof/>
                <w:webHidden/>
              </w:rPr>
              <w:instrText xml:space="preserve"> PAGEREF _Toc468260970 \h </w:instrText>
            </w:r>
            <w:r w:rsidR="004566E3">
              <w:rPr>
                <w:noProof/>
                <w:webHidden/>
              </w:rPr>
            </w:r>
            <w:r w:rsidR="004566E3">
              <w:rPr>
                <w:noProof/>
                <w:webHidden/>
              </w:rPr>
              <w:fldChar w:fldCharType="separate"/>
            </w:r>
            <w:r>
              <w:rPr>
                <w:noProof/>
                <w:webHidden/>
              </w:rPr>
              <w:t>24</w:t>
            </w:r>
            <w:r w:rsidR="004566E3">
              <w:rPr>
                <w:noProof/>
                <w:webHidden/>
              </w:rPr>
              <w:fldChar w:fldCharType="end"/>
            </w:r>
          </w:hyperlink>
        </w:p>
        <w:p w:rsidR="004566E3" w:rsidRDefault="003B17E8">
          <w:pPr>
            <w:pStyle w:val="TOC2"/>
            <w:rPr>
              <w:rFonts w:eastAsiaTheme="minorEastAsia"/>
              <w:noProof/>
            </w:rPr>
          </w:pPr>
          <w:hyperlink w:anchor="_Toc468260971" w:history="1">
            <w:r w:rsidR="004566E3" w:rsidRPr="007A5A09">
              <w:rPr>
                <w:rStyle w:val="Hyperlink"/>
                <w:noProof/>
                <w:lang w:bidi="hi-IN"/>
              </w:rPr>
              <w:t>4.4</w:t>
            </w:r>
            <w:r w:rsidR="004566E3">
              <w:rPr>
                <w:rFonts w:eastAsiaTheme="minorEastAsia"/>
                <w:noProof/>
              </w:rPr>
              <w:tab/>
            </w:r>
            <w:r w:rsidR="004566E3" w:rsidRPr="007A5A09">
              <w:rPr>
                <w:rStyle w:val="Hyperlink"/>
                <w:noProof/>
                <w:lang w:bidi="hi-IN"/>
              </w:rPr>
              <w:t>Portlet Class</w:t>
            </w:r>
            <w:r w:rsidR="004566E3">
              <w:rPr>
                <w:noProof/>
                <w:webHidden/>
              </w:rPr>
              <w:tab/>
            </w:r>
            <w:r w:rsidR="004566E3">
              <w:rPr>
                <w:noProof/>
                <w:webHidden/>
              </w:rPr>
              <w:fldChar w:fldCharType="begin"/>
            </w:r>
            <w:r w:rsidR="004566E3">
              <w:rPr>
                <w:noProof/>
                <w:webHidden/>
              </w:rPr>
              <w:instrText xml:space="preserve"> PAGEREF _Toc468260971 \h </w:instrText>
            </w:r>
            <w:r w:rsidR="004566E3">
              <w:rPr>
                <w:noProof/>
                <w:webHidden/>
              </w:rPr>
            </w:r>
            <w:r w:rsidR="004566E3">
              <w:rPr>
                <w:noProof/>
                <w:webHidden/>
              </w:rPr>
              <w:fldChar w:fldCharType="separate"/>
            </w:r>
            <w:r>
              <w:rPr>
                <w:noProof/>
                <w:webHidden/>
              </w:rPr>
              <w:t>24</w:t>
            </w:r>
            <w:r w:rsidR="004566E3">
              <w:rPr>
                <w:noProof/>
                <w:webHidden/>
              </w:rPr>
              <w:fldChar w:fldCharType="end"/>
            </w:r>
          </w:hyperlink>
        </w:p>
        <w:p w:rsidR="004566E3" w:rsidRDefault="003B17E8">
          <w:pPr>
            <w:pStyle w:val="TOC2"/>
            <w:rPr>
              <w:rFonts w:eastAsiaTheme="minorEastAsia"/>
              <w:noProof/>
            </w:rPr>
          </w:pPr>
          <w:hyperlink w:anchor="_Toc468260972" w:history="1">
            <w:r w:rsidR="004566E3" w:rsidRPr="007A5A09">
              <w:rPr>
                <w:rStyle w:val="Hyperlink"/>
                <w:noProof/>
                <w:lang w:bidi="hi-IN"/>
              </w:rPr>
              <w:t>4.5</w:t>
            </w:r>
            <w:r w:rsidR="004566E3">
              <w:rPr>
                <w:rFonts w:eastAsiaTheme="minorEastAsia"/>
                <w:noProof/>
              </w:rPr>
              <w:tab/>
            </w:r>
            <w:r w:rsidR="004566E3" w:rsidRPr="007A5A09">
              <w:rPr>
                <w:rStyle w:val="Hyperlink"/>
                <w:noProof/>
                <w:lang w:bidi="hi-IN"/>
              </w:rPr>
              <w:t>Example Request Sequence</w:t>
            </w:r>
            <w:r w:rsidR="004566E3">
              <w:rPr>
                <w:noProof/>
                <w:webHidden/>
              </w:rPr>
              <w:tab/>
            </w:r>
            <w:r w:rsidR="004566E3">
              <w:rPr>
                <w:noProof/>
                <w:webHidden/>
              </w:rPr>
              <w:fldChar w:fldCharType="begin"/>
            </w:r>
            <w:r w:rsidR="004566E3">
              <w:rPr>
                <w:noProof/>
                <w:webHidden/>
              </w:rPr>
              <w:instrText xml:space="preserve"> PAGEREF _Toc468260972 \h </w:instrText>
            </w:r>
            <w:r w:rsidR="004566E3">
              <w:rPr>
                <w:noProof/>
                <w:webHidden/>
              </w:rPr>
            </w:r>
            <w:r w:rsidR="004566E3">
              <w:rPr>
                <w:noProof/>
                <w:webHidden/>
              </w:rPr>
              <w:fldChar w:fldCharType="separate"/>
            </w:r>
            <w:r>
              <w:rPr>
                <w:noProof/>
                <w:webHidden/>
              </w:rPr>
              <w:t>24</w:t>
            </w:r>
            <w:r w:rsidR="004566E3">
              <w:rPr>
                <w:noProof/>
                <w:webHidden/>
              </w:rPr>
              <w:fldChar w:fldCharType="end"/>
            </w:r>
          </w:hyperlink>
        </w:p>
        <w:p w:rsidR="004566E3" w:rsidRDefault="003B17E8">
          <w:pPr>
            <w:pStyle w:val="TOC2"/>
            <w:rPr>
              <w:rFonts w:eastAsiaTheme="minorEastAsia"/>
              <w:noProof/>
            </w:rPr>
          </w:pPr>
          <w:hyperlink w:anchor="_Toc468260973" w:history="1">
            <w:r w:rsidR="004566E3" w:rsidRPr="007A5A09">
              <w:rPr>
                <w:rStyle w:val="Hyperlink"/>
                <w:noProof/>
                <w:lang w:bidi="hi-IN"/>
              </w:rPr>
              <w:t>4.6</w:t>
            </w:r>
            <w:r w:rsidR="004566E3">
              <w:rPr>
                <w:rFonts w:eastAsiaTheme="minorEastAsia"/>
                <w:noProof/>
              </w:rPr>
              <w:tab/>
            </w:r>
            <w:r w:rsidR="004566E3" w:rsidRPr="007A5A09">
              <w:rPr>
                <w:rStyle w:val="Hyperlink"/>
                <w:noProof/>
                <w:lang w:bidi="hi-IN"/>
              </w:rPr>
              <w:t>Request Handling</w:t>
            </w:r>
            <w:r w:rsidR="004566E3">
              <w:rPr>
                <w:noProof/>
                <w:webHidden/>
              </w:rPr>
              <w:tab/>
            </w:r>
            <w:r w:rsidR="004566E3">
              <w:rPr>
                <w:noProof/>
                <w:webHidden/>
              </w:rPr>
              <w:fldChar w:fldCharType="begin"/>
            </w:r>
            <w:r w:rsidR="004566E3">
              <w:rPr>
                <w:noProof/>
                <w:webHidden/>
              </w:rPr>
              <w:instrText xml:space="preserve"> PAGEREF _Toc468260973 \h </w:instrText>
            </w:r>
            <w:r w:rsidR="004566E3">
              <w:rPr>
                <w:noProof/>
                <w:webHidden/>
              </w:rPr>
            </w:r>
            <w:r w:rsidR="004566E3">
              <w:rPr>
                <w:noProof/>
                <w:webHidden/>
              </w:rPr>
              <w:fldChar w:fldCharType="separate"/>
            </w:r>
            <w:r>
              <w:rPr>
                <w:noProof/>
                <w:webHidden/>
              </w:rPr>
              <w:t>26</w:t>
            </w:r>
            <w:r w:rsidR="004566E3">
              <w:rPr>
                <w:noProof/>
                <w:webHidden/>
              </w:rPr>
              <w:fldChar w:fldCharType="end"/>
            </w:r>
          </w:hyperlink>
        </w:p>
        <w:p w:rsidR="004566E3" w:rsidRDefault="003B17E8">
          <w:pPr>
            <w:pStyle w:val="TOC3"/>
            <w:rPr>
              <w:rFonts w:eastAsiaTheme="minorEastAsia"/>
              <w:noProof/>
            </w:rPr>
          </w:pPr>
          <w:hyperlink w:anchor="_Toc468260974" w:history="1">
            <w:r w:rsidR="004566E3" w:rsidRPr="007A5A09">
              <w:rPr>
                <w:rStyle w:val="Hyperlink"/>
                <w:noProof/>
                <w:lang w:bidi="hi-IN"/>
              </w:rPr>
              <w:t>4.6.1</w:t>
            </w:r>
            <w:r w:rsidR="004566E3">
              <w:rPr>
                <w:rFonts w:eastAsiaTheme="minorEastAsia"/>
                <w:noProof/>
              </w:rPr>
              <w:tab/>
            </w:r>
            <w:r w:rsidR="004566E3" w:rsidRPr="007A5A09">
              <w:rPr>
                <w:rStyle w:val="Hyperlink"/>
                <w:noProof/>
                <w:lang w:bidi="hi-IN"/>
              </w:rPr>
              <w:t>Action Lifecycle Method</w:t>
            </w:r>
            <w:r w:rsidR="004566E3">
              <w:rPr>
                <w:noProof/>
                <w:webHidden/>
              </w:rPr>
              <w:tab/>
            </w:r>
            <w:r w:rsidR="004566E3">
              <w:rPr>
                <w:noProof/>
                <w:webHidden/>
              </w:rPr>
              <w:fldChar w:fldCharType="begin"/>
            </w:r>
            <w:r w:rsidR="004566E3">
              <w:rPr>
                <w:noProof/>
                <w:webHidden/>
              </w:rPr>
              <w:instrText xml:space="preserve"> PAGEREF _Toc468260974 \h </w:instrText>
            </w:r>
            <w:r w:rsidR="004566E3">
              <w:rPr>
                <w:noProof/>
                <w:webHidden/>
              </w:rPr>
            </w:r>
            <w:r w:rsidR="004566E3">
              <w:rPr>
                <w:noProof/>
                <w:webHidden/>
              </w:rPr>
              <w:fldChar w:fldCharType="separate"/>
            </w:r>
            <w:r>
              <w:rPr>
                <w:noProof/>
                <w:webHidden/>
              </w:rPr>
              <w:t>27</w:t>
            </w:r>
            <w:r w:rsidR="004566E3">
              <w:rPr>
                <w:noProof/>
                <w:webHidden/>
              </w:rPr>
              <w:fldChar w:fldCharType="end"/>
            </w:r>
          </w:hyperlink>
        </w:p>
        <w:p w:rsidR="004566E3" w:rsidRDefault="003B17E8">
          <w:pPr>
            <w:pStyle w:val="TOC3"/>
            <w:rPr>
              <w:rFonts w:eastAsiaTheme="minorEastAsia"/>
              <w:noProof/>
            </w:rPr>
          </w:pPr>
          <w:hyperlink w:anchor="_Toc468260975" w:history="1">
            <w:r w:rsidR="004566E3" w:rsidRPr="007A5A09">
              <w:rPr>
                <w:rStyle w:val="Hyperlink"/>
                <w:noProof/>
                <w:lang w:bidi="hi-IN"/>
              </w:rPr>
              <w:t>4.6.2</w:t>
            </w:r>
            <w:r w:rsidR="004566E3">
              <w:rPr>
                <w:rFonts w:eastAsiaTheme="minorEastAsia"/>
                <w:noProof/>
              </w:rPr>
              <w:tab/>
            </w:r>
            <w:r w:rsidR="004566E3" w:rsidRPr="007A5A09">
              <w:rPr>
                <w:rStyle w:val="Hyperlink"/>
                <w:noProof/>
                <w:lang w:bidi="hi-IN"/>
              </w:rPr>
              <w:t>Event Lifecycle Method</w:t>
            </w:r>
            <w:r w:rsidR="004566E3">
              <w:rPr>
                <w:noProof/>
                <w:webHidden/>
              </w:rPr>
              <w:tab/>
            </w:r>
            <w:r w:rsidR="004566E3">
              <w:rPr>
                <w:noProof/>
                <w:webHidden/>
              </w:rPr>
              <w:fldChar w:fldCharType="begin"/>
            </w:r>
            <w:r w:rsidR="004566E3">
              <w:rPr>
                <w:noProof/>
                <w:webHidden/>
              </w:rPr>
              <w:instrText xml:space="preserve"> PAGEREF _Toc468260975 \h </w:instrText>
            </w:r>
            <w:r w:rsidR="004566E3">
              <w:rPr>
                <w:noProof/>
                <w:webHidden/>
              </w:rPr>
            </w:r>
            <w:r w:rsidR="004566E3">
              <w:rPr>
                <w:noProof/>
                <w:webHidden/>
              </w:rPr>
              <w:fldChar w:fldCharType="separate"/>
            </w:r>
            <w:r>
              <w:rPr>
                <w:noProof/>
                <w:webHidden/>
              </w:rPr>
              <w:t>28</w:t>
            </w:r>
            <w:r w:rsidR="004566E3">
              <w:rPr>
                <w:noProof/>
                <w:webHidden/>
              </w:rPr>
              <w:fldChar w:fldCharType="end"/>
            </w:r>
          </w:hyperlink>
        </w:p>
        <w:p w:rsidR="004566E3" w:rsidRDefault="003B17E8">
          <w:pPr>
            <w:pStyle w:val="TOC3"/>
            <w:rPr>
              <w:rFonts w:eastAsiaTheme="minorEastAsia"/>
              <w:noProof/>
            </w:rPr>
          </w:pPr>
          <w:hyperlink w:anchor="_Toc468260976" w:history="1">
            <w:r w:rsidR="004566E3" w:rsidRPr="007A5A09">
              <w:rPr>
                <w:rStyle w:val="Hyperlink"/>
                <w:noProof/>
                <w:lang w:bidi="hi-IN"/>
              </w:rPr>
              <w:t>4.6.3</w:t>
            </w:r>
            <w:r w:rsidR="004566E3">
              <w:rPr>
                <w:rFonts w:eastAsiaTheme="minorEastAsia"/>
                <w:noProof/>
              </w:rPr>
              <w:tab/>
            </w:r>
            <w:r w:rsidR="004566E3" w:rsidRPr="007A5A09">
              <w:rPr>
                <w:rStyle w:val="Hyperlink"/>
                <w:noProof/>
                <w:lang w:bidi="hi-IN"/>
              </w:rPr>
              <w:t>Header Lifecycle Method</w:t>
            </w:r>
            <w:r w:rsidR="004566E3">
              <w:rPr>
                <w:noProof/>
                <w:webHidden/>
              </w:rPr>
              <w:tab/>
            </w:r>
            <w:r w:rsidR="004566E3">
              <w:rPr>
                <w:noProof/>
                <w:webHidden/>
              </w:rPr>
              <w:fldChar w:fldCharType="begin"/>
            </w:r>
            <w:r w:rsidR="004566E3">
              <w:rPr>
                <w:noProof/>
                <w:webHidden/>
              </w:rPr>
              <w:instrText xml:space="preserve"> PAGEREF _Toc468260976 \h </w:instrText>
            </w:r>
            <w:r w:rsidR="004566E3">
              <w:rPr>
                <w:noProof/>
                <w:webHidden/>
              </w:rPr>
            </w:r>
            <w:r w:rsidR="004566E3">
              <w:rPr>
                <w:noProof/>
                <w:webHidden/>
              </w:rPr>
              <w:fldChar w:fldCharType="separate"/>
            </w:r>
            <w:r>
              <w:rPr>
                <w:noProof/>
                <w:webHidden/>
              </w:rPr>
              <w:t>28</w:t>
            </w:r>
            <w:r w:rsidR="004566E3">
              <w:rPr>
                <w:noProof/>
                <w:webHidden/>
              </w:rPr>
              <w:fldChar w:fldCharType="end"/>
            </w:r>
          </w:hyperlink>
        </w:p>
        <w:p w:rsidR="004566E3" w:rsidRDefault="003B17E8">
          <w:pPr>
            <w:pStyle w:val="TOC3"/>
            <w:rPr>
              <w:rFonts w:eastAsiaTheme="minorEastAsia"/>
              <w:noProof/>
            </w:rPr>
          </w:pPr>
          <w:hyperlink w:anchor="_Toc468260977" w:history="1">
            <w:r w:rsidR="004566E3" w:rsidRPr="007A5A09">
              <w:rPr>
                <w:rStyle w:val="Hyperlink"/>
                <w:noProof/>
                <w:lang w:bidi="hi-IN"/>
              </w:rPr>
              <w:t>4.6.4</w:t>
            </w:r>
            <w:r w:rsidR="004566E3">
              <w:rPr>
                <w:rFonts w:eastAsiaTheme="minorEastAsia"/>
                <w:noProof/>
              </w:rPr>
              <w:tab/>
            </w:r>
            <w:r w:rsidR="004566E3" w:rsidRPr="007A5A09">
              <w:rPr>
                <w:rStyle w:val="Hyperlink"/>
                <w:noProof/>
                <w:lang w:bidi="hi-IN"/>
              </w:rPr>
              <w:t>Render Lifecycle Method</w:t>
            </w:r>
            <w:r w:rsidR="004566E3">
              <w:rPr>
                <w:noProof/>
                <w:webHidden/>
              </w:rPr>
              <w:tab/>
            </w:r>
            <w:r w:rsidR="004566E3">
              <w:rPr>
                <w:noProof/>
                <w:webHidden/>
              </w:rPr>
              <w:fldChar w:fldCharType="begin"/>
            </w:r>
            <w:r w:rsidR="004566E3">
              <w:rPr>
                <w:noProof/>
                <w:webHidden/>
              </w:rPr>
              <w:instrText xml:space="preserve"> PAGEREF _Toc468260977 \h </w:instrText>
            </w:r>
            <w:r w:rsidR="004566E3">
              <w:rPr>
                <w:noProof/>
                <w:webHidden/>
              </w:rPr>
            </w:r>
            <w:r w:rsidR="004566E3">
              <w:rPr>
                <w:noProof/>
                <w:webHidden/>
              </w:rPr>
              <w:fldChar w:fldCharType="separate"/>
            </w:r>
            <w:r>
              <w:rPr>
                <w:noProof/>
                <w:webHidden/>
              </w:rPr>
              <w:t>29</w:t>
            </w:r>
            <w:r w:rsidR="004566E3">
              <w:rPr>
                <w:noProof/>
                <w:webHidden/>
              </w:rPr>
              <w:fldChar w:fldCharType="end"/>
            </w:r>
          </w:hyperlink>
        </w:p>
        <w:p w:rsidR="004566E3" w:rsidRDefault="003B17E8">
          <w:pPr>
            <w:pStyle w:val="TOC3"/>
            <w:rPr>
              <w:rFonts w:eastAsiaTheme="minorEastAsia"/>
              <w:noProof/>
            </w:rPr>
          </w:pPr>
          <w:hyperlink w:anchor="_Toc468260978" w:history="1">
            <w:r w:rsidR="004566E3" w:rsidRPr="007A5A09">
              <w:rPr>
                <w:rStyle w:val="Hyperlink"/>
                <w:noProof/>
                <w:lang w:bidi="hi-IN"/>
              </w:rPr>
              <w:t>4.6.5</w:t>
            </w:r>
            <w:r w:rsidR="004566E3">
              <w:rPr>
                <w:rFonts w:eastAsiaTheme="minorEastAsia"/>
                <w:noProof/>
              </w:rPr>
              <w:tab/>
            </w:r>
            <w:r w:rsidR="004566E3" w:rsidRPr="007A5A09">
              <w:rPr>
                <w:rStyle w:val="Hyperlink"/>
                <w:noProof/>
                <w:lang w:bidi="hi-IN"/>
              </w:rPr>
              <w:t>Resource Lifecycle Method</w:t>
            </w:r>
            <w:r w:rsidR="004566E3">
              <w:rPr>
                <w:noProof/>
                <w:webHidden/>
              </w:rPr>
              <w:tab/>
            </w:r>
            <w:r w:rsidR="004566E3">
              <w:rPr>
                <w:noProof/>
                <w:webHidden/>
              </w:rPr>
              <w:fldChar w:fldCharType="begin"/>
            </w:r>
            <w:r w:rsidR="004566E3">
              <w:rPr>
                <w:noProof/>
                <w:webHidden/>
              </w:rPr>
              <w:instrText xml:space="preserve"> PAGEREF _Toc468260978 \h </w:instrText>
            </w:r>
            <w:r w:rsidR="004566E3">
              <w:rPr>
                <w:noProof/>
                <w:webHidden/>
              </w:rPr>
            </w:r>
            <w:r w:rsidR="004566E3">
              <w:rPr>
                <w:noProof/>
                <w:webHidden/>
              </w:rPr>
              <w:fldChar w:fldCharType="separate"/>
            </w:r>
            <w:r>
              <w:rPr>
                <w:noProof/>
                <w:webHidden/>
              </w:rPr>
              <w:t>29</w:t>
            </w:r>
            <w:r w:rsidR="004566E3">
              <w:rPr>
                <w:noProof/>
                <w:webHidden/>
              </w:rPr>
              <w:fldChar w:fldCharType="end"/>
            </w:r>
          </w:hyperlink>
        </w:p>
        <w:p w:rsidR="004566E3" w:rsidRDefault="003B17E8">
          <w:pPr>
            <w:pStyle w:val="TOC3"/>
            <w:rPr>
              <w:rFonts w:eastAsiaTheme="minorEastAsia"/>
              <w:noProof/>
            </w:rPr>
          </w:pPr>
          <w:hyperlink w:anchor="_Toc468260979" w:history="1">
            <w:r w:rsidR="004566E3" w:rsidRPr="007A5A09">
              <w:rPr>
                <w:rStyle w:val="Hyperlink"/>
                <w:noProof/>
                <w:lang w:bidi="hi-IN"/>
              </w:rPr>
              <w:t>4.6.6</w:t>
            </w:r>
            <w:r w:rsidR="004566E3">
              <w:rPr>
                <w:rFonts w:eastAsiaTheme="minorEastAsia"/>
                <w:noProof/>
              </w:rPr>
              <w:tab/>
            </w:r>
            <w:r w:rsidR="004566E3" w:rsidRPr="007A5A09">
              <w:rPr>
                <w:rStyle w:val="Hyperlink"/>
                <w:noProof/>
                <w:lang w:bidi="hi-IN"/>
              </w:rPr>
              <w:t>Multithreading Issues During Request Handling</w:t>
            </w:r>
            <w:r w:rsidR="004566E3">
              <w:rPr>
                <w:noProof/>
                <w:webHidden/>
              </w:rPr>
              <w:tab/>
            </w:r>
            <w:r w:rsidR="004566E3">
              <w:rPr>
                <w:noProof/>
                <w:webHidden/>
              </w:rPr>
              <w:fldChar w:fldCharType="begin"/>
            </w:r>
            <w:r w:rsidR="004566E3">
              <w:rPr>
                <w:noProof/>
                <w:webHidden/>
              </w:rPr>
              <w:instrText xml:space="preserve"> PAGEREF _Toc468260979 \h </w:instrText>
            </w:r>
            <w:r w:rsidR="004566E3">
              <w:rPr>
                <w:noProof/>
                <w:webHidden/>
              </w:rPr>
            </w:r>
            <w:r w:rsidR="004566E3">
              <w:rPr>
                <w:noProof/>
                <w:webHidden/>
              </w:rPr>
              <w:fldChar w:fldCharType="separate"/>
            </w:r>
            <w:r>
              <w:rPr>
                <w:noProof/>
                <w:webHidden/>
              </w:rPr>
              <w:t>29</w:t>
            </w:r>
            <w:r w:rsidR="004566E3">
              <w:rPr>
                <w:noProof/>
                <w:webHidden/>
              </w:rPr>
              <w:fldChar w:fldCharType="end"/>
            </w:r>
          </w:hyperlink>
        </w:p>
        <w:p w:rsidR="004566E3" w:rsidRDefault="003B17E8">
          <w:pPr>
            <w:pStyle w:val="TOC3"/>
            <w:rPr>
              <w:rFonts w:eastAsiaTheme="minorEastAsia"/>
              <w:noProof/>
            </w:rPr>
          </w:pPr>
          <w:hyperlink w:anchor="_Toc468260980" w:history="1">
            <w:r w:rsidR="004566E3" w:rsidRPr="007A5A09">
              <w:rPr>
                <w:rStyle w:val="Hyperlink"/>
                <w:noProof/>
                <w:lang w:bidi="hi-IN"/>
              </w:rPr>
              <w:t>4.6.7</w:t>
            </w:r>
            <w:r w:rsidR="004566E3">
              <w:rPr>
                <w:rFonts w:eastAsiaTheme="minorEastAsia"/>
                <w:noProof/>
              </w:rPr>
              <w:tab/>
            </w:r>
            <w:r w:rsidR="004566E3" w:rsidRPr="007A5A09">
              <w:rPr>
                <w:rStyle w:val="Hyperlink"/>
                <w:noProof/>
                <w:lang w:bidi="hi-IN"/>
              </w:rPr>
              <w:t>Exceptions During Request Handling</w:t>
            </w:r>
            <w:r w:rsidR="004566E3">
              <w:rPr>
                <w:noProof/>
                <w:webHidden/>
              </w:rPr>
              <w:tab/>
            </w:r>
            <w:r w:rsidR="004566E3">
              <w:rPr>
                <w:noProof/>
                <w:webHidden/>
              </w:rPr>
              <w:fldChar w:fldCharType="begin"/>
            </w:r>
            <w:r w:rsidR="004566E3">
              <w:rPr>
                <w:noProof/>
                <w:webHidden/>
              </w:rPr>
              <w:instrText xml:space="preserve"> PAGEREF _Toc468260980 \h </w:instrText>
            </w:r>
            <w:r w:rsidR="004566E3">
              <w:rPr>
                <w:noProof/>
                <w:webHidden/>
              </w:rPr>
            </w:r>
            <w:r w:rsidR="004566E3">
              <w:rPr>
                <w:noProof/>
                <w:webHidden/>
              </w:rPr>
              <w:fldChar w:fldCharType="separate"/>
            </w:r>
            <w:r>
              <w:rPr>
                <w:noProof/>
                <w:webHidden/>
              </w:rPr>
              <w:t>30</w:t>
            </w:r>
            <w:r w:rsidR="004566E3">
              <w:rPr>
                <w:noProof/>
                <w:webHidden/>
              </w:rPr>
              <w:fldChar w:fldCharType="end"/>
            </w:r>
          </w:hyperlink>
        </w:p>
        <w:p w:rsidR="004566E3" w:rsidRDefault="003B17E8">
          <w:pPr>
            <w:pStyle w:val="TOC3"/>
            <w:rPr>
              <w:rFonts w:eastAsiaTheme="minorEastAsia"/>
              <w:noProof/>
            </w:rPr>
          </w:pPr>
          <w:hyperlink w:anchor="_Toc468260981" w:history="1">
            <w:r w:rsidR="004566E3" w:rsidRPr="007A5A09">
              <w:rPr>
                <w:rStyle w:val="Hyperlink"/>
                <w:noProof/>
                <w:lang w:bidi="hi-IN"/>
              </w:rPr>
              <w:t>4.6.8</w:t>
            </w:r>
            <w:r w:rsidR="004566E3">
              <w:rPr>
                <w:rFonts w:eastAsiaTheme="minorEastAsia"/>
                <w:noProof/>
              </w:rPr>
              <w:tab/>
            </w:r>
            <w:r w:rsidR="004566E3" w:rsidRPr="007A5A09">
              <w:rPr>
                <w:rStyle w:val="Hyperlink"/>
                <w:noProof/>
                <w:lang w:bidi="hi-IN"/>
              </w:rPr>
              <w:t>Thread Safety</w:t>
            </w:r>
            <w:r w:rsidR="004566E3">
              <w:rPr>
                <w:noProof/>
                <w:webHidden/>
              </w:rPr>
              <w:tab/>
            </w:r>
            <w:r w:rsidR="004566E3">
              <w:rPr>
                <w:noProof/>
                <w:webHidden/>
              </w:rPr>
              <w:fldChar w:fldCharType="begin"/>
            </w:r>
            <w:r w:rsidR="004566E3">
              <w:rPr>
                <w:noProof/>
                <w:webHidden/>
              </w:rPr>
              <w:instrText xml:space="preserve"> PAGEREF _Toc468260981 \h </w:instrText>
            </w:r>
            <w:r w:rsidR="004566E3">
              <w:rPr>
                <w:noProof/>
                <w:webHidden/>
              </w:rPr>
            </w:r>
            <w:r w:rsidR="004566E3">
              <w:rPr>
                <w:noProof/>
                <w:webHidden/>
              </w:rPr>
              <w:fldChar w:fldCharType="separate"/>
            </w:r>
            <w:r>
              <w:rPr>
                <w:noProof/>
                <w:webHidden/>
              </w:rPr>
              <w:t>31</w:t>
            </w:r>
            <w:r w:rsidR="004566E3">
              <w:rPr>
                <w:noProof/>
                <w:webHidden/>
              </w:rPr>
              <w:fldChar w:fldCharType="end"/>
            </w:r>
          </w:hyperlink>
        </w:p>
        <w:p w:rsidR="004566E3" w:rsidRDefault="003B17E8">
          <w:pPr>
            <w:pStyle w:val="TOC2"/>
            <w:rPr>
              <w:rFonts w:eastAsiaTheme="minorEastAsia"/>
              <w:noProof/>
            </w:rPr>
          </w:pPr>
          <w:hyperlink w:anchor="_Toc468260982" w:history="1">
            <w:r w:rsidR="004566E3" w:rsidRPr="007A5A09">
              <w:rPr>
                <w:rStyle w:val="Hyperlink"/>
                <w:noProof/>
                <w:lang w:bidi="hi-IN"/>
              </w:rPr>
              <w:t>4.7</w:t>
            </w:r>
            <w:r w:rsidR="004566E3">
              <w:rPr>
                <w:rFonts w:eastAsiaTheme="minorEastAsia"/>
                <w:noProof/>
              </w:rPr>
              <w:tab/>
            </w:r>
            <w:r w:rsidR="004566E3" w:rsidRPr="007A5A09">
              <w:rPr>
                <w:rStyle w:val="Hyperlink"/>
                <w:noProof/>
                <w:lang w:bidi="hi-IN"/>
              </w:rPr>
              <w:t>GenericPortlet</w:t>
            </w:r>
            <w:r w:rsidR="004566E3">
              <w:rPr>
                <w:noProof/>
                <w:webHidden/>
              </w:rPr>
              <w:tab/>
            </w:r>
            <w:r w:rsidR="004566E3">
              <w:rPr>
                <w:noProof/>
                <w:webHidden/>
              </w:rPr>
              <w:fldChar w:fldCharType="begin"/>
            </w:r>
            <w:r w:rsidR="004566E3">
              <w:rPr>
                <w:noProof/>
                <w:webHidden/>
              </w:rPr>
              <w:instrText xml:space="preserve"> PAGEREF _Toc468260982 \h </w:instrText>
            </w:r>
            <w:r w:rsidR="004566E3">
              <w:rPr>
                <w:noProof/>
                <w:webHidden/>
              </w:rPr>
            </w:r>
            <w:r w:rsidR="004566E3">
              <w:rPr>
                <w:noProof/>
                <w:webHidden/>
              </w:rPr>
              <w:fldChar w:fldCharType="separate"/>
            </w:r>
            <w:r>
              <w:rPr>
                <w:noProof/>
                <w:webHidden/>
              </w:rPr>
              <w:t>31</w:t>
            </w:r>
            <w:r w:rsidR="004566E3">
              <w:rPr>
                <w:noProof/>
                <w:webHidden/>
              </w:rPr>
              <w:fldChar w:fldCharType="end"/>
            </w:r>
          </w:hyperlink>
        </w:p>
        <w:p w:rsidR="004566E3" w:rsidRDefault="003B17E8">
          <w:pPr>
            <w:pStyle w:val="TOC3"/>
            <w:rPr>
              <w:rFonts w:eastAsiaTheme="minorEastAsia"/>
              <w:noProof/>
            </w:rPr>
          </w:pPr>
          <w:hyperlink w:anchor="_Toc468260983" w:history="1">
            <w:r w:rsidR="004566E3" w:rsidRPr="007A5A09">
              <w:rPr>
                <w:rStyle w:val="Hyperlink"/>
                <w:noProof/>
                <w:lang w:bidi="hi-IN"/>
              </w:rPr>
              <w:t>4.7.1</w:t>
            </w:r>
            <w:r w:rsidR="004566E3">
              <w:rPr>
                <w:rFonts w:eastAsiaTheme="minorEastAsia"/>
                <w:noProof/>
              </w:rPr>
              <w:tab/>
            </w:r>
            <w:r w:rsidR="004566E3" w:rsidRPr="007A5A09">
              <w:rPr>
                <w:rStyle w:val="Hyperlink"/>
                <w:noProof/>
                <w:lang w:bidi="hi-IN"/>
              </w:rPr>
              <w:t xml:space="preserve">Dispatching to </w:t>
            </w:r>
            <w:r w:rsidR="004566E3" w:rsidRPr="007A5A09">
              <w:rPr>
                <w:rStyle w:val="Hyperlink"/>
                <w:rFonts w:ascii="Courier New" w:hAnsi="Courier New" w:cs="Courier New"/>
                <w:noProof/>
                <w:lang w:bidi="hi-IN"/>
              </w:rPr>
              <w:t>GenericPortlet</w:t>
            </w:r>
            <w:r w:rsidR="004566E3" w:rsidRPr="007A5A09">
              <w:rPr>
                <w:rStyle w:val="Hyperlink"/>
                <w:noProof/>
                <w:lang w:bidi="hi-IN"/>
              </w:rPr>
              <w:t xml:space="preserve"> Annotated Methods</w:t>
            </w:r>
            <w:r w:rsidR="004566E3">
              <w:rPr>
                <w:noProof/>
                <w:webHidden/>
              </w:rPr>
              <w:tab/>
            </w:r>
            <w:r w:rsidR="004566E3">
              <w:rPr>
                <w:noProof/>
                <w:webHidden/>
              </w:rPr>
              <w:fldChar w:fldCharType="begin"/>
            </w:r>
            <w:r w:rsidR="004566E3">
              <w:rPr>
                <w:noProof/>
                <w:webHidden/>
              </w:rPr>
              <w:instrText xml:space="preserve"> PAGEREF _Toc468260983 \h </w:instrText>
            </w:r>
            <w:r w:rsidR="004566E3">
              <w:rPr>
                <w:noProof/>
                <w:webHidden/>
              </w:rPr>
            </w:r>
            <w:r w:rsidR="004566E3">
              <w:rPr>
                <w:noProof/>
                <w:webHidden/>
              </w:rPr>
              <w:fldChar w:fldCharType="separate"/>
            </w:r>
            <w:r>
              <w:rPr>
                <w:noProof/>
                <w:webHidden/>
              </w:rPr>
              <w:t>31</w:t>
            </w:r>
            <w:r w:rsidR="004566E3">
              <w:rPr>
                <w:noProof/>
                <w:webHidden/>
              </w:rPr>
              <w:fldChar w:fldCharType="end"/>
            </w:r>
          </w:hyperlink>
        </w:p>
        <w:p w:rsidR="004566E3" w:rsidRDefault="003B17E8">
          <w:pPr>
            <w:pStyle w:val="TOC3"/>
            <w:rPr>
              <w:rFonts w:eastAsiaTheme="minorEastAsia"/>
              <w:noProof/>
            </w:rPr>
          </w:pPr>
          <w:hyperlink w:anchor="_Toc468260984" w:history="1">
            <w:r w:rsidR="004566E3" w:rsidRPr="007A5A09">
              <w:rPr>
                <w:rStyle w:val="Hyperlink"/>
                <w:noProof/>
                <w:lang w:bidi="hi-IN"/>
              </w:rPr>
              <w:t>4.7.2</w:t>
            </w:r>
            <w:r w:rsidR="004566E3">
              <w:rPr>
                <w:rFonts w:eastAsiaTheme="minorEastAsia"/>
                <w:noProof/>
              </w:rPr>
              <w:tab/>
            </w:r>
            <w:r w:rsidR="004566E3" w:rsidRPr="007A5A09">
              <w:rPr>
                <w:rStyle w:val="Hyperlink"/>
                <w:noProof/>
                <w:lang w:bidi="hi-IN"/>
              </w:rPr>
              <w:t>Action Dispatching</w:t>
            </w:r>
            <w:r w:rsidR="004566E3">
              <w:rPr>
                <w:noProof/>
                <w:webHidden/>
              </w:rPr>
              <w:tab/>
            </w:r>
            <w:r w:rsidR="004566E3">
              <w:rPr>
                <w:noProof/>
                <w:webHidden/>
              </w:rPr>
              <w:fldChar w:fldCharType="begin"/>
            </w:r>
            <w:r w:rsidR="004566E3">
              <w:rPr>
                <w:noProof/>
                <w:webHidden/>
              </w:rPr>
              <w:instrText xml:space="preserve"> PAGEREF _Toc468260984 \h </w:instrText>
            </w:r>
            <w:r w:rsidR="004566E3">
              <w:rPr>
                <w:noProof/>
                <w:webHidden/>
              </w:rPr>
            </w:r>
            <w:r w:rsidR="004566E3">
              <w:rPr>
                <w:noProof/>
                <w:webHidden/>
              </w:rPr>
              <w:fldChar w:fldCharType="separate"/>
            </w:r>
            <w:r>
              <w:rPr>
                <w:noProof/>
                <w:webHidden/>
              </w:rPr>
              <w:t>31</w:t>
            </w:r>
            <w:r w:rsidR="004566E3">
              <w:rPr>
                <w:noProof/>
                <w:webHidden/>
              </w:rPr>
              <w:fldChar w:fldCharType="end"/>
            </w:r>
          </w:hyperlink>
        </w:p>
        <w:p w:rsidR="004566E3" w:rsidRDefault="003B17E8">
          <w:pPr>
            <w:pStyle w:val="TOC3"/>
            <w:rPr>
              <w:rFonts w:eastAsiaTheme="minorEastAsia"/>
              <w:noProof/>
            </w:rPr>
          </w:pPr>
          <w:hyperlink w:anchor="_Toc468260985" w:history="1">
            <w:r w:rsidR="004566E3" w:rsidRPr="007A5A09">
              <w:rPr>
                <w:rStyle w:val="Hyperlink"/>
                <w:noProof/>
                <w:lang w:bidi="hi-IN"/>
              </w:rPr>
              <w:t>4.7.3</w:t>
            </w:r>
            <w:r w:rsidR="004566E3">
              <w:rPr>
                <w:rFonts w:eastAsiaTheme="minorEastAsia"/>
                <w:noProof/>
              </w:rPr>
              <w:tab/>
            </w:r>
            <w:r w:rsidR="004566E3" w:rsidRPr="007A5A09">
              <w:rPr>
                <w:rStyle w:val="Hyperlink"/>
                <w:noProof/>
                <w:lang w:bidi="hi-IN"/>
              </w:rPr>
              <w:t>Event Dispatching</w:t>
            </w:r>
            <w:r w:rsidR="004566E3">
              <w:rPr>
                <w:noProof/>
                <w:webHidden/>
              </w:rPr>
              <w:tab/>
            </w:r>
            <w:r w:rsidR="004566E3">
              <w:rPr>
                <w:noProof/>
                <w:webHidden/>
              </w:rPr>
              <w:fldChar w:fldCharType="begin"/>
            </w:r>
            <w:r w:rsidR="004566E3">
              <w:rPr>
                <w:noProof/>
                <w:webHidden/>
              </w:rPr>
              <w:instrText xml:space="preserve"> PAGEREF _Toc468260985 \h </w:instrText>
            </w:r>
            <w:r w:rsidR="004566E3">
              <w:rPr>
                <w:noProof/>
                <w:webHidden/>
              </w:rPr>
            </w:r>
            <w:r w:rsidR="004566E3">
              <w:rPr>
                <w:noProof/>
                <w:webHidden/>
              </w:rPr>
              <w:fldChar w:fldCharType="separate"/>
            </w:r>
            <w:r>
              <w:rPr>
                <w:noProof/>
                <w:webHidden/>
              </w:rPr>
              <w:t>32</w:t>
            </w:r>
            <w:r w:rsidR="004566E3">
              <w:rPr>
                <w:noProof/>
                <w:webHidden/>
              </w:rPr>
              <w:fldChar w:fldCharType="end"/>
            </w:r>
          </w:hyperlink>
        </w:p>
        <w:p w:rsidR="004566E3" w:rsidRDefault="003B17E8">
          <w:pPr>
            <w:pStyle w:val="TOC3"/>
            <w:rPr>
              <w:rFonts w:eastAsiaTheme="minorEastAsia"/>
              <w:noProof/>
            </w:rPr>
          </w:pPr>
          <w:hyperlink w:anchor="_Toc468260986" w:history="1">
            <w:r w:rsidR="004566E3" w:rsidRPr="007A5A09">
              <w:rPr>
                <w:rStyle w:val="Hyperlink"/>
                <w:noProof/>
                <w:lang w:bidi="hi-IN"/>
              </w:rPr>
              <w:t>4.7.4</w:t>
            </w:r>
            <w:r w:rsidR="004566E3">
              <w:rPr>
                <w:rFonts w:eastAsiaTheme="minorEastAsia"/>
                <w:noProof/>
              </w:rPr>
              <w:tab/>
            </w:r>
            <w:r w:rsidR="004566E3" w:rsidRPr="007A5A09">
              <w:rPr>
                <w:rStyle w:val="Hyperlink"/>
                <w:noProof/>
                <w:lang w:bidi="hi-IN"/>
              </w:rPr>
              <w:t>Resource Serving Dispatching</w:t>
            </w:r>
            <w:r w:rsidR="004566E3">
              <w:rPr>
                <w:noProof/>
                <w:webHidden/>
              </w:rPr>
              <w:tab/>
            </w:r>
            <w:r w:rsidR="004566E3">
              <w:rPr>
                <w:noProof/>
                <w:webHidden/>
              </w:rPr>
              <w:fldChar w:fldCharType="begin"/>
            </w:r>
            <w:r w:rsidR="004566E3">
              <w:rPr>
                <w:noProof/>
                <w:webHidden/>
              </w:rPr>
              <w:instrText xml:space="preserve"> PAGEREF _Toc468260986 \h </w:instrText>
            </w:r>
            <w:r w:rsidR="004566E3">
              <w:rPr>
                <w:noProof/>
                <w:webHidden/>
              </w:rPr>
            </w:r>
            <w:r w:rsidR="004566E3">
              <w:rPr>
                <w:noProof/>
                <w:webHidden/>
              </w:rPr>
              <w:fldChar w:fldCharType="separate"/>
            </w:r>
            <w:r>
              <w:rPr>
                <w:noProof/>
                <w:webHidden/>
              </w:rPr>
              <w:t>32</w:t>
            </w:r>
            <w:r w:rsidR="004566E3">
              <w:rPr>
                <w:noProof/>
                <w:webHidden/>
              </w:rPr>
              <w:fldChar w:fldCharType="end"/>
            </w:r>
          </w:hyperlink>
        </w:p>
        <w:p w:rsidR="004566E3" w:rsidRDefault="003B17E8">
          <w:pPr>
            <w:pStyle w:val="TOC3"/>
            <w:rPr>
              <w:rFonts w:eastAsiaTheme="minorEastAsia"/>
              <w:noProof/>
            </w:rPr>
          </w:pPr>
          <w:hyperlink w:anchor="_Toc468260987" w:history="1">
            <w:r w:rsidR="004566E3" w:rsidRPr="007A5A09">
              <w:rPr>
                <w:rStyle w:val="Hyperlink"/>
                <w:noProof/>
                <w:lang w:bidi="hi-IN"/>
              </w:rPr>
              <w:t>4.7.5</w:t>
            </w:r>
            <w:r w:rsidR="004566E3">
              <w:rPr>
                <w:rFonts w:eastAsiaTheme="minorEastAsia"/>
                <w:noProof/>
              </w:rPr>
              <w:tab/>
            </w:r>
            <w:r w:rsidR="004566E3" w:rsidRPr="007A5A09">
              <w:rPr>
                <w:rStyle w:val="Hyperlink"/>
                <w:noProof/>
                <w:lang w:bidi="hi-IN"/>
              </w:rPr>
              <w:t>Header Dispatching</w:t>
            </w:r>
            <w:r w:rsidR="004566E3">
              <w:rPr>
                <w:noProof/>
                <w:webHidden/>
              </w:rPr>
              <w:tab/>
            </w:r>
            <w:r w:rsidR="004566E3">
              <w:rPr>
                <w:noProof/>
                <w:webHidden/>
              </w:rPr>
              <w:fldChar w:fldCharType="begin"/>
            </w:r>
            <w:r w:rsidR="004566E3">
              <w:rPr>
                <w:noProof/>
                <w:webHidden/>
              </w:rPr>
              <w:instrText xml:space="preserve"> PAGEREF _Toc468260987 \h </w:instrText>
            </w:r>
            <w:r w:rsidR="004566E3">
              <w:rPr>
                <w:noProof/>
                <w:webHidden/>
              </w:rPr>
            </w:r>
            <w:r w:rsidR="004566E3">
              <w:rPr>
                <w:noProof/>
                <w:webHidden/>
              </w:rPr>
              <w:fldChar w:fldCharType="separate"/>
            </w:r>
            <w:r>
              <w:rPr>
                <w:noProof/>
                <w:webHidden/>
              </w:rPr>
              <w:t>32</w:t>
            </w:r>
            <w:r w:rsidR="004566E3">
              <w:rPr>
                <w:noProof/>
                <w:webHidden/>
              </w:rPr>
              <w:fldChar w:fldCharType="end"/>
            </w:r>
          </w:hyperlink>
        </w:p>
        <w:p w:rsidR="004566E3" w:rsidRDefault="003B17E8">
          <w:pPr>
            <w:pStyle w:val="TOC3"/>
            <w:rPr>
              <w:rFonts w:eastAsiaTheme="minorEastAsia"/>
              <w:noProof/>
            </w:rPr>
          </w:pPr>
          <w:hyperlink w:anchor="_Toc468260988" w:history="1">
            <w:r w:rsidR="004566E3" w:rsidRPr="007A5A09">
              <w:rPr>
                <w:rStyle w:val="Hyperlink"/>
                <w:noProof/>
                <w:lang w:bidi="hi-IN"/>
              </w:rPr>
              <w:t>4.7.6</w:t>
            </w:r>
            <w:r w:rsidR="004566E3">
              <w:rPr>
                <w:rFonts w:eastAsiaTheme="minorEastAsia"/>
                <w:noProof/>
              </w:rPr>
              <w:tab/>
            </w:r>
            <w:r w:rsidR="004566E3" w:rsidRPr="007A5A09">
              <w:rPr>
                <w:rStyle w:val="Hyperlink"/>
                <w:noProof/>
                <w:lang w:bidi="hi-IN"/>
              </w:rPr>
              <w:t>Render Dispatching</w:t>
            </w:r>
            <w:r w:rsidR="004566E3">
              <w:rPr>
                <w:noProof/>
                <w:webHidden/>
              </w:rPr>
              <w:tab/>
            </w:r>
            <w:r w:rsidR="004566E3">
              <w:rPr>
                <w:noProof/>
                <w:webHidden/>
              </w:rPr>
              <w:fldChar w:fldCharType="begin"/>
            </w:r>
            <w:r w:rsidR="004566E3">
              <w:rPr>
                <w:noProof/>
                <w:webHidden/>
              </w:rPr>
              <w:instrText xml:space="preserve"> PAGEREF _Toc468260988 \h </w:instrText>
            </w:r>
            <w:r w:rsidR="004566E3">
              <w:rPr>
                <w:noProof/>
                <w:webHidden/>
              </w:rPr>
            </w:r>
            <w:r w:rsidR="004566E3">
              <w:rPr>
                <w:noProof/>
                <w:webHidden/>
              </w:rPr>
              <w:fldChar w:fldCharType="separate"/>
            </w:r>
            <w:r>
              <w:rPr>
                <w:noProof/>
                <w:webHidden/>
              </w:rPr>
              <w:t>32</w:t>
            </w:r>
            <w:r w:rsidR="004566E3">
              <w:rPr>
                <w:noProof/>
                <w:webHidden/>
              </w:rPr>
              <w:fldChar w:fldCharType="end"/>
            </w:r>
          </w:hyperlink>
        </w:p>
        <w:p w:rsidR="004566E3" w:rsidRDefault="003B17E8">
          <w:pPr>
            <w:pStyle w:val="TOC2"/>
            <w:rPr>
              <w:rFonts w:eastAsiaTheme="minorEastAsia"/>
              <w:noProof/>
            </w:rPr>
          </w:pPr>
          <w:hyperlink w:anchor="_Toc468260989" w:history="1">
            <w:r w:rsidR="004566E3" w:rsidRPr="007A5A09">
              <w:rPr>
                <w:rStyle w:val="Hyperlink"/>
                <w:noProof/>
                <w:lang w:bidi="hi-IN"/>
              </w:rPr>
              <w:t>4.8</w:t>
            </w:r>
            <w:r w:rsidR="004566E3">
              <w:rPr>
                <w:rFonts w:eastAsiaTheme="minorEastAsia"/>
                <w:noProof/>
              </w:rPr>
              <w:tab/>
            </w:r>
            <w:r w:rsidR="004566E3" w:rsidRPr="007A5A09">
              <w:rPr>
                <w:rStyle w:val="Hyperlink"/>
                <w:noProof/>
                <w:lang w:bidi="hi-IN"/>
              </w:rPr>
              <w:t>Extended Annotation-Based Dispatching</w:t>
            </w:r>
            <w:r w:rsidR="004566E3">
              <w:rPr>
                <w:noProof/>
                <w:webHidden/>
              </w:rPr>
              <w:tab/>
            </w:r>
            <w:r w:rsidR="004566E3">
              <w:rPr>
                <w:noProof/>
                <w:webHidden/>
              </w:rPr>
              <w:fldChar w:fldCharType="begin"/>
            </w:r>
            <w:r w:rsidR="004566E3">
              <w:rPr>
                <w:noProof/>
                <w:webHidden/>
              </w:rPr>
              <w:instrText xml:space="preserve"> PAGEREF _Toc468260989 \h </w:instrText>
            </w:r>
            <w:r w:rsidR="004566E3">
              <w:rPr>
                <w:noProof/>
                <w:webHidden/>
              </w:rPr>
            </w:r>
            <w:r w:rsidR="004566E3">
              <w:rPr>
                <w:noProof/>
                <w:webHidden/>
              </w:rPr>
              <w:fldChar w:fldCharType="separate"/>
            </w:r>
            <w:r>
              <w:rPr>
                <w:noProof/>
                <w:webHidden/>
              </w:rPr>
              <w:t>33</w:t>
            </w:r>
            <w:r w:rsidR="004566E3">
              <w:rPr>
                <w:noProof/>
                <w:webHidden/>
              </w:rPr>
              <w:fldChar w:fldCharType="end"/>
            </w:r>
          </w:hyperlink>
        </w:p>
        <w:p w:rsidR="004566E3" w:rsidRDefault="003B17E8">
          <w:pPr>
            <w:pStyle w:val="TOC3"/>
            <w:rPr>
              <w:rFonts w:eastAsiaTheme="minorEastAsia"/>
              <w:noProof/>
            </w:rPr>
          </w:pPr>
          <w:hyperlink w:anchor="_Toc468260990" w:history="1">
            <w:r w:rsidR="004566E3" w:rsidRPr="007A5A09">
              <w:rPr>
                <w:rStyle w:val="Hyperlink"/>
                <w:noProof/>
                <w:lang w:bidi="hi-IN"/>
              </w:rPr>
              <w:t>4.8.1</w:t>
            </w:r>
            <w:r w:rsidR="004566E3">
              <w:rPr>
                <w:rFonts w:eastAsiaTheme="minorEastAsia"/>
                <w:noProof/>
              </w:rPr>
              <w:tab/>
            </w:r>
            <w:r w:rsidR="004566E3" w:rsidRPr="007A5A09">
              <w:rPr>
                <w:rStyle w:val="Hyperlink"/>
                <w:noProof/>
                <w:lang w:bidi="hi-IN"/>
              </w:rPr>
              <w:t>Initialization and Destruction</w:t>
            </w:r>
            <w:r w:rsidR="004566E3">
              <w:rPr>
                <w:noProof/>
                <w:webHidden/>
              </w:rPr>
              <w:tab/>
            </w:r>
            <w:r w:rsidR="004566E3">
              <w:rPr>
                <w:noProof/>
                <w:webHidden/>
              </w:rPr>
              <w:fldChar w:fldCharType="begin"/>
            </w:r>
            <w:r w:rsidR="004566E3">
              <w:rPr>
                <w:noProof/>
                <w:webHidden/>
              </w:rPr>
              <w:instrText xml:space="preserve"> PAGEREF _Toc468260990 \h </w:instrText>
            </w:r>
            <w:r w:rsidR="004566E3">
              <w:rPr>
                <w:noProof/>
                <w:webHidden/>
              </w:rPr>
            </w:r>
            <w:r w:rsidR="004566E3">
              <w:rPr>
                <w:noProof/>
                <w:webHidden/>
              </w:rPr>
              <w:fldChar w:fldCharType="separate"/>
            </w:r>
            <w:r>
              <w:rPr>
                <w:noProof/>
                <w:webHidden/>
              </w:rPr>
              <w:t>34</w:t>
            </w:r>
            <w:r w:rsidR="004566E3">
              <w:rPr>
                <w:noProof/>
                <w:webHidden/>
              </w:rPr>
              <w:fldChar w:fldCharType="end"/>
            </w:r>
          </w:hyperlink>
        </w:p>
        <w:p w:rsidR="004566E3" w:rsidRDefault="003B17E8">
          <w:pPr>
            <w:pStyle w:val="TOC3"/>
            <w:rPr>
              <w:rFonts w:eastAsiaTheme="minorEastAsia"/>
              <w:noProof/>
            </w:rPr>
          </w:pPr>
          <w:hyperlink w:anchor="_Toc468260991" w:history="1">
            <w:r w:rsidR="004566E3" w:rsidRPr="007A5A09">
              <w:rPr>
                <w:rStyle w:val="Hyperlink"/>
                <w:noProof/>
                <w:lang w:bidi="hi-IN"/>
              </w:rPr>
              <w:t>4.8.2</w:t>
            </w:r>
            <w:r w:rsidR="004566E3">
              <w:rPr>
                <w:rFonts w:eastAsiaTheme="minorEastAsia"/>
                <w:noProof/>
              </w:rPr>
              <w:tab/>
            </w:r>
            <w:r w:rsidR="004566E3" w:rsidRPr="007A5A09">
              <w:rPr>
                <w:rStyle w:val="Hyperlink"/>
                <w:noProof/>
                <w:lang w:bidi="hi-IN"/>
              </w:rPr>
              <w:t>Annotated Action Method Dispatching</w:t>
            </w:r>
            <w:r w:rsidR="004566E3">
              <w:rPr>
                <w:noProof/>
                <w:webHidden/>
              </w:rPr>
              <w:tab/>
            </w:r>
            <w:r w:rsidR="004566E3">
              <w:rPr>
                <w:noProof/>
                <w:webHidden/>
              </w:rPr>
              <w:fldChar w:fldCharType="begin"/>
            </w:r>
            <w:r w:rsidR="004566E3">
              <w:rPr>
                <w:noProof/>
                <w:webHidden/>
              </w:rPr>
              <w:instrText xml:space="preserve"> PAGEREF _Toc468260991 \h </w:instrText>
            </w:r>
            <w:r w:rsidR="004566E3">
              <w:rPr>
                <w:noProof/>
                <w:webHidden/>
              </w:rPr>
            </w:r>
            <w:r w:rsidR="004566E3">
              <w:rPr>
                <w:noProof/>
                <w:webHidden/>
              </w:rPr>
              <w:fldChar w:fldCharType="separate"/>
            </w:r>
            <w:r>
              <w:rPr>
                <w:noProof/>
                <w:webHidden/>
              </w:rPr>
              <w:t>35</w:t>
            </w:r>
            <w:r w:rsidR="004566E3">
              <w:rPr>
                <w:noProof/>
                <w:webHidden/>
              </w:rPr>
              <w:fldChar w:fldCharType="end"/>
            </w:r>
          </w:hyperlink>
        </w:p>
        <w:p w:rsidR="004566E3" w:rsidRDefault="003B17E8">
          <w:pPr>
            <w:pStyle w:val="TOC3"/>
            <w:rPr>
              <w:rFonts w:eastAsiaTheme="minorEastAsia"/>
              <w:noProof/>
            </w:rPr>
          </w:pPr>
          <w:hyperlink w:anchor="_Toc468260992" w:history="1">
            <w:r w:rsidR="004566E3" w:rsidRPr="007A5A09">
              <w:rPr>
                <w:rStyle w:val="Hyperlink"/>
                <w:noProof/>
                <w:lang w:bidi="hi-IN"/>
              </w:rPr>
              <w:t>4.8.3</w:t>
            </w:r>
            <w:r w:rsidR="004566E3">
              <w:rPr>
                <w:rFonts w:eastAsiaTheme="minorEastAsia"/>
                <w:noProof/>
              </w:rPr>
              <w:tab/>
            </w:r>
            <w:r w:rsidR="004566E3" w:rsidRPr="007A5A09">
              <w:rPr>
                <w:rStyle w:val="Hyperlink"/>
                <w:noProof/>
                <w:lang w:bidi="hi-IN"/>
              </w:rPr>
              <w:t>Annotated Event Method Dispatching</w:t>
            </w:r>
            <w:r w:rsidR="004566E3">
              <w:rPr>
                <w:noProof/>
                <w:webHidden/>
              </w:rPr>
              <w:tab/>
            </w:r>
            <w:r w:rsidR="004566E3">
              <w:rPr>
                <w:noProof/>
                <w:webHidden/>
              </w:rPr>
              <w:fldChar w:fldCharType="begin"/>
            </w:r>
            <w:r w:rsidR="004566E3">
              <w:rPr>
                <w:noProof/>
                <w:webHidden/>
              </w:rPr>
              <w:instrText xml:space="preserve"> PAGEREF _Toc468260992 \h </w:instrText>
            </w:r>
            <w:r w:rsidR="004566E3">
              <w:rPr>
                <w:noProof/>
                <w:webHidden/>
              </w:rPr>
            </w:r>
            <w:r w:rsidR="004566E3">
              <w:rPr>
                <w:noProof/>
                <w:webHidden/>
              </w:rPr>
              <w:fldChar w:fldCharType="separate"/>
            </w:r>
            <w:r>
              <w:rPr>
                <w:noProof/>
                <w:webHidden/>
              </w:rPr>
              <w:t>36</w:t>
            </w:r>
            <w:r w:rsidR="004566E3">
              <w:rPr>
                <w:noProof/>
                <w:webHidden/>
              </w:rPr>
              <w:fldChar w:fldCharType="end"/>
            </w:r>
          </w:hyperlink>
        </w:p>
        <w:p w:rsidR="004566E3" w:rsidRDefault="003B17E8">
          <w:pPr>
            <w:pStyle w:val="TOC3"/>
            <w:rPr>
              <w:rFonts w:eastAsiaTheme="minorEastAsia"/>
              <w:noProof/>
            </w:rPr>
          </w:pPr>
          <w:hyperlink w:anchor="_Toc468260993" w:history="1">
            <w:r w:rsidR="004566E3" w:rsidRPr="007A5A09">
              <w:rPr>
                <w:rStyle w:val="Hyperlink"/>
                <w:noProof/>
                <w:lang w:bidi="hi-IN"/>
              </w:rPr>
              <w:t>4.8.4</w:t>
            </w:r>
            <w:r w:rsidR="004566E3">
              <w:rPr>
                <w:rFonts w:eastAsiaTheme="minorEastAsia"/>
                <w:noProof/>
              </w:rPr>
              <w:tab/>
            </w:r>
            <w:r w:rsidR="004566E3" w:rsidRPr="007A5A09">
              <w:rPr>
                <w:rStyle w:val="Hyperlink"/>
                <w:noProof/>
                <w:lang w:bidi="hi-IN"/>
              </w:rPr>
              <w:t>Annotated Header Method Dispatching</w:t>
            </w:r>
            <w:r w:rsidR="004566E3">
              <w:rPr>
                <w:noProof/>
                <w:webHidden/>
              </w:rPr>
              <w:tab/>
            </w:r>
            <w:r w:rsidR="004566E3">
              <w:rPr>
                <w:noProof/>
                <w:webHidden/>
              </w:rPr>
              <w:fldChar w:fldCharType="begin"/>
            </w:r>
            <w:r w:rsidR="004566E3">
              <w:rPr>
                <w:noProof/>
                <w:webHidden/>
              </w:rPr>
              <w:instrText xml:space="preserve"> PAGEREF _Toc468260993 \h </w:instrText>
            </w:r>
            <w:r w:rsidR="004566E3">
              <w:rPr>
                <w:noProof/>
                <w:webHidden/>
              </w:rPr>
            </w:r>
            <w:r w:rsidR="004566E3">
              <w:rPr>
                <w:noProof/>
                <w:webHidden/>
              </w:rPr>
              <w:fldChar w:fldCharType="separate"/>
            </w:r>
            <w:r>
              <w:rPr>
                <w:noProof/>
                <w:webHidden/>
              </w:rPr>
              <w:t>37</w:t>
            </w:r>
            <w:r w:rsidR="004566E3">
              <w:rPr>
                <w:noProof/>
                <w:webHidden/>
              </w:rPr>
              <w:fldChar w:fldCharType="end"/>
            </w:r>
          </w:hyperlink>
        </w:p>
        <w:p w:rsidR="004566E3" w:rsidRDefault="003B17E8">
          <w:pPr>
            <w:pStyle w:val="TOC3"/>
            <w:rPr>
              <w:rFonts w:eastAsiaTheme="minorEastAsia"/>
              <w:noProof/>
            </w:rPr>
          </w:pPr>
          <w:hyperlink w:anchor="_Toc468260994" w:history="1">
            <w:r w:rsidR="004566E3" w:rsidRPr="007A5A09">
              <w:rPr>
                <w:rStyle w:val="Hyperlink"/>
                <w:noProof/>
                <w:lang w:bidi="hi-IN"/>
              </w:rPr>
              <w:t>4.8.5</w:t>
            </w:r>
            <w:r w:rsidR="004566E3">
              <w:rPr>
                <w:rFonts w:eastAsiaTheme="minorEastAsia"/>
                <w:noProof/>
              </w:rPr>
              <w:tab/>
            </w:r>
            <w:r w:rsidR="004566E3" w:rsidRPr="007A5A09">
              <w:rPr>
                <w:rStyle w:val="Hyperlink"/>
                <w:noProof/>
                <w:lang w:bidi="hi-IN"/>
              </w:rPr>
              <w:t>Annotated Render Method Dispatching</w:t>
            </w:r>
            <w:r w:rsidR="004566E3">
              <w:rPr>
                <w:noProof/>
                <w:webHidden/>
              </w:rPr>
              <w:tab/>
            </w:r>
            <w:r w:rsidR="004566E3">
              <w:rPr>
                <w:noProof/>
                <w:webHidden/>
              </w:rPr>
              <w:fldChar w:fldCharType="begin"/>
            </w:r>
            <w:r w:rsidR="004566E3">
              <w:rPr>
                <w:noProof/>
                <w:webHidden/>
              </w:rPr>
              <w:instrText xml:space="preserve"> PAGEREF _Toc468260994 \h </w:instrText>
            </w:r>
            <w:r w:rsidR="004566E3">
              <w:rPr>
                <w:noProof/>
                <w:webHidden/>
              </w:rPr>
            </w:r>
            <w:r w:rsidR="004566E3">
              <w:rPr>
                <w:noProof/>
                <w:webHidden/>
              </w:rPr>
              <w:fldChar w:fldCharType="separate"/>
            </w:r>
            <w:r>
              <w:rPr>
                <w:noProof/>
                <w:webHidden/>
              </w:rPr>
              <w:t>39</w:t>
            </w:r>
            <w:r w:rsidR="004566E3">
              <w:rPr>
                <w:noProof/>
                <w:webHidden/>
              </w:rPr>
              <w:fldChar w:fldCharType="end"/>
            </w:r>
          </w:hyperlink>
        </w:p>
        <w:p w:rsidR="004566E3" w:rsidRDefault="003B17E8">
          <w:pPr>
            <w:pStyle w:val="TOC3"/>
            <w:rPr>
              <w:rFonts w:eastAsiaTheme="minorEastAsia"/>
              <w:noProof/>
            </w:rPr>
          </w:pPr>
          <w:hyperlink w:anchor="_Toc468260995" w:history="1">
            <w:r w:rsidR="004566E3" w:rsidRPr="007A5A09">
              <w:rPr>
                <w:rStyle w:val="Hyperlink"/>
                <w:noProof/>
                <w:lang w:bidi="hi-IN"/>
              </w:rPr>
              <w:t>4.8.6</w:t>
            </w:r>
            <w:r w:rsidR="004566E3">
              <w:rPr>
                <w:rFonts w:eastAsiaTheme="minorEastAsia"/>
                <w:noProof/>
              </w:rPr>
              <w:tab/>
            </w:r>
            <w:r w:rsidR="004566E3" w:rsidRPr="007A5A09">
              <w:rPr>
                <w:rStyle w:val="Hyperlink"/>
                <w:noProof/>
                <w:lang w:bidi="hi-IN"/>
              </w:rPr>
              <w:t>Annotated Resource Method Dispatching</w:t>
            </w:r>
            <w:r w:rsidR="004566E3">
              <w:rPr>
                <w:noProof/>
                <w:webHidden/>
              </w:rPr>
              <w:tab/>
            </w:r>
            <w:r w:rsidR="004566E3">
              <w:rPr>
                <w:noProof/>
                <w:webHidden/>
              </w:rPr>
              <w:fldChar w:fldCharType="begin"/>
            </w:r>
            <w:r w:rsidR="004566E3">
              <w:rPr>
                <w:noProof/>
                <w:webHidden/>
              </w:rPr>
              <w:instrText xml:space="preserve"> PAGEREF _Toc468260995 \h </w:instrText>
            </w:r>
            <w:r w:rsidR="004566E3">
              <w:rPr>
                <w:noProof/>
                <w:webHidden/>
              </w:rPr>
            </w:r>
            <w:r w:rsidR="004566E3">
              <w:rPr>
                <w:noProof/>
                <w:webHidden/>
              </w:rPr>
              <w:fldChar w:fldCharType="separate"/>
            </w:r>
            <w:r>
              <w:rPr>
                <w:noProof/>
                <w:webHidden/>
              </w:rPr>
              <w:t>41</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0996" w:history="1">
            <w:r w:rsidR="004566E3" w:rsidRPr="007A5A09">
              <w:rPr>
                <w:rStyle w:val="Hyperlink"/>
                <w:noProof/>
                <w:lang w:bidi="hi-IN"/>
              </w:rPr>
              <w:t>Chapter 5</w:t>
            </w:r>
            <w:r w:rsidR="004566E3">
              <w:rPr>
                <w:rFonts w:eastAsiaTheme="minorEastAsia"/>
                <w:noProof/>
              </w:rPr>
              <w:tab/>
            </w:r>
            <w:r w:rsidR="004566E3" w:rsidRPr="007A5A09">
              <w:rPr>
                <w:rStyle w:val="Hyperlink"/>
                <w:noProof/>
                <w:lang w:bidi="hi-IN"/>
              </w:rPr>
              <w:t>Portlet Applications</w:t>
            </w:r>
            <w:r w:rsidR="004566E3">
              <w:rPr>
                <w:noProof/>
                <w:webHidden/>
              </w:rPr>
              <w:tab/>
            </w:r>
            <w:r w:rsidR="004566E3">
              <w:rPr>
                <w:noProof/>
                <w:webHidden/>
              </w:rPr>
              <w:fldChar w:fldCharType="begin"/>
            </w:r>
            <w:r w:rsidR="004566E3">
              <w:rPr>
                <w:noProof/>
                <w:webHidden/>
              </w:rPr>
              <w:instrText xml:space="preserve"> PAGEREF _Toc468260996 \h </w:instrText>
            </w:r>
            <w:r w:rsidR="004566E3">
              <w:rPr>
                <w:noProof/>
                <w:webHidden/>
              </w:rPr>
            </w:r>
            <w:r w:rsidR="004566E3">
              <w:rPr>
                <w:noProof/>
                <w:webHidden/>
              </w:rPr>
              <w:fldChar w:fldCharType="separate"/>
            </w:r>
            <w:r>
              <w:rPr>
                <w:noProof/>
                <w:webHidden/>
              </w:rPr>
              <w:t>43</w:t>
            </w:r>
            <w:r w:rsidR="004566E3">
              <w:rPr>
                <w:noProof/>
                <w:webHidden/>
              </w:rPr>
              <w:fldChar w:fldCharType="end"/>
            </w:r>
          </w:hyperlink>
        </w:p>
        <w:p w:rsidR="004566E3" w:rsidRDefault="003B17E8">
          <w:pPr>
            <w:pStyle w:val="TOC2"/>
            <w:rPr>
              <w:rFonts w:eastAsiaTheme="minorEastAsia"/>
              <w:noProof/>
            </w:rPr>
          </w:pPr>
          <w:hyperlink w:anchor="_Toc468260997" w:history="1">
            <w:r w:rsidR="004566E3" w:rsidRPr="007A5A09">
              <w:rPr>
                <w:rStyle w:val="Hyperlink"/>
                <w:noProof/>
                <w:lang w:bidi="hi-IN"/>
              </w:rPr>
              <w:t>5.1</w:t>
            </w:r>
            <w:r w:rsidR="004566E3">
              <w:rPr>
                <w:rFonts w:eastAsiaTheme="minorEastAsia"/>
                <w:noProof/>
              </w:rPr>
              <w:tab/>
            </w:r>
            <w:r w:rsidR="004566E3" w:rsidRPr="007A5A09">
              <w:rPr>
                <w:rStyle w:val="Hyperlink"/>
                <w:noProof/>
                <w:lang w:bidi="hi-IN"/>
              </w:rPr>
              <w:t>Relationship with Web Applications</w:t>
            </w:r>
            <w:r w:rsidR="004566E3">
              <w:rPr>
                <w:noProof/>
                <w:webHidden/>
              </w:rPr>
              <w:tab/>
            </w:r>
            <w:r w:rsidR="004566E3">
              <w:rPr>
                <w:noProof/>
                <w:webHidden/>
              </w:rPr>
              <w:fldChar w:fldCharType="begin"/>
            </w:r>
            <w:r w:rsidR="004566E3">
              <w:rPr>
                <w:noProof/>
                <w:webHidden/>
              </w:rPr>
              <w:instrText xml:space="preserve"> PAGEREF _Toc468260997 \h </w:instrText>
            </w:r>
            <w:r w:rsidR="004566E3">
              <w:rPr>
                <w:noProof/>
                <w:webHidden/>
              </w:rPr>
            </w:r>
            <w:r w:rsidR="004566E3">
              <w:rPr>
                <w:noProof/>
                <w:webHidden/>
              </w:rPr>
              <w:fldChar w:fldCharType="separate"/>
            </w:r>
            <w:r>
              <w:rPr>
                <w:noProof/>
                <w:webHidden/>
              </w:rPr>
              <w:t>43</w:t>
            </w:r>
            <w:r w:rsidR="004566E3">
              <w:rPr>
                <w:noProof/>
                <w:webHidden/>
              </w:rPr>
              <w:fldChar w:fldCharType="end"/>
            </w:r>
          </w:hyperlink>
        </w:p>
        <w:p w:rsidR="004566E3" w:rsidRDefault="003B17E8">
          <w:pPr>
            <w:pStyle w:val="TOC2"/>
            <w:rPr>
              <w:rFonts w:eastAsiaTheme="minorEastAsia"/>
              <w:noProof/>
            </w:rPr>
          </w:pPr>
          <w:hyperlink w:anchor="_Toc468260998" w:history="1">
            <w:r w:rsidR="004566E3" w:rsidRPr="007A5A09">
              <w:rPr>
                <w:rStyle w:val="Hyperlink"/>
                <w:noProof/>
                <w:lang w:bidi="hi-IN"/>
              </w:rPr>
              <w:t>5.2</w:t>
            </w:r>
            <w:r w:rsidR="004566E3">
              <w:rPr>
                <w:rFonts w:eastAsiaTheme="minorEastAsia"/>
                <w:noProof/>
              </w:rPr>
              <w:tab/>
            </w:r>
            <w:r w:rsidR="004566E3" w:rsidRPr="007A5A09">
              <w:rPr>
                <w:rStyle w:val="Hyperlink"/>
                <w:noProof/>
                <w:lang w:bidi="hi-IN"/>
              </w:rPr>
              <w:t>Relationship to the Portlet Context</w:t>
            </w:r>
            <w:r w:rsidR="004566E3">
              <w:rPr>
                <w:noProof/>
                <w:webHidden/>
              </w:rPr>
              <w:tab/>
            </w:r>
            <w:r w:rsidR="004566E3">
              <w:rPr>
                <w:noProof/>
                <w:webHidden/>
              </w:rPr>
              <w:fldChar w:fldCharType="begin"/>
            </w:r>
            <w:r w:rsidR="004566E3">
              <w:rPr>
                <w:noProof/>
                <w:webHidden/>
              </w:rPr>
              <w:instrText xml:space="preserve"> PAGEREF _Toc468260998 \h </w:instrText>
            </w:r>
            <w:r w:rsidR="004566E3">
              <w:rPr>
                <w:noProof/>
                <w:webHidden/>
              </w:rPr>
            </w:r>
            <w:r w:rsidR="004566E3">
              <w:rPr>
                <w:noProof/>
                <w:webHidden/>
              </w:rPr>
              <w:fldChar w:fldCharType="separate"/>
            </w:r>
            <w:r>
              <w:rPr>
                <w:noProof/>
                <w:webHidden/>
              </w:rPr>
              <w:t>43</w:t>
            </w:r>
            <w:r w:rsidR="004566E3">
              <w:rPr>
                <w:noProof/>
                <w:webHidden/>
              </w:rPr>
              <w:fldChar w:fldCharType="end"/>
            </w:r>
          </w:hyperlink>
        </w:p>
        <w:p w:rsidR="004566E3" w:rsidRDefault="003B17E8">
          <w:pPr>
            <w:pStyle w:val="TOC2"/>
            <w:rPr>
              <w:rFonts w:eastAsiaTheme="minorEastAsia"/>
              <w:noProof/>
            </w:rPr>
          </w:pPr>
          <w:hyperlink w:anchor="_Toc468260999" w:history="1">
            <w:r w:rsidR="004566E3" w:rsidRPr="007A5A09">
              <w:rPr>
                <w:rStyle w:val="Hyperlink"/>
                <w:noProof/>
                <w:lang w:bidi="hi-IN"/>
              </w:rPr>
              <w:t>5.3</w:t>
            </w:r>
            <w:r w:rsidR="004566E3">
              <w:rPr>
                <w:rFonts w:eastAsiaTheme="minorEastAsia"/>
                <w:noProof/>
              </w:rPr>
              <w:tab/>
            </w:r>
            <w:r w:rsidR="004566E3" w:rsidRPr="007A5A09">
              <w:rPr>
                <w:rStyle w:val="Hyperlink"/>
                <w:noProof/>
                <w:lang w:bidi="hi-IN"/>
              </w:rPr>
              <w:t>Portlet Application Classloader</w:t>
            </w:r>
            <w:r w:rsidR="004566E3">
              <w:rPr>
                <w:noProof/>
                <w:webHidden/>
              </w:rPr>
              <w:tab/>
            </w:r>
            <w:r w:rsidR="004566E3">
              <w:rPr>
                <w:noProof/>
                <w:webHidden/>
              </w:rPr>
              <w:fldChar w:fldCharType="begin"/>
            </w:r>
            <w:r w:rsidR="004566E3">
              <w:rPr>
                <w:noProof/>
                <w:webHidden/>
              </w:rPr>
              <w:instrText xml:space="preserve"> PAGEREF _Toc468260999 \h </w:instrText>
            </w:r>
            <w:r w:rsidR="004566E3">
              <w:rPr>
                <w:noProof/>
                <w:webHidden/>
              </w:rPr>
            </w:r>
            <w:r w:rsidR="004566E3">
              <w:rPr>
                <w:noProof/>
                <w:webHidden/>
              </w:rPr>
              <w:fldChar w:fldCharType="separate"/>
            </w:r>
            <w:r>
              <w:rPr>
                <w:noProof/>
                <w:webHidden/>
              </w:rPr>
              <w:t>43</w:t>
            </w:r>
            <w:r w:rsidR="004566E3">
              <w:rPr>
                <w:noProof/>
                <w:webHidden/>
              </w:rPr>
              <w:fldChar w:fldCharType="end"/>
            </w:r>
          </w:hyperlink>
        </w:p>
        <w:p w:rsidR="004566E3" w:rsidRDefault="003B17E8">
          <w:pPr>
            <w:pStyle w:val="TOC2"/>
            <w:rPr>
              <w:rFonts w:eastAsiaTheme="minorEastAsia"/>
              <w:noProof/>
            </w:rPr>
          </w:pPr>
          <w:hyperlink w:anchor="_Toc468261000" w:history="1">
            <w:r w:rsidR="004566E3" w:rsidRPr="007A5A09">
              <w:rPr>
                <w:rStyle w:val="Hyperlink"/>
                <w:noProof/>
                <w:lang w:bidi="hi-IN"/>
              </w:rPr>
              <w:t>5.4</w:t>
            </w:r>
            <w:r w:rsidR="004566E3">
              <w:rPr>
                <w:rFonts w:eastAsiaTheme="minorEastAsia"/>
                <w:noProof/>
              </w:rPr>
              <w:tab/>
            </w:r>
            <w:r w:rsidR="004566E3" w:rsidRPr="007A5A09">
              <w:rPr>
                <w:rStyle w:val="Hyperlink"/>
                <w:noProof/>
                <w:lang w:bidi="hi-IN"/>
              </w:rPr>
              <w:t>Directory Structure and Portlet Application Archive File</w:t>
            </w:r>
            <w:r w:rsidR="004566E3">
              <w:rPr>
                <w:noProof/>
                <w:webHidden/>
              </w:rPr>
              <w:tab/>
            </w:r>
            <w:r w:rsidR="004566E3">
              <w:rPr>
                <w:noProof/>
                <w:webHidden/>
              </w:rPr>
              <w:fldChar w:fldCharType="begin"/>
            </w:r>
            <w:r w:rsidR="004566E3">
              <w:rPr>
                <w:noProof/>
                <w:webHidden/>
              </w:rPr>
              <w:instrText xml:space="preserve"> PAGEREF _Toc468261000 \h </w:instrText>
            </w:r>
            <w:r w:rsidR="004566E3">
              <w:rPr>
                <w:noProof/>
                <w:webHidden/>
              </w:rPr>
            </w:r>
            <w:r w:rsidR="004566E3">
              <w:rPr>
                <w:noProof/>
                <w:webHidden/>
              </w:rPr>
              <w:fldChar w:fldCharType="separate"/>
            </w:r>
            <w:r>
              <w:rPr>
                <w:noProof/>
                <w:webHidden/>
              </w:rPr>
              <w:t>43</w:t>
            </w:r>
            <w:r w:rsidR="004566E3">
              <w:rPr>
                <w:noProof/>
                <w:webHidden/>
              </w:rPr>
              <w:fldChar w:fldCharType="end"/>
            </w:r>
          </w:hyperlink>
        </w:p>
        <w:p w:rsidR="004566E3" w:rsidRDefault="003B17E8">
          <w:pPr>
            <w:pStyle w:val="TOC2"/>
            <w:rPr>
              <w:rFonts w:eastAsiaTheme="minorEastAsia"/>
              <w:noProof/>
            </w:rPr>
          </w:pPr>
          <w:hyperlink w:anchor="_Toc468261001" w:history="1">
            <w:r w:rsidR="004566E3" w:rsidRPr="007A5A09">
              <w:rPr>
                <w:rStyle w:val="Hyperlink"/>
                <w:noProof/>
                <w:lang w:bidi="hi-IN"/>
              </w:rPr>
              <w:t>5.5</w:t>
            </w:r>
            <w:r w:rsidR="004566E3">
              <w:rPr>
                <w:rFonts w:eastAsiaTheme="minorEastAsia"/>
                <w:noProof/>
              </w:rPr>
              <w:tab/>
            </w:r>
            <w:r w:rsidR="004566E3" w:rsidRPr="007A5A09">
              <w:rPr>
                <w:rStyle w:val="Hyperlink"/>
                <w:noProof/>
                <w:lang w:bidi="hi-IN"/>
              </w:rPr>
              <w:t>Portlet Application Deployment Descriptor</w:t>
            </w:r>
            <w:r w:rsidR="004566E3">
              <w:rPr>
                <w:noProof/>
                <w:webHidden/>
              </w:rPr>
              <w:tab/>
            </w:r>
            <w:r w:rsidR="004566E3">
              <w:rPr>
                <w:noProof/>
                <w:webHidden/>
              </w:rPr>
              <w:fldChar w:fldCharType="begin"/>
            </w:r>
            <w:r w:rsidR="004566E3">
              <w:rPr>
                <w:noProof/>
                <w:webHidden/>
              </w:rPr>
              <w:instrText xml:space="preserve"> PAGEREF _Toc468261001 \h </w:instrText>
            </w:r>
            <w:r w:rsidR="004566E3">
              <w:rPr>
                <w:noProof/>
                <w:webHidden/>
              </w:rPr>
            </w:r>
            <w:r w:rsidR="004566E3">
              <w:rPr>
                <w:noProof/>
                <w:webHidden/>
              </w:rPr>
              <w:fldChar w:fldCharType="separate"/>
            </w:r>
            <w:r>
              <w:rPr>
                <w:noProof/>
                <w:webHidden/>
              </w:rPr>
              <w:t>44</w:t>
            </w:r>
            <w:r w:rsidR="004566E3">
              <w:rPr>
                <w:noProof/>
                <w:webHidden/>
              </w:rPr>
              <w:fldChar w:fldCharType="end"/>
            </w:r>
          </w:hyperlink>
        </w:p>
        <w:p w:rsidR="004566E3" w:rsidRDefault="003B17E8">
          <w:pPr>
            <w:pStyle w:val="TOC2"/>
            <w:rPr>
              <w:rFonts w:eastAsiaTheme="minorEastAsia"/>
              <w:noProof/>
            </w:rPr>
          </w:pPr>
          <w:hyperlink w:anchor="_Toc468261002" w:history="1">
            <w:r w:rsidR="004566E3" w:rsidRPr="007A5A09">
              <w:rPr>
                <w:rStyle w:val="Hyperlink"/>
                <w:noProof/>
                <w:lang w:bidi="hi-IN"/>
              </w:rPr>
              <w:t>5.6</w:t>
            </w:r>
            <w:r w:rsidR="004566E3">
              <w:rPr>
                <w:rFonts w:eastAsiaTheme="minorEastAsia"/>
                <w:noProof/>
              </w:rPr>
              <w:tab/>
            </w:r>
            <w:r w:rsidR="004566E3" w:rsidRPr="007A5A09">
              <w:rPr>
                <w:rStyle w:val="Hyperlink"/>
                <w:noProof/>
                <w:lang w:bidi="hi-IN"/>
              </w:rPr>
              <w:t>Replacing a Portlet Application</w:t>
            </w:r>
            <w:r w:rsidR="004566E3">
              <w:rPr>
                <w:noProof/>
                <w:webHidden/>
              </w:rPr>
              <w:tab/>
            </w:r>
            <w:r w:rsidR="004566E3">
              <w:rPr>
                <w:noProof/>
                <w:webHidden/>
              </w:rPr>
              <w:fldChar w:fldCharType="begin"/>
            </w:r>
            <w:r w:rsidR="004566E3">
              <w:rPr>
                <w:noProof/>
                <w:webHidden/>
              </w:rPr>
              <w:instrText xml:space="preserve"> PAGEREF _Toc468261002 \h </w:instrText>
            </w:r>
            <w:r w:rsidR="004566E3">
              <w:rPr>
                <w:noProof/>
                <w:webHidden/>
              </w:rPr>
            </w:r>
            <w:r w:rsidR="004566E3">
              <w:rPr>
                <w:noProof/>
                <w:webHidden/>
              </w:rPr>
              <w:fldChar w:fldCharType="separate"/>
            </w:r>
            <w:r>
              <w:rPr>
                <w:noProof/>
                <w:webHidden/>
              </w:rPr>
              <w:t>44</w:t>
            </w:r>
            <w:r w:rsidR="004566E3">
              <w:rPr>
                <w:noProof/>
                <w:webHidden/>
              </w:rPr>
              <w:fldChar w:fldCharType="end"/>
            </w:r>
          </w:hyperlink>
        </w:p>
        <w:p w:rsidR="004566E3" w:rsidRDefault="003B17E8">
          <w:pPr>
            <w:pStyle w:val="TOC2"/>
            <w:rPr>
              <w:rFonts w:eastAsiaTheme="minorEastAsia"/>
              <w:noProof/>
            </w:rPr>
          </w:pPr>
          <w:hyperlink w:anchor="_Toc468261003" w:history="1">
            <w:r w:rsidR="004566E3" w:rsidRPr="007A5A09">
              <w:rPr>
                <w:rStyle w:val="Hyperlink"/>
                <w:noProof/>
                <w:lang w:bidi="hi-IN"/>
              </w:rPr>
              <w:t>5.7</w:t>
            </w:r>
            <w:r w:rsidR="004566E3">
              <w:rPr>
                <w:rFonts w:eastAsiaTheme="minorEastAsia"/>
                <w:noProof/>
              </w:rPr>
              <w:tab/>
            </w:r>
            <w:r w:rsidR="004566E3" w:rsidRPr="007A5A09">
              <w:rPr>
                <w:rStyle w:val="Hyperlink"/>
                <w:noProof/>
                <w:lang w:bidi="hi-IN"/>
              </w:rPr>
              <w:t>Error Handling</w:t>
            </w:r>
            <w:r w:rsidR="004566E3">
              <w:rPr>
                <w:noProof/>
                <w:webHidden/>
              </w:rPr>
              <w:tab/>
            </w:r>
            <w:r w:rsidR="004566E3">
              <w:rPr>
                <w:noProof/>
                <w:webHidden/>
              </w:rPr>
              <w:fldChar w:fldCharType="begin"/>
            </w:r>
            <w:r w:rsidR="004566E3">
              <w:rPr>
                <w:noProof/>
                <w:webHidden/>
              </w:rPr>
              <w:instrText xml:space="preserve"> PAGEREF _Toc468261003 \h </w:instrText>
            </w:r>
            <w:r w:rsidR="004566E3">
              <w:rPr>
                <w:noProof/>
                <w:webHidden/>
              </w:rPr>
            </w:r>
            <w:r w:rsidR="004566E3">
              <w:rPr>
                <w:noProof/>
                <w:webHidden/>
              </w:rPr>
              <w:fldChar w:fldCharType="separate"/>
            </w:r>
            <w:r>
              <w:rPr>
                <w:noProof/>
                <w:webHidden/>
              </w:rPr>
              <w:t>44</w:t>
            </w:r>
            <w:r w:rsidR="004566E3">
              <w:rPr>
                <w:noProof/>
                <w:webHidden/>
              </w:rPr>
              <w:fldChar w:fldCharType="end"/>
            </w:r>
          </w:hyperlink>
        </w:p>
        <w:p w:rsidR="004566E3" w:rsidRDefault="003B17E8">
          <w:pPr>
            <w:pStyle w:val="TOC2"/>
            <w:rPr>
              <w:rFonts w:eastAsiaTheme="minorEastAsia"/>
              <w:noProof/>
            </w:rPr>
          </w:pPr>
          <w:hyperlink w:anchor="_Toc468261004" w:history="1">
            <w:r w:rsidR="004566E3" w:rsidRPr="007A5A09">
              <w:rPr>
                <w:rStyle w:val="Hyperlink"/>
                <w:noProof/>
                <w:lang w:bidi="hi-IN"/>
              </w:rPr>
              <w:t>5.8</w:t>
            </w:r>
            <w:r w:rsidR="004566E3">
              <w:rPr>
                <w:rFonts w:eastAsiaTheme="minorEastAsia"/>
                <w:noProof/>
              </w:rPr>
              <w:tab/>
            </w:r>
            <w:r w:rsidR="004566E3" w:rsidRPr="007A5A09">
              <w:rPr>
                <w:rStyle w:val="Hyperlink"/>
                <w:noProof/>
                <w:lang w:bidi="hi-IN"/>
              </w:rPr>
              <w:t>Portlet Application Environment</w:t>
            </w:r>
            <w:r w:rsidR="004566E3">
              <w:rPr>
                <w:noProof/>
                <w:webHidden/>
              </w:rPr>
              <w:tab/>
            </w:r>
            <w:r w:rsidR="004566E3">
              <w:rPr>
                <w:noProof/>
                <w:webHidden/>
              </w:rPr>
              <w:fldChar w:fldCharType="begin"/>
            </w:r>
            <w:r w:rsidR="004566E3">
              <w:rPr>
                <w:noProof/>
                <w:webHidden/>
              </w:rPr>
              <w:instrText xml:space="preserve"> PAGEREF _Toc468261004 \h </w:instrText>
            </w:r>
            <w:r w:rsidR="004566E3">
              <w:rPr>
                <w:noProof/>
                <w:webHidden/>
              </w:rPr>
            </w:r>
            <w:r w:rsidR="004566E3">
              <w:rPr>
                <w:noProof/>
                <w:webHidden/>
              </w:rPr>
              <w:fldChar w:fldCharType="separate"/>
            </w:r>
            <w:r>
              <w:rPr>
                <w:noProof/>
                <w:webHidden/>
              </w:rPr>
              <w:t>44</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1005" w:history="1">
            <w:r w:rsidR="004566E3" w:rsidRPr="007A5A09">
              <w:rPr>
                <w:rStyle w:val="Hyperlink"/>
                <w:noProof/>
                <w:lang w:bidi="hi-IN"/>
              </w:rPr>
              <w:t>Chapter 6</w:t>
            </w:r>
            <w:r w:rsidR="004566E3">
              <w:rPr>
                <w:rFonts w:eastAsiaTheme="minorEastAsia"/>
                <w:noProof/>
              </w:rPr>
              <w:tab/>
            </w:r>
            <w:r w:rsidR="004566E3" w:rsidRPr="007A5A09">
              <w:rPr>
                <w:rStyle w:val="Hyperlink"/>
                <w:noProof/>
                <w:lang w:bidi="hi-IN"/>
              </w:rPr>
              <w:t>The PortletConfig Interface</w:t>
            </w:r>
            <w:r w:rsidR="004566E3">
              <w:rPr>
                <w:noProof/>
                <w:webHidden/>
              </w:rPr>
              <w:tab/>
            </w:r>
            <w:r w:rsidR="004566E3">
              <w:rPr>
                <w:noProof/>
                <w:webHidden/>
              </w:rPr>
              <w:fldChar w:fldCharType="begin"/>
            </w:r>
            <w:r w:rsidR="004566E3">
              <w:rPr>
                <w:noProof/>
                <w:webHidden/>
              </w:rPr>
              <w:instrText xml:space="preserve"> PAGEREF _Toc468261005 \h </w:instrText>
            </w:r>
            <w:r w:rsidR="004566E3">
              <w:rPr>
                <w:noProof/>
                <w:webHidden/>
              </w:rPr>
            </w:r>
            <w:r w:rsidR="004566E3">
              <w:rPr>
                <w:noProof/>
                <w:webHidden/>
              </w:rPr>
              <w:fldChar w:fldCharType="separate"/>
            </w:r>
            <w:r>
              <w:rPr>
                <w:noProof/>
                <w:webHidden/>
              </w:rPr>
              <w:t>45</w:t>
            </w:r>
            <w:r w:rsidR="004566E3">
              <w:rPr>
                <w:noProof/>
                <w:webHidden/>
              </w:rPr>
              <w:fldChar w:fldCharType="end"/>
            </w:r>
          </w:hyperlink>
        </w:p>
        <w:p w:rsidR="004566E3" w:rsidRDefault="003B17E8">
          <w:pPr>
            <w:pStyle w:val="TOC2"/>
            <w:rPr>
              <w:rFonts w:eastAsiaTheme="minorEastAsia"/>
              <w:noProof/>
            </w:rPr>
          </w:pPr>
          <w:hyperlink w:anchor="_Toc468261006" w:history="1">
            <w:r w:rsidR="004566E3" w:rsidRPr="007A5A09">
              <w:rPr>
                <w:rStyle w:val="Hyperlink"/>
                <w:noProof/>
                <w:lang w:bidi="hi-IN"/>
              </w:rPr>
              <w:t>6.1</w:t>
            </w:r>
            <w:r w:rsidR="004566E3">
              <w:rPr>
                <w:rFonts w:eastAsiaTheme="minorEastAsia"/>
                <w:noProof/>
              </w:rPr>
              <w:tab/>
            </w:r>
            <w:r w:rsidR="004566E3" w:rsidRPr="007A5A09">
              <w:rPr>
                <w:rStyle w:val="Hyperlink"/>
                <w:noProof/>
                <w:lang w:bidi="hi-IN"/>
              </w:rPr>
              <w:t>Initialization Parameters</w:t>
            </w:r>
            <w:r w:rsidR="004566E3">
              <w:rPr>
                <w:noProof/>
                <w:webHidden/>
              </w:rPr>
              <w:tab/>
            </w:r>
            <w:r w:rsidR="004566E3">
              <w:rPr>
                <w:noProof/>
                <w:webHidden/>
              </w:rPr>
              <w:fldChar w:fldCharType="begin"/>
            </w:r>
            <w:r w:rsidR="004566E3">
              <w:rPr>
                <w:noProof/>
                <w:webHidden/>
              </w:rPr>
              <w:instrText xml:space="preserve"> PAGEREF _Toc468261006 \h </w:instrText>
            </w:r>
            <w:r w:rsidR="004566E3">
              <w:rPr>
                <w:noProof/>
                <w:webHidden/>
              </w:rPr>
            </w:r>
            <w:r w:rsidR="004566E3">
              <w:rPr>
                <w:noProof/>
                <w:webHidden/>
              </w:rPr>
              <w:fldChar w:fldCharType="separate"/>
            </w:r>
            <w:r>
              <w:rPr>
                <w:noProof/>
                <w:webHidden/>
              </w:rPr>
              <w:t>45</w:t>
            </w:r>
            <w:r w:rsidR="004566E3">
              <w:rPr>
                <w:noProof/>
                <w:webHidden/>
              </w:rPr>
              <w:fldChar w:fldCharType="end"/>
            </w:r>
          </w:hyperlink>
        </w:p>
        <w:p w:rsidR="004566E3" w:rsidRDefault="003B17E8">
          <w:pPr>
            <w:pStyle w:val="TOC2"/>
            <w:rPr>
              <w:rFonts w:eastAsiaTheme="minorEastAsia"/>
              <w:noProof/>
            </w:rPr>
          </w:pPr>
          <w:hyperlink w:anchor="_Toc468261007" w:history="1">
            <w:r w:rsidR="004566E3" w:rsidRPr="007A5A09">
              <w:rPr>
                <w:rStyle w:val="Hyperlink"/>
                <w:noProof/>
                <w:lang w:bidi="hi-IN"/>
              </w:rPr>
              <w:t>6.2</w:t>
            </w:r>
            <w:r w:rsidR="004566E3">
              <w:rPr>
                <w:rFonts w:eastAsiaTheme="minorEastAsia"/>
                <w:noProof/>
              </w:rPr>
              <w:tab/>
            </w:r>
            <w:r w:rsidR="004566E3" w:rsidRPr="007A5A09">
              <w:rPr>
                <w:rStyle w:val="Hyperlink"/>
                <w:noProof/>
                <w:lang w:bidi="hi-IN"/>
              </w:rPr>
              <w:t>Portlet Resource Bundle</w:t>
            </w:r>
            <w:r w:rsidR="004566E3">
              <w:rPr>
                <w:noProof/>
                <w:webHidden/>
              </w:rPr>
              <w:tab/>
            </w:r>
            <w:r w:rsidR="004566E3">
              <w:rPr>
                <w:noProof/>
                <w:webHidden/>
              </w:rPr>
              <w:fldChar w:fldCharType="begin"/>
            </w:r>
            <w:r w:rsidR="004566E3">
              <w:rPr>
                <w:noProof/>
                <w:webHidden/>
              </w:rPr>
              <w:instrText xml:space="preserve"> PAGEREF _Toc468261007 \h </w:instrText>
            </w:r>
            <w:r w:rsidR="004566E3">
              <w:rPr>
                <w:noProof/>
                <w:webHidden/>
              </w:rPr>
            </w:r>
            <w:r w:rsidR="004566E3">
              <w:rPr>
                <w:noProof/>
                <w:webHidden/>
              </w:rPr>
              <w:fldChar w:fldCharType="separate"/>
            </w:r>
            <w:r>
              <w:rPr>
                <w:noProof/>
                <w:webHidden/>
              </w:rPr>
              <w:t>45</w:t>
            </w:r>
            <w:r w:rsidR="004566E3">
              <w:rPr>
                <w:noProof/>
                <w:webHidden/>
              </w:rPr>
              <w:fldChar w:fldCharType="end"/>
            </w:r>
          </w:hyperlink>
        </w:p>
        <w:p w:rsidR="004566E3" w:rsidRDefault="003B17E8">
          <w:pPr>
            <w:pStyle w:val="TOC2"/>
            <w:rPr>
              <w:rFonts w:eastAsiaTheme="minorEastAsia"/>
              <w:noProof/>
            </w:rPr>
          </w:pPr>
          <w:hyperlink w:anchor="_Toc468261008" w:history="1">
            <w:r w:rsidR="004566E3" w:rsidRPr="007A5A09">
              <w:rPr>
                <w:rStyle w:val="Hyperlink"/>
                <w:noProof/>
                <w:lang w:bidi="hi-IN"/>
              </w:rPr>
              <w:t>6.3</w:t>
            </w:r>
            <w:r w:rsidR="004566E3">
              <w:rPr>
                <w:rFonts w:eastAsiaTheme="minorEastAsia"/>
                <w:noProof/>
              </w:rPr>
              <w:tab/>
            </w:r>
            <w:r w:rsidR="004566E3" w:rsidRPr="007A5A09">
              <w:rPr>
                <w:rStyle w:val="Hyperlink"/>
                <w:noProof/>
                <w:lang w:bidi="hi-IN"/>
              </w:rPr>
              <w:t>Default Event Namespace</w:t>
            </w:r>
            <w:r w:rsidR="004566E3">
              <w:rPr>
                <w:noProof/>
                <w:webHidden/>
              </w:rPr>
              <w:tab/>
            </w:r>
            <w:r w:rsidR="004566E3">
              <w:rPr>
                <w:noProof/>
                <w:webHidden/>
              </w:rPr>
              <w:fldChar w:fldCharType="begin"/>
            </w:r>
            <w:r w:rsidR="004566E3">
              <w:rPr>
                <w:noProof/>
                <w:webHidden/>
              </w:rPr>
              <w:instrText xml:space="preserve"> PAGEREF _Toc468261008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09" w:history="1">
            <w:r w:rsidR="004566E3" w:rsidRPr="007A5A09">
              <w:rPr>
                <w:rStyle w:val="Hyperlink"/>
                <w:noProof/>
                <w:lang w:bidi="hi-IN"/>
              </w:rPr>
              <w:t>6.4</w:t>
            </w:r>
            <w:r w:rsidR="004566E3">
              <w:rPr>
                <w:rFonts w:eastAsiaTheme="minorEastAsia"/>
                <w:noProof/>
              </w:rPr>
              <w:tab/>
            </w:r>
            <w:r w:rsidR="004566E3" w:rsidRPr="007A5A09">
              <w:rPr>
                <w:rStyle w:val="Hyperlink"/>
                <w:noProof/>
                <w:lang w:bidi="hi-IN"/>
              </w:rPr>
              <w:t>Public Render Parameters</w:t>
            </w:r>
            <w:r w:rsidR="004566E3">
              <w:rPr>
                <w:noProof/>
                <w:webHidden/>
              </w:rPr>
              <w:tab/>
            </w:r>
            <w:r w:rsidR="004566E3">
              <w:rPr>
                <w:noProof/>
                <w:webHidden/>
              </w:rPr>
              <w:fldChar w:fldCharType="begin"/>
            </w:r>
            <w:r w:rsidR="004566E3">
              <w:rPr>
                <w:noProof/>
                <w:webHidden/>
              </w:rPr>
              <w:instrText xml:space="preserve"> PAGEREF _Toc468261009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10" w:history="1">
            <w:r w:rsidR="004566E3" w:rsidRPr="007A5A09">
              <w:rPr>
                <w:rStyle w:val="Hyperlink"/>
                <w:noProof/>
                <w:lang w:bidi="hi-IN"/>
              </w:rPr>
              <w:t>6.5</w:t>
            </w:r>
            <w:r w:rsidR="004566E3">
              <w:rPr>
                <w:rFonts w:eastAsiaTheme="minorEastAsia"/>
                <w:noProof/>
              </w:rPr>
              <w:tab/>
            </w:r>
            <w:r w:rsidR="004566E3" w:rsidRPr="007A5A09">
              <w:rPr>
                <w:rStyle w:val="Hyperlink"/>
                <w:noProof/>
                <w:lang w:bidi="hi-IN"/>
              </w:rPr>
              <w:t>Publishing Event QNames</w:t>
            </w:r>
            <w:r w:rsidR="004566E3">
              <w:rPr>
                <w:noProof/>
                <w:webHidden/>
              </w:rPr>
              <w:tab/>
            </w:r>
            <w:r w:rsidR="004566E3">
              <w:rPr>
                <w:noProof/>
                <w:webHidden/>
              </w:rPr>
              <w:fldChar w:fldCharType="begin"/>
            </w:r>
            <w:r w:rsidR="004566E3">
              <w:rPr>
                <w:noProof/>
                <w:webHidden/>
              </w:rPr>
              <w:instrText xml:space="preserve"> PAGEREF _Toc468261010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11" w:history="1">
            <w:r w:rsidR="004566E3" w:rsidRPr="007A5A09">
              <w:rPr>
                <w:rStyle w:val="Hyperlink"/>
                <w:noProof/>
                <w:lang w:bidi="hi-IN"/>
              </w:rPr>
              <w:t>6.6</w:t>
            </w:r>
            <w:r w:rsidR="004566E3">
              <w:rPr>
                <w:rFonts w:eastAsiaTheme="minorEastAsia"/>
                <w:noProof/>
              </w:rPr>
              <w:tab/>
            </w:r>
            <w:r w:rsidR="004566E3" w:rsidRPr="007A5A09">
              <w:rPr>
                <w:rStyle w:val="Hyperlink"/>
                <w:noProof/>
                <w:lang w:bidi="hi-IN"/>
              </w:rPr>
              <w:t>Processing Event QNames</w:t>
            </w:r>
            <w:r w:rsidR="004566E3">
              <w:rPr>
                <w:noProof/>
                <w:webHidden/>
              </w:rPr>
              <w:tab/>
            </w:r>
            <w:r w:rsidR="004566E3">
              <w:rPr>
                <w:noProof/>
                <w:webHidden/>
              </w:rPr>
              <w:fldChar w:fldCharType="begin"/>
            </w:r>
            <w:r w:rsidR="004566E3">
              <w:rPr>
                <w:noProof/>
                <w:webHidden/>
              </w:rPr>
              <w:instrText xml:space="preserve"> PAGEREF _Toc468261011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12" w:history="1">
            <w:r w:rsidR="004566E3" w:rsidRPr="007A5A09">
              <w:rPr>
                <w:rStyle w:val="Hyperlink"/>
                <w:noProof/>
                <w:lang w:bidi="hi-IN"/>
              </w:rPr>
              <w:t>6.7</w:t>
            </w:r>
            <w:r w:rsidR="004566E3">
              <w:rPr>
                <w:rFonts w:eastAsiaTheme="minorEastAsia"/>
                <w:noProof/>
              </w:rPr>
              <w:tab/>
            </w:r>
            <w:r w:rsidR="004566E3" w:rsidRPr="007A5A09">
              <w:rPr>
                <w:rStyle w:val="Hyperlink"/>
                <w:noProof/>
                <w:lang w:bidi="hi-IN"/>
              </w:rPr>
              <w:t>Supported Locales</w:t>
            </w:r>
            <w:r w:rsidR="004566E3">
              <w:rPr>
                <w:noProof/>
                <w:webHidden/>
              </w:rPr>
              <w:tab/>
            </w:r>
            <w:r w:rsidR="004566E3">
              <w:rPr>
                <w:noProof/>
                <w:webHidden/>
              </w:rPr>
              <w:fldChar w:fldCharType="begin"/>
            </w:r>
            <w:r w:rsidR="004566E3">
              <w:rPr>
                <w:noProof/>
                <w:webHidden/>
              </w:rPr>
              <w:instrText xml:space="preserve"> PAGEREF _Toc468261012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13" w:history="1">
            <w:r w:rsidR="004566E3" w:rsidRPr="007A5A09">
              <w:rPr>
                <w:rStyle w:val="Hyperlink"/>
                <w:noProof/>
                <w:lang w:bidi="hi-IN"/>
              </w:rPr>
              <w:t>6.8</w:t>
            </w:r>
            <w:r w:rsidR="004566E3">
              <w:rPr>
                <w:rFonts w:eastAsiaTheme="minorEastAsia"/>
                <w:noProof/>
              </w:rPr>
              <w:tab/>
            </w:r>
            <w:r w:rsidR="004566E3" w:rsidRPr="007A5A09">
              <w:rPr>
                <w:rStyle w:val="Hyperlink"/>
                <w:noProof/>
                <w:lang w:bidi="hi-IN"/>
              </w:rPr>
              <w:t>Supported Container Runtime Options</w:t>
            </w:r>
            <w:r w:rsidR="004566E3">
              <w:rPr>
                <w:noProof/>
                <w:webHidden/>
              </w:rPr>
              <w:tab/>
            </w:r>
            <w:r w:rsidR="004566E3">
              <w:rPr>
                <w:noProof/>
                <w:webHidden/>
              </w:rPr>
              <w:fldChar w:fldCharType="begin"/>
            </w:r>
            <w:r w:rsidR="004566E3">
              <w:rPr>
                <w:noProof/>
                <w:webHidden/>
              </w:rPr>
              <w:instrText xml:space="preserve"> PAGEREF _Toc468261013 \h </w:instrText>
            </w:r>
            <w:r w:rsidR="004566E3">
              <w:rPr>
                <w:noProof/>
                <w:webHidden/>
              </w:rPr>
            </w:r>
            <w:r w:rsidR="004566E3">
              <w:rPr>
                <w:noProof/>
                <w:webHidden/>
              </w:rPr>
              <w:fldChar w:fldCharType="separate"/>
            </w:r>
            <w:r>
              <w:rPr>
                <w:noProof/>
                <w:webHidden/>
              </w:rPr>
              <w:t>46</w:t>
            </w:r>
            <w:r w:rsidR="004566E3">
              <w:rPr>
                <w:noProof/>
                <w:webHidden/>
              </w:rPr>
              <w:fldChar w:fldCharType="end"/>
            </w:r>
          </w:hyperlink>
        </w:p>
        <w:p w:rsidR="004566E3" w:rsidRDefault="003B17E8">
          <w:pPr>
            <w:pStyle w:val="TOC2"/>
            <w:rPr>
              <w:rFonts w:eastAsiaTheme="minorEastAsia"/>
              <w:noProof/>
            </w:rPr>
          </w:pPr>
          <w:hyperlink w:anchor="_Toc468261014" w:history="1">
            <w:r w:rsidR="004566E3" w:rsidRPr="007A5A09">
              <w:rPr>
                <w:rStyle w:val="Hyperlink"/>
                <w:noProof/>
                <w:lang w:bidi="hi-IN"/>
              </w:rPr>
              <w:t>6.9</w:t>
            </w:r>
            <w:r w:rsidR="004566E3">
              <w:rPr>
                <w:rFonts w:eastAsiaTheme="minorEastAsia"/>
                <w:noProof/>
              </w:rPr>
              <w:tab/>
            </w:r>
            <w:r w:rsidR="004566E3" w:rsidRPr="007A5A09">
              <w:rPr>
                <w:rStyle w:val="Hyperlink"/>
                <w:noProof/>
                <w:lang w:bidi="hi-IN"/>
              </w:rPr>
              <w:t>Portlet Modes</w:t>
            </w:r>
            <w:r w:rsidR="004566E3">
              <w:rPr>
                <w:noProof/>
                <w:webHidden/>
              </w:rPr>
              <w:tab/>
            </w:r>
            <w:r w:rsidR="004566E3">
              <w:rPr>
                <w:noProof/>
                <w:webHidden/>
              </w:rPr>
              <w:fldChar w:fldCharType="begin"/>
            </w:r>
            <w:r w:rsidR="004566E3">
              <w:rPr>
                <w:noProof/>
                <w:webHidden/>
              </w:rPr>
              <w:instrText xml:space="preserve"> PAGEREF _Toc468261014 \h </w:instrText>
            </w:r>
            <w:r w:rsidR="004566E3">
              <w:rPr>
                <w:noProof/>
                <w:webHidden/>
              </w:rPr>
            </w:r>
            <w:r w:rsidR="004566E3">
              <w:rPr>
                <w:noProof/>
                <w:webHidden/>
              </w:rPr>
              <w:fldChar w:fldCharType="separate"/>
            </w:r>
            <w:r>
              <w:rPr>
                <w:noProof/>
                <w:webHidden/>
              </w:rPr>
              <w:t>47</w:t>
            </w:r>
            <w:r w:rsidR="004566E3">
              <w:rPr>
                <w:noProof/>
                <w:webHidden/>
              </w:rPr>
              <w:fldChar w:fldCharType="end"/>
            </w:r>
          </w:hyperlink>
        </w:p>
        <w:p w:rsidR="004566E3" w:rsidRDefault="003B17E8">
          <w:pPr>
            <w:pStyle w:val="TOC3"/>
            <w:rPr>
              <w:rFonts w:eastAsiaTheme="minorEastAsia"/>
              <w:noProof/>
            </w:rPr>
          </w:pPr>
          <w:hyperlink w:anchor="_Toc468261015" w:history="1">
            <w:r w:rsidR="004566E3" w:rsidRPr="007A5A09">
              <w:rPr>
                <w:rStyle w:val="Hyperlink"/>
                <w:noProof/>
                <w:lang w:bidi="hi-IN"/>
              </w:rPr>
              <w:t>6.9.1</w:t>
            </w:r>
            <w:r w:rsidR="004566E3">
              <w:rPr>
                <w:rFonts w:eastAsiaTheme="minorEastAsia"/>
                <w:noProof/>
              </w:rPr>
              <w:tab/>
            </w:r>
            <w:r w:rsidR="004566E3" w:rsidRPr="007A5A09">
              <w:rPr>
                <w:rStyle w:val="Hyperlink"/>
                <w:noProof/>
                <w:lang w:bidi="hi-IN"/>
              </w:rPr>
              <w:t>Window States</w:t>
            </w:r>
            <w:r w:rsidR="004566E3">
              <w:rPr>
                <w:noProof/>
                <w:webHidden/>
              </w:rPr>
              <w:tab/>
            </w:r>
            <w:r w:rsidR="004566E3">
              <w:rPr>
                <w:noProof/>
                <w:webHidden/>
              </w:rPr>
              <w:fldChar w:fldCharType="begin"/>
            </w:r>
            <w:r w:rsidR="004566E3">
              <w:rPr>
                <w:noProof/>
                <w:webHidden/>
              </w:rPr>
              <w:instrText xml:space="preserve"> PAGEREF _Toc468261015 \h </w:instrText>
            </w:r>
            <w:r w:rsidR="004566E3">
              <w:rPr>
                <w:noProof/>
                <w:webHidden/>
              </w:rPr>
            </w:r>
            <w:r w:rsidR="004566E3">
              <w:rPr>
                <w:noProof/>
                <w:webHidden/>
              </w:rPr>
              <w:fldChar w:fldCharType="separate"/>
            </w:r>
            <w:r>
              <w:rPr>
                <w:noProof/>
                <w:webHidden/>
              </w:rPr>
              <w:t>47</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1016" w:history="1">
            <w:r w:rsidR="004566E3" w:rsidRPr="007A5A09">
              <w:rPr>
                <w:rStyle w:val="Hyperlink"/>
                <w:noProof/>
                <w:lang w:bidi="hi-IN"/>
              </w:rPr>
              <w:t>Chapter 7</w:t>
            </w:r>
            <w:r w:rsidR="004566E3">
              <w:rPr>
                <w:rFonts w:eastAsiaTheme="minorEastAsia"/>
                <w:noProof/>
              </w:rPr>
              <w:tab/>
            </w:r>
            <w:r w:rsidR="004566E3" w:rsidRPr="007A5A09">
              <w:rPr>
                <w:rStyle w:val="Hyperlink"/>
                <w:noProof/>
                <w:lang w:bidi="hi-IN"/>
              </w:rPr>
              <w:t>Portal Context</w:t>
            </w:r>
            <w:r w:rsidR="004566E3">
              <w:rPr>
                <w:noProof/>
                <w:webHidden/>
              </w:rPr>
              <w:tab/>
            </w:r>
            <w:r w:rsidR="004566E3">
              <w:rPr>
                <w:noProof/>
                <w:webHidden/>
              </w:rPr>
              <w:fldChar w:fldCharType="begin"/>
            </w:r>
            <w:r w:rsidR="004566E3">
              <w:rPr>
                <w:noProof/>
                <w:webHidden/>
              </w:rPr>
              <w:instrText xml:space="preserve"> PAGEREF _Toc468261016 \h </w:instrText>
            </w:r>
            <w:r w:rsidR="004566E3">
              <w:rPr>
                <w:noProof/>
                <w:webHidden/>
              </w:rPr>
            </w:r>
            <w:r w:rsidR="004566E3">
              <w:rPr>
                <w:noProof/>
                <w:webHidden/>
              </w:rPr>
              <w:fldChar w:fldCharType="separate"/>
            </w:r>
            <w:r>
              <w:rPr>
                <w:noProof/>
                <w:webHidden/>
              </w:rPr>
              <w:t>48</w:t>
            </w:r>
            <w:r w:rsidR="004566E3">
              <w:rPr>
                <w:noProof/>
                <w:webHidden/>
              </w:rPr>
              <w:fldChar w:fldCharType="end"/>
            </w:r>
          </w:hyperlink>
        </w:p>
        <w:p w:rsidR="004566E3" w:rsidRDefault="003B17E8">
          <w:pPr>
            <w:pStyle w:val="TOC2"/>
            <w:rPr>
              <w:rFonts w:eastAsiaTheme="minorEastAsia"/>
              <w:noProof/>
            </w:rPr>
          </w:pPr>
          <w:hyperlink w:anchor="_Toc468261017" w:history="1">
            <w:r w:rsidR="004566E3" w:rsidRPr="007A5A09">
              <w:rPr>
                <w:rStyle w:val="Hyperlink"/>
                <w:noProof/>
                <w:lang w:bidi="hi-IN"/>
              </w:rPr>
              <w:t>7.1</w:t>
            </w:r>
            <w:r w:rsidR="004566E3">
              <w:rPr>
                <w:rFonts w:eastAsiaTheme="minorEastAsia"/>
                <w:noProof/>
              </w:rPr>
              <w:tab/>
            </w:r>
            <w:r w:rsidR="004566E3" w:rsidRPr="007A5A09">
              <w:rPr>
                <w:rStyle w:val="Hyperlink"/>
                <w:noProof/>
                <w:lang w:bidi="hi-IN"/>
              </w:rPr>
              <w:t>Portal Context Methods</w:t>
            </w:r>
            <w:r w:rsidR="004566E3">
              <w:rPr>
                <w:noProof/>
                <w:webHidden/>
              </w:rPr>
              <w:tab/>
            </w:r>
            <w:r w:rsidR="004566E3">
              <w:rPr>
                <w:noProof/>
                <w:webHidden/>
              </w:rPr>
              <w:fldChar w:fldCharType="begin"/>
            </w:r>
            <w:r w:rsidR="004566E3">
              <w:rPr>
                <w:noProof/>
                <w:webHidden/>
              </w:rPr>
              <w:instrText xml:space="preserve"> PAGEREF _Toc468261017 \h </w:instrText>
            </w:r>
            <w:r w:rsidR="004566E3">
              <w:rPr>
                <w:noProof/>
                <w:webHidden/>
              </w:rPr>
            </w:r>
            <w:r w:rsidR="004566E3">
              <w:rPr>
                <w:noProof/>
                <w:webHidden/>
              </w:rPr>
              <w:fldChar w:fldCharType="separate"/>
            </w:r>
            <w:r>
              <w:rPr>
                <w:noProof/>
                <w:webHidden/>
              </w:rPr>
              <w:t>48</w:t>
            </w:r>
            <w:r w:rsidR="004566E3">
              <w:rPr>
                <w:noProof/>
                <w:webHidden/>
              </w:rPr>
              <w:fldChar w:fldCharType="end"/>
            </w:r>
          </w:hyperlink>
        </w:p>
        <w:p w:rsidR="004566E3" w:rsidRDefault="003B17E8">
          <w:pPr>
            <w:pStyle w:val="TOC2"/>
            <w:rPr>
              <w:rFonts w:eastAsiaTheme="minorEastAsia"/>
              <w:noProof/>
            </w:rPr>
          </w:pPr>
          <w:hyperlink w:anchor="_Toc468261018" w:history="1">
            <w:r w:rsidR="004566E3" w:rsidRPr="007A5A09">
              <w:rPr>
                <w:rStyle w:val="Hyperlink"/>
                <w:noProof/>
                <w:lang w:bidi="hi-IN"/>
              </w:rPr>
              <w:t>7.2</w:t>
            </w:r>
            <w:r w:rsidR="004566E3">
              <w:rPr>
                <w:rFonts w:eastAsiaTheme="minorEastAsia"/>
                <w:noProof/>
              </w:rPr>
              <w:tab/>
            </w:r>
            <w:r w:rsidR="004566E3" w:rsidRPr="007A5A09">
              <w:rPr>
                <w:rStyle w:val="Hyperlink"/>
                <w:noProof/>
                <w:lang w:bidi="hi-IN"/>
              </w:rPr>
              <w:t>Support for Markup Head Elements</w:t>
            </w:r>
            <w:r w:rsidR="004566E3">
              <w:rPr>
                <w:noProof/>
                <w:webHidden/>
              </w:rPr>
              <w:tab/>
            </w:r>
            <w:r w:rsidR="004566E3">
              <w:rPr>
                <w:noProof/>
                <w:webHidden/>
              </w:rPr>
              <w:fldChar w:fldCharType="begin"/>
            </w:r>
            <w:r w:rsidR="004566E3">
              <w:rPr>
                <w:noProof/>
                <w:webHidden/>
              </w:rPr>
              <w:instrText xml:space="preserve"> PAGEREF _Toc468261018 \h </w:instrText>
            </w:r>
            <w:r w:rsidR="004566E3">
              <w:rPr>
                <w:noProof/>
                <w:webHidden/>
              </w:rPr>
            </w:r>
            <w:r w:rsidR="004566E3">
              <w:rPr>
                <w:noProof/>
                <w:webHidden/>
              </w:rPr>
              <w:fldChar w:fldCharType="separate"/>
            </w:r>
            <w:r>
              <w:rPr>
                <w:noProof/>
                <w:webHidden/>
              </w:rPr>
              <w:t>48</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1019" w:history="1">
            <w:r w:rsidR="004566E3" w:rsidRPr="007A5A09">
              <w:rPr>
                <w:rStyle w:val="Hyperlink"/>
                <w:noProof/>
                <w:lang w:bidi="hi-IN"/>
              </w:rPr>
              <w:t>Chapter 8</w:t>
            </w:r>
            <w:r w:rsidR="004566E3">
              <w:rPr>
                <w:rFonts w:eastAsiaTheme="minorEastAsia"/>
                <w:noProof/>
              </w:rPr>
              <w:tab/>
            </w:r>
            <w:r w:rsidR="004566E3" w:rsidRPr="007A5A09">
              <w:rPr>
                <w:rStyle w:val="Hyperlink"/>
                <w:noProof/>
                <w:lang w:bidi="hi-IN"/>
              </w:rPr>
              <w:t>Portlet Context</w:t>
            </w:r>
            <w:r w:rsidR="004566E3">
              <w:rPr>
                <w:noProof/>
                <w:webHidden/>
              </w:rPr>
              <w:tab/>
            </w:r>
            <w:r w:rsidR="004566E3">
              <w:rPr>
                <w:noProof/>
                <w:webHidden/>
              </w:rPr>
              <w:fldChar w:fldCharType="begin"/>
            </w:r>
            <w:r w:rsidR="004566E3">
              <w:rPr>
                <w:noProof/>
                <w:webHidden/>
              </w:rPr>
              <w:instrText xml:space="preserve"> PAGEREF _Toc468261019 \h </w:instrText>
            </w:r>
            <w:r w:rsidR="004566E3">
              <w:rPr>
                <w:noProof/>
                <w:webHidden/>
              </w:rPr>
            </w:r>
            <w:r w:rsidR="004566E3">
              <w:rPr>
                <w:noProof/>
                <w:webHidden/>
              </w:rPr>
              <w:fldChar w:fldCharType="separate"/>
            </w:r>
            <w:r>
              <w:rPr>
                <w:noProof/>
                <w:webHidden/>
              </w:rPr>
              <w:t>49</w:t>
            </w:r>
            <w:r w:rsidR="004566E3">
              <w:rPr>
                <w:noProof/>
                <w:webHidden/>
              </w:rPr>
              <w:fldChar w:fldCharType="end"/>
            </w:r>
          </w:hyperlink>
        </w:p>
        <w:p w:rsidR="004566E3" w:rsidRDefault="003B17E8">
          <w:pPr>
            <w:pStyle w:val="TOC2"/>
            <w:rPr>
              <w:rFonts w:eastAsiaTheme="minorEastAsia"/>
              <w:noProof/>
            </w:rPr>
          </w:pPr>
          <w:hyperlink w:anchor="_Toc468261020" w:history="1">
            <w:r w:rsidR="004566E3" w:rsidRPr="007A5A09">
              <w:rPr>
                <w:rStyle w:val="Hyperlink"/>
                <w:noProof/>
                <w:lang w:bidi="hi-IN"/>
              </w:rPr>
              <w:t>8.1</w:t>
            </w:r>
            <w:r w:rsidR="004566E3">
              <w:rPr>
                <w:rFonts w:eastAsiaTheme="minorEastAsia"/>
                <w:noProof/>
              </w:rPr>
              <w:tab/>
            </w:r>
            <w:r w:rsidR="004566E3" w:rsidRPr="007A5A09">
              <w:rPr>
                <w:rStyle w:val="Hyperlink"/>
                <w:noProof/>
                <w:lang w:bidi="hi-IN"/>
              </w:rPr>
              <w:t>Scope of the Portlet Context</w:t>
            </w:r>
            <w:r w:rsidR="004566E3">
              <w:rPr>
                <w:noProof/>
                <w:webHidden/>
              </w:rPr>
              <w:tab/>
            </w:r>
            <w:r w:rsidR="004566E3">
              <w:rPr>
                <w:noProof/>
                <w:webHidden/>
              </w:rPr>
              <w:fldChar w:fldCharType="begin"/>
            </w:r>
            <w:r w:rsidR="004566E3">
              <w:rPr>
                <w:noProof/>
                <w:webHidden/>
              </w:rPr>
              <w:instrText xml:space="preserve"> PAGEREF _Toc468261020 \h </w:instrText>
            </w:r>
            <w:r w:rsidR="004566E3">
              <w:rPr>
                <w:noProof/>
                <w:webHidden/>
              </w:rPr>
            </w:r>
            <w:r w:rsidR="004566E3">
              <w:rPr>
                <w:noProof/>
                <w:webHidden/>
              </w:rPr>
              <w:fldChar w:fldCharType="separate"/>
            </w:r>
            <w:r>
              <w:rPr>
                <w:noProof/>
                <w:webHidden/>
              </w:rPr>
              <w:t>49</w:t>
            </w:r>
            <w:r w:rsidR="004566E3">
              <w:rPr>
                <w:noProof/>
                <w:webHidden/>
              </w:rPr>
              <w:fldChar w:fldCharType="end"/>
            </w:r>
          </w:hyperlink>
        </w:p>
        <w:p w:rsidR="004566E3" w:rsidRDefault="003B17E8">
          <w:pPr>
            <w:pStyle w:val="TOC2"/>
            <w:rPr>
              <w:rFonts w:eastAsiaTheme="minorEastAsia"/>
              <w:noProof/>
            </w:rPr>
          </w:pPr>
          <w:hyperlink w:anchor="_Toc468261021" w:history="1">
            <w:r w:rsidR="004566E3" w:rsidRPr="007A5A09">
              <w:rPr>
                <w:rStyle w:val="Hyperlink"/>
                <w:noProof/>
                <w:lang w:bidi="hi-IN"/>
              </w:rPr>
              <w:t>8.2</w:t>
            </w:r>
            <w:r w:rsidR="004566E3">
              <w:rPr>
                <w:rFonts w:eastAsiaTheme="minorEastAsia"/>
                <w:noProof/>
              </w:rPr>
              <w:tab/>
            </w:r>
            <w:r w:rsidR="004566E3" w:rsidRPr="007A5A09">
              <w:rPr>
                <w:rStyle w:val="Hyperlink"/>
                <w:noProof/>
                <w:lang w:bidi="hi-IN"/>
              </w:rPr>
              <w:t>Portlet Context functionality</w:t>
            </w:r>
            <w:r w:rsidR="004566E3">
              <w:rPr>
                <w:noProof/>
                <w:webHidden/>
              </w:rPr>
              <w:tab/>
            </w:r>
            <w:r w:rsidR="004566E3">
              <w:rPr>
                <w:noProof/>
                <w:webHidden/>
              </w:rPr>
              <w:fldChar w:fldCharType="begin"/>
            </w:r>
            <w:r w:rsidR="004566E3">
              <w:rPr>
                <w:noProof/>
                <w:webHidden/>
              </w:rPr>
              <w:instrText xml:space="preserve"> PAGEREF _Toc468261021 \h </w:instrText>
            </w:r>
            <w:r w:rsidR="004566E3">
              <w:rPr>
                <w:noProof/>
                <w:webHidden/>
              </w:rPr>
            </w:r>
            <w:r w:rsidR="004566E3">
              <w:rPr>
                <w:noProof/>
                <w:webHidden/>
              </w:rPr>
              <w:fldChar w:fldCharType="separate"/>
            </w:r>
            <w:r>
              <w:rPr>
                <w:noProof/>
                <w:webHidden/>
              </w:rPr>
              <w:t>49</w:t>
            </w:r>
            <w:r w:rsidR="004566E3">
              <w:rPr>
                <w:noProof/>
                <w:webHidden/>
              </w:rPr>
              <w:fldChar w:fldCharType="end"/>
            </w:r>
          </w:hyperlink>
        </w:p>
        <w:p w:rsidR="004566E3" w:rsidRDefault="003B17E8">
          <w:pPr>
            <w:pStyle w:val="TOC2"/>
            <w:rPr>
              <w:rFonts w:eastAsiaTheme="minorEastAsia"/>
              <w:noProof/>
            </w:rPr>
          </w:pPr>
          <w:hyperlink w:anchor="_Toc468261022" w:history="1">
            <w:r w:rsidR="004566E3" w:rsidRPr="007A5A09">
              <w:rPr>
                <w:rStyle w:val="Hyperlink"/>
                <w:noProof/>
                <w:lang w:bidi="hi-IN"/>
              </w:rPr>
              <w:t>8.3</w:t>
            </w:r>
            <w:r w:rsidR="004566E3">
              <w:rPr>
                <w:rFonts w:eastAsiaTheme="minorEastAsia"/>
                <w:noProof/>
              </w:rPr>
              <w:tab/>
            </w:r>
            <w:r w:rsidR="004566E3" w:rsidRPr="007A5A09">
              <w:rPr>
                <w:rStyle w:val="Hyperlink"/>
                <w:noProof/>
                <w:lang w:bidi="hi-IN"/>
              </w:rPr>
              <w:t>Relationship to the Servlet Context</w:t>
            </w:r>
            <w:r w:rsidR="004566E3">
              <w:rPr>
                <w:noProof/>
                <w:webHidden/>
              </w:rPr>
              <w:tab/>
            </w:r>
            <w:r w:rsidR="004566E3">
              <w:rPr>
                <w:noProof/>
                <w:webHidden/>
              </w:rPr>
              <w:fldChar w:fldCharType="begin"/>
            </w:r>
            <w:r w:rsidR="004566E3">
              <w:rPr>
                <w:noProof/>
                <w:webHidden/>
              </w:rPr>
              <w:instrText xml:space="preserve"> PAGEREF _Toc468261022 \h </w:instrText>
            </w:r>
            <w:r w:rsidR="004566E3">
              <w:rPr>
                <w:noProof/>
                <w:webHidden/>
              </w:rPr>
            </w:r>
            <w:r w:rsidR="004566E3">
              <w:rPr>
                <w:noProof/>
                <w:webHidden/>
              </w:rPr>
              <w:fldChar w:fldCharType="separate"/>
            </w:r>
            <w:r>
              <w:rPr>
                <w:noProof/>
                <w:webHidden/>
              </w:rPr>
              <w:t>49</w:t>
            </w:r>
            <w:r w:rsidR="004566E3">
              <w:rPr>
                <w:noProof/>
                <w:webHidden/>
              </w:rPr>
              <w:fldChar w:fldCharType="end"/>
            </w:r>
          </w:hyperlink>
        </w:p>
        <w:p w:rsidR="004566E3" w:rsidRDefault="003B17E8">
          <w:pPr>
            <w:pStyle w:val="TOC3"/>
            <w:rPr>
              <w:rFonts w:eastAsiaTheme="minorEastAsia"/>
              <w:noProof/>
            </w:rPr>
          </w:pPr>
          <w:hyperlink w:anchor="_Toc468261023" w:history="1">
            <w:r w:rsidR="004566E3" w:rsidRPr="007A5A09">
              <w:rPr>
                <w:rStyle w:val="Hyperlink"/>
                <w:noProof/>
                <w:lang w:bidi="hi-IN"/>
              </w:rPr>
              <w:t>8.3.1</w:t>
            </w:r>
            <w:r w:rsidR="004566E3">
              <w:rPr>
                <w:rFonts w:eastAsiaTheme="minorEastAsia"/>
                <w:noProof/>
              </w:rPr>
              <w:tab/>
            </w:r>
            <w:r w:rsidR="004566E3" w:rsidRPr="007A5A09">
              <w:rPr>
                <w:rStyle w:val="Hyperlink"/>
                <w:noProof/>
                <w:lang w:bidi="hi-IN"/>
              </w:rPr>
              <w:t>Correspondence between ServletContext and PortletContext methods</w:t>
            </w:r>
            <w:r w:rsidR="004566E3">
              <w:rPr>
                <w:noProof/>
                <w:webHidden/>
              </w:rPr>
              <w:tab/>
            </w:r>
            <w:r w:rsidR="004566E3">
              <w:rPr>
                <w:noProof/>
                <w:webHidden/>
              </w:rPr>
              <w:fldChar w:fldCharType="begin"/>
            </w:r>
            <w:r w:rsidR="004566E3">
              <w:rPr>
                <w:noProof/>
                <w:webHidden/>
              </w:rPr>
              <w:instrText xml:space="preserve"> PAGEREF _Toc468261023 \h </w:instrText>
            </w:r>
            <w:r w:rsidR="004566E3">
              <w:rPr>
                <w:noProof/>
                <w:webHidden/>
              </w:rPr>
            </w:r>
            <w:r w:rsidR="004566E3">
              <w:rPr>
                <w:noProof/>
                <w:webHidden/>
              </w:rPr>
              <w:fldChar w:fldCharType="separate"/>
            </w:r>
            <w:r>
              <w:rPr>
                <w:noProof/>
                <w:webHidden/>
              </w:rPr>
              <w:t>50</w:t>
            </w:r>
            <w:r w:rsidR="004566E3">
              <w:rPr>
                <w:noProof/>
                <w:webHidden/>
              </w:rPr>
              <w:fldChar w:fldCharType="end"/>
            </w:r>
          </w:hyperlink>
        </w:p>
        <w:p w:rsidR="004566E3" w:rsidRDefault="003B17E8">
          <w:pPr>
            <w:pStyle w:val="TOC2"/>
            <w:rPr>
              <w:rFonts w:eastAsiaTheme="minorEastAsia"/>
              <w:noProof/>
            </w:rPr>
          </w:pPr>
          <w:hyperlink w:anchor="_Toc468261024" w:history="1">
            <w:r w:rsidR="004566E3" w:rsidRPr="007A5A09">
              <w:rPr>
                <w:rStyle w:val="Hyperlink"/>
                <w:noProof/>
                <w:lang w:bidi="hi-IN"/>
              </w:rPr>
              <w:t>8.4</w:t>
            </w:r>
            <w:r w:rsidR="004566E3">
              <w:rPr>
                <w:rFonts w:eastAsiaTheme="minorEastAsia"/>
                <w:noProof/>
              </w:rPr>
              <w:tab/>
            </w:r>
            <w:r w:rsidR="004566E3" w:rsidRPr="007A5A09">
              <w:rPr>
                <w:rStyle w:val="Hyperlink"/>
                <w:noProof/>
                <w:lang w:bidi="hi-IN"/>
              </w:rPr>
              <w:t>Portlet Container Runtime Options</w:t>
            </w:r>
            <w:r w:rsidR="004566E3">
              <w:rPr>
                <w:noProof/>
                <w:webHidden/>
              </w:rPr>
              <w:tab/>
            </w:r>
            <w:r w:rsidR="004566E3">
              <w:rPr>
                <w:noProof/>
                <w:webHidden/>
              </w:rPr>
              <w:fldChar w:fldCharType="begin"/>
            </w:r>
            <w:r w:rsidR="004566E3">
              <w:rPr>
                <w:noProof/>
                <w:webHidden/>
              </w:rPr>
              <w:instrText xml:space="preserve"> PAGEREF _Toc468261024 \h </w:instrText>
            </w:r>
            <w:r w:rsidR="004566E3">
              <w:rPr>
                <w:noProof/>
                <w:webHidden/>
              </w:rPr>
            </w:r>
            <w:r w:rsidR="004566E3">
              <w:rPr>
                <w:noProof/>
                <w:webHidden/>
              </w:rPr>
              <w:fldChar w:fldCharType="separate"/>
            </w:r>
            <w:r>
              <w:rPr>
                <w:noProof/>
                <w:webHidden/>
              </w:rPr>
              <w:t>50</w:t>
            </w:r>
            <w:r w:rsidR="004566E3">
              <w:rPr>
                <w:noProof/>
                <w:webHidden/>
              </w:rPr>
              <w:fldChar w:fldCharType="end"/>
            </w:r>
          </w:hyperlink>
        </w:p>
        <w:p w:rsidR="004566E3" w:rsidRDefault="003B17E8">
          <w:pPr>
            <w:pStyle w:val="TOC3"/>
            <w:rPr>
              <w:rFonts w:eastAsiaTheme="minorEastAsia"/>
              <w:noProof/>
            </w:rPr>
          </w:pPr>
          <w:hyperlink w:anchor="_Toc468261025" w:history="1">
            <w:r w:rsidR="004566E3" w:rsidRPr="007A5A09">
              <w:rPr>
                <w:rStyle w:val="Hyperlink"/>
                <w:noProof/>
                <w:lang w:bidi="hi-IN"/>
              </w:rPr>
              <w:t>8.4.1</w:t>
            </w:r>
            <w:r w:rsidR="004566E3">
              <w:rPr>
                <w:rFonts w:eastAsiaTheme="minorEastAsia"/>
                <w:noProof/>
              </w:rPr>
              <w:tab/>
            </w:r>
            <w:r w:rsidR="004566E3" w:rsidRPr="007A5A09">
              <w:rPr>
                <w:rStyle w:val="Hyperlink"/>
                <w:noProof/>
                <w:lang w:bidi="hi-IN"/>
              </w:rPr>
              <w:t>Runtime Option javax.portlet.escapeXml</w:t>
            </w:r>
            <w:r w:rsidR="004566E3">
              <w:rPr>
                <w:noProof/>
                <w:webHidden/>
              </w:rPr>
              <w:tab/>
            </w:r>
            <w:r w:rsidR="004566E3">
              <w:rPr>
                <w:noProof/>
                <w:webHidden/>
              </w:rPr>
              <w:fldChar w:fldCharType="begin"/>
            </w:r>
            <w:r w:rsidR="004566E3">
              <w:rPr>
                <w:noProof/>
                <w:webHidden/>
              </w:rPr>
              <w:instrText xml:space="preserve"> PAGEREF _Toc468261025 \h </w:instrText>
            </w:r>
            <w:r w:rsidR="004566E3">
              <w:rPr>
                <w:noProof/>
                <w:webHidden/>
              </w:rPr>
            </w:r>
            <w:r w:rsidR="004566E3">
              <w:rPr>
                <w:noProof/>
                <w:webHidden/>
              </w:rPr>
              <w:fldChar w:fldCharType="separate"/>
            </w:r>
            <w:r>
              <w:rPr>
                <w:noProof/>
                <w:webHidden/>
              </w:rPr>
              <w:t>50</w:t>
            </w:r>
            <w:r w:rsidR="004566E3">
              <w:rPr>
                <w:noProof/>
                <w:webHidden/>
              </w:rPr>
              <w:fldChar w:fldCharType="end"/>
            </w:r>
          </w:hyperlink>
        </w:p>
        <w:p w:rsidR="004566E3" w:rsidRDefault="003B17E8">
          <w:pPr>
            <w:pStyle w:val="TOC3"/>
            <w:rPr>
              <w:rFonts w:eastAsiaTheme="minorEastAsia"/>
              <w:noProof/>
            </w:rPr>
          </w:pPr>
          <w:hyperlink w:anchor="_Toc468261026" w:history="1">
            <w:r w:rsidR="004566E3" w:rsidRPr="007A5A09">
              <w:rPr>
                <w:rStyle w:val="Hyperlink"/>
                <w:noProof/>
                <w:lang w:bidi="hi-IN"/>
              </w:rPr>
              <w:t>8.4.2</w:t>
            </w:r>
            <w:r w:rsidR="004566E3">
              <w:rPr>
                <w:rFonts w:eastAsiaTheme="minorEastAsia"/>
                <w:noProof/>
              </w:rPr>
              <w:tab/>
            </w:r>
            <w:r w:rsidR="004566E3" w:rsidRPr="007A5A09">
              <w:rPr>
                <w:rStyle w:val="Hyperlink"/>
                <w:noProof/>
                <w:lang w:bidi="hi-IN"/>
              </w:rPr>
              <w:t>Runtime Option javax.portlet.renderHeaders</w:t>
            </w:r>
            <w:r w:rsidR="004566E3">
              <w:rPr>
                <w:noProof/>
                <w:webHidden/>
              </w:rPr>
              <w:tab/>
            </w:r>
            <w:r w:rsidR="004566E3">
              <w:rPr>
                <w:noProof/>
                <w:webHidden/>
              </w:rPr>
              <w:fldChar w:fldCharType="begin"/>
            </w:r>
            <w:r w:rsidR="004566E3">
              <w:rPr>
                <w:noProof/>
                <w:webHidden/>
              </w:rPr>
              <w:instrText xml:space="preserve"> PAGEREF _Toc468261026 \h </w:instrText>
            </w:r>
            <w:r w:rsidR="004566E3">
              <w:rPr>
                <w:noProof/>
                <w:webHidden/>
              </w:rPr>
            </w:r>
            <w:r w:rsidR="004566E3">
              <w:rPr>
                <w:noProof/>
                <w:webHidden/>
              </w:rPr>
              <w:fldChar w:fldCharType="separate"/>
            </w:r>
            <w:r>
              <w:rPr>
                <w:noProof/>
                <w:webHidden/>
              </w:rPr>
              <w:t>50</w:t>
            </w:r>
            <w:r w:rsidR="004566E3">
              <w:rPr>
                <w:noProof/>
                <w:webHidden/>
              </w:rPr>
              <w:fldChar w:fldCharType="end"/>
            </w:r>
          </w:hyperlink>
        </w:p>
        <w:p w:rsidR="004566E3" w:rsidRDefault="003B17E8">
          <w:pPr>
            <w:pStyle w:val="TOC3"/>
            <w:rPr>
              <w:rFonts w:eastAsiaTheme="minorEastAsia"/>
              <w:noProof/>
            </w:rPr>
          </w:pPr>
          <w:hyperlink w:anchor="_Toc468261027" w:history="1">
            <w:r w:rsidR="004566E3" w:rsidRPr="007A5A09">
              <w:rPr>
                <w:rStyle w:val="Hyperlink"/>
                <w:noProof/>
                <w:lang w:bidi="hi-IN"/>
              </w:rPr>
              <w:t>8.4.3</w:t>
            </w:r>
            <w:r w:rsidR="004566E3">
              <w:rPr>
                <w:rFonts w:eastAsiaTheme="minorEastAsia"/>
                <w:noProof/>
              </w:rPr>
              <w:tab/>
            </w:r>
            <w:r w:rsidR="004566E3" w:rsidRPr="007A5A09">
              <w:rPr>
                <w:rStyle w:val="Hyperlink"/>
                <w:noProof/>
                <w:lang w:bidi="hi-IN"/>
              </w:rPr>
              <w:t>Runtime Option javax.portlet.servletDefaultSessionScope</w:t>
            </w:r>
            <w:r w:rsidR="004566E3">
              <w:rPr>
                <w:noProof/>
                <w:webHidden/>
              </w:rPr>
              <w:tab/>
            </w:r>
            <w:r w:rsidR="004566E3">
              <w:rPr>
                <w:noProof/>
                <w:webHidden/>
              </w:rPr>
              <w:fldChar w:fldCharType="begin"/>
            </w:r>
            <w:r w:rsidR="004566E3">
              <w:rPr>
                <w:noProof/>
                <w:webHidden/>
              </w:rPr>
              <w:instrText xml:space="preserve"> PAGEREF _Toc468261027 \h </w:instrText>
            </w:r>
            <w:r w:rsidR="004566E3">
              <w:rPr>
                <w:noProof/>
                <w:webHidden/>
              </w:rPr>
            </w:r>
            <w:r w:rsidR="004566E3">
              <w:rPr>
                <w:noProof/>
                <w:webHidden/>
              </w:rPr>
              <w:fldChar w:fldCharType="separate"/>
            </w:r>
            <w:r>
              <w:rPr>
                <w:noProof/>
                <w:webHidden/>
              </w:rPr>
              <w:t>51</w:t>
            </w:r>
            <w:r w:rsidR="004566E3">
              <w:rPr>
                <w:noProof/>
                <w:webHidden/>
              </w:rPr>
              <w:fldChar w:fldCharType="end"/>
            </w:r>
          </w:hyperlink>
        </w:p>
        <w:p w:rsidR="004566E3" w:rsidRDefault="003B17E8">
          <w:pPr>
            <w:pStyle w:val="TOC3"/>
            <w:rPr>
              <w:rFonts w:eastAsiaTheme="minorEastAsia"/>
              <w:noProof/>
            </w:rPr>
          </w:pPr>
          <w:hyperlink w:anchor="_Toc468261028" w:history="1">
            <w:r w:rsidR="004566E3" w:rsidRPr="007A5A09">
              <w:rPr>
                <w:rStyle w:val="Hyperlink"/>
                <w:noProof/>
                <w:lang w:bidi="hi-IN"/>
              </w:rPr>
              <w:t>8.4.4</w:t>
            </w:r>
            <w:r w:rsidR="004566E3">
              <w:rPr>
                <w:rFonts w:eastAsiaTheme="minorEastAsia"/>
                <w:noProof/>
              </w:rPr>
              <w:tab/>
            </w:r>
            <w:r w:rsidR="004566E3" w:rsidRPr="007A5A09">
              <w:rPr>
                <w:rStyle w:val="Hyperlink"/>
                <w:noProof/>
                <w:lang w:bidi="hi-IN"/>
              </w:rPr>
              <w:t>Runtime Option javax.portlet.actionScopedRequestAttributes</w:t>
            </w:r>
            <w:r w:rsidR="004566E3">
              <w:rPr>
                <w:noProof/>
                <w:webHidden/>
              </w:rPr>
              <w:tab/>
            </w:r>
            <w:r w:rsidR="004566E3">
              <w:rPr>
                <w:noProof/>
                <w:webHidden/>
              </w:rPr>
              <w:fldChar w:fldCharType="begin"/>
            </w:r>
            <w:r w:rsidR="004566E3">
              <w:rPr>
                <w:noProof/>
                <w:webHidden/>
              </w:rPr>
              <w:instrText xml:space="preserve"> PAGEREF _Toc468261028 \h </w:instrText>
            </w:r>
            <w:r w:rsidR="004566E3">
              <w:rPr>
                <w:noProof/>
                <w:webHidden/>
              </w:rPr>
            </w:r>
            <w:r w:rsidR="004566E3">
              <w:rPr>
                <w:noProof/>
                <w:webHidden/>
              </w:rPr>
              <w:fldChar w:fldCharType="separate"/>
            </w:r>
            <w:r>
              <w:rPr>
                <w:noProof/>
                <w:webHidden/>
              </w:rPr>
              <w:t>51</w:t>
            </w:r>
            <w:r w:rsidR="004566E3">
              <w:rPr>
                <w:noProof/>
                <w:webHidden/>
              </w:rPr>
              <w:fldChar w:fldCharType="end"/>
            </w:r>
          </w:hyperlink>
        </w:p>
        <w:p w:rsidR="004566E3" w:rsidRDefault="003B17E8">
          <w:pPr>
            <w:pStyle w:val="TOC1"/>
            <w:tabs>
              <w:tab w:val="left" w:pos="1100"/>
              <w:tab w:val="right" w:leader="dot" w:pos="9017"/>
            </w:tabs>
            <w:rPr>
              <w:rFonts w:eastAsiaTheme="minorEastAsia"/>
              <w:noProof/>
            </w:rPr>
          </w:pPr>
          <w:hyperlink w:anchor="_Toc468261029" w:history="1">
            <w:r w:rsidR="004566E3" w:rsidRPr="007A5A09">
              <w:rPr>
                <w:rStyle w:val="Hyperlink"/>
                <w:noProof/>
                <w:lang w:bidi="hi-IN"/>
              </w:rPr>
              <w:t>Chapter 9</w:t>
            </w:r>
            <w:r w:rsidR="004566E3">
              <w:rPr>
                <w:rFonts w:eastAsiaTheme="minorEastAsia"/>
                <w:noProof/>
              </w:rPr>
              <w:tab/>
            </w:r>
            <w:r w:rsidR="004566E3" w:rsidRPr="007A5A09">
              <w:rPr>
                <w:rStyle w:val="Hyperlink"/>
                <w:noProof/>
                <w:lang w:bidi="hi-IN"/>
              </w:rPr>
              <w:t>Portlet Modes</w:t>
            </w:r>
            <w:r w:rsidR="004566E3">
              <w:rPr>
                <w:noProof/>
                <w:webHidden/>
              </w:rPr>
              <w:tab/>
            </w:r>
            <w:r w:rsidR="004566E3">
              <w:rPr>
                <w:noProof/>
                <w:webHidden/>
              </w:rPr>
              <w:fldChar w:fldCharType="begin"/>
            </w:r>
            <w:r w:rsidR="004566E3">
              <w:rPr>
                <w:noProof/>
                <w:webHidden/>
              </w:rPr>
              <w:instrText xml:space="preserve"> PAGEREF _Toc468261029 \h </w:instrText>
            </w:r>
            <w:r w:rsidR="004566E3">
              <w:rPr>
                <w:noProof/>
                <w:webHidden/>
              </w:rPr>
            </w:r>
            <w:r w:rsidR="004566E3">
              <w:rPr>
                <w:noProof/>
                <w:webHidden/>
              </w:rPr>
              <w:fldChar w:fldCharType="separate"/>
            </w:r>
            <w:r>
              <w:rPr>
                <w:noProof/>
                <w:webHidden/>
              </w:rPr>
              <w:t>55</w:t>
            </w:r>
            <w:r w:rsidR="004566E3">
              <w:rPr>
                <w:noProof/>
                <w:webHidden/>
              </w:rPr>
              <w:fldChar w:fldCharType="end"/>
            </w:r>
          </w:hyperlink>
        </w:p>
        <w:p w:rsidR="004566E3" w:rsidRDefault="003B17E8">
          <w:pPr>
            <w:pStyle w:val="TOC2"/>
            <w:rPr>
              <w:rFonts w:eastAsiaTheme="minorEastAsia"/>
              <w:noProof/>
            </w:rPr>
          </w:pPr>
          <w:hyperlink w:anchor="_Toc468261030" w:history="1">
            <w:r w:rsidR="004566E3" w:rsidRPr="007A5A09">
              <w:rPr>
                <w:rStyle w:val="Hyperlink"/>
                <w:noProof/>
                <w:lang w:bidi="hi-IN"/>
              </w:rPr>
              <w:t>9.1</w:t>
            </w:r>
            <w:r w:rsidR="004566E3">
              <w:rPr>
                <w:rFonts w:eastAsiaTheme="minorEastAsia"/>
                <w:noProof/>
              </w:rPr>
              <w:tab/>
            </w:r>
            <w:r w:rsidR="004566E3" w:rsidRPr="007A5A09">
              <w:rPr>
                <w:rStyle w:val="Hyperlink"/>
                <w:rFonts w:ascii="Courier" w:hAnsi="Courier"/>
                <w:noProof/>
                <w:lang w:bidi="hi-IN"/>
              </w:rPr>
              <w:t>VIEW</w:t>
            </w:r>
            <w:r w:rsidR="004566E3" w:rsidRPr="007A5A09">
              <w:rPr>
                <w:rStyle w:val="Hyperlink"/>
                <w:noProof/>
                <w:lang w:bidi="hi-IN"/>
              </w:rPr>
              <w:t xml:space="preserve"> Portlet Mode</w:t>
            </w:r>
            <w:r w:rsidR="004566E3">
              <w:rPr>
                <w:noProof/>
                <w:webHidden/>
              </w:rPr>
              <w:tab/>
            </w:r>
            <w:r w:rsidR="004566E3">
              <w:rPr>
                <w:noProof/>
                <w:webHidden/>
              </w:rPr>
              <w:fldChar w:fldCharType="begin"/>
            </w:r>
            <w:r w:rsidR="004566E3">
              <w:rPr>
                <w:noProof/>
                <w:webHidden/>
              </w:rPr>
              <w:instrText xml:space="preserve"> PAGEREF _Toc468261030 \h </w:instrText>
            </w:r>
            <w:r w:rsidR="004566E3">
              <w:rPr>
                <w:noProof/>
                <w:webHidden/>
              </w:rPr>
            </w:r>
            <w:r w:rsidR="004566E3">
              <w:rPr>
                <w:noProof/>
                <w:webHidden/>
              </w:rPr>
              <w:fldChar w:fldCharType="separate"/>
            </w:r>
            <w:r>
              <w:rPr>
                <w:noProof/>
                <w:webHidden/>
              </w:rPr>
              <w:t>55</w:t>
            </w:r>
            <w:r w:rsidR="004566E3">
              <w:rPr>
                <w:noProof/>
                <w:webHidden/>
              </w:rPr>
              <w:fldChar w:fldCharType="end"/>
            </w:r>
          </w:hyperlink>
        </w:p>
        <w:p w:rsidR="004566E3" w:rsidRDefault="003B17E8">
          <w:pPr>
            <w:pStyle w:val="TOC2"/>
            <w:rPr>
              <w:rFonts w:eastAsiaTheme="minorEastAsia"/>
              <w:noProof/>
            </w:rPr>
          </w:pPr>
          <w:hyperlink w:anchor="_Toc468261031" w:history="1">
            <w:r w:rsidR="004566E3" w:rsidRPr="007A5A09">
              <w:rPr>
                <w:rStyle w:val="Hyperlink"/>
                <w:noProof/>
                <w:lang w:bidi="hi-IN"/>
              </w:rPr>
              <w:t>9.2</w:t>
            </w:r>
            <w:r w:rsidR="004566E3">
              <w:rPr>
                <w:rFonts w:eastAsiaTheme="minorEastAsia"/>
                <w:noProof/>
              </w:rPr>
              <w:tab/>
            </w:r>
            <w:r w:rsidR="004566E3" w:rsidRPr="007A5A09">
              <w:rPr>
                <w:rStyle w:val="Hyperlink"/>
                <w:rFonts w:ascii="Courier" w:hAnsi="Courier"/>
                <w:noProof/>
                <w:lang w:bidi="hi-IN"/>
              </w:rPr>
              <w:t>EDIT</w:t>
            </w:r>
            <w:r w:rsidR="004566E3" w:rsidRPr="007A5A09">
              <w:rPr>
                <w:rStyle w:val="Hyperlink"/>
                <w:noProof/>
                <w:lang w:bidi="hi-IN"/>
              </w:rPr>
              <w:t xml:space="preserve"> Portlet Mode</w:t>
            </w:r>
            <w:r w:rsidR="004566E3">
              <w:rPr>
                <w:noProof/>
                <w:webHidden/>
              </w:rPr>
              <w:tab/>
            </w:r>
            <w:r w:rsidR="004566E3">
              <w:rPr>
                <w:noProof/>
                <w:webHidden/>
              </w:rPr>
              <w:fldChar w:fldCharType="begin"/>
            </w:r>
            <w:r w:rsidR="004566E3">
              <w:rPr>
                <w:noProof/>
                <w:webHidden/>
              </w:rPr>
              <w:instrText xml:space="preserve"> PAGEREF _Toc468261031 \h </w:instrText>
            </w:r>
            <w:r w:rsidR="004566E3">
              <w:rPr>
                <w:noProof/>
                <w:webHidden/>
              </w:rPr>
            </w:r>
            <w:r w:rsidR="004566E3">
              <w:rPr>
                <w:noProof/>
                <w:webHidden/>
              </w:rPr>
              <w:fldChar w:fldCharType="separate"/>
            </w:r>
            <w:r>
              <w:rPr>
                <w:noProof/>
                <w:webHidden/>
              </w:rPr>
              <w:t>55</w:t>
            </w:r>
            <w:r w:rsidR="004566E3">
              <w:rPr>
                <w:noProof/>
                <w:webHidden/>
              </w:rPr>
              <w:fldChar w:fldCharType="end"/>
            </w:r>
          </w:hyperlink>
        </w:p>
        <w:p w:rsidR="004566E3" w:rsidRDefault="003B17E8">
          <w:pPr>
            <w:pStyle w:val="TOC2"/>
            <w:rPr>
              <w:rFonts w:eastAsiaTheme="minorEastAsia"/>
              <w:noProof/>
            </w:rPr>
          </w:pPr>
          <w:hyperlink w:anchor="_Toc468261032" w:history="1">
            <w:r w:rsidR="004566E3" w:rsidRPr="007A5A09">
              <w:rPr>
                <w:rStyle w:val="Hyperlink"/>
                <w:noProof/>
                <w:lang w:bidi="hi-IN"/>
              </w:rPr>
              <w:t>9.3</w:t>
            </w:r>
            <w:r w:rsidR="004566E3">
              <w:rPr>
                <w:rFonts w:eastAsiaTheme="minorEastAsia"/>
                <w:noProof/>
              </w:rPr>
              <w:tab/>
            </w:r>
            <w:r w:rsidR="004566E3" w:rsidRPr="007A5A09">
              <w:rPr>
                <w:rStyle w:val="Hyperlink"/>
                <w:rFonts w:ascii="Courier" w:hAnsi="Courier"/>
                <w:noProof/>
                <w:lang w:bidi="hi-IN"/>
              </w:rPr>
              <w:t>HELP</w:t>
            </w:r>
            <w:r w:rsidR="004566E3" w:rsidRPr="007A5A09">
              <w:rPr>
                <w:rStyle w:val="Hyperlink"/>
                <w:noProof/>
                <w:lang w:bidi="hi-IN"/>
              </w:rPr>
              <w:t xml:space="preserve"> Portlet Mode</w:t>
            </w:r>
            <w:r w:rsidR="004566E3">
              <w:rPr>
                <w:noProof/>
                <w:webHidden/>
              </w:rPr>
              <w:tab/>
            </w:r>
            <w:r w:rsidR="004566E3">
              <w:rPr>
                <w:noProof/>
                <w:webHidden/>
              </w:rPr>
              <w:fldChar w:fldCharType="begin"/>
            </w:r>
            <w:r w:rsidR="004566E3">
              <w:rPr>
                <w:noProof/>
                <w:webHidden/>
              </w:rPr>
              <w:instrText xml:space="preserve"> PAGEREF _Toc468261032 \h </w:instrText>
            </w:r>
            <w:r w:rsidR="004566E3">
              <w:rPr>
                <w:noProof/>
                <w:webHidden/>
              </w:rPr>
            </w:r>
            <w:r w:rsidR="004566E3">
              <w:rPr>
                <w:noProof/>
                <w:webHidden/>
              </w:rPr>
              <w:fldChar w:fldCharType="separate"/>
            </w:r>
            <w:r>
              <w:rPr>
                <w:noProof/>
                <w:webHidden/>
              </w:rPr>
              <w:t>56</w:t>
            </w:r>
            <w:r w:rsidR="004566E3">
              <w:rPr>
                <w:noProof/>
                <w:webHidden/>
              </w:rPr>
              <w:fldChar w:fldCharType="end"/>
            </w:r>
          </w:hyperlink>
        </w:p>
        <w:p w:rsidR="004566E3" w:rsidRDefault="003B17E8">
          <w:pPr>
            <w:pStyle w:val="TOC2"/>
            <w:rPr>
              <w:rFonts w:eastAsiaTheme="minorEastAsia"/>
              <w:noProof/>
            </w:rPr>
          </w:pPr>
          <w:hyperlink w:anchor="_Toc468261033" w:history="1">
            <w:r w:rsidR="004566E3" w:rsidRPr="007A5A09">
              <w:rPr>
                <w:rStyle w:val="Hyperlink"/>
                <w:noProof/>
                <w:lang w:bidi="hi-IN"/>
              </w:rPr>
              <w:t>9.4</w:t>
            </w:r>
            <w:r w:rsidR="004566E3">
              <w:rPr>
                <w:rFonts w:eastAsiaTheme="minorEastAsia"/>
                <w:noProof/>
              </w:rPr>
              <w:tab/>
            </w:r>
            <w:r w:rsidR="004566E3" w:rsidRPr="007A5A09">
              <w:rPr>
                <w:rStyle w:val="Hyperlink"/>
                <w:noProof/>
                <w:lang w:bidi="hi-IN"/>
              </w:rPr>
              <w:t>Custom Portlet Modes</w:t>
            </w:r>
            <w:r w:rsidR="004566E3">
              <w:rPr>
                <w:noProof/>
                <w:webHidden/>
              </w:rPr>
              <w:tab/>
            </w:r>
            <w:r w:rsidR="004566E3">
              <w:rPr>
                <w:noProof/>
                <w:webHidden/>
              </w:rPr>
              <w:fldChar w:fldCharType="begin"/>
            </w:r>
            <w:r w:rsidR="004566E3">
              <w:rPr>
                <w:noProof/>
                <w:webHidden/>
              </w:rPr>
              <w:instrText xml:space="preserve"> PAGEREF _Toc468261033 \h </w:instrText>
            </w:r>
            <w:r w:rsidR="004566E3">
              <w:rPr>
                <w:noProof/>
                <w:webHidden/>
              </w:rPr>
            </w:r>
            <w:r w:rsidR="004566E3">
              <w:rPr>
                <w:noProof/>
                <w:webHidden/>
              </w:rPr>
              <w:fldChar w:fldCharType="separate"/>
            </w:r>
            <w:r>
              <w:rPr>
                <w:noProof/>
                <w:webHidden/>
              </w:rPr>
              <w:t>56</w:t>
            </w:r>
            <w:r w:rsidR="004566E3">
              <w:rPr>
                <w:noProof/>
                <w:webHidden/>
              </w:rPr>
              <w:fldChar w:fldCharType="end"/>
            </w:r>
          </w:hyperlink>
        </w:p>
        <w:p w:rsidR="004566E3" w:rsidRDefault="003B17E8">
          <w:pPr>
            <w:pStyle w:val="TOC2"/>
            <w:rPr>
              <w:rFonts w:eastAsiaTheme="minorEastAsia"/>
              <w:noProof/>
            </w:rPr>
          </w:pPr>
          <w:hyperlink w:anchor="_Toc468261034" w:history="1">
            <w:r w:rsidR="004566E3" w:rsidRPr="007A5A09">
              <w:rPr>
                <w:rStyle w:val="Hyperlink"/>
                <w:noProof/>
                <w:lang w:bidi="hi-IN"/>
              </w:rPr>
              <w:t>9.5</w:t>
            </w:r>
            <w:r w:rsidR="004566E3">
              <w:rPr>
                <w:rFonts w:eastAsiaTheme="minorEastAsia"/>
                <w:noProof/>
              </w:rPr>
              <w:tab/>
            </w:r>
            <w:r w:rsidR="004566E3" w:rsidRPr="007A5A09">
              <w:rPr>
                <w:rStyle w:val="Hyperlink"/>
                <w:noProof/>
                <w:lang w:bidi="hi-IN"/>
              </w:rPr>
              <w:t>Defining Portlet Modes Support</w:t>
            </w:r>
            <w:r w:rsidR="004566E3">
              <w:rPr>
                <w:noProof/>
                <w:webHidden/>
              </w:rPr>
              <w:tab/>
            </w:r>
            <w:r w:rsidR="004566E3">
              <w:rPr>
                <w:noProof/>
                <w:webHidden/>
              </w:rPr>
              <w:fldChar w:fldCharType="begin"/>
            </w:r>
            <w:r w:rsidR="004566E3">
              <w:rPr>
                <w:noProof/>
                <w:webHidden/>
              </w:rPr>
              <w:instrText xml:space="preserve"> PAGEREF _Toc468261034 \h </w:instrText>
            </w:r>
            <w:r w:rsidR="004566E3">
              <w:rPr>
                <w:noProof/>
                <w:webHidden/>
              </w:rPr>
            </w:r>
            <w:r w:rsidR="004566E3">
              <w:rPr>
                <w:noProof/>
                <w:webHidden/>
              </w:rPr>
              <w:fldChar w:fldCharType="separate"/>
            </w:r>
            <w:r>
              <w:rPr>
                <w:noProof/>
                <w:webHidden/>
              </w:rPr>
              <w:t>56</w:t>
            </w:r>
            <w:r w:rsidR="004566E3">
              <w:rPr>
                <w:noProof/>
                <w:webHidden/>
              </w:rPr>
              <w:fldChar w:fldCharType="end"/>
            </w:r>
          </w:hyperlink>
        </w:p>
        <w:p w:rsidR="004566E3" w:rsidRDefault="003B17E8">
          <w:pPr>
            <w:pStyle w:val="TOC2"/>
            <w:rPr>
              <w:rFonts w:eastAsiaTheme="minorEastAsia"/>
              <w:noProof/>
            </w:rPr>
          </w:pPr>
          <w:hyperlink w:anchor="_Toc468261035" w:history="1">
            <w:r w:rsidR="004566E3" w:rsidRPr="007A5A09">
              <w:rPr>
                <w:rStyle w:val="Hyperlink"/>
                <w:noProof/>
                <w:lang w:bidi="hi-IN"/>
              </w:rPr>
              <w:t>9.6</w:t>
            </w:r>
            <w:r w:rsidR="004566E3">
              <w:rPr>
                <w:rFonts w:eastAsiaTheme="minorEastAsia"/>
                <w:noProof/>
              </w:rPr>
              <w:tab/>
            </w:r>
            <w:r w:rsidR="004566E3" w:rsidRPr="007A5A09">
              <w:rPr>
                <w:rStyle w:val="Hyperlink"/>
                <w:noProof/>
                <w:lang w:bidi="hi-IN"/>
              </w:rPr>
              <w:t>Setting next possible Portlet Modes</w:t>
            </w:r>
            <w:r w:rsidR="004566E3">
              <w:rPr>
                <w:noProof/>
                <w:webHidden/>
              </w:rPr>
              <w:tab/>
            </w:r>
            <w:r w:rsidR="004566E3">
              <w:rPr>
                <w:noProof/>
                <w:webHidden/>
              </w:rPr>
              <w:fldChar w:fldCharType="begin"/>
            </w:r>
            <w:r w:rsidR="004566E3">
              <w:rPr>
                <w:noProof/>
                <w:webHidden/>
              </w:rPr>
              <w:instrText xml:space="preserve"> PAGEREF _Toc468261035 \h </w:instrText>
            </w:r>
            <w:r w:rsidR="004566E3">
              <w:rPr>
                <w:noProof/>
                <w:webHidden/>
              </w:rPr>
            </w:r>
            <w:r w:rsidR="004566E3">
              <w:rPr>
                <w:noProof/>
                <w:webHidden/>
              </w:rPr>
              <w:fldChar w:fldCharType="separate"/>
            </w:r>
            <w:r>
              <w:rPr>
                <w:noProof/>
                <w:webHidden/>
              </w:rPr>
              <w:t>57</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36" w:history="1">
            <w:r w:rsidR="004566E3" w:rsidRPr="007A5A09">
              <w:rPr>
                <w:rStyle w:val="Hyperlink"/>
                <w:noProof/>
                <w:lang w:bidi="hi-IN"/>
              </w:rPr>
              <w:t>Chapter 10</w:t>
            </w:r>
            <w:r w:rsidR="004566E3">
              <w:rPr>
                <w:rFonts w:eastAsiaTheme="minorEastAsia"/>
                <w:noProof/>
              </w:rPr>
              <w:tab/>
            </w:r>
            <w:r w:rsidR="004566E3" w:rsidRPr="007A5A09">
              <w:rPr>
                <w:rStyle w:val="Hyperlink"/>
                <w:noProof/>
                <w:lang w:bidi="hi-IN"/>
              </w:rPr>
              <w:t>Window States</w:t>
            </w:r>
            <w:r w:rsidR="004566E3">
              <w:rPr>
                <w:noProof/>
                <w:webHidden/>
              </w:rPr>
              <w:tab/>
            </w:r>
            <w:r w:rsidR="004566E3">
              <w:rPr>
                <w:noProof/>
                <w:webHidden/>
              </w:rPr>
              <w:fldChar w:fldCharType="begin"/>
            </w:r>
            <w:r w:rsidR="004566E3">
              <w:rPr>
                <w:noProof/>
                <w:webHidden/>
              </w:rPr>
              <w:instrText xml:space="preserve"> PAGEREF _Toc468261036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2"/>
            <w:rPr>
              <w:rFonts w:eastAsiaTheme="minorEastAsia"/>
              <w:noProof/>
            </w:rPr>
          </w:pPr>
          <w:hyperlink w:anchor="_Toc468261037" w:history="1">
            <w:r w:rsidR="004566E3" w:rsidRPr="007A5A09">
              <w:rPr>
                <w:rStyle w:val="Hyperlink"/>
                <w:noProof/>
                <w:lang w:bidi="hi-IN"/>
              </w:rPr>
              <w:t>10.1</w:t>
            </w:r>
            <w:r w:rsidR="004566E3">
              <w:rPr>
                <w:rFonts w:eastAsiaTheme="minorEastAsia"/>
                <w:noProof/>
              </w:rPr>
              <w:tab/>
            </w:r>
            <w:r w:rsidR="004566E3" w:rsidRPr="007A5A09">
              <w:rPr>
                <w:rStyle w:val="Hyperlink"/>
                <w:rFonts w:ascii="Courier" w:hAnsi="Courier"/>
                <w:noProof/>
                <w:lang w:bidi="hi-IN"/>
              </w:rPr>
              <w:t>NORMAL</w:t>
            </w:r>
            <w:r w:rsidR="004566E3" w:rsidRPr="007A5A09">
              <w:rPr>
                <w:rStyle w:val="Hyperlink"/>
                <w:noProof/>
                <w:lang w:bidi="hi-IN"/>
              </w:rPr>
              <w:t xml:space="preserve"> Window State</w:t>
            </w:r>
            <w:r w:rsidR="004566E3">
              <w:rPr>
                <w:noProof/>
                <w:webHidden/>
              </w:rPr>
              <w:tab/>
            </w:r>
            <w:r w:rsidR="004566E3">
              <w:rPr>
                <w:noProof/>
                <w:webHidden/>
              </w:rPr>
              <w:fldChar w:fldCharType="begin"/>
            </w:r>
            <w:r w:rsidR="004566E3">
              <w:rPr>
                <w:noProof/>
                <w:webHidden/>
              </w:rPr>
              <w:instrText xml:space="preserve"> PAGEREF _Toc468261037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2"/>
            <w:rPr>
              <w:rFonts w:eastAsiaTheme="minorEastAsia"/>
              <w:noProof/>
            </w:rPr>
          </w:pPr>
          <w:hyperlink w:anchor="_Toc468261038" w:history="1">
            <w:r w:rsidR="004566E3" w:rsidRPr="007A5A09">
              <w:rPr>
                <w:rStyle w:val="Hyperlink"/>
                <w:noProof/>
                <w:lang w:bidi="hi-IN"/>
              </w:rPr>
              <w:t>10.2</w:t>
            </w:r>
            <w:r w:rsidR="004566E3">
              <w:rPr>
                <w:rFonts w:eastAsiaTheme="minorEastAsia"/>
                <w:noProof/>
              </w:rPr>
              <w:tab/>
            </w:r>
            <w:r w:rsidR="004566E3" w:rsidRPr="007A5A09">
              <w:rPr>
                <w:rStyle w:val="Hyperlink"/>
                <w:rFonts w:ascii="Courier" w:hAnsi="Courier"/>
                <w:noProof/>
                <w:lang w:bidi="hi-IN"/>
              </w:rPr>
              <w:t>MAXIMIZED</w:t>
            </w:r>
            <w:r w:rsidR="004566E3" w:rsidRPr="007A5A09">
              <w:rPr>
                <w:rStyle w:val="Hyperlink"/>
                <w:noProof/>
                <w:lang w:bidi="hi-IN"/>
              </w:rPr>
              <w:t xml:space="preserve"> Window State</w:t>
            </w:r>
            <w:r w:rsidR="004566E3">
              <w:rPr>
                <w:noProof/>
                <w:webHidden/>
              </w:rPr>
              <w:tab/>
            </w:r>
            <w:r w:rsidR="004566E3">
              <w:rPr>
                <w:noProof/>
                <w:webHidden/>
              </w:rPr>
              <w:fldChar w:fldCharType="begin"/>
            </w:r>
            <w:r w:rsidR="004566E3">
              <w:rPr>
                <w:noProof/>
                <w:webHidden/>
              </w:rPr>
              <w:instrText xml:space="preserve"> PAGEREF _Toc468261038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2"/>
            <w:rPr>
              <w:rFonts w:eastAsiaTheme="minorEastAsia"/>
              <w:noProof/>
            </w:rPr>
          </w:pPr>
          <w:hyperlink w:anchor="_Toc468261039" w:history="1">
            <w:r w:rsidR="004566E3" w:rsidRPr="007A5A09">
              <w:rPr>
                <w:rStyle w:val="Hyperlink"/>
                <w:noProof/>
                <w:lang w:bidi="hi-IN"/>
              </w:rPr>
              <w:t>10.3</w:t>
            </w:r>
            <w:r w:rsidR="004566E3">
              <w:rPr>
                <w:rFonts w:eastAsiaTheme="minorEastAsia"/>
                <w:noProof/>
              </w:rPr>
              <w:tab/>
            </w:r>
            <w:r w:rsidR="004566E3" w:rsidRPr="007A5A09">
              <w:rPr>
                <w:rStyle w:val="Hyperlink"/>
                <w:rFonts w:ascii="Courier" w:hAnsi="Courier"/>
                <w:noProof/>
                <w:lang w:bidi="hi-IN"/>
              </w:rPr>
              <w:t>MINIMIZED</w:t>
            </w:r>
            <w:r w:rsidR="004566E3" w:rsidRPr="007A5A09">
              <w:rPr>
                <w:rStyle w:val="Hyperlink"/>
                <w:noProof/>
                <w:lang w:bidi="hi-IN"/>
              </w:rPr>
              <w:t xml:space="preserve"> Window State</w:t>
            </w:r>
            <w:r w:rsidR="004566E3">
              <w:rPr>
                <w:noProof/>
                <w:webHidden/>
              </w:rPr>
              <w:tab/>
            </w:r>
            <w:r w:rsidR="004566E3">
              <w:rPr>
                <w:noProof/>
                <w:webHidden/>
              </w:rPr>
              <w:fldChar w:fldCharType="begin"/>
            </w:r>
            <w:r w:rsidR="004566E3">
              <w:rPr>
                <w:noProof/>
                <w:webHidden/>
              </w:rPr>
              <w:instrText xml:space="preserve"> PAGEREF _Toc468261039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2"/>
            <w:rPr>
              <w:rFonts w:eastAsiaTheme="minorEastAsia"/>
              <w:noProof/>
            </w:rPr>
          </w:pPr>
          <w:hyperlink w:anchor="_Toc468261040" w:history="1">
            <w:r w:rsidR="004566E3" w:rsidRPr="007A5A09">
              <w:rPr>
                <w:rStyle w:val="Hyperlink"/>
                <w:noProof/>
                <w:lang w:bidi="hi-IN"/>
              </w:rPr>
              <w:t>10.4</w:t>
            </w:r>
            <w:r w:rsidR="004566E3">
              <w:rPr>
                <w:rFonts w:eastAsiaTheme="minorEastAsia"/>
                <w:noProof/>
              </w:rPr>
              <w:tab/>
            </w:r>
            <w:r w:rsidR="004566E3" w:rsidRPr="007A5A09">
              <w:rPr>
                <w:rStyle w:val="Hyperlink"/>
                <w:noProof/>
                <w:lang w:bidi="hi-IN"/>
              </w:rPr>
              <w:t>Custom Window States</w:t>
            </w:r>
            <w:r w:rsidR="004566E3">
              <w:rPr>
                <w:noProof/>
                <w:webHidden/>
              </w:rPr>
              <w:tab/>
            </w:r>
            <w:r w:rsidR="004566E3">
              <w:rPr>
                <w:noProof/>
                <w:webHidden/>
              </w:rPr>
              <w:fldChar w:fldCharType="begin"/>
            </w:r>
            <w:r w:rsidR="004566E3">
              <w:rPr>
                <w:noProof/>
                <w:webHidden/>
              </w:rPr>
              <w:instrText xml:space="preserve"> PAGEREF _Toc468261040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2"/>
            <w:rPr>
              <w:rFonts w:eastAsiaTheme="minorEastAsia"/>
              <w:noProof/>
            </w:rPr>
          </w:pPr>
          <w:hyperlink w:anchor="_Toc468261041" w:history="1">
            <w:r w:rsidR="004566E3" w:rsidRPr="007A5A09">
              <w:rPr>
                <w:rStyle w:val="Hyperlink"/>
                <w:noProof/>
                <w:lang w:bidi="hi-IN"/>
              </w:rPr>
              <w:t>10.5</w:t>
            </w:r>
            <w:r w:rsidR="004566E3">
              <w:rPr>
                <w:rFonts w:eastAsiaTheme="minorEastAsia"/>
                <w:noProof/>
              </w:rPr>
              <w:tab/>
            </w:r>
            <w:r w:rsidR="004566E3" w:rsidRPr="007A5A09">
              <w:rPr>
                <w:rStyle w:val="Hyperlink"/>
                <w:noProof/>
                <w:lang w:bidi="hi-IN"/>
              </w:rPr>
              <w:t>Defining Window State Support</w:t>
            </w:r>
            <w:r w:rsidR="004566E3">
              <w:rPr>
                <w:noProof/>
                <w:webHidden/>
              </w:rPr>
              <w:tab/>
            </w:r>
            <w:r w:rsidR="004566E3">
              <w:rPr>
                <w:noProof/>
                <w:webHidden/>
              </w:rPr>
              <w:fldChar w:fldCharType="begin"/>
            </w:r>
            <w:r w:rsidR="004566E3">
              <w:rPr>
                <w:noProof/>
                <w:webHidden/>
              </w:rPr>
              <w:instrText xml:space="preserve"> PAGEREF _Toc468261041 \h </w:instrText>
            </w:r>
            <w:r w:rsidR="004566E3">
              <w:rPr>
                <w:noProof/>
                <w:webHidden/>
              </w:rPr>
            </w:r>
            <w:r w:rsidR="004566E3">
              <w:rPr>
                <w:noProof/>
                <w:webHidden/>
              </w:rPr>
              <w:fldChar w:fldCharType="separate"/>
            </w:r>
            <w:r>
              <w:rPr>
                <w:noProof/>
                <w:webHidden/>
              </w:rPr>
              <w:t>58</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42" w:history="1">
            <w:r w:rsidR="004566E3" w:rsidRPr="007A5A09">
              <w:rPr>
                <w:rStyle w:val="Hyperlink"/>
                <w:noProof/>
                <w:lang w:bidi="hi-IN"/>
              </w:rPr>
              <w:t>Chapter 11</w:t>
            </w:r>
            <w:r w:rsidR="004566E3">
              <w:rPr>
                <w:rFonts w:eastAsiaTheme="minorEastAsia"/>
                <w:noProof/>
              </w:rPr>
              <w:tab/>
            </w:r>
            <w:r w:rsidR="004566E3" w:rsidRPr="007A5A09">
              <w:rPr>
                <w:rStyle w:val="Hyperlink"/>
                <w:noProof/>
                <w:lang w:bidi="hi-IN"/>
              </w:rPr>
              <w:t>Portlet Parameters</w:t>
            </w:r>
            <w:r w:rsidR="004566E3">
              <w:rPr>
                <w:noProof/>
                <w:webHidden/>
              </w:rPr>
              <w:tab/>
            </w:r>
            <w:r w:rsidR="004566E3">
              <w:rPr>
                <w:noProof/>
                <w:webHidden/>
              </w:rPr>
              <w:fldChar w:fldCharType="begin"/>
            </w:r>
            <w:r w:rsidR="004566E3">
              <w:rPr>
                <w:noProof/>
                <w:webHidden/>
              </w:rPr>
              <w:instrText xml:space="preserve"> PAGEREF _Toc468261042 \h </w:instrText>
            </w:r>
            <w:r w:rsidR="004566E3">
              <w:rPr>
                <w:noProof/>
                <w:webHidden/>
              </w:rPr>
            </w:r>
            <w:r w:rsidR="004566E3">
              <w:rPr>
                <w:noProof/>
                <w:webHidden/>
              </w:rPr>
              <w:fldChar w:fldCharType="separate"/>
            </w:r>
            <w:r>
              <w:rPr>
                <w:noProof/>
                <w:webHidden/>
              </w:rPr>
              <w:t>60</w:t>
            </w:r>
            <w:r w:rsidR="004566E3">
              <w:rPr>
                <w:noProof/>
                <w:webHidden/>
              </w:rPr>
              <w:fldChar w:fldCharType="end"/>
            </w:r>
          </w:hyperlink>
        </w:p>
        <w:p w:rsidR="004566E3" w:rsidRDefault="003B17E8">
          <w:pPr>
            <w:pStyle w:val="TOC2"/>
            <w:rPr>
              <w:rFonts w:eastAsiaTheme="minorEastAsia"/>
              <w:noProof/>
            </w:rPr>
          </w:pPr>
          <w:hyperlink w:anchor="_Toc468261043" w:history="1">
            <w:r w:rsidR="004566E3" w:rsidRPr="007A5A09">
              <w:rPr>
                <w:rStyle w:val="Hyperlink"/>
                <w:noProof/>
                <w:lang w:bidi="hi-IN"/>
              </w:rPr>
              <w:t>11.1</w:t>
            </w:r>
            <w:r w:rsidR="004566E3">
              <w:rPr>
                <w:rFonts w:eastAsiaTheme="minorEastAsia"/>
                <w:noProof/>
              </w:rPr>
              <w:tab/>
            </w:r>
            <w:r w:rsidR="004566E3" w:rsidRPr="007A5A09">
              <w:rPr>
                <w:rStyle w:val="Hyperlink"/>
                <w:noProof/>
                <w:lang w:bidi="hi-IN"/>
              </w:rPr>
              <w:t>Portlet Parameters</w:t>
            </w:r>
            <w:r w:rsidR="004566E3">
              <w:rPr>
                <w:noProof/>
                <w:webHidden/>
              </w:rPr>
              <w:tab/>
            </w:r>
            <w:r w:rsidR="004566E3">
              <w:rPr>
                <w:noProof/>
                <w:webHidden/>
              </w:rPr>
              <w:fldChar w:fldCharType="begin"/>
            </w:r>
            <w:r w:rsidR="004566E3">
              <w:rPr>
                <w:noProof/>
                <w:webHidden/>
              </w:rPr>
              <w:instrText xml:space="preserve"> PAGEREF _Toc468261043 \h </w:instrText>
            </w:r>
            <w:r w:rsidR="004566E3">
              <w:rPr>
                <w:noProof/>
                <w:webHidden/>
              </w:rPr>
            </w:r>
            <w:r w:rsidR="004566E3">
              <w:rPr>
                <w:noProof/>
                <w:webHidden/>
              </w:rPr>
              <w:fldChar w:fldCharType="separate"/>
            </w:r>
            <w:r>
              <w:rPr>
                <w:noProof/>
                <w:webHidden/>
              </w:rPr>
              <w:t>61</w:t>
            </w:r>
            <w:r w:rsidR="004566E3">
              <w:rPr>
                <w:noProof/>
                <w:webHidden/>
              </w:rPr>
              <w:fldChar w:fldCharType="end"/>
            </w:r>
          </w:hyperlink>
        </w:p>
        <w:p w:rsidR="004566E3" w:rsidRDefault="003B17E8">
          <w:pPr>
            <w:pStyle w:val="TOC3"/>
            <w:rPr>
              <w:rFonts w:eastAsiaTheme="minorEastAsia"/>
              <w:noProof/>
            </w:rPr>
          </w:pPr>
          <w:hyperlink w:anchor="_Toc468261044" w:history="1">
            <w:r w:rsidR="004566E3" w:rsidRPr="007A5A09">
              <w:rPr>
                <w:rStyle w:val="Hyperlink"/>
                <w:noProof/>
                <w:lang w:bidi="hi-IN"/>
              </w:rPr>
              <w:t>11.1.1</w:t>
            </w:r>
            <w:r w:rsidR="004566E3">
              <w:rPr>
                <w:rFonts w:eastAsiaTheme="minorEastAsia"/>
                <w:noProof/>
              </w:rPr>
              <w:tab/>
            </w:r>
            <w:r w:rsidR="004566E3" w:rsidRPr="007A5A09">
              <w:rPr>
                <w:rStyle w:val="Hyperlink"/>
                <w:noProof/>
                <w:lang w:bidi="hi-IN"/>
              </w:rPr>
              <w:t>Extra Request Parameters</w:t>
            </w:r>
            <w:r w:rsidR="004566E3">
              <w:rPr>
                <w:noProof/>
                <w:webHidden/>
              </w:rPr>
              <w:tab/>
            </w:r>
            <w:r w:rsidR="004566E3">
              <w:rPr>
                <w:noProof/>
                <w:webHidden/>
              </w:rPr>
              <w:fldChar w:fldCharType="begin"/>
            </w:r>
            <w:r w:rsidR="004566E3">
              <w:rPr>
                <w:noProof/>
                <w:webHidden/>
              </w:rPr>
              <w:instrText xml:space="preserve"> PAGEREF _Toc468261044 \h </w:instrText>
            </w:r>
            <w:r w:rsidR="004566E3">
              <w:rPr>
                <w:noProof/>
                <w:webHidden/>
              </w:rPr>
            </w:r>
            <w:r w:rsidR="004566E3">
              <w:rPr>
                <w:noProof/>
                <w:webHidden/>
              </w:rPr>
              <w:fldChar w:fldCharType="separate"/>
            </w:r>
            <w:r>
              <w:rPr>
                <w:noProof/>
                <w:webHidden/>
              </w:rPr>
              <w:t>61</w:t>
            </w:r>
            <w:r w:rsidR="004566E3">
              <w:rPr>
                <w:noProof/>
                <w:webHidden/>
              </w:rPr>
              <w:fldChar w:fldCharType="end"/>
            </w:r>
          </w:hyperlink>
        </w:p>
        <w:p w:rsidR="004566E3" w:rsidRDefault="003B17E8">
          <w:pPr>
            <w:pStyle w:val="TOC3"/>
            <w:rPr>
              <w:rFonts w:eastAsiaTheme="minorEastAsia"/>
              <w:noProof/>
            </w:rPr>
          </w:pPr>
          <w:hyperlink w:anchor="_Toc468261045" w:history="1">
            <w:r w:rsidR="004566E3" w:rsidRPr="007A5A09">
              <w:rPr>
                <w:rStyle w:val="Hyperlink"/>
                <w:noProof/>
                <w:lang w:bidi="hi-IN"/>
              </w:rPr>
              <w:t>11.1.2</w:t>
            </w:r>
            <w:r w:rsidR="004566E3">
              <w:rPr>
                <w:rFonts w:eastAsiaTheme="minorEastAsia"/>
                <w:noProof/>
              </w:rPr>
              <w:tab/>
            </w:r>
            <w:r w:rsidR="004566E3" w:rsidRPr="007A5A09">
              <w:rPr>
                <w:rStyle w:val="Hyperlink"/>
                <w:rFonts w:ascii="Courier New" w:hAnsi="Courier New" w:cs="Courier New"/>
                <w:noProof/>
                <w:lang w:bidi="hi-IN"/>
              </w:rPr>
              <w:t>PortletParameters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_Toc468261045 \h </w:instrText>
            </w:r>
            <w:r w:rsidR="004566E3">
              <w:rPr>
                <w:noProof/>
                <w:webHidden/>
              </w:rPr>
            </w:r>
            <w:r w:rsidR="004566E3">
              <w:rPr>
                <w:noProof/>
                <w:webHidden/>
              </w:rPr>
              <w:fldChar w:fldCharType="separate"/>
            </w:r>
            <w:r>
              <w:rPr>
                <w:noProof/>
                <w:webHidden/>
              </w:rPr>
              <w:t>61</w:t>
            </w:r>
            <w:r w:rsidR="004566E3">
              <w:rPr>
                <w:noProof/>
                <w:webHidden/>
              </w:rPr>
              <w:fldChar w:fldCharType="end"/>
            </w:r>
          </w:hyperlink>
        </w:p>
        <w:p w:rsidR="004566E3" w:rsidRDefault="003B17E8">
          <w:pPr>
            <w:pStyle w:val="TOC3"/>
            <w:rPr>
              <w:rFonts w:eastAsiaTheme="minorEastAsia"/>
              <w:noProof/>
            </w:rPr>
          </w:pPr>
          <w:hyperlink w:anchor="_Toc468261046" w:history="1">
            <w:r w:rsidR="004566E3" w:rsidRPr="007A5A09">
              <w:rPr>
                <w:rStyle w:val="Hyperlink"/>
                <w:noProof/>
                <w:lang w:bidi="hi-IN"/>
              </w:rPr>
              <w:t>11.1.3</w:t>
            </w:r>
            <w:r w:rsidR="004566E3">
              <w:rPr>
                <w:rFonts w:eastAsiaTheme="minorEastAsia"/>
                <w:noProof/>
              </w:rPr>
              <w:tab/>
            </w:r>
            <w:r w:rsidR="004566E3" w:rsidRPr="007A5A09">
              <w:rPr>
                <w:rStyle w:val="Hyperlink"/>
                <w:rFonts w:ascii="Courier New" w:hAnsi="Courier New" w:cs="Courier New"/>
                <w:noProof/>
                <w:lang w:bidi="hi-IN"/>
              </w:rPr>
              <w:t>MutablePortletParameters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_Toc468261046 \h </w:instrText>
            </w:r>
            <w:r w:rsidR="004566E3">
              <w:rPr>
                <w:noProof/>
                <w:webHidden/>
              </w:rPr>
            </w:r>
            <w:r w:rsidR="004566E3">
              <w:rPr>
                <w:noProof/>
                <w:webHidden/>
              </w:rPr>
              <w:fldChar w:fldCharType="separate"/>
            </w:r>
            <w:r>
              <w:rPr>
                <w:noProof/>
                <w:webHidden/>
              </w:rPr>
              <w:t>62</w:t>
            </w:r>
            <w:r w:rsidR="004566E3">
              <w:rPr>
                <w:noProof/>
                <w:webHidden/>
              </w:rPr>
              <w:fldChar w:fldCharType="end"/>
            </w:r>
          </w:hyperlink>
        </w:p>
        <w:p w:rsidR="004566E3" w:rsidRDefault="003B17E8">
          <w:pPr>
            <w:pStyle w:val="TOC2"/>
            <w:rPr>
              <w:rFonts w:eastAsiaTheme="minorEastAsia"/>
              <w:noProof/>
            </w:rPr>
          </w:pPr>
          <w:hyperlink w:anchor="_Toc468261047" w:history="1">
            <w:r w:rsidR="004566E3" w:rsidRPr="007A5A09">
              <w:rPr>
                <w:rStyle w:val="Hyperlink"/>
                <w:noProof/>
                <w:lang w:bidi="hi-IN"/>
              </w:rPr>
              <w:t>11.2</w:t>
            </w:r>
            <w:r w:rsidR="004566E3">
              <w:rPr>
                <w:rFonts w:eastAsiaTheme="minorEastAsia"/>
                <w:noProof/>
              </w:rPr>
              <w:tab/>
            </w:r>
            <w:r w:rsidR="004566E3" w:rsidRPr="007A5A09">
              <w:rPr>
                <w:rStyle w:val="Hyperlink"/>
                <w:noProof/>
                <w:lang w:bidi="hi-IN"/>
              </w:rPr>
              <w:t>Render Parameters</w:t>
            </w:r>
            <w:r w:rsidR="004566E3">
              <w:rPr>
                <w:noProof/>
                <w:webHidden/>
              </w:rPr>
              <w:tab/>
            </w:r>
            <w:r w:rsidR="004566E3">
              <w:rPr>
                <w:noProof/>
                <w:webHidden/>
              </w:rPr>
              <w:fldChar w:fldCharType="begin"/>
            </w:r>
            <w:r w:rsidR="004566E3">
              <w:rPr>
                <w:noProof/>
                <w:webHidden/>
              </w:rPr>
              <w:instrText xml:space="preserve"> PAGEREF _Toc468261047 \h </w:instrText>
            </w:r>
            <w:r w:rsidR="004566E3">
              <w:rPr>
                <w:noProof/>
                <w:webHidden/>
              </w:rPr>
            </w:r>
            <w:r w:rsidR="004566E3">
              <w:rPr>
                <w:noProof/>
                <w:webHidden/>
              </w:rPr>
              <w:fldChar w:fldCharType="separate"/>
            </w:r>
            <w:r>
              <w:rPr>
                <w:noProof/>
                <w:webHidden/>
              </w:rPr>
              <w:t>63</w:t>
            </w:r>
            <w:r w:rsidR="004566E3">
              <w:rPr>
                <w:noProof/>
                <w:webHidden/>
              </w:rPr>
              <w:fldChar w:fldCharType="end"/>
            </w:r>
          </w:hyperlink>
        </w:p>
        <w:p w:rsidR="004566E3" w:rsidRDefault="003B17E8">
          <w:pPr>
            <w:pStyle w:val="TOC3"/>
            <w:rPr>
              <w:rFonts w:eastAsiaTheme="minorEastAsia"/>
              <w:noProof/>
            </w:rPr>
          </w:pPr>
          <w:hyperlink w:anchor="_Toc468261048" w:history="1">
            <w:r w:rsidR="004566E3" w:rsidRPr="007A5A09">
              <w:rPr>
                <w:rStyle w:val="Hyperlink"/>
                <w:noProof/>
                <w:lang w:bidi="hi-IN"/>
              </w:rPr>
              <w:t>11.2.1</w:t>
            </w:r>
            <w:r w:rsidR="004566E3">
              <w:rPr>
                <w:rFonts w:eastAsiaTheme="minorEastAsia"/>
                <w:noProof/>
              </w:rPr>
              <w:tab/>
            </w:r>
            <w:r w:rsidR="004566E3" w:rsidRPr="007A5A09">
              <w:rPr>
                <w:rStyle w:val="Hyperlink"/>
                <w:noProof/>
                <w:lang w:bidi="hi-IN"/>
              </w:rPr>
              <w:t>Public Render Parameters</w:t>
            </w:r>
            <w:r w:rsidR="004566E3">
              <w:rPr>
                <w:noProof/>
                <w:webHidden/>
              </w:rPr>
              <w:tab/>
            </w:r>
            <w:r w:rsidR="004566E3">
              <w:rPr>
                <w:noProof/>
                <w:webHidden/>
              </w:rPr>
              <w:fldChar w:fldCharType="begin"/>
            </w:r>
            <w:r w:rsidR="004566E3">
              <w:rPr>
                <w:noProof/>
                <w:webHidden/>
              </w:rPr>
              <w:instrText xml:space="preserve"> PAGEREF _Toc468261048 \h </w:instrText>
            </w:r>
            <w:r w:rsidR="004566E3">
              <w:rPr>
                <w:noProof/>
                <w:webHidden/>
              </w:rPr>
            </w:r>
            <w:r w:rsidR="004566E3">
              <w:rPr>
                <w:noProof/>
                <w:webHidden/>
              </w:rPr>
              <w:fldChar w:fldCharType="separate"/>
            </w:r>
            <w:r>
              <w:rPr>
                <w:noProof/>
                <w:webHidden/>
              </w:rPr>
              <w:t>64</w:t>
            </w:r>
            <w:r w:rsidR="004566E3">
              <w:rPr>
                <w:noProof/>
                <w:webHidden/>
              </w:rPr>
              <w:fldChar w:fldCharType="end"/>
            </w:r>
          </w:hyperlink>
        </w:p>
        <w:p w:rsidR="004566E3" w:rsidRDefault="003B17E8">
          <w:pPr>
            <w:pStyle w:val="TOC3"/>
            <w:rPr>
              <w:rFonts w:eastAsiaTheme="minorEastAsia"/>
              <w:noProof/>
            </w:rPr>
          </w:pPr>
          <w:hyperlink w:anchor="_Toc468261049" w:history="1">
            <w:r w:rsidR="004566E3" w:rsidRPr="007A5A09">
              <w:rPr>
                <w:rStyle w:val="Hyperlink"/>
                <w:noProof/>
                <w:lang w:bidi="hi-IN"/>
              </w:rPr>
              <w:t>11.2.2</w:t>
            </w:r>
            <w:r w:rsidR="004566E3">
              <w:rPr>
                <w:rFonts w:eastAsiaTheme="minorEastAsia"/>
                <w:noProof/>
              </w:rPr>
              <w:tab/>
            </w:r>
            <w:r w:rsidR="004566E3" w:rsidRPr="007A5A09">
              <w:rPr>
                <w:rStyle w:val="Hyperlink"/>
                <w:rFonts w:ascii="Courier New" w:hAnsi="Courier New" w:cs="Courier New"/>
                <w:noProof/>
                <w:lang w:bidi="hi-IN"/>
              </w:rPr>
              <w:t>RenderParameters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_Toc468261049 \h </w:instrText>
            </w:r>
            <w:r w:rsidR="004566E3">
              <w:rPr>
                <w:noProof/>
                <w:webHidden/>
              </w:rPr>
            </w:r>
            <w:r w:rsidR="004566E3">
              <w:rPr>
                <w:noProof/>
                <w:webHidden/>
              </w:rPr>
              <w:fldChar w:fldCharType="separate"/>
            </w:r>
            <w:r>
              <w:rPr>
                <w:noProof/>
                <w:webHidden/>
              </w:rPr>
              <w:t>64</w:t>
            </w:r>
            <w:r w:rsidR="004566E3">
              <w:rPr>
                <w:noProof/>
                <w:webHidden/>
              </w:rPr>
              <w:fldChar w:fldCharType="end"/>
            </w:r>
          </w:hyperlink>
        </w:p>
        <w:p w:rsidR="004566E3" w:rsidRDefault="003B17E8">
          <w:pPr>
            <w:pStyle w:val="TOC3"/>
            <w:rPr>
              <w:rFonts w:eastAsiaTheme="minorEastAsia"/>
              <w:noProof/>
            </w:rPr>
          </w:pPr>
          <w:hyperlink w:anchor="_Toc468261050" w:history="1">
            <w:r w:rsidR="004566E3" w:rsidRPr="007A5A09">
              <w:rPr>
                <w:rStyle w:val="Hyperlink"/>
                <w:noProof/>
                <w:lang w:bidi="hi-IN"/>
              </w:rPr>
              <w:t>11.2.3</w:t>
            </w:r>
            <w:r w:rsidR="004566E3">
              <w:rPr>
                <w:rFonts w:eastAsiaTheme="minorEastAsia"/>
                <w:noProof/>
              </w:rPr>
              <w:tab/>
            </w:r>
            <w:r w:rsidR="004566E3" w:rsidRPr="007A5A09">
              <w:rPr>
                <w:rStyle w:val="Hyperlink"/>
                <w:rFonts w:ascii="Courier New" w:hAnsi="Courier New" w:cs="Courier New"/>
                <w:noProof/>
                <w:lang w:bidi="hi-IN"/>
              </w:rPr>
              <w:t>MutableRenderParameters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_Toc468261050 \h </w:instrText>
            </w:r>
            <w:r w:rsidR="004566E3">
              <w:rPr>
                <w:noProof/>
                <w:webHidden/>
              </w:rPr>
            </w:r>
            <w:r w:rsidR="004566E3">
              <w:rPr>
                <w:noProof/>
                <w:webHidden/>
              </w:rPr>
              <w:fldChar w:fldCharType="separate"/>
            </w:r>
            <w:r>
              <w:rPr>
                <w:noProof/>
                <w:webHidden/>
              </w:rPr>
              <w:t>64</w:t>
            </w:r>
            <w:r w:rsidR="004566E3">
              <w:rPr>
                <w:noProof/>
                <w:webHidden/>
              </w:rPr>
              <w:fldChar w:fldCharType="end"/>
            </w:r>
          </w:hyperlink>
        </w:p>
        <w:p w:rsidR="004566E3" w:rsidRDefault="003B17E8">
          <w:pPr>
            <w:pStyle w:val="TOC2"/>
            <w:rPr>
              <w:rFonts w:eastAsiaTheme="minorEastAsia"/>
              <w:noProof/>
            </w:rPr>
          </w:pPr>
          <w:hyperlink w:anchor="_Toc468261051" w:history="1">
            <w:r w:rsidR="004566E3" w:rsidRPr="007A5A09">
              <w:rPr>
                <w:rStyle w:val="Hyperlink"/>
                <w:noProof/>
                <w:lang w:bidi="hi-IN"/>
              </w:rPr>
              <w:t>11.3</w:t>
            </w:r>
            <w:r w:rsidR="004566E3">
              <w:rPr>
                <w:rFonts w:eastAsiaTheme="minorEastAsia"/>
                <w:noProof/>
              </w:rPr>
              <w:tab/>
            </w:r>
            <w:r w:rsidR="004566E3" w:rsidRPr="007A5A09">
              <w:rPr>
                <w:rStyle w:val="Hyperlink"/>
                <w:noProof/>
                <w:lang w:bidi="hi-IN"/>
              </w:rPr>
              <w:t>Action Parameters</w:t>
            </w:r>
            <w:r w:rsidR="004566E3">
              <w:rPr>
                <w:noProof/>
                <w:webHidden/>
              </w:rPr>
              <w:tab/>
            </w:r>
            <w:r w:rsidR="004566E3">
              <w:rPr>
                <w:noProof/>
                <w:webHidden/>
              </w:rPr>
              <w:fldChar w:fldCharType="begin"/>
            </w:r>
            <w:r w:rsidR="004566E3">
              <w:rPr>
                <w:noProof/>
                <w:webHidden/>
              </w:rPr>
              <w:instrText xml:space="preserve"> PAGEREF _Toc468261051 \h </w:instrText>
            </w:r>
            <w:r w:rsidR="004566E3">
              <w:rPr>
                <w:noProof/>
                <w:webHidden/>
              </w:rPr>
            </w:r>
            <w:r w:rsidR="004566E3">
              <w:rPr>
                <w:noProof/>
                <w:webHidden/>
              </w:rPr>
              <w:fldChar w:fldCharType="separate"/>
            </w:r>
            <w:r>
              <w:rPr>
                <w:noProof/>
                <w:webHidden/>
              </w:rPr>
              <w:t>65</w:t>
            </w:r>
            <w:r w:rsidR="004566E3">
              <w:rPr>
                <w:noProof/>
                <w:webHidden/>
              </w:rPr>
              <w:fldChar w:fldCharType="end"/>
            </w:r>
          </w:hyperlink>
        </w:p>
        <w:p w:rsidR="004566E3" w:rsidRDefault="003B17E8">
          <w:pPr>
            <w:pStyle w:val="TOC3"/>
            <w:rPr>
              <w:rFonts w:eastAsiaTheme="minorEastAsia"/>
              <w:noProof/>
            </w:rPr>
          </w:pPr>
          <w:hyperlink w:anchor="_Toc468261052" w:history="1">
            <w:r w:rsidR="004566E3" w:rsidRPr="007A5A09">
              <w:rPr>
                <w:rStyle w:val="Hyperlink"/>
                <w:noProof/>
                <w:lang w:bidi="hi-IN"/>
              </w:rPr>
              <w:t>11.3.1</w:t>
            </w:r>
            <w:r w:rsidR="004566E3">
              <w:rPr>
                <w:rFonts w:eastAsiaTheme="minorEastAsia"/>
                <w:noProof/>
              </w:rPr>
              <w:tab/>
            </w:r>
            <w:r w:rsidR="004566E3" w:rsidRPr="007A5A09">
              <w:rPr>
                <w:rStyle w:val="Hyperlink"/>
                <w:rFonts w:ascii="Courier New" w:hAnsi="Courier New" w:cs="Courier New"/>
                <w:noProof/>
                <w:lang w:bidi="hi-IN"/>
              </w:rPr>
              <w:t>ActionParameters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_Toc468261052 \h </w:instrText>
            </w:r>
            <w:r w:rsidR="004566E3">
              <w:rPr>
                <w:noProof/>
                <w:webHidden/>
              </w:rPr>
            </w:r>
            <w:r w:rsidR="004566E3">
              <w:rPr>
                <w:noProof/>
                <w:webHidden/>
              </w:rPr>
              <w:fldChar w:fldCharType="separate"/>
            </w:r>
            <w:r>
              <w:rPr>
                <w:noProof/>
                <w:webHidden/>
              </w:rPr>
              <w:t>65</w:t>
            </w:r>
            <w:r w:rsidR="004566E3">
              <w:rPr>
                <w:noProof/>
                <w:webHidden/>
              </w:rPr>
              <w:fldChar w:fldCharType="end"/>
            </w:r>
          </w:hyperlink>
        </w:p>
        <w:p w:rsidR="004566E3" w:rsidRDefault="003B17E8">
          <w:pPr>
            <w:pStyle w:val="TOC3"/>
            <w:rPr>
              <w:rFonts w:eastAsiaTheme="minorEastAsia"/>
              <w:noProof/>
            </w:rPr>
          </w:pPr>
          <w:hyperlink w:anchor="_Toc468261053" w:history="1">
            <w:r w:rsidR="004566E3" w:rsidRPr="007A5A09">
              <w:rPr>
                <w:rStyle w:val="Hyperlink"/>
                <w:noProof/>
                <w:lang w:bidi="hi-IN"/>
              </w:rPr>
              <w:t>11.3.2</w:t>
            </w:r>
            <w:r w:rsidR="004566E3">
              <w:rPr>
                <w:rFonts w:eastAsiaTheme="minorEastAsia"/>
                <w:noProof/>
              </w:rPr>
              <w:tab/>
            </w:r>
            <w:r w:rsidR="004566E3" w:rsidRPr="007A5A09">
              <w:rPr>
                <w:rStyle w:val="Hyperlink"/>
                <w:rFonts w:ascii="Courier New" w:hAnsi="Courier New" w:cs="Courier New"/>
                <w:noProof/>
                <w:lang w:bidi="hi-IN"/>
              </w:rPr>
              <w:t>MutableActionParameters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_Toc468261053 \h </w:instrText>
            </w:r>
            <w:r w:rsidR="004566E3">
              <w:rPr>
                <w:noProof/>
                <w:webHidden/>
              </w:rPr>
            </w:r>
            <w:r w:rsidR="004566E3">
              <w:rPr>
                <w:noProof/>
                <w:webHidden/>
              </w:rPr>
              <w:fldChar w:fldCharType="separate"/>
            </w:r>
            <w:r>
              <w:rPr>
                <w:noProof/>
                <w:webHidden/>
              </w:rPr>
              <w:t>65</w:t>
            </w:r>
            <w:r w:rsidR="004566E3">
              <w:rPr>
                <w:noProof/>
                <w:webHidden/>
              </w:rPr>
              <w:fldChar w:fldCharType="end"/>
            </w:r>
          </w:hyperlink>
        </w:p>
        <w:p w:rsidR="004566E3" w:rsidRDefault="003B17E8">
          <w:pPr>
            <w:pStyle w:val="TOC2"/>
            <w:rPr>
              <w:rFonts w:eastAsiaTheme="minorEastAsia"/>
              <w:noProof/>
            </w:rPr>
          </w:pPr>
          <w:hyperlink w:anchor="_Toc468261054" w:history="1">
            <w:r w:rsidR="004566E3" w:rsidRPr="007A5A09">
              <w:rPr>
                <w:rStyle w:val="Hyperlink"/>
                <w:noProof/>
                <w:lang w:bidi="hi-IN"/>
              </w:rPr>
              <w:t>11.4</w:t>
            </w:r>
            <w:r w:rsidR="004566E3">
              <w:rPr>
                <w:rFonts w:eastAsiaTheme="minorEastAsia"/>
                <w:noProof/>
              </w:rPr>
              <w:tab/>
            </w:r>
            <w:r w:rsidR="004566E3" w:rsidRPr="007A5A09">
              <w:rPr>
                <w:rStyle w:val="Hyperlink"/>
                <w:noProof/>
                <w:lang w:bidi="hi-IN"/>
              </w:rPr>
              <w:t>Resource Parameters</w:t>
            </w:r>
            <w:r w:rsidR="004566E3">
              <w:rPr>
                <w:noProof/>
                <w:webHidden/>
              </w:rPr>
              <w:tab/>
            </w:r>
            <w:r w:rsidR="004566E3">
              <w:rPr>
                <w:noProof/>
                <w:webHidden/>
              </w:rPr>
              <w:fldChar w:fldCharType="begin"/>
            </w:r>
            <w:r w:rsidR="004566E3">
              <w:rPr>
                <w:noProof/>
                <w:webHidden/>
              </w:rPr>
              <w:instrText xml:space="preserve"> PAGEREF _Toc468261054 \h </w:instrText>
            </w:r>
            <w:r w:rsidR="004566E3">
              <w:rPr>
                <w:noProof/>
                <w:webHidden/>
              </w:rPr>
            </w:r>
            <w:r w:rsidR="004566E3">
              <w:rPr>
                <w:noProof/>
                <w:webHidden/>
              </w:rPr>
              <w:fldChar w:fldCharType="separate"/>
            </w:r>
            <w:r>
              <w:rPr>
                <w:noProof/>
                <w:webHidden/>
              </w:rPr>
              <w:t>65</w:t>
            </w:r>
            <w:r w:rsidR="004566E3">
              <w:rPr>
                <w:noProof/>
                <w:webHidden/>
              </w:rPr>
              <w:fldChar w:fldCharType="end"/>
            </w:r>
          </w:hyperlink>
        </w:p>
        <w:p w:rsidR="004566E3" w:rsidRDefault="003B17E8">
          <w:pPr>
            <w:pStyle w:val="TOC3"/>
            <w:rPr>
              <w:rFonts w:eastAsiaTheme="minorEastAsia"/>
              <w:noProof/>
            </w:rPr>
          </w:pPr>
          <w:hyperlink w:anchor="_Toc468261055" w:history="1">
            <w:r w:rsidR="004566E3" w:rsidRPr="007A5A09">
              <w:rPr>
                <w:rStyle w:val="Hyperlink"/>
                <w:noProof/>
                <w:lang w:bidi="hi-IN"/>
              </w:rPr>
              <w:t>11.4.1</w:t>
            </w:r>
            <w:r w:rsidR="004566E3">
              <w:rPr>
                <w:rFonts w:eastAsiaTheme="minorEastAsia"/>
                <w:noProof/>
              </w:rPr>
              <w:tab/>
            </w:r>
            <w:r w:rsidR="004566E3" w:rsidRPr="007A5A09">
              <w:rPr>
                <w:rStyle w:val="Hyperlink"/>
                <w:rFonts w:ascii="Courier New" w:hAnsi="Courier New" w:cs="Courier New"/>
                <w:noProof/>
                <w:lang w:bidi="hi-IN"/>
              </w:rPr>
              <w:t>ResourceParameters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_Toc468261055 \h </w:instrText>
            </w:r>
            <w:r w:rsidR="004566E3">
              <w:rPr>
                <w:noProof/>
                <w:webHidden/>
              </w:rPr>
            </w:r>
            <w:r w:rsidR="004566E3">
              <w:rPr>
                <w:noProof/>
                <w:webHidden/>
              </w:rPr>
              <w:fldChar w:fldCharType="separate"/>
            </w:r>
            <w:r>
              <w:rPr>
                <w:noProof/>
                <w:webHidden/>
              </w:rPr>
              <w:t>66</w:t>
            </w:r>
            <w:r w:rsidR="004566E3">
              <w:rPr>
                <w:noProof/>
                <w:webHidden/>
              </w:rPr>
              <w:fldChar w:fldCharType="end"/>
            </w:r>
          </w:hyperlink>
        </w:p>
        <w:p w:rsidR="004566E3" w:rsidRDefault="003B17E8">
          <w:pPr>
            <w:pStyle w:val="TOC3"/>
            <w:rPr>
              <w:rFonts w:eastAsiaTheme="minorEastAsia"/>
              <w:noProof/>
            </w:rPr>
          </w:pPr>
          <w:hyperlink w:anchor="_Toc468261056" w:history="1">
            <w:r w:rsidR="004566E3" w:rsidRPr="007A5A09">
              <w:rPr>
                <w:rStyle w:val="Hyperlink"/>
                <w:noProof/>
                <w:lang w:bidi="hi-IN"/>
              </w:rPr>
              <w:t>11.4.2</w:t>
            </w:r>
            <w:r w:rsidR="004566E3">
              <w:rPr>
                <w:rFonts w:eastAsiaTheme="minorEastAsia"/>
                <w:noProof/>
              </w:rPr>
              <w:tab/>
            </w:r>
            <w:r w:rsidR="004566E3" w:rsidRPr="007A5A09">
              <w:rPr>
                <w:rStyle w:val="Hyperlink"/>
                <w:rFonts w:ascii="Courier New" w:hAnsi="Courier New" w:cs="Courier New"/>
                <w:noProof/>
                <w:lang w:bidi="hi-IN"/>
              </w:rPr>
              <w:t>MutableResourceParameters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_Toc468261056 \h </w:instrText>
            </w:r>
            <w:r w:rsidR="004566E3">
              <w:rPr>
                <w:noProof/>
                <w:webHidden/>
              </w:rPr>
            </w:r>
            <w:r w:rsidR="004566E3">
              <w:rPr>
                <w:noProof/>
                <w:webHidden/>
              </w:rPr>
              <w:fldChar w:fldCharType="separate"/>
            </w:r>
            <w:r>
              <w:rPr>
                <w:noProof/>
                <w:webHidden/>
              </w:rPr>
              <w:t>66</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57" w:history="1">
            <w:r w:rsidR="004566E3" w:rsidRPr="007A5A09">
              <w:rPr>
                <w:rStyle w:val="Hyperlink"/>
                <w:noProof/>
                <w:lang w:bidi="hi-IN"/>
              </w:rPr>
              <w:t>Chapter 12</w:t>
            </w:r>
            <w:r w:rsidR="004566E3">
              <w:rPr>
                <w:rFonts w:eastAsiaTheme="minorEastAsia"/>
                <w:noProof/>
              </w:rPr>
              <w:tab/>
            </w:r>
            <w:r w:rsidR="004566E3" w:rsidRPr="007A5A09">
              <w:rPr>
                <w:rStyle w:val="Hyperlink"/>
                <w:noProof/>
                <w:lang w:bidi="hi-IN"/>
              </w:rPr>
              <w:t>Render State</w:t>
            </w:r>
            <w:r w:rsidR="004566E3">
              <w:rPr>
                <w:noProof/>
                <w:webHidden/>
              </w:rPr>
              <w:tab/>
            </w:r>
            <w:r w:rsidR="004566E3">
              <w:rPr>
                <w:noProof/>
                <w:webHidden/>
              </w:rPr>
              <w:fldChar w:fldCharType="begin"/>
            </w:r>
            <w:r w:rsidR="004566E3">
              <w:rPr>
                <w:noProof/>
                <w:webHidden/>
              </w:rPr>
              <w:instrText xml:space="preserve"> PAGEREF _Toc468261057 \h </w:instrText>
            </w:r>
            <w:r w:rsidR="004566E3">
              <w:rPr>
                <w:noProof/>
                <w:webHidden/>
              </w:rPr>
            </w:r>
            <w:r w:rsidR="004566E3">
              <w:rPr>
                <w:noProof/>
                <w:webHidden/>
              </w:rPr>
              <w:fldChar w:fldCharType="separate"/>
            </w:r>
            <w:r>
              <w:rPr>
                <w:noProof/>
                <w:webHidden/>
              </w:rPr>
              <w:t>67</w:t>
            </w:r>
            <w:r w:rsidR="004566E3">
              <w:rPr>
                <w:noProof/>
                <w:webHidden/>
              </w:rPr>
              <w:fldChar w:fldCharType="end"/>
            </w:r>
          </w:hyperlink>
        </w:p>
        <w:p w:rsidR="004566E3" w:rsidRDefault="003B17E8">
          <w:pPr>
            <w:pStyle w:val="TOC2"/>
            <w:rPr>
              <w:rFonts w:eastAsiaTheme="minorEastAsia"/>
              <w:noProof/>
            </w:rPr>
          </w:pPr>
          <w:hyperlink w:anchor="_Toc468261058" w:history="1">
            <w:r w:rsidR="004566E3" w:rsidRPr="007A5A09">
              <w:rPr>
                <w:rStyle w:val="Hyperlink"/>
                <w:noProof/>
                <w:lang w:bidi="hi-IN"/>
              </w:rPr>
              <w:t>12.1</w:t>
            </w:r>
            <w:r w:rsidR="004566E3">
              <w:rPr>
                <w:rFonts w:eastAsiaTheme="minorEastAsia"/>
                <w:noProof/>
              </w:rPr>
              <w:tab/>
            </w:r>
            <w:r w:rsidR="004566E3" w:rsidRPr="007A5A09">
              <w:rPr>
                <w:rStyle w:val="Hyperlink"/>
                <w:noProof/>
                <w:lang w:bidi="hi-IN"/>
              </w:rPr>
              <w:t>The RenderState Interface</w:t>
            </w:r>
            <w:r w:rsidR="004566E3">
              <w:rPr>
                <w:noProof/>
                <w:webHidden/>
              </w:rPr>
              <w:tab/>
            </w:r>
            <w:r w:rsidR="004566E3">
              <w:rPr>
                <w:noProof/>
                <w:webHidden/>
              </w:rPr>
              <w:fldChar w:fldCharType="begin"/>
            </w:r>
            <w:r w:rsidR="004566E3">
              <w:rPr>
                <w:noProof/>
                <w:webHidden/>
              </w:rPr>
              <w:instrText xml:space="preserve"> PAGEREF _Toc468261058 \h </w:instrText>
            </w:r>
            <w:r w:rsidR="004566E3">
              <w:rPr>
                <w:noProof/>
                <w:webHidden/>
              </w:rPr>
            </w:r>
            <w:r w:rsidR="004566E3">
              <w:rPr>
                <w:noProof/>
                <w:webHidden/>
              </w:rPr>
              <w:fldChar w:fldCharType="separate"/>
            </w:r>
            <w:r>
              <w:rPr>
                <w:noProof/>
                <w:webHidden/>
              </w:rPr>
              <w:t>67</w:t>
            </w:r>
            <w:r w:rsidR="004566E3">
              <w:rPr>
                <w:noProof/>
                <w:webHidden/>
              </w:rPr>
              <w:fldChar w:fldCharType="end"/>
            </w:r>
          </w:hyperlink>
        </w:p>
        <w:p w:rsidR="004566E3" w:rsidRDefault="003B17E8">
          <w:pPr>
            <w:pStyle w:val="TOC2"/>
            <w:rPr>
              <w:rFonts w:eastAsiaTheme="minorEastAsia"/>
              <w:noProof/>
            </w:rPr>
          </w:pPr>
          <w:hyperlink w:anchor="_Toc468261059" w:history="1">
            <w:r w:rsidR="004566E3" w:rsidRPr="007A5A09">
              <w:rPr>
                <w:rStyle w:val="Hyperlink"/>
                <w:noProof/>
                <w:lang w:bidi="hi-IN"/>
              </w:rPr>
              <w:t>12.2</w:t>
            </w:r>
            <w:r w:rsidR="004566E3">
              <w:rPr>
                <w:rFonts w:eastAsiaTheme="minorEastAsia"/>
                <w:noProof/>
              </w:rPr>
              <w:tab/>
            </w:r>
            <w:r w:rsidR="004566E3" w:rsidRPr="007A5A09">
              <w:rPr>
                <w:rStyle w:val="Hyperlink"/>
                <w:rFonts w:ascii="Courier New" w:hAnsi="Courier New" w:cs="Courier New"/>
                <w:noProof/>
                <w:lang w:bidi="hi-IN"/>
              </w:rPr>
              <w:t>MutableRenderState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_Toc468261059 \h </w:instrText>
            </w:r>
            <w:r w:rsidR="004566E3">
              <w:rPr>
                <w:noProof/>
                <w:webHidden/>
              </w:rPr>
            </w:r>
            <w:r w:rsidR="004566E3">
              <w:rPr>
                <w:noProof/>
                <w:webHidden/>
              </w:rPr>
              <w:fldChar w:fldCharType="separate"/>
            </w:r>
            <w:r>
              <w:rPr>
                <w:noProof/>
                <w:webHidden/>
              </w:rPr>
              <w:t>67</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60" w:history="1">
            <w:r w:rsidR="004566E3" w:rsidRPr="007A5A09">
              <w:rPr>
                <w:rStyle w:val="Hyperlink"/>
                <w:noProof/>
                <w:lang w:bidi="hi-IN"/>
              </w:rPr>
              <w:t>Chapter 13</w:t>
            </w:r>
            <w:r w:rsidR="004566E3">
              <w:rPr>
                <w:rFonts w:eastAsiaTheme="minorEastAsia"/>
                <w:noProof/>
              </w:rPr>
              <w:tab/>
            </w:r>
            <w:r w:rsidR="004566E3" w:rsidRPr="007A5A09">
              <w:rPr>
                <w:rStyle w:val="Hyperlink"/>
                <w:noProof/>
                <w:lang w:bidi="hi-IN"/>
              </w:rPr>
              <w:t>Portlet URLs</w:t>
            </w:r>
            <w:r w:rsidR="004566E3">
              <w:rPr>
                <w:noProof/>
                <w:webHidden/>
              </w:rPr>
              <w:tab/>
            </w:r>
            <w:r w:rsidR="004566E3">
              <w:rPr>
                <w:noProof/>
                <w:webHidden/>
              </w:rPr>
              <w:fldChar w:fldCharType="begin"/>
            </w:r>
            <w:r w:rsidR="004566E3">
              <w:rPr>
                <w:noProof/>
                <w:webHidden/>
              </w:rPr>
              <w:instrText xml:space="preserve"> PAGEREF _Toc468261060 \h </w:instrText>
            </w:r>
            <w:r w:rsidR="004566E3">
              <w:rPr>
                <w:noProof/>
                <w:webHidden/>
              </w:rPr>
            </w:r>
            <w:r w:rsidR="004566E3">
              <w:rPr>
                <w:noProof/>
                <w:webHidden/>
              </w:rPr>
              <w:fldChar w:fldCharType="separate"/>
            </w:r>
            <w:r>
              <w:rPr>
                <w:noProof/>
                <w:webHidden/>
              </w:rPr>
              <w:t>69</w:t>
            </w:r>
            <w:r w:rsidR="004566E3">
              <w:rPr>
                <w:noProof/>
                <w:webHidden/>
              </w:rPr>
              <w:fldChar w:fldCharType="end"/>
            </w:r>
          </w:hyperlink>
        </w:p>
        <w:p w:rsidR="004566E3" w:rsidRDefault="003B17E8">
          <w:pPr>
            <w:pStyle w:val="TOC2"/>
            <w:rPr>
              <w:rFonts w:eastAsiaTheme="minorEastAsia"/>
              <w:noProof/>
            </w:rPr>
          </w:pPr>
          <w:hyperlink w:anchor="_Toc468261061" w:history="1">
            <w:r w:rsidR="004566E3" w:rsidRPr="007A5A09">
              <w:rPr>
                <w:rStyle w:val="Hyperlink"/>
                <w:noProof/>
                <w:lang w:bidi="hi-IN"/>
              </w:rPr>
              <w:t>13.1</w:t>
            </w:r>
            <w:r w:rsidR="004566E3">
              <w:rPr>
                <w:rFonts w:eastAsiaTheme="minorEastAsia"/>
                <w:noProof/>
              </w:rPr>
              <w:tab/>
            </w:r>
            <w:r w:rsidR="004566E3" w:rsidRPr="007A5A09">
              <w:rPr>
                <w:rStyle w:val="Hyperlink"/>
                <w:noProof/>
                <w:lang w:bidi="hi-IN"/>
              </w:rPr>
              <w:t>The Base URL</w:t>
            </w:r>
            <w:r w:rsidR="004566E3">
              <w:rPr>
                <w:noProof/>
                <w:webHidden/>
              </w:rPr>
              <w:tab/>
            </w:r>
            <w:r w:rsidR="004566E3">
              <w:rPr>
                <w:noProof/>
                <w:webHidden/>
              </w:rPr>
              <w:fldChar w:fldCharType="begin"/>
            </w:r>
            <w:r w:rsidR="004566E3">
              <w:rPr>
                <w:noProof/>
                <w:webHidden/>
              </w:rPr>
              <w:instrText xml:space="preserve"> PAGEREF _Toc468261061 \h </w:instrText>
            </w:r>
            <w:r w:rsidR="004566E3">
              <w:rPr>
                <w:noProof/>
                <w:webHidden/>
              </w:rPr>
            </w:r>
            <w:r w:rsidR="004566E3">
              <w:rPr>
                <w:noProof/>
                <w:webHidden/>
              </w:rPr>
              <w:fldChar w:fldCharType="separate"/>
            </w:r>
            <w:r>
              <w:rPr>
                <w:noProof/>
                <w:webHidden/>
              </w:rPr>
              <w:t>70</w:t>
            </w:r>
            <w:r w:rsidR="004566E3">
              <w:rPr>
                <w:noProof/>
                <w:webHidden/>
              </w:rPr>
              <w:fldChar w:fldCharType="end"/>
            </w:r>
          </w:hyperlink>
        </w:p>
        <w:p w:rsidR="004566E3" w:rsidRDefault="003B17E8">
          <w:pPr>
            <w:pStyle w:val="TOC3"/>
            <w:rPr>
              <w:rFonts w:eastAsiaTheme="minorEastAsia"/>
              <w:noProof/>
            </w:rPr>
          </w:pPr>
          <w:hyperlink w:anchor="_Toc468261062" w:history="1">
            <w:r w:rsidR="004566E3" w:rsidRPr="007A5A09">
              <w:rPr>
                <w:rStyle w:val="Hyperlink"/>
                <w:noProof/>
                <w:lang w:bidi="hi-IN"/>
              </w:rPr>
              <w:t>13.1.1</w:t>
            </w:r>
            <w:r w:rsidR="004566E3">
              <w:rPr>
                <w:rFonts w:eastAsiaTheme="minorEastAsia"/>
                <w:noProof/>
              </w:rPr>
              <w:tab/>
            </w:r>
            <w:r w:rsidR="004566E3" w:rsidRPr="007A5A09">
              <w:rPr>
                <w:rStyle w:val="Hyperlink"/>
                <w:rFonts w:ascii="Courier New" w:hAnsi="Courier New" w:cs="Courier New"/>
                <w:noProof/>
                <w:lang w:bidi="hi-IN"/>
              </w:rPr>
              <w:t>BaseURL</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_Toc468261062 \h </w:instrText>
            </w:r>
            <w:r w:rsidR="004566E3">
              <w:rPr>
                <w:noProof/>
                <w:webHidden/>
              </w:rPr>
            </w:r>
            <w:r w:rsidR="004566E3">
              <w:rPr>
                <w:noProof/>
                <w:webHidden/>
              </w:rPr>
              <w:fldChar w:fldCharType="separate"/>
            </w:r>
            <w:r>
              <w:rPr>
                <w:noProof/>
                <w:webHidden/>
              </w:rPr>
              <w:t>70</w:t>
            </w:r>
            <w:r w:rsidR="004566E3">
              <w:rPr>
                <w:noProof/>
                <w:webHidden/>
              </w:rPr>
              <w:fldChar w:fldCharType="end"/>
            </w:r>
          </w:hyperlink>
        </w:p>
        <w:p w:rsidR="004566E3" w:rsidRDefault="003B17E8">
          <w:pPr>
            <w:pStyle w:val="TOC2"/>
            <w:rPr>
              <w:rFonts w:eastAsiaTheme="minorEastAsia"/>
              <w:noProof/>
            </w:rPr>
          </w:pPr>
          <w:hyperlink w:anchor="_Toc468261063" w:history="1">
            <w:r w:rsidR="004566E3" w:rsidRPr="007A5A09">
              <w:rPr>
                <w:rStyle w:val="Hyperlink"/>
                <w:noProof/>
                <w:lang w:bidi="hi-IN"/>
              </w:rPr>
              <w:t>13.2</w:t>
            </w:r>
            <w:r w:rsidR="004566E3">
              <w:rPr>
                <w:rFonts w:eastAsiaTheme="minorEastAsia"/>
                <w:noProof/>
              </w:rPr>
              <w:tab/>
            </w:r>
            <w:r w:rsidR="004566E3" w:rsidRPr="007A5A09">
              <w:rPr>
                <w:rStyle w:val="Hyperlink"/>
                <w:noProof/>
                <w:lang w:bidi="hi-IN"/>
              </w:rPr>
              <w:t>The Resource URL</w:t>
            </w:r>
            <w:r w:rsidR="004566E3">
              <w:rPr>
                <w:noProof/>
                <w:webHidden/>
              </w:rPr>
              <w:tab/>
            </w:r>
            <w:r w:rsidR="004566E3">
              <w:rPr>
                <w:noProof/>
                <w:webHidden/>
              </w:rPr>
              <w:fldChar w:fldCharType="begin"/>
            </w:r>
            <w:r w:rsidR="004566E3">
              <w:rPr>
                <w:noProof/>
                <w:webHidden/>
              </w:rPr>
              <w:instrText xml:space="preserve"> PAGEREF _Toc468261063 \h </w:instrText>
            </w:r>
            <w:r w:rsidR="004566E3">
              <w:rPr>
                <w:noProof/>
                <w:webHidden/>
              </w:rPr>
            </w:r>
            <w:r w:rsidR="004566E3">
              <w:rPr>
                <w:noProof/>
                <w:webHidden/>
              </w:rPr>
              <w:fldChar w:fldCharType="separate"/>
            </w:r>
            <w:r>
              <w:rPr>
                <w:noProof/>
                <w:webHidden/>
              </w:rPr>
              <w:t>71</w:t>
            </w:r>
            <w:r w:rsidR="004566E3">
              <w:rPr>
                <w:noProof/>
                <w:webHidden/>
              </w:rPr>
              <w:fldChar w:fldCharType="end"/>
            </w:r>
          </w:hyperlink>
        </w:p>
        <w:p w:rsidR="004566E3" w:rsidRDefault="003B17E8">
          <w:pPr>
            <w:pStyle w:val="TOC3"/>
            <w:rPr>
              <w:rFonts w:eastAsiaTheme="minorEastAsia"/>
              <w:noProof/>
            </w:rPr>
          </w:pPr>
          <w:hyperlink w:anchor="_Toc468261064" w:history="1">
            <w:r w:rsidR="004566E3" w:rsidRPr="007A5A09">
              <w:rPr>
                <w:rStyle w:val="Hyperlink"/>
                <w:noProof/>
                <w:lang w:bidi="hi-IN"/>
              </w:rPr>
              <w:t>13.2.1</w:t>
            </w:r>
            <w:r w:rsidR="004566E3">
              <w:rPr>
                <w:rFonts w:eastAsiaTheme="minorEastAsia"/>
                <w:noProof/>
              </w:rPr>
              <w:tab/>
            </w:r>
            <w:r w:rsidR="004566E3" w:rsidRPr="007A5A09">
              <w:rPr>
                <w:rStyle w:val="Hyperlink"/>
                <w:rFonts w:ascii="Courier New" w:hAnsi="Courier New" w:cs="Courier New"/>
                <w:noProof/>
                <w:lang w:bidi="hi-IN"/>
              </w:rPr>
              <w:t>ResourceURL</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_Toc468261064 \h </w:instrText>
            </w:r>
            <w:r w:rsidR="004566E3">
              <w:rPr>
                <w:noProof/>
                <w:webHidden/>
              </w:rPr>
            </w:r>
            <w:r w:rsidR="004566E3">
              <w:rPr>
                <w:noProof/>
                <w:webHidden/>
              </w:rPr>
              <w:fldChar w:fldCharType="separate"/>
            </w:r>
            <w:r>
              <w:rPr>
                <w:noProof/>
                <w:webHidden/>
              </w:rPr>
              <w:t>72</w:t>
            </w:r>
            <w:r w:rsidR="004566E3">
              <w:rPr>
                <w:noProof/>
                <w:webHidden/>
              </w:rPr>
              <w:fldChar w:fldCharType="end"/>
            </w:r>
          </w:hyperlink>
        </w:p>
        <w:p w:rsidR="004566E3" w:rsidRDefault="003B17E8">
          <w:pPr>
            <w:pStyle w:val="TOC2"/>
            <w:rPr>
              <w:rFonts w:eastAsiaTheme="minorEastAsia"/>
              <w:noProof/>
            </w:rPr>
          </w:pPr>
          <w:hyperlink w:anchor="_Toc468261065" w:history="1">
            <w:r w:rsidR="004566E3" w:rsidRPr="007A5A09">
              <w:rPr>
                <w:rStyle w:val="Hyperlink"/>
                <w:noProof/>
                <w:lang w:bidi="hi-IN"/>
              </w:rPr>
              <w:t>13.3</w:t>
            </w:r>
            <w:r w:rsidR="004566E3">
              <w:rPr>
                <w:rFonts w:eastAsiaTheme="minorEastAsia"/>
                <w:noProof/>
              </w:rPr>
              <w:tab/>
            </w:r>
            <w:r w:rsidR="004566E3" w:rsidRPr="007A5A09">
              <w:rPr>
                <w:rStyle w:val="Hyperlink"/>
                <w:noProof/>
                <w:lang w:bidi="hi-IN"/>
              </w:rPr>
              <w:t>The Portlet URL</w:t>
            </w:r>
            <w:r w:rsidR="004566E3">
              <w:rPr>
                <w:noProof/>
                <w:webHidden/>
              </w:rPr>
              <w:tab/>
            </w:r>
            <w:r w:rsidR="004566E3">
              <w:rPr>
                <w:noProof/>
                <w:webHidden/>
              </w:rPr>
              <w:fldChar w:fldCharType="begin"/>
            </w:r>
            <w:r w:rsidR="004566E3">
              <w:rPr>
                <w:noProof/>
                <w:webHidden/>
              </w:rPr>
              <w:instrText xml:space="preserve"> PAGEREF _Toc468261065 \h </w:instrText>
            </w:r>
            <w:r w:rsidR="004566E3">
              <w:rPr>
                <w:noProof/>
                <w:webHidden/>
              </w:rPr>
            </w:r>
            <w:r w:rsidR="004566E3">
              <w:rPr>
                <w:noProof/>
                <w:webHidden/>
              </w:rPr>
              <w:fldChar w:fldCharType="separate"/>
            </w:r>
            <w:r>
              <w:rPr>
                <w:noProof/>
                <w:webHidden/>
              </w:rPr>
              <w:t>73</w:t>
            </w:r>
            <w:r w:rsidR="004566E3">
              <w:rPr>
                <w:noProof/>
                <w:webHidden/>
              </w:rPr>
              <w:fldChar w:fldCharType="end"/>
            </w:r>
          </w:hyperlink>
        </w:p>
        <w:p w:rsidR="004566E3" w:rsidRDefault="003B17E8">
          <w:pPr>
            <w:pStyle w:val="TOC3"/>
            <w:rPr>
              <w:rFonts w:eastAsiaTheme="minorEastAsia"/>
              <w:noProof/>
            </w:rPr>
          </w:pPr>
          <w:hyperlink w:anchor="_Toc468261066" w:history="1">
            <w:r w:rsidR="004566E3" w:rsidRPr="007A5A09">
              <w:rPr>
                <w:rStyle w:val="Hyperlink"/>
                <w:noProof/>
                <w:lang w:bidi="hi-IN"/>
              </w:rPr>
              <w:t>13.3.1</w:t>
            </w:r>
            <w:r w:rsidR="004566E3">
              <w:rPr>
                <w:rFonts w:eastAsiaTheme="minorEastAsia"/>
                <w:noProof/>
              </w:rPr>
              <w:tab/>
            </w:r>
            <w:r w:rsidR="004566E3" w:rsidRPr="007A5A09">
              <w:rPr>
                <w:rStyle w:val="Hyperlink"/>
                <w:rFonts w:ascii="Courier New" w:hAnsi="Courier New" w:cs="Courier New"/>
                <w:noProof/>
                <w:lang w:bidi="hi-IN"/>
              </w:rPr>
              <w:t>PortletURL</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_Toc468261066 \h </w:instrText>
            </w:r>
            <w:r w:rsidR="004566E3">
              <w:rPr>
                <w:noProof/>
                <w:webHidden/>
              </w:rPr>
            </w:r>
            <w:r w:rsidR="004566E3">
              <w:rPr>
                <w:noProof/>
                <w:webHidden/>
              </w:rPr>
              <w:fldChar w:fldCharType="separate"/>
            </w:r>
            <w:r>
              <w:rPr>
                <w:noProof/>
                <w:webHidden/>
              </w:rPr>
              <w:t>73</w:t>
            </w:r>
            <w:r w:rsidR="004566E3">
              <w:rPr>
                <w:noProof/>
                <w:webHidden/>
              </w:rPr>
              <w:fldChar w:fldCharType="end"/>
            </w:r>
          </w:hyperlink>
        </w:p>
        <w:p w:rsidR="004566E3" w:rsidRDefault="003B17E8">
          <w:pPr>
            <w:pStyle w:val="TOC2"/>
            <w:rPr>
              <w:rFonts w:eastAsiaTheme="minorEastAsia"/>
              <w:noProof/>
            </w:rPr>
          </w:pPr>
          <w:hyperlink w:anchor="_Toc468261067" w:history="1">
            <w:r w:rsidR="004566E3" w:rsidRPr="007A5A09">
              <w:rPr>
                <w:rStyle w:val="Hyperlink"/>
                <w:noProof/>
                <w:lang w:bidi="hi-IN"/>
              </w:rPr>
              <w:t>13.4</w:t>
            </w:r>
            <w:r w:rsidR="004566E3">
              <w:rPr>
                <w:rFonts w:eastAsiaTheme="minorEastAsia"/>
                <w:noProof/>
              </w:rPr>
              <w:tab/>
            </w:r>
            <w:r w:rsidR="004566E3" w:rsidRPr="007A5A09">
              <w:rPr>
                <w:rStyle w:val="Hyperlink"/>
                <w:noProof/>
                <w:lang w:bidi="hi-IN"/>
              </w:rPr>
              <w:t>The Render URL</w:t>
            </w:r>
            <w:r w:rsidR="004566E3">
              <w:rPr>
                <w:noProof/>
                <w:webHidden/>
              </w:rPr>
              <w:tab/>
            </w:r>
            <w:r w:rsidR="004566E3">
              <w:rPr>
                <w:noProof/>
                <w:webHidden/>
              </w:rPr>
              <w:fldChar w:fldCharType="begin"/>
            </w:r>
            <w:r w:rsidR="004566E3">
              <w:rPr>
                <w:noProof/>
                <w:webHidden/>
              </w:rPr>
              <w:instrText xml:space="preserve"> PAGEREF _Toc468261067 \h </w:instrText>
            </w:r>
            <w:r w:rsidR="004566E3">
              <w:rPr>
                <w:noProof/>
                <w:webHidden/>
              </w:rPr>
            </w:r>
            <w:r w:rsidR="004566E3">
              <w:rPr>
                <w:noProof/>
                <w:webHidden/>
              </w:rPr>
              <w:fldChar w:fldCharType="separate"/>
            </w:r>
            <w:r>
              <w:rPr>
                <w:noProof/>
                <w:webHidden/>
              </w:rPr>
              <w:t>74</w:t>
            </w:r>
            <w:r w:rsidR="004566E3">
              <w:rPr>
                <w:noProof/>
                <w:webHidden/>
              </w:rPr>
              <w:fldChar w:fldCharType="end"/>
            </w:r>
          </w:hyperlink>
        </w:p>
        <w:p w:rsidR="004566E3" w:rsidRDefault="003B17E8">
          <w:pPr>
            <w:pStyle w:val="TOC3"/>
            <w:rPr>
              <w:rFonts w:eastAsiaTheme="minorEastAsia"/>
              <w:noProof/>
            </w:rPr>
          </w:pPr>
          <w:hyperlink w:anchor="_Toc468261068" w:history="1">
            <w:r w:rsidR="004566E3" w:rsidRPr="007A5A09">
              <w:rPr>
                <w:rStyle w:val="Hyperlink"/>
                <w:noProof/>
                <w:lang w:bidi="hi-IN"/>
              </w:rPr>
              <w:t>13.4.1</w:t>
            </w:r>
            <w:r w:rsidR="004566E3">
              <w:rPr>
                <w:rFonts w:eastAsiaTheme="minorEastAsia"/>
                <w:noProof/>
              </w:rPr>
              <w:tab/>
            </w:r>
            <w:r w:rsidR="004566E3" w:rsidRPr="007A5A09">
              <w:rPr>
                <w:rStyle w:val="Hyperlink"/>
                <w:rFonts w:ascii="Courier New" w:hAnsi="Courier New" w:cs="Courier New"/>
                <w:noProof/>
                <w:lang w:bidi="hi-IN"/>
              </w:rPr>
              <w:t>RenderURL</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_Toc468261068 \h </w:instrText>
            </w:r>
            <w:r w:rsidR="004566E3">
              <w:rPr>
                <w:noProof/>
                <w:webHidden/>
              </w:rPr>
            </w:r>
            <w:r w:rsidR="004566E3">
              <w:rPr>
                <w:noProof/>
                <w:webHidden/>
              </w:rPr>
              <w:fldChar w:fldCharType="separate"/>
            </w:r>
            <w:r>
              <w:rPr>
                <w:noProof/>
                <w:webHidden/>
              </w:rPr>
              <w:t>74</w:t>
            </w:r>
            <w:r w:rsidR="004566E3">
              <w:rPr>
                <w:noProof/>
                <w:webHidden/>
              </w:rPr>
              <w:fldChar w:fldCharType="end"/>
            </w:r>
          </w:hyperlink>
        </w:p>
        <w:p w:rsidR="004566E3" w:rsidRDefault="003B17E8">
          <w:pPr>
            <w:pStyle w:val="TOC2"/>
            <w:rPr>
              <w:rFonts w:eastAsiaTheme="minorEastAsia"/>
              <w:noProof/>
            </w:rPr>
          </w:pPr>
          <w:hyperlink w:anchor="_Toc468261069" w:history="1">
            <w:r w:rsidR="004566E3" w:rsidRPr="007A5A09">
              <w:rPr>
                <w:rStyle w:val="Hyperlink"/>
                <w:noProof/>
                <w:lang w:bidi="hi-IN"/>
              </w:rPr>
              <w:t>13.5</w:t>
            </w:r>
            <w:r w:rsidR="004566E3">
              <w:rPr>
                <w:rFonts w:eastAsiaTheme="minorEastAsia"/>
                <w:noProof/>
              </w:rPr>
              <w:tab/>
            </w:r>
            <w:r w:rsidR="004566E3" w:rsidRPr="007A5A09">
              <w:rPr>
                <w:rStyle w:val="Hyperlink"/>
                <w:noProof/>
                <w:lang w:bidi="hi-IN"/>
              </w:rPr>
              <w:t>The Action URL</w:t>
            </w:r>
            <w:r w:rsidR="004566E3">
              <w:rPr>
                <w:noProof/>
                <w:webHidden/>
              </w:rPr>
              <w:tab/>
            </w:r>
            <w:r w:rsidR="004566E3">
              <w:rPr>
                <w:noProof/>
                <w:webHidden/>
              </w:rPr>
              <w:fldChar w:fldCharType="begin"/>
            </w:r>
            <w:r w:rsidR="004566E3">
              <w:rPr>
                <w:noProof/>
                <w:webHidden/>
              </w:rPr>
              <w:instrText xml:space="preserve"> PAGEREF _Toc468261069 \h </w:instrText>
            </w:r>
            <w:r w:rsidR="004566E3">
              <w:rPr>
                <w:noProof/>
                <w:webHidden/>
              </w:rPr>
            </w:r>
            <w:r w:rsidR="004566E3">
              <w:rPr>
                <w:noProof/>
                <w:webHidden/>
              </w:rPr>
              <w:fldChar w:fldCharType="separate"/>
            </w:r>
            <w:r>
              <w:rPr>
                <w:noProof/>
                <w:webHidden/>
              </w:rPr>
              <w:t>75</w:t>
            </w:r>
            <w:r w:rsidR="004566E3">
              <w:rPr>
                <w:noProof/>
                <w:webHidden/>
              </w:rPr>
              <w:fldChar w:fldCharType="end"/>
            </w:r>
          </w:hyperlink>
        </w:p>
        <w:p w:rsidR="004566E3" w:rsidRDefault="003B17E8">
          <w:pPr>
            <w:pStyle w:val="TOC3"/>
            <w:rPr>
              <w:rFonts w:eastAsiaTheme="minorEastAsia"/>
              <w:noProof/>
            </w:rPr>
          </w:pPr>
          <w:hyperlink w:anchor="_Toc468261070" w:history="1">
            <w:r w:rsidR="004566E3" w:rsidRPr="007A5A09">
              <w:rPr>
                <w:rStyle w:val="Hyperlink"/>
                <w:noProof/>
                <w:lang w:bidi="hi-IN"/>
              </w:rPr>
              <w:t>13.5.1</w:t>
            </w:r>
            <w:r w:rsidR="004566E3">
              <w:rPr>
                <w:rFonts w:eastAsiaTheme="minorEastAsia"/>
                <w:noProof/>
              </w:rPr>
              <w:tab/>
            </w:r>
            <w:r w:rsidR="004566E3" w:rsidRPr="007A5A09">
              <w:rPr>
                <w:rStyle w:val="Hyperlink"/>
                <w:rFonts w:ascii="Courier New" w:hAnsi="Courier New" w:cs="Courier New"/>
                <w:noProof/>
                <w:lang w:bidi="hi-IN"/>
              </w:rPr>
              <w:t>ActionURL</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_Toc468261070 \h </w:instrText>
            </w:r>
            <w:r w:rsidR="004566E3">
              <w:rPr>
                <w:noProof/>
                <w:webHidden/>
              </w:rPr>
            </w:r>
            <w:r w:rsidR="004566E3">
              <w:rPr>
                <w:noProof/>
                <w:webHidden/>
              </w:rPr>
              <w:fldChar w:fldCharType="separate"/>
            </w:r>
            <w:r>
              <w:rPr>
                <w:noProof/>
                <w:webHidden/>
              </w:rPr>
              <w:t>75</w:t>
            </w:r>
            <w:r w:rsidR="004566E3">
              <w:rPr>
                <w:noProof/>
                <w:webHidden/>
              </w:rPr>
              <w:fldChar w:fldCharType="end"/>
            </w:r>
          </w:hyperlink>
        </w:p>
        <w:p w:rsidR="004566E3" w:rsidRDefault="003B17E8">
          <w:pPr>
            <w:pStyle w:val="TOC2"/>
            <w:rPr>
              <w:rFonts w:eastAsiaTheme="minorEastAsia"/>
              <w:noProof/>
            </w:rPr>
          </w:pPr>
          <w:hyperlink w:anchor="_Toc468261071" w:history="1">
            <w:r w:rsidR="004566E3" w:rsidRPr="007A5A09">
              <w:rPr>
                <w:rStyle w:val="Hyperlink"/>
                <w:noProof/>
                <w:lang w:bidi="hi-IN"/>
              </w:rPr>
              <w:t>13.6</w:t>
            </w:r>
            <w:r w:rsidR="004566E3">
              <w:rPr>
                <w:rFonts w:eastAsiaTheme="minorEastAsia"/>
                <w:noProof/>
              </w:rPr>
              <w:tab/>
            </w:r>
            <w:r w:rsidR="004566E3" w:rsidRPr="007A5A09">
              <w:rPr>
                <w:rStyle w:val="Hyperlink"/>
                <w:noProof/>
                <w:lang w:bidi="hi-IN"/>
              </w:rPr>
              <w:t>The Portlet URL Generation Listener</w:t>
            </w:r>
            <w:r w:rsidR="004566E3">
              <w:rPr>
                <w:noProof/>
                <w:webHidden/>
              </w:rPr>
              <w:tab/>
            </w:r>
            <w:r w:rsidR="004566E3">
              <w:rPr>
                <w:noProof/>
                <w:webHidden/>
              </w:rPr>
              <w:fldChar w:fldCharType="begin"/>
            </w:r>
            <w:r w:rsidR="004566E3">
              <w:rPr>
                <w:noProof/>
                <w:webHidden/>
              </w:rPr>
              <w:instrText xml:space="preserve"> PAGEREF _Toc468261071 \h </w:instrText>
            </w:r>
            <w:r w:rsidR="004566E3">
              <w:rPr>
                <w:noProof/>
                <w:webHidden/>
              </w:rPr>
            </w:r>
            <w:r w:rsidR="004566E3">
              <w:rPr>
                <w:noProof/>
                <w:webHidden/>
              </w:rPr>
              <w:fldChar w:fldCharType="separate"/>
            </w:r>
            <w:r>
              <w:rPr>
                <w:noProof/>
                <w:webHidden/>
              </w:rPr>
              <w:t>75</w:t>
            </w:r>
            <w:r w:rsidR="004566E3">
              <w:rPr>
                <w:noProof/>
                <w:webHidden/>
              </w:rPr>
              <w:fldChar w:fldCharType="end"/>
            </w:r>
          </w:hyperlink>
        </w:p>
        <w:p w:rsidR="004566E3" w:rsidRDefault="003B17E8">
          <w:pPr>
            <w:pStyle w:val="TOC3"/>
            <w:rPr>
              <w:rFonts w:eastAsiaTheme="minorEastAsia"/>
              <w:noProof/>
            </w:rPr>
          </w:pPr>
          <w:hyperlink w:anchor="_Toc468261072" w:history="1">
            <w:r w:rsidR="004566E3" w:rsidRPr="007A5A09">
              <w:rPr>
                <w:rStyle w:val="Hyperlink"/>
                <w:noProof/>
                <w:lang w:bidi="hi-IN"/>
              </w:rPr>
              <w:t>13.6.1</w:t>
            </w:r>
            <w:r w:rsidR="004566E3">
              <w:rPr>
                <w:rFonts w:eastAsiaTheme="minorEastAsia"/>
                <w:noProof/>
              </w:rPr>
              <w:tab/>
            </w:r>
            <w:r w:rsidR="004566E3" w:rsidRPr="007A5A09">
              <w:rPr>
                <w:rStyle w:val="Hyperlink"/>
                <w:noProof/>
                <w:lang w:bidi="hi-IN"/>
              </w:rPr>
              <w:t>PortletURLGenerationListener Interface</w:t>
            </w:r>
            <w:r w:rsidR="004566E3">
              <w:rPr>
                <w:noProof/>
                <w:webHidden/>
              </w:rPr>
              <w:tab/>
            </w:r>
            <w:r w:rsidR="004566E3">
              <w:rPr>
                <w:noProof/>
                <w:webHidden/>
              </w:rPr>
              <w:fldChar w:fldCharType="begin"/>
            </w:r>
            <w:r w:rsidR="004566E3">
              <w:rPr>
                <w:noProof/>
                <w:webHidden/>
              </w:rPr>
              <w:instrText xml:space="preserve"> PAGEREF _Toc468261072 \h </w:instrText>
            </w:r>
            <w:r w:rsidR="004566E3">
              <w:rPr>
                <w:noProof/>
                <w:webHidden/>
              </w:rPr>
            </w:r>
            <w:r w:rsidR="004566E3">
              <w:rPr>
                <w:noProof/>
                <w:webHidden/>
              </w:rPr>
              <w:fldChar w:fldCharType="separate"/>
            </w:r>
            <w:r>
              <w:rPr>
                <w:noProof/>
                <w:webHidden/>
              </w:rPr>
              <w:t>75</w:t>
            </w:r>
            <w:r w:rsidR="004566E3">
              <w:rPr>
                <w:noProof/>
                <w:webHidden/>
              </w:rPr>
              <w:fldChar w:fldCharType="end"/>
            </w:r>
          </w:hyperlink>
        </w:p>
        <w:p w:rsidR="004566E3" w:rsidRDefault="003B17E8">
          <w:pPr>
            <w:pStyle w:val="TOC3"/>
            <w:rPr>
              <w:rFonts w:eastAsiaTheme="minorEastAsia"/>
              <w:noProof/>
            </w:rPr>
          </w:pPr>
          <w:hyperlink w:anchor="_Toc468261073" w:history="1">
            <w:r w:rsidR="004566E3" w:rsidRPr="007A5A09">
              <w:rPr>
                <w:rStyle w:val="Hyperlink"/>
                <w:noProof/>
                <w:lang w:bidi="hi-IN"/>
              </w:rPr>
              <w:t>13.6.2</w:t>
            </w:r>
            <w:r w:rsidR="004566E3">
              <w:rPr>
                <w:rFonts w:eastAsiaTheme="minorEastAsia"/>
                <w:noProof/>
              </w:rPr>
              <w:tab/>
            </w:r>
            <w:r w:rsidR="004566E3" w:rsidRPr="007A5A09">
              <w:rPr>
                <w:rStyle w:val="Hyperlink"/>
                <w:noProof/>
                <w:lang w:bidi="hi-IN"/>
              </w:rPr>
              <w:t>Configuration through the Deployment Descriptor</w:t>
            </w:r>
            <w:r w:rsidR="004566E3">
              <w:rPr>
                <w:noProof/>
                <w:webHidden/>
              </w:rPr>
              <w:tab/>
            </w:r>
            <w:r w:rsidR="004566E3">
              <w:rPr>
                <w:noProof/>
                <w:webHidden/>
              </w:rPr>
              <w:fldChar w:fldCharType="begin"/>
            </w:r>
            <w:r w:rsidR="004566E3">
              <w:rPr>
                <w:noProof/>
                <w:webHidden/>
              </w:rPr>
              <w:instrText xml:space="preserve"> PAGEREF _Toc468261073 \h </w:instrText>
            </w:r>
            <w:r w:rsidR="004566E3">
              <w:rPr>
                <w:noProof/>
                <w:webHidden/>
              </w:rPr>
            </w:r>
            <w:r w:rsidR="004566E3">
              <w:rPr>
                <w:noProof/>
                <w:webHidden/>
              </w:rPr>
              <w:fldChar w:fldCharType="separate"/>
            </w:r>
            <w:r>
              <w:rPr>
                <w:noProof/>
                <w:webHidden/>
              </w:rPr>
              <w:t>76</w:t>
            </w:r>
            <w:r w:rsidR="004566E3">
              <w:rPr>
                <w:noProof/>
                <w:webHidden/>
              </w:rPr>
              <w:fldChar w:fldCharType="end"/>
            </w:r>
          </w:hyperlink>
        </w:p>
        <w:p w:rsidR="004566E3" w:rsidRDefault="003B17E8">
          <w:pPr>
            <w:pStyle w:val="TOC3"/>
            <w:rPr>
              <w:rFonts w:eastAsiaTheme="minorEastAsia"/>
              <w:noProof/>
            </w:rPr>
          </w:pPr>
          <w:hyperlink w:anchor="_Toc468261074" w:history="1">
            <w:r w:rsidR="004566E3" w:rsidRPr="007A5A09">
              <w:rPr>
                <w:rStyle w:val="Hyperlink"/>
                <w:noProof/>
                <w:lang w:bidi="hi-IN"/>
              </w:rPr>
              <w:t>13.6.3</w:t>
            </w:r>
            <w:r w:rsidR="004566E3">
              <w:rPr>
                <w:rFonts w:eastAsiaTheme="minorEastAsia"/>
                <w:noProof/>
              </w:rPr>
              <w:tab/>
            </w:r>
            <w:r w:rsidR="004566E3" w:rsidRPr="007A5A09">
              <w:rPr>
                <w:rStyle w:val="Hyperlink"/>
                <w:noProof/>
                <w:lang w:bidi="hi-IN"/>
              </w:rPr>
              <w:t>Configuration through Annotation</w:t>
            </w:r>
            <w:r w:rsidR="004566E3">
              <w:rPr>
                <w:noProof/>
                <w:webHidden/>
              </w:rPr>
              <w:tab/>
            </w:r>
            <w:r w:rsidR="004566E3">
              <w:rPr>
                <w:noProof/>
                <w:webHidden/>
              </w:rPr>
              <w:fldChar w:fldCharType="begin"/>
            </w:r>
            <w:r w:rsidR="004566E3">
              <w:rPr>
                <w:noProof/>
                <w:webHidden/>
              </w:rPr>
              <w:instrText xml:space="preserve"> PAGEREF _Toc468261074 \h </w:instrText>
            </w:r>
            <w:r w:rsidR="004566E3">
              <w:rPr>
                <w:noProof/>
                <w:webHidden/>
              </w:rPr>
            </w:r>
            <w:r w:rsidR="004566E3">
              <w:rPr>
                <w:noProof/>
                <w:webHidden/>
              </w:rPr>
              <w:fldChar w:fldCharType="separate"/>
            </w:r>
            <w:r>
              <w:rPr>
                <w:noProof/>
                <w:webHidden/>
              </w:rPr>
              <w:t>76</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75" w:history="1">
            <w:r w:rsidR="004566E3" w:rsidRPr="007A5A09">
              <w:rPr>
                <w:rStyle w:val="Hyperlink"/>
                <w:noProof/>
                <w:lang w:bidi="hi-IN"/>
              </w:rPr>
              <w:t>Chapter 14</w:t>
            </w:r>
            <w:r w:rsidR="004566E3">
              <w:rPr>
                <w:rFonts w:eastAsiaTheme="minorEastAsia"/>
                <w:noProof/>
              </w:rPr>
              <w:tab/>
            </w:r>
            <w:r w:rsidR="004566E3" w:rsidRPr="007A5A09">
              <w:rPr>
                <w:rStyle w:val="Hyperlink"/>
                <w:noProof/>
                <w:lang w:bidi="hi-IN"/>
              </w:rPr>
              <w:t>Portlet Request Interfaces</w:t>
            </w:r>
            <w:r w:rsidR="004566E3">
              <w:rPr>
                <w:noProof/>
                <w:webHidden/>
              </w:rPr>
              <w:tab/>
            </w:r>
            <w:r w:rsidR="004566E3">
              <w:rPr>
                <w:noProof/>
                <w:webHidden/>
              </w:rPr>
              <w:fldChar w:fldCharType="begin"/>
            </w:r>
            <w:r w:rsidR="004566E3">
              <w:rPr>
                <w:noProof/>
                <w:webHidden/>
              </w:rPr>
              <w:instrText xml:space="preserve"> PAGEREF _Toc468261075 \h </w:instrText>
            </w:r>
            <w:r w:rsidR="004566E3">
              <w:rPr>
                <w:noProof/>
                <w:webHidden/>
              </w:rPr>
            </w:r>
            <w:r w:rsidR="004566E3">
              <w:rPr>
                <w:noProof/>
                <w:webHidden/>
              </w:rPr>
              <w:fldChar w:fldCharType="separate"/>
            </w:r>
            <w:r>
              <w:rPr>
                <w:noProof/>
                <w:webHidden/>
              </w:rPr>
              <w:t>78</w:t>
            </w:r>
            <w:r w:rsidR="004566E3">
              <w:rPr>
                <w:noProof/>
                <w:webHidden/>
              </w:rPr>
              <w:fldChar w:fldCharType="end"/>
            </w:r>
          </w:hyperlink>
        </w:p>
        <w:p w:rsidR="004566E3" w:rsidRDefault="003B17E8">
          <w:pPr>
            <w:pStyle w:val="TOC2"/>
            <w:rPr>
              <w:rFonts w:eastAsiaTheme="minorEastAsia"/>
              <w:noProof/>
            </w:rPr>
          </w:pPr>
          <w:hyperlink w:anchor="_Toc468261076" w:history="1">
            <w:r w:rsidR="004566E3" w:rsidRPr="007A5A09">
              <w:rPr>
                <w:rStyle w:val="Hyperlink"/>
                <w:noProof/>
                <w:lang w:bidi="hi-IN"/>
              </w:rPr>
              <w:t>14.1</w:t>
            </w:r>
            <w:r w:rsidR="004566E3">
              <w:rPr>
                <w:rFonts w:eastAsiaTheme="minorEastAsia"/>
                <w:noProof/>
              </w:rPr>
              <w:tab/>
            </w:r>
            <w:r w:rsidR="004566E3" w:rsidRPr="007A5A09">
              <w:rPr>
                <w:rStyle w:val="Hyperlink"/>
                <w:rFonts w:ascii="Courier New" w:hAnsi="Courier New" w:cs="Courier New"/>
                <w:noProof/>
                <w:lang w:bidi="hi-IN"/>
              </w:rPr>
              <w:t>PortletRequest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_Toc468261076 \h </w:instrText>
            </w:r>
            <w:r w:rsidR="004566E3">
              <w:rPr>
                <w:noProof/>
                <w:webHidden/>
              </w:rPr>
            </w:r>
            <w:r w:rsidR="004566E3">
              <w:rPr>
                <w:noProof/>
                <w:webHidden/>
              </w:rPr>
              <w:fldChar w:fldCharType="separate"/>
            </w:r>
            <w:r>
              <w:rPr>
                <w:noProof/>
                <w:webHidden/>
              </w:rPr>
              <w:t>78</w:t>
            </w:r>
            <w:r w:rsidR="004566E3">
              <w:rPr>
                <w:noProof/>
                <w:webHidden/>
              </w:rPr>
              <w:fldChar w:fldCharType="end"/>
            </w:r>
          </w:hyperlink>
        </w:p>
        <w:p w:rsidR="004566E3" w:rsidRDefault="003B17E8">
          <w:pPr>
            <w:pStyle w:val="TOC3"/>
            <w:rPr>
              <w:rFonts w:eastAsiaTheme="minorEastAsia"/>
              <w:noProof/>
            </w:rPr>
          </w:pPr>
          <w:hyperlink w:anchor="_Toc468261077" w:history="1">
            <w:r w:rsidR="004566E3" w:rsidRPr="007A5A09">
              <w:rPr>
                <w:rStyle w:val="Hyperlink"/>
                <w:noProof/>
                <w:lang w:bidi="hi-IN"/>
              </w:rPr>
              <w:t>14.1.1</w:t>
            </w:r>
            <w:r w:rsidR="004566E3">
              <w:rPr>
                <w:rFonts w:eastAsiaTheme="minorEastAsia"/>
                <w:noProof/>
              </w:rPr>
              <w:tab/>
            </w:r>
            <w:r w:rsidR="004566E3" w:rsidRPr="007A5A09">
              <w:rPr>
                <w:rStyle w:val="Hyperlink"/>
                <w:noProof/>
                <w:lang w:bidi="hi-IN"/>
              </w:rPr>
              <w:t>Parameter Handling</w:t>
            </w:r>
            <w:r w:rsidR="004566E3">
              <w:rPr>
                <w:noProof/>
                <w:webHidden/>
              </w:rPr>
              <w:tab/>
            </w:r>
            <w:r w:rsidR="004566E3">
              <w:rPr>
                <w:noProof/>
                <w:webHidden/>
              </w:rPr>
              <w:fldChar w:fldCharType="begin"/>
            </w:r>
            <w:r w:rsidR="004566E3">
              <w:rPr>
                <w:noProof/>
                <w:webHidden/>
              </w:rPr>
              <w:instrText xml:space="preserve"> PAGEREF _Toc468261077 \h </w:instrText>
            </w:r>
            <w:r w:rsidR="004566E3">
              <w:rPr>
                <w:noProof/>
                <w:webHidden/>
              </w:rPr>
            </w:r>
            <w:r w:rsidR="004566E3">
              <w:rPr>
                <w:noProof/>
                <w:webHidden/>
              </w:rPr>
              <w:fldChar w:fldCharType="separate"/>
            </w:r>
            <w:r>
              <w:rPr>
                <w:noProof/>
                <w:webHidden/>
              </w:rPr>
              <w:t>79</w:t>
            </w:r>
            <w:r w:rsidR="004566E3">
              <w:rPr>
                <w:noProof/>
                <w:webHidden/>
              </w:rPr>
              <w:fldChar w:fldCharType="end"/>
            </w:r>
          </w:hyperlink>
        </w:p>
        <w:p w:rsidR="004566E3" w:rsidRDefault="003B17E8">
          <w:pPr>
            <w:pStyle w:val="TOC3"/>
            <w:rPr>
              <w:rFonts w:eastAsiaTheme="minorEastAsia"/>
              <w:noProof/>
            </w:rPr>
          </w:pPr>
          <w:hyperlink w:anchor="_Toc468261078" w:history="1">
            <w:r w:rsidR="004566E3" w:rsidRPr="007A5A09">
              <w:rPr>
                <w:rStyle w:val="Hyperlink"/>
                <w:noProof/>
                <w:lang w:bidi="hi-IN"/>
              </w:rPr>
              <w:t>14.1.2</w:t>
            </w:r>
            <w:r w:rsidR="004566E3">
              <w:rPr>
                <w:rFonts w:eastAsiaTheme="minorEastAsia"/>
                <w:noProof/>
              </w:rPr>
              <w:tab/>
            </w:r>
            <w:r w:rsidR="004566E3" w:rsidRPr="007A5A09">
              <w:rPr>
                <w:rStyle w:val="Hyperlink"/>
                <w:noProof/>
                <w:lang w:bidi="hi-IN"/>
              </w:rPr>
              <w:t>Request Attributes</w:t>
            </w:r>
            <w:r w:rsidR="004566E3">
              <w:rPr>
                <w:noProof/>
                <w:webHidden/>
              </w:rPr>
              <w:tab/>
            </w:r>
            <w:r w:rsidR="004566E3">
              <w:rPr>
                <w:noProof/>
                <w:webHidden/>
              </w:rPr>
              <w:fldChar w:fldCharType="begin"/>
            </w:r>
            <w:r w:rsidR="004566E3">
              <w:rPr>
                <w:noProof/>
                <w:webHidden/>
              </w:rPr>
              <w:instrText xml:space="preserve"> PAGEREF _Toc468261078 \h </w:instrText>
            </w:r>
            <w:r w:rsidR="004566E3">
              <w:rPr>
                <w:noProof/>
                <w:webHidden/>
              </w:rPr>
            </w:r>
            <w:r w:rsidR="004566E3">
              <w:rPr>
                <w:noProof/>
                <w:webHidden/>
              </w:rPr>
              <w:fldChar w:fldCharType="separate"/>
            </w:r>
            <w:r>
              <w:rPr>
                <w:noProof/>
                <w:webHidden/>
              </w:rPr>
              <w:t>79</w:t>
            </w:r>
            <w:r w:rsidR="004566E3">
              <w:rPr>
                <w:noProof/>
                <w:webHidden/>
              </w:rPr>
              <w:fldChar w:fldCharType="end"/>
            </w:r>
          </w:hyperlink>
        </w:p>
        <w:p w:rsidR="004566E3" w:rsidRDefault="003B17E8">
          <w:pPr>
            <w:pStyle w:val="TOC3"/>
            <w:rPr>
              <w:rFonts w:eastAsiaTheme="minorEastAsia"/>
              <w:noProof/>
            </w:rPr>
          </w:pPr>
          <w:hyperlink w:anchor="_Toc468261079" w:history="1">
            <w:r w:rsidR="004566E3" w:rsidRPr="007A5A09">
              <w:rPr>
                <w:rStyle w:val="Hyperlink"/>
                <w:noProof/>
                <w:lang w:bidi="hi-IN"/>
              </w:rPr>
              <w:t>14.1.3</w:t>
            </w:r>
            <w:r w:rsidR="004566E3">
              <w:rPr>
                <w:rFonts w:eastAsiaTheme="minorEastAsia"/>
                <w:noProof/>
              </w:rPr>
              <w:tab/>
            </w:r>
            <w:r w:rsidR="004566E3" w:rsidRPr="007A5A09">
              <w:rPr>
                <w:rStyle w:val="Hyperlink"/>
                <w:noProof/>
                <w:lang w:bidi="hi-IN"/>
              </w:rPr>
              <w:t>Request Properties</w:t>
            </w:r>
            <w:r w:rsidR="004566E3">
              <w:rPr>
                <w:noProof/>
                <w:webHidden/>
              </w:rPr>
              <w:tab/>
            </w:r>
            <w:r w:rsidR="004566E3">
              <w:rPr>
                <w:noProof/>
                <w:webHidden/>
              </w:rPr>
              <w:fldChar w:fldCharType="begin"/>
            </w:r>
            <w:r w:rsidR="004566E3">
              <w:rPr>
                <w:noProof/>
                <w:webHidden/>
              </w:rPr>
              <w:instrText xml:space="preserve"> PAGEREF _Toc468261079 \h </w:instrText>
            </w:r>
            <w:r w:rsidR="004566E3">
              <w:rPr>
                <w:noProof/>
                <w:webHidden/>
              </w:rPr>
            </w:r>
            <w:r w:rsidR="004566E3">
              <w:rPr>
                <w:noProof/>
                <w:webHidden/>
              </w:rPr>
              <w:fldChar w:fldCharType="separate"/>
            </w:r>
            <w:r>
              <w:rPr>
                <w:noProof/>
                <w:webHidden/>
              </w:rPr>
              <w:t>81</w:t>
            </w:r>
            <w:r w:rsidR="004566E3">
              <w:rPr>
                <w:noProof/>
                <w:webHidden/>
              </w:rPr>
              <w:fldChar w:fldCharType="end"/>
            </w:r>
          </w:hyperlink>
        </w:p>
        <w:p w:rsidR="004566E3" w:rsidRDefault="003B17E8">
          <w:pPr>
            <w:pStyle w:val="TOC3"/>
            <w:rPr>
              <w:rFonts w:eastAsiaTheme="minorEastAsia"/>
              <w:noProof/>
            </w:rPr>
          </w:pPr>
          <w:hyperlink w:anchor="_Toc468261080" w:history="1">
            <w:r w:rsidR="004566E3" w:rsidRPr="007A5A09">
              <w:rPr>
                <w:rStyle w:val="Hyperlink"/>
                <w:noProof/>
                <w:lang w:bidi="hi-IN"/>
              </w:rPr>
              <w:t>14.1.4</w:t>
            </w:r>
            <w:r w:rsidR="004566E3">
              <w:rPr>
                <w:rFonts w:eastAsiaTheme="minorEastAsia"/>
                <w:noProof/>
              </w:rPr>
              <w:tab/>
            </w:r>
            <w:r w:rsidR="004566E3" w:rsidRPr="007A5A09">
              <w:rPr>
                <w:rStyle w:val="Hyperlink"/>
                <w:noProof/>
                <w:lang w:bidi="hi-IN"/>
              </w:rPr>
              <w:t>Cookies</w:t>
            </w:r>
            <w:r w:rsidR="004566E3">
              <w:rPr>
                <w:noProof/>
                <w:webHidden/>
              </w:rPr>
              <w:tab/>
            </w:r>
            <w:r w:rsidR="004566E3">
              <w:rPr>
                <w:noProof/>
                <w:webHidden/>
              </w:rPr>
              <w:fldChar w:fldCharType="begin"/>
            </w:r>
            <w:r w:rsidR="004566E3">
              <w:rPr>
                <w:noProof/>
                <w:webHidden/>
              </w:rPr>
              <w:instrText xml:space="preserve"> PAGEREF _Toc468261080 \h </w:instrText>
            </w:r>
            <w:r w:rsidR="004566E3">
              <w:rPr>
                <w:noProof/>
                <w:webHidden/>
              </w:rPr>
            </w:r>
            <w:r w:rsidR="004566E3">
              <w:rPr>
                <w:noProof/>
                <w:webHidden/>
              </w:rPr>
              <w:fldChar w:fldCharType="separate"/>
            </w:r>
            <w:r>
              <w:rPr>
                <w:noProof/>
                <w:webHidden/>
              </w:rPr>
              <w:t>82</w:t>
            </w:r>
            <w:r w:rsidR="004566E3">
              <w:rPr>
                <w:noProof/>
                <w:webHidden/>
              </w:rPr>
              <w:fldChar w:fldCharType="end"/>
            </w:r>
          </w:hyperlink>
        </w:p>
        <w:p w:rsidR="004566E3" w:rsidRDefault="003B17E8">
          <w:pPr>
            <w:pStyle w:val="TOC3"/>
            <w:rPr>
              <w:rFonts w:eastAsiaTheme="minorEastAsia"/>
              <w:noProof/>
            </w:rPr>
          </w:pPr>
          <w:hyperlink w:anchor="_Toc468261081" w:history="1">
            <w:r w:rsidR="004566E3" w:rsidRPr="007A5A09">
              <w:rPr>
                <w:rStyle w:val="Hyperlink"/>
                <w:noProof/>
                <w:lang w:bidi="hi-IN"/>
              </w:rPr>
              <w:t>14.1.5</w:t>
            </w:r>
            <w:r w:rsidR="004566E3">
              <w:rPr>
                <w:rFonts w:eastAsiaTheme="minorEastAsia"/>
                <w:noProof/>
              </w:rPr>
              <w:tab/>
            </w:r>
            <w:r w:rsidR="004566E3" w:rsidRPr="007A5A09">
              <w:rPr>
                <w:rStyle w:val="Hyperlink"/>
                <w:noProof/>
                <w:lang w:bidi="hi-IN"/>
              </w:rPr>
              <w:t>Request Context Path</w:t>
            </w:r>
            <w:r w:rsidR="004566E3">
              <w:rPr>
                <w:noProof/>
                <w:webHidden/>
              </w:rPr>
              <w:tab/>
            </w:r>
            <w:r w:rsidR="004566E3">
              <w:rPr>
                <w:noProof/>
                <w:webHidden/>
              </w:rPr>
              <w:fldChar w:fldCharType="begin"/>
            </w:r>
            <w:r w:rsidR="004566E3">
              <w:rPr>
                <w:noProof/>
                <w:webHidden/>
              </w:rPr>
              <w:instrText xml:space="preserve"> PAGEREF _Toc468261081 \h </w:instrText>
            </w:r>
            <w:r w:rsidR="004566E3">
              <w:rPr>
                <w:noProof/>
                <w:webHidden/>
              </w:rPr>
            </w:r>
            <w:r w:rsidR="004566E3">
              <w:rPr>
                <w:noProof/>
                <w:webHidden/>
              </w:rPr>
              <w:fldChar w:fldCharType="separate"/>
            </w:r>
            <w:r>
              <w:rPr>
                <w:noProof/>
                <w:webHidden/>
              </w:rPr>
              <w:t>82</w:t>
            </w:r>
            <w:r w:rsidR="004566E3">
              <w:rPr>
                <w:noProof/>
                <w:webHidden/>
              </w:rPr>
              <w:fldChar w:fldCharType="end"/>
            </w:r>
          </w:hyperlink>
        </w:p>
        <w:p w:rsidR="004566E3" w:rsidRDefault="003B17E8">
          <w:pPr>
            <w:pStyle w:val="TOC3"/>
            <w:rPr>
              <w:rFonts w:eastAsiaTheme="minorEastAsia"/>
              <w:noProof/>
            </w:rPr>
          </w:pPr>
          <w:hyperlink w:anchor="_Toc468261082" w:history="1">
            <w:r w:rsidR="004566E3" w:rsidRPr="007A5A09">
              <w:rPr>
                <w:rStyle w:val="Hyperlink"/>
                <w:noProof/>
                <w:lang w:bidi="hi-IN"/>
              </w:rPr>
              <w:t>14.1.6</w:t>
            </w:r>
            <w:r w:rsidR="004566E3">
              <w:rPr>
                <w:rFonts w:eastAsiaTheme="minorEastAsia"/>
                <w:noProof/>
              </w:rPr>
              <w:tab/>
            </w:r>
            <w:r w:rsidR="004566E3" w:rsidRPr="007A5A09">
              <w:rPr>
                <w:rStyle w:val="Hyperlink"/>
                <w:noProof/>
                <w:lang w:bidi="hi-IN"/>
              </w:rPr>
              <w:t>Security Attributes</w:t>
            </w:r>
            <w:r w:rsidR="004566E3">
              <w:rPr>
                <w:noProof/>
                <w:webHidden/>
              </w:rPr>
              <w:tab/>
            </w:r>
            <w:r w:rsidR="004566E3">
              <w:rPr>
                <w:noProof/>
                <w:webHidden/>
              </w:rPr>
              <w:fldChar w:fldCharType="begin"/>
            </w:r>
            <w:r w:rsidR="004566E3">
              <w:rPr>
                <w:noProof/>
                <w:webHidden/>
              </w:rPr>
              <w:instrText xml:space="preserve"> PAGEREF _Toc468261082 \h </w:instrText>
            </w:r>
            <w:r w:rsidR="004566E3">
              <w:rPr>
                <w:noProof/>
                <w:webHidden/>
              </w:rPr>
            </w:r>
            <w:r w:rsidR="004566E3">
              <w:rPr>
                <w:noProof/>
                <w:webHidden/>
              </w:rPr>
              <w:fldChar w:fldCharType="separate"/>
            </w:r>
            <w:r>
              <w:rPr>
                <w:noProof/>
                <w:webHidden/>
              </w:rPr>
              <w:t>82</w:t>
            </w:r>
            <w:r w:rsidR="004566E3">
              <w:rPr>
                <w:noProof/>
                <w:webHidden/>
              </w:rPr>
              <w:fldChar w:fldCharType="end"/>
            </w:r>
          </w:hyperlink>
        </w:p>
        <w:p w:rsidR="004566E3" w:rsidRDefault="003B17E8">
          <w:pPr>
            <w:pStyle w:val="TOC3"/>
            <w:rPr>
              <w:rFonts w:eastAsiaTheme="minorEastAsia"/>
              <w:noProof/>
            </w:rPr>
          </w:pPr>
          <w:hyperlink w:anchor="_Toc468261083" w:history="1">
            <w:r w:rsidR="004566E3" w:rsidRPr="007A5A09">
              <w:rPr>
                <w:rStyle w:val="Hyperlink"/>
                <w:noProof/>
                <w:lang w:bidi="hi-IN"/>
              </w:rPr>
              <w:t>14.1.7</w:t>
            </w:r>
            <w:r w:rsidR="004566E3">
              <w:rPr>
                <w:rFonts w:eastAsiaTheme="minorEastAsia"/>
                <w:noProof/>
              </w:rPr>
              <w:tab/>
            </w:r>
            <w:r w:rsidR="004566E3" w:rsidRPr="007A5A09">
              <w:rPr>
                <w:rStyle w:val="Hyperlink"/>
                <w:noProof/>
                <w:lang w:bidi="hi-IN"/>
              </w:rPr>
              <w:t>Response Content Types</w:t>
            </w:r>
            <w:r w:rsidR="004566E3">
              <w:rPr>
                <w:noProof/>
                <w:webHidden/>
              </w:rPr>
              <w:tab/>
            </w:r>
            <w:r w:rsidR="004566E3">
              <w:rPr>
                <w:noProof/>
                <w:webHidden/>
              </w:rPr>
              <w:fldChar w:fldCharType="begin"/>
            </w:r>
            <w:r w:rsidR="004566E3">
              <w:rPr>
                <w:noProof/>
                <w:webHidden/>
              </w:rPr>
              <w:instrText xml:space="preserve"> PAGEREF _Toc468261083 \h </w:instrText>
            </w:r>
            <w:r w:rsidR="004566E3">
              <w:rPr>
                <w:noProof/>
                <w:webHidden/>
              </w:rPr>
            </w:r>
            <w:r w:rsidR="004566E3">
              <w:rPr>
                <w:noProof/>
                <w:webHidden/>
              </w:rPr>
              <w:fldChar w:fldCharType="separate"/>
            </w:r>
            <w:r>
              <w:rPr>
                <w:noProof/>
                <w:webHidden/>
              </w:rPr>
              <w:t>82</w:t>
            </w:r>
            <w:r w:rsidR="004566E3">
              <w:rPr>
                <w:noProof/>
                <w:webHidden/>
              </w:rPr>
              <w:fldChar w:fldCharType="end"/>
            </w:r>
          </w:hyperlink>
        </w:p>
        <w:p w:rsidR="004566E3" w:rsidRDefault="003B17E8">
          <w:pPr>
            <w:pStyle w:val="TOC3"/>
            <w:rPr>
              <w:rFonts w:eastAsiaTheme="minorEastAsia"/>
              <w:noProof/>
            </w:rPr>
          </w:pPr>
          <w:hyperlink w:anchor="_Toc468261084" w:history="1">
            <w:r w:rsidR="004566E3" w:rsidRPr="007A5A09">
              <w:rPr>
                <w:rStyle w:val="Hyperlink"/>
                <w:noProof/>
                <w:lang w:bidi="hi-IN"/>
              </w:rPr>
              <w:t>14.1.8</w:t>
            </w:r>
            <w:r w:rsidR="004566E3">
              <w:rPr>
                <w:rFonts w:eastAsiaTheme="minorEastAsia"/>
                <w:noProof/>
              </w:rPr>
              <w:tab/>
            </w:r>
            <w:r w:rsidR="004566E3" w:rsidRPr="007A5A09">
              <w:rPr>
                <w:rStyle w:val="Hyperlink"/>
                <w:noProof/>
                <w:lang w:bidi="hi-IN"/>
              </w:rPr>
              <w:t>Internationalization</w:t>
            </w:r>
            <w:r w:rsidR="004566E3">
              <w:rPr>
                <w:noProof/>
                <w:webHidden/>
              </w:rPr>
              <w:tab/>
            </w:r>
            <w:r w:rsidR="004566E3">
              <w:rPr>
                <w:noProof/>
                <w:webHidden/>
              </w:rPr>
              <w:fldChar w:fldCharType="begin"/>
            </w:r>
            <w:r w:rsidR="004566E3">
              <w:rPr>
                <w:noProof/>
                <w:webHidden/>
              </w:rPr>
              <w:instrText xml:space="preserve"> PAGEREF _Toc468261084 \h </w:instrText>
            </w:r>
            <w:r w:rsidR="004566E3">
              <w:rPr>
                <w:noProof/>
                <w:webHidden/>
              </w:rPr>
            </w:r>
            <w:r w:rsidR="004566E3">
              <w:rPr>
                <w:noProof/>
                <w:webHidden/>
              </w:rPr>
              <w:fldChar w:fldCharType="separate"/>
            </w:r>
            <w:r>
              <w:rPr>
                <w:noProof/>
                <w:webHidden/>
              </w:rPr>
              <w:t>83</w:t>
            </w:r>
            <w:r w:rsidR="004566E3">
              <w:rPr>
                <w:noProof/>
                <w:webHidden/>
              </w:rPr>
              <w:fldChar w:fldCharType="end"/>
            </w:r>
          </w:hyperlink>
        </w:p>
        <w:p w:rsidR="004566E3" w:rsidRDefault="003B17E8">
          <w:pPr>
            <w:pStyle w:val="TOC3"/>
            <w:rPr>
              <w:rFonts w:eastAsiaTheme="minorEastAsia"/>
              <w:noProof/>
            </w:rPr>
          </w:pPr>
          <w:hyperlink w:anchor="_Toc468261085" w:history="1">
            <w:r w:rsidR="004566E3" w:rsidRPr="007A5A09">
              <w:rPr>
                <w:rStyle w:val="Hyperlink"/>
                <w:noProof/>
                <w:lang w:bidi="hi-IN"/>
              </w:rPr>
              <w:t>14.1.9</w:t>
            </w:r>
            <w:r w:rsidR="004566E3">
              <w:rPr>
                <w:rFonts w:eastAsiaTheme="minorEastAsia"/>
                <w:noProof/>
              </w:rPr>
              <w:tab/>
            </w:r>
            <w:r w:rsidR="004566E3" w:rsidRPr="007A5A09">
              <w:rPr>
                <w:rStyle w:val="Hyperlink"/>
                <w:noProof/>
                <w:lang w:bidi="hi-IN"/>
              </w:rPr>
              <w:t>Portlet Mode</w:t>
            </w:r>
            <w:r w:rsidR="004566E3">
              <w:rPr>
                <w:noProof/>
                <w:webHidden/>
              </w:rPr>
              <w:tab/>
            </w:r>
            <w:r w:rsidR="004566E3">
              <w:rPr>
                <w:noProof/>
                <w:webHidden/>
              </w:rPr>
              <w:fldChar w:fldCharType="begin"/>
            </w:r>
            <w:r w:rsidR="004566E3">
              <w:rPr>
                <w:noProof/>
                <w:webHidden/>
              </w:rPr>
              <w:instrText xml:space="preserve"> PAGEREF _Toc468261085 \h </w:instrText>
            </w:r>
            <w:r w:rsidR="004566E3">
              <w:rPr>
                <w:noProof/>
                <w:webHidden/>
              </w:rPr>
            </w:r>
            <w:r w:rsidR="004566E3">
              <w:rPr>
                <w:noProof/>
                <w:webHidden/>
              </w:rPr>
              <w:fldChar w:fldCharType="separate"/>
            </w:r>
            <w:r>
              <w:rPr>
                <w:noProof/>
                <w:webHidden/>
              </w:rPr>
              <w:t>83</w:t>
            </w:r>
            <w:r w:rsidR="004566E3">
              <w:rPr>
                <w:noProof/>
                <w:webHidden/>
              </w:rPr>
              <w:fldChar w:fldCharType="end"/>
            </w:r>
          </w:hyperlink>
        </w:p>
        <w:p w:rsidR="004566E3" w:rsidRDefault="003B17E8">
          <w:pPr>
            <w:pStyle w:val="TOC3"/>
            <w:rPr>
              <w:rFonts w:eastAsiaTheme="minorEastAsia"/>
              <w:noProof/>
            </w:rPr>
          </w:pPr>
          <w:hyperlink w:anchor="_Toc468261086" w:history="1">
            <w:r w:rsidR="004566E3" w:rsidRPr="007A5A09">
              <w:rPr>
                <w:rStyle w:val="Hyperlink"/>
                <w:noProof/>
                <w:lang w:bidi="hi-IN"/>
              </w:rPr>
              <w:t>14.1.10</w:t>
            </w:r>
            <w:r w:rsidR="004566E3">
              <w:rPr>
                <w:rFonts w:eastAsiaTheme="minorEastAsia"/>
                <w:noProof/>
              </w:rPr>
              <w:tab/>
            </w:r>
            <w:r w:rsidR="004566E3" w:rsidRPr="007A5A09">
              <w:rPr>
                <w:rStyle w:val="Hyperlink"/>
                <w:noProof/>
                <w:lang w:bidi="hi-IN"/>
              </w:rPr>
              <w:t>Window State</w:t>
            </w:r>
            <w:r w:rsidR="004566E3">
              <w:rPr>
                <w:noProof/>
                <w:webHidden/>
              </w:rPr>
              <w:tab/>
            </w:r>
            <w:r w:rsidR="004566E3">
              <w:rPr>
                <w:noProof/>
                <w:webHidden/>
              </w:rPr>
              <w:fldChar w:fldCharType="begin"/>
            </w:r>
            <w:r w:rsidR="004566E3">
              <w:rPr>
                <w:noProof/>
                <w:webHidden/>
              </w:rPr>
              <w:instrText xml:space="preserve"> PAGEREF _Toc468261086 \h </w:instrText>
            </w:r>
            <w:r w:rsidR="004566E3">
              <w:rPr>
                <w:noProof/>
                <w:webHidden/>
              </w:rPr>
            </w:r>
            <w:r w:rsidR="004566E3">
              <w:rPr>
                <w:noProof/>
                <w:webHidden/>
              </w:rPr>
              <w:fldChar w:fldCharType="separate"/>
            </w:r>
            <w:r>
              <w:rPr>
                <w:noProof/>
                <w:webHidden/>
              </w:rPr>
              <w:t>83</w:t>
            </w:r>
            <w:r w:rsidR="004566E3">
              <w:rPr>
                <w:noProof/>
                <w:webHidden/>
              </w:rPr>
              <w:fldChar w:fldCharType="end"/>
            </w:r>
          </w:hyperlink>
        </w:p>
        <w:p w:rsidR="004566E3" w:rsidRDefault="003B17E8">
          <w:pPr>
            <w:pStyle w:val="TOC3"/>
            <w:rPr>
              <w:rFonts w:eastAsiaTheme="minorEastAsia"/>
              <w:noProof/>
            </w:rPr>
          </w:pPr>
          <w:hyperlink w:anchor="_Toc468261087" w:history="1">
            <w:r w:rsidR="004566E3" w:rsidRPr="007A5A09">
              <w:rPr>
                <w:rStyle w:val="Hyperlink"/>
                <w:noProof/>
                <w:lang w:bidi="hi-IN"/>
              </w:rPr>
              <w:t>14.1.11</w:t>
            </w:r>
            <w:r w:rsidR="004566E3">
              <w:rPr>
                <w:rFonts w:eastAsiaTheme="minorEastAsia"/>
                <w:noProof/>
              </w:rPr>
              <w:tab/>
            </w:r>
            <w:r w:rsidR="004566E3" w:rsidRPr="007A5A09">
              <w:rPr>
                <w:rStyle w:val="Hyperlink"/>
                <w:noProof/>
                <w:lang w:bidi="hi-IN"/>
              </w:rPr>
              <w:t>Access to the Portlet Window ID</w:t>
            </w:r>
            <w:r w:rsidR="004566E3">
              <w:rPr>
                <w:noProof/>
                <w:webHidden/>
              </w:rPr>
              <w:tab/>
            </w:r>
            <w:r w:rsidR="004566E3">
              <w:rPr>
                <w:noProof/>
                <w:webHidden/>
              </w:rPr>
              <w:fldChar w:fldCharType="begin"/>
            </w:r>
            <w:r w:rsidR="004566E3">
              <w:rPr>
                <w:noProof/>
                <w:webHidden/>
              </w:rPr>
              <w:instrText xml:space="preserve"> PAGEREF _Toc468261087 \h </w:instrText>
            </w:r>
            <w:r w:rsidR="004566E3">
              <w:rPr>
                <w:noProof/>
                <w:webHidden/>
              </w:rPr>
            </w:r>
            <w:r w:rsidR="004566E3">
              <w:rPr>
                <w:noProof/>
                <w:webHidden/>
              </w:rPr>
              <w:fldChar w:fldCharType="separate"/>
            </w:r>
            <w:r>
              <w:rPr>
                <w:noProof/>
                <w:webHidden/>
              </w:rPr>
              <w:t>84</w:t>
            </w:r>
            <w:r w:rsidR="004566E3">
              <w:rPr>
                <w:noProof/>
                <w:webHidden/>
              </w:rPr>
              <w:fldChar w:fldCharType="end"/>
            </w:r>
          </w:hyperlink>
        </w:p>
        <w:p w:rsidR="004566E3" w:rsidRDefault="003B17E8">
          <w:pPr>
            <w:pStyle w:val="TOC3"/>
            <w:rPr>
              <w:rFonts w:eastAsiaTheme="minorEastAsia"/>
              <w:noProof/>
            </w:rPr>
          </w:pPr>
          <w:hyperlink w:anchor="_Toc468261088" w:history="1">
            <w:r w:rsidR="004566E3" w:rsidRPr="007A5A09">
              <w:rPr>
                <w:rStyle w:val="Hyperlink"/>
                <w:noProof/>
                <w:lang w:bidi="hi-IN"/>
              </w:rPr>
              <w:t>14.1.12</w:t>
            </w:r>
            <w:r w:rsidR="004566E3">
              <w:rPr>
                <w:rFonts w:eastAsiaTheme="minorEastAsia"/>
                <w:noProof/>
              </w:rPr>
              <w:tab/>
            </w:r>
            <w:r w:rsidR="004566E3" w:rsidRPr="007A5A09">
              <w:rPr>
                <w:rStyle w:val="Hyperlink"/>
                <w:noProof/>
                <w:lang w:bidi="hi-IN"/>
              </w:rPr>
              <w:t>User Agent</w:t>
            </w:r>
            <w:r w:rsidR="004566E3">
              <w:rPr>
                <w:noProof/>
                <w:webHidden/>
              </w:rPr>
              <w:tab/>
            </w:r>
            <w:r w:rsidR="004566E3">
              <w:rPr>
                <w:noProof/>
                <w:webHidden/>
              </w:rPr>
              <w:fldChar w:fldCharType="begin"/>
            </w:r>
            <w:r w:rsidR="004566E3">
              <w:rPr>
                <w:noProof/>
                <w:webHidden/>
              </w:rPr>
              <w:instrText xml:space="preserve"> PAGEREF _Toc468261088 \h </w:instrText>
            </w:r>
            <w:r w:rsidR="004566E3">
              <w:rPr>
                <w:noProof/>
                <w:webHidden/>
              </w:rPr>
            </w:r>
            <w:r w:rsidR="004566E3">
              <w:rPr>
                <w:noProof/>
                <w:webHidden/>
              </w:rPr>
              <w:fldChar w:fldCharType="separate"/>
            </w:r>
            <w:r>
              <w:rPr>
                <w:noProof/>
                <w:webHidden/>
              </w:rPr>
              <w:t>84</w:t>
            </w:r>
            <w:r w:rsidR="004566E3">
              <w:rPr>
                <w:noProof/>
                <w:webHidden/>
              </w:rPr>
              <w:fldChar w:fldCharType="end"/>
            </w:r>
          </w:hyperlink>
        </w:p>
        <w:p w:rsidR="004566E3" w:rsidRDefault="003B17E8">
          <w:pPr>
            <w:pStyle w:val="TOC3"/>
            <w:rPr>
              <w:rFonts w:eastAsiaTheme="minorEastAsia"/>
              <w:noProof/>
            </w:rPr>
          </w:pPr>
          <w:hyperlink w:anchor="_Toc468261089" w:history="1">
            <w:r w:rsidR="004566E3" w:rsidRPr="007A5A09">
              <w:rPr>
                <w:rStyle w:val="Hyperlink"/>
                <w:noProof/>
                <w:lang w:bidi="hi-IN"/>
              </w:rPr>
              <w:t>14.1.13</w:t>
            </w:r>
            <w:r w:rsidR="004566E3">
              <w:rPr>
                <w:rFonts w:eastAsiaTheme="minorEastAsia"/>
                <w:noProof/>
              </w:rPr>
              <w:tab/>
            </w:r>
            <w:r w:rsidR="004566E3" w:rsidRPr="007A5A09">
              <w:rPr>
                <w:rStyle w:val="Hyperlink"/>
                <w:noProof/>
                <w:lang w:bidi="hi-IN"/>
              </w:rPr>
              <w:t>Deprecated Methods</w:t>
            </w:r>
            <w:r w:rsidR="004566E3">
              <w:rPr>
                <w:noProof/>
                <w:webHidden/>
              </w:rPr>
              <w:tab/>
            </w:r>
            <w:r w:rsidR="004566E3">
              <w:rPr>
                <w:noProof/>
                <w:webHidden/>
              </w:rPr>
              <w:fldChar w:fldCharType="begin"/>
            </w:r>
            <w:r w:rsidR="004566E3">
              <w:rPr>
                <w:noProof/>
                <w:webHidden/>
              </w:rPr>
              <w:instrText xml:space="preserve"> PAGEREF _Toc468261089 \h </w:instrText>
            </w:r>
            <w:r w:rsidR="004566E3">
              <w:rPr>
                <w:noProof/>
                <w:webHidden/>
              </w:rPr>
            </w:r>
            <w:r w:rsidR="004566E3">
              <w:rPr>
                <w:noProof/>
                <w:webHidden/>
              </w:rPr>
              <w:fldChar w:fldCharType="separate"/>
            </w:r>
            <w:r>
              <w:rPr>
                <w:noProof/>
                <w:webHidden/>
              </w:rPr>
              <w:t>84</w:t>
            </w:r>
            <w:r w:rsidR="004566E3">
              <w:rPr>
                <w:noProof/>
                <w:webHidden/>
              </w:rPr>
              <w:fldChar w:fldCharType="end"/>
            </w:r>
          </w:hyperlink>
        </w:p>
        <w:p w:rsidR="004566E3" w:rsidRDefault="003B17E8">
          <w:pPr>
            <w:pStyle w:val="TOC2"/>
            <w:rPr>
              <w:rFonts w:eastAsiaTheme="minorEastAsia"/>
              <w:noProof/>
            </w:rPr>
          </w:pPr>
          <w:hyperlink w:anchor="_Toc468261090" w:history="1">
            <w:r w:rsidR="004566E3" w:rsidRPr="007A5A09">
              <w:rPr>
                <w:rStyle w:val="Hyperlink"/>
                <w:noProof/>
                <w:lang w:bidi="hi-IN"/>
              </w:rPr>
              <w:t>14.2</w:t>
            </w:r>
            <w:r w:rsidR="004566E3">
              <w:rPr>
                <w:rFonts w:eastAsiaTheme="minorEastAsia"/>
                <w:noProof/>
              </w:rPr>
              <w:tab/>
            </w:r>
            <w:r w:rsidR="004566E3" w:rsidRPr="007A5A09">
              <w:rPr>
                <w:rStyle w:val="Hyperlink"/>
                <w:rFonts w:ascii="Courier New" w:hAnsi="Courier New" w:cs="Courier New"/>
                <w:noProof/>
                <w:lang w:bidi="hi-IN"/>
              </w:rPr>
              <w:t>ClientDataRequest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_Toc468261090 \h </w:instrText>
            </w:r>
            <w:r w:rsidR="004566E3">
              <w:rPr>
                <w:noProof/>
                <w:webHidden/>
              </w:rPr>
            </w:r>
            <w:r w:rsidR="004566E3">
              <w:rPr>
                <w:noProof/>
                <w:webHidden/>
              </w:rPr>
              <w:fldChar w:fldCharType="separate"/>
            </w:r>
            <w:r>
              <w:rPr>
                <w:noProof/>
                <w:webHidden/>
              </w:rPr>
              <w:t>84</w:t>
            </w:r>
            <w:r w:rsidR="004566E3">
              <w:rPr>
                <w:noProof/>
                <w:webHidden/>
              </w:rPr>
              <w:fldChar w:fldCharType="end"/>
            </w:r>
          </w:hyperlink>
        </w:p>
        <w:p w:rsidR="004566E3" w:rsidRDefault="003B17E8">
          <w:pPr>
            <w:pStyle w:val="TOC3"/>
            <w:rPr>
              <w:rFonts w:eastAsiaTheme="minorEastAsia"/>
              <w:noProof/>
            </w:rPr>
          </w:pPr>
          <w:hyperlink w:anchor="_Toc468261091" w:history="1">
            <w:r w:rsidR="004566E3" w:rsidRPr="007A5A09">
              <w:rPr>
                <w:rStyle w:val="Hyperlink"/>
                <w:noProof/>
                <w:lang w:bidi="hi-IN"/>
              </w:rPr>
              <w:t>14.2.1</w:t>
            </w:r>
            <w:r w:rsidR="004566E3">
              <w:rPr>
                <w:rFonts w:eastAsiaTheme="minorEastAsia"/>
                <w:noProof/>
              </w:rPr>
              <w:tab/>
            </w:r>
            <w:r w:rsidR="004566E3" w:rsidRPr="007A5A09">
              <w:rPr>
                <w:rStyle w:val="Hyperlink"/>
                <w:noProof/>
                <w:lang w:bidi="hi-IN"/>
              </w:rPr>
              <w:t>Retrieving Uploaded Data</w:t>
            </w:r>
            <w:r w:rsidR="004566E3">
              <w:rPr>
                <w:noProof/>
                <w:webHidden/>
              </w:rPr>
              <w:tab/>
            </w:r>
            <w:r w:rsidR="004566E3">
              <w:rPr>
                <w:noProof/>
                <w:webHidden/>
              </w:rPr>
              <w:fldChar w:fldCharType="begin"/>
            </w:r>
            <w:r w:rsidR="004566E3">
              <w:rPr>
                <w:noProof/>
                <w:webHidden/>
              </w:rPr>
              <w:instrText xml:space="preserve"> PAGEREF _Toc468261091 \h </w:instrText>
            </w:r>
            <w:r w:rsidR="004566E3">
              <w:rPr>
                <w:noProof/>
                <w:webHidden/>
              </w:rPr>
            </w:r>
            <w:r w:rsidR="004566E3">
              <w:rPr>
                <w:noProof/>
                <w:webHidden/>
              </w:rPr>
              <w:fldChar w:fldCharType="separate"/>
            </w:r>
            <w:r>
              <w:rPr>
                <w:noProof/>
                <w:webHidden/>
              </w:rPr>
              <w:t>84</w:t>
            </w:r>
            <w:r w:rsidR="004566E3">
              <w:rPr>
                <w:noProof/>
                <w:webHidden/>
              </w:rPr>
              <w:fldChar w:fldCharType="end"/>
            </w:r>
          </w:hyperlink>
        </w:p>
        <w:p w:rsidR="004566E3" w:rsidRDefault="003B17E8">
          <w:pPr>
            <w:pStyle w:val="TOC2"/>
            <w:rPr>
              <w:rFonts w:eastAsiaTheme="minorEastAsia"/>
              <w:noProof/>
            </w:rPr>
          </w:pPr>
          <w:hyperlink w:anchor="_Toc468261092" w:history="1">
            <w:r w:rsidR="004566E3" w:rsidRPr="007A5A09">
              <w:rPr>
                <w:rStyle w:val="Hyperlink"/>
                <w:noProof/>
                <w:lang w:bidi="hi-IN"/>
              </w:rPr>
              <w:t>14.3</w:t>
            </w:r>
            <w:r w:rsidR="004566E3">
              <w:rPr>
                <w:rFonts w:eastAsiaTheme="minorEastAsia"/>
                <w:noProof/>
              </w:rPr>
              <w:tab/>
            </w:r>
            <w:r w:rsidR="004566E3" w:rsidRPr="007A5A09">
              <w:rPr>
                <w:rStyle w:val="Hyperlink"/>
                <w:rFonts w:ascii="Courier New" w:hAnsi="Courier New" w:cs="Courier New"/>
                <w:noProof/>
                <w:lang w:bidi="hi-IN"/>
              </w:rPr>
              <w:t>ActionRequest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_Toc468261092 \h </w:instrText>
            </w:r>
            <w:r w:rsidR="004566E3">
              <w:rPr>
                <w:noProof/>
                <w:webHidden/>
              </w:rPr>
            </w:r>
            <w:r w:rsidR="004566E3">
              <w:rPr>
                <w:noProof/>
                <w:webHidden/>
              </w:rPr>
              <w:fldChar w:fldCharType="separate"/>
            </w:r>
            <w:r>
              <w:rPr>
                <w:noProof/>
                <w:webHidden/>
              </w:rPr>
              <w:t>85</w:t>
            </w:r>
            <w:r w:rsidR="004566E3">
              <w:rPr>
                <w:noProof/>
                <w:webHidden/>
              </w:rPr>
              <w:fldChar w:fldCharType="end"/>
            </w:r>
          </w:hyperlink>
        </w:p>
        <w:p w:rsidR="004566E3" w:rsidRDefault="003B17E8">
          <w:pPr>
            <w:pStyle w:val="TOC2"/>
            <w:rPr>
              <w:rFonts w:eastAsiaTheme="minorEastAsia"/>
              <w:noProof/>
            </w:rPr>
          </w:pPr>
          <w:hyperlink w:anchor="_Toc468261093" w:history="1">
            <w:r w:rsidR="004566E3" w:rsidRPr="007A5A09">
              <w:rPr>
                <w:rStyle w:val="Hyperlink"/>
                <w:noProof/>
                <w:lang w:bidi="hi-IN"/>
              </w:rPr>
              <w:t>14.4</w:t>
            </w:r>
            <w:r w:rsidR="004566E3">
              <w:rPr>
                <w:rFonts w:eastAsiaTheme="minorEastAsia"/>
                <w:noProof/>
              </w:rPr>
              <w:tab/>
            </w:r>
            <w:r w:rsidR="004566E3" w:rsidRPr="007A5A09">
              <w:rPr>
                <w:rStyle w:val="Hyperlink"/>
                <w:rFonts w:ascii="Courier New" w:hAnsi="Courier New" w:cs="Courier New"/>
                <w:noProof/>
                <w:lang w:bidi="hi-IN"/>
              </w:rPr>
              <w:t>ResourceRequest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_Toc468261093 \h </w:instrText>
            </w:r>
            <w:r w:rsidR="004566E3">
              <w:rPr>
                <w:noProof/>
                <w:webHidden/>
              </w:rPr>
            </w:r>
            <w:r w:rsidR="004566E3">
              <w:rPr>
                <w:noProof/>
                <w:webHidden/>
              </w:rPr>
              <w:fldChar w:fldCharType="separate"/>
            </w:r>
            <w:r>
              <w:rPr>
                <w:noProof/>
                <w:webHidden/>
              </w:rPr>
              <w:t>85</w:t>
            </w:r>
            <w:r w:rsidR="004566E3">
              <w:rPr>
                <w:noProof/>
                <w:webHidden/>
              </w:rPr>
              <w:fldChar w:fldCharType="end"/>
            </w:r>
          </w:hyperlink>
        </w:p>
        <w:p w:rsidR="004566E3" w:rsidRDefault="003B17E8">
          <w:pPr>
            <w:pStyle w:val="TOC2"/>
            <w:rPr>
              <w:rFonts w:eastAsiaTheme="minorEastAsia"/>
              <w:noProof/>
            </w:rPr>
          </w:pPr>
          <w:hyperlink w:anchor="_Toc468261094" w:history="1">
            <w:r w:rsidR="004566E3" w:rsidRPr="007A5A09">
              <w:rPr>
                <w:rStyle w:val="Hyperlink"/>
                <w:noProof/>
                <w:lang w:bidi="hi-IN"/>
              </w:rPr>
              <w:t>14.5</w:t>
            </w:r>
            <w:r w:rsidR="004566E3">
              <w:rPr>
                <w:rFonts w:eastAsiaTheme="minorEastAsia"/>
                <w:noProof/>
              </w:rPr>
              <w:tab/>
            </w:r>
            <w:r w:rsidR="004566E3" w:rsidRPr="007A5A09">
              <w:rPr>
                <w:rStyle w:val="Hyperlink"/>
                <w:rFonts w:ascii="Courier New" w:hAnsi="Courier New" w:cs="Courier New"/>
                <w:noProof/>
                <w:lang w:bidi="hi-IN"/>
              </w:rPr>
              <w:t>EventRequest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_Toc468261094 \h </w:instrText>
            </w:r>
            <w:r w:rsidR="004566E3">
              <w:rPr>
                <w:noProof/>
                <w:webHidden/>
              </w:rPr>
            </w:r>
            <w:r w:rsidR="004566E3">
              <w:rPr>
                <w:noProof/>
                <w:webHidden/>
              </w:rPr>
              <w:fldChar w:fldCharType="separate"/>
            </w:r>
            <w:r>
              <w:rPr>
                <w:noProof/>
                <w:webHidden/>
              </w:rPr>
              <w:t>86</w:t>
            </w:r>
            <w:r w:rsidR="004566E3">
              <w:rPr>
                <w:noProof/>
                <w:webHidden/>
              </w:rPr>
              <w:fldChar w:fldCharType="end"/>
            </w:r>
          </w:hyperlink>
        </w:p>
        <w:p w:rsidR="004566E3" w:rsidRDefault="003B17E8">
          <w:pPr>
            <w:pStyle w:val="TOC2"/>
            <w:rPr>
              <w:rFonts w:eastAsiaTheme="minorEastAsia"/>
              <w:noProof/>
            </w:rPr>
          </w:pPr>
          <w:hyperlink w:anchor="_Toc468261095" w:history="1">
            <w:r w:rsidR="004566E3" w:rsidRPr="007A5A09">
              <w:rPr>
                <w:rStyle w:val="Hyperlink"/>
                <w:noProof/>
                <w:lang w:bidi="hi-IN"/>
              </w:rPr>
              <w:t>14.6</w:t>
            </w:r>
            <w:r w:rsidR="004566E3">
              <w:rPr>
                <w:rFonts w:eastAsiaTheme="minorEastAsia"/>
                <w:noProof/>
              </w:rPr>
              <w:tab/>
            </w:r>
            <w:r w:rsidR="004566E3" w:rsidRPr="007A5A09">
              <w:rPr>
                <w:rStyle w:val="Hyperlink"/>
                <w:rFonts w:ascii="Courier New" w:hAnsi="Courier New" w:cs="Courier New"/>
                <w:noProof/>
                <w:lang w:bidi="hi-IN"/>
              </w:rPr>
              <w:t>RenderRequest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_Toc468261095 \h </w:instrText>
            </w:r>
            <w:r w:rsidR="004566E3">
              <w:rPr>
                <w:noProof/>
                <w:webHidden/>
              </w:rPr>
            </w:r>
            <w:r w:rsidR="004566E3">
              <w:rPr>
                <w:noProof/>
                <w:webHidden/>
              </w:rPr>
              <w:fldChar w:fldCharType="separate"/>
            </w:r>
            <w:r>
              <w:rPr>
                <w:noProof/>
                <w:webHidden/>
              </w:rPr>
              <w:t>86</w:t>
            </w:r>
            <w:r w:rsidR="004566E3">
              <w:rPr>
                <w:noProof/>
                <w:webHidden/>
              </w:rPr>
              <w:fldChar w:fldCharType="end"/>
            </w:r>
          </w:hyperlink>
        </w:p>
        <w:p w:rsidR="004566E3" w:rsidRDefault="003B17E8">
          <w:pPr>
            <w:pStyle w:val="TOC2"/>
            <w:rPr>
              <w:rFonts w:eastAsiaTheme="minorEastAsia"/>
              <w:noProof/>
            </w:rPr>
          </w:pPr>
          <w:hyperlink w:anchor="_Toc468261096" w:history="1">
            <w:r w:rsidR="004566E3" w:rsidRPr="007A5A09">
              <w:rPr>
                <w:rStyle w:val="Hyperlink"/>
                <w:noProof/>
                <w:lang w:bidi="hi-IN"/>
              </w:rPr>
              <w:t>14.7</w:t>
            </w:r>
            <w:r w:rsidR="004566E3">
              <w:rPr>
                <w:rFonts w:eastAsiaTheme="minorEastAsia"/>
                <w:noProof/>
              </w:rPr>
              <w:tab/>
            </w:r>
            <w:r w:rsidR="004566E3" w:rsidRPr="007A5A09">
              <w:rPr>
                <w:rStyle w:val="Hyperlink"/>
                <w:rFonts w:ascii="Courier New" w:hAnsi="Courier New" w:cs="Courier New"/>
                <w:noProof/>
                <w:lang w:bidi="hi-IN"/>
              </w:rPr>
              <w:t>HeaderRequest</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_Toc468261096 \h </w:instrText>
            </w:r>
            <w:r w:rsidR="004566E3">
              <w:rPr>
                <w:noProof/>
                <w:webHidden/>
              </w:rPr>
            </w:r>
            <w:r w:rsidR="004566E3">
              <w:rPr>
                <w:noProof/>
                <w:webHidden/>
              </w:rPr>
              <w:fldChar w:fldCharType="separate"/>
            </w:r>
            <w:r>
              <w:rPr>
                <w:noProof/>
                <w:webHidden/>
              </w:rPr>
              <w:t>86</w:t>
            </w:r>
            <w:r w:rsidR="004566E3">
              <w:rPr>
                <w:noProof/>
                <w:webHidden/>
              </w:rPr>
              <w:fldChar w:fldCharType="end"/>
            </w:r>
          </w:hyperlink>
        </w:p>
        <w:p w:rsidR="004566E3" w:rsidRDefault="003B17E8">
          <w:pPr>
            <w:pStyle w:val="TOC2"/>
            <w:rPr>
              <w:rFonts w:eastAsiaTheme="minorEastAsia"/>
              <w:noProof/>
            </w:rPr>
          </w:pPr>
          <w:hyperlink w:anchor="_Toc468261097" w:history="1">
            <w:r w:rsidR="004566E3" w:rsidRPr="007A5A09">
              <w:rPr>
                <w:rStyle w:val="Hyperlink"/>
                <w:noProof/>
                <w:lang w:bidi="hi-IN"/>
              </w:rPr>
              <w:t>14.8</w:t>
            </w:r>
            <w:r w:rsidR="004566E3">
              <w:rPr>
                <w:rFonts w:eastAsiaTheme="minorEastAsia"/>
                <w:noProof/>
              </w:rPr>
              <w:tab/>
            </w:r>
            <w:r w:rsidR="004566E3" w:rsidRPr="007A5A09">
              <w:rPr>
                <w:rStyle w:val="Hyperlink"/>
                <w:noProof/>
                <w:lang w:bidi="hi-IN"/>
              </w:rPr>
              <w:t>Lifetime of the Request Objects</w:t>
            </w:r>
            <w:r w:rsidR="004566E3">
              <w:rPr>
                <w:noProof/>
                <w:webHidden/>
              </w:rPr>
              <w:tab/>
            </w:r>
            <w:r w:rsidR="004566E3">
              <w:rPr>
                <w:noProof/>
                <w:webHidden/>
              </w:rPr>
              <w:fldChar w:fldCharType="begin"/>
            </w:r>
            <w:r w:rsidR="004566E3">
              <w:rPr>
                <w:noProof/>
                <w:webHidden/>
              </w:rPr>
              <w:instrText xml:space="preserve"> PAGEREF _Toc468261097 \h </w:instrText>
            </w:r>
            <w:r w:rsidR="004566E3">
              <w:rPr>
                <w:noProof/>
                <w:webHidden/>
              </w:rPr>
            </w:r>
            <w:r w:rsidR="004566E3">
              <w:rPr>
                <w:noProof/>
                <w:webHidden/>
              </w:rPr>
              <w:fldChar w:fldCharType="separate"/>
            </w:r>
            <w:r>
              <w:rPr>
                <w:noProof/>
                <w:webHidden/>
              </w:rPr>
              <w:t>86</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098" w:history="1">
            <w:r w:rsidR="004566E3" w:rsidRPr="007A5A09">
              <w:rPr>
                <w:rStyle w:val="Hyperlink"/>
                <w:noProof/>
                <w:lang w:bidi="hi-IN"/>
              </w:rPr>
              <w:t>Chapter 15</w:t>
            </w:r>
            <w:r w:rsidR="004566E3">
              <w:rPr>
                <w:rFonts w:eastAsiaTheme="minorEastAsia"/>
                <w:noProof/>
              </w:rPr>
              <w:tab/>
            </w:r>
            <w:r w:rsidR="004566E3" w:rsidRPr="007A5A09">
              <w:rPr>
                <w:rStyle w:val="Hyperlink"/>
                <w:noProof/>
                <w:lang w:bidi="hi-IN"/>
              </w:rPr>
              <w:t>PortletResponse Interfaces</w:t>
            </w:r>
            <w:r w:rsidR="004566E3">
              <w:rPr>
                <w:noProof/>
                <w:webHidden/>
              </w:rPr>
              <w:tab/>
            </w:r>
            <w:r w:rsidR="004566E3">
              <w:rPr>
                <w:noProof/>
                <w:webHidden/>
              </w:rPr>
              <w:fldChar w:fldCharType="begin"/>
            </w:r>
            <w:r w:rsidR="004566E3">
              <w:rPr>
                <w:noProof/>
                <w:webHidden/>
              </w:rPr>
              <w:instrText xml:space="preserve"> PAGEREF _Toc468261098 \h </w:instrText>
            </w:r>
            <w:r w:rsidR="004566E3">
              <w:rPr>
                <w:noProof/>
                <w:webHidden/>
              </w:rPr>
            </w:r>
            <w:r w:rsidR="004566E3">
              <w:rPr>
                <w:noProof/>
                <w:webHidden/>
              </w:rPr>
              <w:fldChar w:fldCharType="separate"/>
            </w:r>
            <w:r>
              <w:rPr>
                <w:noProof/>
                <w:webHidden/>
              </w:rPr>
              <w:t>87</w:t>
            </w:r>
            <w:r w:rsidR="004566E3">
              <w:rPr>
                <w:noProof/>
                <w:webHidden/>
              </w:rPr>
              <w:fldChar w:fldCharType="end"/>
            </w:r>
          </w:hyperlink>
        </w:p>
        <w:p w:rsidR="004566E3" w:rsidRDefault="003B17E8">
          <w:pPr>
            <w:pStyle w:val="TOC2"/>
            <w:rPr>
              <w:rFonts w:eastAsiaTheme="minorEastAsia"/>
              <w:noProof/>
            </w:rPr>
          </w:pPr>
          <w:hyperlink w:anchor="_Toc468261099" w:history="1">
            <w:r w:rsidR="004566E3" w:rsidRPr="007A5A09">
              <w:rPr>
                <w:rStyle w:val="Hyperlink"/>
                <w:noProof/>
                <w:lang w:bidi="hi-IN"/>
              </w:rPr>
              <w:t>15.1</w:t>
            </w:r>
            <w:r w:rsidR="004566E3">
              <w:rPr>
                <w:rFonts w:eastAsiaTheme="minorEastAsia"/>
                <w:noProof/>
              </w:rPr>
              <w:tab/>
            </w:r>
            <w:r w:rsidR="004566E3" w:rsidRPr="007A5A09">
              <w:rPr>
                <w:rStyle w:val="Hyperlink"/>
                <w:noProof/>
                <w:lang w:bidi="hi-IN"/>
              </w:rPr>
              <w:t>PortletResponse Interface</w:t>
            </w:r>
            <w:r w:rsidR="004566E3">
              <w:rPr>
                <w:noProof/>
                <w:webHidden/>
              </w:rPr>
              <w:tab/>
            </w:r>
            <w:r w:rsidR="004566E3">
              <w:rPr>
                <w:noProof/>
                <w:webHidden/>
              </w:rPr>
              <w:fldChar w:fldCharType="begin"/>
            </w:r>
            <w:r w:rsidR="004566E3">
              <w:rPr>
                <w:noProof/>
                <w:webHidden/>
              </w:rPr>
              <w:instrText xml:space="preserve"> PAGEREF _Toc468261099 \h </w:instrText>
            </w:r>
            <w:r w:rsidR="004566E3">
              <w:rPr>
                <w:noProof/>
                <w:webHidden/>
              </w:rPr>
            </w:r>
            <w:r w:rsidR="004566E3">
              <w:rPr>
                <w:noProof/>
                <w:webHidden/>
              </w:rPr>
              <w:fldChar w:fldCharType="separate"/>
            </w:r>
            <w:r>
              <w:rPr>
                <w:noProof/>
                <w:webHidden/>
              </w:rPr>
              <w:t>88</w:t>
            </w:r>
            <w:r w:rsidR="004566E3">
              <w:rPr>
                <w:noProof/>
                <w:webHidden/>
              </w:rPr>
              <w:fldChar w:fldCharType="end"/>
            </w:r>
          </w:hyperlink>
        </w:p>
        <w:p w:rsidR="004566E3" w:rsidRDefault="003B17E8">
          <w:pPr>
            <w:pStyle w:val="TOC3"/>
            <w:rPr>
              <w:rFonts w:eastAsiaTheme="minorEastAsia"/>
              <w:noProof/>
            </w:rPr>
          </w:pPr>
          <w:hyperlink w:anchor="_Toc468261100" w:history="1">
            <w:r w:rsidR="004566E3" w:rsidRPr="007A5A09">
              <w:rPr>
                <w:rStyle w:val="Hyperlink"/>
                <w:noProof/>
                <w:lang w:bidi="hi-IN"/>
              </w:rPr>
              <w:t>15.1.1</w:t>
            </w:r>
            <w:r w:rsidR="004566E3">
              <w:rPr>
                <w:rFonts w:eastAsiaTheme="minorEastAsia"/>
                <w:noProof/>
              </w:rPr>
              <w:tab/>
            </w:r>
            <w:r w:rsidR="004566E3" w:rsidRPr="007A5A09">
              <w:rPr>
                <w:rStyle w:val="Hyperlink"/>
                <w:noProof/>
                <w:lang w:bidi="hi-IN"/>
              </w:rPr>
              <w:t>Response Properties</w:t>
            </w:r>
            <w:r w:rsidR="004566E3">
              <w:rPr>
                <w:noProof/>
                <w:webHidden/>
              </w:rPr>
              <w:tab/>
            </w:r>
            <w:r w:rsidR="004566E3">
              <w:rPr>
                <w:noProof/>
                <w:webHidden/>
              </w:rPr>
              <w:fldChar w:fldCharType="begin"/>
            </w:r>
            <w:r w:rsidR="004566E3">
              <w:rPr>
                <w:noProof/>
                <w:webHidden/>
              </w:rPr>
              <w:instrText xml:space="preserve"> PAGEREF _Toc468261100 \h </w:instrText>
            </w:r>
            <w:r w:rsidR="004566E3">
              <w:rPr>
                <w:noProof/>
                <w:webHidden/>
              </w:rPr>
            </w:r>
            <w:r w:rsidR="004566E3">
              <w:rPr>
                <w:noProof/>
                <w:webHidden/>
              </w:rPr>
              <w:fldChar w:fldCharType="separate"/>
            </w:r>
            <w:r>
              <w:rPr>
                <w:noProof/>
                <w:webHidden/>
              </w:rPr>
              <w:t>88</w:t>
            </w:r>
            <w:r w:rsidR="004566E3">
              <w:rPr>
                <w:noProof/>
                <w:webHidden/>
              </w:rPr>
              <w:fldChar w:fldCharType="end"/>
            </w:r>
          </w:hyperlink>
        </w:p>
        <w:p w:rsidR="004566E3" w:rsidRDefault="003B17E8">
          <w:pPr>
            <w:pStyle w:val="TOC3"/>
            <w:rPr>
              <w:rFonts w:eastAsiaTheme="minorEastAsia"/>
              <w:noProof/>
            </w:rPr>
          </w:pPr>
          <w:hyperlink w:anchor="_Toc468261101" w:history="1">
            <w:r w:rsidR="004566E3" w:rsidRPr="007A5A09">
              <w:rPr>
                <w:rStyle w:val="Hyperlink"/>
                <w:noProof/>
                <w:lang w:bidi="hi-IN"/>
              </w:rPr>
              <w:t>15.1.2</w:t>
            </w:r>
            <w:r w:rsidR="004566E3">
              <w:rPr>
                <w:rFonts w:eastAsiaTheme="minorEastAsia"/>
                <w:noProof/>
              </w:rPr>
              <w:tab/>
            </w:r>
            <w:r w:rsidR="004566E3" w:rsidRPr="007A5A09">
              <w:rPr>
                <w:rStyle w:val="Hyperlink"/>
                <w:noProof/>
                <w:lang w:bidi="hi-IN"/>
              </w:rPr>
              <w:t>Setting Cookies</w:t>
            </w:r>
            <w:r w:rsidR="004566E3">
              <w:rPr>
                <w:noProof/>
                <w:webHidden/>
              </w:rPr>
              <w:tab/>
            </w:r>
            <w:r w:rsidR="004566E3">
              <w:rPr>
                <w:noProof/>
                <w:webHidden/>
              </w:rPr>
              <w:fldChar w:fldCharType="begin"/>
            </w:r>
            <w:r w:rsidR="004566E3">
              <w:rPr>
                <w:noProof/>
                <w:webHidden/>
              </w:rPr>
              <w:instrText xml:space="preserve"> PAGEREF _Toc468261101 \h </w:instrText>
            </w:r>
            <w:r w:rsidR="004566E3">
              <w:rPr>
                <w:noProof/>
                <w:webHidden/>
              </w:rPr>
            </w:r>
            <w:r w:rsidR="004566E3">
              <w:rPr>
                <w:noProof/>
                <w:webHidden/>
              </w:rPr>
              <w:fldChar w:fldCharType="separate"/>
            </w:r>
            <w:r>
              <w:rPr>
                <w:noProof/>
                <w:webHidden/>
              </w:rPr>
              <w:t>88</w:t>
            </w:r>
            <w:r w:rsidR="004566E3">
              <w:rPr>
                <w:noProof/>
                <w:webHidden/>
              </w:rPr>
              <w:fldChar w:fldCharType="end"/>
            </w:r>
          </w:hyperlink>
        </w:p>
        <w:p w:rsidR="004566E3" w:rsidRDefault="003B17E8">
          <w:pPr>
            <w:pStyle w:val="TOC3"/>
            <w:rPr>
              <w:rFonts w:eastAsiaTheme="minorEastAsia"/>
              <w:noProof/>
            </w:rPr>
          </w:pPr>
          <w:hyperlink w:anchor="_Toc468261102" w:history="1">
            <w:r w:rsidR="004566E3" w:rsidRPr="007A5A09">
              <w:rPr>
                <w:rStyle w:val="Hyperlink"/>
                <w:noProof/>
                <w:lang w:bidi="hi-IN"/>
              </w:rPr>
              <w:t>15.1.3</w:t>
            </w:r>
            <w:r w:rsidR="004566E3">
              <w:rPr>
                <w:rFonts w:eastAsiaTheme="minorEastAsia"/>
                <w:noProof/>
              </w:rPr>
              <w:tab/>
            </w:r>
            <w:r w:rsidR="004566E3" w:rsidRPr="007A5A09">
              <w:rPr>
                <w:rStyle w:val="Hyperlink"/>
                <w:noProof/>
                <w:lang w:bidi="hi-IN"/>
              </w:rPr>
              <w:t xml:space="preserve">Setting </w:t>
            </w:r>
            <w:r w:rsidR="004566E3" w:rsidRPr="007A5A09">
              <w:rPr>
                <w:rStyle w:val="Hyperlink"/>
                <w:rFonts w:ascii="Courier New" w:hAnsi="Courier New" w:cs="Courier New"/>
                <w:noProof/>
                <w:lang w:bidi="hi-IN"/>
              </w:rPr>
              <w:t>HEAD</w:t>
            </w:r>
            <w:r w:rsidR="004566E3" w:rsidRPr="007A5A09">
              <w:rPr>
                <w:rStyle w:val="Hyperlink"/>
                <w:noProof/>
                <w:lang w:bidi="hi-IN"/>
              </w:rPr>
              <w:t xml:space="preserve"> Section markup</w:t>
            </w:r>
            <w:r w:rsidR="004566E3">
              <w:rPr>
                <w:noProof/>
                <w:webHidden/>
              </w:rPr>
              <w:tab/>
            </w:r>
            <w:r w:rsidR="004566E3">
              <w:rPr>
                <w:noProof/>
                <w:webHidden/>
              </w:rPr>
              <w:fldChar w:fldCharType="begin"/>
            </w:r>
            <w:r w:rsidR="004566E3">
              <w:rPr>
                <w:noProof/>
                <w:webHidden/>
              </w:rPr>
              <w:instrText xml:space="preserve"> PAGEREF _Toc468261102 \h </w:instrText>
            </w:r>
            <w:r w:rsidR="004566E3">
              <w:rPr>
                <w:noProof/>
                <w:webHidden/>
              </w:rPr>
            </w:r>
            <w:r w:rsidR="004566E3">
              <w:rPr>
                <w:noProof/>
                <w:webHidden/>
              </w:rPr>
              <w:fldChar w:fldCharType="separate"/>
            </w:r>
            <w:r>
              <w:rPr>
                <w:noProof/>
                <w:webHidden/>
              </w:rPr>
              <w:t>89</w:t>
            </w:r>
            <w:r w:rsidR="004566E3">
              <w:rPr>
                <w:noProof/>
                <w:webHidden/>
              </w:rPr>
              <w:fldChar w:fldCharType="end"/>
            </w:r>
          </w:hyperlink>
        </w:p>
        <w:p w:rsidR="004566E3" w:rsidRDefault="003B17E8">
          <w:pPr>
            <w:pStyle w:val="TOC3"/>
            <w:rPr>
              <w:rFonts w:eastAsiaTheme="minorEastAsia"/>
              <w:noProof/>
            </w:rPr>
          </w:pPr>
          <w:hyperlink w:anchor="_Toc468261103" w:history="1">
            <w:r w:rsidR="004566E3" w:rsidRPr="007A5A09">
              <w:rPr>
                <w:rStyle w:val="Hyperlink"/>
                <w:noProof/>
                <w:lang w:bidi="hi-IN"/>
              </w:rPr>
              <w:t>15.1.4</w:t>
            </w:r>
            <w:r w:rsidR="004566E3">
              <w:rPr>
                <w:rFonts w:eastAsiaTheme="minorEastAsia"/>
                <w:noProof/>
              </w:rPr>
              <w:tab/>
            </w:r>
            <w:r w:rsidR="004566E3" w:rsidRPr="007A5A09">
              <w:rPr>
                <w:rStyle w:val="Hyperlink"/>
                <w:noProof/>
                <w:lang w:bidi="hi-IN"/>
              </w:rPr>
              <w:t>Encoding URLs</w:t>
            </w:r>
            <w:r w:rsidR="004566E3">
              <w:rPr>
                <w:noProof/>
                <w:webHidden/>
              </w:rPr>
              <w:tab/>
            </w:r>
            <w:r w:rsidR="004566E3">
              <w:rPr>
                <w:noProof/>
                <w:webHidden/>
              </w:rPr>
              <w:fldChar w:fldCharType="begin"/>
            </w:r>
            <w:r w:rsidR="004566E3">
              <w:rPr>
                <w:noProof/>
                <w:webHidden/>
              </w:rPr>
              <w:instrText xml:space="preserve"> PAGEREF _Toc468261103 \h </w:instrText>
            </w:r>
            <w:r w:rsidR="004566E3">
              <w:rPr>
                <w:noProof/>
                <w:webHidden/>
              </w:rPr>
            </w:r>
            <w:r w:rsidR="004566E3">
              <w:rPr>
                <w:noProof/>
                <w:webHidden/>
              </w:rPr>
              <w:fldChar w:fldCharType="separate"/>
            </w:r>
            <w:r>
              <w:rPr>
                <w:noProof/>
                <w:webHidden/>
              </w:rPr>
              <w:t>89</w:t>
            </w:r>
            <w:r w:rsidR="004566E3">
              <w:rPr>
                <w:noProof/>
                <w:webHidden/>
              </w:rPr>
              <w:fldChar w:fldCharType="end"/>
            </w:r>
          </w:hyperlink>
        </w:p>
        <w:p w:rsidR="004566E3" w:rsidRDefault="003B17E8">
          <w:pPr>
            <w:pStyle w:val="TOC3"/>
            <w:rPr>
              <w:rFonts w:eastAsiaTheme="minorEastAsia"/>
              <w:noProof/>
            </w:rPr>
          </w:pPr>
          <w:hyperlink w:anchor="_Toc468261104" w:history="1">
            <w:r w:rsidR="004566E3" w:rsidRPr="007A5A09">
              <w:rPr>
                <w:rStyle w:val="Hyperlink"/>
                <w:noProof/>
                <w:lang w:bidi="hi-IN"/>
              </w:rPr>
              <w:t>15.1.5</w:t>
            </w:r>
            <w:r w:rsidR="004566E3">
              <w:rPr>
                <w:rFonts w:eastAsiaTheme="minorEastAsia"/>
                <w:noProof/>
              </w:rPr>
              <w:tab/>
            </w:r>
            <w:r w:rsidR="004566E3" w:rsidRPr="007A5A09">
              <w:rPr>
                <w:rStyle w:val="Hyperlink"/>
                <w:noProof/>
                <w:lang w:bidi="hi-IN"/>
              </w:rPr>
              <w:t>Namespacing</w:t>
            </w:r>
            <w:r w:rsidR="004566E3">
              <w:rPr>
                <w:noProof/>
                <w:webHidden/>
              </w:rPr>
              <w:tab/>
            </w:r>
            <w:r w:rsidR="004566E3">
              <w:rPr>
                <w:noProof/>
                <w:webHidden/>
              </w:rPr>
              <w:fldChar w:fldCharType="begin"/>
            </w:r>
            <w:r w:rsidR="004566E3">
              <w:rPr>
                <w:noProof/>
                <w:webHidden/>
              </w:rPr>
              <w:instrText xml:space="preserve"> PAGEREF _Toc468261104 \h </w:instrText>
            </w:r>
            <w:r w:rsidR="004566E3">
              <w:rPr>
                <w:noProof/>
                <w:webHidden/>
              </w:rPr>
            </w:r>
            <w:r w:rsidR="004566E3">
              <w:rPr>
                <w:noProof/>
                <w:webHidden/>
              </w:rPr>
              <w:fldChar w:fldCharType="separate"/>
            </w:r>
            <w:r>
              <w:rPr>
                <w:noProof/>
                <w:webHidden/>
              </w:rPr>
              <w:t>90</w:t>
            </w:r>
            <w:r w:rsidR="004566E3">
              <w:rPr>
                <w:noProof/>
                <w:webHidden/>
              </w:rPr>
              <w:fldChar w:fldCharType="end"/>
            </w:r>
          </w:hyperlink>
        </w:p>
        <w:p w:rsidR="004566E3" w:rsidRDefault="003B17E8">
          <w:pPr>
            <w:pStyle w:val="TOC2"/>
            <w:rPr>
              <w:rFonts w:eastAsiaTheme="minorEastAsia"/>
              <w:noProof/>
            </w:rPr>
          </w:pPr>
          <w:hyperlink w:anchor="_Toc468261105" w:history="1">
            <w:r w:rsidR="004566E3" w:rsidRPr="007A5A09">
              <w:rPr>
                <w:rStyle w:val="Hyperlink"/>
                <w:noProof/>
                <w:lang w:bidi="hi-IN"/>
              </w:rPr>
              <w:t>15.2</w:t>
            </w:r>
            <w:r w:rsidR="004566E3">
              <w:rPr>
                <w:rFonts w:eastAsiaTheme="minorEastAsia"/>
                <w:noProof/>
              </w:rPr>
              <w:tab/>
            </w:r>
            <w:r w:rsidR="004566E3" w:rsidRPr="007A5A09">
              <w:rPr>
                <w:rStyle w:val="Hyperlink"/>
                <w:rFonts w:ascii="Courier New" w:hAnsi="Courier New" w:cs="Courier New"/>
                <w:noProof/>
                <w:lang w:bidi="hi-IN"/>
              </w:rPr>
              <w:t>StateAwareResponse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_Toc468261105 \h </w:instrText>
            </w:r>
            <w:r w:rsidR="004566E3">
              <w:rPr>
                <w:noProof/>
                <w:webHidden/>
              </w:rPr>
            </w:r>
            <w:r w:rsidR="004566E3">
              <w:rPr>
                <w:noProof/>
                <w:webHidden/>
              </w:rPr>
              <w:fldChar w:fldCharType="separate"/>
            </w:r>
            <w:r>
              <w:rPr>
                <w:noProof/>
                <w:webHidden/>
              </w:rPr>
              <w:t>90</w:t>
            </w:r>
            <w:r w:rsidR="004566E3">
              <w:rPr>
                <w:noProof/>
                <w:webHidden/>
              </w:rPr>
              <w:fldChar w:fldCharType="end"/>
            </w:r>
          </w:hyperlink>
        </w:p>
        <w:p w:rsidR="004566E3" w:rsidRDefault="003B17E8">
          <w:pPr>
            <w:pStyle w:val="TOC3"/>
            <w:rPr>
              <w:rFonts w:eastAsiaTheme="minorEastAsia"/>
              <w:noProof/>
            </w:rPr>
          </w:pPr>
          <w:hyperlink w:anchor="_Toc468261106" w:history="1">
            <w:r w:rsidR="004566E3" w:rsidRPr="007A5A09">
              <w:rPr>
                <w:rStyle w:val="Hyperlink"/>
                <w:noProof/>
                <w:lang w:bidi="hi-IN"/>
              </w:rPr>
              <w:t>15.2.1</w:t>
            </w:r>
            <w:r w:rsidR="004566E3">
              <w:rPr>
                <w:rFonts w:eastAsiaTheme="minorEastAsia"/>
                <w:noProof/>
              </w:rPr>
              <w:tab/>
            </w:r>
            <w:r w:rsidR="004566E3" w:rsidRPr="007A5A09">
              <w:rPr>
                <w:rStyle w:val="Hyperlink"/>
                <w:noProof/>
                <w:lang w:bidi="hi-IN"/>
              </w:rPr>
              <w:t>Render Parameters</w:t>
            </w:r>
            <w:r w:rsidR="004566E3">
              <w:rPr>
                <w:noProof/>
                <w:webHidden/>
              </w:rPr>
              <w:tab/>
            </w:r>
            <w:r w:rsidR="004566E3">
              <w:rPr>
                <w:noProof/>
                <w:webHidden/>
              </w:rPr>
              <w:fldChar w:fldCharType="begin"/>
            </w:r>
            <w:r w:rsidR="004566E3">
              <w:rPr>
                <w:noProof/>
                <w:webHidden/>
              </w:rPr>
              <w:instrText xml:space="preserve"> PAGEREF _Toc468261106 \h </w:instrText>
            </w:r>
            <w:r w:rsidR="004566E3">
              <w:rPr>
                <w:noProof/>
                <w:webHidden/>
              </w:rPr>
            </w:r>
            <w:r w:rsidR="004566E3">
              <w:rPr>
                <w:noProof/>
                <w:webHidden/>
              </w:rPr>
              <w:fldChar w:fldCharType="separate"/>
            </w:r>
            <w:r>
              <w:rPr>
                <w:noProof/>
                <w:webHidden/>
              </w:rPr>
              <w:t>90</w:t>
            </w:r>
            <w:r w:rsidR="004566E3">
              <w:rPr>
                <w:noProof/>
                <w:webHidden/>
              </w:rPr>
              <w:fldChar w:fldCharType="end"/>
            </w:r>
          </w:hyperlink>
        </w:p>
        <w:p w:rsidR="004566E3" w:rsidRDefault="003B17E8">
          <w:pPr>
            <w:pStyle w:val="TOC3"/>
            <w:rPr>
              <w:rFonts w:eastAsiaTheme="minorEastAsia"/>
              <w:noProof/>
            </w:rPr>
          </w:pPr>
          <w:hyperlink w:anchor="_Toc468261107" w:history="1">
            <w:r w:rsidR="004566E3" w:rsidRPr="007A5A09">
              <w:rPr>
                <w:rStyle w:val="Hyperlink"/>
                <w:noProof/>
                <w:lang w:bidi="hi-IN"/>
              </w:rPr>
              <w:t>15.2.2</w:t>
            </w:r>
            <w:r w:rsidR="004566E3">
              <w:rPr>
                <w:rFonts w:eastAsiaTheme="minorEastAsia"/>
                <w:noProof/>
              </w:rPr>
              <w:tab/>
            </w:r>
            <w:r w:rsidR="004566E3" w:rsidRPr="007A5A09">
              <w:rPr>
                <w:rStyle w:val="Hyperlink"/>
                <w:noProof/>
                <w:lang w:bidi="hi-IN"/>
              </w:rPr>
              <w:t>Portlet Modes and Window State Changes</w:t>
            </w:r>
            <w:r w:rsidR="004566E3">
              <w:rPr>
                <w:noProof/>
                <w:webHidden/>
              </w:rPr>
              <w:tab/>
            </w:r>
            <w:r w:rsidR="004566E3">
              <w:rPr>
                <w:noProof/>
                <w:webHidden/>
              </w:rPr>
              <w:fldChar w:fldCharType="begin"/>
            </w:r>
            <w:r w:rsidR="004566E3">
              <w:rPr>
                <w:noProof/>
                <w:webHidden/>
              </w:rPr>
              <w:instrText xml:space="preserve"> PAGEREF _Toc468261107 \h </w:instrText>
            </w:r>
            <w:r w:rsidR="004566E3">
              <w:rPr>
                <w:noProof/>
                <w:webHidden/>
              </w:rPr>
            </w:r>
            <w:r w:rsidR="004566E3">
              <w:rPr>
                <w:noProof/>
                <w:webHidden/>
              </w:rPr>
              <w:fldChar w:fldCharType="separate"/>
            </w:r>
            <w:r>
              <w:rPr>
                <w:noProof/>
                <w:webHidden/>
              </w:rPr>
              <w:t>90</w:t>
            </w:r>
            <w:r w:rsidR="004566E3">
              <w:rPr>
                <w:noProof/>
                <w:webHidden/>
              </w:rPr>
              <w:fldChar w:fldCharType="end"/>
            </w:r>
          </w:hyperlink>
        </w:p>
        <w:p w:rsidR="004566E3" w:rsidRDefault="003B17E8">
          <w:pPr>
            <w:pStyle w:val="TOC3"/>
            <w:rPr>
              <w:rFonts w:eastAsiaTheme="minorEastAsia"/>
              <w:noProof/>
            </w:rPr>
          </w:pPr>
          <w:hyperlink w:anchor="_Toc468261108" w:history="1">
            <w:r w:rsidR="004566E3" w:rsidRPr="007A5A09">
              <w:rPr>
                <w:rStyle w:val="Hyperlink"/>
                <w:noProof/>
                <w:lang w:bidi="hi-IN"/>
              </w:rPr>
              <w:t>15.2.3</w:t>
            </w:r>
            <w:r w:rsidR="004566E3">
              <w:rPr>
                <w:rFonts w:eastAsiaTheme="minorEastAsia"/>
                <w:noProof/>
              </w:rPr>
              <w:tab/>
            </w:r>
            <w:r w:rsidR="004566E3" w:rsidRPr="007A5A09">
              <w:rPr>
                <w:rStyle w:val="Hyperlink"/>
                <w:noProof/>
                <w:lang w:bidi="hi-IN"/>
              </w:rPr>
              <w:t>Publishing Events</w:t>
            </w:r>
            <w:r w:rsidR="004566E3">
              <w:rPr>
                <w:noProof/>
                <w:webHidden/>
              </w:rPr>
              <w:tab/>
            </w:r>
            <w:r w:rsidR="004566E3">
              <w:rPr>
                <w:noProof/>
                <w:webHidden/>
              </w:rPr>
              <w:fldChar w:fldCharType="begin"/>
            </w:r>
            <w:r w:rsidR="004566E3">
              <w:rPr>
                <w:noProof/>
                <w:webHidden/>
              </w:rPr>
              <w:instrText xml:space="preserve"> PAGEREF _Toc468261108 \h </w:instrText>
            </w:r>
            <w:r w:rsidR="004566E3">
              <w:rPr>
                <w:noProof/>
                <w:webHidden/>
              </w:rPr>
            </w:r>
            <w:r w:rsidR="004566E3">
              <w:rPr>
                <w:noProof/>
                <w:webHidden/>
              </w:rPr>
              <w:fldChar w:fldCharType="separate"/>
            </w:r>
            <w:r>
              <w:rPr>
                <w:noProof/>
                <w:webHidden/>
              </w:rPr>
              <w:t>91</w:t>
            </w:r>
            <w:r w:rsidR="004566E3">
              <w:rPr>
                <w:noProof/>
                <w:webHidden/>
              </w:rPr>
              <w:fldChar w:fldCharType="end"/>
            </w:r>
          </w:hyperlink>
        </w:p>
        <w:p w:rsidR="004566E3" w:rsidRDefault="003B17E8">
          <w:pPr>
            <w:pStyle w:val="TOC3"/>
            <w:rPr>
              <w:rFonts w:eastAsiaTheme="minorEastAsia"/>
              <w:noProof/>
            </w:rPr>
          </w:pPr>
          <w:hyperlink w:anchor="_Toc468261109" w:history="1">
            <w:r w:rsidR="004566E3" w:rsidRPr="007A5A09">
              <w:rPr>
                <w:rStyle w:val="Hyperlink"/>
                <w:noProof/>
                <w:lang w:bidi="hi-IN"/>
              </w:rPr>
              <w:t>15.2.4</w:t>
            </w:r>
            <w:r w:rsidR="004566E3">
              <w:rPr>
                <w:rFonts w:eastAsiaTheme="minorEastAsia"/>
                <w:noProof/>
              </w:rPr>
              <w:tab/>
            </w:r>
            <w:r w:rsidR="004566E3" w:rsidRPr="007A5A09">
              <w:rPr>
                <w:rStyle w:val="Hyperlink"/>
                <w:noProof/>
                <w:lang w:bidi="hi-IN"/>
              </w:rPr>
              <w:t>Deprecated Methods</w:t>
            </w:r>
            <w:r w:rsidR="004566E3">
              <w:rPr>
                <w:noProof/>
                <w:webHidden/>
              </w:rPr>
              <w:tab/>
            </w:r>
            <w:r w:rsidR="004566E3">
              <w:rPr>
                <w:noProof/>
                <w:webHidden/>
              </w:rPr>
              <w:fldChar w:fldCharType="begin"/>
            </w:r>
            <w:r w:rsidR="004566E3">
              <w:rPr>
                <w:noProof/>
                <w:webHidden/>
              </w:rPr>
              <w:instrText xml:space="preserve"> PAGEREF _Toc468261109 \h </w:instrText>
            </w:r>
            <w:r w:rsidR="004566E3">
              <w:rPr>
                <w:noProof/>
                <w:webHidden/>
              </w:rPr>
            </w:r>
            <w:r w:rsidR="004566E3">
              <w:rPr>
                <w:noProof/>
                <w:webHidden/>
              </w:rPr>
              <w:fldChar w:fldCharType="separate"/>
            </w:r>
            <w:r>
              <w:rPr>
                <w:noProof/>
                <w:webHidden/>
              </w:rPr>
              <w:t>91</w:t>
            </w:r>
            <w:r w:rsidR="004566E3">
              <w:rPr>
                <w:noProof/>
                <w:webHidden/>
              </w:rPr>
              <w:fldChar w:fldCharType="end"/>
            </w:r>
          </w:hyperlink>
        </w:p>
        <w:p w:rsidR="004566E3" w:rsidRDefault="003B17E8">
          <w:pPr>
            <w:pStyle w:val="TOC2"/>
            <w:rPr>
              <w:rFonts w:eastAsiaTheme="minorEastAsia"/>
              <w:noProof/>
            </w:rPr>
          </w:pPr>
          <w:hyperlink w:anchor="_Toc468261110" w:history="1">
            <w:r w:rsidR="004566E3" w:rsidRPr="007A5A09">
              <w:rPr>
                <w:rStyle w:val="Hyperlink"/>
                <w:noProof/>
                <w:lang w:bidi="hi-IN"/>
              </w:rPr>
              <w:t>15.3</w:t>
            </w:r>
            <w:r w:rsidR="004566E3">
              <w:rPr>
                <w:rFonts w:eastAsiaTheme="minorEastAsia"/>
                <w:noProof/>
              </w:rPr>
              <w:tab/>
            </w:r>
            <w:r w:rsidR="004566E3" w:rsidRPr="007A5A09">
              <w:rPr>
                <w:rStyle w:val="Hyperlink"/>
                <w:rFonts w:ascii="Courier New" w:hAnsi="Courier New" w:cs="Courier New"/>
                <w:noProof/>
                <w:lang w:bidi="hi-IN"/>
              </w:rPr>
              <w:t>ActionResponse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_Toc468261110 \h </w:instrText>
            </w:r>
            <w:r w:rsidR="004566E3">
              <w:rPr>
                <w:noProof/>
                <w:webHidden/>
              </w:rPr>
            </w:r>
            <w:r w:rsidR="004566E3">
              <w:rPr>
                <w:noProof/>
                <w:webHidden/>
              </w:rPr>
              <w:fldChar w:fldCharType="separate"/>
            </w:r>
            <w:r>
              <w:rPr>
                <w:noProof/>
                <w:webHidden/>
              </w:rPr>
              <w:t>91</w:t>
            </w:r>
            <w:r w:rsidR="004566E3">
              <w:rPr>
                <w:noProof/>
                <w:webHidden/>
              </w:rPr>
              <w:fldChar w:fldCharType="end"/>
            </w:r>
          </w:hyperlink>
        </w:p>
        <w:p w:rsidR="004566E3" w:rsidRDefault="003B17E8">
          <w:pPr>
            <w:pStyle w:val="TOC3"/>
            <w:rPr>
              <w:rFonts w:eastAsiaTheme="minorEastAsia"/>
              <w:noProof/>
            </w:rPr>
          </w:pPr>
          <w:hyperlink w:anchor="_Toc468261111" w:history="1">
            <w:r w:rsidR="004566E3" w:rsidRPr="007A5A09">
              <w:rPr>
                <w:rStyle w:val="Hyperlink"/>
                <w:noProof/>
                <w:lang w:bidi="hi-IN"/>
              </w:rPr>
              <w:t>15.3.1</w:t>
            </w:r>
            <w:r w:rsidR="004566E3">
              <w:rPr>
                <w:rFonts w:eastAsiaTheme="minorEastAsia"/>
                <w:noProof/>
              </w:rPr>
              <w:tab/>
            </w:r>
            <w:r w:rsidR="004566E3" w:rsidRPr="007A5A09">
              <w:rPr>
                <w:rStyle w:val="Hyperlink"/>
                <w:noProof/>
                <w:lang w:bidi="hi-IN"/>
              </w:rPr>
              <w:t>Redirections</w:t>
            </w:r>
            <w:r w:rsidR="004566E3">
              <w:rPr>
                <w:noProof/>
                <w:webHidden/>
              </w:rPr>
              <w:tab/>
            </w:r>
            <w:r w:rsidR="004566E3">
              <w:rPr>
                <w:noProof/>
                <w:webHidden/>
              </w:rPr>
              <w:fldChar w:fldCharType="begin"/>
            </w:r>
            <w:r w:rsidR="004566E3">
              <w:rPr>
                <w:noProof/>
                <w:webHidden/>
              </w:rPr>
              <w:instrText xml:space="preserve"> PAGEREF _Toc468261111 \h </w:instrText>
            </w:r>
            <w:r w:rsidR="004566E3">
              <w:rPr>
                <w:noProof/>
                <w:webHidden/>
              </w:rPr>
            </w:r>
            <w:r w:rsidR="004566E3">
              <w:rPr>
                <w:noProof/>
                <w:webHidden/>
              </w:rPr>
              <w:fldChar w:fldCharType="separate"/>
            </w:r>
            <w:r>
              <w:rPr>
                <w:noProof/>
                <w:webHidden/>
              </w:rPr>
              <w:t>91</w:t>
            </w:r>
            <w:r w:rsidR="004566E3">
              <w:rPr>
                <w:noProof/>
                <w:webHidden/>
              </w:rPr>
              <w:fldChar w:fldCharType="end"/>
            </w:r>
          </w:hyperlink>
        </w:p>
        <w:p w:rsidR="004566E3" w:rsidRDefault="003B17E8">
          <w:pPr>
            <w:pStyle w:val="TOC2"/>
            <w:rPr>
              <w:rFonts w:eastAsiaTheme="minorEastAsia"/>
              <w:noProof/>
            </w:rPr>
          </w:pPr>
          <w:hyperlink w:anchor="_Toc468261112" w:history="1">
            <w:r w:rsidR="004566E3" w:rsidRPr="007A5A09">
              <w:rPr>
                <w:rStyle w:val="Hyperlink"/>
                <w:noProof/>
                <w:lang w:bidi="hi-IN"/>
              </w:rPr>
              <w:t>15.4</w:t>
            </w:r>
            <w:r w:rsidR="004566E3">
              <w:rPr>
                <w:rFonts w:eastAsiaTheme="minorEastAsia"/>
                <w:noProof/>
              </w:rPr>
              <w:tab/>
            </w:r>
            <w:r w:rsidR="004566E3" w:rsidRPr="007A5A09">
              <w:rPr>
                <w:rStyle w:val="Hyperlink"/>
                <w:rFonts w:ascii="Courier New" w:hAnsi="Courier New" w:cs="Courier New"/>
                <w:noProof/>
                <w:lang w:bidi="hi-IN"/>
              </w:rPr>
              <w:t>EventResponse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_Toc468261112 \h </w:instrText>
            </w:r>
            <w:r w:rsidR="004566E3">
              <w:rPr>
                <w:noProof/>
                <w:webHidden/>
              </w:rPr>
            </w:r>
            <w:r w:rsidR="004566E3">
              <w:rPr>
                <w:noProof/>
                <w:webHidden/>
              </w:rPr>
              <w:fldChar w:fldCharType="separate"/>
            </w:r>
            <w:r>
              <w:rPr>
                <w:noProof/>
                <w:webHidden/>
              </w:rPr>
              <w:t>92</w:t>
            </w:r>
            <w:r w:rsidR="004566E3">
              <w:rPr>
                <w:noProof/>
                <w:webHidden/>
              </w:rPr>
              <w:fldChar w:fldCharType="end"/>
            </w:r>
          </w:hyperlink>
        </w:p>
        <w:p w:rsidR="004566E3" w:rsidRDefault="003B17E8">
          <w:pPr>
            <w:pStyle w:val="TOC3"/>
            <w:rPr>
              <w:rFonts w:eastAsiaTheme="minorEastAsia"/>
              <w:noProof/>
            </w:rPr>
          </w:pPr>
          <w:hyperlink w:anchor="_Toc468261113" w:history="1">
            <w:r w:rsidR="004566E3" w:rsidRPr="007A5A09">
              <w:rPr>
                <w:rStyle w:val="Hyperlink"/>
                <w:noProof/>
                <w:lang w:bidi="hi-IN"/>
              </w:rPr>
              <w:t>15.4.1</w:t>
            </w:r>
            <w:r w:rsidR="004566E3">
              <w:rPr>
                <w:rFonts w:eastAsiaTheme="minorEastAsia"/>
                <w:noProof/>
              </w:rPr>
              <w:tab/>
            </w:r>
            <w:r w:rsidR="004566E3" w:rsidRPr="007A5A09">
              <w:rPr>
                <w:rStyle w:val="Hyperlink"/>
                <w:noProof/>
                <w:lang w:bidi="hi-IN"/>
              </w:rPr>
              <w:t>Deprecated Methods</w:t>
            </w:r>
            <w:r w:rsidR="004566E3">
              <w:rPr>
                <w:noProof/>
                <w:webHidden/>
              </w:rPr>
              <w:tab/>
            </w:r>
            <w:r w:rsidR="004566E3">
              <w:rPr>
                <w:noProof/>
                <w:webHidden/>
              </w:rPr>
              <w:fldChar w:fldCharType="begin"/>
            </w:r>
            <w:r w:rsidR="004566E3">
              <w:rPr>
                <w:noProof/>
                <w:webHidden/>
              </w:rPr>
              <w:instrText xml:space="preserve"> PAGEREF _Toc468261113 \h </w:instrText>
            </w:r>
            <w:r w:rsidR="004566E3">
              <w:rPr>
                <w:noProof/>
                <w:webHidden/>
              </w:rPr>
            </w:r>
            <w:r w:rsidR="004566E3">
              <w:rPr>
                <w:noProof/>
                <w:webHidden/>
              </w:rPr>
              <w:fldChar w:fldCharType="separate"/>
            </w:r>
            <w:r>
              <w:rPr>
                <w:noProof/>
                <w:webHidden/>
              </w:rPr>
              <w:t>92</w:t>
            </w:r>
            <w:r w:rsidR="004566E3">
              <w:rPr>
                <w:noProof/>
                <w:webHidden/>
              </w:rPr>
              <w:fldChar w:fldCharType="end"/>
            </w:r>
          </w:hyperlink>
        </w:p>
        <w:p w:rsidR="004566E3" w:rsidRDefault="003B17E8">
          <w:pPr>
            <w:pStyle w:val="TOC2"/>
            <w:rPr>
              <w:rFonts w:eastAsiaTheme="minorEastAsia"/>
              <w:noProof/>
            </w:rPr>
          </w:pPr>
          <w:hyperlink w:anchor="_Toc468261114" w:history="1">
            <w:r w:rsidR="004566E3" w:rsidRPr="007A5A09">
              <w:rPr>
                <w:rStyle w:val="Hyperlink"/>
                <w:noProof/>
                <w:lang w:bidi="hi-IN"/>
              </w:rPr>
              <w:t>15.5</w:t>
            </w:r>
            <w:r w:rsidR="004566E3">
              <w:rPr>
                <w:rFonts w:eastAsiaTheme="minorEastAsia"/>
                <w:noProof/>
              </w:rPr>
              <w:tab/>
            </w:r>
            <w:r w:rsidR="004566E3" w:rsidRPr="007A5A09">
              <w:rPr>
                <w:rStyle w:val="Hyperlink"/>
                <w:rFonts w:ascii="Courier New" w:hAnsi="Courier New" w:cs="Courier New"/>
                <w:noProof/>
                <w:lang w:bidi="hi-IN"/>
              </w:rPr>
              <w:t>MimeResponse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_Toc468261114 \h </w:instrText>
            </w:r>
            <w:r w:rsidR="004566E3">
              <w:rPr>
                <w:noProof/>
                <w:webHidden/>
              </w:rPr>
            </w:r>
            <w:r w:rsidR="004566E3">
              <w:rPr>
                <w:noProof/>
                <w:webHidden/>
              </w:rPr>
              <w:fldChar w:fldCharType="separate"/>
            </w:r>
            <w:r>
              <w:rPr>
                <w:noProof/>
                <w:webHidden/>
              </w:rPr>
              <w:t>92</w:t>
            </w:r>
            <w:r w:rsidR="004566E3">
              <w:rPr>
                <w:noProof/>
                <w:webHidden/>
              </w:rPr>
              <w:fldChar w:fldCharType="end"/>
            </w:r>
          </w:hyperlink>
        </w:p>
        <w:p w:rsidR="004566E3" w:rsidRDefault="003B17E8">
          <w:pPr>
            <w:pStyle w:val="TOC3"/>
            <w:rPr>
              <w:rFonts w:eastAsiaTheme="minorEastAsia"/>
              <w:noProof/>
            </w:rPr>
          </w:pPr>
          <w:hyperlink w:anchor="_Toc468261115" w:history="1">
            <w:r w:rsidR="004566E3" w:rsidRPr="007A5A09">
              <w:rPr>
                <w:rStyle w:val="Hyperlink"/>
                <w:noProof/>
                <w:lang w:bidi="hi-IN"/>
              </w:rPr>
              <w:t>15.5.1</w:t>
            </w:r>
            <w:r w:rsidR="004566E3">
              <w:rPr>
                <w:rFonts w:eastAsiaTheme="minorEastAsia"/>
                <w:noProof/>
              </w:rPr>
              <w:tab/>
            </w:r>
            <w:r w:rsidR="004566E3" w:rsidRPr="007A5A09">
              <w:rPr>
                <w:rStyle w:val="Hyperlink"/>
                <w:noProof/>
                <w:lang w:bidi="hi-IN"/>
              </w:rPr>
              <w:t>Content Type</w:t>
            </w:r>
            <w:r w:rsidR="004566E3">
              <w:rPr>
                <w:noProof/>
                <w:webHidden/>
              </w:rPr>
              <w:tab/>
            </w:r>
            <w:r w:rsidR="004566E3">
              <w:rPr>
                <w:noProof/>
                <w:webHidden/>
              </w:rPr>
              <w:fldChar w:fldCharType="begin"/>
            </w:r>
            <w:r w:rsidR="004566E3">
              <w:rPr>
                <w:noProof/>
                <w:webHidden/>
              </w:rPr>
              <w:instrText xml:space="preserve"> PAGEREF _Toc468261115 \h </w:instrText>
            </w:r>
            <w:r w:rsidR="004566E3">
              <w:rPr>
                <w:noProof/>
                <w:webHidden/>
              </w:rPr>
            </w:r>
            <w:r w:rsidR="004566E3">
              <w:rPr>
                <w:noProof/>
                <w:webHidden/>
              </w:rPr>
              <w:fldChar w:fldCharType="separate"/>
            </w:r>
            <w:r>
              <w:rPr>
                <w:noProof/>
                <w:webHidden/>
              </w:rPr>
              <w:t>92</w:t>
            </w:r>
            <w:r w:rsidR="004566E3">
              <w:rPr>
                <w:noProof/>
                <w:webHidden/>
              </w:rPr>
              <w:fldChar w:fldCharType="end"/>
            </w:r>
          </w:hyperlink>
        </w:p>
        <w:p w:rsidR="004566E3" w:rsidRDefault="003B17E8">
          <w:pPr>
            <w:pStyle w:val="TOC3"/>
            <w:rPr>
              <w:rFonts w:eastAsiaTheme="minorEastAsia"/>
              <w:noProof/>
            </w:rPr>
          </w:pPr>
          <w:hyperlink w:anchor="_Toc468261116" w:history="1">
            <w:r w:rsidR="004566E3" w:rsidRPr="007A5A09">
              <w:rPr>
                <w:rStyle w:val="Hyperlink"/>
                <w:noProof/>
                <w:lang w:bidi="hi-IN"/>
              </w:rPr>
              <w:t>15.5.2</w:t>
            </w:r>
            <w:r w:rsidR="004566E3">
              <w:rPr>
                <w:rFonts w:eastAsiaTheme="minorEastAsia"/>
                <w:noProof/>
              </w:rPr>
              <w:tab/>
            </w:r>
            <w:r w:rsidR="004566E3" w:rsidRPr="007A5A09">
              <w:rPr>
                <w:rStyle w:val="Hyperlink"/>
                <w:noProof/>
                <w:lang w:bidi="hi-IN"/>
              </w:rPr>
              <w:t>Output Stream and Writer Objects</w:t>
            </w:r>
            <w:r w:rsidR="004566E3">
              <w:rPr>
                <w:noProof/>
                <w:webHidden/>
              </w:rPr>
              <w:tab/>
            </w:r>
            <w:r w:rsidR="004566E3">
              <w:rPr>
                <w:noProof/>
                <w:webHidden/>
              </w:rPr>
              <w:fldChar w:fldCharType="begin"/>
            </w:r>
            <w:r w:rsidR="004566E3">
              <w:rPr>
                <w:noProof/>
                <w:webHidden/>
              </w:rPr>
              <w:instrText xml:space="preserve"> PAGEREF _Toc468261116 \h </w:instrText>
            </w:r>
            <w:r w:rsidR="004566E3">
              <w:rPr>
                <w:noProof/>
                <w:webHidden/>
              </w:rPr>
            </w:r>
            <w:r w:rsidR="004566E3">
              <w:rPr>
                <w:noProof/>
                <w:webHidden/>
              </w:rPr>
              <w:fldChar w:fldCharType="separate"/>
            </w:r>
            <w:r>
              <w:rPr>
                <w:noProof/>
                <w:webHidden/>
              </w:rPr>
              <w:t>93</w:t>
            </w:r>
            <w:r w:rsidR="004566E3">
              <w:rPr>
                <w:noProof/>
                <w:webHidden/>
              </w:rPr>
              <w:fldChar w:fldCharType="end"/>
            </w:r>
          </w:hyperlink>
        </w:p>
        <w:p w:rsidR="004566E3" w:rsidRDefault="003B17E8">
          <w:pPr>
            <w:pStyle w:val="TOC3"/>
            <w:rPr>
              <w:rFonts w:eastAsiaTheme="minorEastAsia"/>
              <w:noProof/>
            </w:rPr>
          </w:pPr>
          <w:hyperlink w:anchor="_Toc468261117" w:history="1">
            <w:r w:rsidR="004566E3" w:rsidRPr="007A5A09">
              <w:rPr>
                <w:rStyle w:val="Hyperlink"/>
                <w:noProof/>
                <w:lang w:bidi="hi-IN"/>
              </w:rPr>
              <w:t>15.5.3</w:t>
            </w:r>
            <w:r w:rsidR="004566E3">
              <w:rPr>
                <w:rFonts w:eastAsiaTheme="minorEastAsia"/>
                <w:noProof/>
              </w:rPr>
              <w:tab/>
            </w:r>
            <w:r w:rsidR="004566E3" w:rsidRPr="007A5A09">
              <w:rPr>
                <w:rStyle w:val="Hyperlink"/>
                <w:noProof/>
                <w:lang w:bidi="hi-IN"/>
              </w:rPr>
              <w:t>Buffering</w:t>
            </w:r>
            <w:r w:rsidR="004566E3">
              <w:rPr>
                <w:noProof/>
                <w:webHidden/>
              </w:rPr>
              <w:tab/>
            </w:r>
            <w:r w:rsidR="004566E3">
              <w:rPr>
                <w:noProof/>
                <w:webHidden/>
              </w:rPr>
              <w:fldChar w:fldCharType="begin"/>
            </w:r>
            <w:r w:rsidR="004566E3">
              <w:rPr>
                <w:noProof/>
                <w:webHidden/>
              </w:rPr>
              <w:instrText xml:space="preserve"> PAGEREF _Toc468261117 \h </w:instrText>
            </w:r>
            <w:r w:rsidR="004566E3">
              <w:rPr>
                <w:noProof/>
                <w:webHidden/>
              </w:rPr>
            </w:r>
            <w:r w:rsidR="004566E3">
              <w:rPr>
                <w:noProof/>
                <w:webHidden/>
              </w:rPr>
              <w:fldChar w:fldCharType="separate"/>
            </w:r>
            <w:r>
              <w:rPr>
                <w:noProof/>
                <w:webHidden/>
              </w:rPr>
              <w:t>93</w:t>
            </w:r>
            <w:r w:rsidR="004566E3">
              <w:rPr>
                <w:noProof/>
                <w:webHidden/>
              </w:rPr>
              <w:fldChar w:fldCharType="end"/>
            </w:r>
          </w:hyperlink>
        </w:p>
        <w:p w:rsidR="004566E3" w:rsidRDefault="003B17E8">
          <w:pPr>
            <w:pStyle w:val="TOC3"/>
            <w:rPr>
              <w:rFonts w:eastAsiaTheme="minorEastAsia"/>
              <w:noProof/>
            </w:rPr>
          </w:pPr>
          <w:hyperlink w:anchor="_Toc468261118" w:history="1">
            <w:r w:rsidR="004566E3" w:rsidRPr="007A5A09">
              <w:rPr>
                <w:rStyle w:val="Hyperlink"/>
                <w:noProof/>
                <w:lang w:bidi="hi-IN"/>
              </w:rPr>
              <w:t>15.5.4</w:t>
            </w:r>
            <w:r w:rsidR="004566E3">
              <w:rPr>
                <w:rFonts w:eastAsiaTheme="minorEastAsia"/>
                <w:noProof/>
              </w:rPr>
              <w:tab/>
            </w:r>
            <w:r w:rsidR="004566E3" w:rsidRPr="007A5A09">
              <w:rPr>
                <w:rStyle w:val="Hyperlink"/>
                <w:noProof/>
                <w:lang w:bidi="hi-IN"/>
              </w:rPr>
              <w:t>Predefined MimeResponse Properties</w:t>
            </w:r>
            <w:r w:rsidR="004566E3">
              <w:rPr>
                <w:noProof/>
                <w:webHidden/>
              </w:rPr>
              <w:tab/>
            </w:r>
            <w:r w:rsidR="004566E3">
              <w:rPr>
                <w:noProof/>
                <w:webHidden/>
              </w:rPr>
              <w:fldChar w:fldCharType="begin"/>
            </w:r>
            <w:r w:rsidR="004566E3">
              <w:rPr>
                <w:noProof/>
                <w:webHidden/>
              </w:rPr>
              <w:instrText xml:space="preserve"> PAGEREF _Toc468261118 \h </w:instrText>
            </w:r>
            <w:r w:rsidR="004566E3">
              <w:rPr>
                <w:noProof/>
                <w:webHidden/>
              </w:rPr>
            </w:r>
            <w:r w:rsidR="004566E3">
              <w:rPr>
                <w:noProof/>
                <w:webHidden/>
              </w:rPr>
              <w:fldChar w:fldCharType="separate"/>
            </w:r>
            <w:r>
              <w:rPr>
                <w:noProof/>
                <w:webHidden/>
              </w:rPr>
              <w:t>95</w:t>
            </w:r>
            <w:r w:rsidR="004566E3">
              <w:rPr>
                <w:noProof/>
                <w:webHidden/>
              </w:rPr>
              <w:fldChar w:fldCharType="end"/>
            </w:r>
          </w:hyperlink>
        </w:p>
        <w:p w:rsidR="004566E3" w:rsidRDefault="003B17E8">
          <w:pPr>
            <w:pStyle w:val="TOC3"/>
            <w:rPr>
              <w:rFonts w:eastAsiaTheme="minorEastAsia"/>
              <w:noProof/>
            </w:rPr>
          </w:pPr>
          <w:hyperlink w:anchor="_Toc468261119" w:history="1">
            <w:r w:rsidR="004566E3" w:rsidRPr="007A5A09">
              <w:rPr>
                <w:rStyle w:val="Hyperlink"/>
                <w:noProof/>
                <w:lang w:bidi="hi-IN"/>
              </w:rPr>
              <w:t>15.5.5</w:t>
            </w:r>
            <w:r w:rsidR="004566E3">
              <w:rPr>
                <w:rFonts w:eastAsiaTheme="minorEastAsia"/>
                <w:noProof/>
              </w:rPr>
              <w:tab/>
            </w:r>
            <w:r w:rsidR="004566E3" w:rsidRPr="007A5A09">
              <w:rPr>
                <w:rStyle w:val="Hyperlink"/>
                <w:noProof/>
                <w:lang w:bidi="hi-IN"/>
              </w:rPr>
              <w:t>Creating Portlet URLs</w:t>
            </w:r>
            <w:r w:rsidR="004566E3">
              <w:rPr>
                <w:noProof/>
                <w:webHidden/>
              </w:rPr>
              <w:tab/>
            </w:r>
            <w:r w:rsidR="004566E3">
              <w:rPr>
                <w:noProof/>
                <w:webHidden/>
              </w:rPr>
              <w:fldChar w:fldCharType="begin"/>
            </w:r>
            <w:r w:rsidR="004566E3">
              <w:rPr>
                <w:noProof/>
                <w:webHidden/>
              </w:rPr>
              <w:instrText xml:space="preserve"> PAGEREF _Toc468261119 \h </w:instrText>
            </w:r>
            <w:r w:rsidR="004566E3">
              <w:rPr>
                <w:noProof/>
                <w:webHidden/>
              </w:rPr>
            </w:r>
            <w:r w:rsidR="004566E3">
              <w:rPr>
                <w:noProof/>
                <w:webHidden/>
              </w:rPr>
              <w:fldChar w:fldCharType="separate"/>
            </w:r>
            <w:r>
              <w:rPr>
                <w:noProof/>
                <w:webHidden/>
              </w:rPr>
              <w:t>95</w:t>
            </w:r>
            <w:r w:rsidR="004566E3">
              <w:rPr>
                <w:noProof/>
                <w:webHidden/>
              </w:rPr>
              <w:fldChar w:fldCharType="end"/>
            </w:r>
          </w:hyperlink>
        </w:p>
        <w:p w:rsidR="004566E3" w:rsidRDefault="003B17E8">
          <w:pPr>
            <w:pStyle w:val="TOC2"/>
            <w:rPr>
              <w:rFonts w:eastAsiaTheme="minorEastAsia"/>
              <w:noProof/>
            </w:rPr>
          </w:pPr>
          <w:hyperlink w:anchor="_Toc468261120" w:history="1">
            <w:r w:rsidR="004566E3" w:rsidRPr="007A5A09">
              <w:rPr>
                <w:rStyle w:val="Hyperlink"/>
                <w:noProof/>
                <w:lang w:bidi="hi-IN"/>
              </w:rPr>
              <w:t>15.6</w:t>
            </w:r>
            <w:r w:rsidR="004566E3">
              <w:rPr>
                <w:rFonts w:eastAsiaTheme="minorEastAsia"/>
                <w:noProof/>
              </w:rPr>
              <w:tab/>
            </w:r>
            <w:r w:rsidR="004566E3" w:rsidRPr="007A5A09">
              <w:rPr>
                <w:rStyle w:val="Hyperlink"/>
                <w:rFonts w:ascii="Courier New" w:hAnsi="Courier New" w:cs="Courier New"/>
                <w:noProof/>
                <w:lang w:bidi="hi-IN"/>
              </w:rPr>
              <w:t>RenderResponse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_Toc468261120 \h </w:instrText>
            </w:r>
            <w:r w:rsidR="004566E3">
              <w:rPr>
                <w:noProof/>
                <w:webHidden/>
              </w:rPr>
            </w:r>
            <w:r w:rsidR="004566E3">
              <w:rPr>
                <w:noProof/>
                <w:webHidden/>
              </w:rPr>
              <w:fldChar w:fldCharType="separate"/>
            </w:r>
            <w:r>
              <w:rPr>
                <w:noProof/>
                <w:webHidden/>
              </w:rPr>
              <w:t>96</w:t>
            </w:r>
            <w:r w:rsidR="004566E3">
              <w:rPr>
                <w:noProof/>
                <w:webHidden/>
              </w:rPr>
              <w:fldChar w:fldCharType="end"/>
            </w:r>
          </w:hyperlink>
        </w:p>
        <w:p w:rsidR="004566E3" w:rsidRDefault="003B17E8">
          <w:pPr>
            <w:pStyle w:val="TOC3"/>
            <w:rPr>
              <w:rFonts w:eastAsiaTheme="minorEastAsia"/>
              <w:noProof/>
            </w:rPr>
          </w:pPr>
          <w:hyperlink w:anchor="_Toc468261121" w:history="1">
            <w:r w:rsidR="004566E3" w:rsidRPr="007A5A09">
              <w:rPr>
                <w:rStyle w:val="Hyperlink"/>
                <w:noProof/>
                <w:lang w:bidi="hi-IN"/>
              </w:rPr>
              <w:t>15.6.1</w:t>
            </w:r>
            <w:r w:rsidR="004566E3">
              <w:rPr>
                <w:rFonts w:eastAsiaTheme="minorEastAsia"/>
                <w:noProof/>
              </w:rPr>
              <w:tab/>
            </w:r>
            <w:r w:rsidR="004566E3" w:rsidRPr="007A5A09">
              <w:rPr>
                <w:rStyle w:val="Hyperlink"/>
                <w:noProof/>
                <w:lang w:bidi="hi-IN"/>
              </w:rPr>
              <w:t>Next possible portlet modes</w:t>
            </w:r>
            <w:r w:rsidR="004566E3">
              <w:rPr>
                <w:noProof/>
                <w:webHidden/>
              </w:rPr>
              <w:tab/>
            </w:r>
            <w:r w:rsidR="004566E3">
              <w:rPr>
                <w:noProof/>
                <w:webHidden/>
              </w:rPr>
              <w:fldChar w:fldCharType="begin"/>
            </w:r>
            <w:r w:rsidR="004566E3">
              <w:rPr>
                <w:noProof/>
                <w:webHidden/>
              </w:rPr>
              <w:instrText xml:space="preserve"> PAGEREF _Toc468261121 \h </w:instrText>
            </w:r>
            <w:r w:rsidR="004566E3">
              <w:rPr>
                <w:noProof/>
                <w:webHidden/>
              </w:rPr>
            </w:r>
            <w:r w:rsidR="004566E3">
              <w:rPr>
                <w:noProof/>
                <w:webHidden/>
              </w:rPr>
              <w:fldChar w:fldCharType="separate"/>
            </w:r>
            <w:r>
              <w:rPr>
                <w:noProof/>
                <w:webHidden/>
              </w:rPr>
              <w:t>96</w:t>
            </w:r>
            <w:r w:rsidR="004566E3">
              <w:rPr>
                <w:noProof/>
                <w:webHidden/>
              </w:rPr>
              <w:fldChar w:fldCharType="end"/>
            </w:r>
          </w:hyperlink>
        </w:p>
        <w:p w:rsidR="004566E3" w:rsidRDefault="003B17E8">
          <w:pPr>
            <w:pStyle w:val="TOC3"/>
            <w:rPr>
              <w:rFonts w:eastAsiaTheme="minorEastAsia"/>
              <w:noProof/>
            </w:rPr>
          </w:pPr>
          <w:hyperlink w:anchor="_Toc468261122" w:history="1">
            <w:r w:rsidR="004566E3" w:rsidRPr="007A5A09">
              <w:rPr>
                <w:rStyle w:val="Hyperlink"/>
                <w:noProof/>
                <w:lang w:bidi="hi-IN"/>
              </w:rPr>
              <w:t>15.6.2</w:t>
            </w:r>
            <w:r w:rsidR="004566E3">
              <w:rPr>
                <w:rFonts w:eastAsiaTheme="minorEastAsia"/>
                <w:noProof/>
              </w:rPr>
              <w:tab/>
            </w:r>
            <w:r w:rsidR="004566E3" w:rsidRPr="007A5A09">
              <w:rPr>
                <w:rStyle w:val="Hyperlink"/>
                <w:noProof/>
                <w:lang w:bidi="hi-IN"/>
              </w:rPr>
              <w:t>Deprecated Methods</w:t>
            </w:r>
            <w:r w:rsidR="004566E3">
              <w:rPr>
                <w:noProof/>
                <w:webHidden/>
              </w:rPr>
              <w:tab/>
            </w:r>
            <w:r w:rsidR="004566E3">
              <w:rPr>
                <w:noProof/>
                <w:webHidden/>
              </w:rPr>
              <w:fldChar w:fldCharType="begin"/>
            </w:r>
            <w:r w:rsidR="004566E3">
              <w:rPr>
                <w:noProof/>
                <w:webHidden/>
              </w:rPr>
              <w:instrText xml:space="preserve"> PAGEREF _Toc468261122 \h </w:instrText>
            </w:r>
            <w:r w:rsidR="004566E3">
              <w:rPr>
                <w:noProof/>
                <w:webHidden/>
              </w:rPr>
            </w:r>
            <w:r w:rsidR="004566E3">
              <w:rPr>
                <w:noProof/>
                <w:webHidden/>
              </w:rPr>
              <w:fldChar w:fldCharType="separate"/>
            </w:r>
            <w:r>
              <w:rPr>
                <w:noProof/>
                <w:webHidden/>
              </w:rPr>
              <w:t>96</w:t>
            </w:r>
            <w:r w:rsidR="004566E3">
              <w:rPr>
                <w:noProof/>
                <w:webHidden/>
              </w:rPr>
              <w:fldChar w:fldCharType="end"/>
            </w:r>
          </w:hyperlink>
        </w:p>
        <w:p w:rsidR="004566E3" w:rsidRDefault="003B17E8">
          <w:pPr>
            <w:pStyle w:val="TOC2"/>
            <w:rPr>
              <w:rFonts w:eastAsiaTheme="minorEastAsia"/>
              <w:noProof/>
            </w:rPr>
          </w:pPr>
          <w:hyperlink w:anchor="_Toc468261123" w:history="1">
            <w:r w:rsidR="004566E3" w:rsidRPr="007A5A09">
              <w:rPr>
                <w:rStyle w:val="Hyperlink"/>
                <w:noProof/>
                <w:lang w:bidi="hi-IN"/>
              </w:rPr>
              <w:t>15.7</w:t>
            </w:r>
            <w:r w:rsidR="004566E3">
              <w:rPr>
                <w:rFonts w:eastAsiaTheme="minorEastAsia"/>
                <w:noProof/>
              </w:rPr>
              <w:tab/>
            </w:r>
            <w:r w:rsidR="004566E3" w:rsidRPr="007A5A09">
              <w:rPr>
                <w:rStyle w:val="Hyperlink"/>
                <w:rFonts w:ascii="Courier New" w:hAnsi="Courier New" w:cs="Courier New"/>
                <w:noProof/>
                <w:lang w:bidi="hi-IN"/>
              </w:rPr>
              <w:t>ResourceResponse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_Toc468261123 \h </w:instrText>
            </w:r>
            <w:r w:rsidR="004566E3">
              <w:rPr>
                <w:noProof/>
                <w:webHidden/>
              </w:rPr>
            </w:r>
            <w:r w:rsidR="004566E3">
              <w:rPr>
                <w:noProof/>
                <w:webHidden/>
              </w:rPr>
              <w:fldChar w:fldCharType="separate"/>
            </w:r>
            <w:r>
              <w:rPr>
                <w:noProof/>
                <w:webHidden/>
              </w:rPr>
              <w:t>96</w:t>
            </w:r>
            <w:r w:rsidR="004566E3">
              <w:rPr>
                <w:noProof/>
                <w:webHidden/>
              </w:rPr>
              <w:fldChar w:fldCharType="end"/>
            </w:r>
          </w:hyperlink>
        </w:p>
        <w:p w:rsidR="004566E3" w:rsidRDefault="003B17E8">
          <w:pPr>
            <w:pStyle w:val="TOC3"/>
            <w:rPr>
              <w:rFonts w:eastAsiaTheme="minorEastAsia"/>
              <w:noProof/>
            </w:rPr>
          </w:pPr>
          <w:hyperlink w:anchor="_Toc468261124" w:history="1">
            <w:r w:rsidR="004566E3" w:rsidRPr="007A5A09">
              <w:rPr>
                <w:rStyle w:val="Hyperlink"/>
                <w:noProof/>
                <w:lang w:bidi="hi-IN"/>
              </w:rPr>
              <w:t>15.7.1</w:t>
            </w:r>
            <w:r w:rsidR="004566E3">
              <w:rPr>
                <w:rFonts w:eastAsiaTheme="minorEastAsia"/>
                <w:noProof/>
              </w:rPr>
              <w:tab/>
            </w:r>
            <w:r w:rsidR="004566E3" w:rsidRPr="007A5A09">
              <w:rPr>
                <w:rStyle w:val="Hyperlink"/>
                <w:noProof/>
                <w:lang w:bidi="hi-IN"/>
              </w:rPr>
              <w:t>Setting the Response Character Set</w:t>
            </w:r>
            <w:r w:rsidR="004566E3">
              <w:rPr>
                <w:noProof/>
                <w:webHidden/>
              </w:rPr>
              <w:tab/>
            </w:r>
            <w:r w:rsidR="004566E3">
              <w:rPr>
                <w:noProof/>
                <w:webHidden/>
              </w:rPr>
              <w:fldChar w:fldCharType="begin"/>
            </w:r>
            <w:r w:rsidR="004566E3">
              <w:rPr>
                <w:noProof/>
                <w:webHidden/>
              </w:rPr>
              <w:instrText xml:space="preserve"> PAGEREF _Toc468261124 \h </w:instrText>
            </w:r>
            <w:r w:rsidR="004566E3">
              <w:rPr>
                <w:noProof/>
                <w:webHidden/>
              </w:rPr>
            </w:r>
            <w:r w:rsidR="004566E3">
              <w:rPr>
                <w:noProof/>
                <w:webHidden/>
              </w:rPr>
              <w:fldChar w:fldCharType="separate"/>
            </w:r>
            <w:r>
              <w:rPr>
                <w:noProof/>
                <w:webHidden/>
              </w:rPr>
              <w:t>97</w:t>
            </w:r>
            <w:r w:rsidR="004566E3">
              <w:rPr>
                <w:noProof/>
                <w:webHidden/>
              </w:rPr>
              <w:fldChar w:fldCharType="end"/>
            </w:r>
          </w:hyperlink>
        </w:p>
        <w:p w:rsidR="004566E3" w:rsidRDefault="003B17E8">
          <w:pPr>
            <w:pStyle w:val="TOC2"/>
            <w:rPr>
              <w:rFonts w:eastAsiaTheme="minorEastAsia"/>
              <w:noProof/>
            </w:rPr>
          </w:pPr>
          <w:hyperlink w:anchor="_Toc468261125" w:history="1">
            <w:r w:rsidR="004566E3" w:rsidRPr="007A5A09">
              <w:rPr>
                <w:rStyle w:val="Hyperlink"/>
                <w:noProof/>
                <w:lang w:bidi="hi-IN"/>
              </w:rPr>
              <w:t>15.8</w:t>
            </w:r>
            <w:r w:rsidR="004566E3">
              <w:rPr>
                <w:rFonts w:eastAsiaTheme="minorEastAsia"/>
                <w:noProof/>
              </w:rPr>
              <w:tab/>
            </w:r>
            <w:r w:rsidR="004566E3" w:rsidRPr="007A5A09">
              <w:rPr>
                <w:rStyle w:val="Hyperlink"/>
                <w:rFonts w:ascii="Courier New" w:hAnsi="Courier New" w:cs="Courier New"/>
                <w:noProof/>
                <w:lang w:bidi="hi-IN"/>
              </w:rPr>
              <w:t>HeaderResponse</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_Toc468261125 \h </w:instrText>
            </w:r>
            <w:r w:rsidR="004566E3">
              <w:rPr>
                <w:noProof/>
                <w:webHidden/>
              </w:rPr>
            </w:r>
            <w:r w:rsidR="004566E3">
              <w:rPr>
                <w:noProof/>
                <w:webHidden/>
              </w:rPr>
              <w:fldChar w:fldCharType="separate"/>
            </w:r>
            <w:r>
              <w:rPr>
                <w:noProof/>
                <w:webHidden/>
              </w:rPr>
              <w:t>97</w:t>
            </w:r>
            <w:r w:rsidR="004566E3">
              <w:rPr>
                <w:noProof/>
                <w:webHidden/>
              </w:rPr>
              <w:fldChar w:fldCharType="end"/>
            </w:r>
          </w:hyperlink>
        </w:p>
        <w:p w:rsidR="004566E3" w:rsidRDefault="003B17E8">
          <w:pPr>
            <w:pStyle w:val="TOC3"/>
            <w:rPr>
              <w:rFonts w:eastAsiaTheme="minorEastAsia"/>
              <w:noProof/>
            </w:rPr>
          </w:pPr>
          <w:hyperlink w:anchor="_Toc468261126" w:history="1">
            <w:r w:rsidR="004566E3" w:rsidRPr="007A5A09">
              <w:rPr>
                <w:rStyle w:val="Hyperlink"/>
                <w:noProof/>
                <w:lang w:bidi="hi-IN"/>
              </w:rPr>
              <w:t>15.8.1</w:t>
            </w:r>
            <w:r w:rsidR="004566E3">
              <w:rPr>
                <w:rFonts w:eastAsiaTheme="minorEastAsia"/>
                <w:noProof/>
              </w:rPr>
              <w:tab/>
            </w:r>
            <w:r w:rsidR="004566E3" w:rsidRPr="007A5A09">
              <w:rPr>
                <w:rStyle w:val="Hyperlink"/>
                <w:noProof/>
                <w:lang w:bidi="hi-IN"/>
              </w:rPr>
              <w:t>Page Resources and Dependencies</w:t>
            </w:r>
            <w:r w:rsidR="004566E3">
              <w:rPr>
                <w:noProof/>
                <w:webHidden/>
              </w:rPr>
              <w:tab/>
            </w:r>
            <w:r w:rsidR="004566E3">
              <w:rPr>
                <w:noProof/>
                <w:webHidden/>
              </w:rPr>
              <w:fldChar w:fldCharType="begin"/>
            </w:r>
            <w:r w:rsidR="004566E3">
              <w:rPr>
                <w:noProof/>
                <w:webHidden/>
              </w:rPr>
              <w:instrText xml:space="preserve"> PAGEREF _Toc468261126 \h </w:instrText>
            </w:r>
            <w:r w:rsidR="004566E3">
              <w:rPr>
                <w:noProof/>
                <w:webHidden/>
              </w:rPr>
            </w:r>
            <w:r w:rsidR="004566E3">
              <w:rPr>
                <w:noProof/>
                <w:webHidden/>
              </w:rPr>
              <w:fldChar w:fldCharType="separate"/>
            </w:r>
            <w:r>
              <w:rPr>
                <w:noProof/>
                <w:webHidden/>
              </w:rPr>
              <w:t>97</w:t>
            </w:r>
            <w:r w:rsidR="004566E3">
              <w:rPr>
                <w:noProof/>
                <w:webHidden/>
              </w:rPr>
              <w:fldChar w:fldCharType="end"/>
            </w:r>
          </w:hyperlink>
        </w:p>
        <w:p w:rsidR="004566E3" w:rsidRDefault="003B17E8">
          <w:pPr>
            <w:pStyle w:val="TOC2"/>
            <w:rPr>
              <w:rFonts w:eastAsiaTheme="minorEastAsia"/>
              <w:noProof/>
            </w:rPr>
          </w:pPr>
          <w:hyperlink w:anchor="_Toc468261127" w:history="1">
            <w:r w:rsidR="004566E3" w:rsidRPr="007A5A09">
              <w:rPr>
                <w:rStyle w:val="Hyperlink"/>
                <w:noProof/>
                <w:lang w:bidi="hi-IN"/>
              </w:rPr>
              <w:t>15.9</w:t>
            </w:r>
            <w:r w:rsidR="004566E3">
              <w:rPr>
                <w:rFonts w:eastAsiaTheme="minorEastAsia"/>
                <w:noProof/>
              </w:rPr>
              <w:tab/>
            </w:r>
            <w:r w:rsidR="004566E3" w:rsidRPr="007A5A09">
              <w:rPr>
                <w:rStyle w:val="Hyperlink"/>
                <w:noProof/>
                <w:lang w:bidi="hi-IN"/>
              </w:rPr>
              <w:t>Lifetime of Response Objects</w:t>
            </w:r>
            <w:r w:rsidR="004566E3">
              <w:rPr>
                <w:noProof/>
                <w:webHidden/>
              </w:rPr>
              <w:tab/>
            </w:r>
            <w:r w:rsidR="004566E3">
              <w:rPr>
                <w:noProof/>
                <w:webHidden/>
              </w:rPr>
              <w:fldChar w:fldCharType="begin"/>
            </w:r>
            <w:r w:rsidR="004566E3">
              <w:rPr>
                <w:noProof/>
                <w:webHidden/>
              </w:rPr>
              <w:instrText xml:space="preserve"> PAGEREF _Toc468261127 \h </w:instrText>
            </w:r>
            <w:r w:rsidR="004566E3">
              <w:rPr>
                <w:noProof/>
                <w:webHidden/>
              </w:rPr>
            </w:r>
            <w:r w:rsidR="004566E3">
              <w:rPr>
                <w:noProof/>
                <w:webHidden/>
              </w:rPr>
              <w:fldChar w:fldCharType="separate"/>
            </w:r>
            <w:r>
              <w:rPr>
                <w:noProof/>
                <w:webHidden/>
              </w:rPr>
              <w:t>99</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28" w:history="1">
            <w:r w:rsidR="004566E3" w:rsidRPr="007A5A09">
              <w:rPr>
                <w:rStyle w:val="Hyperlink"/>
                <w:noProof/>
                <w:lang w:bidi="hi-IN"/>
              </w:rPr>
              <w:t>Chapter 16</w:t>
            </w:r>
            <w:r w:rsidR="004566E3">
              <w:rPr>
                <w:rFonts w:eastAsiaTheme="minorEastAsia"/>
                <w:noProof/>
              </w:rPr>
              <w:tab/>
            </w:r>
            <w:r w:rsidR="004566E3" w:rsidRPr="007A5A09">
              <w:rPr>
                <w:rStyle w:val="Hyperlink"/>
                <w:noProof/>
                <w:lang w:bidi="hi-IN"/>
              </w:rPr>
              <w:t>Portlet Filters</w:t>
            </w:r>
            <w:r w:rsidR="004566E3">
              <w:rPr>
                <w:noProof/>
                <w:webHidden/>
              </w:rPr>
              <w:tab/>
            </w:r>
            <w:r w:rsidR="004566E3">
              <w:rPr>
                <w:noProof/>
                <w:webHidden/>
              </w:rPr>
              <w:fldChar w:fldCharType="begin"/>
            </w:r>
            <w:r w:rsidR="004566E3">
              <w:rPr>
                <w:noProof/>
                <w:webHidden/>
              </w:rPr>
              <w:instrText xml:space="preserve"> PAGEREF _Toc468261128 \h </w:instrText>
            </w:r>
            <w:r w:rsidR="004566E3">
              <w:rPr>
                <w:noProof/>
                <w:webHidden/>
              </w:rPr>
            </w:r>
            <w:r w:rsidR="004566E3">
              <w:rPr>
                <w:noProof/>
                <w:webHidden/>
              </w:rPr>
              <w:fldChar w:fldCharType="separate"/>
            </w:r>
            <w:r>
              <w:rPr>
                <w:noProof/>
                <w:webHidden/>
              </w:rPr>
              <w:t>100</w:t>
            </w:r>
            <w:r w:rsidR="004566E3">
              <w:rPr>
                <w:noProof/>
                <w:webHidden/>
              </w:rPr>
              <w:fldChar w:fldCharType="end"/>
            </w:r>
          </w:hyperlink>
        </w:p>
        <w:p w:rsidR="004566E3" w:rsidRDefault="003B17E8">
          <w:pPr>
            <w:pStyle w:val="TOC2"/>
            <w:rPr>
              <w:rFonts w:eastAsiaTheme="minorEastAsia"/>
              <w:noProof/>
            </w:rPr>
          </w:pPr>
          <w:hyperlink w:anchor="_Toc468261129" w:history="1">
            <w:r w:rsidR="004566E3" w:rsidRPr="007A5A09">
              <w:rPr>
                <w:rStyle w:val="Hyperlink"/>
                <w:noProof/>
                <w:lang w:bidi="hi-IN"/>
              </w:rPr>
              <w:t>16.1</w:t>
            </w:r>
            <w:r w:rsidR="004566E3">
              <w:rPr>
                <w:rFonts w:eastAsiaTheme="minorEastAsia"/>
                <w:noProof/>
              </w:rPr>
              <w:tab/>
            </w:r>
            <w:r w:rsidR="004566E3" w:rsidRPr="007A5A09">
              <w:rPr>
                <w:rStyle w:val="Hyperlink"/>
                <w:noProof/>
                <w:lang w:bidi="hi-IN"/>
              </w:rPr>
              <w:t>What is a portlet filter?</w:t>
            </w:r>
            <w:r w:rsidR="004566E3">
              <w:rPr>
                <w:noProof/>
                <w:webHidden/>
              </w:rPr>
              <w:tab/>
            </w:r>
            <w:r w:rsidR="004566E3">
              <w:rPr>
                <w:noProof/>
                <w:webHidden/>
              </w:rPr>
              <w:fldChar w:fldCharType="begin"/>
            </w:r>
            <w:r w:rsidR="004566E3">
              <w:rPr>
                <w:noProof/>
                <w:webHidden/>
              </w:rPr>
              <w:instrText xml:space="preserve"> PAGEREF _Toc468261129 \h </w:instrText>
            </w:r>
            <w:r w:rsidR="004566E3">
              <w:rPr>
                <w:noProof/>
                <w:webHidden/>
              </w:rPr>
            </w:r>
            <w:r w:rsidR="004566E3">
              <w:rPr>
                <w:noProof/>
                <w:webHidden/>
              </w:rPr>
              <w:fldChar w:fldCharType="separate"/>
            </w:r>
            <w:r>
              <w:rPr>
                <w:noProof/>
                <w:webHidden/>
              </w:rPr>
              <w:t>100</w:t>
            </w:r>
            <w:r w:rsidR="004566E3">
              <w:rPr>
                <w:noProof/>
                <w:webHidden/>
              </w:rPr>
              <w:fldChar w:fldCharType="end"/>
            </w:r>
          </w:hyperlink>
        </w:p>
        <w:p w:rsidR="004566E3" w:rsidRDefault="003B17E8">
          <w:pPr>
            <w:pStyle w:val="TOC2"/>
            <w:rPr>
              <w:rFonts w:eastAsiaTheme="minorEastAsia"/>
              <w:noProof/>
            </w:rPr>
          </w:pPr>
          <w:hyperlink w:anchor="_Toc468261130" w:history="1">
            <w:r w:rsidR="004566E3" w:rsidRPr="007A5A09">
              <w:rPr>
                <w:rStyle w:val="Hyperlink"/>
                <w:noProof/>
                <w:lang w:bidi="hi-IN"/>
              </w:rPr>
              <w:t>16.2</w:t>
            </w:r>
            <w:r w:rsidR="004566E3">
              <w:rPr>
                <w:rFonts w:eastAsiaTheme="minorEastAsia"/>
                <w:noProof/>
              </w:rPr>
              <w:tab/>
            </w:r>
            <w:r w:rsidR="004566E3" w:rsidRPr="007A5A09">
              <w:rPr>
                <w:rStyle w:val="Hyperlink"/>
                <w:noProof/>
                <w:lang w:bidi="hi-IN"/>
              </w:rPr>
              <w:t>Main Concepts</w:t>
            </w:r>
            <w:r w:rsidR="004566E3">
              <w:rPr>
                <w:noProof/>
                <w:webHidden/>
              </w:rPr>
              <w:tab/>
            </w:r>
            <w:r w:rsidR="004566E3">
              <w:rPr>
                <w:noProof/>
                <w:webHidden/>
              </w:rPr>
              <w:fldChar w:fldCharType="begin"/>
            </w:r>
            <w:r w:rsidR="004566E3">
              <w:rPr>
                <w:noProof/>
                <w:webHidden/>
              </w:rPr>
              <w:instrText xml:space="preserve"> PAGEREF _Toc468261130 \h </w:instrText>
            </w:r>
            <w:r w:rsidR="004566E3">
              <w:rPr>
                <w:noProof/>
                <w:webHidden/>
              </w:rPr>
            </w:r>
            <w:r w:rsidR="004566E3">
              <w:rPr>
                <w:noProof/>
                <w:webHidden/>
              </w:rPr>
              <w:fldChar w:fldCharType="separate"/>
            </w:r>
            <w:r>
              <w:rPr>
                <w:noProof/>
                <w:webHidden/>
              </w:rPr>
              <w:t>100</w:t>
            </w:r>
            <w:r w:rsidR="004566E3">
              <w:rPr>
                <w:noProof/>
                <w:webHidden/>
              </w:rPr>
              <w:fldChar w:fldCharType="end"/>
            </w:r>
          </w:hyperlink>
        </w:p>
        <w:p w:rsidR="004566E3" w:rsidRDefault="003B17E8">
          <w:pPr>
            <w:pStyle w:val="TOC3"/>
            <w:rPr>
              <w:rFonts w:eastAsiaTheme="minorEastAsia"/>
              <w:noProof/>
            </w:rPr>
          </w:pPr>
          <w:hyperlink w:anchor="_Toc468261131" w:history="1">
            <w:r w:rsidR="004566E3" w:rsidRPr="007A5A09">
              <w:rPr>
                <w:rStyle w:val="Hyperlink"/>
                <w:noProof/>
                <w:lang w:bidi="hi-IN"/>
              </w:rPr>
              <w:t>16.2.1</w:t>
            </w:r>
            <w:r w:rsidR="004566E3">
              <w:rPr>
                <w:rFonts w:eastAsiaTheme="minorEastAsia"/>
                <w:noProof/>
              </w:rPr>
              <w:tab/>
            </w:r>
            <w:r w:rsidR="004566E3" w:rsidRPr="007A5A09">
              <w:rPr>
                <w:rStyle w:val="Hyperlink"/>
                <w:noProof/>
                <w:lang w:bidi="hi-IN"/>
              </w:rPr>
              <w:t>Filter Lifecycle</w:t>
            </w:r>
            <w:r w:rsidR="004566E3">
              <w:rPr>
                <w:noProof/>
                <w:webHidden/>
              </w:rPr>
              <w:tab/>
            </w:r>
            <w:r w:rsidR="004566E3">
              <w:rPr>
                <w:noProof/>
                <w:webHidden/>
              </w:rPr>
              <w:fldChar w:fldCharType="begin"/>
            </w:r>
            <w:r w:rsidR="004566E3">
              <w:rPr>
                <w:noProof/>
                <w:webHidden/>
              </w:rPr>
              <w:instrText xml:space="preserve"> PAGEREF _Toc468261131 \h </w:instrText>
            </w:r>
            <w:r w:rsidR="004566E3">
              <w:rPr>
                <w:noProof/>
                <w:webHidden/>
              </w:rPr>
            </w:r>
            <w:r w:rsidR="004566E3">
              <w:rPr>
                <w:noProof/>
                <w:webHidden/>
              </w:rPr>
              <w:fldChar w:fldCharType="separate"/>
            </w:r>
            <w:r>
              <w:rPr>
                <w:noProof/>
                <w:webHidden/>
              </w:rPr>
              <w:t>100</w:t>
            </w:r>
            <w:r w:rsidR="004566E3">
              <w:rPr>
                <w:noProof/>
                <w:webHidden/>
              </w:rPr>
              <w:fldChar w:fldCharType="end"/>
            </w:r>
          </w:hyperlink>
        </w:p>
        <w:p w:rsidR="004566E3" w:rsidRDefault="003B17E8">
          <w:pPr>
            <w:pStyle w:val="TOC3"/>
            <w:rPr>
              <w:rFonts w:eastAsiaTheme="minorEastAsia"/>
              <w:noProof/>
            </w:rPr>
          </w:pPr>
          <w:hyperlink w:anchor="_Toc468261132" w:history="1">
            <w:r w:rsidR="004566E3" w:rsidRPr="007A5A09">
              <w:rPr>
                <w:rStyle w:val="Hyperlink"/>
                <w:noProof/>
                <w:lang w:bidi="hi-IN"/>
              </w:rPr>
              <w:t>16.2.2</w:t>
            </w:r>
            <w:r w:rsidR="004566E3">
              <w:rPr>
                <w:rFonts w:eastAsiaTheme="minorEastAsia"/>
                <w:noProof/>
              </w:rPr>
              <w:tab/>
            </w:r>
            <w:r w:rsidR="004566E3" w:rsidRPr="007A5A09">
              <w:rPr>
                <w:rStyle w:val="Hyperlink"/>
                <w:noProof/>
                <w:lang w:bidi="hi-IN"/>
              </w:rPr>
              <w:t>Wrapping Requests and Responses</w:t>
            </w:r>
            <w:r w:rsidR="004566E3">
              <w:rPr>
                <w:noProof/>
                <w:webHidden/>
              </w:rPr>
              <w:tab/>
            </w:r>
            <w:r w:rsidR="004566E3">
              <w:rPr>
                <w:noProof/>
                <w:webHidden/>
              </w:rPr>
              <w:fldChar w:fldCharType="begin"/>
            </w:r>
            <w:r w:rsidR="004566E3">
              <w:rPr>
                <w:noProof/>
                <w:webHidden/>
              </w:rPr>
              <w:instrText xml:space="preserve"> PAGEREF _Toc468261132 \h </w:instrText>
            </w:r>
            <w:r w:rsidR="004566E3">
              <w:rPr>
                <w:noProof/>
                <w:webHidden/>
              </w:rPr>
            </w:r>
            <w:r w:rsidR="004566E3">
              <w:rPr>
                <w:noProof/>
                <w:webHidden/>
              </w:rPr>
              <w:fldChar w:fldCharType="separate"/>
            </w:r>
            <w:r>
              <w:rPr>
                <w:noProof/>
                <w:webHidden/>
              </w:rPr>
              <w:t>102</w:t>
            </w:r>
            <w:r w:rsidR="004566E3">
              <w:rPr>
                <w:noProof/>
                <w:webHidden/>
              </w:rPr>
              <w:fldChar w:fldCharType="end"/>
            </w:r>
          </w:hyperlink>
        </w:p>
        <w:p w:rsidR="004566E3" w:rsidRDefault="003B17E8">
          <w:pPr>
            <w:pStyle w:val="TOC3"/>
            <w:rPr>
              <w:rFonts w:eastAsiaTheme="minorEastAsia"/>
              <w:noProof/>
            </w:rPr>
          </w:pPr>
          <w:hyperlink w:anchor="_Toc468261133" w:history="1">
            <w:r w:rsidR="004566E3" w:rsidRPr="007A5A09">
              <w:rPr>
                <w:rStyle w:val="Hyperlink"/>
                <w:noProof/>
                <w:lang w:bidi="hi-IN"/>
              </w:rPr>
              <w:t>16.2.3</w:t>
            </w:r>
            <w:r w:rsidR="004566E3">
              <w:rPr>
                <w:rFonts w:eastAsiaTheme="minorEastAsia"/>
                <w:noProof/>
              </w:rPr>
              <w:tab/>
            </w:r>
            <w:r w:rsidR="004566E3" w:rsidRPr="007A5A09">
              <w:rPr>
                <w:rStyle w:val="Hyperlink"/>
                <w:noProof/>
                <w:lang w:bidi="hi-IN"/>
              </w:rPr>
              <w:t>Filter Environment</w:t>
            </w:r>
            <w:r w:rsidR="004566E3">
              <w:rPr>
                <w:noProof/>
                <w:webHidden/>
              </w:rPr>
              <w:tab/>
            </w:r>
            <w:r w:rsidR="004566E3">
              <w:rPr>
                <w:noProof/>
                <w:webHidden/>
              </w:rPr>
              <w:fldChar w:fldCharType="begin"/>
            </w:r>
            <w:r w:rsidR="004566E3">
              <w:rPr>
                <w:noProof/>
                <w:webHidden/>
              </w:rPr>
              <w:instrText xml:space="preserve"> PAGEREF _Toc468261133 \h </w:instrText>
            </w:r>
            <w:r w:rsidR="004566E3">
              <w:rPr>
                <w:noProof/>
                <w:webHidden/>
              </w:rPr>
            </w:r>
            <w:r w:rsidR="004566E3">
              <w:rPr>
                <w:noProof/>
                <w:webHidden/>
              </w:rPr>
              <w:fldChar w:fldCharType="separate"/>
            </w:r>
            <w:r>
              <w:rPr>
                <w:noProof/>
                <w:webHidden/>
              </w:rPr>
              <w:t>102</w:t>
            </w:r>
            <w:r w:rsidR="004566E3">
              <w:rPr>
                <w:noProof/>
                <w:webHidden/>
              </w:rPr>
              <w:fldChar w:fldCharType="end"/>
            </w:r>
          </w:hyperlink>
        </w:p>
        <w:p w:rsidR="004566E3" w:rsidRDefault="003B17E8">
          <w:pPr>
            <w:pStyle w:val="TOC3"/>
            <w:rPr>
              <w:rFonts w:eastAsiaTheme="minorEastAsia"/>
              <w:noProof/>
            </w:rPr>
          </w:pPr>
          <w:hyperlink w:anchor="_Toc468261134" w:history="1">
            <w:r w:rsidR="004566E3" w:rsidRPr="007A5A09">
              <w:rPr>
                <w:rStyle w:val="Hyperlink"/>
                <w:noProof/>
                <w:lang w:bidi="hi-IN"/>
              </w:rPr>
              <w:t>16.2.4</w:t>
            </w:r>
            <w:r w:rsidR="004566E3">
              <w:rPr>
                <w:rFonts w:eastAsiaTheme="minorEastAsia"/>
                <w:noProof/>
              </w:rPr>
              <w:tab/>
            </w:r>
            <w:r w:rsidR="004566E3" w:rsidRPr="007A5A09">
              <w:rPr>
                <w:rStyle w:val="Hyperlink"/>
                <w:noProof/>
                <w:lang w:bidi="hi-IN"/>
              </w:rPr>
              <w:t>Filter Configuration</w:t>
            </w:r>
            <w:r w:rsidR="004566E3">
              <w:rPr>
                <w:noProof/>
                <w:webHidden/>
              </w:rPr>
              <w:tab/>
            </w:r>
            <w:r w:rsidR="004566E3">
              <w:rPr>
                <w:noProof/>
                <w:webHidden/>
              </w:rPr>
              <w:fldChar w:fldCharType="begin"/>
            </w:r>
            <w:r w:rsidR="004566E3">
              <w:rPr>
                <w:noProof/>
                <w:webHidden/>
              </w:rPr>
              <w:instrText xml:space="preserve"> PAGEREF _Toc468261134 \h </w:instrText>
            </w:r>
            <w:r w:rsidR="004566E3">
              <w:rPr>
                <w:noProof/>
                <w:webHidden/>
              </w:rPr>
            </w:r>
            <w:r w:rsidR="004566E3">
              <w:rPr>
                <w:noProof/>
                <w:webHidden/>
              </w:rPr>
              <w:fldChar w:fldCharType="separate"/>
            </w:r>
            <w:r>
              <w:rPr>
                <w:noProof/>
                <w:webHidden/>
              </w:rPr>
              <w:t>102</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35" w:history="1">
            <w:r w:rsidR="004566E3" w:rsidRPr="007A5A09">
              <w:rPr>
                <w:rStyle w:val="Hyperlink"/>
                <w:noProof/>
                <w:lang w:bidi="hi-IN"/>
              </w:rPr>
              <w:t>Chapter 17</w:t>
            </w:r>
            <w:r w:rsidR="004566E3">
              <w:rPr>
                <w:rFonts w:eastAsiaTheme="minorEastAsia"/>
                <w:noProof/>
              </w:rPr>
              <w:tab/>
            </w:r>
            <w:r w:rsidR="004566E3" w:rsidRPr="007A5A09">
              <w:rPr>
                <w:rStyle w:val="Hyperlink"/>
                <w:noProof/>
                <w:lang w:bidi="hi-IN"/>
              </w:rPr>
              <w:t>Coordination between Portlets</w:t>
            </w:r>
            <w:r w:rsidR="004566E3">
              <w:rPr>
                <w:noProof/>
                <w:webHidden/>
              </w:rPr>
              <w:tab/>
            </w:r>
            <w:r w:rsidR="004566E3">
              <w:rPr>
                <w:noProof/>
                <w:webHidden/>
              </w:rPr>
              <w:fldChar w:fldCharType="begin"/>
            </w:r>
            <w:r w:rsidR="004566E3">
              <w:rPr>
                <w:noProof/>
                <w:webHidden/>
              </w:rPr>
              <w:instrText xml:space="preserve"> PAGEREF _Toc468261135 \h </w:instrText>
            </w:r>
            <w:r w:rsidR="004566E3">
              <w:rPr>
                <w:noProof/>
                <w:webHidden/>
              </w:rPr>
            </w:r>
            <w:r w:rsidR="004566E3">
              <w:rPr>
                <w:noProof/>
                <w:webHidden/>
              </w:rPr>
              <w:fldChar w:fldCharType="separate"/>
            </w:r>
            <w:r>
              <w:rPr>
                <w:noProof/>
                <w:webHidden/>
              </w:rPr>
              <w:t>106</w:t>
            </w:r>
            <w:r w:rsidR="004566E3">
              <w:rPr>
                <w:noProof/>
                <w:webHidden/>
              </w:rPr>
              <w:fldChar w:fldCharType="end"/>
            </w:r>
          </w:hyperlink>
        </w:p>
        <w:p w:rsidR="004566E3" w:rsidRDefault="003B17E8">
          <w:pPr>
            <w:pStyle w:val="TOC3"/>
            <w:rPr>
              <w:rFonts w:eastAsiaTheme="minorEastAsia"/>
              <w:noProof/>
            </w:rPr>
          </w:pPr>
          <w:hyperlink w:anchor="_Toc468261136" w:history="1">
            <w:r w:rsidR="004566E3" w:rsidRPr="007A5A09">
              <w:rPr>
                <w:rStyle w:val="Hyperlink"/>
                <w:noProof/>
                <w:lang w:bidi="hi-IN"/>
              </w:rPr>
              <w:t>17.1.1</w:t>
            </w:r>
            <w:r w:rsidR="004566E3">
              <w:rPr>
                <w:rFonts w:eastAsiaTheme="minorEastAsia"/>
                <w:noProof/>
              </w:rPr>
              <w:tab/>
            </w:r>
            <w:r w:rsidR="004566E3" w:rsidRPr="007A5A09">
              <w:rPr>
                <w:rStyle w:val="Hyperlink"/>
                <w:noProof/>
                <w:lang w:bidi="hi-IN"/>
              </w:rPr>
              <w:t>EventPortlet Interface</w:t>
            </w:r>
            <w:r w:rsidR="004566E3">
              <w:rPr>
                <w:noProof/>
                <w:webHidden/>
              </w:rPr>
              <w:tab/>
            </w:r>
            <w:r w:rsidR="004566E3">
              <w:rPr>
                <w:noProof/>
                <w:webHidden/>
              </w:rPr>
              <w:fldChar w:fldCharType="begin"/>
            </w:r>
            <w:r w:rsidR="004566E3">
              <w:rPr>
                <w:noProof/>
                <w:webHidden/>
              </w:rPr>
              <w:instrText xml:space="preserve"> PAGEREF _Toc468261136 \h </w:instrText>
            </w:r>
            <w:r w:rsidR="004566E3">
              <w:rPr>
                <w:noProof/>
                <w:webHidden/>
              </w:rPr>
            </w:r>
            <w:r w:rsidR="004566E3">
              <w:rPr>
                <w:noProof/>
                <w:webHidden/>
              </w:rPr>
              <w:fldChar w:fldCharType="separate"/>
            </w:r>
            <w:r>
              <w:rPr>
                <w:noProof/>
                <w:webHidden/>
              </w:rPr>
              <w:t>106</w:t>
            </w:r>
            <w:r w:rsidR="004566E3">
              <w:rPr>
                <w:noProof/>
                <w:webHidden/>
              </w:rPr>
              <w:fldChar w:fldCharType="end"/>
            </w:r>
          </w:hyperlink>
        </w:p>
        <w:p w:rsidR="004566E3" w:rsidRDefault="003B17E8">
          <w:pPr>
            <w:pStyle w:val="TOC3"/>
            <w:rPr>
              <w:rFonts w:eastAsiaTheme="minorEastAsia"/>
              <w:noProof/>
            </w:rPr>
          </w:pPr>
          <w:hyperlink w:anchor="_Toc468261137" w:history="1">
            <w:r w:rsidR="004566E3" w:rsidRPr="007A5A09">
              <w:rPr>
                <w:rStyle w:val="Hyperlink"/>
                <w:noProof/>
                <w:lang w:bidi="hi-IN"/>
              </w:rPr>
              <w:t>17.1.2</w:t>
            </w:r>
            <w:r w:rsidR="004566E3">
              <w:rPr>
                <w:rFonts w:eastAsiaTheme="minorEastAsia"/>
                <w:noProof/>
              </w:rPr>
              <w:tab/>
            </w:r>
            <w:r w:rsidR="004566E3" w:rsidRPr="007A5A09">
              <w:rPr>
                <w:rStyle w:val="Hyperlink"/>
                <w:noProof/>
                <w:lang w:bidi="hi-IN"/>
              </w:rPr>
              <w:t>Event Declaration</w:t>
            </w:r>
            <w:r w:rsidR="004566E3">
              <w:rPr>
                <w:noProof/>
                <w:webHidden/>
              </w:rPr>
              <w:tab/>
            </w:r>
            <w:r w:rsidR="004566E3">
              <w:rPr>
                <w:noProof/>
                <w:webHidden/>
              </w:rPr>
              <w:fldChar w:fldCharType="begin"/>
            </w:r>
            <w:r w:rsidR="004566E3">
              <w:rPr>
                <w:noProof/>
                <w:webHidden/>
              </w:rPr>
              <w:instrText xml:space="preserve"> PAGEREF _Toc468261137 \h </w:instrText>
            </w:r>
            <w:r w:rsidR="004566E3">
              <w:rPr>
                <w:noProof/>
                <w:webHidden/>
              </w:rPr>
            </w:r>
            <w:r w:rsidR="004566E3">
              <w:rPr>
                <w:noProof/>
                <w:webHidden/>
              </w:rPr>
              <w:fldChar w:fldCharType="separate"/>
            </w:r>
            <w:r>
              <w:rPr>
                <w:noProof/>
                <w:webHidden/>
              </w:rPr>
              <w:t>107</w:t>
            </w:r>
            <w:r w:rsidR="004566E3">
              <w:rPr>
                <w:noProof/>
                <w:webHidden/>
              </w:rPr>
              <w:fldChar w:fldCharType="end"/>
            </w:r>
          </w:hyperlink>
        </w:p>
        <w:p w:rsidR="004566E3" w:rsidRDefault="003B17E8">
          <w:pPr>
            <w:pStyle w:val="TOC3"/>
            <w:rPr>
              <w:rFonts w:eastAsiaTheme="minorEastAsia"/>
              <w:noProof/>
            </w:rPr>
          </w:pPr>
          <w:hyperlink w:anchor="_Toc468261138" w:history="1">
            <w:r w:rsidR="004566E3" w:rsidRPr="007A5A09">
              <w:rPr>
                <w:rStyle w:val="Hyperlink"/>
                <w:noProof/>
                <w:lang w:bidi="hi-IN"/>
              </w:rPr>
              <w:t>17.1.3</w:t>
            </w:r>
            <w:r w:rsidR="004566E3">
              <w:rPr>
                <w:rFonts w:eastAsiaTheme="minorEastAsia"/>
                <w:noProof/>
              </w:rPr>
              <w:tab/>
            </w:r>
            <w:r w:rsidR="004566E3" w:rsidRPr="007A5A09">
              <w:rPr>
                <w:rStyle w:val="Hyperlink"/>
                <w:noProof/>
                <w:lang w:bidi="hi-IN"/>
              </w:rPr>
              <w:t>Processing Events</w:t>
            </w:r>
            <w:r w:rsidR="004566E3">
              <w:rPr>
                <w:noProof/>
                <w:webHidden/>
              </w:rPr>
              <w:tab/>
            </w:r>
            <w:r w:rsidR="004566E3">
              <w:rPr>
                <w:noProof/>
                <w:webHidden/>
              </w:rPr>
              <w:fldChar w:fldCharType="begin"/>
            </w:r>
            <w:r w:rsidR="004566E3">
              <w:rPr>
                <w:noProof/>
                <w:webHidden/>
              </w:rPr>
              <w:instrText xml:space="preserve"> PAGEREF _Toc468261138 \h </w:instrText>
            </w:r>
            <w:r w:rsidR="004566E3">
              <w:rPr>
                <w:noProof/>
                <w:webHidden/>
              </w:rPr>
            </w:r>
            <w:r w:rsidR="004566E3">
              <w:rPr>
                <w:noProof/>
                <w:webHidden/>
              </w:rPr>
              <w:fldChar w:fldCharType="separate"/>
            </w:r>
            <w:r>
              <w:rPr>
                <w:noProof/>
                <w:webHidden/>
              </w:rPr>
              <w:t>108</w:t>
            </w:r>
            <w:r w:rsidR="004566E3">
              <w:rPr>
                <w:noProof/>
                <w:webHidden/>
              </w:rPr>
              <w:fldChar w:fldCharType="end"/>
            </w:r>
          </w:hyperlink>
        </w:p>
        <w:p w:rsidR="004566E3" w:rsidRDefault="003B17E8">
          <w:pPr>
            <w:pStyle w:val="TOC3"/>
            <w:rPr>
              <w:rFonts w:eastAsiaTheme="minorEastAsia"/>
              <w:noProof/>
            </w:rPr>
          </w:pPr>
          <w:hyperlink w:anchor="_Toc468261139" w:history="1">
            <w:r w:rsidR="004566E3" w:rsidRPr="007A5A09">
              <w:rPr>
                <w:rStyle w:val="Hyperlink"/>
                <w:noProof/>
                <w:lang w:bidi="hi-IN"/>
              </w:rPr>
              <w:t>17.1.4</w:t>
            </w:r>
            <w:r w:rsidR="004566E3">
              <w:rPr>
                <w:rFonts w:eastAsiaTheme="minorEastAsia"/>
                <w:noProof/>
              </w:rPr>
              <w:tab/>
            </w:r>
            <w:r w:rsidR="004566E3" w:rsidRPr="007A5A09">
              <w:rPr>
                <w:rStyle w:val="Hyperlink"/>
                <w:noProof/>
                <w:lang w:bidi="hi-IN"/>
              </w:rPr>
              <w:t>Sending Events</w:t>
            </w:r>
            <w:r w:rsidR="004566E3">
              <w:rPr>
                <w:noProof/>
                <w:webHidden/>
              </w:rPr>
              <w:tab/>
            </w:r>
            <w:r w:rsidR="004566E3">
              <w:rPr>
                <w:noProof/>
                <w:webHidden/>
              </w:rPr>
              <w:fldChar w:fldCharType="begin"/>
            </w:r>
            <w:r w:rsidR="004566E3">
              <w:rPr>
                <w:noProof/>
                <w:webHidden/>
              </w:rPr>
              <w:instrText xml:space="preserve"> PAGEREF _Toc468261139 \h </w:instrText>
            </w:r>
            <w:r w:rsidR="004566E3">
              <w:rPr>
                <w:noProof/>
                <w:webHidden/>
              </w:rPr>
            </w:r>
            <w:r w:rsidR="004566E3">
              <w:rPr>
                <w:noProof/>
                <w:webHidden/>
              </w:rPr>
              <w:fldChar w:fldCharType="separate"/>
            </w:r>
            <w:r>
              <w:rPr>
                <w:noProof/>
                <w:webHidden/>
              </w:rPr>
              <w:t>108</w:t>
            </w:r>
            <w:r w:rsidR="004566E3">
              <w:rPr>
                <w:noProof/>
                <w:webHidden/>
              </w:rPr>
              <w:fldChar w:fldCharType="end"/>
            </w:r>
          </w:hyperlink>
        </w:p>
        <w:p w:rsidR="004566E3" w:rsidRDefault="003B17E8">
          <w:pPr>
            <w:pStyle w:val="TOC3"/>
            <w:rPr>
              <w:rFonts w:eastAsiaTheme="minorEastAsia"/>
              <w:noProof/>
            </w:rPr>
          </w:pPr>
          <w:hyperlink w:anchor="_Toc468261140" w:history="1">
            <w:r w:rsidR="004566E3" w:rsidRPr="007A5A09">
              <w:rPr>
                <w:rStyle w:val="Hyperlink"/>
                <w:noProof/>
                <w:lang w:bidi="hi-IN"/>
              </w:rPr>
              <w:t>17.1.5</w:t>
            </w:r>
            <w:r w:rsidR="004566E3">
              <w:rPr>
                <w:rFonts w:eastAsiaTheme="minorEastAsia"/>
                <w:noProof/>
              </w:rPr>
              <w:tab/>
            </w:r>
            <w:r w:rsidR="004566E3" w:rsidRPr="007A5A09">
              <w:rPr>
                <w:rStyle w:val="Hyperlink"/>
                <w:noProof/>
                <w:lang w:bidi="hi-IN"/>
              </w:rPr>
              <w:t>Event Processing</w:t>
            </w:r>
            <w:r w:rsidR="004566E3">
              <w:rPr>
                <w:noProof/>
                <w:webHidden/>
              </w:rPr>
              <w:tab/>
            </w:r>
            <w:r w:rsidR="004566E3">
              <w:rPr>
                <w:noProof/>
                <w:webHidden/>
              </w:rPr>
              <w:fldChar w:fldCharType="begin"/>
            </w:r>
            <w:r w:rsidR="004566E3">
              <w:rPr>
                <w:noProof/>
                <w:webHidden/>
              </w:rPr>
              <w:instrText xml:space="preserve"> PAGEREF _Toc468261140 \h </w:instrText>
            </w:r>
            <w:r w:rsidR="004566E3">
              <w:rPr>
                <w:noProof/>
                <w:webHidden/>
              </w:rPr>
            </w:r>
            <w:r w:rsidR="004566E3">
              <w:rPr>
                <w:noProof/>
                <w:webHidden/>
              </w:rPr>
              <w:fldChar w:fldCharType="separate"/>
            </w:r>
            <w:r>
              <w:rPr>
                <w:noProof/>
                <w:webHidden/>
              </w:rPr>
              <w:t>108</w:t>
            </w:r>
            <w:r w:rsidR="004566E3">
              <w:rPr>
                <w:noProof/>
                <w:webHidden/>
              </w:rPr>
              <w:fldChar w:fldCharType="end"/>
            </w:r>
          </w:hyperlink>
        </w:p>
        <w:p w:rsidR="004566E3" w:rsidRDefault="003B17E8">
          <w:pPr>
            <w:pStyle w:val="TOC3"/>
            <w:rPr>
              <w:rFonts w:eastAsiaTheme="minorEastAsia"/>
              <w:noProof/>
            </w:rPr>
          </w:pPr>
          <w:hyperlink w:anchor="_Toc468261141" w:history="1">
            <w:r w:rsidR="004566E3" w:rsidRPr="007A5A09">
              <w:rPr>
                <w:rStyle w:val="Hyperlink"/>
                <w:noProof/>
                <w:lang w:bidi="hi-IN"/>
              </w:rPr>
              <w:t>17.1.6</w:t>
            </w:r>
            <w:r w:rsidR="004566E3">
              <w:rPr>
                <w:rFonts w:eastAsiaTheme="minorEastAsia"/>
                <w:noProof/>
              </w:rPr>
              <w:tab/>
            </w:r>
            <w:r w:rsidR="004566E3" w:rsidRPr="007A5A09">
              <w:rPr>
                <w:rStyle w:val="Hyperlink"/>
                <w:noProof/>
                <w:lang w:bidi="hi-IN"/>
              </w:rPr>
              <w:t>Exceptions during event processing</w:t>
            </w:r>
            <w:r w:rsidR="004566E3">
              <w:rPr>
                <w:noProof/>
                <w:webHidden/>
              </w:rPr>
              <w:tab/>
            </w:r>
            <w:r w:rsidR="004566E3">
              <w:rPr>
                <w:noProof/>
                <w:webHidden/>
              </w:rPr>
              <w:fldChar w:fldCharType="begin"/>
            </w:r>
            <w:r w:rsidR="004566E3">
              <w:rPr>
                <w:noProof/>
                <w:webHidden/>
              </w:rPr>
              <w:instrText xml:space="preserve"> PAGEREF _Toc468261141 \h </w:instrText>
            </w:r>
            <w:r w:rsidR="004566E3">
              <w:rPr>
                <w:noProof/>
                <w:webHidden/>
              </w:rPr>
            </w:r>
            <w:r w:rsidR="004566E3">
              <w:rPr>
                <w:noProof/>
                <w:webHidden/>
              </w:rPr>
              <w:fldChar w:fldCharType="separate"/>
            </w:r>
            <w:r>
              <w:rPr>
                <w:noProof/>
                <w:webHidden/>
              </w:rPr>
              <w:t>109</w:t>
            </w:r>
            <w:r w:rsidR="004566E3">
              <w:rPr>
                <w:noProof/>
                <w:webHidden/>
              </w:rPr>
              <w:fldChar w:fldCharType="end"/>
            </w:r>
          </w:hyperlink>
        </w:p>
        <w:p w:rsidR="004566E3" w:rsidRDefault="003B17E8">
          <w:pPr>
            <w:pStyle w:val="TOC2"/>
            <w:rPr>
              <w:rFonts w:eastAsiaTheme="minorEastAsia"/>
              <w:noProof/>
            </w:rPr>
          </w:pPr>
          <w:hyperlink w:anchor="_Toc468261142" w:history="1">
            <w:r w:rsidR="004566E3" w:rsidRPr="007A5A09">
              <w:rPr>
                <w:rStyle w:val="Hyperlink"/>
                <w:noProof/>
                <w:lang w:bidi="hi-IN"/>
              </w:rPr>
              <w:t>17.2</w:t>
            </w:r>
            <w:r w:rsidR="004566E3">
              <w:rPr>
                <w:rFonts w:eastAsiaTheme="minorEastAsia"/>
                <w:noProof/>
              </w:rPr>
              <w:tab/>
            </w:r>
            <w:r w:rsidR="004566E3" w:rsidRPr="007A5A09">
              <w:rPr>
                <w:rStyle w:val="Hyperlink"/>
                <w:noProof/>
                <w:lang w:bidi="hi-IN"/>
              </w:rPr>
              <w:t>Predefined Container Events</w:t>
            </w:r>
            <w:r w:rsidR="004566E3">
              <w:rPr>
                <w:noProof/>
                <w:webHidden/>
              </w:rPr>
              <w:tab/>
            </w:r>
            <w:r w:rsidR="004566E3">
              <w:rPr>
                <w:noProof/>
                <w:webHidden/>
              </w:rPr>
              <w:fldChar w:fldCharType="begin"/>
            </w:r>
            <w:r w:rsidR="004566E3">
              <w:rPr>
                <w:noProof/>
                <w:webHidden/>
              </w:rPr>
              <w:instrText xml:space="preserve"> PAGEREF _Toc468261142 \h </w:instrText>
            </w:r>
            <w:r w:rsidR="004566E3">
              <w:rPr>
                <w:noProof/>
                <w:webHidden/>
              </w:rPr>
            </w:r>
            <w:r w:rsidR="004566E3">
              <w:rPr>
                <w:noProof/>
                <w:webHidden/>
              </w:rPr>
              <w:fldChar w:fldCharType="separate"/>
            </w:r>
            <w:r>
              <w:rPr>
                <w:noProof/>
                <w:webHidden/>
              </w:rPr>
              <w:t>109</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43" w:history="1">
            <w:r w:rsidR="004566E3" w:rsidRPr="007A5A09">
              <w:rPr>
                <w:rStyle w:val="Hyperlink"/>
                <w:noProof/>
                <w:lang w:bidi="hi-IN"/>
              </w:rPr>
              <w:t>Chapter 18</w:t>
            </w:r>
            <w:r w:rsidR="004566E3">
              <w:rPr>
                <w:rFonts w:eastAsiaTheme="minorEastAsia"/>
                <w:noProof/>
              </w:rPr>
              <w:tab/>
            </w:r>
            <w:r w:rsidR="004566E3" w:rsidRPr="007A5A09">
              <w:rPr>
                <w:rStyle w:val="Hyperlink"/>
                <w:noProof/>
                <w:lang w:bidi="hi-IN"/>
              </w:rPr>
              <w:t>Portlet Preferences</w:t>
            </w:r>
            <w:r w:rsidR="004566E3">
              <w:rPr>
                <w:noProof/>
                <w:webHidden/>
              </w:rPr>
              <w:tab/>
            </w:r>
            <w:r w:rsidR="004566E3">
              <w:rPr>
                <w:noProof/>
                <w:webHidden/>
              </w:rPr>
              <w:fldChar w:fldCharType="begin"/>
            </w:r>
            <w:r w:rsidR="004566E3">
              <w:rPr>
                <w:noProof/>
                <w:webHidden/>
              </w:rPr>
              <w:instrText xml:space="preserve"> PAGEREF _Toc468261143 \h </w:instrText>
            </w:r>
            <w:r w:rsidR="004566E3">
              <w:rPr>
                <w:noProof/>
                <w:webHidden/>
              </w:rPr>
            </w:r>
            <w:r w:rsidR="004566E3">
              <w:rPr>
                <w:noProof/>
                <w:webHidden/>
              </w:rPr>
              <w:fldChar w:fldCharType="separate"/>
            </w:r>
            <w:r>
              <w:rPr>
                <w:noProof/>
                <w:webHidden/>
              </w:rPr>
              <w:t>111</w:t>
            </w:r>
            <w:r w:rsidR="004566E3">
              <w:rPr>
                <w:noProof/>
                <w:webHidden/>
              </w:rPr>
              <w:fldChar w:fldCharType="end"/>
            </w:r>
          </w:hyperlink>
        </w:p>
        <w:p w:rsidR="004566E3" w:rsidRDefault="003B17E8">
          <w:pPr>
            <w:pStyle w:val="TOC2"/>
            <w:rPr>
              <w:rFonts w:eastAsiaTheme="minorEastAsia"/>
              <w:noProof/>
            </w:rPr>
          </w:pPr>
          <w:hyperlink w:anchor="_Toc468261144" w:history="1">
            <w:r w:rsidR="004566E3" w:rsidRPr="007A5A09">
              <w:rPr>
                <w:rStyle w:val="Hyperlink"/>
                <w:noProof/>
                <w:lang w:bidi="hi-IN"/>
              </w:rPr>
              <w:t>18.1</w:t>
            </w:r>
            <w:r w:rsidR="004566E3">
              <w:rPr>
                <w:rFonts w:eastAsiaTheme="minorEastAsia"/>
                <w:noProof/>
              </w:rPr>
              <w:tab/>
            </w:r>
            <w:r w:rsidR="004566E3" w:rsidRPr="007A5A09">
              <w:rPr>
                <w:rStyle w:val="Hyperlink"/>
                <w:rFonts w:ascii="Courier New" w:hAnsi="Courier New" w:cs="Courier New"/>
                <w:noProof/>
                <w:lang w:bidi="hi-IN"/>
              </w:rPr>
              <w:t>PortletPreferences</w:t>
            </w:r>
            <w:r w:rsidR="004566E3" w:rsidRPr="007A5A09">
              <w:rPr>
                <w:rStyle w:val="Hyperlink"/>
                <w:noProof/>
                <w:lang w:bidi="hi-IN"/>
              </w:rPr>
              <w:t xml:space="preserve"> Interface</w:t>
            </w:r>
            <w:r w:rsidR="004566E3">
              <w:rPr>
                <w:noProof/>
                <w:webHidden/>
              </w:rPr>
              <w:tab/>
            </w:r>
            <w:r w:rsidR="004566E3">
              <w:rPr>
                <w:noProof/>
                <w:webHidden/>
              </w:rPr>
              <w:fldChar w:fldCharType="begin"/>
            </w:r>
            <w:r w:rsidR="004566E3">
              <w:rPr>
                <w:noProof/>
                <w:webHidden/>
              </w:rPr>
              <w:instrText xml:space="preserve"> PAGEREF _Toc468261144 \h </w:instrText>
            </w:r>
            <w:r w:rsidR="004566E3">
              <w:rPr>
                <w:noProof/>
                <w:webHidden/>
              </w:rPr>
            </w:r>
            <w:r w:rsidR="004566E3">
              <w:rPr>
                <w:noProof/>
                <w:webHidden/>
              </w:rPr>
              <w:fldChar w:fldCharType="separate"/>
            </w:r>
            <w:r>
              <w:rPr>
                <w:noProof/>
                <w:webHidden/>
              </w:rPr>
              <w:t>111</w:t>
            </w:r>
            <w:r w:rsidR="004566E3">
              <w:rPr>
                <w:noProof/>
                <w:webHidden/>
              </w:rPr>
              <w:fldChar w:fldCharType="end"/>
            </w:r>
          </w:hyperlink>
        </w:p>
        <w:p w:rsidR="004566E3" w:rsidRDefault="003B17E8">
          <w:pPr>
            <w:pStyle w:val="TOC2"/>
            <w:rPr>
              <w:rFonts w:eastAsiaTheme="minorEastAsia"/>
              <w:noProof/>
            </w:rPr>
          </w:pPr>
          <w:hyperlink w:anchor="_Toc468261145" w:history="1">
            <w:r w:rsidR="004566E3" w:rsidRPr="007A5A09">
              <w:rPr>
                <w:rStyle w:val="Hyperlink"/>
                <w:noProof/>
                <w:lang w:bidi="hi-IN"/>
              </w:rPr>
              <w:t>18.2</w:t>
            </w:r>
            <w:r w:rsidR="004566E3">
              <w:rPr>
                <w:rFonts w:eastAsiaTheme="minorEastAsia"/>
                <w:noProof/>
              </w:rPr>
              <w:tab/>
            </w:r>
            <w:r w:rsidR="004566E3" w:rsidRPr="007A5A09">
              <w:rPr>
                <w:rStyle w:val="Hyperlink"/>
                <w:noProof/>
                <w:lang w:bidi="hi-IN"/>
              </w:rPr>
              <w:t>Preference Attributes Scopes</w:t>
            </w:r>
            <w:r w:rsidR="004566E3">
              <w:rPr>
                <w:noProof/>
                <w:webHidden/>
              </w:rPr>
              <w:tab/>
            </w:r>
            <w:r w:rsidR="004566E3">
              <w:rPr>
                <w:noProof/>
                <w:webHidden/>
              </w:rPr>
              <w:fldChar w:fldCharType="begin"/>
            </w:r>
            <w:r w:rsidR="004566E3">
              <w:rPr>
                <w:noProof/>
                <w:webHidden/>
              </w:rPr>
              <w:instrText xml:space="preserve"> PAGEREF _Toc468261145 \h </w:instrText>
            </w:r>
            <w:r w:rsidR="004566E3">
              <w:rPr>
                <w:noProof/>
                <w:webHidden/>
              </w:rPr>
            </w:r>
            <w:r w:rsidR="004566E3">
              <w:rPr>
                <w:noProof/>
                <w:webHidden/>
              </w:rPr>
              <w:fldChar w:fldCharType="separate"/>
            </w:r>
            <w:r>
              <w:rPr>
                <w:noProof/>
                <w:webHidden/>
              </w:rPr>
              <w:t>112</w:t>
            </w:r>
            <w:r w:rsidR="004566E3">
              <w:rPr>
                <w:noProof/>
                <w:webHidden/>
              </w:rPr>
              <w:fldChar w:fldCharType="end"/>
            </w:r>
          </w:hyperlink>
        </w:p>
        <w:p w:rsidR="004566E3" w:rsidRDefault="003B17E8">
          <w:pPr>
            <w:pStyle w:val="TOC2"/>
            <w:rPr>
              <w:rFonts w:eastAsiaTheme="minorEastAsia"/>
              <w:noProof/>
            </w:rPr>
          </w:pPr>
          <w:hyperlink w:anchor="_Toc468261146" w:history="1">
            <w:r w:rsidR="004566E3" w:rsidRPr="007A5A09">
              <w:rPr>
                <w:rStyle w:val="Hyperlink"/>
                <w:noProof/>
                <w:lang w:bidi="hi-IN"/>
              </w:rPr>
              <w:t>18.3</w:t>
            </w:r>
            <w:r w:rsidR="004566E3">
              <w:rPr>
                <w:rFonts w:eastAsiaTheme="minorEastAsia"/>
                <w:noProof/>
              </w:rPr>
              <w:tab/>
            </w:r>
            <w:r w:rsidR="004566E3" w:rsidRPr="007A5A09">
              <w:rPr>
                <w:rStyle w:val="Hyperlink"/>
                <w:noProof/>
                <w:lang w:bidi="hi-IN"/>
              </w:rPr>
              <w:t>Preference Attributes definition</w:t>
            </w:r>
            <w:r w:rsidR="004566E3">
              <w:rPr>
                <w:noProof/>
                <w:webHidden/>
              </w:rPr>
              <w:tab/>
            </w:r>
            <w:r w:rsidR="004566E3">
              <w:rPr>
                <w:noProof/>
                <w:webHidden/>
              </w:rPr>
              <w:fldChar w:fldCharType="begin"/>
            </w:r>
            <w:r w:rsidR="004566E3">
              <w:rPr>
                <w:noProof/>
                <w:webHidden/>
              </w:rPr>
              <w:instrText xml:space="preserve"> PAGEREF _Toc468261146 \h </w:instrText>
            </w:r>
            <w:r w:rsidR="004566E3">
              <w:rPr>
                <w:noProof/>
                <w:webHidden/>
              </w:rPr>
            </w:r>
            <w:r w:rsidR="004566E3">
              <w:rPr>
                <w:noProof/>
                <w:webHidden/>
              </w:rPr>
              <w:fldChar w:fldCharType="separate"/>
            </w:r>
            <w:r>
              <w:rPr>
                <w:noProof/>
                <w:webHidden/>
              </w:rPr>
              <w:t>112</w:t>
            </w:r>
            <w:r w:rsidR="004566E3">
              <w:rPr>
                <w:noProof/>
                <w:webHidden/>
              </w:rPr>
              <w:fldChar w:fldCharType="end"/>
            </w:r>
          </w:hyperlink>
        </w:p>
        <w:p w:rsidR="004566E3" w:rsidRDefault="003B17E8">
          <w:pPr>
            <w:pStyle w:val="TOC3"/>
            <w:rPr>
              <w:rFonts w:eastAsiaTheme="minorEastAsia"/>
              <w:noProof/>
            </w:rPr>
          </w:pPr>
          <w:hyperlink w:anchor="_Toc468261147" w:history="1">
            <w:r w:rsidR="004566E3" w:rsidRPr="007A5A09">
              <w:rPr>
                <w:rStyle w:val="Hyperlink"/>
                <w:noProof/>
                <w:lang w:bidi="hi-IN"/>
              </w:rPr>
              <w:t>18.3.1</w:t>
            </w:r>
            <w:r w:rsidR="004566E3">
              <w:rPr>
                <w:rFonts w:eastAsiaTheme="minorEastAsia"/>
                <w:noProof/>
              </w:rPr>
              <w:tab/>
            </w:r>
            <w:r w:rsidR="004566E3" w:rsidRPr="007A5A09">
              <w:rPr>
                <w:rStyle w:val="Hyperlink"/>
                <w:noProof/>
                <w:lang w:bidi="hi-IN"/>
              </w:rPr>
              <w:t>Localizing Preference Attributes</w:t>
            </w:r>
            <w:r w:rsidR="004566E3">
              <w:rPr>
                <w:noProof/>
                <w:webHidden/>
              </w:rPr>
              <w:tab/>
            </w:r>
            <w:r w:rsidR="004566E3">
              <w:rPr>
                <w:noProof/>
                <w:webHidden/>
              </w:rPr>
              <w:fldChar w:fldCharType="begin"/>
            </w:r>
            <w:r w:rsidR="004566E3">
              <w:rPr>
                <w:noProof/>
                <w:webHidden/>
              </w:rPr>
              <w:instrText xml:space="preserve"> PAGEREF _Toc468261147 \h </w:instrText>
            </w:r>
            <w:r w:rsidR="004566E3">
              <w:rPr>
                <w:noProof/>
                <w:webHidden/>
              </w:rPr>
            </w:r>
            <w:r w:rsidR="004566E3">
              <w:rPr>
                <w:noProof/>
                <w:webHidden/>
              </w:rPr>
              <w:fldChar w:fldCharType="separate"/>
            </w:r>
            <w:r>
              <w:rPr>
                <w:noProof/>
                <w:webHidden/>
              </w:rPr>
              <w:t>113</w:t>
            </w:r>
            <w:r w:rsidR="004566E3">
              <w:rPr>
                <w:noProof/>
                <w:webHidden/>
              </w:rPr>
              <w:fldChar w:fldCharType="end"/>
            </w:r>
          </w:hyperlink>
        </w:p>
        <w:p w:rsidR="004566E3" w:rsidRDefault="003B17E8">
          <w:pPr>
            <w:pStyle w:val="TOC2"/>
            <w:rPr>
              <w:rFonts w:eastAsiaTheme="minorEastAsia"/>
              <w:noProof/>
            </w:rPr>
          </w:pPr>
          <w:hyperlink w:anchor="_Toc468261148" w:history="1">
            <w:r w:rsidR="004566E3" w:rsidRPr="007A5A09">
              <w:rPr>
                <w:rStyle w:val="Hyperlink"/>
                <w:noProof/>
                <w:lang w:bidi="hi-IN"/>
              </w:rPr>
              <w:t>18.4</w:t>
            </w:r>
            <w:r w:rsidR="004566E3">
              <w:rPr>
                <w:rFonts w:eastAsiaTheme="minorEastAsia"/>
                <w:noProof/>
              </w:rPr>
              <w:tab/>
            </w:r>
            <w:r w:rsidR="004566E3" w:rsidRPr="007A5A09">
              <w:rPr>
                <w:rStyle w:val="Hyperlink"/>
                <w:noProof/>
                <w:lang w:bidi="hi-IN"/>
              </w:rPr>
              <w:t>Validating Preference Values</w:t>
            </w:r>
            <w:r w:rsidR="004566E3">
              <w:rPr>
                <w:noProof/>
                <w:webHidden/>
              </w:rPr>
              <w:tab/>
            </w:r>
            <w:r w:rsidR="004566E3">
              <w:rPr>
                <w:noProof/>
                <w:webHidden/>
              </w:rPr>
              <w:fldChar w:fldCharType="begin"/>
            </w:r>
            <w:r w:rsidR="004566E3">
              <w:rPr>
                <w:noProof/>
                <w:webHidden/>
              </w:rPr>
              <w:instrText xml:space="preserve"> PAGEREF _Toc468261148 \h </w:instrText>
            </w:r>
            <w:r w:rsidR="004566E3">
              <w:rPr>
                <w:noProof/>
                <w:webHidden/>
              </w:rPr>
            </w:r>
            <w:r w:rsidR="004566E3">
              <w:rPr>
                <w:noProof/>
                <w:webHidden/>
              </w:rPr>
              <w:fldChar w:fldCharType="separate"/>
            </w:r>
            <w:r>
              <w:rPr>
                <w:noProof/>
                <w:webHidden/>
              </w:rPr>
              <w:t>113</w:t>
            </w:r>
            <w:r w:rsidR="004566E3">
              <w:rPr>
                <w:noProof/>
                <w:webHidden/>
              </w:rPr>
              <w:fldChar w:fldCharType="end"/>
            </w:r>
          </w:hyperlink>
        </w:p>
        <w:p w:rsidR="004566E3" w:rsidRDefault="003B17E8">
          <w:pPr>
            <w:pStyle w:val="TOC3"/>
            <w:rPr>
              <w:rFonts w:eastAsiaTheme="minorEastAsia"/>
              <w:noProof/>
            </w:rPr>
          </w:pPr>
          <w:hyperlink w:anchor="_Toc468261149" w:history="1">
            <w:r w:rsidR="004566E3" w:rsidRPr="007A5A09">
              <w:rPr>
                <w:rStyle w:val="Hyperlink"/>
                <w:noProof/>
                <w:lang w:bidi="hi-IN"/>
              </w:rPr>
              <w:t>18.4.1</w:t>
            </w:r>
            <w:r w:rsidR="004566E3">
              <w:rPr>
                <w:rFonts w:eastAsiaTheme="minorEastAsia"/>
                <w:noProof/>
              </w:rPr>
              <w:tab/>
            </w:r>
            <w:r w:rsidR="004566E3" w:rsidRPr="007A5A09">
              <w:rPr>
                <w:rStyle w:val="Hyperlink"/>
                <w:noProof/>
                <w:lang w:bidi="hi-IN"/>
              </w:rPr>
              <w:t>Configuration through the Deployment Descriptor</w:t>
            </w:r>
            <w:r w:rsidR="004566E3">
              <w:rPr>
                <w:noProof/>
                <w:webHidden/>
              </w:rPr>
              <w:tab/>
            </w:r>
            <w:r w:rsidR="004566E3">
              <w:rPr>
                <w:noProof/>
                <w:webHidden/>
              </w:rPr>
              <w:fldChar w:fldCharType="begin"/>
            </w:r>
            <w:r w:rsidR="004566E3">
              <w:rPr>
                <w:noProof/>
                <w:webHidden/>
              </w:rPr>
              <w:instrText xml:space="preserve"> PAGEREF _Toc468261149 \h </w:instrText>
            </w:r>
            <w:r w:rsidR="004566E3">
              <w:rPr>
                <w:noProof/>
                <w:webHidden/>
              </w:rPr>
            </w:r>
            <w:r w:rsidR="004566E3">
              <w:rPr>
                <w:noProof/>
                <w:webHidden/>
              </w:rPr>
              <w:fldChar w:fldCharType="separate"/>
            </w:r>
            <w:r>
              <w:rPr>
                <w:noProof/>
                <w:webHidden/>
              </w:rPr>
              <w:t>114</w:t>
            </w:r>
            <w:r w:rsidR="004566E3">
              <w:rPr>
                <w:noProof/>
                <w:webHidden/>
              </w:rPr>
              <w:fldChar w:fldCharType="end"/>
            </w:r>
          </w:hyperlink>
        </w:p>
        <w:p w:rsidR="004566E3" w:rsidRDefault="003B17E8">
          <w:pPr>
            <w:pStyle w:val="TOC3"/>
            <w:rPr>
              <w:rFonts w:eastAsiaTheme="minorEastAsia"/>
              <w:noProof/>
            </w:rPr>
          </w:pPr>
          <w:hyperlink w:anchor="_Toc468261150" w:history="1">
            <w:r w:rsidR="004566E3" w:rsidRPr="007A5A09">
              <w:rPr>
                <w:rStyle w:val="Hyperlink"/>
                <w:noProof/>
                <w:lang w:bidi="hi-IN"/>
              </w:rPr>
              <w:t>18.4.2</w:t>
            </w:r>
            <w:r w:rsidR="004566E3">
              <w:rPr>
                <w:rFonts w:eastAsiaTheme="minorEastAsia"/>
                <w:noProof/>
              </w:rPr>
              <w:tab/>
            </w:r>
            <w:r w:rsidR="004566E3" w:rsidRPr="007A5A09">
              <w:rPr>
                <w:rStyle w:val="Hyperlink"/>
                <w:noProof/>
                <w:lang w:bidi="hi-IN"/>
              </w:rPr>
              <w:t>Configuration through Annotation</w:t>
            </w:r>
            <w:r w:rsidR="004566E3">
              <w:rPr>
                <w:noProof/>
                <w:webHidden/>
              </w:rPr>
              <w:tab/>
            </w:r>
            <w:r w:rsidR="004566E3">
              <w:rPr>
                <w:noProof/>
                <w:webHidden/>
              </w:rPr>
              <w:fldChar w:fldCharType="begin"/>
            </w:r>
            <w:r w:rsidR="004566E3">
              <w:rPr>
                <w:noProof/>
                <w:webHidden/>
              </w:rPr>
              <w:instrText xml:space="preserve"> PAGEREF _Toc468261150 \h </w:instrText>
            </w:r>
            <w:r w:rsidR="004566E3">
              <w:rPr>
                <w:noProof/>
                <w:webHidden/>
              </w:rPr>
            </w:r>
            <w:r w:rsidR="004566E3">
              <w:rPr>
                <w:noProof/>
                <w:webHidden/>
              </w:rPr>
              <w:fldChar w:fldCharType="separate"/>
            </w:r>
            <w:r>
              <w:rPr>
                <w:noProof/>
                <w:webHidden/>
              </w:rPr>
              <w:t>114</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51" w:history="1">
            <w:r w:rsidR="004566E3" w:rsidRPr="007A5A09">
              <w:rPr>
                <w:rStyle w:val="Hyperlink"/>
                <w:noProof/>
                <w:lang w:bidi="hi-IN"/>
              </w:rPr>
              <w:t>Chapter 19</w:t>
            </w:r>
            <w:r w:rsidR="004566E3">
              <w:rPr>
                <w:rFonts w:eastAsiaTheme="minorEastAsia"/>
                <w:noProof/>
              </w:rPr>
              <w:tab/>
            </w:r>
            <w:r w:rsidR="004566E3" w:rsidRPr="007A5A09">
              <w:rPr>
                <w:rStyle w:val="Hyperlink"/>
                <w:noProof/>
                <w:lang w:bidi="hi-IN"/>
              </w:rPr>
              <w:t>Sessions</w:t>
            </w:r>
            <w:r w:rsidR="004566E3">
              <w:rPr>
                <w:noProof/>
                <w:webHidden/>
              </w:rPr>
              <w:tab/>
            </w:r>
            <w:r w:rsidR="004566E3">
              <w:rPr>
                <w:noProof/>
                <w:webHidden/>
              </w:rPr>
              <w:fldChar w:fldCharType="begin"/>
            </w:r>
            <w:r w:rsidR="004566E3">
              <w:rPr>
                <w:noProof/>
                <w:webHidden/>
              </w:rPr>
              <w:instrText xml:space="preserve"> PAGEREF _Toc468261151 \h </w:instrText>
            </w:r>
            <w:r w:rsidR="004566E3">
              <w:rPr>
                <w:noProof/>
                <w:webHidden/>
              </w:rPr>
            </w:r>
            <w:r w:rsidR="004566E3">
              <w:rPr>
                <w:noProof/>
                <w:webHidden/>
              </w:rPr>
              <w:fldChar w:fldCharType="separate"/>
            </w:r>
            <w:r>
              <w:rPr>
                <w:noProof/>
                <w:webHidden/>
              </w:rPr>
              <w:t>115</w:t>
            </w:r>
            <w:r w:rsidR="004566E3">
              <w:rPr>
                <w:noProof/>
                <w:webHidden/>
              </w:rPr>
              <w:fldChar w:fldCharType="end"/>
            </w:r>
          </w:hyperlink>
        </w:p>
        <w:p w:rsidR="004566E3" w:rsidRDefault="003B17E8">
          <w:pPr>
            <w:pStyle w:val="TOC2"/>
            <w:rPr>
              <w:rFonts w:eastAsiaTheme="minorEastAsia"/>
              <w:noProof/>
            </w:rPr>
          </w:pPr>
          <w:hyperlink w:anchor="_Toc468261152" w:history="1">
            <w:r w:rsidR="004566E3" w:rsidRPr="007A5A09">
              <w:rPr>
                <w:rStyle w:val="Hyperlink"/>
                <w:noProof/>
                <w:lang w:bidi="hi-IN"/>
              </w:rPr>
              <w:t>19.1</w:t>
            </w:r>
            <w:r w:rsidR="004566E3">
              <w:rPr>
                <w:rFonts w:eastAsiaTheme="minorEastAsia"/>
                <w:noProof/>
              </w:rPr>
              <w:tab/>
            </w:r>
            <w:r w:rsidR="004566E3" w:rsidRPr="007A5A09">
              <w:rPr>
                <w:rStyle w:val="Hyperlink"/>
                <w:noProof/>
                <w:lang w:bidi="hi-IN"/>
              </w:rPr>
              <w:t>Creating a Session</w:t>
            </w:r>
            <w:r w:rsidR="004566E3">
              <w:rPr>
                <w:noProof/>
                <w:webHidden/>
              </w:rPr>
              <w:tab/>
            </w:r>
            <w:r w:rsidR="004566E3">
              <w:rPr>
                <w:noProof/>
                <w:webHidden/>
              </w:rPr>
              <w:fldChar w:fldCharType="begin"/>
            </w:r>
            <w:r w:rsidR="004566E3">
              <w:rPr>
                <w:noProof/>
                <w:webHidden/>
              </w:rPr>
              <w:instrText xml:space="preserve"> PAGEREF _Toc468261152 \h </w:instrText>
            </w:r>
            <w:r w:rsidR="004566E3">
              <w:rPr>
                <w:noProof/>
                <w:webHidden/>
              </w:rPr>
            </w:r>
            <w:r w:rsidR="004566E3">
              <w:rPr>
                <w:noProof/>
                <w:webHidden/>
              </w:rPr>
              <w:fldChar w:fldCharType="separate"/>
            </w:r>
            <w:r>
              <w:rPr>
                <w:noProof/>
                <w:webHidden/>
              </w:rPr>
              <w:t>115</w:t>
            </w:r>
            <w:r w:rsidR="004566E3">
              <w:rPr>
                <w:noProof/>
                <w:webHidden/>
              </w:rPr>
              <w:fldChar w:fldCharType="end"/>
            </w:r>
          </w:hyperlink>
        </w:p>
        <w:p w:rsidR="004566E3" w:rsidRDefault="003B17E8">
          <w:pPr>
            <w:pStyle w:val="TOC2"/>
            <w:rPr>
              <w:rFonts w:eastAsiaTheme="minorEastAsia"/>
              <w:noProof/>
            </w:rPr>
          </w:pPr>
          <w:hyperlink w:anchor="_Toc468261153" w:history="1">
            <w:r w:rsidR="004566E3" w:rsidRPr="007A5A09">
              <w:rPr>
                <w:rStyle w:val="Hyperlink"/>
                <w:noProof/>
                <w:lang w:bidi="hi-IN"/>
              </w:rPr>
              <w:t>19.2</w:t>
            </w:r>
            <w:r w:rsidR="004566E3">
              <w:rPr>
                <w:rFonts w:eastAsiaTheme="minorEastAsia"/>
                <w:noProof/>
              </w:rPr>
              <w:tab/>
            </w:r>
            <w:r w:rsidR="004566E3" w:rsidRPr="007A5A09">
              <w:rPr>
                <w:rStyle w:val="Hyperlink"/>
                <w:noProof/>
                <w:lang w:bidi="hi-IN"/>
              </w:rPr>
              <w:t>Portlet Session Scope</w:t>
            </w:r>
            <w:r w:rsidR="004566E3">
              <w:rPr>
                <w:noProof/>
                <w:webHidden/>
              </w:rPr>
              <w:tab/>
            </w:r>
            <w:r w:rsidR="004566E3">
              <w:rPr>
                <w:noProof/>
                <w:webHidden/>
              </w:rPr>
              <w:fldChar w:fldCharType="begin"/>
            </w:r>
            <w:r w:rsidR="004566E3">
              <w:rPr>
                <w:noProof/>
                <w:webHidden/>
              </w:rPr>
              <w:instrText xml:space="preserve"> PAGEREF _Toc468261153 \h </w:instrText>
            </w:r>
            <w:r w:rsidR="004566E3">
              <w:rPr>
                <w:noProof/>
                <w:webHidden/>
              </w:rPr>
            </w:r>
            <w:r w:rsidR="004566E3">
              <w:rPr>
                <w:noProof/>
                <w:webHidden/>
              </w:rPr>
              <w:fldChar w:fldCharType="separate"/>
            </w:r>
            <w:r>
              <w:rPr>
                <w:noProof/>
                <w:webHidden/>
              </w:rPr>
              <w:t>115</w:t>
            </w:r>
            <w:r w:rsidR="004566E3">
              <w:rPr>
                <w:noProof/>
                <w:webHidden/>
              </w:rPr>
              <w:fldChar w:fldCharType="end"/>
            </w:r>
          </w:hyperlink>
        </w:p>
        <w:p w:rsidR="004566E3" w:rsidRDefault="003B17E8">
          <w:pPr>
            <w:pStyle w:val="TOC2"/>
            <w:rPr>
              <w:rFonts w:eastAsiaTheme="minorEastAsia"/>
              <w:noProof/>
            </w:rPr>
          </w:pPr>
          <w:hyperlink w:anchor="_Toc468261154" w:history="1">
            <w:r w:rsidR="004566E3" w:rsidRPr="007A5A09">
              <w:rPr>
                <w:rStyle w:val="Hyperlink"/>
                <w:noProof/>
                <w:lang w:bidi="hi-IN"/>
              </w:rPr>
              <w:t>19.3</w:t>
            </w:r>
            <w:r w:rsidR="004566E3">
              <w:rPr>
                <w:rFonts w:eastAsiaTheme="minorEastAsia"/>
                <w:noProof/>
              </w:rPr>
              <w:tab/>
            </w:r>
            <w:r w:rsidR="004566E3" w:rsidRPr="007A5A09">
              <w:rPr>
                <w:rStyle w:val="Hyperlink"/>
                <w:noProof/>
                <w:lang w:bidi="hi-IN"/>
              </w:rPr>
              <w:t>Relationship to HttpSession</w:t>
            </w:r>
            <w:r w:rsidR="004566E3">
              <w:rPr>
                <w:noProof/>
                <w:webHidden/>
              </w:rPr>
              <w:tab/>
            </w:r>
            <w:r w:rsidR="004566E3">
              <w:rPr>
                <w:noProof/>
                <w:webHidden/>
              </w:rPr>
              <w:fldChar w:fldCharType="begin"/>
            </w:r>
            <w:r w:rsidR="004566E3">
              <w:rPr>
                <w:noProof/>
                <w:webHidden/>
              </w:rPr>
              <w:instrText xml:space="preserve"> PAGEREF _Toc468261154 \h </w:instrText>
            </w:r>
            <w:r w:rsidR="004566E3">
              <w:rPr>
                <w:noProof/>
                <w:webHidden/>
              </w:rPr>
            </w:r>
            <w:r w:rsidR="004566E3">
              <w:rPr>
                <w:noProof/>
                <w:webHidden/>
              </w:rPr>
              <w:fldChar w:fldCharType="separate"/>
            </w:r>
            <w:r>
              <w:rPr>
                <w:noProof/>
                <w:webHidden/>
              </w:rPr>
              <w:t>116</w:t>
            </w:r>
            <w:r w:rsidR="004566E3">
              <w:rPr>
                <w:noProof/>
                <w:webHidden/>
              </w:rPr>
              <w:fldChar w:fldCharType="end"/>
            </w:r>
          </w:hyperlink>
        </w:p>
        <w:p w:rsidR="004566E3" w:rsidRDefault="003B17E8">
          <w:pPr>
            <w:pStyle w:val="TOC2"/>
            <w:rPr>
              <w:rFonts w:eastAsiaTheme="minorEastAsia"/>
              <w:noProof/>
            </w:rPr>
          </w:pPr>
          <w:hyperlink w:anchor="_Toc468261155" w:history="1">
            <w:r w:rsidR="004566E3" w:rsidRPr="007A5A09">
              <w:rPr>
                <w:rStyle w:val="Hyperlink"/>
                <w:noProof/>
                <w:lang w:bidi="hi-IN"/>
              </w:rPr>
              <w:t>19.4</w:t>
            </w:r>
            <w:r w:rsidR="004566E3">
              <w:rPr>
                <w:rFonts w:eastAsiaTheme="minorEastAsia"/>
                <w:noProof/>
              </w:rPr>
              <w:tab/>
            </w:r>
            <w:r w:rsidR="004566E3" w:rsidRPr="007A5A09">
              <w:rPr>
                <w:rStyle w:val="Hyperlink"/>
                <w:noProof/>
                <w:lang w:bidi="hi-IN"/>
              </w:rPr>
              <w:t>Binding Attributes to a Portlet Session</w:t>
            </w:r>
            <w:r w:rsidR="004566E3">
              <w:rPr>
                <w:noProof/>
                <w:webHidden/>
              </w:rPr>
              <w:tab/>
            </w:r>
            <w:r w:rsidR="004566E3">
              <w:rPr>
                <w:noProof/>
                <w:webHidden/>
              </w:rPr>
              <w:fldChar w:fldCharType="begin"/>
            </w:r>
            <w:r w:rsidR="004566E3">
              <w:rPr>
                <w:noProof/>
                <w:webHidden/>
              </w:rPr>
              <w:instrText xml:space="preserve"> PAGEREF _Toc468261155 \h </w:instrText>
            </w:r>
            <w:r w:rsidR="004566E3">
              <w:rPr>
                <w:noProof/>
                <w:webHidden/>
              </w:rPr>
            </w:r>
            <w:r w:rsidR="004566E3">
              <w:rPr>
                <w:noProof/>
                <w:webHidden/>
              </w:rPr>
              <w:fldChar w:fldCharType="separate"/>
            </w:r>
            <w:r>
              <w:rPr>
                <w:noProof/>
                <w:webHidden/>
              </w:rPr>
              <w:t>116</w:t>
            </w:r>
            <w:r w:rsidR="004566E3">
              <w:rPr>
                <w:noProof/>
                <w:webHidden/>
              </w:rPr>
              <w:fldChar w:fldCharType="end"/>
            </w:r>
          </w:hyperlink>
        </w:p>
        <w:p w:rsidR="004566E3" w:rsidRDefault="003B17E8">
          <w:pPr>
            <w:pStyle w:val="TOC3"/>
            <w:rPr>
              <w:rFonts w:eastAsiaTheme="minorEastAsia"/>
              <w:noProof/>
            </w:rPr>
          </w:pPr>
          <w:hyperlink w:anchor="_Toc468261156" w:history="1">
            <w:r w:rsidR="004566E3" w:rsidRPr="007A5A09">
              <w:rPr>
                <w:rStyle w:val="Hyperlink"/>
                <w:noProof/>
                <w:lang w:bidi="hi-IN"/>
              </w:rPr>
              <w:t>19.4.1</w:t>
            </w:r>
            <w:r w:rsidR="004566E3">
              <w:rPr>
                <w:rFonts w:eastAsiaTheme="minorEastAsia"/>
                <w:noProof/>
              </w:rPr>
              <w:tab/>
            </w:r>
            <w:r w:rsidR="004566E3" w:rsidRPr="007A5A09">
              <w:rPr>
                <w:rStyle w:val="Hyperlink"/>
                <w:rFonts w:ascii="Courier New" w:hAnsi="Courier New" w:cs="Courier New"/>
                <w:noProof/>
                <w:lang w:bidi="hi-IN"/>
              </w:rPr>
              <w:t>PortletSession</w:t>
            </w:r>
            <w:r w:rsidR="004566E3" w:rsidRPr="007A5A09">
              <w:rPr>
                <w:rStyle w:val="Hyperlink"/>
                <w:noProof/>
                <w:lang w:bidi="hi-IN"/>
              </w:rPr>
              <w:t xml:space="preserve"> Interface Methods</w:t>
            </w:r>
            <w:r w:rsidR="004566E3">
              <w:rPr>
                <w:noProof/>
                <w:webHidden/>
              </w:rPr>
              <w:tab/>
            </w:r>
            <w:r w:rsidR="004566E3">
              <w:rPr>
                <w:noProof/>
                <w:webHidden/>
              </w:rPr>
              <w:fldChar w:fldCharType="begin"/>
            </w:r>
            <w:r w:rsidR="004566E3">
              <w:rPr>
                <w:noProof/>
                <w:webHidden/>
              </w:rPr>
              <w:instrText xml:space="preserve"> PAGEREF _Toc468261156 \h </w:instrText>
            </w:r>
            <w:r w:rsidR="004566E3">
              <w:rPr>
                <w:noProof/>
                <w:webHidden/>
              </w:rPr>
            </w:r>
            <w:r w:rsidR="004566E3">
              <w:rPr>
                <w:noProof/>
                <w:webHidden/>
              </w:rPr>
              <w:fldChar w:fldCharType="separate"/>
            </w:r>
            <w:r>
              <w:rPr>
                <w:noProof/>
                <w:webHidden/>
              </w:rPr>
              <w:t>117</w:t>
            </w:r>
            <w:r w:rsidR="004566E3">
              <w:rPr>
                <w:noProof/>
                <w:webHidden/>
              </w:rPr>
              <w:fldChar w:fldCharType="end"/>
            </w:r>
          </w:hyperlink>
        </w:p>
        <w:p w:rsidR="004566E3" w:rsidRDefault="003B17E8">
          <w:pPr>
            <w:pStyle w:val="TOC2"/>
            <w:rPr>
              <w:rFonts w:eastAsiaTheme="minorEastAsia"/>
              <w:noProof/>
            </w:rPr>
          </w:pPr>
          <w:hyperlink w:anchor="_Toc468261157" w:history="1">
            <w:r w:rsidR="004566E3" w:rsidRPr="007A5A09">
              <w:rPr>
                <w:rStyle w:val="Hyperlink"/>
                <w:noProof/>
                <w:lang w:bidi="hi-IN"/>
              </w:rPr>
              <w:t>19.5</w:t>
            </w:r>
            <w:r w:rsidR="004566E3">
              <w:rPr>
                <w:rFonts w:eastAsiaTheme="minorEastAsia"/>
                <w:noProof/>
              </w:rPr>
              <w:tab/>
            </w:r>
            <w:r w:rsidR="004566E3" w:rsidRPr="007A5A09">
              <w:rPr>
                <w:rStyle w:val="Hyperlink"/>
                <w:noProof/>
                <w:lang w:bidi="hi-IN"/>
              </w:rPr>
              <w:t>Modifying Objects in the Portlet Session</w:t>
            </w:r>
            <w:r w:rsidR="004566E3">
              <w:rPr>
                <w:noProof/>
                <w:webHidden/>
              </w:rPr>
              <w:tab/>
            </w:r>
            <w:r w:rsidR="004566E3">
              <w:rPr>
                <w:noProof/>
                <w:webHidden/>
              </w:rPr>
              <w:fldChar w:fldCharType="begin"/>
            </w:r>
            <w:r w:rsidR="004566E3">
              <w:rPr>
                <w:noProof/>
                <w:webHidden/>
              </w:rPr>
              <w:instrText xml:space="preserve"> PAGEREF _Toc468261157 \h </w:instrText>
            </w:r>
            <w:r w:rsidR="004566E3">
              <w:rPr>
                <w:noProof/>
                <w:webHidden/>
              </w:rPr>
            </w:r>
            <w:r w:rsidR="004566E3">
              <w:rPr>
                <w:noProof/>
                <w:webHidden/>
              </w:rPr>
              <w:fldChar w:fldCharType="separate"/>
            </w:r>
            <w:r>
              <w:rPr>
                <w:noProof/>
                <w:webHidden/>
              </w:rPr>
              <w:t>117</w:t>
            </w:r>
            <w:r w:rsidR="004566E3">
              <w:rPr>
                <w:noProof/>
                <w:webHidden/>
              </w:rPr>
              <w:fldChar w:fldCharType="end"/>
            </w:r>
          </w:hyperlink>
        </w:p>
        <w:p w:rsidR="004566E3" w:rsidRDefault="003B17E8">
          <w:pPr>
            <w:pStyle w:val="TOC2"/>
            <w:rPr>
              <w:rFonts w:eastAsiaTheme="minorEastAsia"/>
              <w:noProof/>
            </w:rPr>
          </w:pPr>
          <w:hyperlink w:anchor="_Toc468261158" w:history="1">
            <w:r w:rsidR="004566E3" w:rsidRPr="007A5A09">
              <w:rPr>
                <w:rStyle w:val="Hyperlink"/>
                <w:noProof/>
                <w:lang w:bidi="hi-IN"/>
              </w:rPr>
              <w:t>19.6</w:t>
            </w:r>
            <w:r w:rsidR="004566E3">
              <w:rPr>
                <w:rFonts w:eastAsiaTheme="minorEastAsia"/>
                <w:noProof/>
              </w:rPr>
              <w:tab/>
            </w:r>
            <w:r w:rsidR="004566E3" w:rsidRPr="007A5A09">
              <w:rPr>
                <w:rStyle w:val="Hyperlink"/>
                <w:noProof/>
                <w:lang w:bidi="hi-IN"/>
              </w:rPr>
              <w:t>Reserved HttpSession Attribute Names</w:t>
            </w:r>
            <w:r w:rsidR="004566E3">
              <w:rPr>
                <w:noProof/>
                <w:webHidden/>
              </w:rPr>
              <w:tab/>
            </w:r>
            <w:r w:rsidR="004566E3">
              <w:rPr>
                <w:noProof/>
                <w:webHidden/>
              </w:rPr>
              <w:fldChar w:fldCharType="begin"/>
            </w:r>
            <w:r w:rsidR="004566E3">
              <w:rPr>
                <w:noProof/>
                <w:webHidden/>
              </w:rPr>
              <w:instrText xml:space="preserve"> PAGEREF _Toc468261158 \h </w:instrText>
            </w:r>
            <w:r w:rsidR="004566E3">
              <w:rPr>
                <w:noProof/>
                <w:webHidden/>
              </w:rPr>
            </w:r>
            <w:r w:rsidR="004566E3">
              <w:rPr>
                <w:noProof/>
                <w:webHidden/>
              </w:rPr>
              <w:fldChar w:fldCharType="separate"/>
            </w:r>
            <w:r>
              <w:rPr>
                <w:noProof/>
                <w:webHidden/>
              </w:rPr>
              <w:t>118</w:t>
            </w:r>
            <w:r w:rsidR="004566E3">
              <w:rPr>
                <w:noProof/>
                <w:webHidden/>
              </w:rPr>
              <w:fldChar w:fldCharType="end"/>
            </w:r>
          </w:hyperlink>
        </w:p>
        <w:p w:rsidR="004566E3" w:rsidRDefault="003B17E8">
          <w:pPr>
            <w:pStyle w:val="TOC2"/>
            <w:rPr>
              <w:rFonts w:eastAsiaTheme="minorEastAsia"/>
              <w:noProof/>
            </w:rPr>
          </w:pPr>
          <w:hyperlink w:anchor="_Toc468261159" w:history="1">
            <w:r w:rsidR="004566E3" w:rsidRPr="007A5A09">
              <w:rPr>
                <w:rStyle w:val="Hyperlink"/>
                <w:noProof/>
                <w:lang w:bidi="hi-IN"/>
              </w:rPr>
              <w:t>19.7</w:t>
            </w:r>
            <w:r w:rsidR="004566E3">
              <w:rPr>
                <w:rFonts w:eastAsiaTheme="minorEastAsia"/>
                <w:noProof/>
              </w:rPr>
              <w:tab/>
            </w:r>
            <w:r w:rsidR="004566E3" w:rsidRPr="007A5A09">
              <w:rPr>
                <w:rStyle w:val="Hyperlink"/>
                <w:noProof/>
                <w:lang w:bidi="hi-IN"/>
              </w:rPr>
              <w:t>Session Timeouts</w:t>
            </w:r>
            <w:r w:rsidR="004566E3">
              <w:rPr>
                <w:noProof/>
                <w:webHidden/>
              </w:rPr>
              <w:tab/>
            </w:r>
            <w:r w:rsidR="004566E3">
              <w:rPr>
                <w:noProof/>
                <w:webHidden/>
              </w:rPr>
              <w:fldChar w:fldCharType="begin"/>
            </w:r>
            <w:r w:rsidR="004566E3">
              <w:rPr>
                <w:noProof/>
                <w:webHidden/>
              </w:rPr>
              <w:instrText xml:space="preserve"> PAGEREF _Toc468261159 \h </w:instrText>
            </w:r>
            <w:r w:rsidR="004566E3">
              <w:rPr>
                <w:noProof/>
                <w:webHidden/>
              </w:rPr>
            </w:r>
            <w:r w:rsidR="004566E3">
              <w:rPr>
                <w:noProof/>
                <w:webHidden/>
              </w:rPr>
              <w:fldChar w:fldCharType="separate"/>
            </w:r>
            <w:r>
              <w:rPr>
                <w:noProof/>
                <w:webHidden/>
              </w:rPr>
              <w:t>118</w:t>
            </w:r>
            <w:r w:rsidR="004566E3">
              <w:rPr>
                <w:noProof/>
                <w:webHidden/>
              </w:rPr>
              <w:fldChar w:fldCharType="end"/>
            </w:r>
          </w:hyperlink>
        </w:p>
        <w:p w:rsidR="004566E3" w:rsidRDefault="003B17E8">
          <w:pPr>
            <w:pStyle w:val="TOC2"/>
            <w:rPr>
              <w:rFonts w:eastAsiaTheme="minorEastAsia"/>
              <w:noProof/>
            </w:rPr>
          </w:pPr>
          <w:hyperlink w:anchor="_Toc468261160" w:history="1">
            <w:r w:rsidR="004566E3" w:rsidRPr="007A5A09">
              <w:rPr>
                <w:rStyle w:val="Hyperlink"/>
                <w:noProof/>
                <w:lang w:bidi="hi-IN"/>
              </w:rPr>
              <w:t>19.8</w:t>
            </w:r>
            <w:r w:rsidR="004566E3">
              <w:rPr>
                <w:rFonts w:eastAsiaTheme="minorEastAsia"/>
                <w:noProof/>
              </w:rPr>
              <w:tab/>
            </w:r>
            <w:r w:rsidR="004566E3" w:rsidRPr="007A5A09">
              <w:rPr>
                <w:rStyle w:val="Hyperlink"/>
                <w:noProof/>
                <w:lang w:bidi="hi-IN"/>
              </w:rPr>
              <w:t>Last Accessed Times</w:t>
            </w:r>
            <w:r w:rsidR="004566E3">
              <w:rPr>
                <w:noProof/>
                <w:webHidden/>
              </w:rPr>
              <w:tab/>
            </w:r>
            <w:r w:rsidR="004566E3">
              <w:rPr>
                <w:noProof/>
                <w:webHidden/>
              </w:rPr>
              <w:fldChar w:fldCharType="begin"/>
            </w:r>
            <w:r w:rsidR="004566E3">
              <w:rPr>
                <w:noProof/>
                <w:webHidden/>
              </w:rPr>
              <w:instrText xml:space="preserve"> PAGEREF _Toc468261160 \h </w:instrText>
            </w:r>
            <w:r w:rsidR="004566E3">
              <w:rPr>
                <w:noProof/>
                <w:webHidden/>
              </w:rPr>
            </w:r>
            <w:r w:rsidR="004566E3">
              <w:rPr>
                <w:noProof/>
                <w:webHidden/>
              </w:rPr>
              <w:fldChar w:fldCharType="separate"/>
            </w:r>
            <w:r>
              <w:rPr>
                <w:noProof/>
                <w:webHidden/>
              </w:rPr>
              <w:t>118</w:t>
            </w:r>
            <w:r w:rsidR="004566E3">
              <w:rPr>
                <w:noProof/>
                <w:webHidden/>
              </w:rPr>
              <w:fldChar w:fldCharType="end"/>
            </w:r>
          </w:hyperlink>
        </w:p>
        <w:p w:rsidR="004566E3" w:rsidRDefault="003B17E8">
          <w:pPr>
            <w:pStyle w:val="TOC2"/>
            <w:rPr>
              <w:rFonts w:eastAsiaTheme="minorEastAsia"/>
              <w:noProof/>
            </w:rPr>
          </w:pPr>
          <w:hyperlink w:anchor="_Toc468261161" w:history="1">
            <w:r w:rsidR="004566E3" w:rsidRPr="007A5A09">
              <w:rPr>
                <w:rStyle w:val="Hyperlink"/>
                <w:noProof/>
                <w:lang w:bidi="hi-IN"/>
              </w:rPr>
              <w:t>19.9</w:t>
            </w:r>
            <w:r w:rsidR="004566E3">
              <w:rPr>
                <w:rFonts w:eastAsiaTheme="minorEastAsia"/>
                <w:noProof/>
              </w:rPr>
              <w:tab/>
            </w:r>
            <w:r w:rsidR="004566E3" w:rsidRPr="007A5A09">
              <w:rPr>
                <w:rStyle w:val="Hyperlink"/>
                <w:noProof/>
                <w:lang w:bidi="hi-IN"/>
              </w:rPr>
              <w:t>Important Session Semantics</w:t>
            </w:r>
            <w:r w:rsidR="004566E3">
              <w:rPr>
                <w:noProof/>
                <w:webHidden/>
              </w:rPr>
              <w:tab/>
            </w:r>
            <w:r w:rsidR="004566E3">
              <w:rPr>
                <w:noProof/>
                <w:webHidden/>
              </w:rPr>
              <w:fldChar w:fldCharType="begin"/>
            </w:r>
            <w:r w:rsidR="004566E3">
              <w:rPr>
                <w:noProof/>
                <w:webHidden/>
              </w:rPr>
              <w:instrText xml:space="preserve"> PAGEREF _Toc468261161 \h </w:instrText>
            </w:r>
            <w:r w:rsidR="004566E3">
              <w:rPr>
                <w:noProof/>
                <w:webHidden/>
              </w:rPr>
            </w:r>
            <w:r w:rsidR="004566E3">
              <w:rPr>
                <w:noProof/>
                <w:webHidden/>
              </w:rPr>
              <w:fldChar w:fldCharType="separate"/>
            </w:r>
            <w:r>
              <w:rPr>
                <w:noProof/>
                <w:webHidden/>
              </w:rPr>
              <w:t>118</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62" w:history="1">
            <w:r w:rsidR="004566E3" w:rsidRPr="007A5A09">
              <w:rPr>
                <w:rStyle w:val="Hyperlink"/>
                <w:noProof/>
                <w:lang w:bidi="hi-IN"/>
              </w:rPr>
              <w:t>Chapter 20</w:t>
            </w:r>
            <w:r w:rsidR="004566E3">
              <w:rPr>
                <w:rFonts w:eastAsiaTheme="minorEastAsia"/>
                <w:noProof/>
              </w:rPr>
              <w:tab/>
            </w:r>
            <w:r w:rsidR="004566E3" w:rsidRPr="007A5A09">
              <w:rPr>
                <w:rStyle w:val="Hyperlink"/>
                <w:noProof/>
                <w:lang w:bidi="hi-IN"/>
              </w:rPr>
              <w:t>Managed Bean Support</w:t>
            </w:r>
            <w:r w:rsidR="004566E3">
              <w:rPr>
                <w:noProof/>
                <w:webHidden/>
              </w:rPr>
              <w:tab/>
            </w:r>
            <w:r w:rsidR="004566E3">
              <w:rPr>
                <w:noProof/>
                <w:webHidden/>
              </w:rPr>
              <w:fldChar w:fldCharType="begin"/>
            </w:r>
            <w:r w:rsidR="004566E3">
              <w:rPr>
                <w:noProof/>
                <w:webHidden/>
              </w:rPr>
              <w:instrText xml:space="preserve"> PAGEREF _Toc468261162 \h </w:instrText>
            </w:r>
            <w:r w:rsidR="004566E3">
              <w:rPr>
                <w:noProof/>
                <w:webHidden/>
              </w:rPr>
            </w:r>
            <w:r w:rsidR="004566E3">
              <w:rPr>
                <w:noProof/>
                <w:webHidden/>
              </w:rPr>
              <w:fldChar w:fldCharType="separate"/>
            </w:r>
            <w:r>
              <w:rPr>
                <w:noProof/>
                <w:webHidden/>
              </w:rPr>
              <w:t>119</w:t>
            </w:r>
            <w:r w:rsidR="004566E3">
              <w:rPr>
                <w:noProof/>
                <w:webHidden/>
              </w:rPr>
              <w:fldChar w:fldCharType="end"/>
            </w:r>
          </w:hyperlink>
        </w:p>
        <w:p w:rsidR="004566E3" w:rsidRDefault="003B17E8">
          <w:pPr>
            <w:pStyle w:val="TOC2"/>
            <w:rPr>
              <w:rFonts w:eastAsiaTheme="minorEastAsia"/>
              <w:noProof/>
            </w:rPr>
          </w:pPr>
          <w:hyperlink w:anchor="_Toc468261163" w:history="1">
            <w:r w:rsidR="004566E3" w:rsidRPr="007A5A09">
              <w:rPr>
                <w:rStyle w:val="Hyperlink"/>
                <w:noProof/>
                <w:lang w:bidi="hi-IN"/>
              </w:rPr>
              <w:t>20.1</w:t>
            </w:r>
            <w:r w:rsidR="004566E3">
              <w:rPr>
                <w:rFonts w:eastAsiaTheme="minorEastAsia"/>
                <w:noProof/>
              </w:rPr>
              <w:tab/>
            </w:r>
            <w:r w:rsidR="004566E3" w:rsidRPr="007A5A09">
              <w:rPr>
                <w:rStyle w:val="Hyperlink"/>
                <w:noProof/>
                <w:lang w:bidi="hi-IN"/>
              </w:rPr>
              <w:t>Portlet Instantiation</w:t>
            </w:r>
            <w:r w:rsidR="004566E3">
              <w:rPr>
                <w:noProof/>
                <w:webHidden/>
              </w:rPr>
              <w:tab/>
            </w:r>
            <w:r w:rsidR="004566E3">
              <w:rPr>
                <w:noProof/>
                <w:webHidden/>
              </w:rPr>
              <w:fldChar w:fldCharType="begin"/>
            </w:r>
            <w:r w:rsidR="004566E3">
              <w:rPr>
                <w:noProof/>
                <w:webHidden/>
              </w:rPr>
              <w:instrText xml:space="preserve"> PAGEREF _Toc468261163 \h </w:instrText>
            </w:r>
            <w:r w:rsidR="004566E3">
              <w:rPr>
                <w:noProof/>
                <w:webHidden/>
              </w:rPr>
            </w:r>
            <w:r w:rsidR="004566E3">
              <w:rPr>
                <w:noProof/>
                <w:webHidden/>
              </w:rPr>
              <w:fldChar w:fldCharType="separate"/>
            </w:r>
            <w:r>
              <w:rPr>
                <w:noProof/>
                <w:webHidden/>
              </w:rPr>
              <w:t>119</w:t>
            </w:r>
            <w:r w:rsidR="004566E3">
              <w:rPr>
                <w:noProof/>
                <w:webHidden/>
              </w:rPr>
              <w:fldChar w:fldCharType="end"/>
            </w:r>
          </w:hyperlink>
        </w:p>
        <w:p w:rsidR="004566E3" w:rsidRDefault="003B17E8">
          <w:pPr>
            <w:pStyle w:val="TOC2"/>
            <w:rPr>
              <w:rFonts w:eastAsiaTheme="minorEastAsia"/>
              <w:noProof/>
            </w:rPr>
          </w:pPr>
          <w:hyperlink w:anchor="_Toc468261164" w:history="1">
            <w:r w:rsidR="004566E3" w:rsidRPr="007A5A09">
              <w:rPr>
                <w:rStyle w:val="Hyperlink"/>
                <w:noProof/>
                <w:lang w:bidi="hi-IN"/>
              </w:rPr>
              <w:t>20.2</w:t>
            </w:r>
            <w:r w:rsidR="004566E3">
              <w:rPr>
                <w:rFonts w:eastAsiaTheme="minorEastAsia"/>
                <w:noProof/>
              </w:rPr>
              <w:tab/>
            </w:r>
            <w:r w:rsidR="004566E3" w:rsidRPr="007A5A09">
              <w:rPr>
                <w:rStyle w:val="Hyperlink"/>
                <w:noProof/>
                <w:lang w:bidi="hi-IN"/>
              </w:rPr>
              <w:t>Custom Scopes</w:t>
            </w:r>
            <w:r w:rsidR="004566E3">
              <w:rPr>
                <w:noProof/>
                <w:webHidden/>
              </w:rPr>
              <w:tab/>
            </w:r>
            <w:r w:rsidR="004566E3">
              <w:rPr>
                <w:noProof/>
                <w:webHidden/>
              </w:rPr>
              <w:fldChar w:fldCharType="begin"/>
            </w:r>
            <w:r w:rsidR="004566E3">
              <w:rPr>
                <w:noProof/>
                <w:webHidden/>
              </w:rPr>
              <w:instrText xml:space="preserve"> PAGEREF _Toc468261164 \h </w:instrText>
            </w:r>
            <w:r w:rsidR="004566E3">
              <w:rPr>
                <w:noProof/>
                <w:webHidden/>
              </w:rPr>
            </w:r>
            <w:r w:rsidR="004566E3">
              <w:rPr>
                <w:noProof/>
                <w:webHidden/>
              </w:rPr>
              <w:fldChar w:fldCharType="separate"/>
            </w:r>
            <w:r>
              <w:rPr>
                <w:noProof/>
                <w:webHidden/>
              </w:rPr>
              <w:t>119</w:t>
            </w:r>
            <w:r w:rsidR="004566E3">
              <w:rPr>
                <w:noProof/>
                <w:webHidden/>
              </w:rPr>
              <w:fldChar w:fldCharType="end"/>
            </w:r>
          </w:hyperlink>
        </w:p>
        <w:p w:rsidR="004566E3" w:rsidRDefault="003B17E8">
          <w:pPr>
            <w:pStyle w:val="TOC3"/>
            <w:rPr>
              <w:rFonts w:eastAsiaTheme="minorEastAsia"/>
              <w:noProof/>
            </w:rPr>
          </w:pPr>
          <w:hyperlink w:anchor="_Toc468261165" w:history="1">
            <w:r w:rsidR="004566E3" w:rsidRPr="007A5A09">
              <w:rPr>
                <w:rStyle w:val="Hyperlink"/>
                <w:noProof/>
                <w:lang w:bidi="hi-IN"/>
              </w:rPr>
              <w:t>20.2.1</w:t>
            </w:r>
            <w:r w:rsidR="004566E3">
              <w:rPr>
                <w:rFonts w:eastAsiaTheme="minorEastAsia"/>
                <w:noProof/>
              </w:rPr>
              <w:tab/>
            </w:r>
            <w:r w:rsidR="004566E3" w:rsidRPr="007A5A09">
              <w:rPr>
                <w:rStyle w:val="Hyperlink"/>
                <w:noProof/>
                <w:lang w:bidi="hi-IN"/>
              </w:rPr>
              <w:t>Portlet Session Scope</w:t>
            </w:r>
            <w:r w:rsidR="004566E3">
              <w:rPr>
                <w:noProof/>
                <w:webHidden/>
              </w:rPr>
              <w:tab/>
            </w:r>
            <w:r w:rsidR="004566E3">
              <w:rPr>
                <w:noProof/>
                <w:webHidden/>
              </w:rPr>
              <w:fldChar w:fldCharType="begin"/>
            </w:r>
            <w:r w:rsidR="004566E3">
              <w:rPr>
                <w:noProof/>
                <w:webHidden/>
              </w:rPr>
              <w:instrText xml:space="preserve"> PAGEREF _Toc468261165 \h </w:instrText>
            </w:r>
            <w:r w:rsidR="004566E3">
              <w:rPr>
                <w:noProof/>
                <w:webHidden/>
              </w:rPr>
            </w:r>
            <w:r w:rsidR="004566E3">
              <w:rPr>
                <w:noProof/>
                <w:webHidden/>
              </w:rPr>
              <w:fldChar w:fldCharType="separate"/>
            </w:r>
            <w:r>
              <w:rPr>
                <w:noProof/>
                <w:webHidden/>
              </w:rPr>
              <w:t>119</w:t>
            </w:r>
            <w:r w:rsidR="004566E3">
              <w:rPr>
                <w:noProof/>
                <w:webHidden/>
              </w:rPr>
              <w:fldChar w:fldCharType="end"/>
            </w:r>
          </w:hyperlink>
        </w:p>
        <w:p w:rsidR="004566E3" w:rsidRDefault="003B17E8">
          <w:pPr>
            <w:pStyle w:val="TOC3"/>
            <w:rPr>
              <w:rFonts w:eastAsiaTheme="minorEastAsia"/>
              <w:noProof/>
            </w:rPr>
          </w:pPr>
          <w:hyperlink w:anchor="_Toc468261166" w:history="1">
            <w:r w:rsidR="004566E3" w:rsidRPr="007A5A09">
              <w:rPr>
                <w:rStyle w:val="Hyperlink"/>
                <w:noProof/>
                <w:lang w:bidi="hi-IN"/>
              </w:rPr>
              <w:t>20.2.2</w:t>
            </w:r>
            <w:r w:rsidR="004566E3">
              <w:rPr>
                <w:rFonts w:eastAsiaTheme="minorEastAsia"/>
                <w:noProof/>
              </w:rPr>
              <w:tab/>
            </w:r>
            <w:r w:rsidR="004566E3" w:rsidRPr="007A5A09">
              <w:rPr>
                <w:rStyle w:val="Hyperlink"/>
                <w:noProof/>
                <w:lang w:bidi="hi-IN"/>
              </w:rPr>
              <w:t>Portlet Request Scope</w:t>
            </w:r>
            <w:r w:rsidR="004566E3">
              <w:rPr>
                <w:noProof/>
                <w:webHidden/>
              </w:rPr>
              <w:tab/>
            </w:r>
            <w:r w:rsidR="004566E3">
              <w:rPr>
                <w:noProof/>
                <w:webHidden/>
              </w:rPr>
              <w:fldChar w:fldCharType="begin"/>
            </w:r>
            <w:r w:rsidR="004566E3">
              <w:rPr>
                <w:noProof/>
                <w:webHidden/>
              </w:rPr>
              <w:instrText xml:space="preserve"> PAGEREF _Toc468261166 \h </w:instrText>
            </w:r>
            <w:r w:rsidR="004566E3">
              <w:rPr>
                <w:noProof/>
                <w:webHidden/>
              </w:rPr>
            </w:r>
            <w:r w:rsidR="004566E3">
              <w:rPr>
                <w:noProof/>
                <w:webHidden/>
              </w:rPr>
              <w:fldChar w:fldCharType="separate"/>
            </w:r>
            <w:r>
              <w:rPr>
                <w:noProof/>
                <w:webHidden/>
              </w:rPr>
              <w:t>120</w:t>
            </w:r>
            <w:r w:rsidR="004566E3">
              <w:rPr>
                <w:noProof/>
                <w:webHidden/>
              </w:rPr>
              <w:fldChar w:fldCharType="end"/>
            </w:r>
          </w:hyperlink>
        </w:p>
        <w:p w:rsidR="004566E3" w:rsidRDefault="003B17E8">
          <w:pPr>
            <w:pStyle w:val="TOC3"/>
            <w:rPr>
              <w:rFonts w:eastAsiaTheme="minorEastAsia"/>
              <w:noProof/>
            </w:rPr>
          </w:pPr>
          <w:hyperlink w:anchor="_Toc468261167" w:history="1">
            <w:r w:rsidR="004566E3" w:rsidRPr="007A5A09">
              <w:rPr>
                <w:rStyle w:val="Hyperlink"/>
                <w:noProof/>
                <w:lang w:bidi="hi-IN"/>
              </w:rPr>
              <w:t>20.2.3</w:t>
            </w:r>
            <w:r w:rsidR="004566E3">
              <w:rPr>
                <w:rFonts w:eastAsiaTheme="minorEastAsia"/>
                <w:noProof/>
              </w:rPr>
              <w:tab/>
            </w:r>
            <w:r w:rsidR="004566E3" w:rsidRPr="007A5A09">
              <w:rPr>
                <w:rStyle w:val="Hyperlink"/>
                <w:noProof/>
                <w:lang w:bidi="hi-IN"/>
              </w:rPr>
              <w:t>Render State Scope</w:t>
            </w:r>
            <w:r w:rsidR="004566E3">
              <w:rPr>
                <w:noProof/>
                <w:webHidden/>
              </w:rPr>
              <w:tab/>
            </w:r>
            <w:r w:rsidR="004566E3">
              <w:rPr>
                <w:noProof/>
                <w:webHidden/>
              </w:rPr>
              <w:fldChar w:fldCharType="begin"/>
            </w:r>
            <w:r w:rsidR="004566E3">
              <w:rPr>
                <w:noProof/>
                <w:webHidden/>
              </w:rPr>
              <w:instrText xml:space="preserve"> PAGEREF _Toc468261167 \h </w:instrText>
            </w:r>
            <w:r w:rsidR="004566E3">
              <w:rPr>
                <w:noProof/>
                <w:webHidden/>
              </w:rPr>
            </w:r>
            <w:r w:rsidR="004566E3">
              <w:rPr>
                <w:noProof/>
                <w:webHidden/>
              </w:rPr>
              <w:fldChar w:fldCharType="separate"/>
            </w:r>
            <w:r>
              <w:rPr>
                <w:noProof/>
                <w:webHidden/>
              </w:rPr>
              <w:t>120</w:t>
            </w:r>
            <w:r w:rsidR="004566E3">
              <w:rPr>
                <w:noProof/>
                <w:webHidden/>
              </w:rPr>
              <w:fldChar w:fldCharType="end"/>
            </w:r>
          </w:hyperlink>
        </w:p>
        <w:p w:rsidR="004566E3" w:rsidRDefault="003B17E8">
          <w:pPr>
            <w:pStyle w:val="TOC2"/>
            <w:rPr>
              <w:rFonts w:eastAsiaTheme="minorEastAsia"/>
              <w:noProof/>
            </w:rPr>
          </w:pPr>
          <w:hyperlink w:anchor="_Toc468261168" w:history="1">
            <w:r w:rsidR="004566E3" w:rsidRPr="007A5A09">
              <w:rPr>
                <w:rStyle w:val="Hyperlink"/>
                <w:noProof/>
                <w:lang w:bidi="hi-IN"/>
              </w:rPr>
              <w:t>20.3</w:t>
            </w:r>
            <w:r w:rsidR="004566E3">
              <w:rPr>
                <w:rFonts w:eastAsiaTheme="minorEastAsia"/>
                <w:noProof/>
              </w:rPr>
              <w:tab/>
            </w:r>
            <w:r w:rsidR="004566E3" w:rsidRPr="007A5A09">
              <w:rPr>
                <w:rStyle w:val="Hyperlink"/>
                <w:noProof/>
                <w:lang w:bidi="hi-IN"/>
              </w:rPr>
              <w:t>Portlet Predefined Beans</w:t>
            </w:r>
            <w:r w:rsidR="004566E3">
              <w:rPr>
                <w:noProof/>
                <w:webHidden/>
              </w:rPr>
              <w:tab/>
            </w:r>
            <w:r w:rsidR="004566E3">
              <w:rPr>
                <w:noProof/>
                <w:webHidden/>
              </w:rPr>
              <w:fldChar w:fldCharType="begin"/>
            </w:r>
            <w:r w:rsidR="004566E3">
              <w:rPr>
                <w:noProof/>
                <w:webHidden/>
              </w:rPr>
              <w:instrText xml:space="preserve"> PAGEREF _Toc468261168 \h </w:instrText>
            </w:r>
            <w:r w:rsidR="004566E3">
              <w:rPr>
                <w:noProof/>
                <w:webHidden/>
              </w:rPr>
            </w:r>
            <w:r w:rsidR="004566E3">
              <w:rPr>
                <w:noProof/>
                <w:webHidden/>
              </w:rPr>
              <w:fldChar w:fldCharType="separate"/>
            </w:r>
            <w:r>
              <w:rPr>
                <w:noProof/>
                <w:webHidden/>
              </w:rPr>
              <w:t>121</w:t>
            </w:r>
            <w:r w:rsidR="004566E3">
              <w:rPr>
                <w:noProof/>
                <w:webHidden/>
              </w:rPr>
              <w:fldChar w:fldCharType="end"/>
            </w:r>
          </w:hyperlink>
        </w:p>
        <w:p w:rsidR="004566E3" w:rsidRDefault="003B17E8">
          <w:pPr>
            <w:pStyle w:val="TOC3"/>
            <w:rPr>
              <w:rFonts w:eastAsiaTheme="minorEastAsia"/>
              <w:noProof/>
            </w:rPr>
          </w:pPr>
          <w:hyperlink w:anchor="_Toc468261169" w:history="1">
            <w:r w:rsidR="004566E3" w:rsidRPr="007A5A09">
              <w:rPr>
                <w:rStyle w:val="Hyperlink"/>
                <w:noProof/>
                <w:lang w:bidi="hi-IN"/>
              </w:rPr>
              <w:t>20.3.1</w:t>
            </w:r>
            <w:r w:rsidR="004566E3">
              <w:rPr>
                <w:rFonts w:eastAsiaTheme="minorEastAsia"/>
                <w:noProof/>
              </w:rPr>
              <w:tab/>
            </w:r>
            <w:r w:rsidR="004566E3" w:rsidRPr="007A5A09">
              <w:rPr>
                <w:rStyle w:val="Hyperlink"/>
                <w:noProof/>
                <w:lang w:bidi="hi-IN"/>
              </w:rPr>
              <w:t>Portlet Request Scoped Beans</w:t>
            </w:r>
            <w:r w:rsidR="004566E3">
              <w:rPr>
                <w:noProof/>
                <w:webHidden/>
              </w:rPr>
              <w:tab/>
            </w:r>
            <w:r w:rsidR="004566E3">
              <w:rPr>
                <w:noProof/>
                <w:webHidden/>
              </w:rPr>
              <w:fldChar w:fldCharType="begin"/>
            </w:r>
            <w:r w:rsidR="004566E3">
              <w:rPr>
                <w:noProof/>
                <w:webHidden/>
              </w:rPr>
              <w:instrText xml:space="preserve"> PAGEREF _Toc468261169 \h </w:instrText>
            </w:r>
            <w:r w:rsidR="004566E3">
              <w:rPr>
                <w:noProof/>
                <w:webHidden/>
              </w:rPr>
            </w:r>
            <w:r w:rsidR="004566E3">
              <w:rPr>
                <w:noProof/>
                <w:webHidden/>
              </w:rPr>
              <w:fldChar w:fldCharType="separate"/>
            </w:r>
            <w:r>
              <w:rPr>
                <w:noProof/>
                <w:webHidden/>
              </w:rPr>
              <w:t>122</w:t>
            </w:r>
            <w:r w:rsidR="004566E3">
              <w:rPr>
                <w:noProof/>
                <w:webHidden/>
              </w:rPr>
              <w:fldChar w:fldCharType="end"/>
            </w:r>
          </w:hyperlink>
        </w:p>
        <w:p w:rsidR="004566E3" w:rsidRDefault="003B17E8">
          <w:pPr>
            <w:pStyle w:val="TOC3"/>
            <w:rPr>
              <w:rFonts w:eastAsiaTheme="minorEastAsia"/>
              <w:noProof/>
            </w:rPr>
          </w:pPr>
          <w:hyperlink w:anchor="_Toc468261170" w:history="1">
            <w:r w:rsidR="004566E3" w:rsidRPr="007A5A09">
              <w:rPr>
                <w:rStyle w:val="Hyperlink"/>
                <w:noProof/>
                <w:lang w:bidi="hi-IN"/>
              </w:rPr>
              <w:t>20.3.2</w:t>
            </w:r>
            <w:r w:rsidR="004566E3">
              <w:rPr>
                <w:rFonts w:eastAsiaTheme="minorEastAsia"/>
                <w:noProof/>
              </w:rPr>
              <w:tab/>
            </w:r>
            <w:r w:rsidR="004566E3" w:rsidRPr="007A5A09">
              <w:rPr>
                <w:rStyle w:val="Hyperlink"/>
                <w:noProof/>
                <w:lang w:bidi="hi-IN"/>
              </w:rPr>
              <w:t>Dependent Scoped Beans</w:t>
            </w:r>
            <w:r w:rsidR="004566E3">
              <w:rPr>
                <w:noProof/>
                <w:webHidden/>
              </w:rPr>
              <w:tab/>
            </w:r>
            <w:r w:rsidR="004566E3">
              <w:rPr>
                <w:noProof/>
                <w:webHidden/>
              </w:rPr>
              <w:fldChar w:fldCharType="begin"/>
            </w:r>
            <w:r w:rsidR="004566E3">
              <w:rPr>
                <w:noProof/>
                <w:webHidden/>
              </w:rPr>
              <w:instrText xml:space="preserve"> PAGEREF _Toc468261170 \h </w:instrText>
            </w:r>
            <w:r w:rsidR="004566E3">
              <w:rPr>
                <w:noProof/>
                <w:webHidden/>
              </w:rPr>
            </w:r>
            <w:r w:rsidR="004566E3">
              <w:rPr>
                <w:noProof/>
                <w:webHidden/>
              </w:rPr>
              <w:fldChar w:fldCharType="separate"/>
            </w:r>
            <w:r>
              <w:rPr>
                <w:noProof/>
                <w:webHidden/>
              </w:rPr>
              <w:t>123</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71" w:history="1">
            <w:r w:rsidR="004566E3" w:rsidRPr="007A5A09">
              <w:rPr>
                <w:rStyle w:val="Hyperlink"/>
                <w:noProof/>
                <w:lang w:bidi="hi-IN"/>
              </w:rPr>
              <w:t>Chapter 21</w:t>
            </w:r>
            <w:r w:rsidR="004566E3">
              <w:rPr>
                <w:rFonts w:eastAsiaTheme="minorEastAsia"/>
                <w:noProof/>
              </w:rPr>
              <w:tab/>
            </w:r>
            <w:r w:rsidR="004566E3" w:rsidRPr="007A5A09">
              <w:rPr>
                <w:rStyle w:val="Hyperlink"/>
                <w:noProof/>
                <w:lang w:bidi="hi-IN"/>
              </w:rPr>
              <w:t>Asynchronous Support</w:t>
            </w:r>
            <w:r w:rsidR="004566E3">
              <w:rPr>
                <w:noProof/>
                <w:webHidden/>
              </w:rPr>
              <w:tab/>
            </w:r>
            <w:r w:rsidR="004566E3">
              <w:rPr>
                <w:noProof/>
                <w:webHidden/>
              </w:rPr>
              <w:fldChar w:fldCharType="begin"/>
            </w:r>
            <w:r w:rsidR="004566E3">
              <w:rPr>
                <w:noProof/>
                <w:webHidden/>
              </w:rPr>
              <w:instrText xml:space="preserve"> PAGEREF _Toc468261171 \h </w:instrText>
            </w:r>
            <w:r w:rsidR="004566E3">
              <w:rPr>
                <w:noProof/>
                <w:webHidden/>
              </w:rPr>
            </w:r>
            <w:r w:rsidR="004566E3">
              <w:rPr>
                <w:noProof/>
                <w:webHidden/>
              </w:rPr>
              <w:fldChar w:fldCharType="separate"/>
            </w:r>
            <w:r>
              <w:rPr>
                <w:noProof/>
                <w:webHidden/>
              </w:rPr>
              <w:t>124</w:t>
            </w:r>
            <w:r w:rsidR="004566E3">
              <w:rPr>
                <w:noProof/>
                <w:webHidden/>
              </w:rPr>
              <w:fldChar w:fldCharType="end"/>
            </w:r>
          </w:hyperlink>
        </w:p>
        <w:p w:rsidR="004566E3" w:rsidRDefault="003B17E8">
          <w:pPr>
            <w:pStyle w:val="TOC2"/>
            <w:rPr>
              <w:rFonts w:eastAsiaTheme="minorEastAsia"/>
              <w:noProof/>
            </w:rPr>
          </w:pPr>
          <w:hyperlink w:anchor="_Toc468261172" w:history="1">
            <w:r w:rsidR="004566E3" w:rsidRPr="007A5A09">
              <w:rPr>
                <w:rStyle w:val="Hyperlink"/>
                <w:noProof/>
                <w:lang w:bidi="hi-IN"/>
              </w:rPr>
              <w:t>21.1</w:t>
            </w:r>
            <w:r w:rsidR="004566E3">
              <w:rPr>
                <w:rFonts w:eastAsiaTheme="minorEastAsia"/>
                <w:noProof/>
              </w:rPr>
              <w:tab/>
            </w:r>
            <w:r w:rsidR="004566E3" w:rsidRPr="007A5A09">
              <w:rPr>
                <w:rStyle w:val="Hyperlink"/>
                <w:noProof/>
                <w:lang w:bidi="hi-IN"/>
              </w:rPr>
              <w:t>Concepts</w:t>
            </w:r>
            <w:r w:rsidR="004566E3">
              <w:rPr>
                <w:noProof/>
                <w:webHidden/>
              </w:rPr>
              <w:tab/>
            </w:r>
            <w:r w:rsidR="004566E3">
              <w:rPr>
                <w:noProof/>
                <w:webHidden/>
              </w:rPr>
              <w:fldChar w:fldCharType="begin"/>
            </w:r>
            <w:r w:rsidR="004566E3">
              <w:rPr>
                <w:noProof/>
                <w:webHidden/>
              </w:rPr>
              <w:instrText xml:space="preserve"> PAGEREF _Toc468261172 \h </w:instrText>
            </w:r>
            <w:r w:rsidR="004566E3">
              <w:rPr>
                <w:noProof/>
                <w:webHidden/>
              </w:rPr>
            </w:r>
            <w:r w:rsidR="004566E3">
              <w:rPr>
                <w:noProof/>
                <w:webHidden/>
              </w:rPr>
              <w:fldChar w:fldCharType="separate"/>
            </w:r>
            <w:r>
              <w:rPr>
                <w:noProof/>
                <w:webHidden/>
              </w:rPr>
              <w:t>124</w:t>
            </w:r>
            <w:r w:rsidR="004566E3">
              <w:rPr>
                <w:noProof/>
                <w:webHidden/>
              </w:rPr>
              <w:fldChar w:fldCharType="end"/>
            </w:r>
          </w:hyperlink>
        </w:p>
        <w:p w:rsidR="004566E3" w:rsidRDefault="003B17E8">
          <w:pPr>
            <w:pStyle w:val="TOC3"/>
            <w:rPr>
              <w:rFonts w:eastAsiaTheme="minorEastAsia"/>
              <w:noProof/>
            </w:rPr>
          </w:pPr>
          <w:hyperlink w:anchor="_Toc468261173" w:history="1">
            <w:r w:rsidR="004566E3" w:rsidRPr="007A5A09">
              <w:rPr>
                <w:rStyle w:val="Hyperlink"/>
                <w:noProof/>
                <w:lang w:bidi="hi-IN"/>
              </w:rPr>
              <w:t>21.1.1</w:t>
            </w:r>
            <w:r w:rsidR="004566E3">
              <w:rPr>
                <w:rFonts w:eastAsiaTheme="minorEastAsia"/>
                <w:noProof/>
              </w:rPr>
              <w:tab/>
            </w:r>
            <w:r w:rsidR="004566E3" w:rsidRPr="007A5A09">
              <w:rPr>
                <w:rStyle w:val="Hyperlink"/>
                <w:noProof/>
                <w:lang w:bidi="hi-IN"/>
              </w:rPr>
              <w:t>Starting Asynchronous Processing</w:t>
            </w:r>
            <w:r w:rsidR="004566E3">
              <w:rPr>
                <w:noProof/>
                <w:webHidden/>
              </w:rPr>
              <w:tab/>
            </w:r>
            <w:r w:rsidR="004566E3">
              <w:rPr>
                <w:noProof/>
                <w:webHidden/>
              </w:rPr>
              <w:fldChar w:fldCharType="begin"/>
            </w:r>
            <w:r w:rsidR="004566E3">
              <w:rPr>
                <w:noProof/>
                <w:webHidden/>
              </w:rPr>
              <w:instrText xml:space="preserve"> PAGEREF _Toc468261173 \h </w:instrText>
            </w:r>
            <w:r w:rsidR="004566E3">
              <w:rPr>
                <w:noProof/>
                <w:webHidden/>
              </w:rPr>
            </w:r>
            <w:r w:rsidR="004566E3">
              <w:rPr>
                <w:noProof/>
                <w:webHidden/>
              </w:rPr>
              <w:fldChar w:fldCharType="separate"/>
            </w:r>
            <w:r>
              <w:rPr>
                <w:noProof/>
                <w:webHidden/>
              </w:rPr>
              <w:t>124</w:t>
            </w:r>
            <w:r w:rsidR="004566E3">
              <w:rPr>
                <w:noProof/>
                <w:webHidden/>
              </w:rPr>
              <w:fldChar w:fldCharType="end"/>
            </w:r>
          </w:hyperlink>
        </w:p>
        <w:p w:rsidR="004566E3" w:rsidRDefault="003B17E8">
          <w:pPr>
            <w:pStyle w:val="TOC3"/>
            <w:rPr>
              <w:rFonts w:eastAsiaTheme="minorEastAsia"/>
              <w:noProof/>
            </w:rPr>
          </w:pPr>
          <w:hyperlink w:anchor="_Toc468261174" w:history="1">
            <w:r w:rsidR="004566E3" w:rsidRPr="007A5A09">
              <w:rPr>
                <w:rStyle w:val="Hyperlink"/>
                <w:noProof/>
                <w:lang w:bidi="hi-IN"/>
              </w:rPr>
              <w:t>21.1.2</w:t>
            </w:r>
            <w:r w:rsidR="004566E3">
              <w:rPr>
                <w:rFonts w:eastAsiaTheme="minorEastAsia"/>
                <w:noProof/>
              </w:rPr>
              <w:tab/>
            </w:r>
            <w:r w:rsidR="004566E3" w:rsidRPr="007A5A09">
              <w:rPr>
                <w:rStyle w:val="Hyperlink"/>
                <w:noProof/>
                <w:lang w:bidi="hi-IN"/>
              </w:rPr>
              <w:t>The Asynchronous Processing Cycle</w:t>
            </w:r>
            <w:r w:rsidR="004566E3">
              <w:rPr>
                <w:noProof/>
                <w:webHidden/>
              </w:rPr>
              <w:tab/>
            </w:r>
            <w:r w:rsidR="004566E3">
              <w:rPr>
                <w:noProof/>
                <w:webHidden/>
              </w:rPr>
              <w:fldChar w:fldCharType="begin"/>
            </w:r>
            <w:r w:rsidR="004566E3">
              <w:rPr>
                <w:noProof/>
                <w:webHidden/>
              </w:rPr>
              <w:instrText xml:space="preserve"> PAGEREF _Toc468261174 \h </w:instrText>
            </w:r>
            <w:r w:rsidR="004566E3">
              <w:rPr>
                <w:noProof/>
                <w:webHidden/>
              </w:rPr>
            </w:r>
            <w:r w:rsidR="004566E3">
              <w:rPr>
                <w:noProof/>
                <w:webHidden/>
              </w:rPr>
              <w:fldChar w:fldCharType="separate"/>
            </w:r>
            <w:r>
              <w:rPr>
                <w:noProof/>
                <w:webHidden/>
              </w:rPr>
              <w:t>125</w:t>
            </w:r>
            <w:r w:rsidR="004566E3">
              <w:rPr>
                <w:noProof/>
                <w:webHidden/>
              </w:rPr>
              <w:fldChar w:fldCharType="end"/>
            </w:r>
          </w:hyperlink>
        </w:p>
        <w:p w:rsidR="004566E3" w:rsidRDefault="003B17E8">
          <w:pPr>
            <w:pStyle w:val="TOC3"/>
            <w:rPr>
              <w:rFonts w:eastAsiaTheme="minorEastAsia"/>
              <w:noProof/>
            </w:rPr>
          </w:pPr>
          <w:hyperlink w:anchor="_Toc468261175" w:history="1">
            <w:r w:rsidR="004566E3" w:rsidRPr="007A5A09">
              <w:rPr>
                <w:rStyle w:val="Hyperlink"/>
                <w:noProof/>
                <w:lang w:bidi="hi-IN"/>
              </w:rPr>
              <w:t>21.1.3</w:t>
            </w:r>
            <w:r w:rsidR="004566E3">
              <w:rPr>
                <w:rFonts w:eastAsiaTheme="minorEastAsia"/>
                <w:noProof/>
              </w:rPr>
              <w:tab/>
            </w:r>
            <w:r w:rsidR="004566E3" w:rsidRPr="007A5A09">
              <w:rPr>
                <w:rStyle w:val="Hyperlink"/>
                <w:noProof/>
                <w:lang w:bidi="hi-IN"/>
              </w:rPr>
              <w:t>The Asynchronous Dispatch Operation</w:t>
            </w:r>
            <w:r w:rsidR="004566E3">
              <w:rPr>
                <w:noProof/>
                <w:webHidden/>
              </w:rPr>
              <w:tab/>
            </w:r>
            <w:r w:rsidR="004566E3">
              <w:rPr>
                <w:noProof/>
                <w:webHidden/>
              </w:rPr>
              <w:fldChar w:fldCharType="begin"/>
            </w:r>
            <w:r w:rsidR="004566E3">
              <w:rPr>
                <w:noProof/>
                <w:webHidden/>
              </w:rPr>
              <w:instrText xml:space="preserve"> PAGEREF _Toc468261175 \h </w:instrText>
            </w:r>
            <w:r w:rsidR="004566E3">
              <w:rPr>
                <w:noProof/>
                <w:webHidden/>
              </w:rPr>
            </w:r>
            <w:r w:rsidR="004566E3">
              <w:rPr>
                <w:noProof/>
                <w:webHidden/>
              </w:rPr>
              <w:fldChar w:fldCharType="separate"/>
            </w:r>
            <w:r>
              <w:rPr>
                <w:noProof/>
                <w:webHidden/>
              </w:rPr>
              <w:t>125</w:t>
            </w:r>
            <w:r w:rsidR="004566E3">
              <w:rPr>
                <w:noProof/>
                <w:webHidden/>
              </w:rPr>
              <w:fldChar w:fldCharType="end"/>
            </w:r>
          </w:hyperlink>
        </w:p>
        <w:p w:rsidR="004566E3" w:rsidRDefault="003B17E8">
          <w:pPr>
            <w:pStyle w:val="TOC3"/>
            <w:rPr>
              <w:rFonts w:eastAsiaTheme="minorEastAsia"/>
              <w:noProof/>
            </w:rPr>
          </w:pPr>
          <w:hyperlink w:anchor="_Toc468261176" w:history="1">
            <w:r w:rsidR="004566E3" w:rsidRPr="007A5A09">
              <w:rPr>
                <w:rStyle w:val="Hyperlink"/>
                <w:noProof/>
                <w:lang w:bidi="hi-IN"/>
              </w:rPr>
              <w:t>21.1.4</w:t>
            </w:r>
            <w:r w:rsidR="004566E3">
              <w:rPr>
                <w:rFonts w:eastAsiaTheme="minorEastAsia"/>
                <w:noProof/>
              </w:rPr>
              <w:tab/>
            </w:r>
            <w:r w:rsidR="004566E3" w:rsidRPr="007A5A09">
              <w:rPr>
                <w:rStyle w:val="Hyperlink"/>
                <w:noProof/>
                <w:lang w:bidi="hi-IN"/>
              </w:rPr>
              <w:t>Portlet Request Dispatcher and Asynchronous Processing</w:t>
            </w:r>
            <w:r w:rsidR="004566E3">
              <w:rPr>
                <w:noProof/>
                <w:webHidden/>
              </w:rPr>
              <w:tab/>
            </w:r>
            <w:r w:rsidR="004566E3">
              <w:rPr>
                <w:noProof/>
                <w:webHidden/>
              </w:rPr>
              <w:fldChar w:fldCharType="begin"/>
            </w:r>
            <w:r w:rsidR="004566E3">
              <w:rPr>
                <w:noProof/>
                <w:webHidden/>
              </w:rPr>
              <w:instrText xml:space="preserve"> PAGEREF _Toc468261176 \h </w:instrText>
            </w:r>
            <w:r w:rsidR="004566E3">
              <w:rPr>
                <w:noProof/>
                <w:webHidden/>
              </w:rPr>
            </w:r>
            <w:r w:rsidR="004566E3">
              <w:rPr>
                <w:noProof/>
                <w:webHidden/>
              </w:rPr>
              <w:fldChar w:fldCharType="separate"/>
            </w:r>
            <w:r>
              <w:rPr>
                <w:noProof/>
                <w:webHidden/>
              </w:rPr>
              <w:t>126</w:t>
            </w:r>
            <w:r w:rsidR="004566E3">
              <w:rPr>
                <w:noProof/>
                <w:webHidden/>
              </w:rPr>
              <w:fldChar w:fldCharType="end"/>
            </w:r>
          </w:hyperlink>
        </w:p>
        <w:p w:rsidR="004566E3" w:rsidRDefault="003B17E8">
          <w:pPr>
            <w:pStyle w:val="TOC3"/>
            <w:rPr>
              <w:rFonts w:eastAsiaTheme="minorEastAsia"/>
              <w:noProof/>
            </w:rPr>
          </w:pPr>
          <w:hyperlink w:anchor="_Toc468261177" w:history="1">
            <w:r w:rsidR="004566E3" w:rsidRPr="007A5A09">
              <w:rPr>
                <w:rStyle w:val="Hyperlink"/>
                <w:noProof/>
                <w:lang w:bidi="hi-IN"/>
              </w:rPr>
              <w:t>21.1.5</w:t>
            </w:r>
            <w:r w:rsidR="004566E3">
              <w:rPr>
                <w:rFonts w:eastAsiaTheme="minorEastAsia"/>
                <w:noProof/>
              </w:rPr>
              <w:tab/>
            </w:r>
            <w:r w:rsidR="004566E3" w:rsidRPr="007A5A09">
              <w:rPr>
                <w:rStyle w:val="Hyperlink"/>
                <w:noProof/>
                <w:lang w:bidi="hi-IN"/>
              </w:rPr>
              <w:t>The Asynchronous Thread</w:t>
            </w:r>
            <w:r w:rsidR="004566E3">
              <w:rPr>
                <w:noProof/>
                <w:webHidden/>
              </w:rPr>
              <w:tab/>
            </w:r>
            <w:r w:rsidR="004566E3">
              <w:rPr>
                <w:noProof/>
                <w:webHidden/>
              </w:rPr>
              <w:fldChar w:fldCharType="begin"/>
            </w:r>
            <w:r w:rsidR="004566E3">
              <w:rPr>
                <w:noProof/>
                <w:webHidden/>
              </w:rPr>
              <w:instrText xml:space="preserve"> PAGEREF _Toc468261177 \h </w:instrText>
            </w:r>
            <w:r w:rsidR="004566E3">
              <w:rPr>
                <w:noProof/>
                <w:webHidden/>
              </w:rPr>
            </w:r>
            <w:r w:rsidR="004566E3">
              <w:rPr>
                <w:noProof/>
                <w:webHidden/>
              </w:rPr>
              <w:fldChar w:fldCharType="separate"/>
            </w:r>
            <w:r>
              <w:rPr>
                <w:noProof/>
                <w:webHidden/>
              </w:rPr>
              <w:t>126</w:t>
            </w:r>
            <w:r w:rsidR="004566E3">
              <w:rPr>
                <w:noProof/>
                <w:webHidden/>
              </w:rPr>
              <w:fldChar w:fldCharType="end"/>
            </w:r>
          </w:hyperlink>
        </w:p>
        <w:p w:rsidR="004566E3" w:rsidRDefault="003B17E8">
          <w:pPr>
            <w:pStyle w:val="TOC3"/>
            <w:rPr>
              <w:rFonts w:eastAsiaTheme="minorEastAsia"/>
              <w:noProof/>
            </w:rPr>
          </w:pPr>
          <w:hyperlink w:anchor="_Toc468261178" w:history="1">
            <w:r w:rsidR="004566E3" w:rsidRPr="007A5A09">
              <w:rPr>
                <w:rStyle w:val="Hyperlink"/>
                <w:noProof/>
                <w:lang w:bidi="hi-IN"/>
              </w:rPr>
              <w:t>21.1.6</w:t>
            </w:r>
            <w:r w:rsidR="004566E3">
              <w:rPr>
                <w:rFonts w:eastAsiaTheme="minorEastAsia"/>
                <w:noProof/>
              </w:rPr>
              <w:tab/>
            </w:r>
            <w:r w:rsidR="004566E3" w:rsidRPr="007A5A09">
              <w:rPr>
                <w:rStyle w:val="Hyperlink"/>
                <w:noProof/>
                <w:lang w:bidi="hi-IN"/>
              </w:rPr>
              <w:t>The Asynchronous Listener</w:t>
            </w:r>
            <w:r w:rsidR="004566E3">
              <w:rPr>
                <w:noProof/>
                <w:webHidden/>
              </w:rPr>
              <w:tab/>
            </w:r>
            <w:r w:rsidR="004566E3">
              <w:rPr>
                <w:noProof/>
                <w:webHidden/>
              </w:rPr>
              <w:fldChar w:fldCharType="begin"/>
            </w:r>
            <w:r w:rsidR="004566E3">
              <w:rPr>
                <w:noProof/>
                <w:webHidden/>
              </w:rPr>
              <w:instrText xml:space="preserve"> PAGEREF _Toc468261178 \h </w:instrText>
            </w:r>
            <w:r w:rsidR="004566E3">
              <w:rPr>
                <w:noProof/>
                <w:webHidden/>
              </w:rPr>
            </w:r>
            <w:r w:rsidR="004566E3">
              <w:rPr>
                <w:noProof/>
                <w:webHidden/>
              </w:rPr>
              <w:fldChar w:fldCharType="separate"/>
            </w:r>
            <w:r>
              <w:rPr>
                <w:noProof/>
                <w:webHidden/>
              </w:rPr>
              <w:t>126</w:t>
            </w:r>
            <w:r w:rsidR="004566E3">
              <w:rPr>
                <w:noProof/>
                <w:webHidden/>
              </w:rPr>
              <w:fldChar w:fldCharType="end"/>
            </w:r>
          </w:hyperlink>
        </w:p>
        <w:p w:rsidR="004566E3" w:rsidRDefault="003B17E8">
          <w:pPr>
            <w:pStyle w:val="TOC3"/>
            <w:rPr>
              <w:rFonts w:eastAsiaTheme="minorEastAsia"/>
              <w:noProof/>
            </w:rPr>
          </w:pPr>
          <w:hyperlink w:anchor="_Toc468261179" w:history="1">
            <w:r w:rsidR="004566E3" w:rsidRPr="007A5A09">
              <w:rPr>
                <w:rStyle w:val="Hyperlink"/>
                <w:noProof/>
                <w:lang w:bidi="hi-IN"/>
              </w:rPr>
              <w:t>21.1.7</w:t>
            </w:r>
            <w:r w:rsidR="004566E3">
              <w:rPr>
                <w:rFonts w:eastAsiaTheme="minorEastAsia"/>
                <w:noProof/>
              </w:rPr>
              <w:tab/>
            </w:r>
            <w:r w:rsidR="004566E3" w:rsidRPr="007A5A09">
              <w:rPr>
                <w:rStyle w:val="Hyperlink"/>
                <w:noProof/>
                <w:lang w:bidi="hi-IN"/>
              </w:rPr>
              <w:t>Portlet Filters and Asynchronous Processing</w:t>
            </w:r>
            <w:r w:rsidR="004566E3">
              <w:rPr>
                <w:noProof/>
                <w:webHidden/>
              </w:rPr>
              <w:tab/>
            </w:r>
            <w:r w:rsidR="004566E3">
              <w:rPr>
                <w:noProof/>
                <w:webHidden/>
              </w:rPr>
              <w:fldChar w:fldCharType="begin"/>
            </w:r>
            <w:r w:rsidR="004566E3">
              <w:rPr>
                <w:noProof/>
                <w:webHidden/>
              </w:rPr>
              <w:instrText xml:space="preserve"> PAGEREF _Toc468261179 \h </w:instrText>
            </w:r>
            <w:r w:rsidR="004566E3">
              <w:rPr>
                <w:noProof/>
                <w:webHidden/>
              </w:rPr>
            </w:r>
            <w:r w:rsidR="004566E3">
              <w:rPr>
                <w:noProof/>
                <w:webHidden/>
              </w:rPr>
              <w:fldChar w:fldCharType="separate"/>
            </w:r>
            <w:r>
              <w:rPr>
                <w:noProof/>
                <w:webHidden/>
              </w:rPr>
              <w:t>127</w:t>
            </w:r>
            <w:r w:rsidR="004566E3">
              <w:rPr>
                <w:noProof/>
                <w:webHidden/>
              </w:rPr>
              <w:fldChar w:fldCharType="end"/>
            </w:r>
          </w:hyperlink>
        </w:p>
        <w:p w:rsidR="004566E3" w:rsidRDefault="003B17E8">
          <w:pPr>
            <w:pStyle w:val="TOC3"/>
            <w:rPr>
              <w:rFonts w:eastAsiaTheme="minorEastAsia"/>
              <w:noProof/>
            </w:rPr>
          </w:pPr>
          <w:hyperlink w:anchor="_Toc468261180" w:history="1">
            <w:r w:rsidR="004566E3" w:rsidRPr="007A5A09">
              <w:rPr>
                <w:rStyle w:val="Hyperlink"/>
                <w:noProof/>
                <w:lang w:bidi="hi-IN"/>
              </w:rPr>
              <w:t>21.1.8</w:t>
            </w:r>
            <w:r w:rsidR="004566E3">
              <w:rPr>
                <w:rFonts w:eastAsiaTheme="minorEastAsia"/>
                <w:noProof/>
              </w:rPr>
              <w:tab/>
            </w:r>
            <w:r w:rsidR="004566E3" w:rsidRPr="007A5A09">
              <w:rPr>
                <w:rStyle w:val="Hyperlink"/>
                <w:noProof/>
                <w:lang w:bidi="hi-IN"/>
              </w:rPr>
              <w:t>Multiple Resource Methods</w:t>
            </w:r>
            <w:r w:rsidR="004566E3">
              <w:rPr>
                <w:noProof/>
                <w:webHidden/>
              </w:rPr>
              <w:tab/>
            </w:r>
            <w:r w:rsidR="004566E3">
              <w:rPr>
                <w:noProof/>
                <w:webHidden/>
              </w:rPr>
              <w:fldChar w:fldCharType="begin"/>
            </w:r>
            <w:r w:rsidR="004566E3">
              <w:rPr>
                <w:noProof/>
                <w:webHidden/>
              </w:rPr>
              <w:instrText xml:space="preserve"> PAGEREF _Toc468261180 \h </w:instrText>
            </w:r>
            <w:r w:rsidR="004566E3">
              <w:rPr>
                <w:noProof/>
                <w:webHidden/>
              </w:rPr>
            </w:r>
            <w:r w:rsidR="004566E3">
              <w:rPr>
                <w:noProof/>
                <w:webHidden/>
              </w:rPr>
              <w:fldChar w:fldCharType="separate"/>
            </w:r>
            <w:r>
              <w:rPr>
                <w:noProof/>
                <w:webHidden/>
              </w:rPr>
              <w:t>127</w:t>
            </w:r>
            <w:r w:rsidR="004566E3">
              <w:rPr>
                <w:noProof/>
                <w:webHidden/>
              </w:rPr>
              <w:fldChar w:fldCharType="end"/>
            </w:r>
          </w:hyperlink>
        </w:p>
        <w:p w:rsidR="004566E3" w:rsidRDefault="003B17E8">
          <w:pPr>
            <w:pStyle w:val="TOC3"/>
            <w:rPr>
              <w:rFonts w:eastAsiaTheme="minorEastAsia"/>
              <w:noProof/>
            </w:rPr>
          </w:pPr>
          <w:hyperlink w:anchor="_Toc468261181" w:history="1">
            <w:r w:rsidR="004566E3" w:rsidRPr="007A5A09">
              <w:rPr>
                <w:rStyle w:val="Hyperlink"/>
                <w:noProof/>
                <w:lang w:bidi="hi-IN"/>
              </w:rPr>
              <w:t>21.1.9</w:t>
            </w:r>
            <w:r w:rsidR="004566E3">
              <w:rPr>
                <w:rFonts w:eastAsiaTheme="minorEastAsia"/>
                <w:noProof/>
              </w:rPr>
              <w:tab/>
            </w:r>
            <w:r w:rsidR="004566E3" w:rsidRPr="007A5A09">
              <w:rPr>
                <w:rStyle w:val="Hyperlink"/>
                <w:noProof/>
                <w:lang w:bidi="hi-IN"/>
              </w:rPr>
              <w:t>Scenarios</w:t>
            </w:r>
            <w:r w:rsidR="004566E3">
              <w:rPr>
                <w:noProof/>
                <w:webHidden/>
              </w:rPr>
              <w:tab/>
            </w:r>
            <w:r w:rsidR="004566E3">
              <w:rPr>
                <w:noProof/>
                <w:webHidden/>
              </w:rPr>
              <w:fldChar w:fldCharType="begin"/>
            </w:r>
            <w:r w:rsidR="004566E3">
              <w:rPr>
                <w:noProof/>
                <w:webHidden/>
              </w:rPr>
              <w:instrText xml:space="preserve"> PAGEREF _Toc468261181 \h </w:instrText>
            </w:r>
            <w:r w:rsidR="004566E3">
              <w:rPr>
                <w:noProof/>
                <w:webHidden/>
              </w:rPr>
            </w:r>
            <w:r w:rsidR="004566E3">
              <w:rPr>
                <w:noProof/>
                <w:webHidden/>
              </w:rPr>
              <w:fldChar w:fldCharType="separate"/>
            </w:r>
            <w:r>
              <w:rPr>
                <w:noProof/>
                <w:webHidden/>
              </w:rPr>
              <w:t>127</w:t>
            </w:r>
            <w:r w:rsidR="004566E3">
              <w:rPr>
                <w:noProof/>
                <w:webHidden/>
              </w:rPr>
              <w:fldChar w:fldCharType="end"/>
            </w:r>
          </w:hyperlink>
        </w:p>
        <w:p w:rsidR="004566E3" w:rsidRDefault="003B17E8">
          <w:pPr>
            <w:pStyle w:val="TOC2"/>
            <w:rPr>
              <w:rFonts w:eastAsiaTheme="minorEastAsia"/>
              <w:noProof/>
            </w:rPr>
          </w:pPr>
          <w:hyperlink w:anchor="_Toc468261182" w:history="1">
            <w:r w:rsidR="004566E3" w:rsidRPr="007A5A09">
              <w:rPr>
                <w:rStyle w:val="Hyperlink"/>
                <w:noProof/>
                <w:lang w:bidi="hi-IN"/>
              </w:rPr>
              <w:t>21.2</w:t>
            </w:r>
            <w:r w:rsidR="004566E3">
              <w:rPr>
                <w:rFonts w:eastAsiaTheme="minorEastAsia"/>
                <w:noProof/>
              </w:rPr>
              <w:tab/>
            </w:r>
            <w:r w:rsidR="004566E3" w:rsidRPr="007A5A09">
              <w:rPr>
                <w:rStyle w:val="Hyperlink"/>
                <w:noProof/>
                <w:lang w:bidi="hi-IN"/>
              </w:rPr>
              <w:t>Asynchronous Programming API</w:t>
            </w:r>
            <w:r w:rsidR="004566E3">
              <w:rPr>
                <w:noProof/>
                <w:webHidden/>
              </w:rPr>
              <w:tab/>
            </w:r>
            <w:r w:rsidR="004566E3">
              <w:rPr>
                <w:noProof/>
                <w:webHidden/>
              </w:rPr>
              <w:fldChar w:fldCharType="begin"/>
            </w:r>
            <w:r w:rsidR="004566E3">
              <w:rPr>
                <w:noProof/>
                <w:webHidden/>
              </w:rPr>
              <w:instrText xml:space="preserve"> PAGEREF _Toc468261182 \h </w:instrText>
            </w:r>
            <w:r w:rsidR="004566E3">
              <w:rPr>
                <w:noProof/>
                <w:webHidden/>
              </w:rPr>
            </w:r>
            <w:r w:rsidR="004566E3">
              <w:rPr>
                <w:noProof/>
                <w:webHidden/>
              </w:rPr>
              <w:fldChar w:fldCharType="separate"/>
            </w:r>
            <w:r>
              <w:rPr>
                <w:noProof/>
                <w:webHidden/>
              </w:rPr>
              <w:t>129</w:t>
            </w:r>
            <w:r w:rsidR="004566E3">
              <w:rPr>
                <w:noProof/>
                <w:webHidden/>
              </w:rPr>
              <w:fldChar w:fldCharType="end"/>
            </w:r>
          </w:hyperlink>
        </w:p>
        <w:p w:rsidR="004566E3" w:rsidRDefault="003B17E8">
          <w:pPr>
            <w:pStyle w:val="TOC3"/>
            <w:rPr>
              <w:rFonts w:eastAsiaTheme="minorEastAsia"/>
              <w:noProof/>
            </w:rPr>
          </w:pPr>
          <w:hyperlink w:anchor="_Toc468261183" w:history="1">
            <w:r w:rsidR="004566E3" w:rsidRPr="007A5A09">
              <w:rPr>
                <w:rStyle w:val="Hyperlink"/>
                <w:noProof/>
                <w:lang w:bidi="hi-IN"/>
              </w:rPr>
              <w:t>21.2.1</w:t>
            </w:r>
            <w:r w:rsidR="004566E3">
              <w:rPr>
                <w:rFonts w:eastAsiaTheme="minorEastAsia"/>
                <w:noProof/>
              </w:rPr>
              <w:tab/>
            </w:r>
            <w:r w:rsidR="004566E3" w:rsidRPr="007A5A09">
              <w:rPr>
                <w:rStyle w:val="Hyperlink"/>
                <w:noProof/>
                <w:lang w:bidi="hi-IN"/>
              </w:rPr>
              <w:t>Resource Request Methods</w:t>
            </w:r>
            <w:r w:rsidR="004566E3">
              <w:rPr>
                <w:noProof/>
                <w:webHidden/>
              </w:rPr>
              <w:tab/>
            </w:r>
            <w:r w:rsidR="004566E3">
              <w:rPr>
                <w:noProof/>
                <w:webHidden/>
              </w:rPr>
              <w:fldChar w:fldCharType="begin"/>
            </w:r>
            <w:r w:rsidR="004566E3">
              <w:rPr>
                <w:noProof/>
                <w:webHidden/>
              </w:rPr>
              <w:instrText xml:space="preserve"> PAGEREF _Toc468261183 \h </w:instrText>
            </w:r>
            <w:r w:rsidR="004566E3">
              <w:rPr>
                <w:noProof/>
                <w:webHidden/>
              </w:rPr>
            </w:r>
            <w:r w:rsidR="004566E3">
              <w:rPr>
                <w:noProof/>
                <w:webHidden/>
              </w:rPr>
              <w:fldChar w:fldCharType="separate"/>
            </w:r>
            <w:r>
              <w:rPr>
                <w:noProof/>
                <w:webHidden/>
              </w:rPr>
              <w:t>130</w:t>
            </w:r>
            <w:r w:rsidR="004566E3">
              <w:rPr>
                <w:noProof/>
                <w:webHidden/>
              </w:rPr>
              <w:fldChar w:fldCharType="end"/>
            </w:r>
          </w:hyperlink>
        </w:p>
        <w:p w:rsidR="004566E3" w:rsidRDefault="003B17E8">
          <w:pPr>
            <w:pStyle w:val="TOC3"/>
            <w:rPr>
              <w:rFonts w:eastAsiaTheme="minorEastAsia"/>
              <w:noProof/>
            </w:rPr>
          </w:pPr>
          <w:hyperlink w:anchor="_Toc468261184" w:history="1">
            <w:r w:rsidR="004566E3" w:rsidRPr="007A5A09">
              <w:rPr>
                <w:rStyle w:val="Hyperlink"/>
                <w:noProof/>
                <w:lang w:bidi="hi-IN"/>
              </w:rPr>
              <w:t>21.2.2</w:t>
            </w:r>
            <w:r w:rsidR="004566E3">
              <w:rPr>
                <w:rFonts w:eastAsiaTheme="minorEastAsia"/>
                <w:noProof/>
              </w:rPr>
              <w:tab/>
            </w:r>
            <w:r w:rsidR="004566E3" w:rsidRPr="007A5A09">
              <w:rPr>
                <w:rStyle w:val="Hyperlink"/>
                <w:noProof/>
                <w:lang w:bidi="hi-IN"/>
              </w:rPr>
              <w:t>Portlet Asynchronous Context Methods</w:t>
            </w:r>
            <w:r w:rsidR="004566E3">
              <w:rPr>
                <w:noProof/>
                <w:webHidden/>
              </w:rPr>
              <w:tab/>
            </w:r>
            <w:r w:rsidR="004566E3">
              <w:rPr>
                <w:noProof/>
                <w:webHidden/>
              </w:rPr>
              <w:fldChar w:fldCharType="begin"/>
            </w:r>
            <w:r w:rsidR="004566E3">
              <w:rPr>
                <w:noProof/>
                <w:webHidden/>
              </w:rPr>
              <w:instrText xml:space="preserve"> PAGEREF _Toc468261184 \h </w:instrText>
            </w:r>
            <w:r w:rsidR="004566E3">
              <w:rPr>
                <w:noProof/>
                <w:webHidden/>
              </w:rPr>
            </w:r>
            <w:r w:rsidR="004566E3">
              <w:rPr>
                <w:noProof/>
                <w:webHidden/>
              </w:rPr>
              <w:fldChar w:fldCharType="separate"/>
            </w:r>
            <w:r>
              <w:rPr>
                <w:noProof/>
                <w:webHidden/>
              </w:rPr>
              <w:t>130</w:t>
            </w:r>
            <w:r w:rsidR="004566E3">
              <w:rPr>
                <w:noProof/>
                <w:webHidden/>
              </w:rPr>
              <w:fldChar w:fldCharType="end"/>
            </w:r>
          </w:hyperlink>
        </w:p>
        <w:p w:rsidR="004566E3" w:rsidRDefault="003B17E8">
          <w:pPr>
            <w:pStyle w:val="TOC3"/>
            <w:rPr>
              <w:rFonts w:eastAsiaTheme="minorEastAsia"/>
              <w:noProof/>
            </w:rPr>
          </w:pPr>
          <w:hyperlink w:anchor="_Toc468261185" w:history="1">
            <w:r w:rsidR="004566E3" w:rsidRPr="007A5A09">
              <w:rPr>
                <w:rStyle w:val="Hyperlink"/>
                <w:noProof/>
                <w:lang w:bidi="hi-IN"/>
              </w:rPr>
              <w:t>21.2.3</w:t>
            </w:r>
            <w:r w:rsidR="004566E3">
              <w:rPr>
                <w:rFonts w:eastAsiaTheme="minorEastAsia"/>
                <w:noProof/>
              </w:rPr>
              <w:tab/>
            </w:r>
            <w:r w:rsidR="004566E3" w:rsidRPr="007A5A09">
              <w:rPr>
                <w:rStyle w:val="Hyperlink"/>
                <w:noProof/>
                <w:lang w:bidi="hi-IN"/>
              </w:rPr>
              <w:t>Portlet Asynchronous Listener Methods</w:t>
            </w:r>
            <w:r w:rsidR="004566E3">
              <w:rPr>
                <w:noProof/>
                <w:webHidden/>
              </w:rPr>
              <w:tab/>
            </w:r>
            <w:r w:rsidR="004566E3">
              <w:rPr>
                <w:noProof/>
                <w:webHidden/>
              </w:rPr>
              <w:fldChar w:fldCharType="begin"/>
            </w:r>
            <w:r w:rsidR="004566E3">
              <w:rPr>
                <w:noProof/>
                <w:webHidden/>
              </w:rPr>
              <w:instrText xml:space="preserve"> PAGEREF _Toc468261185 \h </w:instrText>
            </w:r>
            <w:r w:rsidR="004566E3">
              <w:rPr>
                <w:noProof/>
                <w:webHidden/>
              </w:rPr>
            </w:r>
            <w:r w:rsidR="004566E3">
              <w:rPr>
                <w:noProof/>
                <w:webHidden/>
              </w:rPr>
              <w:fldChar w:fldCharType="separate"/>
            </w:r>
            <w:r>
              <w:rPr>
                <w:noProof/>
                <w:webHidden/>
              </w:rPr>
              <w:t>131</w:t>
            </w:r>
            <w:r w:rsidR="004566E3">
              <w:rPr>
                <w:noProof/>
                <w:webHidden/>
              </w:rPr>
              <w:fldChar w:fldCharType="end"/>
            </w:r>
          </w:hyperlink>
        </w:p>
        <w:p w:rsidR="004566E3" w:rsidRDefault="003B17E8">
          <w:pPr>
            <w:pStyle w:val="TOC3"/>
            <w:rPr>
              <w:rFonts w:eastAsiaTheme="minorEastAsia"/>
              <w:noProof/>
            </w:rPr>
          </w:pPr>
          <w:hyperlink w:anchor="_Toc468261186" w:history="1">
            <w:r w:rsidR="004566E3" w:rsidRPr="007A5A09">
              <w:rPr>
                <w:rStyle w:val="Hyperlink"/>
                <w:noProof/>
                <w:lang w:bidi="hi-IN"/>
              </w:rPr>
              <w:t>21.2.4</w:t>
            </w:r>
            <w:r w:rsidR="004566E3">
              <w:rPr>
                <w:rFonts w:eastAsiaTheme="minorEastAsia"/>
                <w:noProof/>
              </w:rPr>
              <w:tab/>
            </w:r>
            <w:r w:rsidR="004566E3" w:rsidRPr="007A5A09">
              <w:rPr>
                <w:rStyle w:val="Hyperlink"/>
                <w:noProof/>
                <w:lang w:bidi="hi-IN"/>
              </w:rPr>
              <w:t>Portlet Asynchronous Event Methods</w:t>
            </w:r>
            <w:r w:rsidR="004566E3">
              <w:rPr>
                <w:noProof/>
                <w:webHidden/>
              </w:rPr>
              <w:tab/>
            </w:r>
            <w:r w:rsidR="004566E3">
              <w:rPr>
                <w:noProof/>
                <w:webHidden/>
              </w:rPr>
              <w:fldChar w:fldCharType="begin"/>
            </w:r>
            <w:r w:rsidR="004566E3">
              <w:rPr>
                <w:noProof/>
                <w:webHidden/>
              </w:rPr>
              <w:instrText xml:space="preserve"> PAGEREF _Toc468261186 \h </w:instrText>
            </w:r>
            <w:r w:rsidR="004566E3">
              <w:rPr>
                <w:noProof/>
                <w:webHidden/>
              </w:rPr>
            </w:r>
            <w:r w:rsidR="004566E3">
              <w:rPr>
                <w:noProof/>
                <w:webHidden/>
              </w:rPr>
              <w:fldChar w:fldCharType="separate"/>
            </w:r>
            <w:r>
              <w:rPr>
                <w:noProof/>
                <w:webHidden/>
              </w:rPr>
              <w:t>132</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187" w:history="1">
            <w:r w:rsidR="004566E3" w:rsidRPr="007A5A09">
              <w:rPr>
                <w:rStyle w:val="Hyperlink"/>
                <w:noProof/>
                <w:lang w:bidi="hi-IN"/>
              </w:rPr>
              <w:t>Chapter 22</w:t>
            </w:r>
            <w:r w:rsidR="004566E3">
              <w:rPr>
                <w:rFonts w:eastAsiaTheme="minorEastAsia"/>
                <w:noProof/>
              </w:rPr>
              <w:tab/>
            </w:r>
            <w:r w:rsidR="004566E3" w:rsidRPr="007A5A09">
              <w:rPr>
                <w:rStyle w:val="Hyperlink"/>
                <w:noProof/>
                <w:lang w:bidi="hi-IN"/>
              </w:rPr>
              <w:t>Client-Side Support</w:t>
            </w:r>
            <w:r w:rsidR="004566E3">
              <w:rPr>
                <w:noProof/>
                <w:webHidden/>
              </w:rPr>
              <w:tab/>
            </w:r>
            <w:r w:rsidR="004566E3">
              <w:rPr>
                <w:noProof/>
                <w:webHidden/>
              </w:rPr>
              <w:fldChar w:fldCharType="begin"/>
            </w:r>
            <w:r w:rsidR="004566E3">
              <w:rPr>
                <w:noProof/>
                <w:webHidden/>
              </w:rPr>
              <w:instrText xml:space="preserve"> PAGEREF _Toc468261187 \h </w:instrText>
            </w:r>
            <w:r w:rsidR="004566E3">
              <w:rPr>
                <w:noProof/>
                <w:webHidden/>
              </w:rPr>
            </w:r>
            <w:r w:rsidR="004566E3">
              <w:rPr>
                <w:noProof/>
                <w:webHidden/>
              </w:rPr>
              <w:fldChar w:fldCharType="separate"/>
            </w:r>
            <w:r>
              <w:rPr>
                <w:noProof/>
                <w:webHidden/>
              </w:rPr>
              <w:t>133</w:t>
            </w:r>
            <w:r w:rsidR="004566E3">
              <w:rPr>
                <w:noProof/>
                <w:webHidden/>
              </w:rPr>
              <w:fldChar w:fldCharType="end"/>
            </w:r>
          </w:hyperlink>
        </w:p>
        <w:p w:rsidR="004566E3" w:rsidRDefault="003B17E8">
          <w:pPr>
            <w:pStyle w:val="TOC2"/>
            <w:rPr>
              <w:rFonts w:eastAsiaTheme="minorEastAsia"/>
              <w:noProof/>
            </w:rPr>
          </w:pPr>
          <w:hyperlink w:anchor="_Toc468261188" w:history="1">
            <w:r w:rsidR="004566E3" w:rsidRPr="007A5A09">
              <w:rPr>
                <w:rStyle w:val="Hyperlink"/>
                <w:noProof/>
                <w:lang w:bidi="hi-IN"/>
              </w:rPr>
              <w:t>22.1</w:t>
            </w:r>
            <w:r w:rsidR="004566E3">
              <w:rPr>
                <w:rFonts w:eastAsiaTheme="minorEastAsia"/>
                <w:noProof/>
              </w:rPr>
              <w:tab/>
            </w:r>
            <w:r w:rsidR="004566E3" w:rsidRPr="007A5A09">
              <w:rPr>
                <w:rStyle w:val="Hyperlink"/>
                <w:noProof/>
                <w:lang w:bidi="hi-IN"/>
              </w:rPr>
              <w:t>Basic Concepts</w:t>
            </w:r>
            <w:r w:rsidR="004566E3">
              <w:rPr>
                <w:noProof/>
                <w:webHidden/>
              </w:rPr>
              <w:tab/>
            </w:r>
            <w:r w:rsidR="004566E3">
              <w:rPr>
                <w:noProof/>
                <w:webHidden/>
              </w:rPr>
              <w:fldChar w:fldCharType="begin"/>
            </w:r>
            <w:r w:rsidR="004566E3">
              <w:rPr>
                <w:noProof/>
                <w:webHidden/>
              </w:rPr>
              <w:instrText xml:space="preserve"> PAGEREF _Toc468261188 \h </w:instrText>
            </w:r>
            <w:r w:rsidR="004566E3">
              <w:rPr>
                <w:noProof/>
                <w:webHidden/>
              </w:rPr>
            </w:r>
            <w:r w:rsidR="004566E3">
              <w:rPr>
                <w:noProof/>
                <w:webHidden/>
              </w:rPr>
              <w:fldChar w:fldCharType="separate"/>
            </w:r>
            <w:r>
              <w:rPr>
                <w:noProof/>
                <w:webHidden/>
              </w:rPr>
              <w:t>134</w:t>
            </w:r>
            <w:r w:rsidR="004566E3">
              <w:rPr>
                <w:noProof/>
                <w:webHidden/>
              </w:rPr>
              <w:fldChar w:fldCharType="end"/>
            </w:r>
          </w:hyperlink>
        </w:p>
        <w:p w:rsidR="004566E3" w:rsidRDefault="003B17E8">
          <w:pPr>
            <w:pStyle w:val="TOC3"/>
            <w:rPr>
              <w:rFonts w:eastAsiaTheme="minorEastAsia"/>
              <w:noProof/>
            </w:rPr>
          </w:pPr>
          <w:hyperlink w:anchor="_Toc468261189" w:history="1">
            <w:r w:rsidR="004566E3" w:rsidRPr="007A5A09">
              <w:rPr>
                <w:rStyle w:val="Hyperlink"/>
                <w:noProof/>
                <w:lang w:bidi="hi-IN"/>
              </w:rPr>
              <w:t>22.1.1</w:t>
            </w:r>
            <w:r w:rsidR="004566E3">
              <w:rPr>
                <w:rFonts w:eastAsiaTheme="minorEastAsia"/>
                <w:noProof/>
              </w:rPr>
              <w:tab/>
            </w:r>
            <w:r w:rsidR="004566E3" w:rsidRPr="007A5A09">
              <w:rPr>
                <w:rStyle w:val="Hyperlink"/>
                <w:noProof/>
                <w:lang w:bidi="hi-IN"/>
              </w:rPr>
              <w:t>Configuration</w:t>
            </w:r>
            <w:r w:rsidR="004566E3">
              <w:rPr>
                <w:noProof/>
                <w:webHidden/>
              </w:rPr>
              <w:tab/>
            </w:r>
            <w:r w:rsidR="004566E3">
              <w:rPr>
                <w:noProof/>
                <w:webHidden/>
              </w:rPr>
              <w:fldChar w:fldCharType="begin"/>
            </w:r>
            <w:r w:rsidR="004566E3">
              <w:rPr>
                <w:noProof/>
                <w:webHidden/>
              </w:rPr>
              <w:instrText xml:space="preserve"> PAGEREF _Toc468261189 \h </w:instrText>
            </w:r>
            <w:r w:rsidR="004566E3">
              <w:rPr>
                <w:noProof/>
                <w:webHidden/>
              </w:rPr>
            </w:r>
            <w:r w:rsidR="004566E3">
              <w:rPr>
                <w:noProof/>
                <w:webHidden/>
              </w:rPr>
              <w:fldChar w:fldCharType="separate"/>
            </w:r>
            <w:r>
              <w:rPr>
                <w:noProof/>
                <w:webHidden/>
              </w:rPr>
              <w:t>134</w:t>
            </w:r>
            <w:r w:rsidR="004566E3">
              <w:rPr>
                <w:noProof/>
                <w:webHidden/>
              </w:rPr>
              <w:fldChar w:fldCharType="end"/>
            </w:r>
          </w:hyperlink>
        </w:p>
        <w:p w:rsidR="004566E3" w:rsidRDefault="003B17E8">
          <w:pPr>
            <w:pStyle w:val="TOC3"/>
            <w:rPr>
              <w:rFonts w:eastAsiaTheme="minorEastAsia"/>
              <w:noProof/>
            </w:rPr>
          </w:pPr>
          <w:hyperlink w:anchor="_Toc468261190" w:history="1">
            <w:r w:rsidR="004566E3" w:rsidRPr="007A5A09">
              <w:rPr>
                <w:rStyle w:val="Hyperlink"/>
                <w:noProof/>
                <w:lang w:bidi="hi-IN"/>
              </w:rPr>
              <w:t>22.1.2</w:t>
            </w:r>
            <w:r w:rsidR="004566E3">
              <w:rPr>
                <w:rFonts w:eastAsiaTheme="minorEastAsia"/>
                <w:noProof/>
              </w:rPr>
              <w:tab/>
            </w:r>
            <w:r w:rsidR="004566E3" w:rsidRPr="007A5A09">
              <w:rPr>
                <w:rStyle w:val="Hyperlink"/>
                <w:noProof/>
                <w:lang w:bidi="hi-IN"/>
              </w:rPr>
              <w:t>Promises</w:t>
            </w:r>
            <w:r w:rsidR="004566E3">
              <w:rPr>
                <w:noProof/>
                <w:webHidden/>
              </w:rPr>
              <w:tab/>
            </w:r>
            <w:r w:rsidR="004566E3">
              <w:rPr>
                <w:noProof/>
                <w:webHidden/>
              </w:rPr>
              <w:fldChar w:fldCharType="begin"/>
            </w:r>
            <w:r w:rsidR="004566E3">
              <w:rPr>
                <w:noProof/>
                <w:webHidden/>
              </w:rPr>
              <w:instrText xml:space="preserve"> PAGEREF _Toc468261190 \h </w:instrText>
            </w:r>
            <w:r w:rsidR="004566E3">
              <w:rPr>
                <w:noProof/>
                <w:webHidden/>
              </w:rPr>
            </w:r>
            <w:r w:rsidR="004566E3">
              <w:rPr>
                <w:noProof/>
                <w:webHidden/>
              </w:rPr>
              <w:fldChar w:fldCharType="separate"/>
            </w:r>
            <w:r>
              <w:rPr>
                <w:noProof/>
                <w:webHidden/>
              </w:rPr>
              <w:t>134</w:t>
            </w:r>
            <w:r w:rsidR="004566E3">
              <w:rPr>
                <w:noProof/>
                <w:webHidden/>
              </w:rPr>
              <w:fldChar w:fldCharType="end"/>
            </w:r>
          </w:hyperlink>
        </w:p>
        <w:p w:rsidR="004566E3" w:rsidRDefault="003B17E8">
          <w:pPr>
            <w:pStyle w:val="TOC3"/>
            <w:rPr>
              <w:rFonts w:eastAsiaTheme="minorEastAsia"/>
              <w:noProof/>
            </w:rPr>
          </w:pPr>
          <w:hyperlink w:anchor="_Toc468261191" w:history="1">
            <w:r w:rsidR="004566E3" w:rsidRPr="007A5A09">
              <w:rPr>
                <w:rStyle w:val="Hyperlink"/>
                <w:noProof/>
                <w:lang w:bidi="hi-IN"/>
              </w:rPr>
              <w:t>22.1.3</w:t>
            </w:r>
            <w:r w:rsidR="004566E3">
              <w:rPr>
                <w:rFonts w:eastAsiaTheme="minorEastAsia"/>
                <w:noProof/>
              </w:rPr>
              <w:tab/>
            </w:r>
            <w:r w:rsidR="004566E3" w:rsidRPr="007A5A09">
              <w:rPr>
                <w:rStyle w:val="Hyperlink"/>
                <w:noProof/>
                <w:lang w:bidi="hi-IN"/>
              </w:rPr>
              <w:t>Changing the Render State</w:t>
            </w:r>
            <w:r w:rsidR="004566E3">
              <w:rPr>
                <w:noProof/>
                <w:webHidden/>
              </w:rPr>
              <w:tab/>
            </w:r>
            <w:r w:rsidR="004566E3">
              <w:rPr>
                <w:noProof/>
                <w:webHidden/>
              </w:rPr>
              <w:fldChar w:fldCharType="begin"/>
            </w:r>
            <w:r w:rsidR="004566E3">
              <w:rPr>
                <w:noProof/>
                <w:webHidden/>
              </w:rPr>
              <w:instrText xml:space="preserve"> PAGEREF _Toc468261191 \h </w:instrText>
            </w:r>
            <w:r w:rsidR="004566E3">
              <w:rPr>
                <w:noProof/>
                <w:webHidden/>
              </w:rPr>
            </w:r>
            <w:r w:rsidR="004566E3">
              <w:rPr>
                <w:noProof/>
                <w:webHidden/>
              </w:rPr>
              <w:fldChar w:fldCharType="separate"/>
            </w:r>
            <w:r>
              <w:rPr>
                <w:noProof/>
                <w:webHidden/>
              </w:rPr>
              <w:t>135</w:t>
            </w:r>
            <w:r w:rsidR="004566E3">
              <w:rPr>
                <w:noProof/>
                <w:webHidden/>
              </w:rPr>
              <w:fldChar w:fldCharType="end"/>
            </w:r>
          </w:hyperlink>
        </w:p>
        <w:p w:rsidR="004566E3" w:rsidRDefault="003B17E8">
          <w:pPr>
            <w:pStyle w:val="TOC3"/>
            <w:rPr>
              <w:rFonts w:eastAsiaTheme="minorEastAsia"/>
              <w:noProof/>
            </w:rPr>
          </w:pPr>
          <w:hyperlink w:anchor="_Toc468261192" w:history="1">
            <w:r w:rsidR="004566E3" w:rsidRPr="007A5A09">
              <w:rPr>
                <w:rStyle w:val="Hyperlink"/>
                <w:noProof/>
                <w:lang w:bidi="hi-IN"/>
              </w:rPr>
              <w:t>22.1.4</w:t>
            </w:r>
            <w:r w:rsidR="004566E3">
              <w:rPr>
                <w:rFonts w:eastAsiaTheme="minorEastAsia"/>
                <w:noProof/>
              </w:rPr>
              <w:tab/>
            </w:r>
            <w:r w:rsidR="004566E3" w:rsidRPr="007A5A09">
              <w:rPr>
                <w:rStyle w:val="Hyperlink"/>
                <w:noProof/>
                <w:lang w:bidi="hi-IN"/>
              </w:rPr>
              <w:t>Receiving Render State Updates</w:t>
            </w:r>
            <w:r w:rsidR="004566E3">
              <w:rPr>
                <w:noProof/>
                <w:webHidden/>
              </w:rPr>
              <w:tab/>
            </w:r>
            <w:r w:rsidR="004566E3">
              <w:rPr>
                <w:noProof/>
                <w:webHidden/>
              </w:rPr>
              <w:fldChar w:fldCharType="begin"/>
            </w:r>
            <w:r w:rsidR="004566E3">
              <w:rPr>
                <w:noProof/>
                <w:webHidden/>
              </w:rPr>
              <w:instrText xml:space="preserve"> PAGEREF _Toc468261192 \h </w:instrText>
            </w:r>
            <w:r w:rsidR="004566E3">
              <w:rPr>
                <w:noProof/>
                <w:webHidden/>
              </w:rPr>
            </w:r>
            <w:r w:rsidR="004566E3">
              <w:rPr>
                <w:noProof/>
                <w:webHidden/>
              </w:rPr>
              <w:fldChar w:fldCharType="separate"/>
            </w:r>
            <w:r>
              <w:rPr>
                <w:noProof/>
                <w:webHidden/>
              </w:rPr>
              <w:t>135</w:t>
            </w:r>
            <w:r w:rsidR="004566E3">
              <w:rPr>
                <w:noProof/>
                <w:webHidden/>
              </w:rPr>
              <w:fldChar w:fldCharType="end"/>
            </w:r>
          </w:hyperlink>
        </w:p>
        <w:p w:rsidR="004566E3" w:rsidRDefault="003B17E8">
          <w:pPr>
            <w:pStyle w:val="TOC3"/>
            <w:rPr>
              <w:rFonts w:eastAsiaTheme="minorEastAsia"/>
              <w:noProof/>
            </w:rPr>
          </w:pPr>
          <w:hyperlink w:anchor="_Toc468261193" w:history="1">
            <w:r w:rsidR="004566E3" w:rsidRPr="007A5A09">
              <w:rPr>
                <w:rStyle w:val="Hyperlink"/>
                <w:noProof/>
                <w:lang w:bidi="hi-IN"/>
              </w:rPr>
              <w:t>22.1.5</w:t>
            </w:r>
            <w:r w:rsidR="004566E3">
              <w:rPr>
                <w:rFonts w:eastAsiaTheme="minorEastAsia"/>
                <w:noProof/>
              </w:rPr>
              <w:tab/>
            </w:r>
            <w:r w:rsidR="004566E3" w:rsidRPr="007A5A09">
              <w:rPr>
                <w:rStyle w:val="Hyperlink"/>
                <w:noProof/>
                <w:lang w:bidi="hi-IN"/>
              </w:rPr>
              <w:t>Portlet Client Events</w:t>
            </w:r>
            <w:r w:rsidR="004566E3">
              <w:rPr>
                <w:noProof/>
                <w:webHidden/>
              </w:rPr>
              <w:tab/>
            </w:r>
            <w:r w:rsidR="004566E3">
              <w:rPr>
                <w:noProof/>
                <w:webHidden/>
              </w:rPr>
              <w:fldChar w:fldCharType="begin"/>
            </w:r>
            <w:r w:rsidR="004566E3">
              <w:rPr>
                <w:noProof/>
                <w:webHidden/>
              </w:rPr>
              <w:instrText xml:space="preserve"> PAGEREF _Toc468261193 \h </w:instrText>
            </w:r>
            <w:r w:rsidR="004566E3">
              <w:rPr>
                <w:noProof/>
                <w:webHidden/>
              </w:rPr>
            </w:r>
            <w:r w:rsidR="004566E3">
              <w:rPr>
                <w:noProof/>
                <w:webHidden/>
              </w:rPr>
              <w:fldChar w:fldCharType="separate"/>
            </w:r>
            <w:r>
              <w:rPr>
                <w:noProof/>
                <w:webHidden/>
              </w:rPr>
              <w:t>136</w:t>
            </w:r>
            <w:r w:rsidR="004566E3">
              <w:rPr>
                <w:noProof/>
                <w:webHidden/>
              </w:rPr>
              <w:fldChar w:fldCharType="end"/>
            </w:r>
          </w:hyperlink>
        </w:p>
        <w:p w:rsidR="004566E3" w:rsidRDefault="003B17E8">
          <w:pPr>
            <w:pStyle w:val="TOC3"/>
            <w:rPr>
              <w:rFonts w:eastAsiaTheme="minorEastAsia"/>
              <w:noProof/>
            </w:rPr>
          </w:pPr>
          <w:hyperlink w:anchor="_Toc468261194" w:history="1">
            <w:r w:rsidR="004566E3" w:rsidRPr="007A5A09">
              <w:rPr>
                <w:rStyle w:val="Hyperlink"/>
                <w:noProof/>
                <w:lang w:bidi="hi-IN"/>
              </w:rPr>
              <w:t>22.1.6</w:t>
            </w:r>
            <w:r w:rsidR="004566E3">
              <w:rPr>
                <w:rFonts w:eastAsiaTheme="minorEastAsia"/>
                <w:noProof/>
              </w:rPr>
              <w:tab/>
            </w:r>
            <w:r w:rsidR="004566E3" w:rsidRPr="007A5A09">
              <w:rPr>
                <w:rStyle w:val="Hyperlink"/>
                <w:noProof/>
                <w:lang w:bidi="hi-IN"/>
              </w:rPr>
              <w:t>Error Handling</w:t>
            </w:r>
            <w:r w:rsidR="004566E3">
              <w:rPr>
                <w:noProof/>
                <w:webHidden/>
              </w:rPr>
              <w:tab/>
            </w:r>
            <w:r w:rsidR="004566E3">
              <w:rPr>
                <w:noProof/>
                <w:webHidden/>
              </w:rPr>
              <w:fldChar w:fldCharType="begin"/>
            </w:r>
            <w:r w:rsidR="004566E3">
              <w:rPr>
                <w:noProof/>
                <w:webHidden/>
              </w:rPr>
              <w:instrText xml:space="preserve"> PAGEREF _Toc468261194 \h </w:instrText>
            </w:r>
            <w:r w:rsidR="004566E3">
              <w:rPr>
                <w:noProof/>
                <w:webHidden/>
              </w:rPr>
            </w:r>
            <w:r w:rsidR="004566E3">
              <w:rPr>
                <w:noProof/>
                <w:webHidden/>
              </w:rPr>
              <w:fldChar w:fldCharType="separate"/>
            </w:r>
            <w:r>
              <w:rPr>
                <w:noProof/>
                <w:webHidden/>
              </w:rPr>
              <w:t>136</w:t>
            </w:r>
            <w:r w:rsidR="004566E3">
              <w:rPr>
                <w:noProof/>
                <w:webHidden/>
              </w:rPr>
              <w:fldChar w:fldCharType="end"/>
            </w:r>
          </w:hyperlink>
        </w:p>
        <w:p w:rsidR="004566E3" w:rsidRDefault="003B17E8">
          <w:pPr>
            <w:pStyle w:val="TOC3"/>
            <w:rPr>
              <w:rFonts w:eastAsiaTheme="minorEastAsia"/>
              <w:noProof/>
            </w:rPr>
          </w:pPr>
          <w:hyperlink w:anchor="_Toc468261195" w:history="1">
            <w:r w:rsidR="004566E3" w:rsidRPr="007A5A09">
              <w:rPr>
                <w:rStyle w:val="Hyperlink"/>
                <w:noProof/>
                <w:lang w:bidi="hi-IN"/>
              </w:rPr>
              <w:t>22.1.7</w:t>
            </w:r>
            <w:r w:rsidR="004566E3">
              <w:rPr>
                <w:rFonts w:eastAsiaTheme="minorEastAsia"/>
                <w:noProof/>
              </w:rPr>
              <w:tab/>
            </w:r>
            <w:r w:rsidR="004566E3" w:rsidRPr="007A5A09">
              <w:rPr>
                <w:rStyle w:val="Hyperlink"/>
                <w:noProof/>
                <w:lang w:bidi="hi-IN"/>
              </w:rPr>
              <w:t>Important Considerations</w:t>
            </w:r>
            <w:r w:rsidR="004566E3">
              <w:rPr>
                <w:noProof/>
                <w:webHidden/>
              </w:rPr>
              <w:tab/>
            </w:r>
            <w:r w:rsidR="004566E3">
              <w:rPr>
                <w:noProof/>
                <w:webHidden/>
              </w:rPr>
              <w:fldChar w:fldCharType="begin"/>
            </w:r>
            <w:r w:rsidR="004566E3">
              <w:rPr>
                <w:noProof/>
                <w:webHidden/>
              </w:rPr>
              <w:instrText xml:space="preserve"> PAGEREF _Toc468261195 \h </w:instrText>
            </w:r>
            <w:r w:rsidR="004566E3">
              <w:rPr>
                <w:noProof/>
                <w:webHidden/>
              </w:rPr>
            </w:r>
            <w:r w:rsidR="004566E3">
              <w:rPr>
                <w:noProof/>
                <w:webHidden/>
              </w:rPr>
              <w:fldChar w:fldCharType="separate"/>
            </w:r>
            <w:r>
              <w:rPr>
                <w:noProof/>
                <w:webHidden/>
              </w:rPr>
              <w:t>136</w:t>
            </w:r>
            <w:r w:rsidR="004566E3">
              <w:rPr>
                <w:noProof/>
                <w:webHidden/>
              </w:rPr>
              <w:fldChar w:fldCharType="end"/>
            </w:r>
          </w:hyperlink>
        </w:p>
        <w:p w:rsidR="004566E3" w:rsidRDefault="003B17E8">
          <w:pPr>
            <w:pStyle w:val="TOC3"/>
            <w:rPr>
              <w:rFonts w:eastAsiaTheme="minorEastAsia"/>
              <w:noProof/>
            </w:rPr>
          </w:pPr>
          <w:hyperlink w:anchor="_Toc468261196" w:history="1">
            <w:r w:rsidR="004566E3" w:rsidRPr="007A5A09">
              <w:rPr>
                <w:rStyle w:val="Hyperlink"/>
                <w:noProof/>
                <w:lang w:bidi="hi-IN"/>
              </w:rPr>
              <w:t>22.1.8</w:t>
            </w:r>
            <w:r w:rsidR="004566E3">
              <w:rPr>
                <w:rFonts w:eastAsiaTheme="minorEastAsia"/>
                <w:noProof/>
              </w:rPr>
              <w:tab/>
            </w:r>
            <w:r w:rsidR="004566E3" w:rsidRPr="007A5A09">
              <w:rPr>
                <w:rStyle w:val="Hyperlink"/>
                <w:noProof/>
                <w:lang w:bidi="hi-IN"/>
              </w:rPr>
              <w:t>Blocking Operations</w:t>
            </w:r>
            <w:r w:rsidR="004566E3">
              <w:rPr>
                <w:noProof/>
                <w:webHidden/>
              </w:rPr>
              <w:tab/>
            </w:r>
            <w:r w:rsidR="004566E3">
              <w:rPr>
                <w:noProof/>
                <w:webHidden/>
              </w:rPr>
              <w:fldChar w:fldCharType="begin"/>
            </w:r>
            <w:r w:rsidR="004566E3">
              <w:rPr>
                <w:noProof/>
                <w:webHidden/>
              </w:rPr>
              <w:instrText xml:space="preserve"> PAGEREF _Toc468261196 \h </w:instrText>
            </w:r>
            <w:r w:rsidR="004566E3">
              <w:rPr>
                <w:noProof/>
                <w:webHidden/>
              </w:rPr>
            </w:r>
            <w:r w:rsidR="004566E3">
              <w:rPr>
                <w:noProof/>
                <w:webHidden/>
              </w:rPr>
              <w:fldChar w:fldCharType="separate"/>
            </w:r>
            <w:r>
              <w:rPr>
                <w:noProof/>
                <w:webHidden/>
              </w:rPr>
              <w:t>136</w:t>
            </w:r>
            <w:r w:rsidR="004566E3">
              <w:rPr>
                <w:noProof/>
                <w:webHidden/>
              </w:rPr>
              <w:fldChar w:fldCharType="end"/>
            </w:r>
          </w:hyperlink>
        </w:p>
        <w:p w:rsidR="004566E3" w:rsidRDefault="003B17E8">
          <w:pPr>
            <w:pStyle w:val="TOC2"/>
            <w:rPr>
              <w:rFonts w:eastAsiaTheme="minorEastAsia"/>
              <w:noProof/>
            </w:rPr>
          </w:pPr>
          <w:hyperlink w:anchor="_Toc468261197" w:history="1">
            <w:r w:rsidR="004566E3" w:rsidRPr="007A5A09">
              <w:rPr>
                <w:rStyle w:val="Hyperlink"/>
                <w:noProof/>
                <w:lang w:bidi="hi-IN"/>
              </w:rPr>
              <w:t>22.2</w:t>
            </w:r>
            <w:r w:rsidR="004566E3">
              <w:rPr>
                <w:rFonts w:eastAsiaTheme="minorEastAsia"/>
                <w:noProof/>
              </w:rPr>
              <w:tab/>
            </w:r>
            <w:r w:rsidR="004566E3" w:rsidRPr="007A5A09">
              <w:rPr>
                <w:rStyle w:val="Hyperlink"/>
                <w:noProof/>
                <w:lang w:bidi="hi-IN"/>
              </w:rPr>
              <w:t>Portlet Parameters and Render State</w:t>
            </w:r>
            <w:r w:rsidR="004566E3">
              <w:rPr>
                <w:noProof/>
                <w:webHidden/>
              </w:rPr>
              <w:tab/>
            </w:r>
            <w:r w:rsidR="004566E3">
              <w:rPr>
                <w:noProof/>
                <w:webHidden/>
              </w:rPr>
              <w:fldChar w:fldCharType="begin"/>
            </w:r>
            <w:r w:rsidR="004566E3">
              <w:rPr>
                <w:noProof/>
                <w:webHidden/>
              </w:rPr>
              <w:instrText xml:space="preserve"> PAGEREF _Toc468261197 \h </w:instrText>
            </w:r>
            <w:r w:rsidR="004566E3">
              <w:rPr>
                <w:noProof/>
                <w:webHidden/>
              </w:rPr>
            </w:r>
            <w:r w:rsidR="004566E3">
              <w:rPr>
                <w:noProof/>
                <w:webHidden/>
              </w:rPr>
              <w:fldChar w:fldCharType="separate"/>
            </w:r>
            <w:r>
              <w:rPr>
                <w:noProof/>
                <w:webHidden/>
              </w:rPr>
              <w:t>137</w:t>
            </w:r>
            <w:r w:rsidR="004566E3">
              <w:rPr>
                <w:noProof/>
                <w:webHidden/>
              </w:rPr>
              <w:fldChar w:fldCharType="end"/>
            </w:r>
          </w:hyperlink>
        </w:p>
        <w:p w:rsidR="004566E3" w:rsidRDefault="003B17E8">
          <w:pPr>
            <w:pStyle w:val="TOC2"/>
            <w:rPr>
              <w:rFonts w:eastAsiaTheme="minorEastAsia"/>
              <w:noProof/>
            </w:rPr>
          </w:pPr>
          <w:hyperlink w:anchor="_Toc468261198" w:history="1">
            <w:r w:rsidR="004566E3" w:rsidRPr="007A5A09">
              <w:rPr>
                <w:rStyle w:val="Hyperlink"/>
                <w:noProof/>
                <w:lang w:bidi="hi-IN"/>
              </w:rPr>
              <w:t>22.3</w:t>
            </w:r>
            <w:r w:rsidR="004566E3">
              <w:rPr>
                <w:rFonts w:eastAsiaTheme="minorEastAsia"/>
                <w:noProof/>
              </w:rPr>
              <w:tab/>
            </w:r>
            <w:r w:rsidR="004566E3" w:rsidRPr="007A5A09">
              <w:rPr>
                <w:rStyle w:val="Hyperlink"/>
                <w:noProof/>
                <w:lang w:bidi="hi-IN"/>
              </w:rPr>
              <w:t>Scenarios</w:t>
            </w:r>
            <w:r w:rsidR="004566E3">
              <w:rPr>
                <w:noProof/>
                <w:webHidden/>
              </w:rPr>
              <w:tab/>
            </w:r>
            <w:r w:rsidR="004566E3">
              <w:rPr>
                <w:noProof/>
                <w:webHidden/>
              </w:rPr>
              <w:fldChar w:fldCharType="begin"/>
            </w:r>
            <w:r w:rsidR="004566E3">
              <w:rPr>
                <w:noProof/>
                <w:webHidden/>
              </w:rPr>
              <w:instrText xml:space="preserve"> PAGEREF _Toc468261198 \h </w:instrText>
            </w:r>
            <w:r w:rsidR="004566E3">
              <w:rPr>
                <w:noProof/>
                <w:webHidden/>
              </w:rPr>
            </w:r>
            <w:r w:rsidR="004566E3">
              <w:rPr>
                <w:noProof/>
                <w:webHidden/>
              </w:rPr>
              <w:fldChar w:fldCharType="separate"/>
            </w:r>
            <w:r>
              <w:rPr>
                <w:noProof/>
                <w:webHidden/>
              </w:rPr>
              <w:t>138</w:t>
            </w:r>
            <w:r w:rsidR="004566E3">
              <w:rPr>
                <w:noProof/>
                <w:webHidden/>
              </w:rPr>
              <w:fldChar w:fldCharType="end"/>
            </w:r>
          </w:hyperlink>
        </w:p>
        <w:p w:rsidR="004566E3" w:rsidRDefault="003B17E8">
          <w:pPr>
            <w:pStyle w:val="TOC3"/>
            <w:rPr>
              <w:rFonts w:eastAsiaTheme="minorEastAsia"/>
              <w:noProof/>
            </w:rPr>
          </w:pPr>
          <w:hyperlink w:anchor="_Toc468261199" w:history="1">
            <w:r w:rsidR="004566E3" w:rsidRPr="007A5A09">
              <w:rPr>
                <w:rStyle w:val="Hyperlink"/>
                <w:noProof/>
                <w:lang w:bidi="hi-IN"/>
              </w:rPr>
              <w:t>22.3.1</w:t>
            </w:r>
            <w:r w:rsidR="004566E3">
              <w:rPr>
                <w:rFonts w:eastAsiaTheme="minorEastAsia"/>
                <w:noProof/>
              </w:rPr>
              <w:tab/>
            </w:r>
            <w:r w:rsidR="004566E3" w:rsidRPr="007A5A09">
              <w:rPr>
                <w:rStyle w:val="Hyperlink"/>
                <w:noProof/>
                <w:lang w:bidi="hi-IN"/>
              </w:rPr>
              <w:t>Initial Page Load</w:t>
            </w:r>
            <w:r w:rsidR="004566E3">
              <w:rPr>
                <w:noProof/>
                <w:webHidden/>
              </w:rPr>
              <w:tab/>
            </w:r>
            <w:r w:rsidR="004566E3">
              <w:rPr>
                <w:noProof/>
                <w:webHidden/>
              </w:rPr>
              <w:fldChar w:fldCharType="begin"/>
            </w:r>
            <w:r w:rsidR="004566E3">
              <w:rPr>
                <w:noProof/>
                <w:webHidden/>
              </w:rPr>
              <w:instrText xml:space="preserve"> PAGEREF _Toc468261199 \h </w:instrText>
            </w:r>
            <w:r w:rsidR="004566E3">
              <w:rPr>
                <w:noProof/>
                <w:webHidden/>
              </w:rPr>
            </w:r>
            <w:r w:rsidR="004566E3">
              <w:rPr>
                <w:noProof/>
                <w:webHidden/>
              </w:rPr>
              <w:fldChar w:fldCharType="separate"/>
            </w:r>
            <w:r>
              <w:rPr>
                <w:noProof/>
                <w:webHidden/>
              </w:rPr>
              <w:t>138</w:t>
            </w:r>
            <w:r w:rsidR="004566E3">
              <w:rPr>
                <w:noProof/>
                <w:webHidden/>
              </w:rPr>
              <w:fldChar w:fldCharType="end"/>
            </w:r>
          </w:hyperlink>
        </w:p>
        <w:p w:rsidR="004566E3" w:rsidRDefault="003B17E8">
          <w:pPr>
            <w:pStyle w:val="TOC3"/>
            <w:rPr>
              <w:rFonts w:eastAsiaTheme="minorEastAsia"/>
              <w:noProof/>
            </w:rPr>
          </w:pPr>
          <w:hyperlink w:anchor="_Toc468261200" w:history="1">
            <w:r w:rsidR="004566E3" w:rsidRPr="007A5A09">
              <w:rPr>
                <w:rStyle w:val="Hyperlink"/>
                <w:noProof/>
                <w:lang w:bidi="hi-IN"/>
              </w:rPr>
              <w:t>22.3.2</w:t>
            </w:r>
            <w:r w:rsidR="004566E3">
              <w:rPr>
                <w:rFonts w:eastAsiaTheme="minorEastAsia"/>
                <w:noProof/>
              </w:rPr>
              <w:tab/>
            </w:r>
            <w:r w:rsidR="004566E3" w:rsidRPr="007A5A09">
              <w:rPr>
                <w:rStyle w:val="Hyperlink"/>
                <w:noProof/>
                <w:lang w:bidi="hi-IN"/>
              </w:rPr>
              <w:t>Single Portlet Update</w:t>
            </w:r>
            <w:r w:rsidR="004566E3">
              <w:rPr>
                <w:noProof/>
                <w:webHidden/>
              </w:rPr>
              <w:tab/>
            </w:r>
            <w:r w:rsidR="004566E3">
              <w:rPr>
                <w:noProof/>
                <w:webHidden/>
              </w:rPr>
              <w:fldChar w:fldCharType="begin"/>
            </w:r>
            <w:r w:rsidR="004566E3">
              <w:rPr>
                <w:noProof/>
                <w:webHidden/>
              </w:rPr>
              <w:instrText xml:space="preserve"> PAGEREF _Toc468261200 \h </w:instrText>
            </w:r>
            <w:r w:rsidR="004566E3">
              <w:rPr>
                <w:noProof/>
                <w:webHidden/>
              </w:rPr>
            </w:r>
            <w:r w:rsidR="004566E3">
              <w:rPr>
                <w:noProof/>
                <w:webHidden/>
              </w:rPr>
              <w:fldChar w:fldCharType="separate"/>
            </w:r>
            <w:r>
              <w:rPr>
                <w:noProof/>
                <w:webHidden/>
              </w:rPr>
              <w:t>140</w:t>
            </w:r>
            <w:r w:rsidR="004566E3">
              <w:rPr>
                <w:noProof/>
                <w:webHidden/>
              </w:rPr>
              <w:fldChar w:fldCharType="end"/>
            </w:r>
          </w:hyperlink>
        </w:p>
        <w:p w:rsidR="004566E3" w:rsidRDefault="003B17E8">
          <w:pPr>
            <w:pStyle w:val="TOC3"/>
            <w:rPr>
              <w:rFonts w:eastAsiaTheme="minorEastAsia"/>
              <w:noProof/>
            </w:rPr>
          </w:pPr>
          <w:hyperlink w:anchor="_Toc468261201" w:history="1">
            <w:r w:rsidR="004566E3" w:rsidRPr="007A5A09">
              <w:rPr>
                <w:rStyle w:val="Hyperlink"/>
                <w:noProof/>
                <w:lang w:bidi="hi-IN"/>
              </w:rPr>
              <w:t>22.3.3</w:t>
            </w:r>
            <w:r w:rsidR="004566E3">
              <w:rPr>
                <w:rFonts w:eastAsiaTheme="minorEastAsia"/>
                <w:noProof/>
              </w:rPr>
              <w:tab/>
            </w:r>
            <w:r w:rsidR="004566E3" w:rsidRPr="007A5A09">
              <w:rPr>
                <w:rStyle w:val="Hyperlink"/>
                <w:noProof/>
                <w:lang w:bidi="hi-IN"/>
              </w:rPr>
              <w:t>Public Render Parameter Update</w:t>
            </w:r>
            <w:r w:rsidR="004566E3">
              <w:rPr>
                <w:noProof/>
                <w:webHidden/>
              </w:rPr>
              <w:tab/>
            </w:r>
            <w:r w:rsidR="004566E3">
              <w:rPr>
                <w:noProof/>
                <w:webHidden/>
              </w:rPr>
              <w:fldChar w:fldCharType="begin"/>
            </w:r>
            <w:r w:rsidR="004566E3">
              <w:rPr>
                <w:noProof/>
                <w:webHidden/>
              </w:rPr>
              <w:instrText xml:space="preserve"> PAGEREF _Toc468261201 \h </w:instrText>
            </w:r>
            <w:r w:rsidR="004566E3">
              <w:rPr>
                <w:noProof/>
                <w:webHidden/>
              </w:rPr>
            </w:r>
            <w:r w:rsidR="004566E3">
              <w:rPr>
                <w:noProof/>
                <w:webHidden/>
              </w:rPr>
              <w:fldChar w:fldCharType="separate"/>
            </w:r>
            <w:r>
              <w:rPr>
                <w:noProof/>
                <w:webHidden/>
              </w:rPr>
              <w:t>141</w:t>
            </w:r>
            <w:r w:rsidR="004566E3">
              <w:rPr>
                <w:noProof/>
                <w:webHidden/>
              </w:rPr>
              <w:fldChar w:fldCharType="end"/>
            </w:r>
          </w:hyperlink>
        </w:p>
        <w:p w:rsidR="004566E3" w:rsidRDefault="003B17E8">
          <w:pPr>
            <w:pStyle w:val="TOC3"/>
            <w:rPr>
              <w:rFonts w:eastAsiaTheme="minorEastAsia"/>
              <w:noProof/>
            </w:rPr>
          </w:pPr>
          <w:hyperlink w:anchor="_Toc468261202" w:history="1">
            <w:r w:rsidR="004566E3" w:rsidRPr="007A5A09">
              <w:rPr>
                <w:rStyle w:val="Hyperlink"/>
                <w:noProof/>
                <w:lang w:bidi="hi-IN"/>
              </w:rPr>
              <w:t>22.3.4</w:t>
            </w:r>
            <w:r w:rsidR="004566E3">
              <w:rPr>
                <w:rFonts w:eastAsiaTheme="minorEastAsia"/>
                <w:noProof/>
              </w:rPr>
              <w:tab/>
            </w:r>
            <w:r w:rsidR="004566E3" w:rsidRPr="007A5A09">
              <w:rPr>
                <w:rStyle w:val="Hyperlink"/>
                <w:noProof/>
                <w:lang w:bidi="hi-IN"/>
              </w:rPr>
              <w:t>Portlet Action</w:t>
            </w:r>
            <w:r w:rsidR="004566E3">
              <w:rPr>
                <w:noProof/>
                <w:webHidden/>
              </w:rPr>
              <w:tab/>
            </w:r>
            <w:r w:rsidR="004566E3">
              <w:rPr>
                <w:noProof/>
                <w:webHidden/>
              </w:rPr>
              <w:fldChar w:fldCharType="begin"/>
            </w:r>
            <w:r w:rsidR="004566E3">
              <w:rPr>
                <w:noProof/>
                <w:webHidden/>
              </w:rPr>
              <w:instrText xml:space="preserve"> PAGEREF _Toc468261202 \h </w:instrText>
            </w:r>
            <w:r w:rsidR="004566E3">
              <w:rPr>
                <w:noProof/>
                <w:webHidden/>
              </w:rPr>
            </w:r>
            <w:r w:rsidR="004566E3">
              <w:rPr>
                <w:noProof/>
                <w:webHidden/>
              </w:rPr>
              <w:fldChar w:fldCharType="separate"/>
            </w:r>
            <w:r>
              <w:rPr>
                <w:noProof/>
                <w:webHidden/>
              </w:rPr>
              <w:t>142</w:t>
            </w:r>
            <w:r w:rsidR="004566E3">
              <w:rPr>
                <w:noProof/>
                <w:webHidden/>
              </w:rPr>
              <w:fldChar w:fldCharType="end"/>
            </w:r>
          </w:hyperlink>
        </w:p>
        <w:p w:rsidR="004566E3" w:rsidRDefault="003B17E8">
          <w:pPr>
            <w:pStyle w:val="TOC3"/>
            <w:rPr>
              <w:rFonts w:eastAsiaTheme="minorEastAsia"/>
              <w:noProof/>
            </w:rPr>
          </w:pPr>
          <w:hyperlink w:anchor="_Toc468261203" w:history="1">
            <w:r w:rsidR="004566E3" w:rsidRPr="007A5A09">
              <w:rPr>
                <w:rStyle w:val="Hyperlink"/>
                <w:noProof/>
                <w:lang w:bidi="hi-IN"/>
              </w:rPr>
              <w:t>22.3.5</w:t>
            </w:r>
            <w:r w:rsidR="004566E3">
              <w:rPr>
                <w:rFonts w:eastAsiaTheme="minorEastAsia"/>
                <w:noProof/>
              </w:rPr>
              <w:tab/>
            </w:r>
            <w:r w:rsidR="004566E3" w:rsidRPr="007A5A09">
              <w:rPr>
                <w:rStyle w:val="Hyperlink"/>
                <w:noProof/>
                <w:lang w:bidi="hi-IN"/>
              </w:rPr>
              <w:t>Partial Action</w:t>
            </w:r>
            <w:r w:rsidR="004566E3">
              <w:rPr>
                <w:noProof/>
                <w:webHidden/>
              </w:rPr>
              <w:tab/>
            </w:r>
            <w:r w:rsidR="004566E3">
              <w:rPr>
                <w:noProof/>
                <w:webHidden/>
              </w:rPr>
              <w:fldChar w:fldCharType="begin"/>
            </w:r>
            <w:r w:rsidR="004566E3">
              <w:rPr>
                <w:noProof/>
                <w:webHidden/>
              </w:rPr>
              <w:instrText xml:space="preserve"> PAGEREF _Toc468261203 \h </w:instrText>
            </w:r>
            <w:r w:rsidR="004566E3">
              <w:rPr>
                <w:noProof/>
                <w:webHidden/>
              </w:rPr>
            </w:r>
            <w:r w:rsidR="004566E3">
              <w:rPr>
                <w:noProof/>
                <w:webHidden/>
              </w:rPr>
              <w:fldChar w:fldCharType="separate"/>
            </w:r>
            <w:r>
              <w:rPr>
                <w:noProof/>
                <w:webHidden/>
              </w:rPr>
              <w:t>143</w:t>
            </w:r>
            <w:r w:rsidR="004566E3">
              <w:rPr>
                <w:noProof/>
                <w:webHidden/>
              </w:rPr>
              <w:fldChar w:fldCharType="end"/>
            </w:r>
          </w:hyperlink>
        </w:p>
        <w:p w:rsidR="004566E3" w:rsidRDefault="003B17E8">
          <w:pPr>
            <w:pStyle w:val="TOC2"/>
            <w:rPr>
              <w:rFonts w:eastAsiaTheme="minorEastAsia"/>
              <w:noProof/>
            </w:rPr>
          </w:pPr>
          <w:hyperlink w:anchor="_Toc468261204" w:history="1">
            <w:r w:rsidR="004566E3" w:rsidRPr="007A5A09">
              <w:rPr>
                <w:rStyle w:val="Hyperlink"/>
                <w:noProof/>
                <w:lang w:bidi="hi-IN"/>
              </w:rPr>
              <w:t>22.4</w:t>
            </w:r>
            <w:r w:rsidR="004566E3">
              <w:rPr>
                <w:rFonts w:eastAsiaTheme="minorEastAsia"/>
                <w:noProof/>
              </w:rPr>
              <w:tab/>
            </w:r>
            <w:r w:rsidR="004566E3" w:rsidRPr="007A5A09">
              <w:rPr>
                <w:rStyle w:val="Hyperlink"/>
                <w:noProof/>
                <w:lang w:bidi="hi-IN"/>
              </w:rPr>
              <w:t>Portlet Hub API</w:t>
            </w:r>
            <w:r w:rsidR="004566E3">
              <w:rPr>
                <w:noProof/>
                <w:webHidden/>
              </w:rPr>
              <w:tab/>
            </w:r>
            <w:r w:rsidR="004566E3">
              <w:rPr>
                <w:noProof/>
                <w:webHidden/>
              </w:rPr>
              <w:fldChar w:fldCharType="begin"/>
            </w:r>
            <w:r w:rsidR="004566E3">
              <w:rPr>
                <w:noProof/>
                <w:webHidden/>
              </w:rPr>
              <w:instrText xml:space="preserve"> PAGEREF _Toc468261204 \h </w:instrText>
            </w:r>
            <w:r w:rsidR="004566E3">
              <w:rPr>
                <w:noProof/>
                <w:webHidden/>
              </w:rPr>
            </w:r>
            <w:r w:rsidR="004566E3">
              <w:rPr>
                <w:noProof/>
                <w:webHidden/>
              </w:rPr>
              <w:fldChar w:fldCharType="separate"/>
            </w:r>
            <w:r>
              <w:rPr>
                <w:noProof/>
                <w:webHidden/>
              </w:rPr>
              <w:t>145</w:t>
            </w:r>
            <w:r w:rsidR="004566E3">
              <w:rPr>
                <w:noProof/>
                <w:webHidden/>
              </w:rPr>
              <w:fldChar w:fldCharType="end"/>
            </w:r>
          </w:hyperlink>
        </w:p>
        <w:p w:rsidR="004566E3" w:rsidRDefault="003B17E8">
          <w:pPr>
            <w:pStyle w:val="TOC3"/>
            <w:rPr>
              <w:rFonts w:eastAsiaTheme="minorEastAsia"/>
              <w:noProof/>
            </w:rPr>
          </w:pPr>
          <w:hyperlink w:anchor="_Toc468261205" w:history="1">
            <w:r w:rsidR="004566E3" w:rsidRPr="007A5A09">
              <w:rPr>
                <w:rStyle w:val="Hyperlink"/>
                <w:rFonts w:ascii="Courier New" w:hAnsi="Courier New" w:cs="Courier New"/>
                <w:noProof/>
                <w:lang w:bidi="hi-IN"/>
              </w:rPr>
              <w:t>22.4.1</w:t>
            </w:r>
            <w:r w:rsidR="004566E3">
              <w:rPr>
                <w:rFonts w:eastAsiaTheme="minorEastAsia"/>
                <w:noProof/>
              </w:rPr>
              <w:tab/>
            </w:r>
            <w:r w:rsidR="004566E3" w:rsidRPr="007A5A09">
              <w:rPr>
                <w:rStyle w:val="Hyperlink"/>
                <w:rFonts w:ascii="Courier New" w:hAnsi="Courier New" w:cs="Courier New"/>
                <w:noProof/>
                <w:lang w:bidi="hi-IN"/>
              </w:rPr>
              <w:t>Portlet.register()</w:t>
            </w:r>
            <w:r w:rsidR="004566E3">
              <w:rPr>
                <w:noProof/>
                <w:webHidden/>
              </w:rPr>
              <w:tab/>
            </w:r>
            <w:r w:rsidR="004566E3">
              <w:rPr>
                <w:noProof/>
                <w:webHidden/>
              </w:rPr>
              <w:fldChar w:fldCharType="begin"/>
            </w:r>
            <w:r w:rsidR="004566E3">
              <w:rPr>
                <w:noProof/>
                <w:webHidden/>
              </w:rPr>
              <w:instrText xml:space="preserve"> PAGEREF _Toc468261205 \h </w:instrText>
            </w:r>
            <w:r w:rsidR="004566E3">
              <w:rPr>
                <w:noProof/>
                <w:webHidden/>
              </w:rPr>
            </w:r>
            <w:r w:rsidR="004566E3">
              <w:rPr>
                <w:noProof/>
                <w:webHidden/>
              </w:rPr>
              <w:fldChar w:fldCharType="separate"/>
            </w:r>
            <w:r>
              <w:rPr>
                <w:noProof/>
                <w:webHidden/>
              </w:rPr>
              <w:t>145</w:t>
            </w:r>
            <w:r w:rsidR="004566E3">
              <w:rPr>
                <w:noProof/>
                <w:webHidden/>
              </w:rPr>
              <w:fldChar w:fldCharType="end"/>
            </w:r>
          </w:hyperlink>
        </w:p>
        <w:p w:rsidR="004566E3" w:rsidRDefault="003B17E8">
          <w:pPr>
            <w:pStyle w:val="TOC3"/>
            <w:rPr>
              <w:rFonts w:eastAsiaTheme="minorEastAsia"/>
              <w:noProof/>
            </w:rPr>
          </w:pPr>
          <w:hyperlink w:anchor="_Toc468261206" w:history="1">
            <w:r w:rsidR="004566E3" w:rsidRPr="007A5A09">
              <w:rPr>
                <w:rStyle w:val="Hyperlink"/>
                <w:rFonts w:ascii="Courier New" w:hAnsi="Courier New" w:cs="Courier New"/>
                <w:noProof/>
                <w:lang w:bidi="hi-IN"/>
              </w:rPr>
              <w:t>22.4.2</w:t>
            </w:r>
            <w:r w:rsidR="004566E3">
              <w:rPr>
                <w:rFonts w:eastAsiaTheme="minorEastAsia"/>
                <w:noProof/>
              </w:rPr>
              <w:tab/>
            </w:r>
            <w:r w:rsidR="004566E3" w:rsidRPr="007A5A09">
              <w:rPr>
                <w:rStyle w:val="Hyperlink"/>
                <w:rFonts w:ascii="Courier New" w:hAnsi="Courier New" w:cs="Courier New"/>
                <w:noProof/>
                <w:lang w:bidi="hi-IN"/>
              </w:rPr>
              <w:t>action(actParams, element)</w:t>
            </w:r>
            <w:r w:rsidR="004566E3">
              <w:rPr>
                <w:noProof/>
                <w:webHidden/>
              </w:rPr>
              <w:tab/>
            </w:r>
            <w:r w:rsidR="004566E3">
              <w:rPr>
                <w:noProof/>
                <w:webHidden/>
              </w:rPr>
              <w:fldChar w:fldCharType="begin"/>
            </w:r>
            <w:r w:rsidR="004566E3">
              <w:rPr>
                <w:noProof/>
                <w:webHidden/>
              </w:rPr>
              <w:instrText xml:space="preserve"> PAGEREF _Toc468261206 \h </w:instrText>
            </w:r>
            <w:r w:rsidR="004566E3">
              <w:rPr>
                <w:noProof/>
                <w:webHidden/>
              </w:rPr>
            </w:r>
            <w:r w:rsidR="004566E3">
              <w:rPr>
                <w:noProof/>
                <w:webHidden/>
              </w:rPr>
              <w:fldChar w:fldCharType="separate"/>
            </w:r>
            <w:r>
              <w:rPr>
                <w:noProof/>
                <w:webHidden/>
              </w:rPr>
              <w:t>145</w:t>
            </w:r>
            <w:r w:rsidR="004566E3">
              <w:rPr>
                <w:noProof/>
                <w:webHidden/>
              </w:rPr>
              <w:fldChar w:fldCharType="end"/>
            </w:r>
          </w:hyperlink>
        </w:p>
        <w:p w:rsidR="004566E3" w:rsidRDefault="003B17E8">
          <w:pPr>
            <w:pStyle w:val="TOC3"/>
            <w:rPr>
              <w:rFonts w:eastAsiaTheme="minorEastAsia"/>
              <w:noProof/>
            </w:rPr>
          </w:pPr>
          <w:hyperlink w:anchor="_Toc468261207" w:history="1">
            <w:r w:rsidR="004566E3" w:rsidRPr="007A5A09">
              <w:rPr>
                <w:rStyle w:val="Hyperlink"/>
                <w:rFonts w:ascii="Courier New" w:hAnsi="Courier New" w:cs="Courier New"/>
                <w:noProof/>
                <w:lang w:bidi="hi-IN"/>
              </w:rPr>
              <w:t>22.4.3</w:t>
            </w:r>
            <w:r w:rsidR="004566E3">
              <w:rPr>
                <w:rFonts w:eastAsiaTheme="minorEastAsia"/>
                <w:noProof/>
              </w:rPr>
              <w:tab/>
            </w:r>
            <w:r w:rsidR="004566E3" w:rsidRPr="007A5A09">
              <w:rPr>
                <w:rStyle w:val="Hyperlink"/>
                <w:rFonts w:ascii="Courier New" w:hAnsi="Courier New" w:cs="Courier New"/>
                <w:noProof/>
                <w:lang w:bidi="hi-IN"/>
              </w:rPr>
              <w:t>addEventListener(type, func)</w:t>
            </w:r>
            <w:r w:rsidR="004566E3">
              <w:rPr>
                <w:noProof/>
                <w:webHidden/>
              </w:rPr>
              <w:tab/>
            </w:r>
            <w:r w:rsidR="004566E3">
              <w:rPr>
                <w:noProof/>
                <w:webHidden/>
              </w:rPr>
              <w:fldChar w:fldCharType="begin"/>
            </w:r>
            <w:r w:rsidR="004566E3">
              <w:rPr>
                <w:noProof/>
                <w:webHidden/>
              </w:rPr>
              <w:instrText xml:space="preserve"> PAGEREF _Toc468261207 \h </w:instrText>
            </w:r>
            <w:r w:rsidR="004566E3">
              <w:rPr>
                <w:noProof/>
                <w:webHidden/>
              </w:rPr>
            </w:r>
            <w:r w:rsidR="004566E3">
              <w:rPr>
                <w:noProof/>
                <w:webHidden/>
              </w:rPr>
              <w:fldChar w:fldCharType="separate"/>
            </w:r>
            <w:r>
              <w:rPr>
                <w:noProof/>
                <w:webHidden/>
              </w:rPr>
              <w:t>147</w:t>
            </w:r>
            <w:r w:rsidR="004566E3">
              <w:rPr>
                <w:noProof/>
                <w:webHidden/>
              </w:rPr>
              <w:fldChar w:fldCharType="end"/>
            </w:r>
          </w:hyperlink>
        </w:p>
        <w:p w:rsidR="004566E3" w:rsidRDefault="003B17E8">
          <w:pPr>
            <w:pStyle w:val="TOC3"/>
            <w:rPr>
              <w:rFonts w:eastAsiaTheme="minorEastAsia"/>
              <w:noProof/>
            </w:rPr>
          </w:pPr>
          <w:hyperlink w:anchor="_Toc468261208" w:history="1">
            <w:r w:rsidR="004566E3" w:rsidRPr="007A5A09">
              <w:rPr>
                <w:rStyle w:val="Hyperlink"/>
                <w:rFonts w:ascii="Courier New" w:hAnsi="Courier New" w:cs="Courier New"/>
                <w:noProof/>
                <w:lang w:bidi="hi-IN"/>
              </w:rPr>
              <w:t>22.4.4</w:t>
            </w:r>
            <w:r w:rsidR="004566E3">
              <w:rPr>
                <w:rFonts w:eastAsiaTheme="minorEastAsia"/>
                <w:noProof/>
              </w:rPr>
              <w:tab/>
            </w:r>
            <w:r w:rsidR="004566E3" w:rsidRPr="007A5A09">
              <w:rPr>
                <w:rStyle w:val="Hyperlink"/>
                <w:rFonts w:ascii="Courier New" w:hAnsi="Courier New" w:cs="Courier New"/>
                <w:noProof/>
                <w:lang w:bidi="hi-IN"/>
              </w:rPr>
              <w:t>createResourceUrl(resParams, cache, resid)</w:t>
            </w:r>
            <w:r w:rsidR="004566E3">
              <w:rPr>
                <w:noProof/>
                <w:webHidden/>
              </w:rPr>
              <w:tab/>
            </w:r>
            <w:r w:rsidR="004566E3">
              <w:rPr>
                <w:noProof/>
                <w:webHidden/>
              </w:rPr>
              <w:fldChar w:fldCharType="begin"/>
            </w:r>
            <w:r w:rsidR="004566E3">
              <w:rPr>
                <w:noProof/>
                <w:webHidden/>
              </w:rPr>
              <w:instrText xml:space="preserve"> PAGEREF _Toc468261208 \h </w:instrText>
            </w:r>
            <w:r w:rsidR="004566E3">
              <w:rPr>
                <w:noProof/>
                <w:webHidden/>
              </w:rPr>
            </w:r>
            <w:r w:rsidR="004566E3">
              <w:rPr>
                <w:noProof/>
                <w:webHidden/>
              </w:rPr>
              <w:fldChar w:fldCharType="separate"/>
            </w:r>
            <w:r>
              <w:rPr>
                <w:noProof/>
                <w:webHidden/>
              </w:rPr>
              <w:t>147</w:t>
            </w:r>
            <w:r w:rsidR="004566E3">
              <w:rPr>
                <w:noProof/>
                <w:webHidden/>
              </w:rPr>
              <w:fldChar w:fldCharType="end"/>
            </w:r>
          </w:hyperlink>
        </w:p>
        <w:p w:rsidR="004566E3" w:rsidRDefault="003B17E8">
          <w:pPr>
            <w:pStyle w:val="TOC3"/>
            <w:rPr>
              <w:rFonts w:eastAsiaTheme="minorEastAsia"/>
              <w:noProof/>
            </w:rPr>
          </w:pPr>
          <w:hyperlink w:anchor="_Toc468261209" w:history="1">
            <w:r w:rsidR="004566E3" w:rsidRPr="007A5A09">
              <w:rPr>
                <w:rStyle w:val="Hyperlink"/>
                <w:rFonts w:ascii="Courier New" w:hAnsi="Courier New" w:cs="Courier New"/>
                <w:noProof/>
                <w:lang w:bidi="hi-IN"/>
              </w:rPr>
              <w:t>22.4.5</w:t>
            </w:r>
            <w:r w:rsidR="004566E3">
              <w:rPr>
                <w:rFonts w:eastAsiaTheme="minorEastAsia"/>
                <w:noProof/>
              </w:rPr>
              <w:tab/>
            </w:r>
            <w:r w:rsidR="004566E3" w:rsidRPr="007A5A09">
              <w:rPr>
                <w:rStyle w:val="Hyperlink"/>
                <w:rFonts w:ascii="Courier New" w:hAnsi="Courier New" w:cs="Courier New"/>
                <w:noProof/>
                <w:lang w:bidi="hi-IN"/>
              </w:rPr>
              <w:t>dispatchClientEvent(type, payload)</w:t>
            </w:r>
            <w:r w:rsidR="004566E3">
              <w:rPr>
                <w:noProof/>
                <w:webHidden/>
              </w:rPr>
              <w:tab/>
            </w:r>
            <w:r w:rsidR="004566E3">
              <w:rPr>
                <w:noProof/>
                <w:webHidden/>
              </w:rPr>
              <w:fldChar w:fldCharType="begin"/>
            </w:r>
            <w:r w:rsidR="004566E3">
              <w:rPr>
                <w:noProof/>
                <w:webHidden/>
              </w:rPr>
              <w:instrText xml:space="preserve"> PAGEREF _Toc468261209 \h </w:instrText>
            </w:r>
            <w:r w:rsidR="004566E3">
              <w:rPr>
                <w:noProof/>
                <w:webHidden/>
              </w:rPr>
            </w:r>
            <w:r w:rsidR="004566E3">
              <w:rPr>
                <w:noProof/>
                <w:webHidden/>
              </w:rPr>
              <w:fldChar w:fldCharType="separate"/>
            </w:r>
            <w:r>
              <w:rPr>
                <w:noProof/>
                <w:webHidden/>
              </w:rPr>
              <w:t>148</w:t>
            </w:r>
            <w:r w:rsidR="004566E3">
              <w:rPr>
                <w:noProof/>
                <w:webHidden/>
              </w:rPr>
              <w:fldChar w:fldCharType="end"/>
            </w:r>
          </w:hyperlink>
        </w:p>
        <w:p w:rsidR="004566E3" w:rsidRDefault="003B17E8">
          <w:pPr>
            <w:pStyle w:val="TOC3"/>
            <w:rPr>
              <w:rFonts w:eastAsiaTheme="minorEastAsia"/>
              <w:noProof/>
            </w:rPr>
          </w:pPr>
          <w:hyperlink w:anchor="_Toc468261210" w:history="1">
            <w:r w:rsidR="004566E3" w:rsidRPr="007A5A09">
              <w:rPr>
                <w:rStyle w:val="Hyperlink"/>
                <w:rFonts w:ascii="Courier New" w:hAnsi="Courier New" w:cs="Courier New"/>
                <w:noProof/>
                <w:lang w:bidi="hi-IN"/>
              </w:rPr>
              <w:t>22.4.6</w:t>
            </w:r>
            <w:r w:rsidR="004566E3">
              <w:rPr>
                <w:rFonts w:eastAsiaTheme="minorEastAsia"/>
                <w:noProof/>
              </w:rPr>
              <w:tab/>
            </w:r>
            <w:r w:rsidR="004566E3" w:rsidRPr="007A5A09">
              <w:rPr>
                <w:rStyle w:val="Hyperlink"/>
                <w:rFonts w:ascii="Courier New" w:hAnsi="Courier New" w:cs="Courier New"/>
                <w:noProof/>
                <w:lang w:bidi="hi-IN"/>
              </w:rPr>
              <w:t>isInProgress()</w:t>
            </w:r>
            <w:r w:rsidR="004566E3">
              <w:rPr>
                <w:noProof/>
                <w:webHidden/>
              </w:rPr>
              <w:tab/>
            </w:r>
            <w:r w:rsidR="004566E3">
              <w:rPr>
                <w:noProof/>
                <w:webHidden/>
              </w:rPr>
              <w:fldChar w:fldCharType="begin"/>
            </w:r>
            <w:r w:rsidR="004566E3">
              <w:rPr>
                <w:noProof/>
                <w:webHidden/>
              </w:rPr>
              <w:instrText xml:space="preserve"> PAGEREF _Toc468261210 \h </w:instrText>
            </w:r>
            <w:r w:rsidR="004566E3">
              <w:rPr>
                <w:noProof/>
                <w:webHidden/>
              </w:rPr>
            </w:r>
            <w:r w:rsidR="004566E3">
              <w:rPr>
                <w:noProof/>
                <w:webHidden/>
              </w:rPr>
              <w:fldChar w:fldCharType="separate"/>
            </w:r>
            <w:r>
              <w:rPr>
                <w:noProof/>
                <w:webHidden/>
              </w:rPr>
              <w:t>149</w:t>
            </w:r>
            <w:r w:rsidR="004566E3">
              <w:rPr>
                <w:noProof/>
                <w:webHidden/>
              </w:rPr>
              <w:fldChar w:fldCharType="end"/>
            </w:r>
          </w:hyperlink>
        </w:p>
        <w:p w:rsidR="004566E3" w:rsidRDefault="003B17E8">
          <w:pPr>
            <w:pStyle w:val="TOC3"/>
            <w:rPr>
              <w:rFonts w:eastAsiaTheme="minorEastAsia"/>
              <w:noProof/>
            </w:rPr>
          </w:pPr>
          <w:hyperlink w:anchor="_Toc468261211" w:history="1">
            <w:r w:rsidR="004566E3" w:rsidRPr="007A5A09">
              <w:rPr>
                <w:rStyle w:val="Hyperlink"/>
                <w:rFonts w:ascii="Courier New" w:hAnsi="Courier New" w:cs="Courier New"/>
                <w:noProof/>
                <w:lang w:bidi="hi-IN"/>
              </w:rPr>
              <w:t>22.4.7</w:t>
            </w:r>
            <w:r w:rsidR="004566E3">
              <w:rPr>
                <w:rFonts w:eastAsiaTheme="minorEastAsia"/>
                <w:noProof/>
              </w:rPr>
              <w:tab/>
            </w:r>
            <w:r w:rsidR="004566E3" w:rsidRPr="007A5A09">
              <w:rPr>
                <w:rStyle w:val="Hyperlink"/>
                <w:rFonts w:ascii="Courier New" w:hAnsi="Courier New" w:cs="Courier New"/>
                <w:noProof/>
                <w:lang w:bidi="hi-IN"/>
              </w:rPr>
              <w:t>newParameters(p)</w:t>
            </w:r>
            <w:r w:rsidR="004566E3">
              <w:rPr>
                <w:noProof/>
                <w:webHidden/>
              </w:rPr>
              <w:tab/>
            </w:r>
            <w:r w:rsidR="004566E3">
              <w:rPr>
                <w:noProof/>
                <w:webHidden/>
              </w:rPr>
              <w:fldChar w:fldCharType="begin"/>
            </w:r>
            <w:r w:rsidR="004566E3">
              <w:rPr>
                <w:noProof/>
                <w:webHidden/>
              </w:rPr>
              <w:instrText xml:space="preserve"> PAGEREF _Toc468261211 \h </w:instrText>
            </w:r>
            <w:r w:rsidR="004566E3">
              <w:rPr>
                <w:noProof/>
                <w:webHidden/>
              </w:rPr>
            </w:r>
            <w:r w:rsidR="004566E3">
              <w:rPr>
                <w:noProof/>
                <w:webHidden/>
              </w:rPr>
              <w:fldChar w:fldCharType="separate"/>
            </w:r>
            <w:r>
              <w:rPr>
                <w:noProof/>
                <w:webHidden/>
              </w:rPr>
              <w:t>149</w:t>
            </w:r>
            <w:r w:rsidR="004566E3">
              <w:rPr>
                <w:noProof/>
                <w:webHidden/>
              </w:rPr>
              <w:fldChar w:fldCharType="end"/>
            </w:r>
          </w:hyperlink>
        </w:p>
        <w:p w:rsidR="004566E3" w:rsidRDefault="003B17E8">
          <w:pPr>
            <w:pStyle w:val="TOC3"/>
            <w:rPr>
              <w:rFonts w:eastAsiaTheme="minorEastAsia"/>
              <w:noProof/>
            </w:rPr>
          </w:pPr>
          <w:hyperlink w:anchor="_Toc468261212" w:history="1">
            <w:r w:rsidR="004566E3" w:rsidRPr="007A5A09">
              <w:rPr>
                <w:rStyle w:val="Hyperlink"/>
                <w:rFonts w:ascii="Courier New" w:hAnsi="Courier New" w:cs="Courier New"/>
                <w:noProof/>
                <w:lang w:bidi="hi-IN"/>
              </w:rPr>
              <w:t>22.4.8</w:t>
            </w:r>
            <w:r w:rsidR="004566E3">
              <w:rPr>
                <w:rFonts w:eastAsiaTheme="minorEastAsia"/>
                <w:noProof/>
              </w:rPr>
              <w:tab/>
            </w:r>
            <w:r w:rsidR="004566E3" w:rsidRPr="007A5A09">
              <w:rPr>
                <w:rStyle w:val="Hyperlink"/>
                <w:rFonts w:ascii="Courier New" w:hAnsi="Courier New" w:cs="Courier New"/>
                <w:noProof/>
                <w:lang w:bidi="hi-IN"/>
              </w:rPr>
              <w:t>newState(s)</w:t>
            </w:r>
            <w:r w:rsidR="004566E3">
              <w:rPr>
                <w:noProof/>
                <w:webHidden/>
              </w:rPr>
              <w:tab/>
            </w:r>
            <w:r w:rsidR="004566E3">
              <w:rPr>
                <w:noProof/>
                <w:webHidden/>
              </w:rPr>
              <w:fldChar w:fldCharType="begin"/>
            </w:r>
            <w:r w:rsidR="004566E3">
              <w:rPr>
                <w:noProof/>
                <w:webHidden/>
              </w:rPr>
              <w:instrText xml:space="preserve"> PAGEREF _Toc468261212 \h </w:instrText>
            </w:r>
            <w:r w:rsidR="004566E3">
              <w:rPr>
                <w:noProof/>
                <w:webHidden/>
              </w:rPr>
            </w:r>
            <w:r w:rsidR="004566E3">
              <w:rPr>
                <w:noProof/>
                <w:webHidden/>
              </w:rPr>
              <w:fldChar w:fldCharType="separate"/>
            </w:r>
            <w:r>
              <w:rPr>
                <w:noProof/>
                <w:webHidden/>
              </w:rPr>
              <w:t>149</w:t>
            </w:r>
            <w:r w:rsidR="004566E3">
              <w:rPr>
                <w:noProof/>
                <w:webHidden/>
              </w:rPr>
              <w:fldChar w:fldCharType="end"/>
            </w:r>
          </w:hyperlink>
        </w:p>
        <w:p w:rsidR="004566E3" w:rsidRDefault="003B17E8">
          <w:pPr>
            <w:pStyle w:val="TOC3"/>
            <w:rPr>
              <w:rFonts w:eastAsiaTheme="minorEastAsia"/>
              <w:noProof/>
            </w:rPr>
          </w:pPr>
          <w:hyperlink w:anchor="_Toc468261213" w:history="1">
            <w:r w:rsidR="004566E3" w:rsidRPr="007A5A09">
              <w:rPr>
                <w:rStyle w:val="Hyperlink"/>
                <w:rFonts w:ascii="Courier New" w:hAnsi="Courier New" w:cs="Courier New"/>
                <w:noProof/>
                <w:lang w:bidi="hi-IN"/>
              </w:rPr>
              <w:t>22.4.9</w:t>
            </w:r>
            <w:r w:rsidR="004566E3">
              <w:rPr>
                <w:rFonts w:eastAsiaTheme="minorEastAsia"/>
                <w:noProof/>
              </w:rPr>
              <w:tab/>
            </w:r>
            <w:r w:rsidR="004566E3" w:rsidRPr="007A5A09">
              <w:rPr>
                <w:rStyle w:val="Hyperlink"/>
                <w:rFonts w:ascii="Courier New" w:hAnsi="Courier New" w:cs="Courier New"/>
                <w:noProof/>
                <w:lang w:bidi="hi-IN"/>
              </w:rPr>
              <w:t>removeEventListener(handle)</w:t>
            </w:r>
            <w:r w:rsidR="004566E3">
              <w:rPr>
                <w:noProof/>
                <w:webHidden/>
              </w:rPr>
              <w:tab/>
            </w:r>
            <w:r w:rsidR="004566E3">
              <w:rPr>
                <w:noProof/>
                <w:webHidden/>
              </w:rPr>
              <w:fldChar w:fldCharType="begin"/>
            </w:r>
            <w:r w:rsidR="004566E3">
              <w:rPr>
                <w:noProof/>
                <w:webHidden/>
              </w:rPr>
              <w:instrText xml:space="preserve"> PAGEREF _Toc468261213 \h </w:instrText>
            </w:r>
            <w:r w:rsidR="004566E3">
              <w:rPr>
                <w:noProof/>
                <w:webHidden/>
              </w:rPr>
            </w:r>
            <w:r w:rsidR="004566E3">
              <w:rPr>
                <w:noProof/>
                <w:webHidden/>
              </w:rPr>
              <w:fldChar w:fldCharType="separate"/>
            </w:r>
            <w:r>
              <w:rPr>
                <w:noProof/>
                <w:webHidden/>
              </w:rPr>
              <w:t>149</w:t>
            </w:r>
            <w:r w:rsidR="004566E3">
              <w:rPr>
                <w:noProof/>
                <w:webHidden/>
              </w:rPr>
              <w:fldChar w:fldCharType="end"/>
            </w:r>
          </w:hyperlink>
        </w:p>
        <w:p w:rsidR="004566E3" w:rsidRDefault="003B17E8">
          <w:pPr>
            <w:pStyle w:val="TOC3"/>
            <w:tabs>
              <w:tab w:val="left" w:pos="1760"/>
            </w:tabs>
            <w:rPr>
              <w:rFonts w:eastAsiaTheme="minorEastAsia"/>
              <w:noProof/>
            </w:rPr>
          </w:pPr>
          <w:hyperlink w:anchor="_Toc468261214" w:history="1">
            <w:r w:rsidR="004566E3" w:rsidRPr="007A5A09">
              <w:rPr>
                <w:rStyle w:val="Hyperlink"/>
                <w:rFonts w:ascii="Courier New" w:hAnsi="Courier New" w:cs="Courier New"/>
                <w:noProof/>
                <w:lang w:bidi="hi-IN"/>
              </w:rPr>
              <w:t>22.4.10</w:t>
            </w:r>
            <w:r w:rsidR="004566E3">
              <w:rPr>
                <w:rFonts w:eastAsiaTheme="minorEastAsia"/>
                <w:noProof/>
              </w:rPr>
              <w:tab/>
            </w:r>
            <w:r w:rsidR="004566E3" w:rsidRPr="007A5A09">
              <w:rPr>
                <w:rStyle w:val="Hyperlink"/>
                <w:rFonts w:ascii="Courier New" w:hAnsi="Courier New" w:cs="Courier New"/>
                <w:noProof/>
                <w:lang w:bidi="hi-IN"/>
              </w:rPr>
              <w:t>setRenderState(state)</w:t>
            </w:r>
            <w:r w:rsidR="004566E3">
              <w:rPr>
                <w:noProof/>
                <w:webHidden/>
              </w:rPr>
              <w:tab/>
            </w:r>
            <w:r w:rsidR="004566E3">
              <w:rPr>
                <w:noProof/>
                <w:webHidden/>
              </w:rPr>
              <w:fldChar w:fldCharType="begin"/>
            </w:r>
            <w:r w:rsidR="004566E3">
              <w:rPr>
                <w:noProof/>
                <w:webHidden/>
              </w:rPr>
              <w:instrText xml:space="preserve"> PAGEREF _Toc468261214 \h </w:instrText>
            </w:r>
            <w:r w:rsidR="004566E3">
              <w:rPr>
                <w:noProof/>
                <w:webHidden/>
              </w:rPr>
            </w:r>
            <w:r w:rsidR="004566E3">
              <w:rPr>
                <w:noProof/>
                <w:webHidden/>
              </w:rPr>
              <w:fldChar w:fldCharType="separate"/>
            </w:r>
            <w:r>
              <w:rPr>
                <w:noProof/>
                <w:webHidden/>
              </w:rPr>
              <w:t>149</w:t>
            </w:r>
            <w:r w:rsidR="004566E3">
              <w:rPr>
                <w:noProof/>
                <w:webHidden/>
              </w:rPr>
              <w:fldChar w:fldCharType="end"/>
            </w:r>
          </w:hyperlink>
        </w:p>
        <w:p w:rsidR="004566E3" w:rsidRDefault="003B17E8">
          <w:pPr>
            <w:pStyle w:val="TOC3"/>
            <w:tabs>
              <w:tab w:val="left" w:pos="1760"/>
            </w:tabs>
            <w:rPr>
              <w:rFonts w:eastAsiaTheme="minorEastAsia"/>
              <w:noProof/>
            </w:rPr>
          </w:pPr>
          <w:hyperlink w:anchor="_Toc468261215" w:history="1">
            <w:r w:rsidR="004566E3" w:rsidRPr="007A5A09">
              <w:rPr>
                <w:rStyle w:val="Hyperlink"/>
                <w:rFonts w:ascii="Courier New" w:hAnsi="Courier New" w:cs="Courier New"/>
                <w:noProof/>
                <w:lang w:bidi="hi-IN"/>
              </w:rPr>
              <w:t>22.4.11</w:t>
            </w:r>
            <w:r w:rsidR="004566E3">
              <w:rPr>
                <w:rFonts w:eastAsiaTheme="minorEastAsia"/>
                <w:noProof/>
              </w:rPr>
              <w:tab/>
            </w:r>
            <w:r w:rsidR="004566E3" w:rsidRPr="007A5A09">
              <w:rPr>
                <w:rStyle w:val="Hyperlink"/>
                <w:rFonts w:ascii="Courier New" w:hAnsi="Courier New" w:cs="Courier New"/>
                <w:noProof/>
                <w:lang w:bidi="hi-IN"/>
              </w:rPr>
              <w:t>startPartialAction(actParams)</w:t>
            </w:r>
            <w:r w:rsidR="004566E3">
              <w:rPr>
                <w:noProof/>
                <w:webHidden/>
              </w:rPr>
              <w:tab/>
            </w:r>
            <w:r w:rsidR="004566E3">
              <w:rPr>
                <w:noProof/>
                <w:webHidden/>
              </w:rPr>
              <w:fldChar w:fldCharType="begin"/>
            </w:r>
            <w:r w:rsidR="004566E3">
              <w:rPr>
                <w:noProof/>
                <w:webHidden/>
              </w:rPr>
              <w:instrText xml:space="preserve"> PAGEREF _Toc468261215 \h </w:instrText>
            </w:r>
            <w:r w:rsidR="004566E3">
              <w:rPr>
                <w:noProof/>
                <w:webHidden/>
              </w:rPr>
            </w:r>
            <w:r w:rsidR="004566E3">
              <w:rPr>
                <w:noProof/>
                <w:webHidden/>
              </w:rPr>
              <w:fldChar w:fldCharType="separate"/>
            </w:r>
            <w:r>
              <w:rPr>
                <w:noProof/>
                <w:webHidden/>
              </w:rPr>
              <w:t>150</w:t>
            </w:r>
            <w:r w:rsidR="004566E3">
              <w:rPr>
                <w:noProof/>
                <w:webHidden/>
              </w:rPr>
              <w:fldChar w:fldCharType="end"/>
            </w:r>
          </w:hyperlink>
        </w:p>
        <w:p w:rsidR="004566E3" w:rsidRDefault="003B17E8">
          <w:pPr>
            <w:pStyle w:val="TOC3"/>
            <w:tabs>
              <w:tab w:val="left" w:pos="1760"/>
            </w:tabs>
            <w:rPr>
              <w:rFonts w:eastAsiaTheme="minorEastAsia"/>
              <w:noProof/>
            </w:rPr>
          </w:pPr>
          <w:hyperlink w:anchor="_Toc468261216" w:history="1">
            <w:r w:rsidR="004566E3" w:rsidRPr="007A5A09">
              <w:rPr>
                <w:rStyle w:val="Hyperlink"/>
                <w:rFonts w:ascii="Courier New" w:hAnsi="Courier New" w:cs="Courier New"/>
                <w:noProof/>
                <w:lang w:bidi="hi-IN"/>
              </w:rPr>
              <w:t>22.4.12</w:t>
            </w:r>
            <w:r w:rsidR="004566E3">
              <w:rPr>
                <w:rFonts w:eastAsiaTheme="minorEastAsia"/>
                <w:noProof/>
              </w:rPr>
              <w:tab/>
            </w:r>
            <w:r w:rsidR="004566E3" w:rsidRPr="007A5A09">
              <w:rPr>
                <w:rStyle w:val="Hyperlink"/>
                <w:rFonts w:ascii="Courier New" w:hAnsi="Courier New" w:cs="Courier New"/>
                <w:noProof/>
                <w:lang w:bidi="hi-IN"/>
              </w:rPr>
              <w:t>onStateChange(type, renderState, renderData)</w:t>
            </w:r>
            <w:r w:rsidR="004566E3">
              <w:rPr>
                <w:noProof/>
                <w:webHidden/>
              </w:rPr>
              <w:tab/>
            </w:r>
            <w:r w:rsidR="004566E3">
              <w:rPr>
                <w:noProof/>
                <w:webHidden/>
              </w:rPr>
              <w:fldChar w:fldCharType="begin"/>
            </w:r>
            <w:r w:rsidR="004566E3">
              <w:rPr>
                <w:noProof/>
                <w:webHidden/>
              </w:rPr>
              <w:instrText xml:space="preserve"> PAGEREF _Toc468261216 \h </w:instrText>
            </w:r>
            <w:r w:rsidR="004566E3">
              <w:rPr>
                <w:noProof/>
                <w:webHidden/>
              </w:rPr>
            </w:r>
            <w:r w:rsidR="004566E3">
              <w:rPr>
                <w:noProof/>
                <w:webHidden/>
              </w:rPr>
              <w:fldChar w:fldCharType="separate"/>
            </w:r>
            <w:r>
              <w:rPr>
                <w:noProof/>
                <w:webHidden/>
              </w:rPr>
              <w:t>151</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17" w:history="1">
            <w:r w:rsidR="004566E3" w:rsidRPr="007A5A09">
              <w:rPr>
                <w:rStyle w:val="Hyperlink"/>
                <w:noProof/>
                <w:lang w:bidi="hi-IN"/>
              </w:rPr>
              <w:t>Chapter 23</w:t>
            </w:r>
            <w:r w:rsidR="004566E3">
              <w:rPr>
                <w:rFonts w:eastAsiaTheme="minorEastAsia"/>
                <w:noProof/>
              </w:rPr>
              <w:tab/>
            </w:r>
            <w:r w:rsidR="004566E3" w:rsidRPr="007A5A09">
              <w:rPr>
                <w:rStyle w:val="Hyperlink"/>
                <w:noProof/>
                <w:lang w:bidi="hi-IN"/>
              </w:rPr>
              <w:t>Caching</w:t>
            </w:r>
            <w:r w:rsidR="004566E3">
              <w:rPr>
                <w:noProof/>
                <w:webHidden/>
              </w:rPr>
              <w:tab/>
            </w:r>
            <w:r w:rsidR="004566E3">
              <w:rPr>
                <w:noProof/>
                <w:webHidden/>
              </w:rPr>
              <w:fldChar w:fldCharType="begin"/>
            </w:r>
            <w:r w:rsidR="004566E3">
              <w:rPr>
                <w:noProof/>
                <w:webHidden/>
              </w:rPr>
              <w:instrText xml:space="preserve"> PAGEREF _Toc468261217 \h </w:instrText>
            </w:r>
            <w:r w:rsidR="004566E3">
              <w:rPr>
                <w:noProof/>
                <w:webHidden/>
              </w:rPr>
            </w:r>
            <w:r w:rsidR="004566E3">
              <w:rPr>
                <w:noProof/>
                <w:webHidden/>
              </w:rPr>
              <w:fldChar w:fldCharType="separate"/>
            </w:r>
            <w:r>
              <w:rPr>
                <w:noProof/>
                <w:webHidden/>
              </w:rPr>
              <w:t>152</w:t>
            </w:r>
            <w:r w:rsidR="004566E3">
              <w:rPr>
                <w:noProof/>
                <w:webHidden/>
              </w:rPr>
              <w:fldChar w:fldCharType="end"/>
            </w:r>
          </w:hyperlink>
        </w:p>
        <w:p w:rsidR="004566E3" w:rsidRDefault="003B17E8">
          <w:pPr>
            <w:pStyle w:val="TOC2"/>
            <w:rPr>
              <w:rFonts w:eastAsiaTheme="minorEastAsia"/>
              <w:noProof/>
            </w:rPr>
          </w:pPr>
          <w:hyperlink w:anchor="_Toc468261218" w:history="1">
            <w:r w:rsidR="004566E3" w:rsidRPr="007A5A09">
              <w:rPr>
                <w:rStyle w:val="Hyperlink"/>
                <w:noProof/>
                <w:lang w:bidi="hi-IN"/>
              </w:rPr>
              <w:t>23.1</w:t>
            </w:r>
            <w:r w:rsidR="004566E3">
              <w:rPr>
                <w:rFonts w:eastAsiaTheme="minorEastAsia"/>
                <w:noProof/>
              </w:rPr>
              <w:tab/>
            </w:r>
            <w:r w:rsidR="004566E3" w:rsidRPr="007A5A09">
              <w:rPr>
                <w:rStyle w:val="Hyperlink"/>
                <w:noProof/>
                <w:lang w:bidi="hi-IN"/>
              </w:rPr>
              <w:t>Expiration Cache</w:t>
            </w:r>
            <w:r w:rsidR="004566E3">
              <w:rPr>
                <w:noProof/>
                <w:webHidden/>
              </w:rPr>
              <w:tab/>
            </w:r>
            <w:r w:rsidR="004566E3">
              <w:rPr>
                <w:noProof/>
                <w:webHidden/>
              </w:rPr>
              <w:fldChar w:fldCharType="begin"/>
            </w:r>
            <w:r w:rsidR="004566E3">
              <w:rPr>
                <w:noProof/>
                <w:webHidden/>
              </w:rPr>
              <w:instrText xml:space="preserve"> PAGEREF _Toc468261218 \h </w:instrText>
            </w:r>
            <w:r w:rsidR="004566E3">
              <w:rPr>
                <w:noProof/>
                <w:webHidden/>
              </w:rPr>
            </w:r>
            <w:r w:rsidR="004566E3">
              <w:rPr>
                <w:noProof/>
                <w:webHidden/>
              </w:rPr>
              <w:fldChar w:fldCharType="separate"/>
            </w:r>
            <w:r>
              <w:rPr>
                <w:noProof/>
                <w:webHidden/>
              </w:rPr>
              <w:t>152</w:t>
            </w:r>
            <w:r w:rsidR="004566E3">
              <w:rPr>
                <w:noProof/>
                <w:webHidden/>
              </w:rPr>
              <w:fldChar w:fldCharType="end"/>
            </w:r>
          </w:hyperlink>
        </w:p>
        <w:p w:rsidR="004566E3" w:rsidRDefault="003B17E8">
          <w:pPr>
            <w:pStyle w:val="TOC2"/>
            <w:rPr>
              <w:rFonts w:eastAsiaTheme="minorEastAsia"/>
              <w:noProof/>
            </w:rPr>
          </w:pPr>
          <w:hyperlink w:anchor="_Toc468261219" w:history="1">
            <w:r w:rsidR="004566E3" w:rsidRPr="007A5A09">
              <w:rPr>
                <w:rStyle w:val="Hyperlink"/>
                <w:noProof/>
                <w:lang w:bidi="hi-IN"/>
              </w:rPr>
              <w:t>23.2</w:t>
            </w:r>
            <w:r w:rsidR="004566E3">
              <w:rPr>
                <w:rFonts w:eastAsiaTheme="minorEastAsia"/>
                <w:noProof/>
              </w:rPr>
              <w:tab/>
            </w:r>
            <w:r w:rsidR="004566E3" w:rsidRPr="007A5A09">
              <w:rPr>
                <w:rStyle w:val="Hyperlink"/>
                <w:noProof/>
                <w:lang w:bidi="hi-IN"/>
              </w:rPr>
              <w:t>Validation Cache</w:t>
            </w:r>
            <w:r w:rsidR="004566E3">
              <w:rPr>
                <w:noProof/>
                <w:webHidden/>
              </w:rPr>
              <w:tab/>
            </w:r>
            <w:r w:rsidR="004566E3">
              <w:rPr>
                <w:noProof/>
                <w:webHidden/>
              </w:rPr>
              <w:fldChar w:fldCharType="begin"/>
            </w:r>
            <w:r w:rsidR="004566E3">
              <w:rPr>
                <w:noProof/>
                <w:webHidden/>
              </w:rPr>
              <w:instrText xml:space="preserve"> PAGEREF _Toc468261219 \h </w:instrText>
            </w:r>
            <w:r w:rsidR="004566E3">
              <w:rPr>
                <w:noProof/>
                <w:webHidden/>
              </w:rPr>
            </w:r>
            <w:r w:rsidR="004566E3">
              <w:rPr>
                <w:noProof/>
                <w:webHidden/>
              </w:rPr>
              <w:fldChar w:fldCharType="separate"/>
            </w:r>
            <w:r>
              <w:rPr>
                <w:noProof/>
                <w:webHidden/>
              </w:rPr>
              <w:t>152</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20" w:history="1">
            <w:r w:rsidR="004566E3" w:rsidRPr="007A5A09">
              <w:rPr>
                <w:rStyle w:val="Hyperlink"/>
                <w:noProof/>
                <w:lang w:bidi="hi-IN"/>
              </w:rPr>
              <w:t>Chapter 24</w:t>
            </w:r>
            <w:r w:rsidR="004566E3">
              <w:rPr>
                <w:rFonts w:eastAsiaTheme="minorEastAsia"/>
                <w:noProof/>
              </w:rPr>
              <w:tab/>
            </w:r>
            <w:r w:rsidR="004566E3" w:rsidRPr="007A5A09">
              <w:rPr>
                <w:rStyle w:val="Hyperlink"/>
                <w:noProof/>
                <w:lang w:bidi="hi-IN"/>
              </w:rPr>
              <w:t>Security</w:t>
            </w:r>
            <w:r w:rsidR="004566E3">
              <w:rPr>
                <w:noProof/>
                <w:webHidden/>
              </w:rPr>
              <w:tab/>
            </w:r>
            <w:r w:rsidR="004566E3">
              <w:rPr>
                <w:noProof/>
                <w:webHidden/>
              </w:rPr>
              <w:fldChar w:fldCharType="begin"/>
            </w:r>
            <w:r w:rsidR="004566E3">
              <w:rPr>
                <w:noProof/>
                <w:webHidden/>
              </w:rPr>
              <w:instrText xml:space="preserve"> PAGEREF _Toc468261220 \h </w:instrText>
            </w:r>
            <w:r w:rsidR="004566E3">
              <w:rPr>
                <w:noProof/>
                <w:webHidden/>
              </w:rPr>
            </w:r>
            <w:r w:rsidR="004566E3">
              <w:rPr>
                <w:noProof/>
                <w:webHidden/>
              </w:rPr>
              <w:fldChar w:fldCharType="separate"/>
            </w:r>
            <w:r>
              <w:rPr>
                <w:noProof/>
                <w:webHidden/>
              </w:rPr>
              <w:t>154</w:t>
            </w:r>
            <w:r w:rsidR="004566E3">
              <w:rPr>
                <w:noProof/>
                <w:webHidden/>
              </w:rPr>
              <w:fldChar w:fldCharType="end"/>
            </w:r>
          </w:hyperlink>
        </w:p>
        <w:p w:rsidR="004566E3" w:rsidRDefault="003B17E8">
          <w:pPr>
            <w:pStyle w:val="TOC2"/>
            <w:rPr>
              <w:rFonts w:eastAsiaTheme="minorEastAsia"/>
              <w:noProof/>
            </w:rPr>
          </w:pPr>
          <w:hyperlink w:anchor="_Toc468261221" w:history="1">
            <w:r w:rsidR="004566E3" w:rsidRPr="007A5A09">
              <w:rPr>
                <w:rStyle w:val="Hyperlink"/>
                <w:noProof/>
                <w:lang w:bidi="hi-IN"/>
              </w:rPr>
              <w:t>24.1</w:t>
            </w:r>
            <w:r w:rsidR="004566E3">
              <w:rPr>
                <w:rFonts w:eastAsiaTheme="minorEastAsia"/>
                <w:noProof/>
              </w:rPr>
              <w:tab/>
            </w:r>
            <w:r w:rsidR="004566E3" w:rsidRPr="007A5A09">
              <w:rPr>
                <w:rStyle w:val="Hyperlink"/>
                <w:noProof/>
                <w:lang w:bidi="hi-IN"/>
              </w:rPr>
              <w:t>Introduction</w:t>
            </w:r>
            <w:r w:rsidR="004566E3">
              <w:rPr>
                <w:noProof/>
                <w:webHidden/>
              </w:rPr>
              <w:tab/>
            </w:r>
            <w:r w:rsidR="004566E3">
              <w:rPr>
                <w:noProof/>
                <w:webHidden/>
              </w:rPr>
              <w:fldChar w:fldCharType="begin"/>
            </w:r>
            <w:r w:rsidR="004566E3">
              <w:rPr>
                <w:noProof/>
                <w:webHidden/>
              </w:rPr>
              <w:instrText xml:space="preserve"> PAGEREF _Toc468261221 \h </w:instrText>
            </w:r>
            <w:r w:rsidR="004566E3">
              <w:rPr>
                <w:noProof/>
                <w:webHidden/>
              </w:rPr>
            </w:r>
            <w:r w:rsidR="004566E3">
              <w:rPr>
                <w:noProof/>
                <w:webHidden/>
              </w:rPr>
              <w:fldChar w:fldCharType="separate"/>
            </w:r>
            <w:r>
              <w:rPr>
                <w:noProof/>
                <w:webHidden/>
              </w:rPr>
              <w:t>154</w:t>
            </w:r>
            <w:r w:rsidR="004566E3">
              <w:rPr>
                <w:noProof/>
                <w:webHidden/>
              </w:rPr>
              <w:fldChar w:fldCharType="end"/>
            </w:r>
          </w:hyperlink>
        </w:p>
        <w:p w:rsidR="004566E3" w:rsidRDefault="003B17E8">
          <w:pPr>
            <w:pStyle w:val="TOC2"/>
            <w:rPr>
              <w:rFonts w:eastAsiaTheme="minorEastAsia"/>
              <w:noProof/>
            </w:rPr>
          </w:pPr>
          <w:hyperlink w:anchor="_Toc468261222" w:history="1">
            <w:r w:rsidR="004566E3" w:rsidRPr="007A5A09">
              <w:rPr>
                <w:rStyle w:val="Hyperlink"/>
                <w:noProof/>
                <w:lang w:bidi="hi-IN"/>
              </w:rPr>
              <w:t>24.2</w:t>
            </w:r>
            <w:r w:rsidR="004566E3">
              <w:rPr>
                <w:rFonts w:eastAsiaTheme="minorEastAsia"/>
                <w:noProof/>
              </w:rPr>
              <w:tab/>
            </w:r>
            <w:r w:rsidR="004566E3" w:rsidRPr="007A5A09">
              <w:rPr>
                <w:rStyle w:val="Hyperlink"/>
                <w:noProof/>
                <w:lang w:bidi="hi-IN"/>
              </w:rPr>
              <w:t>Roles</w:t>
            </w:r>
            <w:r w:rsidR="004566E3">
              <w:rPr>
                <w:noProof/>
                <w:webHidden/>
              </w:rPr>
              <w:tab/>
            </w:r>
            <w:r w:rsidR="004566E3">
              <w:rPr>
                <w:noProof/>
                <w:webHidden/>
              </w:rPr>
              <w:fldChar w:fldCharType="begin"/>
            </w:r>
            <w:r w:rsidR="004566E3">
              <w:rPr>
                <w:noProof/>
                <w:webHidden/>
              </w:rPr>
              <w:instrText xml:space="preserve"> PAGEREF _Toc468261222 \h </w:instrText>
            </w:r>
            <w:r w:rsidR="004566E3">
              <w:rPr>
                <w:noProof/>
                <w:webHidden/>
              </w:rPr>
            </w:r>
            <w:r w:rsidR="004566E3">
              <w:rPr>
                <w:noProof/>
                <w:webHidden/>
              </w:rPr>
              <w:fldChar w:fldCharType="separate"/>
            </w:r>
            <w:r>
              <w:rPr>
                <w:noProof/>
                <w:webHidden/>
              </w:rPr>
              <w:t>154</w:t>
            </w:r>
            <w:r w:rsidR="004566E3">
              <w:rPr>
                <w:noProof/>
                <w:webHidden/>
              </w:rPr>
              <w:fldChar w:fldCharType="end"/>
            </w:r>
          </w:hyperlink>
        </w:p>
        <w:p w:rsidR="004566E3" w:rsidRDefault="003B17E8">
          <w:pPr>
            <w:pStyle w:val="TOC2"/>
            <w:rPr>
              <w:rFonts w:eastAsiaTheme="minorEastAsia"/>
              <w:noProof/>
            </w:rPr>
          </w:pPr>
          <w:hyperlink w:anchor="_Toc468261223" w:history="1">
            <w:r w:rsidR="004566E3" w:rsidRPr="007A5A09">
              <w:rPr>
                <w:rStyle w:val="Hyperlink"/>
                <w:noProof/>
                <w:lang w:bidi="hi-IN"/>
              </w:rPr>
              <w:t>24.3</w:t>
            </w:r>
            <w:r w:rsidR="004566E3">
              <w:rPr>
                <w:rFonts w:eastAsiaTheme="minorEastAsia"/>
                <w:noProof/>
              </w:rPr>
              <w:tab/>
            </w:r>
            <w:r w:rsidR="004566E3" w:rsidRPr="007A5A09">
              <w:rPr>
                <w:rStyle w:val="Hyperlink"/>
                <w:noProof/>
                <w:lang w:bidi="hi-IN"/>
              </w:rPr>
              <w:t>Programmatic Security</w:t>
            </w:r>
            <w:r w:rsidR="004566E3">
              <w:rPr>
                <w:noProof/>
                <w:webHidden/>
              </w:rPr>
              <w:tab/>
            </w:r>
            <w:r w:rsidR="004566E3">
              <w:rPr>
                <w:noProof/>
                <w:webHidden/>
              </w:rPr>
              <w:fldChar w:fldCharType="begin"/>
            </w:r>
            <w:r w:rsidR="004566E3">
              <w:rPr>
                <w:noProof/>
                <w:webHidden/>
              </w:rPr>
              <w:instrText xml:space="preserve"> PAGEREF _Toc468261223 \h </w:instrText>
            </w:r>
            <w:r w:rsidR="004566E3">
              <w:rPr>
                <w:noProof/>
                <w:webHidden/>
              </w:rPr>
            </w:r>
            <w:r w:rsidR="004566E3">
              <w:rPr>
                <w:noProof/>
                <w:webHidden/>
              </w:rPr>
              <w:fldChar w:fldCharType="separate"/>
            </w:r>
            <w:r>
              <w:rPr>
                <w:noProof/>
                <w:webHidden/>
              </w:rPr>
              <w:t>154</w:t>
            </w:r>
            <w:r w:rsidR="004566E3">
              <w:rPr>
                <w:noProof/>
                <w:webHidden/>
              </w:rPr>
              <w:fldChar w:fldCharType="end"/>
            </w:r>
          </w:hyperlink>
        </w:p>
        <w:p w:rsidR="004566E3" w:rsidRDefault="003B17E8">
          <w:pPr>
            <w:pStyle w:val="TOC2"/>
            <w:rPr>
              <w:rFonts w:eastAsiaTheme="minorEastAsia"/>
              <w:noProof/>
            </w:rPr>
          </w:pPr>
          <w:hyperlink w:anchor="_Toc468261224" w:history="1">
            <w:r w:rsidR="004566E3" w:rsidRPr="007A5A09">
              <w:rPr>
                <w:rStyle w:val="Hyperlink"/>
                <w:noProof/>
                <w:lang w:bidi="hi-IN"/>
              </w:rPr>
              <w:t>24.4</w:t>
            </w:r>
            <w:r w:rsidR="004566E3">
              <w:rPr>
                <w:rFonts w:eastAsiaTheme="minorEastAsia"/>
                <w:noProof/>
              </w:rPr>
              <w:tab/>
            </w:r>
            <w:r w:rsidR="004566E3" w:rsidRPr="007A5A09">
              <w:rPr>
                <w:rStyle w:val="Hyperlink"/>
                <w:noProof/>
                <w:lang w:bidi="hi-IN"/>
              </w:rPr>
              <w:t>Propagation of Security Identity in EJB</w:t>
            </w:r>
            <w:r w:rsidR="004566E3" w:rsidRPr="007A5A09">
              <w:rPr>
                <w:rStyle w:val="Hyperlink"/>
                <w:rFonts w:ascii="Times" w:hAnsi="Times" w:cs="Times"/>
                <w:noProof/>
                <w:vertAlign w:val="superscript"/>
                <w:lang w:bidi="hi-IN"/>
              </w:rPr>
              <w:t>TM</w:t>
            </w:r>
            <w:r w:rsidR="004566E3" w:rsidRPr="007A5A09">
              <w:rPr>
                <w:rStyle w:val="Hyperlink"/>
                <w:noProof/>
                <w:lang w:bidi="hi-IN"/>
              </w:rPr>
              <w:t xml:space="preserve"> Calls</w:t>
            </w:r>
            <w:r w:rsidR="004566E3">
              <w:rPr>
                <w:noProof/>
                <w:webHidden/>
              </w:rPr>
              <w:tab/>
            </w:r>
            <w:r w:rsidR="004566E3">
              <w:rPr>
                <w:noProof/>
                <w:webHidden/>
              </w:rPr>
              <w:fldChar w:fldCharType="begin"/>
            </w:r>
            <w:r w:rsidR="004566E3">
              <w:rPr>
                <w:noProof/>
                <w:webHidden/>
              </w:rPr>
              <w:instrText xml:space="preserve"> PAGEREF _Toc468261224 \h </w:instrText>
            </w:r>
            <w:r w:rsidR="004566E3">
              <w:rPr>
                <w:noProof/>
                <w:webHidden/>
              </w:rPr>
            </w:r>
            <w:r w:rsidR="004566E3">
              <w:rPr>
                <w:noProof/>
                <w:webHidden/>
              </w:rPr>
              <w:fldChar w:fldCharType="separate"/>
            </w:r>
            <w:r>
              <w:rPr>
                <w:noProof/>
                <w:webHidden/>
              </w:rPr>
              <w:t>155</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25" w:history="1">
            <w:r w:rsidR="004566E3" w:rsidRPr="007A5A09">
              <w:rPr>
                <w:rStyle w:val="Hyperlink"/>
                <w:noProof/>
                <w:lang w:bidi="hi-IN"/>
              </w:rPr>
              <w:t>Chapter 25</w:t>
            </w:r>
            <w:r w:rsidR="004566E3">
              <w:rPr>
                <w:rFonts w:eastAsiaTheme="minorEastAsia"/>
                <w:noProof/>
              </w:rPr>
              <w:tab/>
            </w:r>
            <w:r w:rsidR="004566E3" w:rsidRPr="007A5A09">
              <w:rPr>
                <w:rStyle w:val="Hyperlink"/>
                <w:noProof/>
                <w:lang w:bidi="hi-IN"/>
              </w:rPr>
              <w:t>Dispatching to JSPs and Servlets</w:t>
            </w:r>
            <w:r w:rsidR="004566E3">
              <w:rPr>
                <w:noProof/>
                <w:webHidden/>
              </w:rPr>
              <w:tab/>
            </w:r>
            <w:r w:rsidR="004566E3">
              <w:rPr>
                <w:noProof/>
                <w:webHidden/>
              </w:rPr>
              <w:fldChar w:fldCharType="begin"/>
            </w:r>
            <w:r w:rsidR="004566E3">
              <w:rPr>
                <w:noProof/>
                <w:webHidden/>
              </w:rPr>
              <w:instrText xml:space="preserve"> PAGEREF _Toc468261225 \h </w:instrText>
            </w:r>
            <w:r w:rsidR="004566E3">
              <w:rPr>
                <w:noProof/>
                <w:webHidden/>
              </w:rPr>
            </w:r>
            <w:r w:rsidR="004566E3">
              <w:rPr>
                <w:noProof/>
                <w:webHidden/>
              </w:rPr>
              <w:fldChar w:fldCharType="separate"/>
            </w:r>
            <w:r>
              <w:rPr>
                <w:noProof/>
                <w:webHidden/>
              </w:rPr>
              <w:t>156</w:t>
            </w:r>
            <w:r w:rsidR="004566E3">
              <w:rPr>
                <w:noProof/>
                <w:webHidden/>
              </w:rPr>
              <w:fldChar w:fldCharType="end"/>
            </w:r>
          </w:hyperlink>
        </w:p>
        <w:p w:rsidR="004566E3" w:rsidRDefault="003B17E8">
          <w:pPr>
            <w:pStyle w:val="TOC2"/>
            <w:rPr>
              <w:rFonts w:eastAsiaTheme="minorEastAsia"/>
              <w:noProof/>
            </w:rPr>
          </w:pPr>
          <w:hyperlink w:anchor="_Toc468261226" w:history="1">
            <w:r w:rsidR="004566E3" w:rsidRPr="007A5A09">
              <w:rPr>
                <w:rStyle w:val="Hyperlink"/>
                <w:noProof/>
                <w:lang w:bidi="hi-IN"/>
              </w:rPr>
              <w:t>25.1</w:t>
            </w:r>
            <w:r w:rsidR="004566E3">
              <w:rPr>
                <w:rFonts w:eastAsiaTheme="minorEastAsia"/>
                <w:noProof/>
              </w:rPr>
              <w:tab/>
            </w:r>
            <w:r w:rsidR="004566E3" w:rsidRPr="007A5A09">
              <w:rPr>
                <w:rStyle w:val="Hyperlink"/>
                <w:noProof/>
                <w:lang w:bidi="hi-IN"/>
              </w:rPr>
              <w:t>Obtaining a PortletRequestDispatcher</w:t>
            </w:r>
            <w:r w:rsidR="004566E3">
              <w:rPr>
                <w:noProof/>
                <w:webHidden/>
              </w:rPr>
              <w:tab/>
            </w:r>
            <w:r w:rsidR="004566E3">
              <w:rPr>
                <w:noProof/>
                <w:webHidden/>
              </w:rPr>
              <w:fldChar w:fldCharType="begin"/>
            </w:r>
            <w:r w:rsidR="004566E3">
              <w:rPr>
                <w:noProof/>
                <w:webHidden/>
              </w:rPr>
              <w:instrText xml:space="preserve"> PAGEREF _Toc468261226 \h </w:instrText>
            </w:r>
            <w:r w:rsidR="004566E3">
              <w:rPr>
                <w:noProof/>
                <w:webHidden/>
              </w:rPr>
            </w:r>
            <w:r w:rsidR="004566E3">
              <w:rPr>
                <w:noProof/>
                <w:webHidden/>
              </w:rPr>
              <w:fldChar w:fldCharType="separate"/>
            </w:r>
            <w:r>
              <w:rPr>
                <w:noProof/>
                <w:webHidden/>
              </w:rPr>
              <w:t>156</w:t>
            </w:r>
            <w:r w:rsidR="004566E3">
              <w:rPr>
                <w:noProof/>
                <w:webHidden/>
              </w:rPr>
              <w:fldChar w:fldCharType="end"/>
            </w:r>
          </w:hyperlink>
        </w:p>
        <w:p w:rsidR="004566E3" w:rsidRDefault="003B17E8">
          <w:pPr>
            <w:pStyle w:val="TOC3"/>
            <w:rPr>
              <w:rFonts w:eastAsiaTheme="minorEastAsia"/>
              <w:noProof/>
            </w:rPr>
          </w:pPr>
          <w:hyperlink w:anchor="_Toc468261227" w:history="1">
            <w:r w:rsidR="004566E3" w:rsidRPr="007A5A09">
              <w:rPr>
                <w:rStyle w:val="Hyperlink"/>
                <w:noProof/>
                <w:lang w:bidi="hi-IN"/>
              </w:rPr>
              <w:t>25.1.1</w:t>
            </w:r>
            <w:r w:rsidR="004566E3">
              <w:rPr>
                <w:rFonts w:eastAsiaTheme="minorEastAsia"/>
                <w:noProof/>
              </w:rPr>
              <w:tab/>
            </w:r>
            <w:r w:rsidR="004566E3" w:rsidRPr="007A5A09">
              <w:rPr>
                <w:rStyle w:val="Hyperlink"/>
                <w:noProof/>
                <w:lang w:bidi="hi-IN"/>
              </w:rPr>
              <w:t>Query Strings in Request Dispatcher Paths</w:t>
            </w:r>
            <w:r w:rsidR="004566E3">
              <w:rPr>
                <w:noProof/>
                <w:webHidden/>
              </w:rPr>
              <w:tab/>
            </w:r>
            <w:r w:rsidR="004566E3">
              <w:rPr>
                <w:noProof/>
                <w:webHidden/>
              </w:rPr>
              <w:fldChar w:fldCharType="begin"/>
            </w:r>
            <w:r w:rsidR="004566E3">
              <w:rPr>
                <w:noProof/>
                <w:webHidden/>
              </w:rPr>
              <w:instrText xml:space="preserve"> PAGEREF _Toc468261227 \h </w:instrText>
            </w:r>
            <w:r w:rsidR="004566E3">
              <w:rPr>
                <w:noProof/>
                <w:webHidden/>
              </w:rPr>
            </w:r>
            <w:r w:rsidR="004566E3">
              <w:rPr>
                <w:noProof/>
                <w:webHidden/>
              </w:rPr>
              <w:fldChar w:fldCharType="separate"/>
            </w:r>
            <w:r>
              <w:rPr>
                <w:noProof/>
                <w:webHidden/>
              </w:rPr>
              <w:t>156</w:t>
            </w:r>
            <w:r w:rsidR="004566E3">
              <w:rPr>
                <w:noProof/>
                <w:webHidden/>
              </w:rPr>
              <w:fldChar w:fldCharType="end"/>
            </w:r>
          </w:hyperlink>
        </w:p>
        <w:p w:rsidR="004566E3" w:rsidRDefault="003B17E8">
          <w:pPr>
            <w:pStyle w:val="TOC3"/>
            <w:rPr>
              <w:rFonts w:eastAsiaTheme="minorEastAsia"/>
              <w:noProof/>
            </w:rPr>
          </w:pPr>
          <w:hyperlink w:anchor="_Toc468261228" w:history="1">
            <w:r w:rsidR="004566E3" w:rsidRPr="007A5A09">
              <w:rPr>
                <w:rStyle w:val="Hyperlink"/>
                <w:noProof/>
                <w:lang w:bidi="hi-IN"/>
              </w:rPr>
              <w:t>25.1.2</w:t>
            </w:r>
            <w:r w:rsidR="004566E3">
              <w:rPr>
                <w:rFonts w:eastAsiaTheme="minorEastAsia"/>
                <w:noProof/>
              </w:rPr>
              <w:tab/>
            </w:r>
            <w:r w:rsidR="004566E3" w:rsidRPr="007A5A09">
              <w:rPr>
                <w:rStyle w:val="Hyperlink"/>
                <w:noProof/>
                <w:lang w:bidi="hi-IN"/>
              </w:rPr>
              <w:t>Path and Query Information</w:t>
            </w:r>
            <w:r w:rsidR="004566E3">
              <w:rPr>
                <w:noProof/>
                <w:webHidden/>
              </w:rPr>
              <w:tab/>
            </w:r>
            <w:r w:rsidR="004566E3">
              <w:rPr>
                <w:noProof/>
                <w:webHidden/>
              </w:rPr>
              <w:fldChar w:fldCharType="begin"/>
            </w:r>
            <w:r w:rsidR="004566E3">
              <w:rPr>
                <w:noProof/>
                <w:webHidden/>
              </w:rPr>
              <w:instrText xml:space="preserve"> PAGEREF _Toc468261228 \h </w:instrText>
            </w:r>
            <w:r w:rsidR="004566E3">
              <w:rPr>
                <w:noProof/>
                <w:webHidden/>
              </w:rPr>
            </w:r>
            <w:r w:rsidR="004566E3">
              <w:rPr>
                <w:noProof/>
                <w:webHidden/>
              </w:rPr>
              <w:fldChar w:fldCharType="separate"/>
            </w:r>
            <w:r>
              <w:rPr>
                <w:noProof/>
                <w:webHidden/>
              </w:rPr>
              <w:t>157</w:t>
            </w:r>
            <w:r w:rsidR="004566E3">
              <w:rPr>
                <w:noProof/>
                <w:webHidden/>
              </w:rPr>
              <w:fldChar w:fldCharType="end"/>
            </w:r>
          </w:hyperlink>
        </w:p>
        <w:p w:rsidR="004566E3" w:rsidRDefault="003B17E8">
          <w:pPr>
            <w:pStyle w:val="TOC2"/>
            <w:rPr>
              <w:rFonts w:eastAsiaTheme="minorEastAsia"/>
              <w:noProof/>
            </w:rPr>
          </w:pPr>
          <w:hyperlink w:anchor="_Toc468261229" w:history="1">
            <w:r w:rsidR="004566E3" w:rsidRPr="007A5A09">
              <w:rPr>
                <w:rStyle w:val="Hyperlink"/>
                <w:noProof/>
                <w:lang w:bidi="hi-IN"/>
              </w:rPr>
              <w:t>25.2</w:t>
            </w:r>
            <w:r w:rsidR="004566E3">
              <w:rPr>
                <w:rFonts w:eastAsiaTheme="minorEastAsia"/>
                <w:noProof/>
              </w:rPr>
              <w:tab/>
            </w:r>
            <w:r w:rsidR="004566E3" w:rsidRPr="007A5A09">
              <w:rPr>
                <w:rStyle w:val="Hyperlink"/>
                <w:noProof/>
                <w:lang w:bidi="hi-IN"/>
              </w:rPr>
              <w:t>Using a Request Dispatcher</w:t>
            </w:r>
            <w:r w:rsidR="004566E3">
              <w:rPr>
                <w:noProof/>
                <w:webHidden/>
              </w:rPr>
              <w:tab/>
            </w:r>
            <w:r w:rsidR="004566E3">
              <w:rPr>
                <w:noProof/>
                <w:webHidden/>
              </w:rPr>
              <w:fldChar w:fldCharType="begin"/>
            </w:r>
            <w:r w:rsidR="004566E3">
              <w:rPr>
                <w:noProof/>
                <w:webHidden/>
              </w:rPr>
              <w:instrText xml:space="preserve"> PAGEREF _Toc468261229 \h </w:instrText>
            </w:r>
            <w:r w:rsidR="004566E3">
              <w:rPr>
                <w:noProof/>
                <w:webHidden/>
              </w:rPr>
            </w:r>
            <w:r w:rsidR="004566E3">
              <w:rPr>
                <w:noProof/>
                <w:webHidden/>
              </w:rPr>
              <w:fldChar w:fldCharType="separate"/>
            </w:r>
            <w:r>
              <w:rPr>
                <w:noProof/>
                <w:webHidden/>
              </w:rPr>
              <w:t>158</w:t>
            </w:r>
            <w:r w:rsidR="004566E3">
              <w:rPr>
                <w:noProof/>
                <w:webHidden/>
              </w:rPr>
              <w:fldChar w:fldCharType="end"/>
            </w:r>
          </w:hyperlink>
        </w:p>
        <w:p w:rsidR="004566E3" w:rsidRDefault="003B17E8">
          <w:pPr>
            <w:pStyle w:val="TOC2"/>
            <w:rPr>
              <w:rFonts w:eastAsiaTheme="minorEastAsia"/>
              <w:noProof/>
            </w:rPr>
          </w:pPr>
          <w:hyperlink w:anchor="_Toc468261230" w:history="1">
            <w:r w:rsidR="004566E3" w:rsidRPr="007A5A09">
              <w:rPr>
                <w:rStyle w:val="Hyperlink"/>
                <w:noProof/>
                <w:lang w:bidi="hi-IN"/>
              </w:rPr>
              <w:t>25.3</w:t>
            </w:r>
            <w:r w:rsidR="004566E3">
              <w:rPr>
                <w:rFonts w:eastAsiaTheme="minorEastAsia"/>
                <w:noProof/>
              </w:rPr>
              <w:tab/>
            </w:r>
            <w:r w:rsidR="004566E3" w:rsidRPr="007A5A09">
              <w:rPr>
                <w:rStyle w:val="Hyperlink"/>
                <w:noProof/>
                <w:lang w:bidi="hi-IN"/>
              </w:rPr>
              <w:t>Error Handling</w:t>
            </w:r>
            <w:r w:rsidR="004566E3">
              <w:rPr>
                <w:noProof/>
                <w:webHidden/>
              </w:rPr>
              <w:tab/>
            </w:r>
            <w:r w:rsidR="004566E3">
              <w:rPr>
                <w:noProof/>
                <w:webHidden/>
              </w:rPr>
              <w:fldChar w:fldCharType="begin"/>
            </w:r>
            <w:r w:rsidR="004566E3">
              <w:rPr>
                <w:noProof/>
                <w:webHidden/>
              </w:rPr>
              <w:instrText xml:space="preserve"> PAGEREF _Toc468261230 \h </w:instrText>
            </w:r>
            <w:r w:rsidR="004566E3">
              <w:rPr>
                <w:noProof/>
                <w:webHidden/>
              </w:rPr>
            </w:r>
            <w:r w:rsidR="004566E3">
              <w:rPr>
                <w:noProof/>
                <w:webHidden/>
              </w:rPr>
              <w:fldChar w:fldCharType="separate"/>
            </w:r>
            <w:r>
              <w:rPr>
                <w:noProof/>
                <w:webHidden/>
              </w:rPr>
              <w:t>158</w:t>
            </w:r>
            <w:r w:rsidR="004566E3">
              <w:rPr>
                <w:noProof/>
                <w:webHidden/>
              </w:rPr>
              <w:fldChar w:fldCharType="end"/>
            </w:r>
          </w:hyperlink>
        </w:p>
        <w:p w:rsidR="004566E3" w:rsidRDefault="003B17E8">
          <w:pPr>
            <w:pStyle w:val="TOC2"/>
            <w:rPr>
              <w:rFonts w:eastAsiaTheme="minorEastAsia"/>
              <w:noProof/>
            </w:rPr>
          </w:pPr>
          <w:hyperlink w:anchor="_Toc468261231" w:history="1">
            <w:r w:rsidR="004566E3" w:rsidRPr="007A5A09">
              <w:rPr>
                <w:rStyle w:val="Hyperlink"/>
                <w:noProof/>
                <w:lang w:bidi="hi-IN"/>
              </w:rPr>
              <w:t>25.4</w:t>
            </w:r>
            <w:r w:rsidR="004566E3">
              <w:rPr>
                <w:rFonts w:eastAsiaTheme="minorEastAsia"/>
                <w:noProof/>
              </w:rPr>
              <w:tab/>
            </w:r>
            <w:r w:rsidR="004566E3" w:rsidRPr="007A5A09">
              <w:rPr>
                <w:rStyle w:val="Hyperlink"/>
                <w:noProof/>
                <w:lang w:bidi="hi-IN"/>
              </w:rPr>
              <w:t>Portlet-Specific Request Attributes</w:t>
            </w:r>
            <w:r w:rsidR="004566E3">
              <w:rPr>
                <w:noProof/>
                <w:webHidden/>
              </w:rPr>
              <w:tab/>
            </w:r>
            <w:r w:rsidR="004566E3">
              <w:rPr>
                <w:noProof/>
                <w:webHidden/>
              </w:rPr>
              <w:fldChar w:fldCharType="begin"/>
            </w:r>
            <w:r w:rsidR="004566E3">
              <w:rPr>
                <w:noProof/>
                <w:webHidden/>
              </w:rPr>
              <w:instrText xml:space="preserve"> PAGEREF _Toc468261231 \h </w:instrText>
            </w:r>
            <w:r w:rsidR="004566E3">
              <w:rPr>
                <w:noProof/>
                <w:webHidden/>
              </w:rPr>
            </w:r>
            <w:r w:rsidR="004566E3">
              <w:rPr>
                <w:noProof/>
                <w:webHidden/>
              </w:rPr>
              <w:fldChar w:fldCharType="separate"/>
            </w:r>
            <w:r>
              <w:rPr>
                <w:noProof/>
                <w:webHidden/>
              </w:rPr>
              <w:t>159</w:t>
            </w:r>
            <w:r w:rsidR="004566E3">
              <w:rPr>
                <w:noProof/>
                <w:webHidden/>
              </w:rPr>
              <w:fldChar w:fldCharType="end"/>
            </w:r>
          </w:hyperlink>
        </w:p>
        <w:p w:rsidR="004566E3" w:rsidRDefault="003B17E8">
          <w:pPr>
            <w:pStyle w:val="TOC3"/>
            <w:rPr>
              <w:rFonts w:eastAsiaTheme="minorEastAsia"/>
              <w:noProof/>
            </w:rPr>
          </w:pPr>
          <w:hyperlink w:anchor="_Toc468261232" w:history="1">
            <w:r w:rsidR="004566E3" w:rsidRPr="007A5A09">
              <w:rPr>
                <w:rStyle w:val="Hyperlink"/>
                <w:noProof/>
                <w:lang w:bidi="hi-IN"/>
              </w:rPr>
              <w:t>25.4.1</w:t>
            </w:r>
            <w:r w:rsidR="004566E3">
              <w:rPr>
                <w:rFonts w:eastAsiaTheme="minorEastAsia"/>
                <w:noProof/>
              </w:rPr>
              <w:tab/>
            </w:r>
            <w:r w:rsidR="004566E3" w:rsidRPr="007A5A09">
              <w:rPr>
                <w:rStyle w:val="Hyperlink"/>
                <w:noProof/>
                <w:lang w:bidi="hi-IN"/>
              </w:rPr>
              <w:t>Changing the Default Behavior for Session Scope</w:t>
            </w:r>
            <w:r w:rsidR="004566E3">
              <w:rPr>
                <w:noProof/>
                <w:webHidden/>
              </w:rPr>
              <w:tab/>
            </w:r>
            <w:r w:rsidR="004566E3">
              <w:rPr>
                <w:noProof/>
                <w:webHidden/>
              </w:rPr>
              <w:fldChar w:fldCharType="begin"/>
            </w:r>
            <w:r w:rsidR="004566E3">
              <w:rPr>
                <w:noProof/>
                <w:webHidden/>
              </w:rPr>
              <w:instrText xml:space="preserve"> PAGEREF _Toc468261232 \h </w:instrText>
            </w:r>
            <w:r w:rsidR="004566E3">
              <w:rPr>
                <w:noProof/>
                <w:webHidden/>
              </w:rPr>
            </w:r>
            <w:r w:rsidR="004566E3">
              <w:rPr>
                <w:noProof/>
                <w:webHidden/>
              </w:rPr>
              <w:fldChar w:fldCharType="separate"/>
            </w:r>
            <w:r>
              <w:rPr>
                <w:noProof/>
                <w:webHidden/>
              </w:rPr>
              <w:t>160</w:t>
            </w:r>
            <w:r w:rsidR="004566E3">
              <w:rPr>
                <w:noProof/>
                <w:webHidden/>
              </w:rPr>
              <w:fldChar w:fldCharType="end"/>
            </w:r>
          </w:hyperlink>
        </w:p>
        <w:p w:rsidR="004566E3" w:rsidRDefault="003B17E8">
          <w:pPr>
            <w:pStyle w:val="TOC2"/>
            <w:rPr>
              <w:rFonts w:eastAsiaTheme="minorEastAsia"/>
              <w:noProof/>
            </w:rPr>
          </w:pPr>
          <w:hyperlink w:anchor="_Toc468261233" w:history="1">
            <w:r w:rsidR="004566E3" w:rsidRPr="007A5A09">
              <w:rPr>
                <w:rStyle w:val="Hyperlink"/>
                <w:noProof/>
                <w:lang w:bidi="hi-IN"/>
              </w:rPr>
              <w:t>25.5</w:t>
            </w:r>
            <w:r w:rsidR="004566E3">
              <w:rPr>
                <w:rFonts w:eastAsiaTheme="minorEastAsia"/>
                <w:noProof/>
              </w:rPr>
              <w:tab/>
            </w:r>
            <w:r w:rsidR="004566E3" w:rsidRPr="007A5A09">
              <w:rPr>
                <w:rStyle w:val="Hyperlink"/>
                <w:noProof/>
                <w:lang w:bidi="hi-IN"/>
              </w:rPr>
              <w:t>The forward Method</w:t>
            </w:r>
            <w:r w:rsidR="004566E3">
              <w:rPr>
                <w:noProof/>
                <w:webHidden/>
              </w:rPr>
              <w:tab/>
            </w:r>
            <w:r w:rsidR="004566E3">
              <w:rPr>
                <w:noProof/>
                <w:webHidden/>
              </w:rPr>
              <w:fldChar w:fldCharType="begin"/>
            </w:r>
            <w:r w:rsidR="004566E3">
              <w:rPr>
                <w:noProof/>
                <w:webHidden/>
              </w:rPr>
              <w:instrText xml:space="preserve"> PAGEREF _Toc468261233 \h </w:instrText>
            </w:r>
            <w:r w:rsidR="004566E3">
              <w:rPr>
                <w:noProof/>
                <w:webHidden/>
              </w:rPr>
            </w:r>
            <w:r w:rsidR="004566E3">
              <w:rPr>
                <w:noProof/>
                <w:webHidden/>
              </w:rPr>
              <w:fldChar w:fldCharType="separate"/>
            </w:r>
            <w:r>
              <w:rPr>
                <w:noProof/>
                <w:webHidden/>
              </w:rPr>
              <w:t>160</w:t>
            </w:r>
            <w:r w:rsidR="004566E3">
              <w:rPr>
                <w:noProof/>
                <w:webHidden/>
              </w:rPr>
              <w:fldChar w:fldCharType="end"/>
            </w:r>
          </w:hyperlink>
        </w:p>
        <w:p w:rsidR="004566E3" w:rsidRDefault="003B17E8">
          <w:pPr>
            <w:pStyle w:val="TOC3"/>
            <w:rPr>
              <w:rFonts w:eastAsiaTheme="minorEastAsia"/>
              <w:noProof/>
            </w:rPr>
          </w:pPr>
          <w:hyperlink w:anchor="_Toc468261234" w:history="1">
            <w:r w:rsidR="004566E3" w:rsidRPr="007A5A09">
              <w:rPr>
                <w:rStyle w:val="Hyperlink"/>
                <w:noProof/>
                <w:lang w:bidi="hi-IN"/>
              </w:rPr>
              <w:t>25.5.1</w:t>
            </w:r>
            <w:r w:rsidR="004566E3">
              <w:rPr>
                <w:rFonts w:eastAsiaTheme="minorEastAsia"/>
                <w:noProof/>
              </w:rPr>
              <w:tab/>
            </w:r>
            <w:r w:rsidR="004566E3" w:rsidRPr="007A5A09">
              <w:rPr>
                <w:rStyle w:val="Hyperlink"/>
                <w:noProof/>
                <w:lang w:bidi="hi-IN"/>
              </w:rPr>
              <w:t>Forwarded Request Attributes</w:t>
            </w:r>
            <w:r w:rsidR="004566E3">
              <w:rPr>
                <w:noProof/>
                <w:webHidden/>
              </w:rPr>
              <w:tab/>
            </w:r>
            <w:r w:rsidR="004566E3">
              <w:rPr>
                <w:noProof/>
                <w:webHidden/>
              </w:rPr>
              <w:fldChar w:fldCharType="begin"/>
            </w:r>
            <w:r w:rsidR="004566E3">
              <w:rPr>
                <w:noProof/>
                <w:webHidden/>
              </w:rPr>
              <w:instrText xml:space="preserve"> PAGEREF _Toc468261234 \h </w:instrText>
            </w:r>
            <w:r w:rsidR="004566E3">
              <w:rPr>
                <w:noProof/>
                <w:webHidden/>
              </w:rPr>
            </w:r>
            <w:r w:rsidR="004566E3">
              <w:rPr>
                <w:noProof/>
                <w:webHidden/>
              </w:rPr>
              <w:fldChar w:fldCharType="separate"/>
            </w:r>
            <w:r>
              <w:rPr>
                <w:noProof/>
                <w:webHidden/>
              </w:rPr>
              <w:t>161</w:t>
            </w:r>
            <w:r w:rsidR="004566E3">
              <w:rPr>
                <w:noProof/>
                <w:webHidden/>
              </w:rPr>
              <w:fldChar w:fldCharType="end"/>
            </w:r>
          </w:hyperlink>
        </w:p>
        <w:p w:rsidR="004566E3" w:rsidRDefault="003B17E8">
          <w:pPr>
            <w:pStyle w:val="TOC2"/>
            <w:rPr>
              <w:rFonts w:eastAsiaTheme="minorEastAsia"/>
              <w:noProof/>
            </w:rPr>
          </w:pPr>
          <w:hyperlink w:anchor="_Toc468261235" w:history="1">
            <w:r w:rsidR="004566E3" w:rsidRPr="007A5A09">
              <w:rPr>
                <w:rStyle w:val="Hyperlink"/>
                <w:noProof/>
                <w:lang w:bidi="hi-IN"/>
              </w:rPr>
              <w:t>25.6</w:t>
            </w:r>
            <w:r w:rsidR="004566E3">
              <w:rPr>
                <w:rFonts w:eastAsiaTheme="minorEastAsia"/>
                <w:noProof/>
              </w:rPr>
              <w:tab/>
            </w:r>
            <w:r w:rsidR="004566E3" w:rsidRPr="007A5A09">
              <w:rPr>
                <w:rStyle w:val="Hyperlink"/>
                <w:noProof/>
                <w:lang w:bidi="hi-IN"/>
              </w:rPr>
              <w:t>The Include Method</w:t>
            </w:r>
            <w:r w:rsidR="004566E3">
              <w:rPr>
                <w:noProof/>
                <w:webHidden/>
              </w:rPr>
              <w:tab/>
            </w:r>
            <w:r w:rsidR="004566E3">
              <w:rPr>
                <w:noProof/>
                <w:webHidden/>
              </w:rPr>
              <w:fldChar w:fldCharType="begin"/>
            </w:r>
            <w:r w:rsidR="004566E3">
              <w:rPr>
                <w:noProof/>
                <w:webHidden/>
              </w:rPr>
              <w:instrText xml:space="preserve"> PAGEREF _Toc468261235 \h </w:instrText>
            </w:r>
            <w:r w:rsidR="004566E3">
              <w:rPr>
                <w:noProof/>
                <w:webHidden/>
              </w:rPr>
            </w:r>
            <w:r w:rsidR="004566E3">
              <w:rPr>
                <w:noProof/>
                <w:webHidden/>
              </w:rPr>
              <w:fldChar w:fldCharType="separate"/>
            </w:r>
            <w:r>
              <w:rPr>
                <w:noProof/>
                <w:webHidden/>
              </w:rPr>
              <w:t>161</w:t>
            </w:r>
            <w:r w:rsidR="004566E3">
              <w:rPr>
                <w:noProof/>
                <w:webHidden/>
              </w:rPr>
              <w:fldChar w:fldCharType="end"/>
            </w:r>
          </w:hyperlink>
        </w:p>
        <w:p w:rsidR="004566E3" w:rsidRDefault="003B17E8">
          <w:pPr>
            <w:pStyle w:val="TOC3"/>
            <w:rPr>
              <w:rFonts w:eastAsiaTheme="minorEastAsia"/>
              <w:noProof/>
            </w:rPr>
          </w:pPr>
          <w:hyperlink w:anchor="_Toc468261236" w:history="1">
            <w:r w:rsidR="004566E3" w:rsidRPr="007A5A09">
              <w:rPr>
                <w:rStyle w:val="Hyperlink"/>
                <w:noProof/>
                <w:lang w:bidi="hi-IN"/>
              </w:rPr>
              <w:t>25.6.1</w:t>
            </w:r>
            <w:r w:rsidR="004566E3">
              <w:rPr>
                <w:rFonts w:eastAsiaTheme="minorEastAsia"/>
                <w:noProof/>
              </w:rPr>
              <w:tab/>
            </w:r>
            <w:r w:rsidR="004566E3" w:rsidRPr="007A5A09">
              <w:rPr>
                <w:rStyle w:val="Hyperlink"/>
                <w:noProof/>
                <w:lang w:bidi="hi-IN"/>
              </w:rPr>
              <w:t>Included Request Attributes</w:t>
            </w:r>
            <w:r w:rsidR="004566E3">
              <w:rPr>
                <w:noProof/>
                <w:webHidden/>
              </w:rPr>
              <w:tab/>
            </w:r>
            <w:r w:rsidR="004566E3">
              <w:rPr>
                <w:noProof/>
                <w:webHidden/>
              </w:rPr>
              <w:fldChar w:fldCharType="begin"/>
            </w:r>
            <w:r w:rsidR="004566E3">
              <w:rPr>
                <w:noProof/>
                <w:webHidden/>
              </w:rPr>
              <w:instrText xml:space="preserve"> PAGEREF _Toc468261236 \h </w:instrText>
            </w:r>
            <w:r w:rsidR="004566E3">
              <w:rPr>
                <w:noProof/>
                <w:webHidden/>
              </w:rPr>
            </w:r>
            <w:r w:rsidR="004566E3">
              <w:rPr>
                <w:noProof/>
                <w:webHidden/>
              </w:rPr>
              <w:fldChar w:fldCharType="separate"/>
            </w:r>
            <w:r>
              <w:rPr>
                <w:noProof/>
                <w:webHidden/>
              </w:rPr>
              <w:t>162</w:t>
            </w:r>
            <w:r w:rsidR="004566E3">
              <w:rPr>
                <w:noProof/>
                <w:webHidden/>
              </w:rPr>
              <w:fldChar w:fldCharType="end"/>
            </w:r>
          </w:hyperlink>
        </w:p>
        <w:p w:rsidR="004566E3" w:rsidRDefault="003B17E8">
          <w:pPr>
            <w:pStyle w:val="TOC2"/>
            <w:rPr>
              <w:rFonts w:eastAsiaTheme="minorEastAsia"/>
              <w:noProof/>
            </w:rPr>
          </w:pPr>
          <w:hyperlink w:anchor="_Toc468261237" w:history="1">
            <w:r w:rsidR="004566E3" w:rsidRPr="007A5A09">
              <w:rPr>
                <w:rStyle w:val="Hyperlink"/>
                <w:noProof/>
                <w:lang w:bidi="hi-IN"/>
              </w:rPr>
              <w:t>25.7</w:t>
            </w:r>
            <w:r w:rsidR="004566E3">
              <w:rPr>
                <w:rFonts w:eastAsiaTheme="minorEastAsia"/>
                <w:noProof/>
              </w:rPr>
              <w:tab/>
            </w:r>
            <w:r w:rsidR="004566E3" w:rsidRPr="007A5A09">
              <w:rPr>
                <w:rStyle w:val="Hyperlink"/>
                <w:noProof/>
                <w:lang w:bidi="hi-IN"/>
              </w:rPr>
              <w:t>Asynchronous Processing</w:t>
            </w:r>
            <w:r w:rsidR="004566E3">
              <w:rPr>
                <w:noProof/>
                <w:webHidden/>
              </w:rPr>
              <w:tab/>
            </w:r>
            <w:r w:rsidR="004566E3">
              <w:rPr>
                <w:noProof/>
                <w:webHidden/>
              </w:rPr>
              <w:fldChar w:fldCharType="begin"/>
            </w:r>
            <w:r w:rsidR="004566E3">
              <w:rPr>
                <w:noProof/>
                <w:webHidden/>
              </w:rPr>
              <w:instrText xml:space="preserve"> PAGEREF _Toc468261237 \h </w:instrText>
            </w:r>
            <w:r w:rsidR="004566E3">
              <w:rPr>
                <w:noProof/>
                <w:webHidden/>
              </w:rPr>
            </w:r>
            <w:r w:rsidR="004566E3">
              <w:rPr>
                <w:noProof/>
                <w:webHidden/>
              </w:rPr>
              <w:fldChar w:fldCharType="separate"/>
            </w:r>
            <w:r>
              <w:rPr>
                <w:noProof/>
                <w:webHidden/>
              </w:rPr>
              <w:t>162</w:t>
            </w:r>
            <w:r w:rsidR="004566E3">
              <w:rPr>
                <w:noProof/>
                <w:webHidden/>
              </w:rPr>
              <w:fldChar w:fldCharType="end"/>
            </w:r>
          </w:hyperlink>
        </w:p>
        <w:p w:rsidR="004566E3" w:rsidRDefault="003B17E8">
          <w:pPr>
            <w:pStyle w:val="TOC2"/>
            <w:rPr>
              <w:rFonts w:eastAsiaTheme="minorEastAsia"/>
              <w:noProof/>
            </w:rPr>
          </w:pPr>
          <w:hyperlink w:anchor="_Toc468261238" w:history="1">
            <w:r w:rsidR="004566E3" w:rsidRPr="007A5A09">
              <w:rPr>
                <w:rStyle w:val="Hyperlink"/>
                <w:noProof/>
                <w:lang w:bidi="hi-IN"/>
              </w:rPr>
              <w:t>25.8</w:t>
            </w:r>
            <w:r w:rsidR="004566E3">
              <w:rPr>
                <w:rFonts w:eastAsiaTheme="minorEastAsia"/>
                <w:noProof/>
              </w:rPr>
              <w:tab/>
            </w:r>
            <w:r w:rsidR="004566E3" w:rsidRPr="007A5A09">
              <w:rPr>
                <w:rStyle w:val="Hyperlink"/>
                <w:noProof/>
                <w:lang w:bidi="hi-IN"/>
              </w:rPr>
              <w:t>Servlet filters and Request Dispatching</w:t>
            </w:r>
            <w:r w:rsidR="004566E3">
              <w:rPr>
                <w:noProof/>
                <w:webHidden/>
              </w:rPr>
              <w:tab/>
            </w:r>
            <w:r w:rsidR="004566E3">
              <w:rPr>
                <w:noProof/>
                <w:webHidden/>
              </w:rPr>
              <w:fldChar w:fldCharType="begin"/>
            </w:r>
            <w:r w:rsidR="004566E3">
              <w:rPr>
                <w:noProof/>
                <w:webHidden/>
              </w:rPr>
              <w:instrText xml:space="preserve"> PAGEREF _Toc468261238 \h </w:instrText>
            </w:r>
            <w:r w:rsidR="004566E3">
              <w:rPr>
                <w:noProof/>
                <w:webHidden/>
              </w:rPr>
            </w:r>
            <w:r w:rsidR="004566E3">
              <w:rPr>
                <w:noProof/>
                <w:webHidden/>
              </w:rPr>
              <w:fldChar w:fldCharType="separate"/>
            </w:r>
            <w:r>
              <w:rPr>
                <w:noProof/>
                <w:webHidden/>
              </w:rPr>
              <w:t>163</w:t>
            </w:r>
            <w:r w:rsidR="004566E3">
              <w:rPr>
                <w:noProof/>
                <w:webHidden/>
              </w:rPr>
              <w:fldChar w:fldCharType="end"/>
            </w:r>
          </w:hyperlink>
        </w:p>
        <w:p w:rsidR="004566E3" w:rsidRDefault="003B17E8">
          <w:pPr>
            <w:pStyle w:val="TOC2"/>
            <w:rPr>
              <w:rFonts w:eastAsiaTheme="minorEastAsia"/>
              <w:noProof/>
            </w:rPr>
          </w:pPr>
          <w:hyperlink w:anchor="_Toc468261239" w:history="1">
            <w:r w:rsidR="004566E3" w:rsidRPr="007A5A09">
              <w:rPr>
                <w:rStyle w:val="Hyperlink"/>
                <w:noProof/>
                <w:lang w:bidi="hi-IN"/>
              </w:rPr>
              <w:t>25.9</w:t>
            </w:r>
            <w:r w:rsidR="004566E3">
              <w:rPr>
                <w:rFonts w:eastAsiaTheme="minorEastAsia"/>
                <w:noProof/>
              </w:rPr>
              <w:tab/>
            </w:r>
            <w:r w:rsidR="004566E3" w:rsidRPr="007A5A09">
              <w:rPr>
                <w:rStyle w:val="Hyperlink"/>
                <w:noProof/>
                <w:lang w:bidi="hi-IN"/>
              </w:rPr>
              <w:t>HttpServletRequest and HttpServletResponse Objects</w:t>
            </w:r>
            <w:r w:rsidR="004566E3">
              <w:rPr>
                <w:noProof/>
                <w:webHidden/>
              </w:rPr>
              <w:tab/>
            </w:r>
            <w:r w:rsidR="004566E3">
              <w:rPr>
                <w:noProof/>
                <w:webHidden/>
              </w:rPr>
              <w:fldChar w:fldCharType="begin"/>
            </w:r>
            <w:r w:rsidR="004566E3">
              <w:rPr>
                <w:noProof/>
                <w:webHidden/>
              </w:rPr>
              <w:instrText xml:space="preserve"> PAGEREF _Toc468261239 \h </w:instrText>
            </w:r>
            <w:r w:rsidR="004566E3">
              <w:rPr>
                <w:noProof/>
                <w:webHidden/>
              </w:rPr>
            </w:r>
            <w:r w:rsidR="004566E3">
              <w:rPr>
                <w:noProof/>
                <w:webHidden/>
              </w:rPr>
              <w:fldChar w:fldCharType="separate"/>
            </w:r>
            <w:r>
              <w:rPr>
                <w:noProof/>
                <w:webHidden/>
              </w:rPr>
              <w:t>163</w:t>
            </w:r>
            <w:r w:rsidR="004566E3">
              <w:rPr>
                <w:noProof/>
                <w:webHidden/>
              </w:rPr>
              <w:fldChar w:fldCharType="end"/>
            </w:r>
          </w:hyperlink>
        </w:p>
        <w:p w:rsidR="004566E3" w:rsidRDefault="003B17E8">
          <w:pPr>
            <w:pStyle w:val="TOC3"/>
            <w:rPr>
              <w:rFonts w:eastAsiaTheme="minorEastAsia"/>
              <w:noProof/>
            </w:rPr>
          </w:pPr>
          <w:hyperlink w:anchor="_Toc468261240" w:history="1">
            <w:r w:rsidR="004566E3" w:rsidRPr="007A5A09">
              <w:rPr>
                <w:rStyle w:val="Hyperlink"/>
                <w:noProof/>
                <w:lang w:bidi="hi-IN"/>
              </w:rPr>
              <w:t>25.9.1</w:t>
            </w:r>
            <w:r w:rsidR="004566E3">
              <w:rPr>
                <w:rFonts w:eastAsiaTheme="minorEastAsia"/>
                <w:noProof/>
              </w:rPr>
              <w:tab/>
            </w:r>
            <w:r w:rsidR="004566E3" w:rsidRPr="007A5A09">
              <w:rPr>
                <w:rStyle w:val="Hyperlink"/>
                <w:noProof/>
                <w:lang w:bidi="hi-IN"/>
              </w:rPr>
              <w:t xml:space="preserve">Method Behavior during Portlet </w:t>
            </w:r>
            <w:r w:rsidR="004566E3" w:rsidRPr="007A5A09">
              <w:rPr>
                <w:rStyle w:val="Hyperlink"/>
                <w:rFonts w:ascii="Courier New" w:hAnsi="Courier New" w:cs="Courier New"/>
                <w:noProof/>
                <w:lang w:bidi="hi-IN"/>
              </w:rPr>
              <w:t>include</w:t>
            </w:r>
            <w:r w:rsidR="004566E3" w:rsidRPr="007A5A09">
              <w:rPr>
                <w:rStyle w:val="Hyperlink"/>
                <w:noProof/>
                <w:lang w:bidi="hi-IN"/>
              </w:rPr>
              <w:t xml:space="preserve"> Dispatching</w:t>
            </w:r>
            <w:r w:rsidR="004566E3">
              <w:rPr>
                <w:noProof/>
                <w:webHidden/>
              </w:rPr>
              <w:tab/>
            </w:r>
            <w:r w:rsidR="004566E3">
              <w:rPr>
                <w:noProof/>
                <w:webHidden/>
              </w:rPr>
              <w:fldChar w:fldCharType="begin"/>
            </w:r>
            <w:r w:rsidR="004566E3">
              <w:rPr>
                <w:noProof/>
                <w:webHidden/>
              </w:rPr>
              <w:instrText xml:space="preserve"> PAGEREF _Toc468261240 \h </w:instrText>
            </w:r>
            <w:r w:rsidR="004566E3">
              <w:rPr>
                <w:noProof/>
                <w:webHidden/>
              </w:rPr>
            </w:r>
            <w:r w:rsidR="004566E3">
              <w:rPr>
                <w:noProof/>
                <w:webHidden/>
              </w:rPr>
              <w:fldChar w:fldCharType="separate"/>
            </w:r>
            <w:r>
              <w:rPr>
                <w:noProof/>
                <w:webHidden/>
              </w:rPr>
              <w:t>164</w:t>
            </w:r>
            <w:r w:rsidR="004566E3">
              <w:rPr>
                <w:noProof/>
                <w:webHidden/>
              </w:rPr>
              <w:fldChar w:fldCharType="end"/>
            </w:r>
          </w:hyperlink>
        </w:p>
        <w:p w:rsidR="004566E3" w:rsidRDefault="003B17E8">
          <w:pPr>
            <w:pStyle w:val="TOC3"/>
            <w:rPr>
              <w:rFonts w:eastAsiaTheme="minorEastAsia"/>
              <w:noProof/>
            </w:rPr>
          </w:pPr>
          <w:hyperlink w:anchor="_Toc468261241" w:history="1">
            <w:r w:rsidR="004566E3" w:rsidRPr="007A5A09">
              <w:rPr>
                <w:rStyle w:val="Hyperlink"/>
                <w:noProof/>
                <w:lang w:bidi="hi-IN"/>
              </w:rPr>
              <w:t>25.9.2</w:t>
            </w:r>
            <w:r w:rsidR="004566E3">
              <w:rPr>
                <w:rFonts w:eastAsiaTheme="minorEastAsia"/>
                <w:noProof/>
              </w:rPr>
              <w:tab/>
            </w:r>
            <w:r w:rsidR="004566E3" w:rsidRPr="007A5A09">
              <w:rPr>
                <w:rStyle w:val="Hyperlink"/>
                <w:noProof/>
                <w:lang w:bidi="hi-IN"/>
              </w:rPr>
              <w:t xml:space="preserve">Method Behavior during Portlet </w:t>
            </w:r>
            <w:r w:rsidR="004566E3" w:rsidRPr="007A5A09">
              <w:rPr>
                <w:rStyle w:val="Hyperlink"/>
                <w:rFonts w:ascii="Courier New" w:hAnsi="Courier New" w:cs="Courier New"/>
                <w:noProof/>
                <w:lang w:bidi="hi-IN"/>
              </w:rPr>
              <w:t>forward</w:t>
            </w:r>
            <w:r w:rsidR="004566E3" w:rsidRPr="007A5A09">
              <w:rPr>
                <w:rStyle w:val="Hyperlink"/>
                <w:noProof/>
                <w:lang w:bidi="hi-IN"/>
              </w:rPr>
              <w:t xml:space="preserve"> and Asynchronous Dispatching</w:t>
            </w:r>
            <w:r w:rsidR="004566E3">
              <w:rPr>
                <w:noProof/>
                <w:webHidden/>
              </w:rPr>
              <w:tab/>
            </w:r>
            <w:r w:rsidR="004566E3">
              <w:rPr>
                <w:noProof/>
                <w:webHidden/>
              </w:rPr>
              <w:fldChar w:fldCharType="begin"/>
            </w:r>
            <w:r w:rsidR="004566E3">
              <w:rPr>
                <w:noProof/>
                <w:webHidden/>
              </w:rPr>
              <w:instrText xml:space="preserve"> PAGEREF _Toc468261241 \h </w:instrText>
            </w:r>
            <w:r w:rsidR="004566E3">
              <w:rPr>
                <w:noProof/>
                <w:webHidden/>
              </w:rPr>
            </w:r>
            <w:r w:rsidR="004566E3">
              <w:rPr>
                <w:noProof/>
                <w:webHidden/>
              </w:rPr>
              <w:fldChar w:fldCharType="separate"/>
            </w:r>
            <w:r>
              <w:rPr>
                <w:noProof/>
                <w:webHidden/>
              </w:rPr>
              <w:t>167</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42" w:history="1">
            <w:r w:rsidR="004566E3" w:rsidRPr="007A5A09">
              <w:rPr>
                <w:rStyle w:val="Hyperlink"/>
                <w:noProof/>
                <w:lang w:bidi="hi-IN"/>
              </w:rPr>
              <w:t>Chapter 26</w:t>
            </w:r>
            <w:r w:rsidR="004566E3">
              <w:rPr>
                <w:rFonts w:eastAsiaTheme="minorEastAsia"/>
                <w:noProof/>
              </w:rPr>
              <w:tab/>
            </w:r>
            <w:r w:rsidR="004566E3" w:rsidRPr="007A5A09">
              <w:rPr>
                <w:rStyle w:val="Hyperlink"/>
                <w:noProof/>
                <w:lang w:bidi="hi-IN"/>
              </w:rPr>
              <w:t>Portlet Tag Library</w:t>
            </w:r>
            <w:r w:rsidR="004566E3">
              <w:rPr>
                <w:noProof/>
                <w:webHidden/>
              </w:rPr>
              <w:tab/>
            </w:r>
            <w:r w:rsidR="004566E3">
              <w:rPr>
                <w:noProof/>
                <w:webHidden/>
              </w:rPr>
              <w:fldChar w:fldCharType="begin"/>
            </w:r>
            <w:r w:rsidR="004566E3">
              <w:rPr>
                <w:noProof/>
                <w:webHidden/>
              </w:rPr>
              <w:instrText xml:space="preserve"> PAGEREF _Toc468261242 \h </w:instrText>
            </w:r>
            <w:r w:rsidR="004566E3">
              <w:rPr>
                <w:noProof/>
                <w:webHidden/>
              </w:rPr>
            </w:r>
            <w:r w:rsidR="004566E3">
              <w:rPr>
                <w:noProof/>
                <w:webHidden/>
              </w:rPr>
              <w:fldChar w:fldCharType="separate"/>
            </w:r>
            <w:r>
              <w:rPr>
                <w:noProof/>
                <w:webHidden/>
              </w:rPr>
              <w:t>172</w:t>
            </w:r>
            <w:r w:rsidR="004566E3">
              <w:rPr>
                <w:noProof/>
                <w:webHidden/>
              </w:rPr>
              <w:fldChar w:fldCharType="end"/>
            </w:r>
          </w:hyperlink>
        </w:p>
        <w:p w:rsidR="004566E3" w:rsidRDefault="003B17E8">
          <w:pPr>
            <w:pStyle w:val="TOC2"/>
            <w:rPr>
              <w:rFonts w:eastAsiaTheme="minorEastAsia"/>
              <w:noProof/>
            </w:rPr>
          </w:pPr>
          <w:hyperlink w:anchor="_Toc468261243" w:history="1">
            <w:r w:rsidR="004566E3" w:rsidRPr="007A5A09">
              <w:rPr>
                <w:rStyle w:val="Hyperlink"/>
                <w:noProof/>
                <w:lang w:bidi="hi-IN"/>
              </w:rPr>
              <w:t>26.1</w:t>
            </w:r>
            <w:r w:rsidR="004566E3">
              <w:rPr>
                <w:rFonts w:eastAsiaTheme="minorEastAsia"/>
                <w:noProof/>
              </w:rPr>
              <w:tab/>
            </w:r>
            <w:r w:rsidR="004566E3" w:rsidRPr="007A5A09">
              <w:rPr>
                <w:rStyle w:val="Hyperlink"/>
                <w:rFonts w:ascii="Courier New" w:hAnsi="Courier New" w:cs="Courier New"/>
                <w:noProof/>
                <w:lang w:bidi="hi-IN"/>
              </w:rPr>
              <w:t>defineObjects</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_Toc468261243 \h </w:instrText>
            </w:r>
            <w:r w:rsidR="004566E3">
              <w:rPr>
                <w:noProof/>
                <w:webHidden/>
              </w:rPr>
            </w:r>
            <w:r w:rsidR="004566E3">
              <w:rPr>
                <w:noProof/>
                <w:webHidden/>
              </w:rPr>
              <w:fldChar w:fldCharType="separate"/>
            </w:r>
            <w:r>
              <w:rPr>
                <w:noProof/>
                <w:webHidden/>
              </w:rPr>
              <w:t>172</w:t>
            </w:r>
            <w:r w:rsidR="004566E3">
              <w:rPr>
                <w:noProof/>
                <w:webHidden/>
              </w:rPr>
              <w:fldChar w:fldCharType="end"/>
            </w:r>
          </w:hyperlink>
        </w:p>
        <w:p w:rsidR="004566E3" w:rsidRDefault="003B17E8">
          <w:pPr>
            <w:pStyle w:val="TOC2"/>
            <w:rPr>
              <w:rFonts w:eastAsiaTheme="minorEastAsia"/>
              <w:noProof/>
            </w:rPr>
          </w:pPr>
          <w:hyperlink w:anchor="_Toc468261244" w:history="1">
            <w:r w:rsidR="004566E3" w:rsidRPr="007A5A09">
              <w:rPr>
                <w:rStyle w:val="Hyperlink"/>
                <w:noProof/>
                <w:lang w:bidi="hi-IN"/>
              </w:rPr>
              <w:t>26.2</w:t>
            </w:r>
            <w:r w:rsidR="004566E3">
              <w:rPr>
                <w:rFonts w:eastAsiaTheme="minorEastAsia"/>
                <w:noProof/>
              </w:rPr>
              <w:tab/>
            </w:r>
            <w:r w:rsidR="004566E3" w:rsidRPr="007A5A09">
              <w:rPr>
                <w:rStyle w:val="Hyperlink"/>
                <w:rFonts w:ascii="Courier New" w:hAnsi="Courier New" w:cs="Courier New"/>
                <w:noProof/>
                <w:lang w:bidi="hi-IN"/>
              </w:rPr>
              <w:t>actionURL</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_Toc468261244 \h </w:instrText>
            </w:r>
            <w:r w:rsidR="004566E3">
              <w:rPr>
                <w:noProof/>
                <w:webHidden/>
              </w:rPr>
            </w:r>
            <w:r w:rsidR="004566E3">
              <w:rPr>
                <w:noProof/>
                <w:webHidden/>
              </w:rPr>
              <w:fldChar w:fldCharType="separate"/>
            </w:r>
            <w:r>
              <w:rPr>
                <w:noProof/>
                <w:webHidden/>
              </w:rPr>
              <w:t>174</w:t>
            </w:r>
            <w:r w:rsidR="004566E3">
              <w:rPr>
                <w:noProof/>
                <w:webHidden/>
              </w:rPr>
              <w:fldChar w:fldCharType="end"/>
            </w:r>
          </w:hyperlink>
        </w:p>
        <w:p w:rsidR="004566E3" w:rsidRDefault="003B17E8">
          <w:pPr>
            <w:pStyle w:val="TOC2"/>
            <w:rPr>
              <w:rFonts w:eastAsiaTheme="minorEastAsia"/>
              <w:noProof/>
            </w:rPr>
          </w:pPr>
          <w:hyperlink w:anchor="_Toc468261245" w:history="1">
            <w:r w:rsidR="004566E3" w:rsidRPr="007A5A09">
              <w:rPr>
                <w:rStyle w:val="Hyperlink"/>
                <w:noProof/>
                <w:lang w:bidi="hi-IN"/>
              </w:rPr>
              <w:t>26.3</w:t>
            </w:r>
            <w:r w:rsidR="004566E3">
              <w:rPr>
                <w:rFonts w:eastAsiaTheme="minorEastAsia"/>
                <w:noProof/>
              </w:rPr>
              <w:tab/>
            </w:r>
            <w:r w:rsidR="004566E3" w:rsidRPr="007A5A09">
              <w:rPr>
                <w:rStyle w:val="Hyperlink"/>
                <w:rFonts w:ascii="Courier New" w:hAnsi="Courier New" w:cs="Courier New"/>
                <w:noProof/>
                <w:lang w:bidi="hi-IN"/>
              </w:rPr>
              <w:t>renderURL</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_Toc468261245 \h </w:instrText>
            </w:r>
            <w:r w:rsidR="004566E3">
              <w:rPr>
                <w:noProof/>
                <w:webHidden/>
              </w:rPr>
            </w:r>
            <w:r w:rsidR="004566E3">
              <w:rPr>
                <w:noProof/>
                <w:webHidden/>
              </w:rPr>
              <w:fldChar w:fldCharType="separate"/>
            </w:r>
            <w:r>
              <w:rPr>
                <w:noProof/>
                <w:webHidden/>
              </w:rPr>
              <w:t>175</w:t>
            </w:r>
            <w:r w:rsidR="004566E3">
              <w:rPr>
                <w:noProof/>
                <w:webHidden/>
              </w:rPr>
              <w:fldChar w:fldCharType="end"/>
            </w:r>
          </w:hyperlink>
        </w:p>
        <w:p w:rsidR="004566E3" w:rsidRDefault="003B17E8">
          <w:pPr>
            <w:pStyle w:val="TOC2"/>
            <w:rPr>
              <w:rFonts w:eastAsiaTheme="minorEastAsia"/>
              <w:noProof/>
            </w:rPr>
          </w:pPr>
          <w:hyperlink w:anchor="_Toc468261246" w:history="1">
            <w:r w:rsidR="004566E3" w:rsidRPr="007A5A09">
              <w:rPr>
                <w:rStyle w:val="Hyperlink"/>
                <w:noProof/>
                <w:lang w:bidi="hi-IN"/>
              </w:rPr>
              <w:t>26.4</w:t>
            </w:r>
            <w:r w:rsidR="004566E3">
              <w:rPr>
                <w:rFonts w:eastAsiaTheme="minorEastAsia"/>
                <w:noProof/>
              </w:rPr>
              <w:tab/>
            </w:r>
            <w:r w:rsidR="004566E3" w:rsidRPr="007A5A09">
              <w:rPr>
                <w:rStyle w:val="Hyperlink"/>
                <w:rFonts w:ascii="Courier New" w:hAnsi="Courier New" w:cs="Courier New"/>
                <w:noProof/>
                <w:lang w:bidi="hi-IN"/>
              </w:rPr>
              <w:t>resourceURL</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_Toc468261246 \h </w:instrText>
            </w:r>
            <w:r w:rsidR="004566E3">
              <w:rPr>
                <w:noProof/>
                <w:webHidden/>
              </w:rPr>
            </w:r>
            <w:r w:rsidR="004566E3">
              <w:rPr>
                <w:noProof/>
                <w:webHidden/>
              </w:rPr>
              <w:fldChar w:fldCharType="separate"/>
            </w:r>
            <w:r>
              <w:rPr>
                <w:noProof/>
                <w:webHidden/>
              </w:rPr>
              <w:t>177</w:t>
            </w:r>
            <w:r w:rsidR="004566E3">
              <w:rPr>
                <w:noProof/>
                <w:webHidden/>
              </w:rPr>
              <w:fldChar w:fldCharType="end"/>
            </w:r>
          </w:hyperlink>
        </w:p>
        <w:p w:rsidR="004566E3" w:rsidRDefault="003B17E8">
          <w:pPr>
            <w:pStyle w:val="TOC2"/>
            <w:rPr>
              <w:rFonts w:eastAsiaTheme="minorEastAsia"/>
              <w:noProof/>
            </w:rPr>
          </w:pPr>
          <w:hyperlink w:anchor="_Toc468261247" w:history="1">
            <w:r w:rsidR="004566E3" w:rsidRPr="007A5A09">
              <w:rPr>
                <w:rStyle w:val="Hyperlink"/>
                <w:noProof/>
                <w:lang w:bidi="hi-IN"/>
              </w:rPr>
              <w:t>26.5</w:t>
            </w:r>
            <w:r w:rsidR="004566E3">
              <w:rPr>
                <w:rFonts w:eastAsiaTheme="minorEastAsia"/>
                <w:noProof/>
              </w:rPr>
              <w:tab/>
            </w:r>
            <w:r w:rsidR="004566E3" w:rsidRPr="007A5A09">
              <w:rPr>
                <w:rStyle w:val="Hyperlink"/>
                <w:rFonts w:ascii="Courier New" w:hAnsi="Courier New" w:cs="Courier New"/>
                <w:noProof/>
                <w:lang w:bidi="hi-IN"/>
              </w:rPr>
              <w:t>namespace</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_Toc468261247 \h </w:instrText>
            </w:r>
            <w:r w:rsidR="004566E3">
              <w:rPr>
                <w:noProof/>
                <w:webHidden/>
              </w:rPr>
            </w:r>
            <w:r w:rsidR="004566E3">
              <w:rPr>
                <w:noProof/>
                <w:webHidden/>
              </w:rPr>
              <w:fldChar w:fldCharType="separate"/>
            </w:r>
            <w:r>
              <w:rPr>
                <w:noProof/>
                <w:webHidden/>
              </w:rPr>
              <w:t>178</w:t>
            </w:r>
            <w:r w:rsidR="004566E3">
              <w:rPr>
                <w:noProof/>
                <w:webHidden/>
              </w:rPr>
              <w:fldChar w:fldCharType="end"/>
            </w:r>
          </w:hyperlink>
        </w:p>
        <w:p w:rsidR="004566E3" w:rsidRDefault="003B17E8">
          <w:pPr>
            <w:pStyle w:val="TOC2"/>
            <w:rPr>
              <w:rFonts w:eastAsiaTheme="minorEastAsia"/>
              <w:noProof/>
            </w:rPr>
          </w:pPr>
          <w:hyperlink w:anchor="_Toc468261248" w:history="1">
            <w:r w:rsidR="004566E3" w:rsidRPr="007A5A09">
              <w:rPr>
                <w:rStyle w:val="Hyperlink"/>
                <w:noProof/>
                <w:lang w:bidi="hi-IN"/>
              </w:rPr>
              <w:t>26.6</w:t>
            </w:r>
            <w:r w:rsidR="004566E3">
              <w:rPr>
                <w:rFonts w:eastAsiaTheme="minorEastAsia"/>
                <w:noProof/>
              </w:rPr>
              <w:tab/>
            </w:r>
            <w:r w:rsidR="004566E3" w:rsidRPr="007A5A09">
              <w:rPr>
                <w:rStyle w:val="Hyperlink"/>
                <w:rFonts w:ascii="Courier New" w:hAnsi="Courier New" w:cs="Courier New"/>
                <w:noProof/>
                <w:lang w:bidi="hi-IN"/>
              </w:rPr>
              <w:t>param</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_Toc468261248 \h </w:instrText>
            </w:r>
            <w:r w:rsidR="004566E3">
              <w:rPr>
                <w:noProof/>
                <w:webHidden/>
              </w:rPr>
            </w:r>
            <w:r w:rsidR="004566E3">
              <w:rPr>
                <w:noProof/>
                <w:webHidden/>
              </w:rPr>
              <w:fldChar w:fldCharType="separate"/>
            </w:r>
            <w:r>
              <w:rPr>
                <w:noProof/>
                <w:webHidden/>
              </w:rPr>
              <w:t>178</w:t>
            </w:r>
            <w:r w:rsidR="004566E3">
              <w:rPr>
                <w:noProof/>
                <w:webHidden/>
              </w:rPr>
              <w:fldChar w:fldCharType="end"/>
            </w:r>
          </w:hyperlink>
        </w:p>
        <w:p w:rsidR="004566E3" w:rsidRDefault="003B17E8">
          <w:pPr>
            <w:pStyle w:val="TOC2"/>
            <w:rPr>
              <w:rFonts w:eastAsiaTheme="minorEastAsia"/>
              <w:noProof/>
            </w:rPr>
          </w:pPr>
          <w:hyperlink w:anchor="_Toc468261249" w:history="1">
            <w:r w:rsidR="004566E3" w:rsidRPr="007A5A09">
              <w:rPr>
                <w:rStyle w:val="Hyperlink"/>
                <w:noProof/>
                <w:lang w:bidi="hi-IN"/>
              </w:rPr>
              <w:t>26.7</w:t>
            </w:r>
            <w:r w:rsidR="004566E3">
              <w:rPr>
                <w:rFonts w:eastAsiaTheme="minorEastAsia"/>
                <w:noProof/>
              </w:rPr>
              <w:tab/>
            </w:r>
            <w:r w:rsidR="004566E3" w:rsidRPr="007A5A09">
              <w:rPr>
                <w:rStyle w:val="Hyperlink"/>
                <w:rFonts w:ascii="Courier New" w:hAnsi="Courier New" w:cs="Courier New"/>
                <w:noProof/>
                <w:lang w:bidi="hi-IN"/>
              </w:rPr>
              <w:t>property</w:t>
            </w:r>
            <w:r w:rsidR="004566E3" w:rsidRPr="007A5A09">
              <w:rPr>
                <w:rStyle w:val="Hyperlink"/>
                <w:noProof/>
                <w:lang w:bidi="hi-IN"/>
              </w:rPr>
              <w:t xml:space="preserve"> Tag</w:t>
            </w:r>
            <w:r w:rsidR="004566E3">
              <w:rPr>
                <w:noProof/>
                <w:webHidden/>
              </w:rPr>
              <w:tab/>
            </w:r>
            <w:r w:rsidR="004566E3">
              <w:rPr>
                <w:noProof/>
                <w:webHidden/>
              </w:rPr>
              <w:fldChar w:fldCharType="begin"/>
            </w:r>
            <w:r w:rsidR="004566E3">
              <w:rPr>
                <w:noProof/>
                <w:webHidden/>
              </w:rPr>
              <w:instrText xml:space="preserve"> PAGEREF _Toc468261249 \h </w:instrText>
            </w:r>
            <w:r w:rsidR="004566E3">
              <w:rPr>
                <w:noProof/>
                <w:webHidden/>
              </w:rPr>
            </w:r>
            <w:r w:rsidR="004566E3">
              <w:rPr>
                <w:noProof/>
                <w:webHidden/>
              </w:rPr>
              <w:fldChar w:fldCharType="separate"/>
            </w:r>
            <w:r>
              <w:rPr>
                <w:noProof/>
                <w:webHidden/>
              </w:rPr>
              <w:t>179</w:t>
            </w:r>
            <w:r w:rsidR="004566E3">
              <w:rPr>
                <w:noProof/>
                <w:webHidden/>
              </w:rPr>
              <w:fldChar w:fldCharType="end"/>
            </w:r>
          </w:hyperlink>
        </w:p>
        <w:p w:rsidR="004566E3" w:rsidRDefault="003B17E8">
          <w:pPr>
            <w:pStyle w:val="TOC2"/>
            <w:rPr>
              <w:rFonts w:eastAsiaTheme="minorEastAsia"/>
              <w:noProof/>
            </w:rPr>
          </w:pPr>
          <w:hyperlink w:anchor="_Toc468261250" w:history="1">
            <w:r w:rsidR="004566E3" w:rsidRPr="007A5A09">
              <w:rPr>
                <w:rStyle w:val="Hyperlink"/>
                <w:noProof/>
                <w:lang w:bidi="hi-IN"/>
              </w:rPr>
              <w:t>26.8</w:t>
            </w:r>
            <w:r w:rsidR="004566E3">
              <w:rPr>
                <w:rFonts w:eastAsiaTheme="minorEastAsia"/>
                <w:noProof/>
              </w:rPr>
              <w:tab/>
            </w:r>
            <w:r w:rsidR="004566E3" w:rsidRPr="007A5A09">
              <w:rPr>
                <w:rStyle w:val="Hyperlink"/>
                <w:noProof/>
                <w:lang w:bidi="hi-IN"/>
              </w:rPr>
              <w:t>Changing the Default Behavior for escapeXml</w:t>
            </w:r>
            <w:r w:rsidR="004566E3">
              <w:rPr>
                <w:noProof/>
                <w:webHidden/>
              </w:rPr>
              <w:tab/>
            </w:r>
            <w:r w:rsidR="004566E3">
              <w:rPr>
                <w:noProof/>
                <w:webHidden/>
              </w:rPr>
              <w:fldChar w:fldCharType="begin"/>
            </w:r>
            <w:r w:rsidR="004566E3">
              <w:rPr>
                <w:noProof/>
                <w:webHidden/>
              </w:rPr>
              <w:instrText xml:space="preserve"> PAGEREF _Toc468261250 \h </w:instrText>
            </w:r>
            <w:r w:rsidR="004566E3">
              <w:rPr>
                <w:noProof/>
                <w:webHidden/>
              </w:rPr>
            </w:r>
            <w:r w:rsidR="004566E3">
              <w:rPr>
                <w:noProof/>
                <w:webHidden/>
              </w:rPr>
              <w:fldChar w:fldCharType="separate"/>
            </w:r>
            <w:r>
              <w:rPr>
                <w:noProof/>
                <w:webHidden/>
              </w:rPr>
              <w:t>179</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51" w:history="1">
            <w:r w:rsidR="004566E3" w:rsidRPr="007A5A09">
              <w:rPr>
                <w:rStyle w:val="Hyperlink"/>
                <w:noProof/>
                <w:lang w:bidi="hi-IN"/>
              </w:rPr>
              <w:t>Chapter 27</w:t>
            </w:r>
            <w:r w:rsidR="004566E3">
              <w:rPr>
                <w:rFonts w:eastAsiaTheme="minorEastAsia"/>
                <w:noProof/>
              </w:rPr>
              <w:tab/>
            </w:r>
            <w:r w:rsidR="004566E3" w:rsidRPr="007A5A09">
              <w:rPr>
                <w:rStyle w:val="Hyperlink"/>
                <w:noProof/>
                <w:lang w:bidi="hi-IN"/>
              </w:rPr>
              <w:t>Packaging and Deployment</w:t>
            </w:r>
            <w:r w:rsidR="004566E3">
              <w:rPr>
                <w:noProof/>
                <w:webHidden/>
              </w:rPr>
              <w:tab/>
            </w:r>
            <w:r w:rsidR="004566E3">
              <w:rPr>
                <w:noProof/>
                <w:webHidden/>
              </w:rPr>
              <w:fldChar w:fldCharType="begin"/>
            </w:r>
            <w:r w:rsidR="004566E3">
              <w:rPr>
                <w:noProof/>
                <w:webHidden/>
              </w:rPr>
              <w:instrText xml:space="preserve"> PAGEREF _Toc468261251 \h </w:instrText>
            </w:r>
            <w:r w:rsidR="004566E3">
              <w:rPr>
                <w:noProof/>
                <w:webHidden/>
              </w:rPr>
            </w:r>
            <w:r w:rsidR="004566E3">
              <w:rPr>
                <w:noProof/>
                <w:webHidden/>
              </w:rPr>
              <w:fldChar w:fldCharType="separate"/>
            </w:r>
            <w:r>
              <w:rPr>
                <w:noProof/>
                <w:webHidden/>
              </w:rPr>
              <w:t>180</w:t>
            </w:r>
            <w:r w:rsidR="004566E3">
              <w:rPr>
                <w:noProof/>
                <w:webHidden/>
              </w:rPr>
              <w:fldChar w:fldCharType="end"/>
            </w:r>
          </w:hyperlink>
        </w:p>
        <w:p w:rsidR="004566E3" w:rsidRDefault="003B17E8">
          <w:pPr>
            <w:pStyle w:val="TOC2"/>
            <w:rPr>
              <w:rFonts w:eastAsiaTheme="minorEastAsia"/>
              <w:noProof/>
            </w:rPr>
          </w:pPr>
          <w:hyperlink w:anchor="_Toc468261252" w:history="1">
            <w:r w:rsidR="004566E3" w:rsidRPr="007A5A09">
              <w:rPr>
                <w:rStyle w:val="Hyperlink"/>
                <w:noProof/>
                <w:lang w:bidi="hi-IN"/>
              </w:rPr>
              <w:t>27.1</w:t>
            </w:r>
            <w:r w:rsidR="004566E3">
              <w:rPr>
                <w:rFonts w:eastAsiaTheme="minorEastAsia"/>
                <w:noProof/>
              </w:rPr>
              <w:tab/>
            </w:r>
            <w:r w:rsidR="004566E3" w:rsidRPr="007A5A09">
              <w:rPr>
                <w:rStyle w:val="Hyperlink"/>
                <w:noProof/>
                <w:lang w:bidi="hi-IN"/>
              </w:rPr>
              <w:t>Packaging</w:t>
            </w:r>
            <w:r w:rsidR="004566E3">
              <w:rPr>
                <w:noProof/>
                <w:webHidden/>
              </w:rPr>
              <w:tab/>
            </w:r>
            <w:r w:rsidR="004566E3">
              <w:rPr>
                <w:noProof/>
                <w:webHidden/>
              </w:rPr>
              <w:fldChar w:fldCharType="begin"/>
            </w:r>
            <w:r w:rsidR="004566E3">
              <w:rPr>
                <w:noProof/>
                <w:webHidden/>
              </w:rPr>
              <w:instrText xml:space="preserve"> PAGEREF _Toc468261252 \h </w:instrText>
            </w:r>
            <w:r w:rsidR="004566E3">
              <w:rPr>
                <w:noProof/>
                <w:webHidden/>
              </w:rPr>
            </w:r>
            <w:r w:rsidR="004566E3">
              <w:rPr>
                <w:noProof/>
                <w:webHidden/>
              </w:rPr>
              <w:fldChar w:fldCharType="separate"/>
            </w:r>
            <w:r>
              <w:rPr>
                <w:noProof/>
                <w:webHidden/>
              </w:rPr>
              <w:t>180</w:t>
            </w:r>
            <w:r w:rsidR="004566E3">
              <w:rPr>
                <w:noProof/>
                <w:webHidden/>
              </w:rPr>
              <w:fldChar w:fldCharType="end"/>
            </w:r>
          </w:hyperlink>
        </w:p>
        <w:p w:rsidR="004566E3" w:rsidRDefault="003B17E8">
          <w:pPr>
            <w:pStyle w:val="TOC3"/>
            <w:rPr>
              <w:rFonts w:eastAsiaTheme="minorEastAsia"/>
              <w:noProof/>
            </w:rPr>
          </w:pPr>
          <w:hyperlink w:anchor="_Toc468261253" w:history="1">
            <w:r w:rsidR="004566E3" w:rsidRPr="007A5A09">
              <w:rPr>
                <w:rStyle w:val="Hyperlink"/>
                <w:noProof/>
                <w:lang w:bidi="hi-IN"/>
              </w:rPr>
              <w:t>27.1.1</w:t>
            </w:r>
            <w:r w:rsidR="004566E3">
              <w:rPr>
                <w:rFonts w:eastAsiaTheme="minorEastAsia"/>
                <w:noProof/>
              </w:rPr>
              <w:tab/>
            </w:r>
            <w:r w:rsidR="004566E3" w:rsidRPr="007A5A09">
              <w:rPr>
                <w:rStyle w:val="Hyperlink"/>
                <w:noProof/>
                <w:lang w:bidi="hi-IN"/>
              </w:rPr>
              <w:t>Example Directory Structure</w:t>
            </w:r>
            <w:r w:rsidR="004566E3">
              <w:rPr>
                <w:noProof/>
                <w:webHidden/>
              </w:rPr>
              <w:tab/>
            </w:r>
            <w:r w:rsidR="004566E3">
              <w:rPr>
                <w:noProof/>
                <w:webHidden/>
              </w:rPr>
              <w:fldChar w:fldCharType="begin"/>
            </w:r>
            <w:r w:rsidR="004566E3">
              <w:rPr>
                <w:noProof/>
                <w:webHidden/>
              </w:rPr>
              <w:instrText xml:space="preserve"> PAGEREF _Toc468261253 \h </w:instrText>
            </w:r>
            <w:r w:rsidR="004566E3">
              <w:rPr>
                <w:noProof/>
                <w:webHidden/>
              </w:rPr>
            </w:r>
            <w:r w:rsidR="004566E3">
              <w:rPr>
                <w:noProof/>
                <w:webHidden/>
              </w:rPr>
              <w:fldChar w:fldCharType="separate"/>
            </w:r>
            <w:r>
              <w:rPr>
                <w:noProof/>
                <w:webHidden/>
              </w:rPr>
              <w:t>180</w:t>
            </w:r>
            <w:r w:rsidR="004566E3">
              <w:rPr>
                <w:noProof/>
                <w:webHidden/>
              </w:rPr>
              <w:fldChar w:fldCharType="end"/>
            </w:r>
          </w:hyperlink>
        </w:p>
        <w:p w:rsidR="004566E3" w:rsidRDefault="003B17E8">
          <w:pPr>
            <w:pStyle w:val="TOC3"/>
            <w:rPr>
              <w:rFonts w:eastAsiaTheme="minorEastAsia"/>
              <w:noProof/>
            </w:rPr>
          </w:pPr>
          <w:hyperlink w:anchor="_Toc468261254" w:history="1">
            <w:r w:rsidR="004566E3" w:rsidRPr="007A5A09">
              <w:rPr>
                <w:rStyle w:val="Hyperlink"/>
                <w:noProof/>
                <w:lang w:bidi="hi-IN"/>
              </w:rPr>
              <w:t>27.1.2</w:t>
            </w:r>
            <w:r w:rsidR="004566E3">
              <w:rPr>
                <w:rFonts w:eastAsiaTheme="minorEastAsia"/>
                <w:noProof/>
              </w:rPr>
              <w:tab/>
            </w:r>
            <w:r w:rsidR="004566E3" w:rsidRPr="007A5A09">
              <w:rPr>
                <w:rStyle w:val="Hyperlink"/>
                <w:noProof/>
                <w:lang w:bidi="hi-IN"/>
              </w:rPr>
              <w:t>Version Information</w:t>
            </w:r>
            <w:r w:rsidR="004566E3">
              <w:rPr>
                <w:noProof/>
                <w:webHidden/>
              </w:rPr>
              <w:tab/>
            </w:r>
            <w:r w:rsidR="004566E3">
              <w:rPr>
                <w:noProof/>
                <w:webHidden/>
              </w:rPr>
              <w:fldChar w:fldCharType="begin"/>
            </w:r>
            <w:r w:rsidR="004566E3">
              <w:rPr>
                <w:noProof/>
                <w:webHidden/>
              </w:rPr>
              <w:instrText xml:space="preserve"> PAGEREF _Toc468261254 \h </w:instrText>
            </w:r>
            <w:r w:rsidR="004566E3">
              <w:rPr>
                <w:noProof/>
                <w:webHidden/>
              </w:rPr>
            </w:r>
            <w:r w:rsidR="004566E3">
              <w:rPr>
                <w:noProof/>
                <w:webHidden/>
              </w:rPr>
              <w:fldChar w:fldCharType="separate"/>
            </w:r>
            <w:r>
              <w:rPr>
                <w:noProof/>
                <w:webHidden/>
              </w:rPr>
              <w:t>181</w:t>
            </w:r>
            <w:r w:rsidR="004566E3">
              <w:rPr>
                <w:noProof/>
                <w:webHidden/>
              </w:rPr>
              <w:fldChar w:fldCharType="end"/>
            </w:r>
          </w:hyperlink>
        </w:p>
        <w:p w:rsidR="004566E3" w:rsidRDefault="003B17E8">
          <w:pPr>
            <w:pStyle w:val="TOC2"/>
            <w:rPr>
              <w:rFonts w:eastAsiaTheme="minorEastAsia"/>
              <w:noProof/>
            </w:rPr>
          </w:pPr>
          <w:hyperlink w:anchor="_Toc468261255" w:history="1">
            <w:r w:rsidR="004566E3" w:rsidRPr="007A5A09">
              <w:rPr>
                <w:rStyle w:val="Hyperlink"/>
                <w:noProof/>
                <w:lang w:bidi="hi-IN"/>
              </w:rPr>
              <w:t>27.2</w:t>
            </w:r>
            <w:r w:rsidR="004566E3">
              <w:rPr>
                <w:rFonts w:eastAsiaTheme="minorEastAsia"/>
                <w:noProof/>
              </w:rPr>
              <w:tab/>
            </w:r>
            <w:r w:rsidR="004566E3" w:rsidRPr="007A5A09">
              <w:rPr>
                <w:rStyle w:val="Hyperlink"/>
                <w:noProof/>
                <w:lang w:bidi="hi-IN"/>
              </w:rPr>
              <w:t>Portlet Deployment Descriptor Structure</w:t>
            </w:r>
            <w:r w:rsidR="004566E3">
              <w:rPr>
                <w:noProof/>
                <w:webHidden/>
              </w:rPr>
              <w:tab/>
            </w:r>
            <w:r w:rsidR="004566E3">
              <w:rPr>
                <w:noProof/>
                <w:webHidden/>
              </w:rPr>
              <w:fldChar w:fldCharType="begin"/>
            </w:r>
            <w:r w:rsidR="004566E3">
              <w:rPr>
                <w:noProof/>
                <w:webHidden/>
              </w:rPr>
              <w:instrText xml:space="preserve"> PAGEREF _Toc468261255 \h </w:instrText>
            </w:r>
            <w:r w:rsidR="004566E3">
              <w:rPr>
                <w:noProof/>
                <w:webHidden/>
              </w:rPr>
            </w:r>
            <w:r w:rsidR="004566E3">
              <w:rPr>
                <w:noProof/>
                <w:webHidden/>
              </w:rPr>
              <w:fldChar w:fldCharType="separate"/>
            </w:r>
            <w:r>
              <w:rPr>
                <w:noProof/>
                <w:webHidden/>
              </w:rPr>
              <w:t>181</w:t>
            </w:r>
            <w:r w:rsidR="004566E3">
              <w:rPr>
                <w:noProof/>
                <w:webHidden/>
              </w:rPr>
              <w:fldChar w:fldCharType="end"/>
            </w:r>
          </w:hyperlink>
        </w:p>
        <w:p w:rsidR="004566E3" w:rsidRDefault="003B17E8">
          <w:pPr>
            <w:pStyle w:val="TOC3"/>
            <w:rPr>
              <w:rFonts w:eastAsiaTheme="minorEastAsia"/>
              <w:noProof/>
            </w:rPr>
          </w:pPr>
          <w:hyperlink w:anchor="_Toc468261256" w:history="1">
            <w:r w:rsidR="004566E3" w:rsidRPr="007A5A09">
              <w:rPr>
                <w:rStyle w:val="Hyperlink"/>
                <w:noProof/>
                <w:lang w:bidi="hi-IN"/>
              </w:rPr>
              <w:t>27.2.1</w:t>
            </w:r>
            <w:r w:rsidR="004566E3">
              <w:rPr>
                <w:rFonts w:eastAsiaTheme="minorEastAsia"/>
                <w:noProof/>
              </w:rPr>
              <w:tab/>
            </w:r>
            <w:r w:rsidR="004566E3" w:rsidRPr="007A5A09">
              <w:rPr>
                <w:rStyle w:val="Hyperlink"/>
                <w:noProof/>
                <w:lang w:bidi="hi-IN"/>
              </w:rPr>
              <w:t>Portlet Deployment Descriptor Elements</w:t>
            </w:r>
            <w:r w:rsidR="004566E3">
              <w:rPr>
                <w:noProof/>
                <w:webHidden/>
              </w:rPr>
              <w:tab/>
            </w:r>
            <w:r w:rsidR="004566E3">
              <w:rPr>
                <w:noProof/>
                <w:webHidden/>
              </w:rPr>
              <w:fldChar w:fldCharType="begin"/>
            </w:r>
            <w:r w:rsidR="004566E3">
              <w:rPr>
                <w:noProof/>
                <w:webHidden/>
              </w:rPr>
              <w:instrText xml:space="preserve"> PAGEREF _Toc468261256 \h </w:instrText>
            </w:r>
            <w:r w:rsidR="004566E3">
              <w:rPr>
                <w:noProof/>
                <w:webHidden/>
              </w:rPr>
            </w:r>
            <w:r w:rsidR="004566E3">
              <w:rPr>
                <w:noProof/>
                <w:webHidden/>
              </w:rPr>
              <w:fldChar w:fldCharType="separate"/>
            </w:r>
            <w:r>
              <w:rPr>
                <w:noProof/>
                <w:webHidden/>
              </w:rPr>
              <w:t>181</w:t>
            </w:r>
            <w:r w:rsidR="004566E3">
              <w:rPr>
                <w:noProof/>
                <w:webHidden/>
              </w:rPr>
              <w:fldChar w:fldCharType="end"/>
            </w:r>
          </w:hyperlink>
        </w:p>
        <w:p w:rsidR="004566E3" w:rsidRDefault="003B17E8">
          <w:pPr>
            <w:pStyle w:val="TOC3"/>
            <w:rPr>
              <w:rFonts w:eastAsiaTheme="minorEastAsia"/>
              <w:noProof/>
            </w:rPr>
          </w:pPr>
          <w:hyperlink w:anchor="_Toc468261257" w:history="1">
            <w:r w:rsidR="004566E3" w:rsidRPr="007A5A09">
              <w:rPr>
                <w:rStyle w:val="Hyperlink"/>
                <w:noProof/>
                <w:lang w:bidi="hi-IN"/>
              </w:rPr>
              <w:t>27.2.2</w:t>
            </w:r>
            <w:r w:rsidR="004566E3">
              <w:rPr>
                <w:rFonts w:eastAsiaTheme="minorEastAsia"/>
                <w:noProof/>
              </w:rPr>
              <w:tab/>
            </w:r>
            <w:r w:rsidR="004566E3" w:rsidRPr="007A5A09">
              <w:rPr>
                <w:rStyle w:val="Hyperlink"/>
                <w:noProof/>
                <w:lang w:bidi="hi-IN"/>
              </w:rPr>
              <w:t>Rules for processing the Portlet Deployment Descriptor</w:t>
            </w:r>
            <w:r w:rsidR="004566E3">
              <w:rPr>
                <w:noProof/>
                <w:webHidden/>
              </w:rPr>
              <w:tab/>
            </w:r>
            <w:r w:rsidR="004566E3">
              <w:rPr>
                <w:noProof/>
                <w:webHidden/>
              </w:rPr>
              <w:fldChar w:fldCharType="begin"/>
            </w:r>
            <w:r w:rsidR="004566E3">
              <w:rPr>
                <w:noProof/>
                <w:webHidden/>
              </w:rPr>
              <w:instrText xml:space="preserve"> PAGEREF _Toc468261257 \h </w:instrText>
            </w:r>
            <w:r w:rsidR="004566E3">
              <w:rPr>
                <w:noProof/>
                <w:webHidden/>
              </w:rPr>
            </w:r>
            <w:r w:rsidR="004566E3">
              <w:rPr>
                <w:noProof/>
                <w:webHidden/>
              </w:rPr>
              <w:fldChar w:fldCharType="separate"/>
            </w:r>
            <w:r>
              <w:rPr>
                <w:noProof/>
                <w:webHidden/>
              </w:rPr>
              <w:t>181</w:t>
            </w:r>
            <w:r w:rsidR="004566E3">
              <w:rPr>
                <w:noProof/>
                <w:webHidden/>
              </w:rPr>
              <w:fldChar w:fldCharType="end"/>
            </w:r>
          </w:hyperlink>
        </w:p>
        <w:p w:rsidR="004566E3" w:rsidRDefault="003B17E8">
          <w:pPr>
            <w:pStyle w:val="TOC3"/>
            <w:rPr>
              <w:rFonts w:eastAsiaTheme="minorEastAsia"/>
              <w:noProof/>
            </w:rPr>
          </w:pPr>
          <w:hyperlink w:anchor="_Toc468261258" w:history="1">
            <w:r w:rsidR="004566E3" w:rsidRPr="007A5A09">
              <w:rPr>
                <w:rStyle w:val="Hyperlink"/>
                <w:noProof/>
                <w:lang w:bidi="hi-IN"/>
              </w:rPr>
              <w:t>27.2.3</w:t>
            </w:r>
            <w:r w:rsidR="004566E3">
              <w:rPr>
                <w:rFonts w:eastAsiaTheme="minorEastAsia"/>
                <w:noProof/>
              </w:rPr>
              <w:tab/>
            </w:r>
            <w:r w:rsidR="004566E3" w:rsidRPr="007A5A09">
              <w:rPr>
                <w:rStyle w:val="Hyperlink"/>
                <w:noProof/>
                <w:lang w:bidi="hi-IN"/>
              </w:rPr>
              <w:t>Uniqueness of Deployment Descriptor Values</w:t>
            </w:r>
            <w:r w:rsidR="004566E3">
              <w:rPr>
                <w:noProof/>
                <w:webHidden/>
              </w:rPr>
              <w:tab/>
            </w:r>
            <w:r w:rsidR="004566E3">
              <w:rPr>
                <w:noProof/>
                <w:webHidden/>
              </w:rPr>
              <w:fldChar w:fldCharType="begin"/>
            </w:r>
            <w:r w:rsidR="004566E3">
              <w:rPr>
                <w:noProof/>
                <w:webHidden/>
              </w:rPr>
              <w:instrText xml:space="preserve"> PAGEREF _Toc468261258 \h </w:instrText>
            </w:r>
            <w:r w:rsidR="004566E3">
              <w:rPr>
                <w:noProof/>
                <w:webHidden/>
              </w:rPr>
            </w:r>
            <w:r w:rsidR="004566E3">
              <w:rPr>
                <w:noProof/>
                <w:webHidden/>
              </w:rPr>
              <w:fldChar w:fldCharType="separate"/>
            </w:r>
            <w:r>
              <w:rPr>
                <w:noProof/>
                <w:webHidden/>
              </w:rPr>
              <w:t>182</w:t>
            </w:r>
            <w:r w:rsidR="004566E3">
              <w:rPr>
                <w:noProof/>
                <w:webHidden/>
              </w:rPr>
              <w:fldChar w:fldCharType="end"/>
            </w:r>
          </w:hyperlink>
        </w:p>
        <w:p w:rsidR="004566E3" w:rsidRDefault="003B17E8">
          <w:pPr>
            <w:pStyle w:val="TOC3"/>
            <w:rPr>
              <w:rFonts w:eastAsiaTheme="minorEastAsia"/>
              <w:noProof/>
            </w:rPr>
          </w:pPr>
          <w:hyperlink w:anchor="_Toc468261259" w:history="1">
            <w:r w:rsidR="004566E3" w:rsidRPr="007A5A09">
              <w:rPr>
                <w:rStyle w:val="Hyperlink"/>
                <w:noProof/>
                <w:lang w:bidi="hi-IN"/>
              </w:rPr>
              <w:t>27.2.4</w:t>
            </w:r>
            <w:r w:rsidR="004566E3">
              <w:rPr>
                <w:rFonts w:eastAsiaTheme="minorEastAsia"/>
                <w:noProof/>
              </w:rPr>
              <w:tab/>
            </w:r>
            <w:r w:rsidR="004566E3" w:rsidRPr="007A5A09">
              <w:rPr>
                <w:rStyle w:val="Hyperlink"/>
                <w:noProof/>
                <w:lang w:bidi="hi-IN"/>
              </w:rPr>
              <w:t>Localization of Deployment Descriptor Values</w:t>
            </w:r>
            <w:r w:rsidR="004566E3">
              <w:rPr>
                <w:noProof/>
                <w:webHidden/>
              </w:rPr>
              <w:tab/>
            </w:r>
            <w:r w:rsidR="004566E3">
              <w:rPr>
                <w:noProof/>
                <w:webHidden/>
              </w:rPr>
              <w:fldChar w:fldCharType="begin"/>
            </w:r>
            <w:r w:rsidR="004566E3">
              <w:rPr>
                <w:noProof/>
                <w:webHidden/>
              </w:rPr>
              <w:instrText xml:space="preserve"> PAGEREF _Toc468261259 \h </w:instrText>
            </w:r>
            <w:r w:rsidR="004566E3">
              <w:rPr>
                <w:noProof/>
                <w:webHidden/>
              </w:rPr>
            </w:r>
            <w:r w:rsidR="004566E3">
              <w:rPr>
                <w:noProof/>
                <w:webHidden/>
              </w:rPr>
              <w:fldChar w:fldCharType="separate"/>
            </w:r>
            <w:r>
              <w:rPr>
                <w:noProof/>
                <w:webHidden/>
              </w:rPr>
              <w:t>182</w:t>
            </w:r>
            <w:r w:rsidR="004566E3">
              <w:rPr>
                <w:noProof/>
                <w:webHidden/>
              </w:rPr>
              <w:fldChar w:fldCharType="end"/>
            </w:r>
          </w:hyperlink>
        </w:p>
        <w:p w:rsidR="004566E3" w:rsidRDefault="003B17E8">
          <w:pPr>
            <w:pStyle w:val="TOC2"/>
            <w:rPr>
              <w:rFonts w:eastAsiaTheme="minorEastAsia"/>
              <w:noProof/>
            </w:rPr>
          </w:pPr>
          <w:hyperlink w:anchor="_Toc468261260" w:history="1">
            <w:r w:rsidR="004566E3" w:rsidRPr="007A5A09">
              <w:rPr>
                <w:rStyle w:val="Hyperlink"/>
                <w:noProof/>
                <w:lang w:bidi="hi-IN"/>
              </w:rPr>
              <w:t>27.3</w:t>
            </w:r>
            <w:r w:rsidR="004566E3">
              <w:rPr>
                <w:rFonts w:eastAsiaTheme="minorEastAsia"/>
                <w:noProof/>
              </w:rPr>
              <w:tab/>
            </w:r>
            <w:r w:rsidR="004566E3" w:rsidRPr="007A5A09">
              <w:rPr>
                <w:rStyle w:val="Hyperlink"/>
                <w:noProof/>
                <w:lang w:bidi="hi-IN"/>
              </w:rPr>
              <w:t>Deployment Descriptor Example</w:t>
            </w:r>
            <w:r w:rsidR="004566E3">
              <w:rPr>
                <w:noProof/>
                <w:webHidden/>
              </w:rPr>
              <w:tab/>
            </w:r>
            <w:r w:rsidR="004566E3">
              <w:rPr>
                <w:noProof/>
                <w:webHidden/>
              </w:rPr>
              <w:fldChar w:fldCharType="begin"/>
            </w:r>
            <w:r w:rsidR="004566E3">
              <w:rPr>
                <w:noProof/>
                <w:webHidden/>
              </w:rPr>
              <w:instrText xml:space="preserve"> PAGEREF _Toc468261260 \h </w:instrText>
            </w:r>
            <w:r w:rsidR="004566E3">
              <w:rPr>
                <w:noProof/>
                <w:webHidden/>
              </w:rPr>
            </w:r>
            <w:r w:rsidR="004566E3">
              <w:rPr>
                <w:noProof/>
                <w:webHidden/>
              </w:rPr>
              <w:fldChar w:fldCharType="separate"/>
            </w:r>
            <w:r>
              <w:rPr>
                <w:noProof/>
                <w:webHidden/>
              </w:rPr>
              <w:t>183</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61" w:history="1">
            <w:r w:rsidR="004566E3" w:rsidRPr="007A5A09">
              <w:rPr>
                <w:rStyle w:val="Hyperlink"/>
                <w:noProof/>
                <w:lang w:bidi="hi-IN"/>
              </w:rPr>
              <w:t>Chapter 28</w:t>
            </w:r>
            <w:r w:rsidR="004566E3">
              <w:rPr>
                <w:rFonts w:eastAsiaTheme="minorEastAsia"/>
                <w:noProof/>
              </w:rPr>
              <w:tab/>
            </w:r>
            <w:r w:rsidR="004566E3" w:rsidRPr="007A5A09">
              <w:rPr>
                <w:rStyle w:val="Hyperlink"/>
                <w:noProof/>
                <w:lang w:bidi="hi-IN"/>
              </w:rPr>
              <w:t>Configuration</w:t>
            </w:r>
            <w:r w:rsidR="004566E3">
              <w:rPr>
                <w:noProof/>
                <w:webHidden/>
              </w:rPr>
              <w:tab/>
            </w:r>
            <w:r w:rsidR="004566E3">
              <w:rPr>
                <w:noProof/>
                <w:webHidden/>
              </w:rPr>
              <w:fldChar w:fldCharType="begin"/>
            </w:r>
            <w:r w:rsidR="004566E3">
              <w:rPr>
                <w:noProof/>
                <w:webHidden/>
              </w:rPr>
              <w:instrText xml:space="preserve"> PAGEREF _Toc468261261 \h </w:instrText>
            </w:r>
            <w:r w:rsidR="004566E3">
              <w:rPr>
                <w:noProof/>
                <w:webHidden/>
              </w:rPr>
            </w:r>
            <w:r w:rsidR="004566E3">
              <w:rPr>
                <w:noProof/>
                <w:webHidden/>
              </w:rPr>
              <w:fldChar w:fldCharType="separate"/>
            </w:r>
            <w:r>
              <w:rPr>
                <w:noProof/>
                <w:webHidden/>
              </w:rPr>
              <w:t>184</w:t>
            </w:r>
            <w:r w:rsidR="004566E3">
              <w:rPr>
                <w:noProof/>
                <w:webHidden/>
              </w:rPr>
              <w:fldChar w:fldCharType="end"/>
            </w:r>
          </w:hyperlink>
        </w:p>
        <w:p w:rsidR="004566E3" w:rsidRDefault="003B17E8">
          <w:pPr>
            <w:pStyle w:val="TOC2"/>
            <w:rPr>
              <w:rFonts w:eastAsiaTheme="minorEastAsia"/>
              <w:noProof/>
            </w:rPr>
          </w:pPr>
          <w:hyperlink w:anchor="_Toc468261262" w:history="1">
            <w:r w:rsidR="004566E3" w:rsidRPr="007A5A09">
              <w:rPr>
                <w:rStyle w:val="Hyperlink"/>
                <w:noProof/>
                <w:lang w:bidi="hi-IN"/>
              </w:rPr>
              <w:t>28.1</w:t>
            </w:r>
            <w:r w:rsidR="004566E3">
              <w:rPr>
                <w:rFonts w:eastAsiaTheme="minorEastAsia"/>
                <w:noProof/>
              </w:rPr>
              <w:tab/>
            </w:r>
            <w:r w:rsidR="004566E3" w:rsidRPr="007A5A09">
              <w:rPr>
                <w:rStyle w:val="Hyperlink"/>
                <w:noProof/>
                <w:lang w:bidi="hi-IN"/>
              </w:rPr>
              <w:t>Portlet Application Configuration</w:t>
            </w:r>
            <w:r w:rsidR="004566E3">
              <w:rPr>
                <w:noProof/>
                <w:webHidden/>
              </w:rPr>
              <w:tab/>
            </w:r>
            <w:r w:rsidR="004566E3">
              <w:rPr>
                <w:noProof/>
                <w:webHidden/>
              </w:rPr>
              <w:fldChar w:fldCharType="begin"/>
            </w:r>
            <w:r w:rsidR="004566E3">
              <w:rPr>
                <w:noProof/>
                <w:webHidden/>
              </w:rPr>
              <w:instrText xml:space="preserve"> PAGEREF _Toc468261262 \h </w:instrText>
            </w:r>
            <w:r w:rsidR="004566E3">
              <w:rPr>
                <w:noProof/>
                <w:webHidden/>
              </w:rPr>
            </w:r>
            <w:r w:rsidR="004566E3">
              <w:rPr>
                <w:noProof/>
                <w:webHidden/>
              </w:rPr>
              <w:fldChar w:fldCharType="separate"/>
            </w:r>
            <w:r>
              <w:rPr>
                <w:noProof/>
                <w:webHidden/>
              </w:rPr>
              <w:t>184</w:t>
            </w:r>
            <w:r w:rsidR="004566E3">
              <w:rPr>
                <w:noProof/>
                <w:webHidden/>
              </w:rPr>
              <w:fldChar w:fldCharType="end"/>
            </w:r>
          </w:hyperlink>
        </w:p>
        <w:p w:rsidR="004566E3" w:rsidRDefault="003B17E8">
          <w:pPr>
            <w:pStyle w:val="TOC3"/>
            <w:rPr>
              <w:rFonts w:eastAsiaTheme="minorEastAsia"/>
              <w:noProof/>
            </w:rPr>
          </w:pPr>
          <w:hyperlink w:anchor="_Toc468261263" w:history="1">
            <w:r w:rsidR="004566E3" w:rsidRPr="007A5A09">
              <w:rPr>
                <w:rStyle w:val="Hyperlink"/>
                <w:noProof/>
                <w:lang w:bidi="hi-IN"/>
              </w:rPr>
              <w:t>28.1.1</w:t>
            </w:r>
            <w:r w:rsidR="004566E3">
              <w:rPr>
                <w:rFonts w:eastAsiaTheme="minorEastAsia"/>
                <w:noProof/>
              </w:rPr>
              <w:tab/>
            </w:r>
            <w:r w:rsidR="004566E3" w:rsidRPr="007A5A09">
              <w:rPr>
                <w:rStyle w:val="Hyperlink"/>
                <w:noProof/>
                <w:lang w:bidi="hi-IN"/>
              </w:rPr>
              <w:t>Portlet API Version</w:t>
            </w:r>
            <w:r w:rsidR="004566E3">
              <w:rPr>
                <w:noProof/>
                <w:webHidden/>
              </w:rPr>
              <w:tab/>
            </w:r>
            <w:r w:rsidR="004566E3">
              <w:rPr>
                <w:noProof/>
                <w:webHidden/>
              </w:rPr>
              <w:fldChar w:fldCharType="begin"/>
            </w:r>
            <w:r w:rsidR="004566E3">
              <w:rPr>
                <w:noProof/>
                <w:webHidden/>
              </w:rPr>
              <w:instrText xml:space="preserve"> PAGEREF _Toc468261263 \h </w:instrText>
            </w:r>
            <w:r w:rsidR="004566E3">
              <w:rPr>
                <w:noProof/>
                <w:webHidden/>
              </w:rPr>
            </w:r>
            <w:r w:rsidR="004566E3">
              <w:rPr>
                <w:noProof/>
                <w:webHidden/>
              </w:rPr>
              <w:fldChar w:fldCharType="separate"/>
            </w:r>
            <w:r>
              <w:rPr>
                <w:noProof/>
                <w:webHidden/>
              </w:rPr>
              <w:t>185</w:t>
            </w:r>
            <w:r w:rsidR="004566E3">
              <w:rPr>
                <w:noProof/>
                <w:webHidden/>
              </w:rPr>
              <w:fldChar w:fldCharType="end"/>
            </w:r>
          </w:hyperlink>
        </w:p>
        <w:p w:rsidR="004566E3" w:rsidRDefault="003B17E8">
          <w:pPr>
            <w:pStyle w:val="TOC3"/>
            <w:rPr>
              <w:rFonts w:eastAsiaTheme="minorEastAsia"/>
              <w:noProof/>
            </w:rPr>
          </w:pPr>
          <w:hyperlink w:anchor="_Toc468261264" w:history="1">
            <w:r w:rsidR="004566E3" w:rsidRPr="007A5A09">
              <w:rPr>
                <w:rStyle w:val="Hyperlink"/>
                <w:noProof/>
                <w:lang w:bidi="hi-IN"/>
              </w:rPr>
              <w:t>28.1.2</w:t>
            </w:r>
            <w:r w:rsidR="004566E3">
              <w:rPr>
                <w:rFonts w:eastAsiaTheme="minorEastAsia"/>
                <w:noProof/>
              </w:rPr>
              <w:tab/>
            </w:r>
            <w:r w:rsidR="004566E3" w:rsidRPr="007A5A09">
              <w:rPr>
                <w:rStyle w:val="Hyperlink"/>
                <w:noProof/>
                <w:lang w:bidi="hi-IN"/>
              </w:rPr>
              <w:t>Custom Portlet Mode</w:t>
            </w:r>
            <w:r w:rsidR="004566E3">
              <w:rPr>
                <w:noProof/>
                <w:webHidden/>
              </w:rPr>
              <w:tab/>
            </w:r>
            <w:r w:rsidR="004566E3">
              <w:rPr>
                <w:noProof/>
                <w:webHidden/>
              </w:rPr>
              <w:fldChar w:fldCharType="begin"/>
            </w:r>
            <w:r w:rsidR="004566E3">
              <w:rPr>
                <w:noProof/>
                <w:webHidden/>
              </w:rPr>
              <w:instrText xml:space="preserve"> PAGEREF _Toc468261264 \h </w:instrText>
            </w:r>
            <w:r w:rsidR="004566E3">
              <w:rPr>
                <w:noProof/>
                <w:webHidden/>
              </w:rPr>
            </w:r>
            <w:r w:rsidR="004566E3">
              <w:rPr>
                <w:noProof/>
                <w:webHidden/>
              </w:rPr>
              <w:fldChar w:fldCharType="separate"/>
            </w:r>
            <w:r>
              <w:rPr>
                <w:noProof/>
                <w:webHidden/>
              </w:rPr>
              <w:t>185</w:t>
            </w:r>
            <w:r w:rsidR="004566E3">
              <w:rPr>
                <w:noProof/>
                <w:webHidden/>
              </w:rPr>
              <w:fldChar w:fldCharType="end"/>
            </w:r>
          </w:hyperlink>
        </w:p>
        <w:p w:rsidR="004566E3" w:rsidRDefault="003B17E8">
          <w:pPr>
            <w:pStyle w:val="TOC3"/>
            <w:rPr>
              <w:rFonts w:eastAsiaTheme="minorEastAsia"/>
              <w:noProof/>
            </w:rPr>
          </w:pPr>
          <w:hyperlink w:anchor="_Toc468261265" w:history="1">
            <w:r w:rsidR="004566E3" w:rsidRPr="007A5A09">
              <w:rPr>
                <w:rStyle w:val="Hyperlink"/>
                <w:noProof/>
                <w:lang w:bidi="hi-IN"/>
              </w:rPr>
              <w:t>28.1.3</w:t>
            </w:r>
            <w:r w:rsidR="004566E3">
              <w:rPr>
                <w:rFonts w:eastAsiaTheme="minorEastAsia"/>
                <w:noProof/>
              </w:rPr>
              <w:tab/>
            </w:r>
            <w:r w:rsidR="004566E3" w:rsidRPr="007A5A09">
              <w:rPr>
                <w:rStyle w:val="Hyperlink"/>
                <w:noProof/>
                <w:lang w:bidi="hi-IN"/>
              </w:rPr>
              <w:t>Custom Window State</w:t>
            </w:r>
            <w:r w:rsidR="004566E3">
              <w:rPr>
                <w:noProof/>
                <w:webHidden/>
              </w:rPr>
              <w:tab/>
            </w:r>
            <w:r w:rsidR="004566E3">
              <w:rPr>
                <w:noProof/>
                <w:webHidden/>
              </w:rPr>
              <w:fldChar w:fldCharType="begin"/>
            </w:r>
            <w:r w:rsidR="004566E3">
              <w:rPr>
                <w:noProof/>
                <w:webHidden/>
              </w:rPr>
              <w:instrText xml:space="preserve"> PAGEREF _Toc468261265 \h </w:instrText>
            </w:r>
            <w:r w:rsidR="004566E3">
              <w:rPr>
                <w:noProof/>
                <w:webHidden/>
              </w:rPr>
            </w:r>
            <w:r w:rsidR="004566E3">
              <w:rPr>
                <w:noProof/>
                <w:webHidden/>
              </w:rPr>
              <w:fldChar w:fldCharType="separate"/>
            </w:r>
            <w:r>
              <w:rPr>
                <w:noProof/>
                <w:webHidden/>
              </w:rPr>
              <w:t>186</w:t>
            </w:r>
            <w:r w:rsidR="004566E3">
              <w:rPr>
                <w:noProof/>
                <w:webHidden/>
              </w:rPr>
              <w:fldChar w:fldCharType="end"/>
            </w:r>
          </w:hyperlink>
        </w:p>
        <w:p w:rsidR="004566E3" w:rsidRDefault="003B17E8">
          <w:pPr>
            <w:pStyle w:val="TOC3"/>
            <w:rPr>
              <w:rFonts w:eastAsiaTheme="minorEastAsia"/>
              <w:noProof/>
            </w:rPr>
          </w:pPr>
          <w:hyperlink w:anchor="_Toc468261266" w:history="1">
            <w:r w:rsidR="004566E3" w:rsidRPr="007A5A09">
              <w:rPr>
                <w:rStyle w:val="Hyperlink"/>
                <w:noProof/>
                <w:lang w:bidi="hi-IN"/>
              </w:rPr>
              <w:t>28.1.4</w:t>
            </w:r>
            <w:r w:rsidR="004566E3">
              <w:rPr>
                <w:rFonts w:eastAsiaTheme="minorEastAsia"/>
                <w:noProof/>
              </w:rPr>
              <w:tab/>
            </w:r>
            <w:r w:rsidR="004566E3" w:rsidRPr="007A5A09">
              <w:rPr>
                <w:rStyle w:val="Hyperlink"/>
                <w:noProof/>
                <w:lang w:bidi="hi-IN"/>
              </w:rPr>
              <w:t>User Attribute</w:t>
            </w:r>
            <w:r w:rsidR="004566E3">
              <w:rPr>
                <w:noProof/>
                <w:webHidden/>
              </w:rPr>
              <w:tab/>
            </w:r>
            <w:r w:rsidR="004566E3">
              <w:rPr>
                <w:noProof/>
                <w:webHidden/>
              </w:rPr>
              <w:fldChar w:fldCharType="begin"/>
            </w:r>
            <w:r w:rsidR="004566E3">
              <w:rPr>
                <w:noProof/>
                <w:webHidden/>
              </w:rPr>
              <w:instrText xml:space="preserve"> PAGEREF _Toc468261266 \h </w:instrText>
            </w:r>
            <w:r w:rsidR="004566E3">
              <w:rPr>
                <w:noProof/>
                <w:webHidden/>
              </w:rPr>
            </w:r>
            <w:r w:rsidR="004566E3">
              <w:rPr>
                <w:noProof/>
                <w:webHidden/>
              </w:rPr>
              <w:fldChar w:fldCharType="separate"/>
            </w:r>
            <w:r>
              <w:rPr>
                <w:noProof/>
                <w:webHidden/>
              </w:rPr>
              <w:t>186</w:t>
            </w:r>
            <w:r w:rsidR="004566E3">
              <w:rPr>
                <w:noProof/>
                <w:webHidden/>
              </w:rPr>
              <w:fldChar w:fldCharType="end"/>
            </w:r>
          </w:hyperlink>
        </w:p>
        <w:p w:rsidR="004566E3" w:rsidRDefault="003B17E8">
          <w:pPr>
            <w:pStyle w:val="TOC3"/>
            <w:rPr>
              <w:rFonts w:eastAsiaTheme="minorEastAsia"/>
              <w:noProof/>
            </w:rPr>
          </w:pPr>
          <w:hyperlink w:anchor="_Toc468261267" w:history="1">
            <w:r w:rsidR="004566E3" w:rsidRPr="007A5A09">
              <w:rPr>
                <w:rStyle w:val="Hyperlink"/>
                <w:noProof/>
                <w:lang w:bidi="hi-IN"/>
              </w:rPr>
              <w:t>28.1.5</w:t>
            </w:r>
            <w:r w:rsidR="004566E3">
              <w:rPr>
                <w:rFonts w:eastAsiaTheme="minorEastAsia"/>
                <w:noProof/>
              </w:rPr>
              <w:tab/>
            </w:r>
            <w:r w:rsidR="004566E3" w:rsidRPr="007A5A09">
              <w:rPr>
                <w:rStyle w:val="Hyperlink"/>
                <w:noProof/>
                <w:lang w:bidi="hi-IN"/>
              </w:rPr>
              <w:t>Resource Bundle</w:t>
            </w:r>
            <w:r w:rsidR="004566E3">
              <w:rPr>
                <w:noProof/>
                <w:webHidden/>
              </w:rPr>
              <w:tab/>
            </w:r>
            <w:r w:rsidR="004566E3">
              <w:rPr>
                <w:noProof/>
                <w:webHidden/>
              </w:rPr>
              <w:fldChar w:fldCharType="begin"/>
            </w:r>
            <w:r w:rsidR="004566E3">
              <w:rPr>
                <w:noProof/>
                <w:webHidden/>
              </w:rPr>
              <w:instrText xml:space="preserve"> PAGEREF _Toc468261267 \h </w:instrText>
            </w:r>
            <w:r w:rsidR="004566E3">
              <w:rPr>
                <w:noProof/>
                <w:webHidden/>
              </w:rPr>
            </w:r>
            <w:r w:rsidR="004566E3">
              <w:rPr>
                <w:noProof/>
                <w:webHidden/>
              </w:rPr>
              <w:fldChar w:fldCharType="separate"/>
            </w:r>
            <w:r>
              <w:rPr>
                <w:noProof/>
                <w:webHidden/>
              </w:rPr>
              <w:t>187</w:t>
            </w:r>
            <w:r w:rsidR="004566E3">
              <w:rPr>
                <w:noProof/>
                <w:webHidden/>
              </w:rPr>
              <w:fldChar w:fldCharType="end"/>
            </w:r>
          </w:hyperlink>
        </w:p>
        <w:p w:rsidR="004566E3" w:rsidRDefault="003B17E8">
          <w:pPr>
            <w:pStyle w:val="TOC3"/>
            <w:rPr>
              <w:rFonts w:eastAsiaTheme="minorEastAsia"/>
              <w:noProof/>
            </w:rPr>
          </w:pPr>
          <w:hyperlink w:anchor="_Toc468261268" w:history="1">
            <w:r w:rsidR="004566E3" w:rsidRPr="007A5A09">
              <w:rPr>
                <w:rStyle w:val="Hyperlink"/>
                <w:noProof/>
                <w:lang w:bidi="hi-IN"/>
              </w:rPr>
              <w:t>28.1.6</w:t>
            </w:r>
            <w:r w:rsidR="004566E3">
              <w:rPr>
                <w:rFonts w:eastAsiaTheme="minorEastAsia"/>
                <w:noProof/>
              </w:rPr>
              <w:tab/>
            </w:r>
            <w:r w:rsidR="004566E3" w:rsidRPr="007A5A09">
              <w:rPr>
                <w:rStyle w:val="Hyperlink"/>
                <w:noProof/>
                <w:lang w:bidi="hi-IN"/>
              </w:rPr>
              <w:t>Filter Configuration</w:t>
            </w:r>
            <w:r w:rsidR="004566E3">
              <w:rPr>
                <w:noProof/>
                <w:webHidden/>
              </w:rPr>
              <w:tab/>
            </w:r>
            <w:r w:rsidR="004566E3">
              <w:rPr>
                <w:noProof/>
                <w:webHidden/>
              </w:rPr>
              <w:fldChar w:fldCharType="begin"/>
            </w:r>
            <w:r w:rsidR="004566E3">
              <w:rPr>
                <w:noProof/>
                <w:webHidden/>
              </w:rPr>
              <w:instrText xml:space="preserve"> PAGEREF _Toc468261268 \h </w:instrText>
            </w:r>
            <w:r w:rsidR="004566E3">
              <w:rPr>
                <w:noProof/>
                <w:webHidden/>
              </w:rPr>
            </w:r>
            <w:r w:rsidR="004566E3">
              <w:rPr>
                <w:noProof/>
                <w:webHidden/>
              </w:rPr>
              <w:fldChar w:fldCharType="separate"/>
            </w:r>
            <w:r>
              <w:rPr>
                <w:noProof/>
                <w:webHidden/>
              </w:rPr>
              <w:t>189</w:t>
            </w:r>
            <w:r w:rsidR="004566E3">
              <w:rPr>
                <w:noProof/>
                <w:webHidden/>
              </w:rPr>
              <w:fldChar w:fldCharType="end"/>
            </w:r>
          </w:hyperlink>
        </w:p>
        <w:p w:rsidR="004566E3" w:rsidRDefault="003B17E8">
          <w:pPr>
            <w:pStyle w:val="TOC3"/>
            <w:rPr>
              <w:rFonts w:eastAsiaTheme="minorEastAsia"/>
              <w:noProof/>
            </w:rPr>
          </w:pPr>
          <w:hyperlink w:anchor="_Toc468261269" w:history="1">
            <w:r w:rsidR="004566E3" w:rsidRPr="007A5A09">
              <w:rPr>
                <w:rStyle w:val="Hyperlink"/>
                <w:noProof/>
                <w:lang w:bidi="hi-IN"/>
              </w:rPr>
              <w:t>28.1.7</w:t>
            </w:r>
            <w:r w:rsidR="004566E3">
              <w:rPr>
                <w:rFonts w:eastAsiaTheme="minorEastAsia"/>
                <w:noProof/>
              </w:rPr>
              <w:tab/>
            </w:r>
            <w:r w:rsidR="004566E3" w:rsidRPr="007A5A09">
              <w:rPr>
                <w:rStyle w:val="Hyperlink"/>
                <w:noProof/>
                <w:lang w:bidi="hi-IN"/>
              </w:rPr>
              <w:t>Default Namespace URI</w:t>
            </w:r>
            <w:r w:rsidR="004566E3">
              <w:rPr>
                <w:noProof/>
                <w:webHidden/>
              </w:rPr>
              <w:tab/>
            </w:r>
            <w:r w:rsidR="004566E3">
              <w:rPr>
                <w:noProof/>
                <w:webHidden/>
              </w:rPr>
              <w:fldChar w:fldCharType="begin"/>
            </w:r>
            <w:r w:rsidR="004566E3">
              <w:rPr>
                <w:noProof/>
                <w:webHidden/>
              </w:rPr>
              <w:instrText xml:space="preserve"> PAGEREF _Toc468261269 \h </w:instrText>
            </w:r>
            <w:r w:rsidR="004566E3">
              <w:rPr>
                <w:noProof/>
                <w:webHidden/>
              </w:rPr>
            </w:r>
            <w:r w:rsidR="004566E3">
              <w:rPr>
                <w:noProof/>
                <w:webHidden/>
              </w:rPr>
              <w:fldChar w:fldCharType="separate"/>
            </w:r>
            <w:r>
              <w:rPr>
                <w:noProof/>
                <w:webHidden/>
              </w:rPr>
              <w:t>189</w:t>
            </w:r>
            <w:r w:rsidR="004566E3">
              <w:rPr>
                <w:noProof/>
                <w:webHidden/>
              </w:rPr>
              <w:fldChar w:fldCharType="end"/>
            </w:r>
          </w:hyperlink>
        </w:p>
        <w:p w:rsidR="004566E3" w:rsidRDefault="003B17E8">
          <w:pPr>
            <w:pStyle w:val="TOC3"/>
            <w:rPr>
              <w:rFonts w:eastAsiaTheme="minorEastAsia"/>
              <w:noProof/>
            </w:rPr>
          </w:pPr>
          <w:hyperlink w:anchor="_Toc468261270" w:history="1">
            <w:r w:rsidR="004566E3" w:rsidRPr="007A5A09">
              <w:rPr>
                <w:rStyle w:val="Hyperlink"/>
                <w:noProof/>
                <w:lang w:bidi="hi-IN"/>
              </w:rPr>
              <w:t>28.1.8</w:t>
            </w:r>
            <w:r w:rsidR="004566E3">
              <w:rPr>
                <w:rFonts w:eastAsiaTheme="minorEastAsia"/>
                <w:noProof/>
              </w:rPr>
              <w:tab/>
            </w:r>
            <w:r w:rsidR="004566E3" w:rsidRPr="007A5A09">
              <w:rPr>
                <w:rStyle w:val="Hyperlink"/>
                <w:noProof/>
                <w:lang w:bidi="hi-IN"/>
              </w:rPr>
              <w:t>Event Configuration</w:t>
            </w:r>
            <w:r w:rsidR="004566E3">
              <w:rPr>
                <w:noProof/>
                <w:webHidden/>
              </w:rPr>
              <w:tab/>
            </w:r>
            <w:r w:rsidR="004566E3">
              <w:rPr>
                <w:noProof/>
                <w:webHidden/>
              </w:rPr>
              <w:fldChar w:fldCharType="begin"/>
            </w:r>
            <w:r w:rsidR="004566E3">
              <w:rPr>
                <w:noProof/>
                <w:webHidden/>
              </w:rPr>
              <w:instrText xml:space="preserve"> PAGEREF _Toc468261270 \h </w:instrText>
            </w:r>
            <w:r w:rsidR="004566E3">
              <w:rPr>
                <w:noProof/>
                <w:webHidden/>
              </w:rPr>
            </w:r>
            <w:r w:rsidR="004566E3">
              <w:rPr>
                <w:noProof/>
                <w:webHidden/>
              </w:rPr>
              <w:fldChar w:fldCharType="separate"/>
            </w:r>
            <w:r>
              <w:rPr>
                <w:noProof/>
                <w:webHidden/>
              </w:rPr>
              <w:t>190</w:t>
            </w:r>
            <w:r w:rsidR="004566E3">
              <w:rPr>
                <w:noProof/>
                <w:webHidden/>
              </w:rPr>
              <w:fldChar w:fldCharType="end"/>
            </w:r>
          </w:hyperlink>
        </w:p>
        <w:p w:rsidR="004566E3" w:rsidRDefault="003B17E8">
          <w:pPr>
            <w:pStyle w:val="TOC3"/>
            <w:rPr>
              <w:rFonts w:eastAsiaTheme="minorEastAsia"/>
              <w:noProof/>
            </w:rPr>
          </w:pPr>
          <w:hyperlink w:anchor="_Toc468261271" w:history="1">
            <w:r w:rsidR="004566E3" w:rsidRPr="007A5A09">
              <w:rPr>
                <w:rStyle w:val="Hyperlink"/>
                <w:noProof/>
                <w:lang w:bidi="hi-IN"/>
              </w:rPr>
              <w:t>28.1.9</w:t>
            </w:r>
            <w:r w:rsidR="004566E3">
              <w:rPr>
                <w:rFonts w:eastAsiaTheme="minorEastAsia"/>
                <w:noProof/>
              </w:rPr>
              <w:tab/>
            </w:r>
            <w:r w:rsidR="004566E3" w:rsidRPr="007A5A09">
              <w:rPr>
                <w:rStyle w:val="Hyperlink"/>
                <w:noProof/>
                <w:lang w:bidi="hi-IN"/>
              </w:rPr>
              <w:t>Public Render Parameters</w:t>
            </w:r>
            <w:r w:rsidR="004566E3">
              <w:rPr>
                <w:noProof/>
                <w:webHidden/>
              </w:rPr>
              <w:tab/>
            </w:r>
            <w:r w:rsidR="004566E3">
              <w:rPr>
                <w:noProof/>
                <w:webHidden/>
              </w:rPr>
              <w:fldChar w:fldCharType="begin"/>
            </w:r>
            <w:r w:rsidR="004566E3">
              <w:rPr>
                <w:noProof/>
                <w:webHidden/>
              </w:rPr>
              <w:instrText xml:space="preserve"> PAGEREF _Toc468261271 \h </w:instrText>
            </w:r>
            <w:r w:rsidR="004566E3">
              <w:rPr>
                <w:noProof/>
                <w:webHidden/>
              </w:rPr>
            </w:r>
            <w:r w:rsidR="004566E3">
              <w:rPr>
                <w:noProof/>
                <w:webHidden/>
              </w:rPr>
              <w:fldChar w:fldCharType="separate"/>
            </w:r>
            <w:r>
              <w:rPr>
                <w:noProof/>
                <w:webHidden/>
              </w:rPr>
              <w:t>191</w:t>
            </w:r>
            <w:r w:rsidR="004566E3">
              <w:rPr>
                <w:noProof/>
                <w:webHidden/>
              </w:rPr>
              <w:fldChar w:fldCharType="end"/>
            </w:r>
          </w:hyperlink>
        </w:p>
        <w:p w:rsidR="004566E3" w:rsidRDefault="003B17E8">
          <w:pPr>
            <w:pStyle w:val="TOC3"/>
            <w:rPr>
              <w:rFonts w:eastAsiaTheme="minorEastAsia"/>
              <w:noProof/>
            </w:rPr>
          </w:pPr>
          <w:hyperlink w:anchor="_Toc468261272" w:history="1">
            <w:r w:rsidR="004566E3" w:rsidRPr="007A5A09">
              <w:rPr>
                <w:rStyle w:val="Hyperlink"/>
                <w:noProof/>
                <w:lang w:bidi="hi-IN"/>
              </w:rPr>
              <w:t>28.1.10</w:t>
            </w:r>
            <w:r w:rsidR="004566E3">
              <w:rPr>
                <w:rFonts w:eastAsiaTheme="minorEastAsia"/>
                <w:noProof/>
              </w:rPr>
              <w:tab/>
            </w:r>
            <w:r w:rsidR="004566E3" w:rsidRPr="007A5A09">
              <w:rPr>
                <w:rStyle w:val="Hyperlink"/>
                <w:noProof/>
                <w:lang w:bidi="hi-IN"/>
              </w:rPr>
              <w:t>Portlet URL Generation Listener</w:t>
            </w:r>
            <w:r w:rsidR="004566E3">
              <w:rPr>
                <w:noProof/>
                <w:webHidden/>
              </w:rPr>
              <w:tab/>
            </w:r>
            <w:r w:rsidR="004566E3">
              <w:rPr>
                <w:noProof/>
                <w:webHidden/>
              </w:rPr>
              <w:fldChar w:fldCharType="begin"/>
            </w:r>
            <w:r w:rsidR="004566E3">
              <w:rPr>
                <w:noProof/>
                <w:webHidden/>
              </w:rPr>
              <w:instrText xml:space="preserve"> PAGEREF _Toc468261272 \h </w:instrText>
            </w:r>
            <w:r w:rsidR="004566E3">
              <w:rPr>
                <w:noProof/>
                <w:webHidden/>
              </w:rPr>
            </w:r>
            <w:r w:rsidR="004566E3">
              <w:rPr>
                <w:noProof/>
                <w:webHidden/>
              </w:rPr>
              <w:fldChar w:fldCharType="separate"/>
            </w:r>
            <w:r>
              <w:rPr>
                <w:noProof/>
                <w:webHidden/>
              </w:rPr>
              <w:t>192</w:t>
            </w:r>
            <w:r w:rsidR="004566E3">
              <w:rPr>
                <w:noProof/>
                <w:webHidden/>
              </w:rPr>
              <w:fldChar w:fldCharType="end"/>
            </w:r>
          </w:hyperlink>
        </w:p>
        <w:p w:rsidR="004566E3" w:rsidRDefault="003B17E8">
          <w:pPr>
            <w:pStyle w:val="TOC3"/>
            <w:rPr>
              <w:rFonts w:eastAsiaTheme="minorEastAsia"/>
              <w:noProof/>
            </w:rPr>
          </w:pPr>
          <w:hyperlink w:anchor="_Toc468261273" w:history="1">
            <w:r w:rsidR="004566E3" w:rsidRPr="007A5A09">
              <w:rPr>
                <w:rStyle w:val="Hyperlink"/>
                <w:noProof/>
                <w:lang w:bidi="hi-IN"/>
              </w:rPr>
              <w:t>28.1.11</w:t>
            </w:r>
            <w:r w:rsidR="004566E3">
              <w:rPr>
                <w:rFonts w:eastAsiaTheme="minorEastAsia"/>
                <w:noProof/>
              </w:rPr>
              <w:tab/>
            </w:r>
            <w:r w:rsidR="004566E3" w:rsidRPr="007A5A09">
              <w:rPr>
                <w:rStyle w:val="Hyperlink"/>
                <w:noProof/>
                <w:lang w:bidi="hi-IN"/>
              </w:rPr>
              <w:t>Portlet Container Runtime Options</w:t>
            </w:r>
            <w:r w:rsidR="004566E3">
              <w:rPr>
                <w:noProof/>
                <w:webHidden/>
              </w:rPr>
              <w:tab/>
            </w:r>
            <w:r w:rsidR="004566E3">
              <w:rPr>
                <w:noProof/>
                <w:webHidden/>
              </w:rPr>
              <w:fldChar w:fldCharType="begin"/>
            </w:r>
            <w:r w:rsidR="004566E3">
              <w:rPr>
                <w:noProof/>
                <w:webHidden/>
              </w:rPr>
              <w:instrText xml:space="preserve"> PAGEREF _Toc468261273 \h </w:instrText>
            </w:r>
            <w:r w:rsidR="004566E3">
              <w:rPr>
                <w:noProof/>
                <w:webHidden/>
              </w:rPr>
            </w:r>
            <w:r w:rsidR="004566E3">
              <w:rPr>
                <w:noProof/>
                <w:webHidden/>
              </w:rPr>
              <w:fldChar w:fldCharType="separate"/>
            </w:r>
            <w:r>
              <w:rPr>
                <w:noProof/>
                <w:webHidden/>
              </w:rPr>
              <w:t>192</w:t>
            </w:r>
            <w:r w:rsidR="004566E3">
              <w:rPr>
                <w:noProof/>
                <w:webHidden/>
              </w:rPr>
              <w:fldChar w:fldCharType="end"/>
            </w:r>
          </w:hyperlink>
        </w:p>
        <w:p w:rsidR="004566E3" w:rsidRDefault="003B17E8">
          <w:pPr>
            <w:pStyle w:val="TOC2"/>
            <w:rPr>
              <w:rFonts w:eastAsiaTheme="minorEastAsia"/>
              <w:noProof/>
            </w:rPr>
          </w:pPr>
          <w:hyperlink w:anchor="_Toc468261274" w:history="1">
            <w:r w:rsidR="004566E3" w:rsidRPr="007A5A09">
              <w:rPr>
                <w:rStyle w:val="Hyperlink"/>
                <w:noProof/>
                <w:lang w:bidi="hi-IN"/>
              </w:rPr>
              <w:t>28.2</w:t>
            </w:r>
            <w:r w:rsidR="004566E3">
              <w:rPr>
                <w:rFonts w:eastAsiaTheme="minorEastAsia"/>
                <w:noProof/>
              </w:rPr>
              <w:tab/>
            </w:r>
            <w:r w:rsidR="004566E3" w:rsidRPr="007A5A09">
              <w:rPr>
                <w:rStyle w:val="Hyperlink"/>
                <w:noProof/>
                <w:lang w:bidi="hi-IN"/>
              </w:rPr>
              <w:t>Portlet Configuration</w:t>
            </w:r>
            <w:r w:rsidR="004566E3">
              <w:rPr>
                <w:noProof/>
                <w:webHidden/>
              </w:rPr>
              <w:tab/>
            </w:r>
            <w:r w:rsidR="004566E3">
              <w:rPr>
                <w:noProof/>
                <w:webHidden/>
              </w:rPr>
              <w:fldChar w:fldCharType="begin"/>
            </w:r>
            <w:r w:rsidR="004566E3">
              <w:rPr>
                <w:noProof/>
                <w:webHidden/>
              </w:rPr>
              <w:instrText xml:space="preserve"> PAGEREF _Toc468261274 \h </w:instrText>
            </w:r>
            <w:r w:rsidR="004566E3">
              <w:rPr>
                <w:noProof/>
                <w:webHidden/>
              </w:rPr>
            </w:r>
            <w:r w:rsidR="004566E3">
              <w:rPr>
                <w:noProof/>
                <w:webHidden/>
              </w:rPr>
              <w:fldChar w:fldCharType="separate"/>
            </w:r>
            <w:r>
              <w:rPr>
                <w:noProof/>
                <w:webHidden/>
              </w:rPr>
              <w:t>193</w:t>
            </w:r>
            <w:r w:rsidR="004566E3">
              <w:rPr>
                <w:noProof/>
                <w:webHidden/>
              </w:rPr>
              <w:fldChar w:fldCharType="end"/>
            </w:r>
          </w:hyperlink>
        </w:p>
        <w:p w:rsidR="004566E3" w:rsidRDefault="003B17E8">
          <w:pPr>
            <w:pStyle w:val="TOC3"/>
            <w:rPr>
              <w:rFonts w:eastAsiaTheme="minorEastAsia"/>
              <w:noProof/>
            </w:rPr>
          </w:pPr>
          <w:hyperlink w:anchor="_Toc468261275" w:history="1">
            <w:r w:rsidR="004566E3" w:rsidRPr="007A5A09">
              <w:rPr>
                <w:rStyle w:val="Hyperlink"/>
                <w:noProof/>
                <w:lang w:bidi="hi-IN"/>
              </w:rPr>
              <w:t>28.2.1</w:t>
            </w:r>
            <w:r w:rsidR="004566E3">
              <w:rPr>
                <w:rFonts w:eastAsiaTheme="minorEastAsia"/>
                <w:noProof/>
              </w:rPr>
              <w:tab/>
            </w:r>
            <w:r w:rsidR="004566E3" w:rsidRPr="007A5A09">
              <w:rPr>
                <w:rStyle w:val="Hyperlink"/>
                <w:rFonts w:ascii="Courier New" w:hAnsi="Courier New" w:cs="Courier New"/>
                <w:noProof/>
                <w:lang w:bidi="hi-IN"/>
              </w:rPr>
              <w:t>@PortletConfigurations</w:t>
            </w:r>
            <w:r w:rsidR="004566E3" w:rsidRPr="007A5A09">
              <w:rPr>
                <w:rStyle w:val="Hyperlink"/>
                <w:noProof/>
                <w:lang w:bidi="hi-IN"/>
              </w:rPr>
              <w:t xml:space="preserve"> Annotation</w:t>
            </w:r>
            <w:r w:rsidR="004566E3">
              <w:rPr>
                <w:noProof/>
                <w:webHidden/>
              </w:rPr>
              <w:tab/>
            </w:r>
            <w:r w:rsidR="004566E3">
              <w:rPr>
                <w:noProof/>
                <w:webHidden/>
              </w:rPr>
              <w:fldChar w:fldCharType="begin"/>
            </w:r>
            <w:r w:rsidR="004566E3">
              <w:rPr>
                <w:noProof/>
                <w:webHidden/>
              </w:rPr>
              <w:instrText xml:space="preserve"> PAGEREF _Toc468261275 \h </w:instrText>
            </w:r>
            <w:r w:rsidR="004566E3">
              <w:rPr>
                <w:noProof/>
                <w:webHidden/>
              </w:rPr>
            </w:r>
            <w:r w:rsidR="004566E3">
              <w:rPr>
                <w:noProof/>
                <w:webHidden/>
              </w:rPr>
              <w:fldChar w:fldCharType="separate"/>
            </w:r>
            <w:r>
              <w:rPr>
                <w:noProof/>
                <w:webHidden/>
              </w:rPr>
              <w:t>194</w:t>
            </w:r>
            <w:r w:rsidR="004566E3">
              <w:rPr>
                <w:noProof/>
                <w:webHidden/>
              </w:rPr>
              <w:fldChar w:fldCharType="end"/>
            </w:r>
          </w:hyperlink>
        </w:p>
        <w:p w:rsidR="004566E3" w:rsidRDefault="003B17E8">
          <w:pPr>
            <w:pStyle w:val="TOC3"/>
            <w:rPr>
              <w:rFonts w:eastAsiaTheme="minorEastAsia"/>
              <w:noProof/>
            </w:rPr>
          </w:pPr>
          <w:hyperlink w:anchor="_Toc468261276" w:history="1">
            <w:r w:rsidR="004566E3" w:rsidRPr="007A5A09">
              <w:rPr>
                <w:rStyle w:val="Hyperlink"/>
                <w:noProof/>
                <w:lang w:bidi="hi-IN"/>
              </w:rPr>
              <w:t>28.2.2</w:t>
            </w:r>
            <w:r w:rsidR="004566E3">
              <w:rPr>
                <w:rFonts w:eastAsiaTheme="minorEastAsia"/>
                <w:noProof/>
              </w:rPr>
              <w:tab/>
            </w:r>
            <w:r w:rsidR="004566E3" w:rsidRPr="007A5A09">
              <w:rPr>
                <w:rStyle w:val="Hyperlink"/>
                <w:noProof/>
                <w:lang w:bidi="hi-IN"/>
              </w:rPr>
              <w:t>Portlet Container Runtime Options</w:t>
            </w:r>
            <w:r w:rsidR="004566E3">
              <w:rPr>
                <w:noProof/>
                <w:webHidden/>
              </w:rPr>
              <w:tab/>
            </w:r>
            <w:r w:rsidR="004566E3">
              <w:rPr>
                <w:noProof/>
                <w:webHidden/>
              </w:rPr>
              <w:fldChar w:fldCharType="begin"/>
            </w:r>
            <w:r w:rsidR="004566E3">
              <w:rPr>
                <w:noProof/>
                <w:webHidden/>
              </w:rPr>
              <w:instrText xml:space="preserve"> PAGEREF _Toc468261276 \h </w:instrText>
            </w:r>
            <w:r w:rsidR="004566E3">
              <w:rPr>
                <w:noProof/>
                <w:webHidden/>
              </w:rPr>
            </w:r>
            <w:r w:rsidR="004566E3">
              <w:rPr>
                <w:noProof/>
                <w:webHidden/>
              </w:rPr>
              <w:fldChar w:fldCharType="separate"/>
            </w:r>
            <w:r>
              <w:rPr>
                <w:noProof/>
                <w:webHidden/>
              </w:rPr>
              <w:t>194</w:t>
            </w:r>
            <w:r w:rsidR="004566E3">
              <w:rPr>
                <w:noProof/>
                <w:webHidden/>
              </w:rPr>
              <w:fldChar w:fldCharType="end"/>
            </w:r>
          </w:hyperlink>
        </w:p>
        <w:p w:rsidR="004566E3" w:rsidRDefault="003B17E8">
          <w:pPr>
            <w:pStyle w:val="TOC3"/>
            <w:rPr>
              <w:rFonts w:eastAsiaTheme="minorEastAsia"/>
              <w:noProof/>
            </w:rPr>
          </w:pPr>
          <w:hyperlink w:anchor="_Toc468261277" w:history="1">
            <w:r w:rsidR="004566E3" w:rsidRPr="007A5A09">
              <w:rPr>
                <w:rStyle w:val="Hyperlink"/>
                <w:noProof/>
                <w:lang w:bidi="hi-IN"/>
              </w:rPr>
              <w:t>28.2.3</w:t>
            </w:r>
            <w:r w:rsidR="004566E3">
              <w:rPr>
                <w:rFonts w:eastAsiaTheme="minorEastAsia"/>
                <w:noProof/>
              </w:rPr>
              <w:tab/>
            </w:r>
            <w:r w:rsidR="004566E3" w:rsidRPr="007A5A09">
              <w:rPr>
                <w:rStyle w:val="Hyperlink"/>
                <w:noProof/>
                <w:lang w:bidi="hi-IN"/>
              </w:rPr>
              <w:t>Portlet Initialization Parameters</w:t>
            </w:r>
            <w:r w:rsidR="004566E3">
              <w:rPr>
                <w:noProof/>
                <w:webHidden/>
              </w:rPr>
              <w:tab/>
            </w:r>
            <w:r w:rsidR="004566E3">
              <w:rPr>
                <w:noProof/>
                <w:webHidden/>
              </w:rPr>
              <w:fldChar w:fldCharType="begin"/>
            </w:r>
            <w:r w:rsidR="004566E3">
              <w:rPr>
                <w:noProof/>
                <w:webHidden/>
              </w:rPr>
              <w:instrText xml:space="preserve"> PAGEREF _Toc468261277 \h </w:instrText>
            </w:r>
            <w:r w:rsidR="004566E3">
              <w:rPr>
                <w:noProof/>
                <w:webHidden/>
              </w:rPr>
            </w:r>
            <w:r w:rsidR="004566E3">
              <w:rPr>
                <w:noProof/>
                <w:webHidden/>
              </w:rPr>
              <w:fldChar w:fldCharType="separate"/>
            </w:r>
            <w:r>
              <w:rPr>
                <w:noProof/>
                <w:webHidden/>
              </w:rPr>
              <w:t>195</w:t>
            </w:r>
            <w:r w:rsidR="004566E3">
              <w:rPr>
                <w:noProof/>
                <w:webHidden/>
              </w:rPr>
              <w:fldChar w:fldCharType="end"/>
            </w:r>
          </w:hyperlink>
        </w:p>
        <w:p w:rsidR="004566E3" w:rsidRDefault="003B17E8">
          <w:pPr>
            <w:pStyle w:val="TOC3"/>
            <w:rPr>
              <w:rFonts w:eastAsiaTheme="minorEastAsia"/>
              <w:noProof/>
            </w:rPr>
          </w:pPr>
          <w:hyperlink w:anchor="_Toc468261278" w:history="1">
            <w:r w:rsidR="004566E3" w:rsidRPr="007A5A09">
              <w:rPr>
                <w:rStyle w:val="Hyperlink"/>
                <w:noProof/>
                <w:lang w:bidi="hi-IN"/>
              </w:rPr>
              <w:t>28.2.4</w:t>
            </w:r>
            <w:r w:rsidR="004566E3">
              <w:rPr>
                <w:rFonts w:eastAsiaTheme="minorEastAsia"/>
                <w:noProof/>
              </w:rPr>
              <w:tab/>
            </w:r>
            <w:r w:rsidR="004566E3" w:rsidRPr="007A5A09">
              <w:rPr>
                <w:rStyle w:val="Hyperlink"/>
                <w:noProof/>
                <w:lang w:bidi="hi-IN"/>
              </w:rPr>
              <w:t>Portlet Identification</w:t>
            </w:r>
            <w:r w:rsidR="004566E3">
              <w:rPr>
                <w:noProof/>
                <w:webHidden/>
              </w:rPr>
              <w:tab/>
            </w:r>
            <w:r w:rsidR="004566E3">
              <w:rPr>
                <w:noProof/>
                <w:webHidden/>
              </w:rPr>
              <w:fldChar w:fldCharType="begin"/>
            </w:r>
            <w:r w:rsidR="004566E3">
              <w:rPr>
                <w:noProof/>
                <w:webHidden/>
              </w:rPr>
              <w:instrText xml:space="preserve"> PAGEREF _Toc468261278 \h </w:instrText>
            </w:r>
            <w:r w:rsidR="004566E3">
              <w:rPr>
                <w:noProof/>
                <w:webHidden/>
              </w:rPr>
            </w:r>
            <w:r w:rsidR="004566E3">
              <w:rPr>
                <w:noProof/>
                <w:webHidden/>
              </w:rPr>
              <w:fldChar w:fldCharType="separate"/>
            </w:r>
            <w:r>
              <w:rPr>
                <w:noProof/>
                <w:webHidden/>
              </w:rPr>
              <w:t>195</w:t>
            </w:r>
            <w:r w:rsidR="004566E3">
              <w:rPr>
                <w:noProof/>
                <w:webHidden/>
              </w:rPr>
              <w:fldChar w:fldCharType="end"/>
            </w:r>
          </w:hyperlink>
        </w:p>
        <w:p w:rsidR="004566E3" w:rsidRDefault="003B17E8">
          <w:pPr>
            <w:pStyle w:val="TOC3"/>
            <w:rPr>
              <w:rFonts w:eastAsiaTheme="minorEastAsia"/>
              <w:noProof/>
            </w:rPr>
          </w:pPr>
          <w:hyperlink w:anchor="_Toc468261279" w:history="1">
            <w:r w:rsidR="004566E3" w:rsidRPr="007A5A09">
              <w:rPr>
                <w:rStyle w:val="Hyperlink"/>
                <w:noProof/>
                <w:lang w:bidi="hi-IN"/>
              </w:rPr>
              <w:t>28.2.5</w:t>
            </w:r>
            <w:r w:rsidR="004566E3">
              <w:rPr>
                <w:rFonts w:eastAsiaTheme="minorEastAsia"/>
                <w:noProof/>
              </w:rPr>
              <w:tab/>
            </w:r>
            <w:r w:rsidR="004566E3" w:rsidRPr="007A5A09">
              <w:rPr>
                <w:rStyle w:val="Hyperlink"/>
                <w:noProof/>
                <w:lang w:bidi="hi-IN"/>
              </w:rPr>
              <w:t>Portlet Resource Bundle</w:t>
            </w:r>
            <w:r w:rsidR="004566E3">
              <w:rPr>
                <w:noProof/>
                <w:webHidden/>
              </w:rPr>
              <w:tab/>
            </w:r>
            <w:r w:rsidR="004566E3">
              <w:rPr>
                <w:noProof/>
                <w:webHidden/>
              </w:rPr>
              <w:fldChar w:fldCharType="begin"/>
            </w:r>
            <w:r w:rsidR="004566E3">
              <w:rPr>
                <w:noProof/>
                <w:webHidden/>
              </w:rPr>
              <w:instrText xml:space="preserve"> PAGEREF _Toc468261279 \h </w:instrText>
            </w:r>
            <w:r w:rsidR="004566E3">
              <w:rPr>
                <w:noProof/>
                <w:webHidden/>
              </w:rPr>
            </w:r>
            <w:r w:rsidR="004566E3">
              <w:rPr>
                <w:noProof/>
                <w:webHidden/>
              </w:rPr>
              <w:fldChar w:fldCharType="separate"/>
            </w:r>
            <w:r>
              <w:rPr>
                <w:noProof/>
                <w:webHidden/>
              </w:rPr>
              <w:t>196</w:t>
            </w:r>
            <w:r w:rsidR="004566E3">
              <w:rPr>
                <w:noProof/>
                <w:webHidden/>
              </w:rPr>
              <w:fldChar w:fldCharType="end"/>
            </w:r>
          </w:hyperlink>
        </w:p>
        <w:p w:rsidR="004566E3" w:rsidRDefault="003B17E8">
          <w:pPr>
            <w:pStyle w:val="TOC3"/>
            <w:rPr>
              <w:rFonts w:eastAsiaTheme="minorEastAsia"/>
              <w:noProof/>
            </w:rPr>
          </w:pPr>
          <w:hyperlink w:anchor="_Toc468261280" w:history="1">
            <w:r w:rsidR="004566E3" w:rsidRPr="007A5A09">
              <w:rPr>
                <w:rStyle w:val="Hyperlink"/>
                <w:noProof/>
                <w:lang w:bidi="hi-IN"/>
              </w:rPr>
              <w:t>28.2.6</w:t>
            </w:r>
            <w:r w:rsidR="004566E3">
              <w:rPr>
                <w:rFonts w:eastAsiaTheme="minorEastAsia"/>
                <w:noProof/>
              </w:rPr>
              <w:tab/>
            </w:r>
            <w:r w:rsidR="004566E3" w:rsidRPr="007A5A09">
              <w:rPr>
                <w:rStyle w:val="Hyperlink"/>
                <w:noProof/>
                <w:lang w:bidi="hi-IN"/>
              </w:rPr>
              <w:t>Cache Settings</w:t>
            </w:r>
            <w:r w:rsidR="004566E3">
              <w:rPr>
                <w:noProof/>
                <w:webHidden/>
              </w:rPr>
              <w:tab/>
            </w:r>
            <w:r w:rsidR="004566E3">
              <w:rPr>
                <w:noProof/>
                <w:webHidden/>
              </w:rPr>
              <w:fldChar w:fldCharType="begin"/>
            </w:r>
            <w:r w:rsidR="004566E3">
              <w:rPr>
                <w:noProof/>
                <w:webHidden/>
              </w:rPr>
              <w:instrText xml:space="preserve"> PAGEREF _Toc468261280 \h </w:instrText>
            </w:r>
            <w:r w:rsidR="004566E3">
              <w:rPr>
                <w:noProof/>
                <w:webHidden/>
              </w:rPr>
            </w:r>
            <w:r w:rsidR="004566E3">
              <w:rPr>
                <w:noProof/>
                <w:webHidden/>
              </w:rPr>
              <w:fldChar w:fldCharType="separate"/>
            </w:r>
            <w:r>
              <w:rPr>
                <w:noProof/>
                <w:webHidden/>
              </w:rPr>
              <w:t>198</w:t>
            </w:r>
            <w:r w:rsidR="004566E3">
              <w:rPr>
                <w:noProof/>
                <w:webHidden/>
              </w:rPr>
              <w:fldChar w:fldCharType="end"/>
            </w:r>
          </w:hyperlink>
        </w:p>
        <w:p w:rsidR="004566E3" w:rsidRDefault="003B17E8">
          <w:pPr>
            <w:pStyle w:val="TOC3"/>
            <w:rPr>
              <w:rFonts w:eastAsiaTheme="minorEastAsia"/>
              <w:noProof/>
            </w:rPr>
          </w:pPr>
          <w:hyperlink w:anchor="_Toc468261281" w:history="1">
            <w:r w:rsidR="004566E3" w:rsidRPr="007A5A09">
              <w:rPr>
                <w:rStyle w:val="Hyperlink"/>
                <w:noProof/>
                <w:lang w:bidi="hi-IN"/>
              </w:rPr>
              <w:t>28.2.7</w:t>
            </w:r>
            <w:r w:rsidR="004566E3">
              <w:rPr>
                <w:rFonts w:eastAsiaTheme="minorEastAsia"/>
                <w:noProof/>
              </w:rPr>
              <w:tab/>
            </w:r>
            <w:r w:rsidR="004566E3" w:rsidRPr="007A5A09">
              <w:rPr>
                <w:rStyle w:val="Hyperlink"/>
                <w:noProof/>
                <w:lang w:bidi="hi-IN"/>
              </w:rPr>
              <w:t>Security Role Reference</w:t>
            </w:r>
            <w:r w:rsidR="004566E3">
              <w:rPr>
                <w:noProof/>
                <w:webHidden/>
              </w:rPr>
              <w:tab/>
            </w:r>
            <w:r w:rsidR="004566E3">
              <w:rPr>
                <w:noProof/>
                <w:webHidden/>
              </w:rPr>
              <w:fldChar w:fldCharType="begin"/>
            </w:r>
            <w:r w:rsidR="004566E3">
              <w:rPr>
                <w:noProof/>
                <w:webHidden/>
              </w:rPr>
              <w:instrText xml:space="preserve"> PAGEREF _Toc468261281 \h </w:instrText>
            </w:r>
            <w:r w:rsidR="004566E3">
              <w:rPr>
                <w:noProof/>
                <w:webHidden/>
              </w:rPr>
            </w:r>
            <w:r w:rsidR="004566E3">
              <w:rPr>
                <w:noProof/>
                <w:webHidden/>
              </w:rPr>
              <w:fldChar w:fldCharType="separate"/>
            </w:r>
            <w:r>
              <w:rPr>
                <w:noProof/>
                <w:webHidden/>
              </w:rPr>
              <w:t>198</w:t>
            </w:r>
            <w:r w:rsidR="004566E3">
              <w:rPr>
                <w:noProof/>
                <w:webHidden/>
              </w:rPr>
              <w:fldChar w:fldCharType="end"/>
            </w:r>
          </w:hyperlink>
        </w:p>
        <w:p w:rsidR="004566E3" w:rsidRDefault="003B17E8">
          <w:pPr>
            <w:pStyle w:val="TOC3"/>
            <w:rPr>
              <w:rFonts w:eastAsiaTheme="minorEastAsia"/>
              <w:noProof/>
            </w:rPr>
          </w:pPr>
          <w:hyperlink w:anchor="_Toc468261282" w:history="1">
            <w:r w:rsidR="004566E3" w:rsidRPr="007A5A09">
              <w:rPr>
                <w:rStyle w:val="Hyperlink"/>
                <w:noProof/>
                <w:lang w:bidi="hi-IN"/>
              </w:rPr>
              <w:t>28.2.8</w:t>
            </w:r>
            <w:r w:rsidR="004566E3">
              <w:rPr>
                <w:rFonts w:eastAsiaTheme="minorEastAsia"/>
                <w:noProof/>
              </w:rPr>
              <w:tab/>
            </w:r>
            <w:r w:rsidR="004566E3" w:rsidRPr="007A5A09">
              <w:rPr>
                <w:rStyle w:val="Hyperlink"/>
                <w:noProof/>
                <w:lang w:bidi="hi-IN"/>
              </w:rPr>
              <w:t>Page Resource Dependencies</w:t>
            </w:r>
            <w:r w:rsidR="004566E3">
              <w:rPr>
                <w:noProof/>
                <w:webHidden/>
              </w:rPr>
              <w:tab/>
            </w:r>
            <w:r w:rsidR="004566E3">
              <w:rPr>
                <w:noProof/>
                <w:webHidden/>
              </w:rPr>
              <w:fldChar w:fldCharType="begin"/>
            </w:r>
            <w:r w:rsidR="004566E3">
              <w:rPr>
                <w:noProof/>
                <w:webHidden/>
              </w:rPr>
              <w:instrText xml:space="preserve"> PAGEREF _Toc468261282 \h </w:instrText>
            </w:r>
            <w:r w:rsidR="004566E3">
              <w:rPr>
                <w:noProof/>
                <w:webHidden/>
              </w:rPr>
            </w:r>
            <w:r w:rsidR="004566E3">
              <w:rPr>
                <w:noProof/>
                <w:webHidden/>
              </w:rPr>
              <w:fldChar w:fldCharType="separate"/>
            </w:r>
            <w:r>
              <w:rPr>
                <w:noProof/>
                <w:webHidden/>
              </w:rPr>
              <w:t>199</w:t>
            </w:r>
            <w:r w:rsidR="004566E3">
              <w:rPr>
                <w:noProof/>
                <w:webHidden/>
              </w:rPr>
              <w:fldChar w:fldCharType="end"/>
            </w:r>
          </w:hyperlink>
        </w:p>
        <w:p w:rsidR="004566E3" w:rsidRDefault="003B17E8">
          <w:pPr>
            <w:pStyle w:val="TOC3"/>
            <w:rPr>
              <w:rFonts w:eastAsiaTheme="minorEastAsia"/>
              <w:noProof/>
            </w:rPr>
          </w:pPr>
          <w:hyperlink w:anchor="_Toc468261283" w:history="1">
            <w:r w:rsidR="004566E3" w:rsidRPr="007A5A09">
              <w:rPr>
                <w:rStyle w:val="Hyperlink"/>
                <w:noProof/>
                <w:lang w:bidi="hi-IN"/>
              </w:rPr>
              <w:t>28.2.9</w:t>
            </w:r>
            <w:r w:rsidR="004566E3">
              <w:rPr>
                <w:rFonts w:eastAsiaTheme="minorEastAsia"/>
                <w:noProof/>
              </w:rPr>
              <w:tab/>
            </w:r>
            <w:r w:rsidR="004566E3" w:rsidRPr="007A5A09">
              <w:rPr>
                <w:rStyle w:val="Hyperlink"/>
                <w:noProof/>
                <w:lang w:bidi="hi-IN"/>
              </w:rPr>
              <w:t>Public Render Parameter References</w:t>
            </w:r>
            <w:r w:rsidR="004566E3">
              <w:rPr>
                <w:noProof/>
                <w:webHidden/>
              </w:rPr>
              <w:tab/>
            </w:r>
            <w:r w:rsidR="004566E3">
              <w:rPr>
                <w:noProof/>
                <w:webHidden/>
              </w:rPr>
              <w:fldChar w:fldCharType="begin"/>
            </w:r>
            <w:r w:rsidR="004566E3">
              <w:rPr>
                <w:noProof/>
                <w:webHidden/>
              </w:rPr>
              <w:instrText xml:space="preserve"> PAGEREF _Toc468261283 \h </w:instrText>
            </w:r>
            <w:r w:rsidR="004566E3">
              <w:rPr>
                <w:noProof/>
                <w:webHidden/>
              </w:rPr>
            </w:r>
            <w:r w:rsidR="004566E3">
              <w:rPr>
                <w:noProof/>
                <w:webHidden/>
              </w:rPr>
              <w:fldChar w:fldCharType="separate"/>
            </w:r>
            <w:r>
              <w:rPr>
                <w:noProof/>
                <w:webHidden/>
              </w:rPr>
              <w:t>200</w:t>
            </w:r>
            <w:r w:rsidR="004566E3">
              <w:rPr>
                <w:noProof/>
                <w:webHidden/>
              </w:rPr>
              <w:fldChar w:fldCharType="end"/>
            </w:r>
          </w:hyperlink>
        </w:p>
        <w:p w:rsidR="004566E3" w:rsidRDefault="003B17E8">
          <w:pPr>
            <w:pStyle w:val="TOC3"/>
            <w:rPr>
              <w:rFonts w:eastAsiaTheme="minorEastAsia"/>
              <w:noProof/>
            </w:rPr>
          </w:pPr>
          <w:hyperlink w:anchor="_Toc468261284" w:history="1">
            <w:r w:rsidR="004566E3" w:rsidRPr="007A5A09">
              <w:rPr>
                <w:rStyle w:val="Hyperlink"/>
                <w:noProof/>
                <w:lang w:bidi="hi-IN"/>
              </w:rPr>
              <w:t>28.2.10</w:t>
            </w:r>
            <w:r w:rsidR="004566E3">
              <w:rPr>
                <w:rFonts w:eastAsiaTheme="minorEastAsia"/>
                <w:noProof/>
              </w:rPr>
              <w:tab/>
            </w:r>
            <w:r w:rsidR="004566E3" w:rsidRPr="007A5A09">
              <w:rPr>
                <w:rStyle w:val="Hyperlink"/>
                <w:noProof/>
                <w:lang w:bidi="hi-IN"/>
              </w:rPr>
              <w:t>Event References</w:t>
            </w:r>
            <w:r w:rsidR="004566E3">
              <w:rPr>
                <w:noProof/>
                <w:webHidden/>
              </w:rPr>
              <w:tab/>
            </w:r>
            <w:r w:rsidR="004566E3">
              <w:rPr>
                <w:noProof/>
                <w:webHidden/>
              </w:rPr>
              <w:fldChar w:fldCharType="begin"/>
            </w:r>
            <w:r w:rsidR="004566E3">
              <w:rPr>
                <w:noProof/>
                <w:webHidden/>
              </w:rPr>
              <w:instrText xml:space="preserve"> PAGEREF _Toc468261284 \h </w:instrText>
            </w:r>
            <w:r w:rsidR="004566E3">
              <w:rPr>
                <w:noProof/>
                <w:webHidden/>
              </w:rPr>
            </w:r>
            <w:r w:rsidR="004566E3">
              <w:rPr>
                <w:noProof/>
                <w:webHidden/>
              </w:rPr>
              <w:fldChar w:fldCharType="separate"/>
            </w:r>
            <w:r>
              <w:rPr>
                <w:noProof/>
                <w:webHidden/>
              </w:rPr>
              <w:t>201</w:t>
            </w:r>
            <w:r w:rsidR="004566E3">
              <w:rPr>
                <w:noProof/>
                <w:webHidden/>
              </w:rPr>
              <w:fldChar w:fldCharType="end"/>
            </w:r>
          </w:hyperlink>
        </w:p>
        <w:p w:rsidR="004566E3" w:rsidRDefault="003B17E8">
          <w:pPr>
            <w:pStyle w:val="TOC3"/>
            <w:rPr>
              <w:rFonts w:eastAsiaTheme="minorEastAsia"/>
              <w:noProof/>
            </w:rPr>
          </w:pPr>
          <w:hyperlink w:anchor="_Toc468261285" w:history="1">
            <w:r w:rsidR="004566E3" w:rsidRPr="007A5A09">
              <w:rPr>
                <w:rStyle w:val="Hyperlink"/>
                <w:noProof/>
                <w:lang w:bidi="hi-IN"/>
              </w:rPr>
              <w:t>28.2.11</w:t>
            </w:r>
            <w:r w:rsidR="004566E3">
              <w:rPr>
                <w:rFonts w:eastAsiaTheme="minorEastAsia"/>
                <w:noProof/>
              </w:rPr>
              <w:tab/>
            </w:r>
            <w:r w:rsidR="004566E3" w:rsidRPr="007A5A09">
              <w:rPr>
                <w:rStyle w:val="Hyperlink"/>
                <w:noProof/>
                <w:lang w:bidi="hi-IN"/>
              </w:rPr>
              <w:t>Supported Locales</w:t>
            </w:r>
            <w:r w:rsidR="004566E3">
              <w:rPr>
                <w:noProof/>
                <w:webHidden/>
              </w:rPr>
              <w:tab/>
            </w:r>
            <w:r w:rsidR="004566E3">
              <w:rPr>
                <w:noProof/>
                <w:webHidden/>
              </w:rPr>
              <w:fldChar w:fldCharType="begin"/>
            </w:r>
            <w:r w:rsidR="004566E3">
              <w:rPr>
                <w:noProof/>
                <w:webHidden/>
              </w:rPr>
              <w:instrText xml:space="preserve"> PAGEREF _Toc468261285 \h </w:instrText>
            </w:r>
            <w:r w:rsidR="004566E3">
              <w:rPr>
                <w:noProof/>
                <w:webHidden/>
              </w:rPr>
            </w:r>
            <w:r w:rsidR="004566E3">
              <w:rPr>
                <w:noProof/>
                <w:webHidden/>
              </w:rPr>
              <w:fldChar w:fldCharType="separate"/>
            </w:r>
            <w:r>
              <w:rPr>
                <w:noProof/>
                <w:webHidden/>
              </w:rPr>
              <w:t>202</w:t>
            </w:r>
            <w:r w:rsidR="004566E3">
              <w:rPr>
                <w:noProof/>
                <w:webHidden/>
              </w:rPr>
              <w:fldChar w:fldCharType="end"/>
            </w:r>
          </w:hyperlink>
        </w:p>
        <w:p w:rsidR="004566E3" w:rsidRDefault="003B17E8">
          <w:pPr>
            <w:pStyle w:val="TOC3"/>
            <w:rPr>
              <w:rFonts w:eastAsiaTheme="minorEastAsia"/>
              <w:noProof/>
            </w:rPr>
          </w:pPr>
          <w:hyperlink w:anchor="_Toc468261286" w:history="1">
            <w:r w:rsidR="004566E3" w:rsidRPr="007A5A09">
              <w:rPr>
                <w:rStyle w:val="Hyperlink"/>
                <w:noProof/>
                <w:lang w:bidi="hi-IN"/>
              </w:rPr>
              <w:t>28.2.12</w:t>
            </w:r>
            <w:r w:rsidR="004566E3">
              <w:rPr>
                <w:rFonts w:eastAsiaTheme="minorEastAsia"/>
                <w:noProof/>
              </w:rPr>
              <w:tab/>
            </w:r>
            <w:r w:rsidR="004566E3" w:rsidRPr="007A5A09">
              <w:rPr>
                <w:rStyle w:val="Hyperlink"/>
                <w:noProof/>
                <w:lang w:bidi="hi-IN"/>
              </w:rPr>
              <w:t>Portlet Modes and Window States</w:t>
            </w:r>
            <w:r w:rsidR="004566E3">
              <w:rPr>
                <w:noProof/>
                <w:webHidden/>
              </w:rPr>
              <w:tab/>
            </w:r>
            <w:r w:rsidR="004566E3">
              <w:rPr>
                <w:noProof/>
                <w:webHidden/>
              </w:rPr>
              <w:fldChar w:fldCharType="begin"/>
            </w:r>
            <w:r w:rsidR="004566E3">
              <w:rPr>
                <w:noProof/>
                <w:webHidden/>
              </w:rPr>
              <w:instrText xml:space="preserve"> PAGEREF _Toc468261286 \h </w:instrText>
            </w:r>
            <w:r w:rsidR="004566E3">
              <w:rPr>
                <w:noProof/>
                <w:webHidden/>
              </w:rPr>
            </w:r>
            <w:r w:rsidR="004566E3">
              <w:rPr>
                <w:noProof/>
                <w:webHidden/>
              </w:rPr>
              <w:fldChar w:fldCharType="separate"/>
            </w:r>
            <w:r>
              <w:rPr>
                <w:noProof/>
                <w:webHidden/>
              </w:rPr>
              <w:t>202</w:t>
            </w:r>
            <w:r w:rsidR="004566E3">
              <w:rPr>
                <w:noProof/>
                <w:webHidden/>
              </w:rPr>
              <w:fldChar w:fldCharType="end"/>
            </w:r>
          </w:hyperlink>
        </w:p>
        <w:p w:rsidR="004566E3" w:rsidRDefault="003B17E8">
          <w:pPr>
            <w:pStyle w:val="TOC3"/>
            <w:rPr>
              <w:rFonts w:eastAsiaTheme="minorEastAsia"/>
              <w:noProof/>
            </w:rPr>
          </w:pPr>
          <w:hyperlink w:anchor="_Toc468261287" w:history="1">
            <w:r w:rsidR="004566E3" w:rsidRPr="007A5A09">
              <w:rPr>
                <w:rStyle w:val="Hyperlink"/>
                <w:noProof/>
                <w:lang w:bidi="hi-IN"/>
              </w:rPr>
              <w:t>28.2.13</w:t>
            </w:r>
            <w:r w:rsidR="004566E3">
              <w:rPr>
                <w:rFonts w:eastAsiaTheme="minorEastAsia"/>
                <w:noProof/>
              </w:rPr>
              <w:tab/>
            </w:r>
            <w:r w:rsidR="004566E3" w:rsidRPr="007A5A09">
              <w:rPr>
                <w:rStyle w:val="Hyperlink"/>
                <w:noProof/>
                <w:lang w:bidi="hi-IN"/>
              </w:rPr>
              <w:t>Portlet Preferences</w:t>
            </w:r>
            <w:r w:rsidR="004566E3">
              <w:rPr>
                <w:noProof/>
                <w:webHidden/>
              </w:rPr>
              <w:tab/>
            </w:r>
            <w:r w:rsidR="004566E3">
              <w:rPr>
                <w:noProof/>
                <w:webHidden/>
              </w:rPr>
              <w:fldChar w:fldCharType="begin"/>
            </w:r>
            <w:r w:rsidR="004566E3">
              <w:rPr>
                <w:noProof/>
                <w:webHidden/>
              </w:rPr>
              <w:instrText xml:space="preserve"> PAGEREF _Toc468261287 \h </w:instrText>
            </w:r>
            <w:r w:rsidR="004566E3">
              <w:rPr>
                <w:noProof/>
                <w:webHidden/>
              </w:rPr>
            </w:r>
            <w:r w:rsidR="004566E3">
              <w:rPr>
                <w:noProof/>
                <w:webHidden/>
              </w:rPr>
              <w:fldChar w:fldCharType="separate"/>
            </w:r>
            <w:r>
              <w:rPr>
                <w:noProof/>
                <w:webHidden/>
              </w:rPr>
              <w:t>203</w:t>
            </w:r>
            <w:r w:rsidR="004566E3">
              <w:rPr>
                <w:noProof/>
                <w:webHidden/>
              </w:rPr>
              <w:fldChar w:fldCharType="end"/>
            </w:r>
          </w:hyperlink>
        </w:p>
        <w:p w:rsidR="004566E3" w:rsidRDefault="003B17E8">
          <w:pPr>
            <w:pStyle w:val="TOC3"/>
            <w:rPr>
              <w:rFonts w:eastAsiaTheme="minorEastAsia"/>
              <w:noProof/>
            </w:rPr>
          </w:pPr>
          <w:hyperlink w:anchor="_Toc468261288" w:history="1">
            <w:r w:rsidR="004566E3" w:rsidRPr="007A5A09">
              <w:rPr>
                <w:rStyle w:val="Hyperlink"/>
                <w:noProof/>
                <w:lang w:bidi="hi-IN"/>
              </w:rPr>
              <w:t>28.2.14</w:t>
            </w:r>
            <w:r w:rsidR="004566E3">
              <w:rPr>
                <w:rFonts w:eastAsiaTheme="minorEastAsia"/>
                <w:noProof/>
              </w:rPr>
              <w:tab/>
            </w:r>
            <w:r w:rsidR="004566E3" w:rsidRPr="007A5A09">
              <w:rPr>
                <w:rStyle w:val="Hyperlink"/>
                <w:noProof/>
                <w:lang w:bidi="hi-IN"/>
              </w:rPr>
              <w:t>Asynchronous Support</w:t>
            </w:r>
            <w:r w:rsidR="004566E3">
              <w:rPr>
                <w:noProof/>
                <w:webHidden/>
              </w:rPr>
              <w:tab/>
            </w:r>
            <w:r w:rsidR="004566E3">
              <w:rPr>
                <w:noProof/>
                <w:webHidden/>
              </w:rPr>
              <w:fldChar w:fldCharType="begin"/>
            </w:r>
            <w:r w:rsidR="004566E3">
              <w:rPr>
                <w:noProof/>
                <w:webHidden/>
              </w:rPr>
              <w:instrText xml:space="preserve"> PAGEREF _Toc468261288 \h </w:instrText>
            </w:r>
            <w:r w:rsidR="004566E3">
              <w:rPr>
                <w:noProof/>
                <w:webHidden/>
              </w:rPr>
            </w:r>
            <w:r w:rsidR="004566E3">
              <w:rPr>
                <w:noProof/>
                <w:webHidden/>
              </w:rPr>
              <w:fldChar w:fldCharType="separate"/>
            </w:r>
            <w:r>
              <w:rPr>
                <w:noProof/>
                <w:webHidden/>
              </w:rPr>
              <w:t>204</w:t>
            </w:r>
            <w:r w:rsidR="004566E3">
              <w:rPr>
                <w:noProof/>
                <w:webHidden/>
              </w:rPr>
              <w:fldChar w:fldCharType="end"/>
            </w:r>
          </w:hyperlink>
        </w:p>
        <w:p w:rsidR="004566E3" w:rsidRDefault="003B17E8">
          <w:pPr>
            <w:pStyle w:val="TOC3"/>
            <w:rPr>
              <w:rFonts w:eastAsiaTheme="minorEastAsia"/>
              <w:noProof/>
            </w:rPr>
          </w:pPr>
          <w:hyperlink w:anchor="_Toc468261289" w:history="1">
            <w:r w:rsidR="004566E3" w:rsidRPr="007A5A09">
              <w:rPr>
                <w:rStyle w:val="Hyperlink"/>
                <w:noProof/>
                <w:lang w:bidi="hi-IN"/>
              </w:rPr>
              <w:t>28.2.15</w:t>
            </w:r>
            <w:r w:rsidR="004566E3">
              <w:rPr>
                <w:rFonts w:eastAsiaTheme="minorEastAsia"/>
                <w:noProof/>
              </w:rPr>
              <w:tab/>
            </w:r>
            <w:r w:rsidR="004566E3" w:rsidRPr="007A5A09">
              <w:rPr>
                <w:rStyle w:val="Hyperlink"/>
                <w:noProof/>
                <w:lang w:bidi="hi-IN"/>
              </w:rPr>
              <w:t>Multipart Support</w:t>
            </w:r>
            <w:r w:rsidR="004566E3">
              <w:rPr>
                <w:noProof/>
                <w:webHidden/>
              </w:rPr>
              <w:tab/>
            </w:r>
            <w:r w:rsidR="004566E3">
              <w:rPr>
                <w:noProof/>
                <w:webHidden/>
              </w:rPr>
              <w:fldChar w:fldCharType="begin"/>
            </w:r>
            <w:r w:rsidR="004566E3">
              <w:rPr>
                <w:noProof/>
                <w:webHidden/>
              </w:rPr>
              <w:instrText xml:space="preserve"> PAGEREF _Toc468261289 \h </w:instrText>
            </w:r>
            <w:r w:rsidR="004566E3">
              <w:rPr>
                <w:noProof/>
                <w:webHidden/>
              </w:rPr>
            </w:r>
            <w:r w:rsidR="004566E3">
              <w:rPr>
                <w:noProof/>
                <w:webHidden/>
              </w:rPr>
              <w:fldChar w:fldCharType="separate"/>
            </w:r>
            <w:r>
              <w:rPr>
                <w:noProof/>
                <w:webHidden/>
              </w:rPr>
              <w:t>205</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90" w:history="1">
            <w:r w:rsidR="004566E3" w:rsidRPr="007A5A09">
              <w:rPr>
                <w:rStyle w:val="Hyperlink"/>
                <w:noProof/>
                <w:lang w:bidi="hi-IN"/>
              </w:rPr>
              <w:t>Appendix A</w:t>
            </w:r>
            <w:r w:rsidR="004566E3">
              <w:rPr>
                <w:rFonts w:eastAsiaTheme="minorEastAsia"/>
                <w:noProof/>
              </w:rPr>
              <w:tab/>
            </w:r>
            <w:r w:rsidR="004566E3" w:rsidRPr="007A5A09">
              <w:rPr>
                <w:rStyle w:val="Hyperlink"/>
                <w:noProof/>
                <w:lang w:bidi="hi-IN"/>
              </w:rPr>
              <w:t>Change History</w:t>
            </w:r>
            <w:r w:rsidR="004566E3">
              <w:rPr>
                <w:noProof/>
                <w:webHidden/>
              </w:rPr>
              <w:tab/>
            </w:r>
            <w:r w:rsidR="004566E3">
              <w:rPr>
                <w:noProof/>
                <w:webHidden/>
              </w:rPr>
              <w:fldChar w:fldCharType="begin"/>
            </w:r>
            <w:r w:rsidR="004566E3">
              <w:rPr>
                <w:noProof/>
                <w:webHidden/>
              </w:rPr>
              <w:instrText xml:space="preserve"> PAGEREF _Toc468261290 \h </w:instrText>
            </w:r>
            <w:r w:rsidR="004566E3">
              <w:rPr>
                <w:noProof/>
                <w:webHidden/>
              </w:rPr>
            </w:r>
            <w:r w:rsidR="004566E3">
              <w:rPr>
                <w:noProof/>
                <w:webHidden/>
              </w:rPr>
              <w:fldChar w:fldCharType="separate"/>
            </w:r>
            <w:r>
              <w:rPr>
                <w:noProof/>
                <w:webHidden/>
              </w:rPr>
              <w:t>207</w:t>
            </w:r>
            <w:r w:rsidR="004566E3">
              <w:rPr>
                <w:noProof/>
                <w:webHidden/>
              </w:rPr>
              <w:fldChar w:fldCharType="end"/>
            </w:r>
          </w:hyperlink>
        </w:p>
        <w:p w:rsidR="004566E3" w:rsidRDefault="003B17E8">
          <w:pPr>
            <w:pStyle w:val="TOC2"/>
            <w:rPr>
              <w:rFonts w:eastAsiaTheme="minorEastAsia"/>
              <w:noProof/>
            </w:rPr>
          </w:pPr>
          <w:hyperlink w:anchor="_Toc468261291" w:history="1">
            <w:r w:rsidR="004566E3" w:rsidRPr="007A5A09">
              <w:rPr>
                <w:rStyle w:val="Hyperlink"/>
                <w:noProof/>
                <w:lang w:bidi="hi-IN"/>
              </w:rPr>
              <w:t>A.1</w:t>
            </w:r>
            <w:r w:rsidR="004566E3">
              <w:rPr>
                <w:rFonts w:eastAsiaTheme="minorEastAsia"/>
                <w:noProof/>
              </w:rPr>
              <w:tab/>
            </w:r>
            <w:r w:rsidR="004566E3" w:rsidRPr="007A5A09">
              <w:rPr>
                <w:rStyle w:val="Hyperlink"/>
                <w:noProof/>
                <w:lang w:bidi="hi-IN"/>
              </w:rPr>
              <w:t>Version 3.0 Changes</w:t>
            </w:r>
            <w:r w:rsidR="004566E3">
              <w:rPr>
                <w:noProof/>
                <w:webHidden/>
              </w:rPr>
              <w:tab/>
            </w:r>
            <w:r w:rsidR="004566E3">
              <w:rPr>
                <w:noProof/>
                <w:webHidden/>
              </w:rPr>
              <w:fldChar w:fldCharType="begin"/>
            </w:r>
            <w:r w:rsidR="004566E3">
              <w:rPr>
                <w:noProof/>
                <w:webHidden/>
              </w:rPr>
              <w:instrText xml:space="preserve"> PAGEREF _Toc468261291 \h </w:instrText>
            </w:r>
            <w:r w:rsidR="004566E3">
              <w:rPr>
                <w:noProof/>
                <w:webHidden/>
              </w:rPr>
            </w:r>
            <w:r w:rsidR="004566E3">
              <w:rPr>
                <w:noProof/>
                <w:webHidden/>
              </w:rPr>
              <w:fldChar w:fldCharType="separate"/>
            </w:r>
            <w:r>
              <w:rPr>
                <w:noProof/>
                <w:webHidden/>
              </w:rPr>
              <w:t>207</w:t>
            </w:r>
            <w:r w:rsidR="004566E3">
              <w:rPr>
                <w:noProof/>
                <w:webHidden/>
              </w:rPr>
              <w:fldChar w:fldCharType="end"/>
            </w:r>
          </w:hyperlink>
        </w:p>
        <w:p w:rsidR="004566E3" w:rsidRDefault="003B17E8">
          <w:pPr>
            <w:pStyle w:val="TOC2"/>
            <w:rPr>
              <w:rFonts w:eastAsiaTheme="minorEastAsia"/>
              <w:noProof/>
            </w:rPr>
          </w:pPr>
          <w:hyperlink w:anchor="_Toc468261292" w:history="1">
            <w:r w:rsidR="004566E3" w:rsidRPr="007A5A09">
              <w:rPr>
                <w:rStyle w:val="Hyperlink"/>
                <w:noProof/>
                <w:lang w:bidi="hi-IN"/>
              </w:rPr>
              <w:t>A.2</w:t>
            </w:r>
            <w:r w:rsidR="004566E3">
              <w:rPr>
                <w:rFonts w:eastAsiaTheme="minorEastAsia"/>
                <w:noProof/>
              </w:rPr>
              <w:tab/>
            </w:r>
            <w:r w:rsidR="004566E3" w:rsidRPr="007A5A09">
              <w:rPr>
                <w:rStyle w:val="Hyperlink"/>
                <w:noProof/>
                <w:lang w:bidi="hi-IN"/>
              </w:rPr>
              <w:t>Version 2.1.0 Changes</w:t>
            </w:r>
            <w:r w:rsidR="004566E3">
              <w:rPr>
                <w:noProof/>
                <w:webHidden/>
              </w:rPr>
              <w:tab/>
            </w:r>
            <w:r w:rsidR="004566E3">
              <w:rPr>
                <w:noProof/>
                <w:webHidden/>
              </w:rPr>
              <w:fldChar w:fldCharType="begin"/>
            </w:r>
            <w:r w:rsidR="004566E3">
              <w:rPr>
                <w:noProof/>
                <w:webHidden/>
              </w:rPr>
              <w:instrText xml:space="preserve"> PAGEREF _Toc468261292 \h </w:instrText>
            </w:r>
            <w:r w:rsidR="004566E3">
              <w:rPr>
                <w:noProof/>
                <w:webHidden/>
              </w:rPr>
            </w:r>
            <w:r w:rsidR="004566E3">
              <w:rPr>
                <w:noProof/>
                <w:webHidden/>
              </w:rPr>
              <w:fldChar w:fldCharType="separate"/>
            </w:r>
            <w:r>
              <w:rPr>
                <w:noProof/>
                <w:webHidden/>
              </w:rPr>
              <w:t>209</w:t>
            </w:r>
            <w:r w:rsidR="004566E3">
              <w:rPr>
                <w:noProof/>
                <w:webHidden/>
              </w:rPr>
              <w:fldChar w:fldCharType="end"/>
            </w:r>
          </w:hyperlink>
        </w:p>
        <w:p w:rsidR="004566E3" w:rsidRDefault="003B17E8">
          <w:pPr>
            <w:pStyle w:val="TOC2"/>
            <w:rPr>
              <w:rFonts w:eastAsiaTheme="minorEastAsia"/>
              <w:noProof/>
            </w:rPr>
          </w:pPr>
          <w:hyperlink w:anchor="_Toc468261293" w:history="1">
            <w:r w:rsidR="004566E3" w:rsidRPr="007A5A09">
              <w:rPr>
                <w:rStyle w:val="Hyperlink"/>
                <w:noProof/>
                <w:lang w:bidi="hi-IN"/>
              </w:rPr>
              <w:t>A.3</w:t>
            </w:r>
            <w:r w:rsidR="004566E3">
              <w:rPr>
                <w:rFonts w:eastAsiaTheme="minorEastAsia"/>
                <w:noProof/>
              </w:rPr>
              <w:tab/>
            </w:r>
            <w:r w:rsidR="004566E3" w:rsidRPr="007A5A09">
              <w:rPr>
                <w:rStyle w:val="Hyperlink"/>
                <w:noProof/>
                <w:lang w:bidi="hi-IN"/>
              </w:rPr>
              <w:t>Version 2.0 Changes</w:t>
            </w:r>
            <w:r w:rsidR="004566E3">
              <w:rPr>
                <w:noProof/>
                <w:webHidden/>
              </w:rPr>
              <w:tab/>
            </w:r>
            <w:r w:rsidR="004566E3">
              <w:rPr>
                <w:noProof/>
                <w:webHidden/>
              </w:rPr>
              <w:fldChar w:fldCharType="begin"/>
            </w:r>
            <w:r w:rsidR="004566E3">
              <w:rPr>
                <w:noProof/>
                <w:webHidden/>
              </w:rPr>
              <w:instrText xml:space="preserve"> PAGEREF _Toc468261293 \h </w:instrText>
            </w:r>
            <w:r w:rsidR="004566E3">
              <w:rPr>
                <w:noProof/>
                <w:webHidden/>
              </w:rPr>
            </w:r>
            <w:r w:rsidR="004566E3">
              <w:rPr>
                <w:noProof/>
                <w:webHidden/>
              </w:rPr>
              <w:fldChar w:fldCharType="separate"/>
            </w:r>
            <w:r>
              <w:rPr>
                <w:noProof/>
                <w:webHidden/>
              </w:rPr>
              <w:t>209</w:t>
            </w:r>
            <w:r w:rsidR="004566E3">
              <w:rPr>
                <w:noProof/>
                <w:webHidden/>
              </w:rPr>
              <w:fldChar w:fldCharType="end"/>
            </w:r>
          </w:hyperlink>
        </w:p>
        <w:p w:rsidR="004566E3" w:rsidRDefault="003B17E8">
          <w:pPr>
            <w:pStyle w:val="TOC3"/>
            <w:rPr>
              <w:rFonts w:eastAsiaTheme="minorEastAsia"/>
              <w:noProof/>
            </w:rPr>
          </w:pPr>
          <w:hyperlink w:anchor="_Toc468261294" w:history="1">
            <w:r w:rsidR="004566E3" w:rsidRPr="007A5A09">
              <w:rPr>
                <w:rStyle w:val="Hyperlink"/>
                <w:noProof/>
                <w:lang w:bidi="hi-IN"/>
              </w:rPr>
              <w:t>A.3.1</w:t>
            </w:r>
            <w:r w:rsidR="004566E3">
              <w:rPr>
                <w:rFonts w:eastAsiaTheme="minorEastAsia"/>
                <w:noProof/>
              </w:rPr>
              <w:tab/>
            </w:r>
            <w:r w:rsidR="004566E3" w:rsidRPr="007A5A09">
              <w:rPr>
                <w:rStyle w:val="Hyperlink"/>
                <w:noProof/>
                <w:lang w:bidi="hi-IN"/>
              </w:rPr>
              <w:t>Major changes introduced with V 2.0</w:t>
            </w:r>
            <w:r w:rsidR="004566E3">
              <w:rPr>
                <w:noProof/>
                <w:webHidden/>
              </w:rPr>
              <w:tab/>
            </w:r>
            <w:r w:rsidR="004566E3">
              <w:rPr>
                <w:noProof/>
                <w:webHidden/>
              </w:rPr>
              <w:fldChar w:fldCharType="begin"/>
            </w:r>
            <w:r w:rsidR="004566E3">
              <w:rPr>
                <w:noProof/>
                <w:webHidden/>
              </w:rPr>
              <w:instrText xml:space="preserve"> PAGEREF _Toc468261294 \h </w:instrText>
            </w:r>
            <w:r w:rsidR="004566E3">
              <w:rPr>
                <w:noProof/>
                <w:webHidden/>
              </w:rPr>
            </w:r>
            <w:r w:rsidR="004566E3">
              <w:rPr>
                <w:noProof/>
                <w:webHidden/>
              </w:rPr>
              <w:fldChar w:fldCharType="separate"/>
            </w:r>
            <w:r>
              <w:rPr>
                <w:noProof/>
                <w:webHidden/>
              </w:rPr>
              <w:t>209</w:t>
            </w:r>
            <w:r w:rsidR="004566E3">
              <w:rPr>
                <w:noProof/>
                <w:webHidden/>
              </w:rPr>
              <w:fldChar w:fldCharType="end"/>
            </w:r>
          </w:hyperlink>
        </w:p>
        <w:p w:rsidR="004566E3" w:rsidRDefault="003B17E8">
          <w:pPr>
            <w:pStyle w:val="TOC3"/>
            <w:rPr>
              <w:rFonts w:eastAsiaTheme="minorEastAsia"/>
              <w:noProof/>
            </w:rPr>
          </w:pPr>
          <w:hyperlink w:anchor="_Toc468261295" w:history="1">
            <w:r w:rsidR="004566E3" w:rsidRPr="007A5A09">
              <w:rPr>
                <w:rStyle w:val="Hyperlink"/>
                <w:noProof/>
                <w:lang w:bidi="hi-IN"/>
              </w:rPr>
              <w:t>A.3.2</w:t>
            </w:r>
            <w:r w:rsidR="004566E3">
              <w:rPr>
                <w:rFonts w:eastAsiaTheme="minorEastAsia"/>
                <w:noProof/>
              </w:rPr>
              <w:tab/>
            </w:r>
            <w:r w:rsidR="004566E3" w:rsidRPr="007A5A09">
              <w:rPr>
                <w:rStyle w:val="Hyperlink"/>
                <w:noProof/>
                <w:lang w:bidi="hi-IN"/>
              </w:rPr>
              <w:t>Clarifications that may make V1.0 Portlets Non-compliant</w:t>
            </w:r>
            <w:r w:rsidR="004566E3">
              <w:rPr>
                <w:noProof/>
                <w:webHidden/>
              </w:rPr>
              <w:tab/>
            </w:r>
            <w:r w:rsidR="004566E3">
              <w:rPr>
                <w:noProof/>
                <w:webHidden/>
              </w:rPr>
              <w:fldChar w:fldCharType="begin"/>
            </w:r>
            <w:r w:rsidR="004566E3">
              <w:rPr>
                <w:noProof/>
                <w:webHidden/>
              </w:rPr>
              <w:instrText xml:space="preserve"> PAGEREF _Toc468261295 \h </w:instrText>
            </w:r>
            <w:r w:rsidR="004566E3">
              <w:rPr>
                <w:noProof/>
                <w:webHidden/>
              </w:rPr>
            </w:r>
            <w:r w:rsidR="004566E3">
              <w:rPr>
                <w:noProof/>
                <w:webHidden/>
              </w:rPr>
              <w:fldChar w:fldCharType="separate"/>
            </w:r>
            <w:r>
              <w:rPr>
                <w:noProof/>
                <w:webHidden/>
              </w:rPr>
              <w:t>210</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96" w:history="1">
            <w:r w:rsidR="004566E3" w:rsidRPr="007A5A09">
              <w:rPr>
                <w:rStyle w:val="Hyperlink"/>
                <w:noProof/>
                <w:lang w:bidi="hi-IN"/>
              </w:rPr>
              <w:t>Appendix B</w:t>
            </w:r>
            <w:r w:rsidR="004566E3">
              <w:rPr>
                <w:rFonts w:eastAsiaTheme="minorEastAsia"/>
                <w:noProof/>
              </w:rPr>
              <w:tab/>
            </w:r>
            <w:r w:rsidR="004566E3" w:rsidRPr="007A5A09">
              <w:rPr>
                <w:rStyle w:val="Hyperlink"/>
                <w:noProof/>
                <w:lang w:bidi="hi-IN"/>
              </w:rPr>
              <w:t>Markup Fragments</w:t>
            </w:r>
            <w:r w:rsidR="004566E3">
              <w:rPr>
                <w:noProof/>
                <w:webHidden/>
              </w:rPr>
              <w:tab/>
            </w:r>
            <w:r w:rsidR="004566E3">
              <w:rPr>
                <w:noProof/>
                <w:webHidden/>
              </w:rPr>
              <w:fldChar w:fldCharType="begin"/>
            </w:r>
            <w:r w:rsidR="004566E3">
              <w:rPr>
                <w:noProof/>
                <w:webHidden/>
              </w:rPr>
              <w:instrText xml:space="preserve"> PAGEREF _Toc468261296 \h </w:instrText>
            </w:r>
            <w:r w:rsidR="004566E3">
              <w:rPr>
                <w:noProof/>
                <w:webHidden/>
              </w:rPr>
            </w:r>
            <w:r w:rsidR="004566E3">
              <w:rPr>
                <w:noProof/>
                <w:webHidden/>
              </w:rPr>
              <w:fldChar w:fldCharType="separate"/>
            </w:r>
            <w:r>
              <w:rPr>
                <w:noProof/>
                <w:webHidden/>
              </w:rPr>
              <w:t>211</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97" w:history="1">
            <w:r w:rsidR="004566E3" w:rsidRPr="007A5A09">
              <w:rPr>
                <w:rStyle w:val="Hyperlink"/>
                <w:noProof/>
                <w:lang w:bidi="hi-IN"/>
              </w:rPr>
              <w:t>Appendix C</w:t>
            </w:r>
            <w:r w:rsidR="004566E3">
              <w:rPr>
                <w:rFonts w:eastAsiaTheme="minorEastAsia"/>
                <w:noProof/>
              </w:rPr>
              <w:tab/>
            </w:r>
            <w:r w:rsidR="004566E3" w:rsidRPr="007A5A09">
              <w:rPr>
                <w:rStyle w:val="Hyperlink"/>
                <w:noProof/>
                <w:lang w:bidi="hi-IN"/>
              </w:rPr>
              <w:t>User Attribute Names</w:t>
            </w:r>
            <w:r w:rsidR="004566E3">
              <w:rPr>
                <w:noProof/>
                <w:webHidden/>
              </w:rPr>
              <w:tab/>
            </w:r>
            <w:r w:rsidR="004566E3">
              <w:rPr>
                <w:noProof/>
                <w:webHidden/>
              </w:rPr>
              <w:fldChar w:fldCharType="begin"/>
            </w:r>
            <w:r w:rsidR="004566E3">
              <w:rPr>
                <w:noProof/>
                <w:webHidden/>
              </w:rPr>
              <w:instrText xml:space="preserve"> PAGEREF _Toc468261297 \h </w:instrText>
            </w:r>
            <w:r w:rsidR="004566E3">
              <w:rPr>
                <w:noProof/>
                <w:webHidden/>
              </w:rPr>
            </w:r>
            <w:r w:rsidR="004566E3">
              <w:rPr>
                <w:noProof/>
                <w:webHidden/>
              </w:rPr>
              <w:fldChar w:fldCharType="separate"/>
            </w:r>
            <w:r>
              <w:rPr>
                <w:noProof/>
                <w:webHidden/>
              </w:rPr>
              <w:t>212</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298" w:history="1">
            <w:r w:rsidR="004566E3" w:rsidRPr="007A5A09">
              <w:rPr>
                <w:rStyle w:val="Hyperlink"/>
                <w:noProof/>
                <w:lang w:bidi="hi-IN"/>
              </w:rPr>
              <w:t>Appendix D</w:t>
            </w:r>
            <w:r w:rsidR="004566E3">
              <w:rPr>
                <w:rFonts w:eastAsiaTheme="minorEastAsia"/>
                <w:noProof/>
              </w:rPr>
              <w:tab/>
            </w:r>
            <w:r w:rsidR="004566E3" w:rsidRPr="007A5A09">
              <w:rPr>
                <w:rStyle w:val="Hyperlink"/>
                <w:noProof/>
                <w:lang w:bidi="hi-IN"/>
              </w:rPr>
              <w:t>Custom Portlet Modes</w:t>
            </w:r>
            <w:r w:rsidR="004566E3">
              <w:rPr>
                <w:noProof/>
                <w:webHidden/>
              </w:rPr>
              <w:tab/>
            </w:r>
            <w:r w:rsidR="004566E3">
              <w:rPr>
                <w:noProof/>
                <w:webHidden/>
              </w:rPr>
              <w:fldChar w:fldCharType="begin"/>
            </w:r>
            <w:r w:rsidR="004566E3">
              <w:rPr>
                <w:noProof/>
                <w:webHidden/>
              </w:rPr>
              <w:instrText xml:space="preserve"> PAGEREF _Toc468261298 \h </w:instrText>
            </w:r>
            <w:r w:rsidR="004566E3">
              <w:rPr>
                <w:noProof/>
                <w:webHidden/>
              </w:rPr>
            </w:r>
            <w:r w:rsidR="004566E3">
              <w:rPr>
                <w:noProof/>
                <w:webHidden/>
              </w:rPr>
              <w:fldChar w:fldCharType="separate"/>
            </w:r>
            <w:r>
              <w:rPr>
                <w:noProof/>
                <w:webHidden/>
              </w:rPr>
              <w:t>214</w:t>
            </w:r>
            <w:r w:rsidR="004566E3">
              <w:rPr>
                <w:noProof/>
                <w:webHidden/>
              </w:rPr>
              <w:fldChar w:fldCharType="end"/>
            </w:r>
          </w:hyperlink>
        </w:p>
        <w:p w:rsidR="004566E3" w:rsidRDefault="003B17E8">
          <w:pPr>
            <w:pStyle w:val="TOC2"/>
            <w:rPr>
              <w:rFonts w:eastAsiaTheme="minorEastAsia"/>
              <w:noProof/>
            </w:rPr>
          </w:pPr>
          <w:hyperlink w:anchor="_Toc468261299" w:history="1">
            <w:r w:rsidR="004566E3" w:rsidRPr="007A5A09">
              <w:rPr>
                <w:rStyle w:val="Hyperlink"/>
                <w:noProof/>
                <w:lang w:bidi="hi-IN"/>
              </w:rPr>
              <w:t>D.1</w:t>
            </w:r>
            <w:r w:rsidR="004566E3">
              <w:rPr>
                <w:rFonts w:eastAsiaTheme="minorEastAsia"/>
                <w:noProof/>
              </w:rPr>
              <w:tab/>
            </w:r>
            <w:r w:rsidR="004566E3" w:rsidRPr="007A5A09">
              <w:rPr>
                <w:rStyle w:val="Hyperlink"/>
                <w:noProof/>
                <w:lang w:bidi="hi-IN"/>
              </w:rPr>
              <w:t>About Portlet Mode</w:t>
            </w:r>
            <w:r w:rsidR="004566E3">
              <w:rPr>
                <w:noProof/>
                <w:webHidden/>
              </w:rPr>
              <w:tab/>
            </w:r>
            <w:r w:rsidR="004566E3">
              <w:rPr>
                <w:noProof/>
                <w:webHidden/>
              </w:rPr>
              <w:fldChar w:fldCharType="begin"/>
            </w:r>
            <w:r w:rsidR="004566E3">
              <w:rPr>
                <w:noProof/>
                <w:webHidden/>
              </w:rPr>
              <w:instrText xml:space="preserve"> PAGEREF _Toc468261299 \h </w:instrText>
            </w:r>
            <w:r w:rsidR="004566E3">
              <w:rPr>
                <w:noProof/>
                <w:webHidden/>
              </w:rPr>
            </w:r>
            <w:r w:rsidR="004566E3">
              <w:rPr>
                <w:noProof/>
                <w:webHidden/>
              </w:rPr>
              <w:fldChar w:fldCharType="separate"/>
            </w:r>
            <w:r>
              <w:rPr>
                <w:noProof/>
                <w:webHidden/>
              </w:rPr>
              <w:t>214</w:t>
            </w:r>
            <w:r w:rsidR="004566E3">
              <w:rPr>
                <w:noProof/>
                <w:webHidden/>
              </w:rPr>
              <w:fldChar w:fldCharType="end"/>
            </w:r>
          </w:hyperlink>
        </w:p>
        <w:p w:rsidR="004566E3" w:rsidRDefault="003B17E8">
          <w:pPr>
            <w:pStyle w:val="TOC2"/>
            <w:rPr>
              <w:rFonts w:eastAsiaTheme="minorEastAsia"/>
              <w:noProof/>
            </w:rPr>
          </w:pPr>
          <w:hyperlink w:anchor="_Toc468261300" w:history="1">
            <w:r w:rsidR="004566E3" w:rsidRPr="007A5A09">
              <w:rPr>
                <w:rStyle w:val="Hyperlink"/>
                <w:noProof/>
                <w:lang w:bidi="hi-IN"/>
              </w:rPr>
              <w:t>D.2</w:t>
            </w:r>
            <w:r w:rsidR="004566E3">
              <w:rPr>
                <w:rFonts w:eastAsiaTheme="minorEastAsia"/>
                <w:noProof/>
              </w:rPr>
              <w:tab/>
            </w:r>
            <w:r w:rsidR="004566E3" w:rsidRPr="007A5A09">
              <w:rPr>
                <w:rStyle w:val="Hyperlink"/>
                <w:noProof/>
                <w:lang w:bidi="hi-IN"/>
              </w:rPr>
              <w:t>Config Portlet Mode</w:t>
            </w:r>
            <w:r w:rsidR="004566E3">
              <w:rPr>
                <w:noProof/>
                <w:webHidden/>
              </w:rPr>
              <w:tab/>
            </w:r>
            <w:r w:rsidR="004566E3">
              <w:rPr>
                <w:noProof/>
                <w:webHidden/>
              </w:rPr>
              <w:fldChar w:fldCharType="begin"/>
            </w:r>
            <w:r w:rsidR="004566E3">
              <w:rPr>
                <w:noProof/>
                <w:webHidden/>
              </w:rPr>
              <w:instrText xml:space="preserve"> PAGEREF _Toc468261300 \h </w:instrText>
            </w:r>
            <w:r w:rsidR="004566E3">
              <w:rPr>
                <w:noProof/>
                <w:webHidden/>
              </w:rPr>
            </w:r>
            <w:r w:rsidR="004566E3">
              <w:rPr>
                <w:noProof/>
                <w:webHidden/>
              </w:rPr>
              <w:fldChar w:fldCharType="separate"/>
            </w:r>
            <w:r>
              <w:rPr>
                <w:noProof/>
                <w:webHidden/>
              </w:rPr>
              <w:t>214</w:t>
            </w:r>
            <w:r w:rsidR="004566E3">
              <w:rPr>
                <w:noProof/>
                <w:webHidden/>
              </w:rPr>
              <w:fldChar w:fldCharType="end"/>
            </w:r>
          </w:hyperlink>
        </w:p>
        <w:p w:rsidR="004566E3" w:rsidRDefault="003B17E8">
          <w:pPr>
            <w:pStyle w:val="TOC2"/>
            <w:rPr>
              <w:rFonts w:eastAsiaTheme="minorEastAsia"/>
              <w:noProof/>
            </w:rPr>
          </w:pPr>
          <w:hyperlink w:anchor="_Toc468261301" w:history="1">
            <w:r w:rsidR="004566E3" w:rsidRPr="007A5A09">
              <w:rPr>
                <w:rStyle w:val="Hyperlink"/>
                <w:noProof/>
                <w:lang w:bidi="hi-IN"/>
              </w:rPr>
              <w:t>D.3</w:t>
            </w:r>
            <w:r w:rsidR="004566E3">
              <w:rPr>
                <w:rFonts w:eastAsiaTheme="minorEastAsia"/>
                <w:noProof/>
              </w:rPr>
              <w:tab/>
            </w:r>
            <w:r w:rsidR="004566E3" w:rsidRPr="007A5A09">
              <w:rPr>
                <w:rStyle w:val="Hyperlink"/>
                <w:noProof/>
                <w:lang w:bidi="hi-IN"/>
              </w:rPr>
              <w:t>Edit_defaults Portlet Mode</w:t>
            </w:r>
            <w:r w:rsidR="004566E3">
              <w:rPr>
                <w:noProof/>
                <w:webHidden/>
              </w:rPr>
              <w:tab/>
            </w:r>
            <w:r w:rsidR="004566E3">
              <w:rPr>
                <w:noProof/>
                <w:webHidden/>
              </w:rPr>
              <w:fldChar w:fldCharType="begin"/>
            </w:r>
            <w:r w:rsidR="004566E3">
              <w:rPr>
                <w:noProof/>
                <w:webHidden/>
              </w:rPr>
              <w:instrText xml:space="preserve"> PAGEREF _Toc468261301 \h </w:instrText>
            </w:r>
            <w:r w:rsidR="004566E3">
              <w:rPr>
                <w:noProof/>
                <w:webHidden/>
              </w:rPr>
            </w:r>
            <w:r w:rsidR="004566E3">
              <w:rPr>
                <w:noProof/>
                <w:webHidden/>
              </w:rPr>
              <w:fldChar w:fldCharType="separate"/>
            </w:r>
            <w:r>
              <w:rPr>
                <w:noProof/>
                <w:webHidden/>
              </w:rPr>
              <w:t>215</w:t>
            </w:r>
            <w:r w:rsidR="004566E3">
              <w:rPr>
                <w:noProof/>
                <w:webHidden/>
              </w:rPr>
              <w:fldChar w:fldCharType="end"/>
            </w:r>
          </w:hyperlink>
        </w:p>
        <w:p w:rsidR="004566E3" w:rsidRDefault="003B17E8">
          <w:pPr>
            <w:pStyle w:val="TOC2"/>
            <w:rPr>
              <w:rFonts w:eastAsiaTheme="minorEastAsia"/>
              <w:noProof/>
            </w:rPr>
          </w:pPr>
          <w:hyperlink w:anchor="_Toc468261302" w:history="1">
            <w:r w:rsidR="004566E3" w:rsidRPr="007A5A09">
              <w:rPr>
                <w:rStyle w:val="Hyperlink"/>
                <w:noProof/>
                <w:lang w:bidi="hi-IN"/>
              </w:rPr>
              <w:t>D.4</w:t>
            </w:r>
            <w:r w:rsidR="004566E3">
              <w:rPr>
                <w:rFonts w:eastAsiaTheme="minorEastAsia"/>
                <w:noProof/>
              </w:rPr>
              <w:tab/>
            </w:r>
            <w:r w:rsidR="004566E3" w:rsidRPr="007A5A09">
              <w:rPr>
                <w:rStyle w:val="Hyperlink"/>
                <w:noProof/>
                <w:lang w:bidi="hi-IN"/>
              </w:rPr>
              <w:t>Preview Portlet Mode</w:t>
            </w:r>
            <w:r w:rsidR="004566E3">
              <w:rPr>
                <w:noProof/>
                <w:webHidden/>
              </w:rPr>
              <w:tab/>
            </w:r>
            <w:r w:rsidR="004566E3">
              <w:rPr>
                <w:noProof/>
                <w:webHidden/>
              </w:rPr>
              <w:fldChar w:fldCharType="begin"/>
            </w:r>
            <w:r w:rsidR="004566E3">
              <w:rPr>
                <w:noProof/>
                <w:webHidden/>
              </w:rPr>
              <w:instrText xml:space="preserve"> PAGEREF _Toc468261302 \h </w:instrText>
            </w:r>
            <w:r w:rsidR="004566E3">
              <w:rPr>
                <w:noProof/>
                <w:webHidden/>
              </w:rPr>
            </w:r>
            <w:r w:rsidR="004566E3">
              <w:rPr>
                <w:noProof/>
                <w:webHidden/>
              </w:rPr>
              <w:fldChar w:fldCharType="separate"/>
            </w:r>
            <w:r>
              <w:rPr>
                <w:noProof/>
                <w:webHidden/>
              </w:rPr>
              <w:t>216</w:t>
            </w:r>
            <w:r w:rsidR="004566E3">
              <w:rPr>
                <w:noProof/>
                <w:webHidden/>
              </w:rPr>
              <w:fldChar w:fldCharType="end"/>
            </w:r>
          </w:hyperlink>
        </w:p>
        <w:p w:rsidR="004566E3" w:rsidRDefault="003B17E8">
          <w:pPr>
            <w:pStyle w:val="TOC2"/>
            <w:rPr>
              <w:rFonts w:eastAsiaTheme="minorEastAsia"/>
              <w:noProof/>
            </w:rPr>
          </w:pPr>
          <w:hyperlink w:anchor="_Toc468261303" w:history="1">
            <w:r w:rsidR="004566E3" w:rsidRPr="007A5A09">
              <w:rPr>
                <w:rStyle w:val="Hyperlink"/>
                <w:noProof/>
                <w:lang w:bidi="hi-IN"/>
              </w:rPr>
              <w:t>D.5</w:t>
            </w:r>
            <w:r w:rsidR="004566E3">
              <w:rPr>
                <w:rFonts w:eastAsiaTheme="minorEastAsia"/>
                <w:noProof/>
              </w:rPr>
              <w:tab/>
            </w:r>
            <w:r w:rsidR="004566E3" w:rsidRPr="007A5A09">
              <w:rPr>
                <w:rStyle w:val="Hyperlink"/>
                <w:noProof/>
                <w:lang w:bidi="hi-IN"/>
              </w:rPr>
              <w:t>Print Portlet Mode</w:t>
            </w:r>
            <w:r w:rsidR="004566E3">
              <w:rPr>
                <w:noProof/>
                <w:webHidden/>
              </w:rPr>
              <w:tab/>
            </w:r>
            <w:r w:rsidR="004566E3">
              <w:rPr>
                <w:noProof/>
                <w:webHidden/>
              </w:rPr>
              <w:fldChar w:fldCharType="begin"/>
            </w:r>
            <w:r w:rsidR="004566E3">
              <w:rPr>
                <w:noProof/>
                <w:webHidden/>
              </w:rPr>
              <w:instrText xml:space="preserve"> PAGEREF _Toc468261303 \h </w:instrText>
            </w:r>
            <w:r w:rsidR="004566E3">
              <w:rPr>
                <w:noProof/>
                <w:webHidden/>
              </w:rPr>
            </w:r>
            <w:r w:rsidR="004566E3">
              <w:rPr>
                <w:noProof/>
                <w:webHidden/>
              </w:rPr>
              <w:fldChar w:fldCharType="separate"/>
            </w:r>
            <w:r>
              <w:rPr>
                <w:noProof/>
                <w:webHidden/>
              </w:rPr>
              <w:t>217</w:t>
            </w:r>
            <w:r w:rsidR="004566E3">
              <w:rPr>
                <w:noProof/>
                <w:webHidden/>
              </w:rPr>
              <w:fldChar w:fldCharType="end"/>
            </w:r>
          </w:hyperlink>
        </w:p>
        <w:p w:rsidR="004566E3" w:rsidRDefault="003B17E8">
          <w:pPr>
            <w:pStyle w:val="TOC1"/>
            <w:tabs>
              <w:tab w:val="left" w:pos="1320"/>
              <w:tab w:val="right" w:leader="dot" w:pos="9017"/>
            </w:tabs>
            <w:rPr>
              <w:rFonts w:eastAsiaTheme="minorEastAsia"/>
              <w:noProof/>
            </w:rPr>
          </w:pPr>
          <w:hyperlink w:anchor="_Toc468261304" w:history="1">
            <w:r w:rsidR="004566E3" w:rsidRPr="007A5A09">
              <w:rPr>
                <w:rStyle w:val="Hyperlink"/>
                <w:noProof/>
                <w:lang w:bidi="hi-IN"/>
              </w:rPr>
              <w:t>Appendix E</w:t>
            </w:r>
            <w:r w:rsidR="004566E3">
              <w:rPr>
                <w:rFonts w:eastAsiaTheme="minorEastAsia"/>
                <w:noProof/>
              </w:rPr>
              <w:tab/>
            </w:r>
            <w:r w:rsidR="004566E3" w:rsidRPr="007A5A09">
              <w:rPr>
                <w:rStyle w:val="Hyperlink"/>
                <w:noProof/>
                <w:lang w:bidi="hi-IN"/>
              </w:rPr>
              <w:t>Deployment Descriptor Schema</w:t>
            </w:r>
            <w:r w:rsidR="004566E3">
              <w:rPr>
                <w:noProof/>
                <w:webHidden/>
              </w:rPr>
              <w:tab/>
            </w:r>
            <w:r w:rsidR="004566E3">
              <w:rPr>
                <w:noProof/>
                <w:webHidden/>
              </w:rPr>
              <w:fldChar w:fldCharType="begin"/>
            </w:r>
            <w:r w:rsidR="004566E3">
              <w:rPr>
                <w:noProof/>
                <w:webHidden/>
              </w:rPr>
              <w:instrText xml:space="preserve"> PAGEREF _Toc468261304 \h </w:instrText>
            </w:r>
            <w:r w:rsidR="004566E3">
              <w:rPr>
                <w:noProof/>
                <w:webHidden/>
              </w:rPr>
            </w:r>
            <w:r w:rsidR="004566E3">
              <w:rPr>
                <w:noProof/>
                <w:webHidden/>
              </w:rPr>
              <w:fldChar w:fldCharType="separate"/>
            </w:r>
            <w:r>
              <w:rPr>
                <w:noProof/>
                <w:webHidden/>
              </w:rPr>
              <w:t>218</w:t>
            </w:r>
            <w:r w:rsidR="004566E3">
              <w:rPr>
                <w:noProof/>
                <w:webHidden/>
              </w:rPr>
              <w:fldChar w:fldCharType="end"/>
            </w:r>
          </w:hyperlink>
        </w:p>
        <w:p w:rsidR="0036626A" w:rsidRDefault="0036626A">
          <w:r>
            <w:rPr>
              <w:b/>
              <w:bCs/>
              <w:noProof/>
            </w:rPr>
            <w:fldChar w:fldCharType="end"/>
          </w:r>
        </w:p>
      </w:sdtContent>
    </w:sdt>
    <w:p w:rsidR="0036626A" w:rsidRPr="00080321" w:rsidRDefault="0036626A" w:rsidP="00080321">
      <w:pPr>
        <w:pStyle w:val="Standard"/>
        <w:rPr>
          <w:lang w:val="en-US"/>
        </w:rPr>
      </w:pPr>
    </w:p>
    <w:p w:rsidR="00CF1CD8" w:rsidRDefault="00CF1CD8" w:rsidP="00BF74A1">
      <w:pPr>
        <w:sectPr w:rsidR="00CF1CD8" w:rsidSect="00D127C8">
          <w:headerReference w:type="even" r:id="rId14"/>
          <w:headerReference w:type="default" r:id="rId15"/>
          <w:footerReference w:type="even" r:id="rId16"/>
          <w:footerReference w:type="default" r:id="rId17"/>
          <w:pgSz w:w="11907" w:h="16839" w:code="9"/>
          <w:pgMar w:top="1440" w:right="1440" w:bottom="1440" w:left="1440" w:header="850" w:footer="850" w:gutter="0"/>
          <w:pgNumType w:fmt="lowerRoman"/>
          <w:cols w:space="708"/>
          <w:docGrid w:linePitch="360"/>
        </w:sectPr>
      </w:pPr>
    </w:p>
    <w:p w:rsidR="00D4421D" w:rsidRDefault="00D4421D" w:rsidP="0036626A">
      <w:pPr>
        <w:pStyle w:val="Heading1"/>
      </w:pPr>
      <w:bookmarkStart w:id="18" w:name="_Ref426549436"/>
      <w:bookmarkStart w:id="19" w:name="_Toc468260922"/>
      <w:r>
        <w:lastRenderedPageBreak/>
        <w:t>Overview</w:t>
      </w:r>
      <w:bookmarkEnd w:id="18"/>
      <w:bookmarkEnd w:id="19"/>
    </w:p>
    <w:p w:rsidR="00D4421D" w:rsidRPr="00D4421D" w:rsidRDefault="00D4421D" w:rsidP="00D4421D">
      <w:pPr>
        <w:pStyle w:val="Heading2"/>
      </w:pPr>
      <w:bookmarkStart w:id="20" w:name="_Toc415140771"/>
      <w:bookmarkStart w:id="21" w:name="_Toc468260923"/>
      <w:r w:rsidRPr="00D4421D">
        <w:t>What is a Portal?</w:t>
      </w:r>
      <w:bookmarkEnd w:id="20"/>
      <w:bookmarkEnd w:id="21"/>
    </w:p>
    <w:p w:rsidR="00D4421D" w:rsidRDefault="00D4421D" w:rsidP="00D4421D">
      <w:pPr>
        <w:pStyle w:val="Standard"/>
        <w:rPr>
          <w:lang w:val="en-US"/>
        </w:rPr>
      </w:pPr>
      <w:r w:rsidRPr="00D4421D">
        <w:rPr>
          <w:lang w:val="en-US"/>
        </w:rPr>
        <w:t>A portal i</w:t>
      </w:r>
      <w:r w:rsidR="004C7C01">
        <w:rPr>
          <w:lang w:val="en-US"/>
        </w:rPr>
        <w:t xml:space="preserve">s a web based application that </w:t>
      </w:r>
      <w:r w:rsidRPr="00D4421D">
        <w:rPr>
          <w:lang w:val="en-US"/>
        </w:rPr>
        <w:t xml:space="preserve">provides personalization, authentication, and content aggregation from different sources and hosts the presentation layer of information systems. Aggregation is the action of integrating content from different sources </w:t>
      </w:r>
      <w:r w:rsidR="004C7C01">
        <w:rPr>
          <w:lang w:val="en-US"/>
        </w:rPr>
        <w:t>on</w:t>
      </w:r>
      <w:r w:rsidRPr="00D4421D">
        <w:rPr>
          <w:lang w:val="en-US"/>
        </w:rPr>
        <w:t xml:space="preserve"> a web page. A portal may have sophisticated personalization features to provide customized content to users. Portal pages may have different set of portlets creating content for different users.</w:t>
      </w:r>
    </w:p>
    <w:p w:rsidR="00D4421D" w:rsidRPr="00D4421D" w:rsidRDefault="00D4421D" w:rsidP="00D4421D">
      <w:pPr>
        <w:pStyle w:val="Heading2"/>
      </w:pPr>
      <w:bookmarkStart w:id="22" w:name="_Toc415140772"/>
      <w:bookmarkStart w:id="23" w:name="_Toc468260924"/>
      <w:r w:rsidRPr="00D4421D">
        <w:t>What is a Portlet?</w:t>
      </w:r>
      <w:bookmarkEnd w:id="22"/>
      <w:bookmarkEnd w:id="23"/>
    </w:p>
    <w:p w:rsidR="00D4421D" w:rsidRPr="00D4421D" w:rsidRDefault="00D4421D" w:rsidP="00D4421D">
      <w:pPr>
        <w:pStyle w:val="Standard"/>
        <w:rPr>
          <w:lang w:val="en-US"/>
        </w:rPr>
      </w:pPr>
      <w:r w:rsidRPr="00D4421D">
        <w:rPr>
          <w:lang w:val="en-US"/>
        </w:rPr>
        <w:t>A portlet is an application that provides a specific piece of content (information or service) to be included as part of a portal page. It is managed by a portlet container that</w:t>
      </w:r>
      <w:r w:rsidR="00767050">
        <w:rPr>
          <w:lang w:val="en-US"/>
        </w:rPr>
        <w:t xml:space="preserve"> processes requests to generate</w:t>
      </w:r>
      <w:r w:rsidRPr="00D4421D">
        <w:rPr>
          <w:lang w:val="en-US"/>
        </w:rPr>
        <w:t xml:space="preserve"> dynamic content. Portlets are used by portals as pluggable user interface components that provide a presentation layer to information systems.</w:t>
      </w:r>
    </w:p>
    <w:p w:rsidR="00D4421D" w:rsidRPr="00D4421D" w:rsidRDefault="00D4421D" w:rsidP="00D4421D">
      <w:pPr>
        <w:pStyle w:val="Standard"/>
        <w:rPr>
          <w:lang w:val="en-US"/>
        </w:rPr>
      </w:pPr>
      <w:r w:rsidRPr="00D4421D">
        <w:rPr>
          <w:lang w:val="en-US"/>
        </w:rPr>
        <w:t>The content</w:t>
      </w:r>
      <w:r w:rsidR="004C7C01">
        <w:rPr>
          <w:lang w:val="en-US"/>
        </w:rPr>
        <w:t xml:space="preserve"> generated by a portlet </w:t>
      </w:r>
      <w:r w:rsidRPr="00D4421D">
        <w:rPr>
          <w:lang w:val="en-US"/>
        </w:rPr>
        <w:t xml:space="preserve">called a fragment. A fragment is a piece of markup (e.g. HTML, XHTML, </w:t>
      </w:r>
      <w:r w:rsidR="00F553EC" w:rsidRPr="00D4421D">
        <w:rPr>
          <w:lang w:val="en-US"/>
        </w:rPr>
        <w:t>and WML</w:t>
      </w:r>
      <w:r>
        <w:rPr>
          <w:lang w:val="en-US"/>
        </w:rPr>
        <w:t>) that adheres to certain rules so that it</w:t>
      </w:r>
      <w:r w:rsidRPr="00D4421D">
        <w:rPr>
          <w:lang w:val="en-US"/>
        </w:rPr>
        <w:t xml:space="preserve"> can be aggregated with other fragments to form a complete document. The content of a portlet is normally aggregated with the content of other portlets</w:t>
      </w:r>
      <w:r w:rsidR="00767050">
        <w:rPr>
          <w:lang w:val="en-US"/>
        </w:rPr>
        <w:t xml:space="preserve"> along with additional theme markup</w:t>
      </w:r>
      <w:r w:rsidRPr="00D4421D">
        <w:rPr>
          <w:lang w:val="en-US"/>
        </w:rPr>
        <w:t xml:space="preserve"> to form the portal page. </w:t>
      </w:r>
    </w:p>
    <w:p w:rsidR="00D4421D" w:rsidRPr="00D4421D" w:rsidRDefault="00D4421D" w:rsidP="00D4421D">
      <w:pPr>
        <w:pStyle w:val="Standard"/>
        <w:rPr>
          <w:lang w:val="en-US"/>
        </w:rPr>
      </w:pPr>
      <w:r w:rsidRPr="00D4421D">
        <w:rPr>
          <w:lang w:val="en-US"/>
        </w:rPr>
        <w:t>Web clients interact with portlets via a request/response paradigm implemented by the portal. Normally, users interact with content produced by portlets, for example by following links or submitting forms, resulting in portlet actions being received b</w:t>
      </w:r>
      <w:r w:rsidR="004C7C01">
        <w:rPr>
          <w:lang w:val="en-US"/>
        </w:rPr>
        <w:t xml:space="preserve">y the portal. The portal forwards these actions </w:t>
      </w:r>
      <w:r w:rsidRPr="00D4421D">
        <w:rPr>
          <w:lang w:val="en-US"/>
        </w:rPr>
        <w:t>to the</w:t>
      </w:r>
      <w:r w:rsidR="004C7C01">
        <w:rPr>
          <w:lang w:val="en-US"/>
        </w:rPr>
        <w:t xml:space="preserve"> targeted</w:t>
      </w:r>
      <w:r w:rsidRPr="00D4421D">
        <w:rPr>
          <w:lang w:val="en-US"/>
        </w:rPr>
        <w:t xml:space="preserve"> portlets</w:t>
      </w:r>
      <w:r w:rsidR="004C7C01">
        <w:rPr>
          <w:lang w:val="en-US"/>
        </w:rPr>
        <w:t>.</w:t>
      </w:r>
    </w:p>
    <w:p w:rsidR="00D4421D" w:rsidRPr="00D4421D" w:rsidRDefault="00D4421D" w:rsidP="00D4421D">
      <w:pPr>
        <w:pStyle w:val="Standard"/>
        <w:rPr>
          <w:lang w:val="en-US"/>
        </w:rPr>
      </w:pPr>
      <w:r w:rsidRPr="00D4421D">
        <w:rPr>
          <w:lang w:val="en-US"/>
        </w:rPr>
        <w:t>The content generated by a portlet may vary from one user to another depending on the user configuration for the portlet.</w:t>
      </w:r>
    </w:p>
    <w:p w:rsidR="00D4421D" w:rsidRPr="00D4421D" w:rsidRDefault="00D4421D" w:rsidP="00D4421D">
      <w:pPr>
        <w:pStyle w:val="Standard"/>
        <w:rPr>
          <w:lang w:val="en-US"/>
        </w:rPr>
      </w:pPr>
      <w:r w:rsidRPr="00D4421D">
        <w:rPr>
          <w:lang w:val="en-US"/>
        </w:rPr>
        <w:t>Thi</w:t>
      </w:r>
      <w:r w:rsidR="004C7C01">
        <w:rPr>
          <w:lang w:val="en-US"/>
        </w:rPr>
        <w:t>s specification will deal with p</w:t>
      </w:r>
      <w:r w:rsidRPr="00D4421D">
        <w:rPr>
          <w:lang w:val="en-US"/>
        </w:rPr>
        <w:t>ortlet</w:t>
      </w:r>
      <w:r w:rsidR="004C7C01">
        <w:rPr>
          <w:lang w:val="en-US"/>
        </w:rPr>
        <w:t>s as Java technology-</w:t>
      </w:r>
      <w:r w:rsidRPr="00D4421D">
        <w:rPr>
          <w:lang w:val="en-US"/>
        </w:rPr>
        <w:t>based web components.</w:t>
      </w:r>
    </w:p>
    <w:p w:rsidR="00D4421D" w:rsidRPr="00820909" w:rsidRDefault="00D4421D" w:rsidP="006E28F1">
      <w:pPr>
        <w:pStyle w:val="Heading2"/>
        <w:rPr>
          <w:lang w:val="en-US"/>
        </w:rPr>
      </w:pPr>
      <w:bookmarkStart w:id="24" w:name="_Toc415140773"/>
      <w:bookmarkStart w:id="25" w:name="_Toc468260925"/>
      <w:r w:rsidRPr="00820909">
        <w:rPr>
          <w:lang w:val="en-US"/>
        </w:rPr>
        <w:t>What is a Portlet Container?</w:t>
      </w:r>
      <w:bookmarkEnd w:id="24"/>
      <w:bookmarkEnd w:id="25"/>
    </w:p>
    <w:p w:rsidR="006E28F1" w:rsidRPr="00D4421D" w:rsidRDefault="006E28F1" w:rsidP="006E28F1">
      <w:pPr>
        <w:pStyle w:val="Standard"/>
        <w:rPr>
          <w:lang w:val="en-US"/>
        </w:rPr>
      </w:pPr>
      <w:r>
        <w:rPr>
          <w:lang w:val="en-US"/>
        </w:rPr>
        <w:t>A portal provides infrastructure, known as the portlet container, for running portlets. The portlet container implements the programming interfaces described in this document to allow the portlets to obtain information about the request, to generate markup to be integrated into the complete portal web page, and to store state information.</w:t>
      </w:r>
    </w:p>
    <w:p w:rsidR="00F553EC" w:rsidRDefault="00D4421D" w:rsidP="00D4421D">
      <w:pPr>
        <w:pStyle w:val="Standard"/>
        <w:rPr>
          <w:lang w:val="en-US"/>
        </w:rPr>
      </w:pPr>
      <w:r w:rsidRPr="00D4421D">
        <w:rPr>
          <w:lang w:val="en-US"/>
        </w:rPr>
        <w:t xml:space="preserve">A portlet container provides </w:t>
      </w:r>
      <w:r w:rsidR="006E28F1">
        <w:rPr>
          <w:lang w:val="en-US"/>
        </w:rPr>
        <w:t>portlets</w:t>
      </w:r>
      <w:r w:rsidRPr="00D4421D">
        <w:rPr>
          <w:lang w:val="en-US"/>
        </w:rPr>
        <w:t xml:space="preserve"> with the required runtime environment and manages their lifecycle. It also provides persistent storage for portlet preferences. </w:t>
      </w:r>
      <w:r w:rsidR="00F553EC">
        <w:rPr>
          <w:lang w:val="en-US"/>
        </w:rPr>
        <w:t>A portal sends requests to the portlet container in order</w:t>
      </w:r>
      <w:r w:rsidR="004C7C01">
        <w:rPr>
          <w:lang w:val="en-US"/>
        </w:rPr>
        <w:t xml:space="preserve"> to cause portlet method invocation</w:t>
      </w:r>
      <w:r w:rsidR="00F553EC">
        <w:rPr>
          <w:lang w:val="en-US"/>
        </w:rPr>
        <w:t>.</w:t>
      </w:r>
      <w:r w:rsidR="004C228C">
        <w:rPr>
          <w:lang w:val="en-US"/>
        </w:rPr>
        <w:t xml:space="preserve"> </w:t>
      </w:r>
    </w:p>
    <w:p w:rsidR="00D4421D" w:rsidRPr="00D4421D" w:rsidRDefault="00D4421D" w:rsidP="00D4421D">
      <w:pPr>
        <w:pStyle w:val="Standard"/>
        <w:rPr>
          <w:lang w:val="en-US"/>
        </w:rPr>
      </w:pPr>
      <w:r w:rsidRPr="00D4421D">
        <w:rPr>
          <w:lang w:val="en-US"/>
        </w:rPr>
        <w:t xml:space="preserve">A portlet container is not responsible for aggregating the content produced by </w:t>
      </w:r>
      <w:r w:rsidR="004C7C01">
        <w:rPr>
          <w:lang w:val="en-US"/>
        </w:rPr>
        <w:t>the portlets. The portal handles content aggregation.</w:t>
      </w:r>
    </w:p>
    <w:p w:rsidR="00D4421D" w:rsidRPr="00D4421D" w:rsidRDefault="00D4421D" w:rsidP="00D4421D">
      <w:pPr>
        <w:pStyle w:val="Standard"/>
        <w:rPr>
          <w:lang w:val="en-US"/>
        </w:rPr>
      </w:pPr>
      <w:r w:rsidRPr="00D4421D">
        <w:rPr>
          <w:lang w:val="en-US"/>
        </w:rPr>
        <w:t xml:space="preserve">A portal and a portlet container can be built together as a single component </w:t>
      </w:r>
      <w:r w:rsidR="004C228C">
        <w:rPr>
          <w:lang w:val="en-US"/>
        </w:rPr>
        <w:t>or as separate components within a portal system</w:t>
      </w:r>
      <w:r w:rsidRPr="00D4421D">
        <w:rPr>
          <w:lang w:val="en-US"/>
        </w:rPr>
        <w:t>.</w:t>
      </w:r>
    </w:p>
    <w:p w:rsidR="00044EB4" w:rsidRDefault="00044EB4" w:rsidP="008E1C55">
      <w:pPr>
        <w:pStyle w:val="Heading2"/>
      </w:pPr>
      <w:bookmarkStart w:id="26" w:name="_Toc468260926"/>
      <w:bookmarkStart w:id="27" w:name="_Toc415140774"/>
      <w:r>
        <w:lastRenderedPageBreak/>
        <w:t>Client-Side Support</w:t>
      </w:r>
      <w:bookmarkEnd w:id="26"/>
    </w:p>
    <w:p w:rsidR="00044EB4" w:rsidRDefault="00044EB4" w:rsidP="00044EB4">
      <w:pPr>
        <w:pStyle w:val="Standard"/>
        <w:rPr>
          <w:lang w:val="en-US"/>
        </w:rPr>
      </w:pPr>
      <w:r w:rsidRPr="00044EB4">
        <w:rPr>
          <w:lang w:val="en-US"/>
        </w:rPr>
        <w:t>The Portlet Specification</w:t>
      </w:r>
      <w:r>
        <w:rPr>
          <w:lang w:val="en-US"/>
        </w:rPr>
        <w:t xml:space="preserve"> provides a JavaScript module</w:t>
      </w:r>
      <w:r w:rsidRPr="00044EB4">
        <w:rPr>
          <w:lang w:val="en-US"/>
        </w:rPr>
        <w:t xml:space="preserve"> that </w:t>
      </w:r>
      <w:r>
        <w:rPr>
          <w:lang w:val="en-US"/>
        </w:rPr>
        <w:t>runs on the web browser client. Thi</w:t>
      </w:r>
      <w:r w:rsidR="00C027B5">
        <w:rPr>
          <w:lang w:val="en-US"/>
        </w:rPr>
        <w:t>s module, known as the portlet h</w:t>
      </w:r>
      <w:r>
        <w:rPr>
          <w:lang w:val="en-US"/>
        </w:rPr>
        <w:t xml:space="preserve">ub, supports development of responsive web pages consisting of independently-developed portlets aggregated by the portal. </w:t>
      </w:r>
    </w:p>
    <w:p w:rsidR="00044EB4" w:rsidRPr="00044EB4" w:rsidRDefault="00C027B5" w:rsidP="00044EB4">
      <w:pPr>
        <w:pStyle w:val="Standard"/>
        <w:rPr>
          <w:lang w:val="en-US"/>
        </w:rPr>
      </w:pPr>
      <w:r>
        <w:rPr>
          <w:lang w:val="en-US"/>
        </w:rPr>
        <w:t>A portlet can make use of the p</w:t>
      </w:r>
      <w:r w:rsidR="00044EB4">
        <w:rPr>
          <w:lang w:val="en-US"/>
        </w:rPr>
        <w:t>ortl</w:t>
      </w:r>
      <w:r>
        <w:rPr>
          <w:lang w:val="en-US"/>
        </w:rPr>
        <w:t>et h</w:t>
      </w:r>
      <w:r w:rsidR="00044EB4">
        <w:rPr>
          <w:lang w:val="en-US"/>
        </w:rPr>
        <w:t>ub by providing appropriate JavaScript code within its markup.</w:t>
      </w:r>
    </w:p>
    <w:p w:rsidR="00D4421D" w:rsidRPr="00044EB4" w:rsidRDefault="00D4421D" w:rsidP="008E1C55">
      <w:pPr>
        <w:pStyle w:val="Heading2"/>
        <w:rPr>
          <w:lang w:val="en-US"/>
        </w:rPr>
      </w:pPr>
      <w:bookmarkStart w:id="28" w:name="_Toc468260927"/>
      <w:r w:rsidRPr="00044EB4">
        <w:rPr>
          <w:lang w:val="en-US"/>
        </w:rPr>
        <w:t>An Example</w:t>
      </w:r>
      <w:bookmarkEnd w:id="27"/>
      <w:bookmarkEnd w:id="28"/>
    </w:p>
    <w:p w:rsidR="00D4421D" w:rsidRPr="00D4421D" w:rsidRDefault="00D4421D" w:rsidP="00D4421D">
      <w:pPr>
        <w:pStyle w:val="Standard"/>
        <w:rPr>
          <w:lang w:val="en-US"/>
        </w:rPr>
      </w:pPr>
      <w:r w:rsidRPr="00D4421D">
        <w:rPr>
          <w:lang w:val="en-US"/>
        </w:rPr>
        <w:t>The following is a typical sequence of events initiated when</w:t>
      </w:r>
      <w:r w:rsidR="00C027B5">
        <w:rPr>
          <w:lang w:val="en-US"/>
        </w:rPr>
        <w:t xml:space="preserve"> a user</w:t>
      </w:r>
      <w:r w:rsidRPr="00D4421D">
        <w:rPr>
          <w:lang w:val="en-US"/>
        </w:rPr>
        <w:t xml:space="preserve"> access</w:t>
      </w:r>
      <w:r w:rsidR="00C027B5">
        <w:rPr>
          <w:lang w:val="en-US"/>
        </w:rPr>
        <w:t>es</w:t>
      </w:r>
      <w:r w:rsidRPr="00D4421D">
        <w:rPr>
          <w:lang w:val="en-US"/>
        </w:rPr>
        <w:t xml:space="preserve"> the portal page:</w:t>
      </w:r>
    </w:p>
    <w:p w:rsidR="00D4421D" w:rsidRPr="00D4421D" w:rsidRDefault="00D4421D" w:rsidP="008E1C55">
      <w:pPr>
        <w:pStyle w:val="Standard"/>
        <w:numPr>
          <w:ilvl w:val="0"/>
          <w:numId w:val="6"/>
        </w:numPr>
        <w:rPr>
          <w:lang w:val="en-US"/>
        </w:rPr>
      </w:pPr>
      <w:r w:rsidRPr="00D4421D">
        <w:rPr>
          <w:lang w:val="en-US"/>
        </w:rPr>
        <w:t xml:space="preserve">A client (e.g., a web browser) </w:t>
      </w:r>
      <w:r w:rsidR="004C228C">
        <w:rPr>
          <w:lang w:val="en-US"/>
        </w:rPr>
        <w:t xml:space="preserve">sends a form to the portal using an </w:t>
      </w:r>
      <w:r w:rsidRPr="00D4421D">
        <w:rPr>
          <w:lang w:val="en-US"/>
        </w:rPr>
        <w:t>HTTP</w:t>
      </w:r>
      <w:r w:rsidR="004C228C">
        <w:rPr>
          <w:lang w:val="en-US"/>
        </w:rPr>
        <w:t xml:space="preserve"> POST request</w:t>
      </w:r>
      <w:r w:rsidR="00C027B5">
        <w:rPr>
          <w:lang w:val="en-US"/>
        </w:rPr>
        <w:t>.</w:t>
      </w:r>
    </w:p>
    <w:p w:rsidR="00D4421D" w:rsidRPr="00D4421D" w:rsidRDefault="00D4421D" w:rsidP="008E1C55">
      <w:pPr>
        <w:pStyle w:val="Standard"/>
        <w:numPr>
          <w:ilvl w:val="0"/>
          <w:numId w:val="6"/>
        </w:numPr>
        <w:rPr>
          <w:lang w:val="en-US"/>
        </w:rPr>
      </w:pPr>
      <w:r w:rsidRPr="00D4421D">
        <w:rPr>
          <w:lang w:val="en-US"/>
        </w:rPr>
        <w:t>The request is received by the portal</w:t>
      </w:r>
      <w:r w:rsidR="00C027B5">
        <w:rPr>
          <w:lang w:val="en-US"/>
        </w:rPr>
        <w:t>.</w:t>
      </w:r>
    </w:p>
    <w:p w:rsidR="00D4421D" w:rsidRPr="00D4421D" w:rsidRDefault="00D4421D" w:rsidP="008E1C55">
      <w:pPr>
        <w:pStyle w:val="Standard"/>
        <w:numPr>
          <w:ilvl w:val="0"/>
          <w:numId w:val="6"/>
        </w:numPr>
        <w:rPr>
          <w:lang w:val="en-US"/>
        </w:rPr>
      </w:pPr>
      <w:r w:rsidRPr="00D4421D">
        <w:rPr>
          <w:lang w:val="en-US"/>
        </w:rPr>
        <w:t xml:space="preserve">The portal determines </w:t>
      </w:r>
      <w:r w:rsidR="004C228C">
        <w:rPr>
          <w:lang w:val="en-US"/>
        </w:rPr>
        <w:t>the target portlet on</w:t>
      </w:r>
      <w:r w:rsidRPr="00D4421D">
        <w:rPr>
          <w:lang w:val="en-US"/>
        </w:rPr>
        <w:t xml:space="preserve"> the portal page</w:t>
      </w:r>
      <w:r w:rsidR="00C027B5">
        <w:rPr>
          <w:lang w:val="en-US"/>
        </w:rPr>
        <w:t>.</w:t>
      </w:r>
    </w:p>
    <w:p w:rsidR="00D4421D" w:rsidRPr="00D4421D" w:rsidRDefault="004C228C" w:rsidP="008E1C55">
      <w:pPr>
        <w:pStyle w:val="Standard"/>
        <w:numPr>
          <w:ilvl w:val="0"/>
          <w:numId w:val="6"/>
        </w:numPr>
        <w:rPr>
          <w:lang w:val="en-US"/>
        </w:rPr>
      </w:pPr>
      <w:r>
        <w:rPr>
          <w:lang w:val="en-US"/>
        </w:rPr>
        <w:t>T</w:t>
      </w:r>
      <w:r w:rsidR="00D4421D" w:rsidRPr="00D4421D">
        <w:rPr>
          <w:lang w:val="en-US"/>
        </w:rPr>
        <w:t xml:space="preserve">he portal </w:t>
      </w:r>
      <w:r>
        <w:rPr>
          <w:lang w:val="en-US"/>
        </w:rPr>
        <w:t>sends a request to</w:t>
      </w:r>
      <w:r w:rsidR="00D4421D" w:rsidRPr="00D4421D">
        <w:rPr>
          <w:lang w:val="en-US"/>
        </w:rPr>
        <w:t xml:space="preserve"> the portlet container to </w:t>
      </w:r>
      <w:r>
        <w:rPr>
          <w:lang w:val="en-US"/>
        </w:rPr>
        <w:t>cause t</w:t>
      </w:r>
      <w:r w:rsidR="00D4421D" w:rsidRPr="00D4421D">
        <w:rPr>
          <w:lang w:val="en-US"/>
        </w:rPr>
        <w:t>he</w:t>
      </w:r>
      <w:r>
        <w:rPr>
          <w:lang w:val="en-US"/>
        </w:rPr>
        <w:t xml:space="preserve"> portlet to process the form</w:t>
      </w:r>
      <w:r w:rsidR="00C027B5">
        <w:rPr>
          <w:lang w:val="en-US"/>
        </w:rPr>
        <w:t>.</w:t>
      </w:r>
    </w:p>
    <w:p w:rsidR="00D4421D" w:rsidRPr="00D4421D" w:rsidRDefault="004C228C" w:rsidP="008E1C55">
      <w:pPr>
        <w:pStyle w:val="Standard"/>
        <w:numPr>
          <w:ilvl w:val="0"/>
          <w:numId w:val="6"/>
        </w:numPr>
        <w:rPr>
          <w:lang w:val="en-US"/>
        </w:rPr>
      </w:pPr>
      <w:r>
        <w:rPr>
          <w:lang w:val="en-US"/>
        </w:rPr>
        <w:t xml:space="preserve">After form processing completes, the portal uses the portlet container to invoke each portlet in turn to </w:t>
      </w:r>
      <w:r w:rsidR="00D4421D" w:rsidRPr="00D4421D">
        <w:rPr>
          <w:lang w:val="en-US"/>
        </w:rPr>
        <w:t>obtain content fragments that can be included in the resulting portal page</w:t>
      </w:r>
      <w:r w:rsidR="00C027B5">
        <w:rPr>
          <w:lang w:val="en-US"/>
        </w:rPr>
        <w:t>.</w:t>
      </w:r>
    </w:p>
    <w:p w:rsidR="00D4421D" w:rsidRPr="00D4421D" w:rsidRDefault="00D4421D" w:rsidP="008E1C55">
      <w:pPr>
        <w:pStyle w:val="Standard"/>
        <w:numPr>
          <w:ilvl w:val="0"/>
          <w:numId w:val="6"/>
        </w:numPr>
        <w:rPr>
          <w:lang w:val="en-US"/>
        </w:rPr>
      </w:pPr>
      <w:r w:rsidRPr="00D4421D">
        <w:rPr>
          <w:lang w:val="en-US"/>
        </w:rPr>
        <w:t xml:space="preserve">The portal aggregates the output of the portlets </w:t>
      </w:r>
      <w:r w:rsidR="004C228C">
        <w:rPr>
          <w:lang w:val="en-US"/>
        </w:rPr>
        <w:t xml:space="preserve">along with theme markup to form a complete </w:t>
      </w:r>
      <w:r w:rsidRPr="00D4421D">
        <w:rPr>
          <w:lang w:val="en-US"/>
        </w:rPr>
        <w:t>portal page</w:t>
      </w:r>
      <w:r w:rsidR="00C027B5">
        <w:rPr>
          <w:lang w:val="en-US"/>
        </w:rPr>
        <w:t xml:space="preserve"> and sends it</w:t>
      </w:r>
      <w:r w:rsidRPr="00D4421D">
        <w:rPr>
          <w:lang w:val="en-US"/>
        </w:rPr>
        <w:t xml:space="preserve"> back to the client</w:t>
      </w:r>
      <w:r w:rsidR="00C027B5">
        <w:rPr>
          <w:lang w:val="en-US"/>
        </w:rPr>
        <w:t>.</w:t>
      </w:r>
    </w:p>
    <w:p w:rsidR="00697AB3" w:rsidRPr="00165CC8" w:rsidRDefault="001C2B34" w:rsidP="008E1C55">
      <w:pPr>
        <w:pStyle w:val="Heading2"/>
        <w:rPr>
          <w:lang w:val="en-US"/>
        </w:rPr>
      </w:pPr>
      <w:bookmarkStart w:id="29" w:name="_Toc468260928"/>
      <w:bookmarkStart w:id="30" w:name="_Toc415140775"/>
      <w:r w:rsidRPr="00165CC8">
        <w:rPr>
          <w:lang w:val="en-US"/>
        </w:rPr>
        <w:t>Render State</w:t>
      </w:r>
      <w:r w:rsidR="005C56DF" w:rsidRPr="00165CC8">
        <w:rPr>
          <w:lang w:val="en-US"/>
        </w:rPr>
        <w:t xml:space="preserve"> and Backend State</w:t>
      </w:r>
      <w:bookmarkEnd w:id="29"/>
    </w:p>
    <w:p w:rsidR="00697AB3" w:rsidRDefault="00697AB3" w:rsidP="00697AB3">
      <w:pPr>
        <w:pStyle w:val="Standard"/>
        <w:rPr>
          <w:lang w:val="en-US"/>
        </w:rPr>
      </w:pPr>
      <w:r w:rsidRPr="00697AB3">
        <w:rPr>
          <w:lang w:val="en-US"/>
        </w:rPr>
        <w:t xml:space="preserve">Previous versions of the </w:t>
      </w:r>
      <w:r w:rsidR="005C56DF">
        <w:rPr>
          <w:lang w:val="en-US"/>
        </w:rPr>
        <w:t>P</w:t>
      </w:r>
      <w:r w:rsidRPr="00697AB3">
        <w:rPr>
          <w:lang w:val="en-US"/>
        </w:rPr>
        <w:t xml:space="preserve">ortlet </w:t>
      </w:r>
      <w:r w:rsidR="005C56DF">
        <w:rPr>
          <w:lang w:val="en-US"/>
        </w:rPr>
        <w:t>S</w:t>
      </w:r>
      <w:r w:rsidRPr="00697AB3">
        <w:rPr>
          <w:lang w:val="en-US"/>
        </w:rPr>
        <w:t xml:space="preserve">pecification defined the idea of </w:t>
      </w:r>
      <w:r w:rsidR="001C2B34">
        <w:rPr>
          <w:lang w:val="en-US"/>
        </w:rPr>
        <w:t>render state</w:t>
      </w:r>
      <w:r w:rsidRPr="00697AB3">
        <w:rPr>
          <w:lang w:val="en-US"/>
        </w:rPr>
        <w:t xml:space="preserve"> implicitly. </w:t>
      </w:r>
      <w:r>
        <w:rPr>
          <w:lang w:val="en-US"/>
        </w:rPr>
        <w:t xml:space="preserve">Portlet Specification 3.0 explicitly introduces the </w:t>
      </w:r>
      <w:r w:rsidR="001C2B34">
        <w:rPr>
          <w:lang w:val="en-US"/>
        </w:rPr>
        <w:t>render state</w:t>
      </w:r>
      <w:r w:rsidR="00C027B5">
        <w:rPr>
          <w:lang w:val="en-US"/>
        </w:rPr>
        <w:t xml:space="preserve"> concept composed of the p</w:t>
      </w:r>
      <w:r>
        <w:rPr>
          <w:lang w:val="en-US"/>
        </w:rPr>
        <w:t xml:space="preserve">ortlet </w:t>
      </w:r>
      <w:r w:rsidR="00C027B5">
        <w:rPr>
          <w:lang w:val="en-US"/>
        </w:rPr>
        <w:t>m</w:t>
      </w:r>
      <w:r>
        <w:rPr>
          <w:lang w:val="en-US"/>
        </w:rPr>
        <w:t xml:space="preserve">ode, </w:t>
      </w:r>
      <w:r w:rsidR="00C027B5">
        <w:rPr>
          <w:lang w:val="en-US"/>
        </w:rPr>
        <w:t>w</w:t>
      </w:r>
      <w:r>
        <w:rPr>
          <w:lang w:val="en-US"/>
        </w:rPr>
        <w:t xml:space="preserve">indow </w:t>
      </w:r>
      <w:r w:rsidR="00C027B5">
        <w:rPr>
          <w:lang w:val="en-US"/>
        </w:rPr>
        <w:t>s</w:t>
      </w:r>
      <w:r>
        <w:rPr>
          <w:lang w:val="en-US"/>
        </w:rPr>
        <w:t xml:space="preserve">tate, and the </w:t>
      </w:r>
      <w:r w:rsidR="00C027B5">
        <w:rPr>
          <w:lang w:val="en-US"/>
        </w:rPr>
        <w:t>r</w:t>
      </w:r>
      <w:r>
        <w:rPr>
          <w:lang w:val="en-US"/>
        </w:rPr>
        <w:t xml:space="preserve">ender </w:t>
      </w:r>
      <w:r w:rsidR="00C027B5">
        <w:rPr>
          <w:lang w:val="en-US"/>
        </w:rPr>
        <w:t>p</w:t>
      </w:r>
      <w:r>
        <w:rPr>
          <w:lang w:val="en-US"/>
        </w:rPr>
        <w:t xml:space="preserve">arameters. The </w:t>
      </w:r>
      <w:r w:rsidR="001C2B34">
        <w:rPr>
          <w:lang w:val="en-US"/>
        </w:rPr>
        <w:t>render state</w:t>
      </w:r>
      <w:r>
        <w:rPr>
          <w:lang w:val="en-US"/>
        </w:rPr>
        <w:t xml:space="preserve"> can be read in a</w:t>
      </w:r>
      <w:r w:rsidR="00C027B5">
        <w:rPr>
          <w:lang w:val="en-US"/>
        </w:rPr>
        <w:t>ll portlet lifecycle methods but</w:t>
      </w:r>
      <w:r>
        <w:rPr>
          <w:lang w:val="en-US"/>
        </w:rPr>
        <w:t xml:space="preserve"> can be updated</w:t>
      </w:r>
      <w:r w:rsidR="00C027B5">
        <w:rPr>
          <w:lang w:val="en-US"/>
        </w:rPr>
        <w:t xml:space="preserve"> only</w:t>
      </w:r>
      <w:r>
        <w:rPr>
          <w:lang w:val="en-US"/>
        </w:rPr>
        <w:t xml:space="preserve"> during event and action request processing. </w:t>
      </w:r>
      <w:r w:rsidR="005C56DF">
        <w:rPr>
          <w:lang w:val="en-US"/>
        </w:rPr>
        <w:t xml:space="preserve">The </w:t>
      </w:r>
      <w:r w:rsidR="001C2B34">
        <w:rPr>
          <w:lang w:val="en-US"/>
        </w:rPr>
        <w:t>render state</w:t>
      </w:r>
      <w:r w:rsidR="005C56DF">
        <w:rPr>
          <w:lang w:val="en-US"/>
        </w:rPr>
        <w:t xml:space="preserve"> </w:t>
      </w:r>
      <w:r w:rsidR="002203F4">
        <w:rPr>
          <w:lang w:val="en-US"/>
        </w:rPr>
        <w:t>can be thought of as a view state that defines the information the portlet should display.</w:t>
      </w:r>
    </w:p>
    <w:p w:rsidR="002203F4" w:rsidRDefault="002203F4" w:rsidP="00697AB3">
      <w:pPr>
        <w:pStyle w:val="Standard"/>
        <w:rPr>
          <w:lang w:val="en-US"/>
        </w:rPr>
      </w:pPr>
      <w:r>
        <w:rPr>
          <w:lang w:val="en-US"/>
        </w:rPr>
        <w:t xml:space="preserve">The backend state concerns the information itself that is displayed by the portlet. This may be data from a database or from a content management system. The backend state can change even though the </w:t>
      </w:r>
      <w:r w:rsidR="001C2B34">
        <w:rPr>
          <w:lang w:val="en-US"/>
        </w:rPr>
        <w:t>render state</w:t>
      </w:r>
      <w:r>
        <w:rPr>
          <w:lang w:val="en-US"/>
        </w:rPr>
        <w:t xml:space="preserve"> remains unchanged.</w:t>
      </w:r>
    </w:p>
    <w:p w:rsidR="002203F4" w:rsidRPr="00697AB3" w:rsidRDefault="002203F4" w:rsidP="00697AB3">
      <w:pPr>
        <w:pStyle w:val="Standard"/>
        <w:rPr>
          <w:lang w:val="en-US"/>
        </w:rPr>
      </w:pPr>
      <w:r>
        <w:rPr>
          <w:lang w:val="en-US"/>
        </w:rPr>
        <w:t xml:space="preserve">To understand the difference between the </w:t>
      </w:r>
      <w:r w:rsidR="001C2B34">
        <w:rPr>
          <w:lang w:val="en-US"/>
        </w:rPr>
        <w:t>render state</w:t>
      </w:r>
      <w:r>
        <w:rPr>
          <w:lang w:val="en-US"/>
        </w:rPr>
        <w:t xml:space="preserve"> and the backend state, consider the following example. Assume that the </w:t>
      </w:r>
      <w:r w:rsidR="001C2B34">
        <w:rPr>
          <w:lang w:val="en-US"/>
        </w:rPr>
        <w:t>render state</w:t>
      </w:r>
      <w:r>
        <w:rPr>
          <w:lang w:val="en-US"/>
        </w:rPr>
        <w:t xml:space="preserve"> stored in a link specifies that page three of a long paginated list of order information from a database is to be displayed. Using this </w:t>
      </w:r>
      <w:r w:rsidR="001C2B34">
        <w:rPr>
          <w:lang w:val="en-US"/>
        </w:rPr>
        <w:t>render state</w:t>
      </w:r>
      <w:r>
        <w:rPr>
          <w:lang w:val="en-US"/>
        </w:rPr>
        <w:t xml:space="preserve">, the portlet will always display page three of the order list every time the link is clicked, even though the actual order information displayed changes as the backend state is updated </w:t>
      </w:r>
      <w:r w:rsidR="004B1AEF">
        <w:rPr>
          <w:lang w:val="en-US"/>
        </w:rPr>
        <w:t>due to new orders being entered</w:t>
      </w:r>
      <w:r w:rsidR="00C400E7">
        <w:rPr>
          <w:lang w:val="en-US"/>
        </w:rPr>
        <w:t xml:space="preserve"> and </w:t>
      </w:r>
      <w:r w:rsidR="004B1AEF">
        <w:rPr>
          <w:lang w:val="en-US"/>
        </w:rPr>
        <w:t xml:space="preserve">due to </w:t>
      </w:r>
      <w:r w:rsidR="00C400E7">
        <w:rPr>
          <w:lang w:val="en-US"/>
        </w:rPr>
        <w:t>processing of the current orders.</w:t>
      </w:r>
    </w:p>
    <w:p w:rsidR="00D4421D" w:rsidRPr="00697AB3" w:rsidRDefault="00D4421D" w:rsidP="008E1C55">
      <w:pPr>
        <w:pStyle w:val="Heading2"/>
        <w:rPr>
          <w:lang w:val="en-US"/>
        </w:rPr>
      </w:pPr>
      <w:bookmarkStart w:id="31" w:name="_Toc468260929"/>
      <w:r w:rsidRPr="00697AB3">
        <w:rPr>
          <w:lang w:val="en-US"/>
        </w:rPr>
        <w:t>Compatibility</w:t>
      </w:r>
      <w:bookmarkEnd w:id="30"/>
      <w:bookmarkEnd w:id="31"/>
    </w:p>
    <w:p w:rsidR="008E1C55" w:rsidRDefault="008E1C55" w:rsidP="00D4421D">
      <w:pPr>
        <w:pStyle w:val="Standard"/>
        <w:rPr>
          <w:lang w:val="en-US"/>
        </w:rPr>
      </w:pPr>
      <w:r>
        <w:rPr>
          <w:lang w:val="en-US"/>
        </w:rPr>
        <w:t xml:space="preserve">The Java Portlet Specification version 3.0 extends the interfaces defined by its predecessor JSR 286 Portlet Specification 2.0 so as to support binary compatibility. Version 2.0 portlets </w:t>
      </w:r>
      <w:r w:rsidR="00C027B5">
        <w:rPr>
          <w:lang w:val="en-US"/>
        </w:rPr>
        <w:t xml:space="preserve">(identified by </w:t>
      </w:r>
      <w:r w:rsidR="00D45A35">
        <w:rPr>
          <w:lang w:val="en-US"/>
        </w:rPr>
        <w:t>a version 2.0 deployment descriptor</w:t>
      </w:r>
      <w:r w:rsidR="00C027B5">
        <w:rPr>
          <w:lang w:val="en-US"/>
        </w:rPr>
        <w:t>)</w:t>
      </w:r>
      <w:r w:rsidR="00D45A35">
        <w:rPr>
          <w:lang w:val="en-US"/>
        </w:rPr>
        <w:t xml:space="preserve"> </w:t>
      </w:r>
      <w:r>
        <w:rPr>
          <w:lang w:val="en-US"/>
        </w:rPr>
        <w:t>will run on a version 3.0 portlet container unchanged.</w:t>
      </w:r>
      <w:r w:rsidR="008D2C42">
        <w:rPr>
          <w:lang w:val="en-US"/>
        </w:rPr>
        <w:t xml:space="preserve"> Since the Portlet Specification 2.0 provides binary compatibility with JSR 168 </w:t>
      </w:r>
      <w:r w:rsidR="008D2C42">
        <w:rPr>
          <w:lang w:val="en-US"/>
        </w:rPr>
        <w:lastRenderedPageBreak/>
        <w:t>Portlet Specification version 1.0 portlets, version 1.0 portlets will also run on a version 3.0 portlet container unchanged.</w:t>
      </w:r>
    </w:p>
    <w:p w:rsidR="008D2C42" w:rsidRDefault="008D2C42" w:rsidP="00D4421D">
      <w:pPr>
        <w:pStyle w:val="Standard"/>
        <w:rPr>
          <w:lang w:val="en-US"/>
        </w:rPr>
      </w:pPr>
      <w:r>
        <w:rPr>
          <w:lang w:val="en-US"/>
        </w:rPr>
        <w:t>Portlet Specification version 3.0 portlet containers must support deployment of version 3.0, version 2.0 and version 1.0 portlets.</w:t>
      </w:r>
    </w:p>
    <w:p w:rsidR="00D4421D" w:rsidRPr="008D2C42" w:rsidRDefault="008A6229" w:rsidP="008D2C42">
      <w:pPr>
        <w:pStyle w:val="Heading2"/>
        <w:rPr>
          <w:lang w:val="en-US"/>
        </w:rPr>
      </w:pPr>
      <w:bookmarkStart w:id="32" w:name="_Toc415140781"/>
      <w:bookmarkStart w:id="33" w:name="_Toc468260930"/>
      <w:r>
        <w:rPr>
          <w:lang w:val="en-US"/>
        </w:rPr>
        <w:t>Relationship to</w:t>
      </w:r>
      <w:r w:rsidR="008D2C42" w:rsidRPr="008D2C42">
        <w:rPr>
          <w:lang w:val="en-US"/>
        </w:rPr>
        <w:t xml:space="preserve"> Java </w:t>
      </w:r>
      <w:r w:rsidR="00D4421D" w:rsidRPr="008D2C42">
        <w:rPr>
          <w:lang w:val="en-US"/>
        </w:rPr>
        <w:t>Enterprise Edition</w:t>
      </w:r>
      <w:bookmarkEnd w:id="32"/>
      <w:bookmarkEnd w:id="33"/>
    </w:p>
    <w:p w:rsidR="00D4421D" w:rsidRPr="00D4421D" w:rsidRDefault="008D2C42" w:rsidP="00D4421D">
      <w:pPr>
        <w:pStyle w:val="Standard"/>
        <w:rPr>
          <w:lang w:val="en-US"/>
        </w:rPr>
      </w:pPr>
      <w:r>
        <w:rPr>
          <w:lang w:val="en-US"/>
        </w:rPr>
        <w:t>The Portlet API v3</w:t>
      </w:r>
      <w:r w:rsidR="00D4421D" w:rsidRPr="00D4421D">
        <w:rPr>
          <w:lang w:val="en-US"/>
        </w:rPr>
        <w:t>.0 is based on the J</w:t>
      </w:r>
      <w:r>
        <w:rPr>
          <w:lang w:val="en-US"/>
        </w:rPr>
        <w:t>ava Standard Edition 7</w:t>
      </w:r>
      <w:r w:rsidR="00D4421D" w:rsidRPr="00D4421D">
        <w:rPr>
          <w:lang w:val="en-US"/>
        </w:rPr>
        <w:t>.0 and</w:t>
      </w:r>
      <w:r>
        <w:rPr>
          <w:lang w:val="en-US"/>
        </w:rPr>
        <w:t xml:space="preserve"> Java Enterprise Edition v7.0</w:t>
      </w:r>
      <w:r w:rsidR="00D4421D" w:rsidRPr="00D4421D">
        <w:rPr>
          <w:lang w:val="en-US"/>
        </w:rPr>
        <w:t>. Portlet containers should at least meet the requirements</w:t>
      </w:r>
      <w:r>
        <w:rPr>
          <w:lang w:val="en-US"/>
        </w:rPr>
        <w:t xml:space="preserve"> </w:t>
      </w:r>
      <w:r w:rsidR="00D4421D" w:rsidRPr="00D4421D">
        <w:rPr>
          <w:lang w:val="en-US"/>
        </w:rPr>
        <w:t>described</w:t>
      </w:r>
      <w:r>
        <w:rPr>
          <w:lang w:val="en-US"/>
        </w:rPr>
        <w:t xml:space="preserve"> by the Java EE 7.0 specification</w:t>
      </w:r>
      <w:r w:rsidR="005D0826">
        <w:rPr>
          <w:lang w:val="en-US"/>
        </w:rPr>
        <w:t xml:space="preserve"> for executing in a Java </w:t>
      </w:r>
      <w:r w:rsidR="00D4421D" w:rsidRPr="00D4421D">
        <w:rPr>
          <w:lang w:val="en-US"/>
        </w:rPr>
        <w:t>EE environment.</w:t>
      </w:r>
    </w:p>
    <w:p w:rsidR="00F553EC" w:rsidRDefault="00C37F06" w:rsidP="00F553EC">
      <w:pPr>
        <w:pStyle w:val="Standard"/>
        <w:rPr>
          <w:lang w:val="en-US"/>
        </w:rPr>
      </w:pPr>
      <w:r>
        <w:rPr>
          <w:lang w:val="en-US"/>
        </w:rPr>
        <w:t xml:space="preserve">Since portlets provide </w:t>
      </w:r>
      <w:r w:rsidR="00D4421D" w:rsidRPr="00D4421D">
        <w:rPr>
          <w:lang w:val="en-US"/>
        </w:rPr>
        <w:t>functionality</w:t>
      </w:r>
      <w:r>
        <w:rPr>
          <w:lang w:val="en-US"/>
        </w:rPr>
        <w:t xml:space="preserve"> in a sense similar to that of servlets</w:t>
      </w:r>
      <w:r w:rsidR="00D4421D" w:rsidRPr="00D4421D">
        <w:rPr>
          <w:lang w:val="en-US"/>
        </w:rPr>
        <w:t>,</w:t>
      </w:r>
      <w:r w:rsidR="00F553EC">
        <w:rPr>
          <w:lang w:val="en-US"/>
        </w:rPr>
        <w:t xml:space="preserve"> this specification will use analogous </w:t>
      </w:r>
      <w:r w:rsidR="00D4421D" w:rsidRPr="00D4421D">
        <w:rPr>
          <w:lang w:val="en-US"/>
        </w:rPr>
        <w:t>concepts</w:t>
      </w:r>
      <w:r w:rsidR="00F553EC">
        <w:rPr>
          <w:lang w:val="en-US"/>
        </w:rPr>
        <w:t xml:space="preserve"> and</w:t>
      </w:r>
      <w:r w:rsidR="00D4421D" w:rsidRPr="00D4421D">
        <w:rPr>
          <w:lang w:val="en-US"/>
        </w:rPr>
        <w:t xml:space="preserve"> names </w:t>
      </w:r>
      <w:r w:rsidR="00F553EC">
        <w:rPr>
          <w:lang w:val="en-US"/>
        </w:rPr>
        <w:t xml:space="preserve">for </w:t>
      </w:r>
      <w:r w:rsidR="00D4421D" w:rsidRPr="00D4421D">
        <w:rPr>
          <w:lang w:val="en-US"/>
        </w:rPr>
        <w:t>portlet</w:t>
      </w:r>
      <w:r w:rsidR="00F553EC">
        <w:rPr>
          <w:lang w:val="en-US"/>
        </w:rPr>
        <w:t xml:space="preserve"> features that correspond to servlet features.</w:t>
      </w:r>
    </w:p>
    <w:p w:rsidR="00702A00" w:rsidRDefault="00702A00" w:rsidP="00F553EC">
      <w:pPr>
        <w:pStyle w:val="Standard"/>
        <w:rPr>
          <w:lang w:val="en-US"/>
        </w:rPr>
      </w:pPr>
      <w:r>
        <w:rPr>
          <w:lang w:val="en-US"/>
        </w:rPr>
        <w:t xml:space="preserve">Contexts and Dependency Injection (CDI) is an important component of the Java EE specification. Use of CDI beans </w:t>
      </w:r>
      <w:r w:rsidR="00C027B5">
        <w:rPr>
          <w:lang w:val="en-US"/>
        </w:rPr>
        <w:t>has become popular within the Java development community</w:t>
      </w:r>
      <w:r>
        <w:rPr>
          <w:lang w:val="en-US"/>
        </w:rPr>
        <w:t xml:space="preserve">. </w:t>
      </w:r>
    </w:p>
    <w:p w:rsidR="00044EB4" w:rsidRDefault="00702A00" w:rsidP="00F553EC">
      <w:pPr>
        <w:pStyle w:val="Standard"/>
        <w:rPr>
          <w:lang w:val="en-US"/>
        </w:rPr>
      </w:pPr>
      <w:r>
        <w:rPr>
          <w:lang w:val="en-US"/>
        </w:rPr>
        <w:t>T</w:t>
      </w:r>
      <w:r w:rsidR="00044EB4">
        <w:rPr>
          <w:lang w:val="en-US"/>
        </w:rPr>
        <w:t xml:space="preserve">he </w:t>
      </w:r>
      <w:r w:rsidR="005C56DF">
        <w:rPr>
          <w:lang w:val="en-US"/>
        </w:rPr>
        <w:t>P</w:t>
      </w:r>
      <w:r w:rsidR="00044EB4">
        <w:rPr>
          <w:lang w:val="en-US"/>
        </w:rPr>
        <w:t xml:space="preserve">ortlet </w:t>
      </w:r>
      <w:r w:rsidR="005C56DF">
        <w:rPr>
          <w:lang w:val="en-US"/>
        </w:rPr>
        <w:t>S</w:t>
      </w:r>
      <w:r w:rsidR="00044EB4">
        <w:rPr>
          <w:lang w:val="en-US"/>
        </w:rPr>
        <w:t>pecification provides features that make it easy to use CDI beans when writing portlets.</w:t>
      </w:r>
      <w:r>
        <w:rPr>
          <w:lang w:val="en-US"/>
        </w:rPr>
        <w:t xml:space="preserve"> </w:t>
      </w:r>
      <w:r w:rsidR="00F02FF7">
        <w:rPr>
          <w:lang w:val="en-US"/>
        </w:rPr>
        <w:t>When a CDI container is present, the portlet container will instantiate portlets</w:t>
      </w:r>
      <w:r w:rsidR="00D77720">
        <w:rPr>
          <w:lang w:val="en-US"/>
        </w:rPr>
        <w:t xml:space="preserve"> that are contained in valid bean archive files</w:t>
      </w:r>
      <w:r w:rsidR="00F02FF7">
        <w:rPr>
          <w:lang w:val="en-US"/>
        </w:rPr>
        <w:t xml:space="preserve"> through the CDI container so that the CDI injection mechanism can be used within portlet classes. The portlet container will provide custom CDI sco</w:t>
      </w:r>
      <w:r w:rsidR="00697AB3">
        <w:rPr>
          <w:lang w:val="en-US"/>
        </w:rPr>
        <w:t>pes to support the portlet lifecycle.</w:t>
      </w:r>
    </w:p>
    <w:p w:rsidR="002A229F" w:rsidRDefault="002A229F" w:rsidP="002A229F">
      <w:pPr>
        <w:pStyle w:val="Heading2"/>
      </w:pPr>
      <w:bookmarkStart w:id="34" w:name="_Toc468260931"/>
      <w:r>
        <w:t>Configuration</w:t>
      </w:r>
      <w:bookmarkEnd w:id="34"/>
    </w:p>
    <w:p w:rsidR="002A229F" w:rsidRDefault="00C027B5" w:rsidP="002A229F">
      <w:pPr>
        <w:pStyle w:val="Standard"/>
        <w:rPr>
          <w:lang w:val="en-US"/>
        </w:rPr>
      </w:pPr>
      <w:r>
        <w:rPr>
          <w:lang w:val="en-US"/>
        </w:rPr>
        <w:t>A</w:t>
      </w:r>
      <w:r w:rsidR="002A229F" w:rsidRPr="002A229F">
        <w:rPr>
          <w:lang w:val="en-US"/>
        </w:rPr>
        <w:t xml:space="preserve"> portlet application is </w:t>
      </w:r>
      <w:r>
        <w:rPr>
          <w:lang w:val="en-US"/>
        </w:rPr>
        <w:t>configured</w:t>
      </w:r>
      <w:r w:rsidR="002A229F" w:rsidRPr="002A229F">
        <w:rPr>
          <w:lang w:val="en-US"/>
        </w:rPr>
        <w:t xml:space="preserve"> through a deployment descriptor in the same way that a servlet is configured. </w:t>
      </w:r>
      <w:r w:rsidR="002A229F">
        <w:rPr>
          <w:lang w:val="en-US"/>
        </w:rPr>
        <w:t>The portlet application corresponds to the web application. The portlet application consists of one or more portlets. The portlets are also declared within the deployment descriptor.</w:t>
      </w:r>
    </w:p>
    <w:p w:rsidR="002A229F" w:rsidRPr="002A229F" w:rsidRDefault="002A229F" w:rsidP="002A229F">
      <w:pPr>
        <w:pStyle w:val="Standard"/>
        <w:rPr>
          <w:lang w:val="en-US"/>
        </w:rPr>
      </w:pPr>
      <w:r>
        <w:rPr>
          <w:lang w:val="en-US"/>
        </w:rPr>
        <w:t>Beginning with Portlet Specification versio</w:t>
      </w:r>
      <w:r w:rsidR="00C027B5">
        <w:rPr>
          <w:lang w:val="en-US"/>
        </w:rPr>
        <w:t>n 3.0, most configuration tasks</w:t>
      </w:r>
      <w:r>
        <w:rPr>
          <w:lang w:val="en-US"/>
        </w:rPr>
        <w:t xml:space="preserve"> can also be </w:t>
      </w:r>
      <w:r w:rsidR="00C027B5">
        <w:rPr>
          <w:lang w:val="en-US"/>
        </w:rPr>
        <w:t>performed</w:t>
      </w:r>
      <w:r>
        <w:rPr>
          <w:lang w:val="en-US"/>
        </w:rPr>
        <w:t xml:space="preserve"> through use of annotations. This includes the portlet declarations as well.</w:t>
      </w:r>
    </w:p>
    <w:p w:rsidR="00F553EC" w:rsidRPr="002A229F" w:rsidRDefault="00175DAF" w:rsidP="00175DAF">
      <w:pPr>
        <w:pStyle w:val="Heading1"/>
        <w:rPr>
          <w:lang w:val="en-US"/>
        </w:rPr>
      </w:pPr>
      <w:bookmarkStart w:id="35" w:name="_Ref426614246"/>
      <w:bookmarkStart w:id="36" w:name="_Ref426614252"/>
      <w:bookmarkStart w:id="37" w:name="_Toc468260932"/>
      <w:r w:rsidRPr="002A229F">
        <w:rPr>
          <w:lang w:val="en-US"/>
        </w:rPr>
        <w:lastRenderedPageBreak/>
        <w:t>Relation</w:t>
      </w:r>
      <w:r w:rsidR="008A6229" w:rsidRPr="002A229F">
        <w:rPr>
          <w:lang w:val="en-US"/>
        </w:rPr>
        <w:t xml:space="preserve">ship to </w:t>
      </w:r>
      <w:r w:rsidRPr="002A229F">
        <w:rPr>
          <w:lang w:val="en-US"/>
        </w:rPr>
        <w:t>the Servlet Specification</w:t>
      </w:r>
      <w:bookmarkEnd w:id="35"/>
      <w:bookmarkEnd w:id="36"/>
      <w:bookmarkEnd w:id="37"/>
    </w:p>
    <w:p w:rsidR="009C1635" w:rsidRPr="00B60E37" w:rsidRDefault="009C1635" w:rsidP="006A2714">
      <w:pPr>
        <w:pStyle w:val="Standard"/>
        <w:rPr>
          <w:lang w:val="en-US"/>
        </w:rPr>
      </w:pPr>
      <w:r w:rsidRPr="00B60E37">
        <w:rPr>
          <w:lang w:val="en-US"/>
        </w:rPr>
        <w:t xml:space="preserve">The </w:t>
      </w:r>
      <w:r w:rsidRPr="00B60E37">
        <w:rPr>
          <w:i/>
          <w:lang w:val="en-US"/>
        </w:rPr>
        <w:t xml:space="preserve">Servlet Specification </w:t>
      </w:r>
      <w:r w:rsidRPr="00B60E37">
        <w:rPr>
          <w:lang w:val="en-US"/>
        </w:rPr>
        <w:t>defines servlets as follows</w:t>
      </w:r>
      <w:r w:rsidR="00C400E7">
        <w:rPr>
          <w:rStyle w:val="FootnoteReference"/>
          <w:i/>
          <w:lang w:val="en-US"/>
        </w:rPr>
        <w:footnoteReference w:id="1"/>
      </w:r>
      <w:r w:rsidRPr="00B60E37">
        <w:rPr>
          <w:lang w:val="en-US"/>
        </w:rPr>
        <w:t>:</w:t>
      </w:r>
    </w:p>
    <w:p w:rsidR="009C1635" w:rsidRPr="009C1635" w:rsidRDefault="004E7875" w:rsidP="006A2714">
      <w:pPr>
        <w:pStyle w:val="Standard"/>
        <w:rPr>
          <w:lang w:val="en-US"/>
        </w:rPr>
      </w:pPr>
      <w:r>
        <w:rPr>
          <w:lang w:val="en-US"/>
        </w:rPr>
        <w:t>"</w:t>
      </w:r>
      <w:r w:rsidR="009C1635" w:rsidRPr="005D0826">
        <w:rPr>
          <w:lang w:val="en-US"/>
        </w:rPr>
        <w:t>A servlet is a Java technology based web co</w:t>
      </w:r>
      <w:r w:rsidR="005D0826" w:rsidRPr="005D0826">
        <w:rPr>
          <w:lang w:val="en-US"/>
        </w:rPr>
        <w:t>mponent, managed by a container</w:t>
      </w:r>
      <w:r w:rsidR="009C1635" w:rsidRPr="005D0826">
        <w:rPr>
          <w:lang w:val="en-US"/>
        </w:rPr>
        <w:t xml:space="preserve"> that generates dynamic content. </w:t>
      </w:r>
      <w:r w:rsidR="009C1635" w:rsidRPr="00B60E37">
        <w:rPr>
          <w:lang w:val="en-US"/>
        </w:rPr>
        <w:t xml:space="preserve">Like other Java-based components, servlets are platform independent Java classes that are compiled to platform neutral bytecode that can be loaded dynamically into and run by a Java enabled web server. Containers, sometimes called servlet engines, are web server extensions that provide servlet functionality. </w:t>
      </w:r>
      <w:r w:rsidR="009C1635" w:rsidRPr="006A2714">
        <w:rPr>
          <w:lang w:val="en-US"/>
        </w:rPr>
        <w:t>Servlets interact with web clients via a request/response paradigm implemented by the servlet container.</w:t>
      </w:r>
      <w:r>
        <w:rPr>
          <w:lang w:val="en-US"/>
        </w:rPr>
        <w:t>"</w:t>
      </w:r>
    </w:p>
    <w:p w:rsidR="009C1635" w:rsidRPr="00B60E37" w:rsidRDefault="009C1635" w:rsidP="006A2714">
      <w:pPr>
        <w:pStyle w:val="Standard"/>
        <w:rPr>
          <w:lang w:val="en-US"/>
        </w:rPr>
      </w:pPr>
      <w:r w:rsidRPr="00B60E37">
        <w:rPr>
          <w:lang w:val="en-US"/>
        </w:rPr>
        <w:t>Portlets share many similarities with servlets:</w:t>
      </w:r>
    </w:p>
    <w:p w:rsidR="009C1635" w:rsidRPr="006A2714" w:rsidRDefault="009C1635" w:rsidP="006A2714">
      <w:pPr>
        <w:pStyle w:val="BulletList"/>
      </w:pPr>
      <w:r w:rsidRPr="006A2714">
        <w:t>Portlets are Java technology based web components</w:t>
      </w:r>
      <w:r w:rsidR="00C400E7">
        <w:t>.</w:t>
      </w:r>
    </w:p>
    <w:p w:rsidR="009C1635" w:rsidRPr="006A2714" w:rsidRDefault="009C1635" w:rsidP="006A2714">
      <w:pPr>
        <w:pStyle w:val="BulletList"/>
      </w:pPr>
      <w:r w:rsidRPr="006A2714">
        <w:t xml:space="preserve">Portlets are managed by a specialized </w:t>
      </w:r>
      <w:r w:rsidR="006A2714" w:rsidRPr="006A2714">
        <w:t>container</w:t>
      </w:r>
      <w:r w:rsidR="00C400E7">
        <w:t>.</w:t>
      </w:r>
    </w:p>
    <w:p w:rsidR="009C1635" w:rsidRPr="006A2714" w:rsidRDefault="009C1635" w:rsidP="006A2714">
      <w:pPr>
        <w:pStyle w:val="BulletList"/>
      </w:pPr>
      <w:r w:rsidRPr="006A2714">
        <w:t>Portlets generate dynamic content</w:t>
      </w:r>
      <w:r w:rsidR="00C400E7">
        <w:t>.</w:t>
      </w:r>
    </w:p>
    <w:p w:rsidR="009C1635" w:rsidRPr="006A2714" w:rsidRDefault="009C1635" w:rsidP="006A2714">
      <w:pPr>
        <w:pStyle w:val="BulletList"/>
      </w:pPr>
      <w:r w:rsidRPr="006A2714">
        <w:t>Portlets lifecycle is managed by a container</w:t>
      </w:r>
      <w:r w:rsidR="00C400E7">
        <w:t>.</w:t>
      </w:r>
    </w:p>
    <w:p w:rsidR="009C1635" w:rsidRPr="006A2714" w:rsidRDefault="009C1635" w:rsidP="006A2714">
      <w:pPr>
        <w:pStyle w:val="BulletList"/>
      </w:pPr>
      <w:r w:rsidRPr="006A2714">
        <w:t>Portlets interact with web client via a request/response paradigm</w:t>
      </w:r>
      <w:r w:rsidR="00C400E7">
        <w:t>.</w:t>
      </w:r>
    </w:p>
    <w:p w:rsidR="009C1635" w:rsidRPr="006A2714" w:rsidRDefault="009C1635" w:rsidP="006A2714">
      <w:pPr>
        <w:pStyle w:val="Standard"/>
        <w:rPr>
          <w:lang w:val="en-US"/>
        </w:rPr>
      </w:pPr>
      <w:r w:rsidRPr="006A2714">
        <w:rPr>
          <w:lang w:val="en-US"/>
        </w:rPr>
        <w:t>Portlets differ in the following aspects from servlets:</w:t>
      </w:r>
    </w:p>
    <w:p w:rsidR="009C1635" w:rsidRPr="009C1635" w:rsidRDefault="006A2714" w:rsidP="006A2714">
      <w:pPr>
        <w:pStyle w:val="BulletList"/>
      </w:pPr>
      <w:r>
        <w:t>The portlet render method</w:t>
      </w:r>
      <w:r w:rsidR="009C1635" w:rsidRPr="009C1635">
        <w:t xml:space="preserve"> only generate</w:t>
      </w:r>
      <w:r>
        <w:t>s</w:t>
      </w:r>
      <w:r w:rsidR="009C1635" w:rsidRPr="009C1635">
        <w:t xml:space="preserve"> markup fragments</w:t>
      </w:r>
      <w:r>
        <w:t xml:space="preserve">, </w:t>
      </w:r>
      <w:r w:rsidR="009C1635" w:rsidRPr="009C1635">
        <w:t xml:space="preserve">not complete documents. The </w:t>
      </w:r>
      <w:r w:rsidR="00C400E7">
        <w:t>p</w:t>
      </w:r>
      <w:r w:rsidR="009C1635" w:rsidRPr="009C1635">
        <w:t>ortal aggregates portlet markup fragments into a complete portal page</w:t>
      </w:r>
      <w:r w:rsidR="00C400E7">
        <w:t>.</w:t>
      </w:r>
    </w:p>
    <w:p w:rsidR="009C1635" w:rsidRPr="009C1635" w:rsidRDefault="009C1635" w:rsidP="006A2714">
      <w:pPr>
        <w:pStyle w:val="BulletList"/>
      </w:pPr>
      <w:r w:rsidRPr="009C1635">
        <w:t>Portlets can only be invoked through URLs constructed via the portlet API.</w:t>
      </w:r>
    </w:p>
    <w:p w:rsidR="009C1635" w:rsidRPr="009C1635" w:rsidRDefault="009C1635" w:rsidP="006A2714">
      <w:pPr>
        <w:pStyle w:val="BulletList"/>
      </w:pPr>
      <w:r w:rsidRPr="009C1635">
        <w:t>Web clients interact with portlets through a portal system</w:t>
      </w:r>
      <w:r w:rsidR="00C400E7">
        <w:t>.</w:t>
      </w:r>
    </w:p>
    <w:p w:rsidR="009C1635" w:rsidRPr="009C1635" w:rsidRDefault="009C1635" w:rsidP="006A2714">
      <w:pPr>
        <w:pStyle w:val="BulletList"/>
      </w:pPr>
      <w:r w:rsidRPr="009C1635">
        <w:t>Portlets hav</w:t>
      </w:r>
      <w:r w:rsidR="006A2714">
        <w:t>e more refined request handling then servlets. The Portlet Specification defines Action, E</w:t>
      </w:r>
      <w:r w:rsidRPr="009C1635">
        <w:t xml:space="preserve">vent, </w:t>
      </w:r>
      <w:r w:rsidR="00C400E7">
        <w:t xml:space="preserve">Header, </w:t>
      </w:r>
      <w:r w:rsidR="006A2714">
        <w:t>R</w:t>
      </w:r>
      <w:r w:rsidRPr="009C1635">
        <w:t xml:space="preserve">ender and </w:t>
      </w:r>
      <w:r w:rsidR="006A2714">
        <w:t>R</w:t>
      </w:r>
      <w:r w:rsidRPr="009C1635">
        <w:t>esource requests</w:t>
      </w:r>
      <w:r w:rsidR="006A2714">
        <w:t>. The portlet container recognizes the portlet request type and dispatches the request to the appropriate portlet lifecycle method.</w:t>
      </w:r>
    </w:p>
    <w:p w:rsidR="009C1635" w:rsidRPr="009C1635" w:rsidRDefault="009C1635" w:rsidP="006A2714">
      <w:pPr>
        <w:pStyle w:val="BulletList"/>
      </w:pPr>
      <w:r w:rsidRPr="009C1635">
        <w:t>Portlets have predefined portlet modes and window states that indicate the function the portlet is performing an</w:t>
      </w:r>
      <w:r w:rsidR="006A2714">
        <w:t>d the amount of real estate the portlet requires on the portal page.</w:t>
      </w:r>
    </w:p>
    <w:p w:rsidR="009C1635" w:rsidRPr="009C1635" w:rsidRDefault="009C1635" w:rsidP="006A2714">
      <w:pPr>
        <w:pStyle w:val="BulletList"/>
      </w:pPr>
      <w:r w:rsidRPr="009C1635">
        <w:t xml:space="preserve">Portlets can </w:t>
      </w:r>
      <w:r w:rsidR="006A2714">
        <w:t xml:space="preserve">appear multiple times on </w:t>
      </w:r>
      <w:r w:rsidRPr="009C1635">
        <w:t>a portal page</w:t>
      </w:r>
      <w:r w:rsidR="00C400E7">
        <w:t>.</w:t>
      </w:r>
    </w:p>
    <w:p w:rsidR="009C1635" w:rsidRPr="006A2714" w:rsidRDefault="009C1635" w:rsidP="006A2714">
      <w:pPr>
        <w:pStyle w:val="Standard"/>
        <w:rPr>
          <w:lang w:val="en-US"/>
        </w:rPr>
      </w:pPr>
      <w:r w:rsidRPr="006A2714">
        <w:rPr>
          <w:lang w:val="en-US"/>
        </w:rPr>
        <w:t>Portlets ha</w:t>
      </w:r>
      <w:r w:rsidR="006A2714" w:rsidRPr="006A2714">
        <w:rPr>
          <w:lang w:val="en-US"/>
        </w:rPr>
        <w:t>ve access to</w:t>
      </w:r>
      <w:r w:rsidRPr="006A2714">
        <w:rPr>
          <w:lang w:val="en-US"/>
        </w:rPr>
        <w:t xml:space="preserve"> functionality not provided by servlets:</w:t>
      </w:r>
    </w:p>
    <w:p w:rsidR="009C1635" w:rsidRDefault="009C1635" w:rsidP="006A2714">
      <w:pPr>
        <w:pStyle w:val="BulletList"/>
      </w:pPr>
      <w:r w:rsidRPr="009C1635">
        <w:t>Portlets have a means of accessing and storing persistent configuration and customization data</w:t>
      </w:r>
      <w:r w:rsidR="006A2714">
        <w:t>.</w:t>
      </w:r>
    </w:p>
    <w:p w:rsidR="006A2714" w:rsidRPr="009C1635" w:rsidRDefault="006A2714" w:rsidP="006A2714">
      <w:pPr>
        <w:pStyle w:val="BulletList"/>
      </w:pPr>
      <w:r>
        <w:t xml:space="preserve">Portlets have a means of storing </w:t>
      </w:r>
      <w:r w:rsidR="001C2B34">
        <w:t>render state</w:t>
      </w:r>
      <w:r>
        <w:t xml:space="preserve"> information in the form of render parameters, the portlet mode, and the window state.</w:t>
      </w:r>
    </w:p>
    <w:p w:rsidR="009C1635" w:rsidRPr="009C1635" w:rsidRDefault="009C1635" w:rsidP="006A2714">
      <w:pPr>
        <w:pStyle w:val="BulletList"/>
      </w:pPr>
      <w:r w:rsidRPr="009C1635">
        <w:t>Portlets have access to user profile information</w:t>
      </w:r>
      <w:r w:rsidR="006A2714">
        <w:t>.</w:t>
      </w:r>
    </w:p>
    <w:p w:rsidR="009C1635" w:rsidRPr="009C1635" w:rsidRDefault="009C1635" w:rsidP="006A2714">
      <w:pPr>
        <w:pStyle w:val="BulletList"/>
      </w:pPr>
      <w:r w:rsidRPr="009C1635">
        <w:t>Portlets have URL rewriting functions for creating hyperlinks within their content, which allow portal</w:t>
      </w:r>
      <w:r w:rsidR="00C400E7">
        <w:t>-</w:t>
      </w:r>
      <w:r w:rsidRPr="009C1635">
        <w:t>server agnostic creation of links and actions in page fragments</w:t>
      </w:r>
      <w:r w:rsidR="006A2714">
        <w:t>.</w:t>
      </w:r>
    </w:p>
    <w:p w:rsidR="009C1635" w:rsidRPr="009C1635" w:rsidRDefault="009C1635" w:rsidP="006A2714">
      <w:pPr>
        <w:pStyle w:val="BulletList"/>
      </w:pPr>
      <w:r w:rsidRPr="009C1635">
        <w:lastRenderedPageBreak/>
        <w:t>Portlets can store transient data in the portlet session in two different scopes: the application-wide scope and the portlet private scope.</w:t>
      </w:r>
    </w:p>
    <w:p w:rsidR="009C1635" w:rsidRPr="009C1635" w:rsidRDefault="009C1635" w:rsidP="006A2714">
      <w:pPr>
        <w:pStyle w:val="BulletList"/>
      </w:pPr>
      <w:r w:rsidRPr="009C1635">
        <w:t>Portlets can send and receive events from other portlets or can receive container defined events.</w:t>
      </w:r>
    </w:p>
    <w:p w:rsidR="009C1635" w:rsidRPr="00E915CE" w:rsidRDefault="009C1635" w:rsidP="00E915CE">
      <w:pPr>
        <w:pStyle w:val="Standard"/>
        <w:rPr>
          <w:lang w:val="en-US"/>
        </w:rPr>
      </w:pPr>
      <w:r w:rsidRPr="00E915CE">
        <w:rPr>
          <w:lang w:val="en-US"/>
        </w:rPr>
        <w:t>Portlets do not have access to the following functionality provided by servlets:</w:t>
      </w:r>
    </w:p>
    <w:p w:rsidR="009C1635" w:rsidRPr="00E915CE" w:rsidRDefault="00C400E7" w:rsidP="00E915CE">
      <w:pPr>
        <w:pStyle w:val="BulletList"/>
      </w:pPr>
      <w:r>
        <w:t xml:space="preserve">Portlets may not set </w:t>
      </w:r>
      <w:r w:rsidR="009C1635" w:rsidRPr="00E915CE">
        <w:t>the character set encoding of the render response</w:t>
      </w:r>
      <w:r>
        <w:t>.</w:t>
      </w:r>
    </w:p>
    <w:p w:rsidR="009C1635" w:rsidRPr="00E915CE" w:rsidRDefault="00C400E7" w:rsidP="00E915CE">
      <w:pPr>
        <w:pStyle w:val="BulletList"/>
      </w:pPr>
      <w:r>
        <w:t>Portlets may not directly access t</w:t>
      </w:r>
      <w:r w:rsidR="009C1635" w:rsidRPr="00E915CE">
        <w:t>he URL of the client request to the portal</w:t>
      </w:r>
      <w:r>
        <w:t>.</w:t>
      </w:r>
    </w:p>
    <w:p w:rsidR="009C1635" w:rsidRPr="008D1CA8" w:rsidRDefault="009C1635" w:rsidP="008D1CA8">
      <w:pPr>
        <w:pStyle w:val="Standard"/>
        <w:rPr>
          <w:lang w:val="en-US"/>
        </w:rPr>
      </w:pPr>
      <w:r w:rsidRPr="008D1CA8">
        <w:rPr>
          <w:lang w:val="en-US"/>
        </w:rPr>
        <w:t xml:space="preserve">The portlet has full control over the response when rendering resources via the </w:t>
      </w:r>
      <w:r w:rsidRPr="008D1CA8">
        <w:rPr>
          <w:rFonts w:ascii="Courier" w:hAnsi="Courier"/>
          <w:sz w:val="20"/>
          <w:lang w:val="en-US"/>
        </w:rPr>
        <w:t>serveResource</w:t>
      </w:r>
      <w:r w:rsidRPr="008D1CA8">
        <w:rPr>
          <w:lang w:val="en-US"/>
        </w:rPr>
        <w:t xml:space="preserve"> call.</w:t>
      </w:r>
    </w:p>
    <w:p w:rsidR="009C1635" w:rsidRPr="00B60E37" w:rsidRDefault="009C1635" w:rsidP="00E915CE">
      <w:pPr>
        <w:pStyle w:val="Standard"/>
        <w:rPr>
          <w:lang w:val="en-US"/>
        </w:rPr>
      </w:pPr>
      <w:r w:rsidRPr="00B60E37">
        <w:rPr>
          <w:lang w:val="en-US"/>
        </w:rPr>
        <w:t>Because of these differences, the Expert Group has decided that portlets need to be a new component. Therefore, a portlet is not</w:t>
      </w:r>
      <w:r w:rsidR="00E915CE" w:rsidRPr="00B60E37">
        <w:rPr>
          <w:lang w:val="en-US"/>
        </w:rPr>
        <w:t xml:space="preserve"> a servlet. This allows definition of</w:t>
      </w:r>
      <w:r w:rsidRPr="00B60E37">
        <w:rPr>
          <w:lang w:val="en-US"/>
        </w:rPr>
        <w:t xml:space="preserve"> a clear interface and behavior for portlets.</w:t>
      </w:r>
    </w:p>
    <w:p w:rsidR="009C1635" w:rsidRPr="00B60E37" w:rsidRDefault="009C1635" w:rsidP="00E915CE">
      <w:pPr>
        <w:pStyle w:val="Standard"/>
        <w:rPr>
          <w:lang w:val="en-US"/>
        </w:rPr>
      </w:pPr>
      <w:r w:rsidRPr="00B60E37">
        <w:rPr>
          <w:lang w:val="en-US"/>
        </w:rPr>
        <w:t>In order to reuse as much of the existing servlet infrastructure</w:t>
      </w:r>
      <w:r w:rsidR="00C400E7" w:rsidRPr="00B60E37">
        <w:rPr>
          <w:lang w:val="en-US"/>
        </w:rPr>
        <w:t xml:space="preserve"> as possible</w:t>
      </w:r>
      <w:r w:rsidRPr="00B60E37">
        <w:rPr>
          <w:lang w:val="en-US"/>
        </w:rPr>
        <w:t>, the Portlet Specification leverages functionality provided by the Servlet Specification wherever possible. This includes deployment, class</w:t>
      </w:r>
      <w:r w:rsidR="00E915CE" w:rsidRPr="00B60E37">
        <w:rPr>
          <w:lang w:val="en-US"/>
        </w:rPr>
        <w:t xml:space="preserve"> </w:t>
      </w:r>
      <w:r w:rsidRPr="00B60E37">
        <w:rPr>
          <w:lang w:val="en-US"/>
        </w:rPr>
        <w:t xml:space="preserve">loading, </w:t>
      </w:r>
      <w:r w:rsidR="00E915CE" w:rsidRPr="00B60E37">
        <w:rPr>
          <w:lang w:val="en-US"/>
        </w:rPr>
        <w:t xml:space="preserve">definition of </w:t>
      </w:r>
      <w:r w:rsidRPr="00B60E37">
        <w:rPr>
          <w:lang w:val="en-US"/>
        </w:rPr>
        <w:t>web applications, web application lifecycle management, session management</w:t>
      </w:r>
      <w:r w:rsidR="00E915CE" w:rsidRPr="00B60E37">
        <w:rPr>
          <w:lang w:val="en-US"/>
        </w:rPr>
        <w:t>,</w:t>
      </w:r>
      <w:r w:rsidRPr="00B60E37">
        <w:rPr>
          <w:lang w:val="en-US"/>
        </w:rPr>
        <w:t xml:space="preserve"> and request dispatching. Many concepts and parts of the Portlet API have been modeled after the Servlet API.</w:t>
      </w:r>
    </w:p>
    <w:p w:rsidR="009C1635" w:rsidRPr="00B60E37" w:rsidRDefault="009C1635" w:rsidP="00E915CE">
      <w:pPr>
        <w:pStyle w:val="Standard"/>
        <w:rPr>
          <w:lang w:val="en-US"/>
        </w:rPr>
      </w:pPr>
      <w:r w:rsidRPr="00B60E37">
        <w:rPr>
          <w:lang w:val="en-US"/>
        </w:rPr>
        <w:t>Portlets, servlets</w:t>
      </w:r>
      <w:r w:rsidR="00E915CE" w:rsidRPr="00B60E37">
        <w:rPr>
          <w:lang w:val="en-US"/>
        </w:rPr>
        <w:t>,</w:t>
      </w:r>
      <w:r w:rsidRPr="00B60E37">
        <w:rPr>
          <w:lang w:val="en-US"/>
        </w:rPr>
        <w:t xml:space="preserve"> and JSPs are bundled in an extended web application called a portlet application. Portlets, servlets</w:t>
      </w:r>
      <w:r w:rsidR="00E915CE" w:rsidRPr="00B60E37">
        <w:rPr>
          <w:lang w:val="en-US"/>
        </w:rPr>
        <w:t>,</w:t>
      </w:r>
      <w:r w:rsidRPr="00B60E37">
        <w:rPr>
          <w:lang w:val="en-US"/>
        </w:rPr>
        <w:t xml:space="preserve"> and JSPs within the same portlet application share the </w:t>
      </w:r>
      <w:r w:rsidR="00E915CE" w:rsidRPr="00B60E37">
        <w:rPr>
          <w:lang w:val="en-US"/>
        </w:rPr>
        <w:t xml:space="preserve">same </w:t>
      </w:r>
      <w:r w:rsidR="000B5B6F" w:rsidRPr="00B60E37">
        <w:rPr>
          <w:lang w:val="en-US"/>
        </w:rPr>
        <w:t>class loader</w:t>
      </w:r>
      <w:r w:rsidRPr="00B60E37">
        <w:rPr>
          <w:lang w:val="en-US"/>
        </w:rPr>
        <w:t>, application context</w:t>
      </w:r>
      <w:r w:rsidR="00E915CE" w:rsidRPr="00B60E37">
        <w:rPr>
          <w:lang w:val="en-US"/>
        </w:rPr>
        <w:t>,</w:t>
      </w:r>
      <w:r w:rsidRPr="00B60E37">
        <w:rPr>
          <w:lang w:val="en-US"/>
        </w:rPr>
        <w:t xml:space="preserve"> and session.</w:t>
      </w:r>
    </w:p>
    <w:p w:rsidR="009C1635" w:rsidRPr="00B60E37" w:rsidRDefault="009C1635" w:rsidP="009C1635">
      <w:pPr>
        <w:pStyle w:val="Heading2"/>
        <w:rPr>
          <w:lang w:val="en-US"/>
        </w:rPr>
      </w:pPr>
      <w:bookmarkStart w:id="38" w:name="_Toc415140783"/>
      <w:bookmarkStart w:id="39" w:name="_Toc468260933"/>
      <w:r w:rsidRPr="00B60E37">
        <w:rPr>
          <w:lang w:val="en-US"/>
        </w:rPr>
        <w:t>Bridging from Portlets to Servlets/JSPs</w:t>
      </w:r>
      <w:bookmarkEnd w:id="38"/>
      <w:bookmarkEnd w:id="39"/>
    </w:p>
    <w:p w:rsidR="009C1635" w:rsidRPr="00B60E37" w:rsidRDefault="009C1635" w:rsidP="00E915CE">
      <w:pPr>
        <w:pStyle w:val="Standard"/>
        <w:rPr>
          <w:lang w:val="en-US"/>
        </w:rPr>
      </w:pPr>
      <w:r w:rsidRPr="00B60E37">
        <w:rPr>
          <w:lang w:val="en-US"/>
        </w:rPr>
        <w:t>Portlets can leverage servlets, JSPs and JSP tag-libraries for generating content.</w:t>
      </w:r>
    </w:p>
    <w:p w:rsidR="009C1635" w:rsidRPr="00B60E37" w:rsidRDefault="009C1635" w:rsidP="00E915CE">
      <w:pPr>
        <w:pStyle w:val="Standard"/>
        <w:rPr>
          <w:lang w:val="en-US"/>
        </w:rPr>
      </w:pPr>
      <w:r w:rsidRPr="00B60E37">
        <w:rPr>
          <w:lang w:val="en-US"/>
        </w:rPr>
        <w:t xml:space="preserve">A portlet can call servlets and JSPs </w:t>
      </w:r>
      <w:r w:rsidR="00C400E7">
        <w:rPr>
          <w:lang w:val="en-US"/>
        </w:rPr>
        <w:t xml:space="preserve">in the same manner that </w:t>
      </w:r>
      <w:r w:rsidRPr="00B60E37">
        <w:rPr>
          <w:lang w:val="en-US"/>
        </w:rPr>
        <w:t>a servlet can invoke other servlets and JSPs using a request dispatcher (see</w:t>
      </w:r>
      <w:r w:rsidR="00E54356">
        <w:rPr>
          <w:lang w:val="en-US"/>
        </w:rPr>
        <w:t xml:space="preserve"> </w:t>
      </w:r>
      <w:r w:rsidR="003F7DA2">
        <w:rPr>
          <w:lang w:val="en-US"/>
        </w:rPr>
        <w:fldChar w:fldCharType="begin"/>
      </w:r>
      <w:r w:rsidR="003F7DA2">
        <w:rPr>
          <w:lang w:val="en-US"/>
        </w:rPr>
        <w:instrText xml:space="preserve"> REF _Ref428862516 \w \h </w:instrText>
      </w:r>
      <w:r w:rsidR="003F7DA2">
        <w:rPr>
          <w:lang w:val="en-US"/>
        </w:rPr>
      </w:r>
      <w:r w:rsidR="003F7DA2">
        <w:rPr>
          <w:lang w:val="en-US"/>
        </w:rPr>
        <w:fldChar w:fldCharType="separate"/>
      </w:r>
      <w:r w:rsidR="003B17E8">
        <w:rPr>
          <w:lang w:val="en-US"/>
        </w:rPr>
        <w:t>Chapter 25</w:t>
      </w:r>
      <w:r w:rsidR="003F7DA2">
        <w:rPr>
          <w:lang w:val="en-US"/>
        </w:rPr>
        <w:fldChar w:fldCharType="end"/>
      </w:r>
      <w:r w:rsidR="003F7DA2">
        <w:rPr>
          <w:lang w:val="en-US"/>
        </w:rPr>
        <w:t xml:space="preserve"> </w:t>
      </w:r>
      <w:r w:rsidR="003F7DA2">
        <w:rPr>
          <w:lang w:val="en-US"/>
        </w:rPr>
        <w:fldChar w:fldCharType="begin"/>
      </w:r>
      <w:r w:rsidR="003F7DA2">
        <w:rPr>
          <w:lang w:val="en-US"/>
        </w:rPr>
        <w:instrText xml:space="preserve"> REF _Ref428862525 \h </w:instrText>
      </w:r>
      <w:r w:rsidR="003F7DA2">
        <w:rPr>
          <w:lang w:val="en-US"/>
        </w:rPr>
      </w:r>
      <w:r w:rsidR="003F7DA2">
        <w:rPr>
          <w:lang w:val="en-US"/>
        </w:rPr>
        <w:fldChar w:fldCharType="separate"/>
      </w:r>
      <w:r w:rsidR="003B17E8">
        <w:t>Dispatching to JSPs and Servlets</w:t>
      </w:r>
      <w:r w:rsidR="003F7DA2">
        <w:rPr>
          <w:lang w:val="en-US"/>
        </w:rPr>
        <w:fldChar w:fldCharType="end"/>
      </w:r>
      <w:r w:rsidRPr="00B60E37">
        <w:rPr>
          <w:lang w:val="en-US"/>
        </w:rPr>
        <w:t>). To enable a seamless integration between portlets and servlets the Portlet Specification leverages many of the servlet objects.</w:t>
      </w:r>
    </w:p>
    <w:p w:rsidR="009C1635" w:rsidRPr="009C1635" w:rsidRDefault="009C1635" w:rsidP="009C1635">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9C1635">
        <w:rPr>
          <w:rFonts w:ascii="Times New Roman" w:eastAsia="SimSun" w:hAnsi="Times New Roman" w:cs="Mangal"/>
          <w:kern w:val="3"/>
          <w:sz w:val="24"/>
          <w:szCs w:val="24"/>
          <w:lang w:eastAsia="zh-CN" w:bidi="hi-IN"/>
        </w:rPr>
        <w:t>When a servlet or JSP is called from within a po</w:t>
      </w:r>
      <w:r w:rsidR="00E915CE">
        <w:rPr>
          <w:rFonts w:ascii="Times New Roman" w:eastAsia="SimSun" w:hAnsi="Times New Roman" w:cs="Mangal"/>
          <w:kern w:val="3"/>
          <w:sz w:val="24"/>
          <w:szCs w:val="24"/>
          <w:lang w:eastAsia="zh-CN" w:bidi="hi-IN"/>
        </w:rPr>
        <w:t>rtlet, the servlet request passed</w:t>
      </w:r>
      <w:r w:rsidRPr="009C1635">
        <w:rPr>
          <w:rFonts w:ascii="Times New Roman" w:eastAsia="SimSun" w:hAnsi="Times New Roman" w:cs="Mangal"/>
          <w:kern w:val="3"/>
          <w:sz w:val="24"/>
          <w:szCs w:val="24"/>
          <w:lang w:eastAsia="zh-CN" w:bidi="hi-IN"/>
        </w:rPr>
        <w:t xml:space="preserve"> to the servlet or JSP is based on the portlet reques</w:t>
      </w:r>
      <w:r w:rsidR="00E915CE">
        <w:rPr>
          <w:rFonts w:ascii="Times New Roman" w:eastAsia="SimSun" w:hAnsi="Times New Roman" w:cs="Mangal"/>
          <w:kern w:val="3"/>
          <w:sz w:val="24"/>
          <w:szCs w:val="24"/>
          <w:lang w:eastAsia="zh-CN" w:bidi="hi-IN"/>
        </w:rPr>
        <w:t>t and the servlet response passed</w:t>
      </w:r>
      <w:r w:rsidRPr="009C1635">
        <w:rPr>
          <w:rFonts w:ascii="Times New Roman" w:eastAsia="SimSun" w:hAnsi="Times New Roman" w:cs="Mangal"/>
          <w:kern w:val="3"/>
          <w:sz w:val="24"/>
          <w:szCs w:val="24"/>
          <w:lang w:eastAsia="zh-CN" w:bidi="hi-IN"/>
        </w:rPr>
        <w:t xml:space="preserve"> to the servlet or JSP is based on the portlet response. </w:t>
      </w:r>
      <w:r w:rsidR="00E915CE">
        <w:rPr>
          <w:rFonts w:ascii="Times New Roman" w:eastAsia="SimSun" w:hAnsi="Times New Roman" w:cs="Mangal"/>
          <w:kern w:val="3"/>
          <w:sz w:val="24"/>
          <w:szCs w:val="24"/>
          <w:lang w:eastAsia="zh-CN" w:bidi="hi-IN"/>
        </w:rPr>
        <w:t>A few of the consequences of this are listed below:</w:t>
      </w:r>
    </w:p>
    <w:p w:rsidR="009C1635" w:rsidRPr="009C1635" w:rsidRDefault="009C1635" w:rsidP="00A80F88">
      <w:pPr>
        <w:pStyle w:val="BulletList"/>
      </w:pPr>
      <w:r w:rsidRPr="009C1635">
        <w:t>Attributes set in the portlet request are available in the included servlet request (</w:t>
      </w:r>
      <w:r w:rsidR="003F7DA2">
        <w:t xml:space="preserve">see </w:t>
      </w:r>
      <w:r w:rsidR="003F7DA2">
        <w:fldChar w:fldCharType="begin"/>
      </w:r>
      <w:r w:rsidR="003F7DA2">
        <w:instrText xml:space="preserve"> REF _Ref428862570 \w \h </w:instrText>
      </w:r>
      <w:r w:rsidR="003F7DA2">
        <w:fldChar w:fldCharType="separate"/>
      </w:r>
      <w:r w:rsidR="003B17E8">
        <w:t>Chapter 25</w:t>
      </w:r>
      <w:r w:rsidR="003F7DA2">
        <w:fldChar w:fldCharType="end"/>
      </w:r>
      <w:r w:rsidRPr="009C1635">
        <w:t>)</w:t>
      </w:r>
      <w:r w:rsidR="000E68D8">
        <w:t>.</w:t>
      </w:r>
    </w:p>
    <w:p w:rsidR="009C1635" w:rsidRPr="009C1635" w:rsidRDefault="009C1635" w:rsidP="00A80F88">
      <w:pPr>
        <w:pStyle w:val="BulletList"/>
      </w:pPr>
      <w:r w:rsidRPr="009C1635">
        <w:t>The portlet and the included servlet or JSP share the same output stream (see</w:t>
      </w:r>
      <w:r w:rsidR="00E54356">
        <w:t xml:space="preserve"> </w:t>
      </w:r>
      <w:r w:rsidR="001B410A">
        <w:fldChar w:fldCharType="begin"/>
      </w:r>
      <w:r w:rsidR="001B410A">
        <w:instrText xml:space="preserve"> REF _Ref428862570 \w \h </w:instrText>
      </w:r>
      <w:r w:rsidR="001B410A">
        <w:fldChar w:fldCharType="separate"/>
      </w:r>
      <w:r w:rsidR="003B17E8">
        <w:t>Chapter 25</w:t>
      </w:r>
      <w:r w:rsidR="001B410A">
        <w:fldChar w:fldCharType="end"/>
      </w:r>
      <w:r w:rsidRPr="009C1635">
        <w:t>).</w:t>
      </w:r>
    </w:p>
    <w:p w:rsidR="009C1635" w:rsidRPr="009C1635" w:rsidRDefault="009C1635" w:rsidP="00A80F88">
      <w:pPr>
        <w:pStyle w:val="BulletList"/>
      </w:pPr>
      <w:r w:rsidRPr="009C1635">
        <w:t>Attributes set in the portlet session are accessible from the servlet session and vice versa (see</w:t>
      </w:r>
      <w:r w:rsidR="00E54356">
        <w:t xml:space="preserve"> </w:t>
      </w:r>
      <w:r w:rsidR="003F7DA2">
        <w:fldChar w:fldCharType="begin"/>
      </w:r>
      <w:r w:rsidR="003F7DA2">
        <w:instrText xml:space="preserve"> REF _Ref427733325 \w \h </w:instrText>
      </w:r>
      <w:r w:rsidR="003F7DA2">
        <w:fldChar w:fldCharType="separate"/>
      </w:r>
      <w:r w:rsidR="003B17E8">
        <w:t>Chapter 19</w:t>
      </w:r>
      <w:r w:rsidR="003F7DA2">
        <w:fldChar w:fldCharType="end"/>
      </w:r>
      <w:r w:rsidR="003F7DA2">
        <w:t xml:space="preserve"> </w:t>
      </w:r>
      <w:r w:rsidR="003F7DA2">
        <w:fldChar w:fldCharType="begin"/>
      </w:r>
      <w:r w:rsidR="003F7DA2">
        <w:instrText xml:space="preserve"> REF _Ref427733325 \h </w:instrText>
      </w:r>
      <w:r w:rsidR="003F7DA2">
        <w:fldChar w:fldCharType="separate"/>
      </w:r>
      <w:r w:rsidR="003B17E8" w:rsidRPr="004F4453">
        <w:t xml:space="preserve"> </w:t>
      </w:r>
      <w:r w:rsidR="003B17E8">
        <w:t>Sessions</w:t>
      </w:r>
      <w:r w:rsidR="003F7DA2">
        <w:fldChar w:fldCharType="end"/>
      </w:r>
      <w:r w:rsidRPr="009C1635">
        <w:t>).</w:t>
      </w:r>
    </w:p>
    <w:p w:rsidR="009C1635" w:rsidRPr="00B735DD" w:rsidRDefault="009C1635" w:rsidP="009C1635">
      <w:pPr>
        <w:pStyle w:val="Heading2"/>
        <w:rPr>
          <w:lang w:val="en-US"/>
        </w:rPr>
      </w:pPr>
      <w:bookmarkStart w:id="40" w:name="_Toc415140784"/>
      <w:bookmarkStart w:id="41" w:name="_Ref427323713"/>
      <w:bookmarkStart w:id="42" w:name="_Ref427323720"/>
      <w:bookmarkStart w:id="43" w:name="_Toc468260934"/>
      <w:r w:rsidRPr="00B735DD">
        <w:rPr>
          <w:lang w:val="en-US"/>
        </w:rPr>
        <w:t>Using Servlet Application Lifecycle Events</w:t>
      </w:r>
      <w:bookmarkEnd w:id="40"/>
      <w:bookmarkEnd w:id="41"/>
      <w:bookmarkEnd w:id="42"/>
      <w:bookmarkEnd w:id="43"/>
    </w:p>
    <w:p w:rsidR="009C1635" w:rsidRPr="006E006D" w:rsidRDefault="0073377C" w:rsidP="0073377C">
      <w:pPr>
        <w:pStyle w:val="Standard"/>
        <w:rPr>
          <w:lang w:val="en-US"/>
        </w:rPr>
      </w:pPr>
      <w:r w:rsidRPr="00B60E37">
        <w:rPr>
          <w:lang w:val="en-US"/>
        </w:rPr>
        <w:t>T</w:t>
      </w:r>
      <w:r w:rsidR="009C1635" w:rsidRPr="00B60E37">
        <w:rPr>
          <w:lang w:val="en-US"/>
        </w:rPr>
        <w:t>he Java Servlet Specification describes a variety o</w:t>
      </w:r>
      <w:r w:rsidRPr="00B60E37">
        <w:rPr>
          <w:lang w:val="en-US"/>
        </w:rPr>
        <w:t>f</w:t>
      </w:r>
      <w:r w:rsidR="000E68D8">
        <w:rPr>
          <w:lang w:val="en-US"/>
        </w:rPr>
        <w:t xml:space="preserve"> servlet</w:t>
      </w:r>
      <w:r w:rsidRPr="00B60E37">
        <w:rPr>
          <w:lang w:val="en-US"/>
        </w:rPr>
        <w:t xml:space="preserve"> application lifecycle events. </w:t>
      </w:r>
      <w:r w:rsidRPr="006E006D">
        <w:rPr>
          <w:lang w:val="en-US"/>
        </w:rPr>
        <w:t>A servlet can register event listeners for these events.</w:t>
      </w:r>
      <w:r w:rsidR="009C1635" w:rsidRPr="006E006D">
        <w:rPr>
          <w:lang w:val="en-US"/>
        </w:rPr>
        <w:t xml:space="preserve"> </w:t>
      </w:r>
      <w:r w:rsidR="006E006D">
        <w:rPr>
          <w:lang w:val="en-US"/>
        </w:rPr>
        <w:t>In the sense of the lifecycle events, the</w:t>
      </w:r>
      <w:r w:rsidR="009C1635" w:rsidRPr="006E006D">
        <w:rPr>
          <w:lang w:val="en-US"/>
        </w:rPr>
        <w:t xml:space="preserve"> portlet objects</w:t>
      </w:r>
      <w:r w:rsidR="006E006D" w:rsidRPr="006E006D">
        <w:rPr>
          <w:rFonts w:ascii="Courier New" w:hAnsi="Courier New" w:cs="Courier New"/>
          <w:sz w:val="20"/>
          <w:lang w:val="en-US"/>
        </w:rPr>
        <w:t xml:space="preserve"> PortletContext </w:t>
      </w:r>
      <w:r w:rsidR="006E006D" w:rsidRPr="006E006D">
        <w:rPr>
          <w:lang w:val="en-US"/>
        </w:rPr>
        <w:t xml:space="preserve">and </w:t>
      </w:r>
      <w:r w:rsidR="006E006D" w:rsidRPr="006E006D">
        <w:rPr>
          <w:rFonts w:ascii="Courier New" w:hAnsi="Courier New" w:cs="Courier New"/>
          <w:sz w:val="20"/>
          <w:lang w:val="en-US"/>
        </w:rPr>
        <w:t>PortletSession</w:t>
      </w:r>
      <w:r w:rsidR="009C1635" w:rsidRPr="006E006D">
        <w:rPr>
          <w:lang w:val="en-US"/>
        </w:rPr>
        <w:t xml:space="preserve"> defined </w:t>
      </w:r>
      <w:r w:rsidRPr="006E006D">
        <w:rPr>
          <w:lang w:val="en-US"/>
        </w:rPr>
        <w:t>by this specification mirror the</w:t>
      </w:r>
      <w:r w:rsidR="006E006D">
        <w:rPr>
          <w:lang w:val="en-US"/>
        </w:rPr>
        <w:t>ir servlet counterparts</w:t>
      </w:r>
      <w:r w:rsidR="009C1635" w:rsidRPr="006E006D">
        <w:rPr>
          <w:lang w:val="en-US"/>
        </w:rPr>
        <w:t xml:space="preserve">. The lifecycle of the </w:t>
      </w:r>
      <w:r w:rsidR="009C1635" w:rsidRPr="006E006D">
        <w:rPr>
          <w:rFonts w:ascii="Courier New" w:hAnsi="Courier New" w:cs="Courier New"/>
          <w:sz w:val="20"/>
          <w:lang w:val="en-US"/>
        </w:rPr>
        <w:t xml:space="preserve">PortletContext </w:t>
      </w:r>
      <w:r w:rsidR="009C1635" w:rsidRPr="006E006D">
        <w:rPr>
          <w:lang w:val="en-US"/>
        </w:rPr>
        <w:t>is tied to</w:t>
      </w:r>
      <w:r w:rsidR="006E006D" w:rsidRPr="006E006D">
        <w:rPr>
          <w:lang w:val="en-US"/>
        </w:rPr>
        <w:t xml:space="preserve"> that of the</w:t>
      </w:r>
      <w:r w:rsidR="009C1635" w:rsidRPr="006E006D">
        <w:rPr>
          <w:lang w:val="en-US"/>
        </w:rPr>
        <w:t xml:space="preserve"> </w:t>
      </w:r>
      <w:r w:rsidR="009C1635" w:rsidRPr="006E006D">
        <w:rPr>
          <w:rFonts w:ascii="Courier New" w:hAnsi="Courier New" w:cs="Courier New"/>
          <w:sz w:val="20"/>
          <w:lang w:val="en-US"/>
        </w:rPr>
        <w:t>Se</w:t>
      </w:r>
      <w:r w:rsidR="00B36A10">
        <w:rPr>
          <w:rFonts w:ascii="Courier New" w:hAnsi="Courier New" w:cs="Courier New"/>
          <w:sz w:val="20"/>
          <w:lang w:val="en-US"/>
        </w:rPr>
        <w:t>r</w:t>
      </w:r>
      <w:r w:rsidR="009C1635" w:rsidRPr="006E006D">
        <w:rPr>
          <w:rFonts w:ascii="Courier New" w:hAnsi="Courier New" w:cs="Courier New"/>
          <w:sz w:val="20"/>
          <w:lang w:val="en-US"/>
        </w:rPr>
        <w:t>vletContext</w:t>
      </w:r>
      <w:r w:rsidR="009C1635" w:rsidRPr="006E006D">
        <w:rPr>
          <w:lang w:val="en-US"/>
        </w:rPr>
        <w:t xml:space="preserve"> of </w:t>
      </w:r>
      <w:r w:rsidR="006E006D">
        <w:rPr>
          <w:lang w:val="en-US"/>
        </w:rPr>
        <w:t>the</w:t>
      </w:r>
      <w:r w:rsidR="009C1635" w:rsidRPr="006E006D">
        <w:rPr>
          <w:lang w:val="en-US"/>
        </w:rPr>
        <w:t xml:space="preserve"> web application</w:t>
      </w:r>
      <w:r w:rsidR="006E006D">
        <w:rPr>
          <w:lang w:val="en-US"/>
        </w:rPr>
        <w:t>. T</w:t>
      </w:r>
      <w:r w:rsidR="009C1635" w:rsidRPr="006E006D">
        <w:rPr>
          <w:lang w:val="en-US"/>
        </w:rPr>
        <w:t xml:space="preserve">he attributes set in the </w:t>
      </w:r>
      <w:r w:rsidR="009C1635" w:rsidRPr="006E006D">
        <w:rPr>
          <w:rFonts w:ascii="Courier New" w:hAnsi="Courier New" w:cs="Courier New"/>
          <w:sz w:val="20"/>
          <w:lang w:val="en-US"/>
        </w:rPr>
        <w:t>PortletContext</w:t>
      </w:r>
      <w:r w:rsidR="009C1635" w:rsidRPr="006E006D">
        <w:rPr>
          <w:lang w:val="en-US"/>
        </w:rPr>
        <w:t xml:space="preserve"> are mirrored in the </w:t>
      </w:r>
      <w:r w:rsidR="009C1635" w:rsidRPr="006E006D">
        <w:rPr>
          <w:rFonts w:ascii="Courier New" w:hAnsi="Courier New" w:cs="Courier New"/>
          <w:sz w:val="20"/>
          <w:lang w:val="en-US"/>
        </w:rPr>
        <w:t>ServletContext</w:t>
      </w:r>
      <w:r w:rsidR="009C1635" w:rsidRPr="006E006D">
        <w:rPr>
          <w:lang w:val="en-US"/>
        </w:rPr>
        <w:t xml:space="preserve">. The lifecycle of the </w:t>
      </w:r>
      <w:r w:rsidR="009C1635" w:rsidRPr="006E006D">
        <w:rPr>
          <w:rFonts w:ascii="Courier New" w:hAnsi="Courier New" w:cs="Courier New"/>
          <w:sz w:val="20"/>
          <w:lang w:val="en-US"/>
        </w:rPr>
        <w:t>PortletSession</w:t>
      </w:r>
      <w:r w:rsidR="009C1635" w:rsidRPr="006E006D">
        <w:rPr>
          <w:lang w:val="en-US"/>
        </w:rPr>
        <w:t xml:space="preserve"> is tied to</w:t>
      </w:r>
      <w:r w:rsidR="006E006D" w:rsidRPr="006E006D">
        <w:rPr>
          <w:lang w:val="en-US"/>
        </w:rPr>
        <w:t xml:space="preserve"> that of</w:t>
      </w:r>
      <w:r w:rsidR="009C1635" w:rsidRPr="006E006D">
        <w:rPr>
          <w:lang w:val="en-US"/>
        </w:rPr>
        <w:t xml:space="preserve"> the </w:t>
      </w:r>
      <w:r w:rsidR="009C1635" w:rsidRPr="006E006D">
        <w:rPr>
          <w:rFonts w:ascii="Courier New" w:hAnsi="Courier New" w:cs="Courier New"/>
          <w:sz w:val="20"/>
          <w:lang w:val="en-US"/>
        </w:rPr>
        <w:lastRenderedPageBreak/>
        <w:t>HttpSession</w:t>
      </w:r>
      <w:r w:rsidR="009C1635" w:rsidRPr="006E006D">
        <w:rPr>
          <w:lang w:val="en-US"/>
        </w:rPr>
        <w:t xml:space="preserve"> of th</w:t>
      </w:r>
      <w:r w:rsidR="006E006D">
        <w:rPr>
          <w:lang w:val="en-US"/>
        </w:rPr>
        <w:t>e</w:t>
      </w:r>
      <w:r w:rsidR="009C1635" w:rsidRPr="006E006D">
        <w:rPr>
          <w:lang w:val="en-US"/>
        </w:rPr>
        <w:t xml:space="preserve"> web application</w:t>
      </w:r>
      <w:r w:rsidR="006E006D">
        <w:rPr>
          <w:lang w:val="en-US"/>
        </w:rPr>
        <w:t>.</w:t>
      </w:r>
      <w:r w:rsidR="009C1635" w:rsidRPr="006E006D">
        <w:rPr>
          <w:lang w:val="en-US"/>
        </w:rPr>
        <w:t xml:space="preserve"> </w:t>
      </w:r>
      <w:r w:rsidR="006E006D">
        <w:rPr>
          <w:lang w:val="en-US"/>
        </w:rPr>
        <w:t>T</w:t>
      </w:r>
      <w:r w:rsidR="009C1635" w:rsidRPr="006E006D">
        <w:rPr>
          <w:lang w:val="en-US"/>
        </w:rPr>
        <w:t>he attributes set in the</w:t>
      </w:r>
      <w:r w:rsidR="009C1635" w:rsidRPr="006E006D">
        <w:rPr>
          <w:rFonts w:ascii="Courier New" w:hAnsi="Courier New" w:cs="Courier New"/>
          <w:sz w:val="20"/>
          <w:lang w:val="en-US"/>
        </w:rPr>
        <w:t xml:space="preserve"> PortletSession</w:t>
      </w:r>
      <w:r w:rsidR="009C1635" w:rsidRPr="006E006D">
        <w:rPr>
          <w:lang w:val="en-US"/>
        </w:rPr>
        <w:t xml:space="preserve"> are mirrored in the </w:t>
      </w:r>
      <w:r w:rsidR="009C1635" w:rsidRPr="006E006D">
        <w:rPr>
          <w:rFonts w:ascii="Courier New" w:hAnsi="Courier New" w:cs="Courier New"/>
          <w:sz w:val="20"/>
          <w:lang w:val="en-US"/>
        </w:rPr>
        <w:t>HttpSession</w:t>
      </w:r>
      <w:r w:rsidR="009C1635" w:rsidRPr="006E006D">
        <w:rPr>
          <w:lang w:val="en-US"/>
        </w:rPr>
        <w:t xml:space="preserve">. </w:t>
      </w:r>
      <w:r w:rsidR="006E006D">
        <w:rPr>
          <w:lang w:val="en-US"/>
        </w:rPr>
        <w:t>Since this is the case, t</w:t>
      </w:r>
      <w:r w:rsidR="009C1635" w:rsidRPr="006E006D">
        <w:rPr>
          <w:lang w:val="en-US"/>
        </w:rPr>
        <w:t xml:space="preserve">he servlet lifecycle listeners for </w:t>
      </w:r>
      <w:r w:rsidR="009C1635" w:rsidRPr="006E006D">
        <w:rPr>
          <w:rFonts w:ascii="Courier New" w:hAnsi="Courier New" w:cs="Courier New"/>
          <w:sz w:val="20"/>
          <w:lang w:val="en-US"/>
        </w:rPr>
        <w:t xml:space="preserve">ServletContext </w:t>
      </w:r>
      <w:r w:rsidR="009C1635" w:rsidRPr="006E006D">
        <w:rPr>
          <w:lang w:val="en-US"/>
        </w:rPr>
        <w:t xml:space="preserve">and </w:t>
      </w:r>
      <w:r w:rsidR="009C1635" w:rsidRPr="006E006D">
        <w:rPr>
          <w:rFonts w:ascii="Courier New" w:hAnsi="Courier New" w:cs="Courier New"/>
          <w:sz w:val="20"/>
          <w:lang w:val="en-US"/>
        </w:rPr>
        <w:t xml:space="preserve">HttpSession </w:t>
      </w:r>
      <w:r w:rsidR="009C1635" w:rsidRPr="006E006D">
        <w:rPr>
          <w:lang w:val="en-US"/>
        </w:rPr>
        <w:t xml:space="preserve">can also be used for </w:t>
      </w:r>
      <w:r w:rsidR="009C1635" w:rsidRPr="006E006D">
        <w:rPr>
          <w:rFonts w:ascii="Courier New" w:hAnsi="Courier New" w:cs="Courier New"/>
          <w:sz w:val="20"/>
          <w:lang w:val="en-US"/>
        </w:rPr>
        <w:t xml:space="preserve">PortletContext </w:t>
      </w:r>
      <w:r w:rsidR="009C1635" w:rsidRPr="006E006D">
        <w:rPr>
          <w:lang w:val="en-US"/>
        </w:rPr>
        <w:t xml:space="preserve">and </w:t>
      </w:r>
      <w:r w:rsidR="009C1635" w:rsidRPr="006E006D">
        <w:rPr>
          <w:rFonts w:ascii="Courier New" w:hAnsi="Courier New" w:cs="Courier New"/>
          <w:sz w:val="20"/>
          <w:lang w:val="en-US"/>
        </w:rPr>
        <w:t>PortletSession</w:t>
      </w:r>
      <w:r w:rsidR="009C1635" w:rsidRPr="006E006D">
        <w:rPr>
          <w:lang w:val="en-US"/>
        </w:rPr>
        <w:t xml:space="preserve"> </w:t>
      </w:r>
      <w:r w:rsidR="006E006D">
        <w:rPr>
          <w:lang w:val="en-US"/>
        </w:rPr>
        <w:t>notifications</w:t>
      </w:r>
      <w:r w:rsidR="009C1635" w:rsidRPr="006E006D">
        <w:rPr>
          <w:lang w:val="en-US"/>
        </w:rPr>
        <w:t>.</w:t>
      </w:r>
    </w:p>
    <w:p w:rsidR="009C1635" w:rsidRPr="00B60E37" w:rsidRDefault="009C1635" w:rsidP="006E006D">
      <w:pPr>
        <w:pStyle w:val="Standard"/>
        <w:rPr>
          <w:lang w:val="en-US"/>
        </w:rPr>
      </w:pPr>
      <w:r w:rsidRPr="00B60E37">
        <w:rPr>
          <w:lang w:val="en-US"/>
        </w:rPr>
        <w:t>Given that the portlet request is independent of the servlet request</w:t>
      </w:r>
      <w:r w:rsidR="006E006D" w:rsidRPr="00B60E37">
        <w:rPr>
          <w:lang w:val="en-US"/>
        </w:rPr>
        <w:t>,</w:t>
      </w:r>
      <w:r w:rsidRPr="00B60E37">
        <w:rPr>
          <w:lang w:val="en-US"/>
        </w:rPr>
        <w:t xml:space="preserve"> the servlet request lifecycle listeners do not have a simple mapping to portlet requests. In order to allow portlets to leverage the servlet request listeners for portlets</w:t>
      </w:r>
      <w:r w:rsidR="006E006D" w:rsidRPr="00B60E37">
        <w:rPr>
          <w:lang w:val="en-US"/>
        </w:rPr>
        <w:t>,</w:t>
      </w:r>
      <w:r w:rsidRPr="00B60E37">
        <w:rPr>
          <w:lang w:val="en-US"/>
        </w:rPr>
        <w:t xml:space="preserve"> the portlet container </w:t>
      </w:r>
      <w:r w:rsidR="006E006D" w:rsidRPr="00B60E37">
        <w:rPr>
          <w:lang w:val="en-US"/>
        </w:rPr>
        <w:t xml:space="preserve">must </w:t>
      </w:r>
      <w:r w:rsidRPr="00B60E37">
        <w:rPr>
          <w:lang w:val="en-US"/>
        </w:rPr>
        <w:t>create a servlet request mirroring the portlet request. In order to allow the servlet request listeners to distinguish between the case of a plain servlet request and a servlet request targeted towards a portlet</w:t>
      </w:r>
      <w:r w:rsidR="006E006D" w:rsidRPr="00B60E37">
        <w:rPr>
          <w:lang w:val="en-US"/>
        </w:rPr>
        <w:t>,</w:t>
      </w:r>
      <w:r w:rsidRPr="00B60E37">
        <w:rPr>
          <w:lang w:val="en-US"/>
        </w:rPr>
        <w:t xml:space="preserve"> the portlet container </w:t>
      </w:r>
      <w:r w:rsidR="006E006D" w:rsidRPr="00B60E37">
        <w:rPr>
          <w:lang w:val="en-US"/>
        </w:rPr>
        <w:t>must</w:t>
      </w:r>
      <w:r w:rsidRPr="00B60E37">
        <w:rPr>
          <w:lang w:val="en-US"/>
        </w:rPr>
        <w:t xml:space="preserve"> set the </w:t>
      </w:r>
      <w:r w:rsidRPr="001A7AE6">
        <w:rPr>
          <w:rStyle w:val="inlinecode"/>
          <w:lang w:val="en-US"/>
        </w:rPr>
        <w:t>javax.portlet.lifecycle_phase</w:t>
      </w:r>
      <w:r w:rsidRPr="00B60E37">
        <w:rPr>
          <w:lang w:val="en-US"/>
        </w:rPr>
        <w:t xml:space="preserve"> </w:t>
      </w:r>
      <w:r w:rsidR="000E68D8">
        <w:rPr>
          <w:lang w:val="en-US"/>
        </w:rPr>
        <w:t xml:space="preserve">request attribute </w:t>
      </w:r>
      <w:r w:rsidRPr="00B60E37">
        <w:rPr>
          <w:lang w:val="en-US"/>
        </w:rPr>
        <w:t xml:space="preserve">in order to </w:t>
      </w:r>
      <w:r w:rsidR="006E006D" w:rsidRPr="00B60E37">
        <w:rPr>
          <w:lang w:val="en-US"/>
        </w:rPr>
        <w:t>identify the servlet request representing a portlet request</w:t>
      </w:r>
      <w:r w:rsidRPr="00B60E37">
        <w:rPr>
          <w:lang w:val="en-US"/>
        </w:rPr>
        <w:t>.</w:t>
      </w:r>
    </w:p>
    <w:p w:rsidR="009C1635" w:rsidRPr="00B60E37" w:rsidRDefault="009C1635" w:rsidP="006E006D">
      <w:pPr>
        <w:pStyle w:val="Standard"/>
        <w:rPr>
          <w:lang w:val="en-US"/>
        </w:rPr>
      </w:pPr>
      <w:r w:rsidRPr="00B60E37">
        <w:rPr>
          <w:lang w:val="en-US"/>
        </w:rPr>
        <w:t>The following is the list of servlet listeners that also apply to portlets:</w:t>
      </w:r>
    </w:p>
    <w:p w:rsidR="009C1635" w:rsidRPr="009C1635" w:rsidRDefault="000E68D8">
      <w:pPr>
        <w:pStyle w:val="BulletList"/>
      </w:pPr>
      <w:r w:rsidRPr="000E68D8">
        <w:t xml:space="preserve">The </w:t>
      </w:r>
      <w:r w:rsidR="009C1635" w:rsidRPr="00165CC8">
        <w:rPr>
          <w:rStyle w:val="inlinecode"/>
        </w:rPr>
        <w:t>javax.servlet.ServletContextListener</w:t>
      </w:r>
      <w:r w:rsidR="009C1635" w:rsidRPr="009C1635">
        <w:t xml:space="preserve"> </w:t>
      </w:r>
      <w:r>
        <w:t>provides</w:t>
      </w:r>
      <w:r w:rsidR="009C1635" w:rsidRPr="009C1635">
        <w:t xml:space="preserve"> notifications about the servlet context and the corresponding portlet context</w:t>
      </w:r>
      <w:r>
        <w:t>.</w:t>
      </w:r>
    </w:p>
    <w:p w:rsidR="009C1635" w:rsidRPr="009C1635" w:rsidRDefault="000E68D8" w:rsidP="006E006D">
      <w:pPr>
        <w:pStyle w:val="BulletList"/>
      </w:pPr>
      <w:r w:rsidRPr="006E5514">
        <w:t xml:space="preserve">The </w:t>
      </w:r>
      <w:r w:rsidR="009C1635" w:rsidRPr="009C1635">
        <w:rPr>
          <w:rFonts w:ascii="Courier New" w:hAnsi="Courier New" w:cs="Courier New"/>
          <w:sz w:val="20"/>
        </w:rPr>
        <w:t xml:space="preserve">javax.servlet.ServletContextAttributeListener </w:t>
      </w:r>
      <w:r>
        <w:t>provides</w:t>
      </w:r>
      <w:r w:rsidR="009C1635" w:rsidRPr="009C1635">
        <w:t xml:space="preserve"> notifications on attributes in the servlet context or the corresponding portlet context.</w:t>
      </w:r>
    </w:p>
    <w:p w:rsidR="009C1635" w:rsidRPr="009C1635" w:rsidRDefault="000E68D8" w:rsidP="006E006D">
      <w:pPr>
        <w:pStyle w:val="BulletList"/>
      </w:pPr>
      <w:r w:rsidRPr="006E5514">
        <w:t xml:space="preserve">The </w:t>
      </w:r>
      <w:r w:rsidR="009C1635" w:rsidRPr="009C1635">
        <w:rPr>
          <w:rFonts w:ascii="Courier New" w:hAnsi="Courier New" w:cs="Courier New"/>
          <w:sz w:val="20"/>
        </w:rPr>
        <w:t>javax.servlet.http.HttpSessionActivationListener</w:t>
      </w:r>
      <w:r w:rsidR="009C1635" w:rsidRPr="009C1635">
        <w:t xml:space="preserve"> </w:t>
      </w:r>
      <w:r>
        <w:t>provides</w:t>
      </w:r>
      <w:r w:rsidR="009C1635" w:rsidRPr="009C1635">
        <w:t xml:space="preserve"> notifications on the activation or passivation of the </w:t>
      </w:r>
      <w:r w:rsidR="00CA354F" w:rsidRPr="009C1635">
        <w:rPr>
          <w:rFonts w:ascii="Courier New" w:hAnsi="Courier New" w:cs="Courier New"/>
          <w:sz w:val="20"/>
        </w:rPr>
        <w:t>HttpSession</w:t>
      </w:r>
      <w:r w:rsidR="009C1635" w:rsidRPr="009C1635">
        <w:t xml:space="preserve"> or the corresponding </w:t>
      </w:r>
      <w:r w:rsidR="009C1635" w:rsidRPr="009C1635">
        <w:rPr>
          <w:rFonts w:ascii="Courier New" w:hAnsi="Courier New" w:cs="Courier New"/>
          <w:sz w:val="20"/>
        </w:rPr>
        <w:t>PortletSession</w:t>
      </w:r>
      <w:r w:rsidR="009C1635" w:rsidRPr="009C1635">
        <w:t>.</w:t>
      </w:r>
    </w:p>
    <w:p w:rsidR="009C1635" w:rsidRPr="009C1635" w:rsidRDefault="000E68D8" w:rsidP="006E006D">
      <w:pPr>
        <w:pStyle w:val="BulletList"/>
      </w:pPr>
      <w:r w:rsidRPr="006E5514">
        <w:t xml:space="preserve">The </w:t>
      </w:r>
      <w:r w:rsidR="009C1635" w:rsidRPr="009C1635">
        <w:rPr>
          <w:rFonts w:ascii="Courier New" w:hAnsi="Courier New" w:cs="Courier New"/>
          <w:sz w:val="20"/>
        </w:rPr>
        <w:t>javax.servlet.http.HttpSessionAttributeListener</w:t>
      </w:r>
      <w:r w:rsidR="009C1635" w:rsidRPr="009C1635">
        <w:t xml:space="preserve"> </w:t>
      </w:r>
      <w:r>
        <w:t>provides</w:t>
      </w:r>
      <w:r w:rsidR="009C1635" w:rsidRPr="009C1635">
        <w:t xml:space="preserve"> notifications on </w:t>
      </w:r>
      <w:r w:rsidR="00CA354F" w:rsidRPr="009C1635">
        <w:t>attributes</w:t>
      </w:r>
      <w:r w:rsidR="009C1635" w:rsidRPr="009C1635">
        <w:t xml:space="preserve"> of the </w:t>
      </w:r>
      <w:r w:rsidR="00CA354F" w:rsidRPr="009C1635">
        <w:rPr>
          <w:rFonts w:ascii="Courier New" w:hAnsi="Courier New" w:cs="Courier New"/>
          <w:sz w:val="20"/>
        </w:rPr>
        <w:t>HttpSession</w:t>
      </w:r>
      <w:r w:rsidR="009C1635" w:rsidRPr="009C1635">
        <w:t xml:space="preserve"> or the corresponding </w:t>
      </w:r>
      <w:r w:rsidR="009C1635" w:rsidRPr="009C1635">
        <w:rPr>
          <w:rFonts w:ascii="Courier New" w:hAnsi="Courier New" w:cs="Courier New"/>
          <w:sz w:val="20"/>
        </w:rPr>
        <w:t>PortletSession</w:t>
      </w:r>
      <w:r w:rsidR="009C1635" w:rsidRPr="009C1635">
        <w:t>.</w:t>
      </w:r>
    </w:p>
    <w:p w:rsidR="00477C6B" w:rsidRPr="000B5B6F" w:rsidRDefault="000E68D8" w:rsidP="00477C6B">
      <w:pPr>
        <w:pStyle w:val="BulletList"/>
        <w:rPr>
          <w:color w:val="000000" w:themeColor="text1"/>
        </w:rPr>
      </w:pPr>
      <w:r w:rsidRPr="006E5514">
        <w:t xml:space="preserve">The </w:t>
      </w:r>
      <w:r w:rsidR="00477C6B" w:rsidRPr="000B5B6F">
        <w:rPr>
          <w:rFonts w:ascii="Courier New" w:hAnsi="Courier New" w:cs="Courier New"/>
          <w:color w:val="000000" w:themeColor="text1"/>
          <w:sz w:val="20"/>
        </w:rPr>
        <w:t>javax.servlet.http.HttpSessionListener</w:t>
      </w:r>
      <w:r w:rsidR="00477C6B" w:rsidRPr="000B5B6F">
        <w:rPr>
          <w:color w:val="000000" w:themeColor="text1"/>
        </w:rPr>
        <w:t xml:space="preserve"> </w:t>
      </w:r>
      <w:r>
        <w:rPr>
          <w:color w:val="000000" w:themeColor="text1"/>
        </w:rPr>
        <w:t>provides</w:t>
      </w:r>
      <w:r w:rsidR="00477C6B" w:rsidRPr="000B5B6F">
        <w:rPr>
          <w:color w:val="000000" w:themeColor="text1"/>
        </w:rPr>
        <w:t xml:space="preserve"> notifications about </w:t>
      </w:r>
      <w:r w:rsidR="00CA354F" w:rsidRPr="000B5B6F">
        <w:rPr>
          <w:color w:val="000000" w:themeColor="text1"/>
        </w:rPr>
        <w:t>HttpSession or</w:t>
      </w:r>
      <w:r w:rsidR="00477C6B" w:rsidRPr="000B5B6F">
        <w:rPr>
          <w:color w:val="000000" w:themeColor="text1"/>
        </w:rPr>
        <w:t xml:space="preserve"> the corresponding PortletSession lifecycle changes.</w:t>
      </w:r>
    </w:p>
    <w:p w:rsidR="009C1635" w:rsidRPr="009C1635" w:rsidRDefault="000E68D8" w:rsidP="006E006D">
      <w:pPr>
        <w:pStyle w:val="BulletList"/>
      </w:pPr>
      <w:r w:rsidRPr="006E5514">
        <w:t xml:space="preserve">The </w:t>
      </w:r>
      <w:r w:rsidR="009C1635" w:rsidRPr="009C1635">
        <w:rPr>
          <w:rFonts w:ascii="Courier New" w:hAnsi="Courier New" w:cs="Courier New"/>
          <w:sz w:val="20"/>
        </w:rPr>
        <w:t>javax.servlet.http.HttpSessionBindingListener</w:t>
      </w:r>
      <w:r w:rsidR="009C1635" w:rsidRPr="009C1635">
        <w:t xml:space="preserve"> </w:t>
      </w:r>
      <w:r>
        <w:t>provides</w:t>
      </w:r>
      <w:r w:rsidR="009C1635" w:rsidRPr="009C1635">
        <w:t xml:space="preserve"> notifications on binding of object</w:t>
      </w:r>
      <w:r w:rsidR="006E006D">
        <w:t>s</w:t>
      </w:r>
      <w:r w:rsidR="009C1635" w:rsidRPr="009C1635">
        <w:t xml:space="preserve"> to the </w:t>
      </w:r>
      <w:r w:rsidR="00CA354F" w:rsidRPr="009C1635">
        <w:rPr>
          <w:rFonts w:ascii="Courier New" w:hAnsi="Courier New" w:cs="Courier New"/>
          <w:sz w:val="20"/>
        </w:rPr>
        <w:t>HttpSession</w:t>
      </w:r>
      <w:r w:rsidR="009C1635" w:rsidRPr="009C1635">
        <w:t xml:space="preserve"> or the corresponding </w:t>
      </w:r>
      <w:r w:rsidR="009C1635" w:rsidRPr="009C1635">
        <w:rPr>
          <w:rFonts w:ascii="Courier New" w:hAnsi="Courier New" w:cs="Courier New"/>
          <w:sz w:val="20"/>
        </w:rPr>
        <w:t>PortletSession</w:t>
      </w:r>
      <w:r w:rsidR="009C1635" w:rsidRPr="009C1635">
        <w:t>.</w:t>
      </w:r>
    </w:p>
    <w:p w:rsidR="006E006D" w:rsidRDefault="000E68D8" w:rsidP="006E006D">
      <w:pPr>
        <w:pStyle w:val="BulletList"/>
      </w:pPr>
      <w:r w:rsidRPr="006E5514">
        <w:t xml:space="preserve">The </w:t>
      </w:r>
      <w:r w:rsidR="009C1635" w:rsidRPr="009C1635">
        <w:rPr>
          <w:rFonts w:ascii="Courier New" w:hAnsi="Courier New" w:cs="Courier New"/>
          <w:sz w:val="20"/>
        </w:rPr>
        <w:t>javax.servlet.ServletRequestListener</w:t>
      </w:r>
      <w:r w:rsidR="009C1635" w:rsidRPr="009C1635">
        <w:t xml:space="preserve"> </w:t>
      </w:r>
      <w:r>
        <w:t>provides</w:t>
      </w:r>
      <w:r w:rsidR="009C1635" w:rsidRPr="009C1635">
        <w:t xml:space="preserve"> notifications about changes to the </w:t>
      </w:r>
      <w:r w:rsidR="00CA354F">
        <w:rPr>
          <w:rFonts w:ascii="Courier New" w:hAnsi="Courier New" w:cs="Courier New"/>
          <w:sz w:val="20"/>
        </w:rPr>
        <w:t>Http</w:t>
      </w:r>
      <w:r w:rsidR="009C1635" w:rsidRPr="009C1635">
        <w:rPr>
          <w:rFonts w:ascii="Courier New" w:hAnsi="Courier New" w:cs="Courier New"/>
          <w:sz w:val="20"/>
        </w:rPr>
        <w:t>ServletRequest</w:t>
      </w:r>
      <w:r w:rsidR="009C1635" w:rsidRPr="009C1635">
        <w:t xml:space="preserve"> or the mirrored portlet request of the current web application.</w:t>
      </w:r>
    </w:p>
    <w:p w:rsidR="009C1635" w:rsidRPr="009C1635" w:rsidRDefault="000E68D8" w:rsidP="006E006D">
      <w:pPr>
        <w:pStyle w:val="BulletList"/>
      </w:pPr>
      <w:r w:rsidRPr="006E5514">
        <w:t xml:space="preserve">The </w:t>
      </w:r>
      <w:r w:rsidR="009C1635" w:rsidRPr="009C1635">
        <w:rPr>
          <w:rFonts w:ascii="Courier New" w:hAnsi="Courier New" w:cs="Courier New"/>
          <w:sz w:val="20"/>
        </w:rPr>
        <w:t>javax.servlet.ServletRequestAttributeEvent</w:t>
      </w:r>
      <w:r w:rsidR="009C1635" w:rsidRPr="009C1635">
        <w:t xml:space="preserve"> </w:t>
      </w:r>
      <w:r>
        <w:t>provides</w:t>
      </w:r>
      <w:r w:rsidR="009C1635" w:rsidRPr="009C1635">
        <w:t xml:space="preserve"> notifications about changes to the attributes of the </w:t>
      </w:r>
      <w:r w:rsidR="00CA354F" w:rsidRPr="009C1635">
        <w:rPr>
          <w:rFonts w:ascii="Courier New" w:hAnsi="Courier New" w:cs="Courier New"/>
          <w:sz w:val="20"/>
        </w:rPr>
        <w:t>HttpServletRequest</w:t>
      </w:r>
      <w:r w:rsidR="009C1635" w:rsidRPr="009C1635">
        <w:t xml:space="preserve"> or the mirrored portlet request of the current web application.</w:t>
      </w:r>
    </w:p>
    <w:p w:rsidR="009C1635" w:rsidRPr="009C1635" w:rsidRDefault="009C1635" w:rsidP="009C1635">
      <w:pPr>
        <w:suppressAutoHyphens/>
        <w:autoSpaceDN w:val="0"/>
        <w:spacing w:after="0" w:line="240" w:lineRule="auto"/>
        <w:ind w:left="720" w:hanging="360"/>
        <w:jc w:val="both"/>
        <w:textAlignment w:val="baseline"/>
        <w:rPr>
          <w:rFonts w:ascii="Times New Roman" w:eastAsia="SimSun" w:hAnsi="Times New Roman" w:cs="Mangal"/>
          <w:kern w:val="3"/>
          <w:sz w:val="24"/>
          <w:szCs w:val="24"/>
          <w:lang w:eastAsia="zh-CN" w:bidi="hi-IN"/>
        </w:rPr>
      </w:pPr>
    </w:p>
    <w:p w:rsidR="009C1635" w:rsidRPr="00B60E37" w:rsidRDefault="000B5B6F" w:rsidP="009C1635">
      <w:pPr>
        <w:pStyle w:val="Heading2"/>
        <w:rPr>
          <w:lang w:val="en-US"/>
        </w:rPr>
      </w:pPr>
      <w:bookmarkStart w:id="44" w:name="_Toc415140785"/>
      <w:bookmarkStart w:id="45" w:name="_Toc468260935"/>
      <w:r>
        <w:rPr>
          <w:lang w:val="en-US"/>
        </w:rPr>
        <w:t>T</w:t>
      </w:r>
      <w:r w:rsidR="009C1635" w:rsidRPr="00B60E37">
        <w:rPr>
          <w:lang w:val="en-US"/>
        </w:rPr>
        <w:t xml:space="preserve">he Servlet Container </w:t>
      </w:r>
      <w:r>
        <w:rPr>
          <w:lang w:val="en-US"/>
        </w:rPr>
        <w:t>-</w:t>
      </w:r>
      <w:r w:rsidR="009C1635" w:rsidRPr="00B60E37">
        <w:rPr>
          <w:lang w:val="en-US"/>
        </w:rPr>
        <w:t xml:space="preserve"> Portlet Container</w:t>
      </w:r>
      <w:bookmarkEnd w:id="44"/>
      <w:r>
        <w:rPr>
          <w:lang w:val="en-US"/>
        </w:rPr>
        <w:t xml:space="preserve"> Relationship</w:t>
      </w:r>
      <w:bookmarkEnd w:id="45"/>
    </w:p>
    <w:p w:rsidR="009C1635" w:rsidRDefault="009C1635" w:rsidP="009C1635">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9C1635">
        <w:rPr>
          <w:rFonts w:ascii="Times New Roman" w:eastAsia="SimSun" w:hAnsi="Times New Roman" w:cs="Mangal"/>
          <w:kern w:val="3"/>
          <w:sz w:val="24"/>
          <w:szCs w:val="24"/>
          <w:lang w:eastAsia="zh-CN" w:bidi="hi-IN"/>
        </w:rPr>
        <w:t xml:space="preserve">The portlet container is an extension of the servlet container. As such, a portlet container can be built on top of an existing servlet container or it may implement all the functionality of a servlet container. Regardless of how a portlet container is implemented, its runtime environment is assumed to support at least </w:t>
      </w:r>
      <w:r w:rsidR="000E68D8">
        <w:rPr>
          <w:rFonts w:ascii="Times New Roman" w:eastAsia="SimSun" w:hAnsi="Times New Roman" w:cs="Mangal"/>
          <w:i/>
          <w:kern w:val="3"/>
          <w:sz w:val="24"/>
          <w:szCs w:val="24"/>
          <w:lang w:eastAsia="zh-CN" w:bidi="hi-IN"/>
        </w:rPr>
        <w:t>Java</w:t>
      </w:r>
      <w:r w:rsidR="000E68D8">
        <w:rPr>
          <w:rFonts w:ascii="Times New Roman" w:eastAsia="SimSun" w:hAnsi="Times New Roman" w:cs="Times New Roman"/>
          <w:i/>
          <w:kern w:val="3"/>
          <w:sz w:val="24"/>
          <w:szCs w:val="24"/>
          <w:lang w:eastAsia="zh-CN" w:bidi="hi-IN"/>
        </w:rPr>
        <w:t>™</w:t>
      </w:r>
      <w:r w:rsidR="000E68D8">
        <w:rPr>
          <w:rFonts w:ascii="Times New Roman" w:eastAsia="SimSun" w:hAnsi="Times New Roman" w:cs="Mangal"/>
          <w:i/>
          <w:kern w:val="3"/>
          <w:sz w:val="24"/>
          <w:szCs w:val="24"/>
          <w:lang w:eastAsia="zh-CN" w:bidi="hi-IN"/>
        </w:rPr>
        <w:t xml:space="preserve"> </w:t>
      </w:r>
      <w:r w:rsidR="00477C6B">
        <w:rPr>
          <w:rFonts w:ascii="Times New Roman" w:eastAsia="SimSun" w:hAnsi="Times New Roman" w:cs="Mangal"/>
          <w:i/>
          <w:kern w:val="3"/>
          <w:sz w:val="24"/>
          <w:szCs w:val="24"/>
          <w:lang w:eastAsia="zh-CN" w:bidi="hi-IN"/>
        </w:rPr>
        <w:t xml:space="preserve">Servlet Specification </w:t>
      </w:r>
      <w:r w:rsidR="000E68D8">
        <w:rPr>
          <w:rFonts w:ascii="Times New Roman" w:eastAsia="SimSun" w:hAnsi="Times New Roman" w:cs="Mangal"/>
          <w:i/>
          <w:kern w:val="3"/>
          <w:sz w:val="24"/>
          <w:szCs w:val="24"/>
          <w:lang w:eastAsia="zh-CN" w:bidi="hi-IN"/>
        </w:rPr>
        <w:t xml:space="preserve">Version </w:t>
      </w:r>
      <w:r w:rsidR="00477C6B">
        <w:rPr>
          <w:rFonts w:ascii="Times New Roman" w:eastAsia="SimSun" w:hAnsi="Times New Roman" w:cs="Mangal"/>
          <w:i/>
          <w:kern w:val="3"/>
          <w:sz w:val="24"/>
          <w:szCs w:val="24"/>
          <w:lang w:eastAsia="zh-CN" w:bidi="hi-IN"/>
        </w:rPr>
        <w:t>3.1</w:t>
      </w:r>
      <w:r w:rsidRPr="009C1635">
        <w:rPr>
          <w:rFonts w:ascii="Times New Roman" w:eastAsia="SimSun" w:hAnsi="Times New Roman" w:cs="Mangal"/>
          <w:kern w:val="3"/>
          <w:sz w:val="24"/>
          <w:szCs w:val="24"/>
          <w:lang w:eastAsia="zh-CN" w:bidi="hi-IN"/>
        </w:rPr>
        <w:t>.</w:t>
      </w:r>
    </w:p>
    <w:p w:rsidR="00420F74" w:rsidRPr="009C1635" w:rsidRDefault="00420F74" w:rsidP="009C1635">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175DAF" w:rsidRDefault="00420F74" w:rsidP="00420F74">
      <w:pPr>
        <w:pStyle w:val="Heading1"/>
      </w:pPr>
      <w:bookmarkStart w:id="46" w:name="_Ref426614225"/>
      <w:bookmarkStart w:id="47" w:name="_Ref426614232"/>
      <w:bookmarkStart w:id="48" w:name="_Toc468260936"/>
      <w:r>
        <w:lastRenderedPageBreak/>
        <w:t>Portlet Concepts</w:t>
      </w:r>
      <w:bookmarkEnd w:id="46"/>
      <w:bookmarkEnd w:id="47"/>
      <w:bookmarkEnd w:id="48"/>
    </w:p>
    <w:p w:rsidR="00016FC0" w:rsidRDefault="00016FC0" w:rsidP="00016FC0">
      <w:pPr>
        <w:pStyle w:val="Heading2"/>
        <w:ind w:left="578" w:hanging="578"/>
      </w:pPr>
      <w:bookmarkStart w:id="49" w:name="_Toc415140787"/>
      <w:bookmarkStart w:id="50" w:name="_Toc468260937"/>
      <w:r>
        <w:t>Portlets</w:t>
      </w:r>
      <w:bookmarkEnd w:id="49"/>
      <w:bookmarkEnd w:id="50"/>
    </w:p>
    <w:p w:rsidR="005970F1" w:rsidRDefault="00B63E57" w:rsidP="00016FC0">
      <w:pPr>
        <w:pStyle w:val="Standard"/>
        <w:rPr>
          <w:lang w:val="en-US"/>
        </w:rPr>
      </w:pPr>
      <w:r>
        <w:rPr>
          <w:lang w:val="en-US"/>
        </w:rPr>
        <w:t xml:space="preserve">Complex web sites often need to combine data from multiple sources to create a single web page. A shipping web site might need to show order information, user information, and a map, for example. These diverse types of information are accessed through different programming interfaces and protocols. </w:t>
      </w:r>
    </w:p>
    <w:p w:rsidR="00B63E57" w:rsidRDefault="00B63E57" w:rsidP="00016FC0">
      <w:pPr>
        <w:pStyle w:val="Standard"/>
        <w:rPr>
          <w:lang w:val="en-US"/>
        </w:rPr>
      </w:pPr>
      <w:r>
        <w:rPr>
          <w:lang w:val="en-US"/>
        </w:rPr>
        <w:t xml:space="preserve">Often, the job of accessing, displaying, and updating a specific type of information </w:t>
      </w:r>
      <w:r w:rsidR="005970F1">
        <w:rPr>
          <w:lang w:val="en-US"/>
        </w:rPr>
        <w:t>is complex enough to warrant a separate application in its own right. In or</w:t>
      </w:r>
      <w:r w:rsidR="00AB67AD">
        <w:rPr>
          <w:lang w:val="en-US"/>
        </w:rPr>
        <w:t xml:space="preserve">der to reduce complexity and also to </w:t>
      </w:r>
      <w:r w:rsidR="005970F1">
        <w:rPr>
          <w:lang w:val="en-US"/>
        </w:rPr>
        <w:t>make the application easier to use in other settings, the application should be able to render markup and perform updates independently of other applications while still being able to make use of information explicitly provided by other applications.</w:t>
      </w:r>
      <w:r w:rsidR="00203F1B">
        <w:rPr>
          <w:lang w:val="en-US"/>
        </w:rPr>
        <w:t xml:space="preserve"> To guide the user through a complex task, the application requires the ability to store state information.</w:t>
      </w:r>
    </w:p>
    <w:p w:rsidR="00245BD3" w:rsidRDefault="00245BD3" w:rsidP="00245BD3">
      <w:pPr>
        <w:pStyle w:val="Standard"/>
        <w:rPr>
          <w:lang w:val="en-US"/>
        </w:rPr>
      </w:pPr>
      <w:r>
        <w:rPr>
          <w:lang w:val="en-US"/>
        </w:rPr>
        <w:t>A portlet is a web application that fulfills these requirements.</w:t>
      </w:r>
    </w:p>
    <w:p w:rsidR="00BD0315" w:rsidRDefault="00203F1B" w:rsidP="00016FC0">
      <w:pPr>
        <w:pStyle w:val="Standard"/>
        <w:rPr>
          <w:lang w:val="en-US"/>
        </w:rPr>
      </w:pPr>
      <w:r>
        <w:rPr>
          <w:lang w:val="en-US"/>
        </w:rPr>
        <w:t xml:space="preserve">A portal system aggregates content rendered by multiple portlets </w:t>
      </w:r>
      <w:r w:rsidR="00245BD3">
        <w:rPr>
          <w:lang w:val="en-US"/>
        </w:rPr>
        <w:t xml:space="preserve">to create a complete web page. </w:t>
      </w:r>
      <w:r w:rsidR="00DF1ABB">
        <w:rPr>
          <w:lang w:val="en-US"/>
        </w:rPr>
        <w:t>W</w:t>
      </w:r>
      <w:r w:rsidR="00BD0315">
        <w:rPr>
          <w:lang w:val="en-US"/>
        </w:rPr>
        <w:t xml:space="preserve">hen </w:t>
      </w:r>
      <w:r w:rsidR="00245BD3">
        <w:rPr>
          <w:lang w:val="en-US"/>
        </w:rPr>
        <w:t>this happens</w:t>
      </w:r>
      <w:r w:rsidR="00DF1ABB">
        <w:rPr>
          <w:lang w:val="en-US"/>
        </w:rPr>
        <w:t>, additional requirements come into play. The portlets should be able to operate independently of one another. For example, when the user information is updated, the order information should not be lost or change in an unplanned manner. A user should be able to set a bookmark on a portal page in order to return to a particular overall view. And browser back button support should work in an intuitive manner.</w:t>
      </w:r>
    </w:p>
    <w:p w:rsidR="00245BD3" w:rsidRDefault="00245BD3" w:rsidP="00016FC0">
      <w:pPr>
        <w:pStyle w:val="Standard"/>
        <w:rPr>
          <w:lang w:val="en-US"/>
        </w:rPr>
      </w:pPr>
      <w:r>
        <w:rPr>
          <w:lang w:val="en-US"/>
        </w:rPr>
        <w:t>The portlet programming model allows a portal system to fulfill these requirements.</w:t>
      </w:r>
    </w:p>
    <w:p w:rsidR="00245BD3" w:rsidRDefault="008C03BF" w:rsidP="00016FC0">
      <w:pPr>
        <w:pStyle w:val="Standard"/>
        <w:rPr>
          <w:lang w:val="en-US"/>
        </w:rPr>
      </w:pPr>
      <w:r>
        <w:rPr>
          <w:lang w:val="en-US"/>
        </w:rPr>
        <w:t xml:space="preserve">Web pages often incorporate JavaScript code to provide a responsive user experience. When a change is made, </w:t>
      </w:r>
      <w:r w:rsidR="00E7287E">
        <w:rPr>
          <w:lang w:val="en-US"/>
        </w:rPr>
        <w:t>the JavaScript code only updates</w:t>
      </w:r>
      <w:r>
        <w:rPr>
          <w:lang w:val="en-US"/>
        </w:rPr>
        <w:t xml:space="preserve"> that portion of the web page actually requiring a change. </w:t>
      </w:r>
      <w:r w:rsidR="00860923">
        <w:rPr>
          <w:lang w:val="en-US"/>
        </w:rPr>
        <w:t xml:space="preserve">When this principle is applied to a portal system, it means on one hand that a portlet needs to be able to provide JavaScript code that can update its own markup. </w:t>
      </w:r>
    </w:p>
    <w:p w:rsidR="008C03BF" w:rsidRDefault="00860923" w:rsidP="00016FC0">
      <w:pPr>
        <w:pStyle w:val="Standard"/>
        <w:rPr>
          <w:lang w:val="en-US"/>
        </w:rPr>
      </w:pPr>
      <w:r>
        <w:rPr>
          <w:lang w:val="en-US"/>
        </w:rPr>
        <w:t>But portlets can share information among themselves, so that an update to one portlet can affect the</w:t>
      </w:r>
      <w:r w:rsidR="00B03774">
        <w:rPr>
          <w:lang w:val="en-US"/>
        </w:rPr>
        <w:t xml:space="preserve"> state and</w:t>
      </w:r>
      <w:r>
        <w:rPr>
          <w:lang w:val="en-US"/>
        </w:rPr>
        <w:t xml:space="preserve"> rendered markup of another portlet. Th</w:t>
      </w:r>
      <w:r w:rsidR="00B03774">
        <w:rPr>
          <w:lang w:val="en-US"/>
        </w:rPr>
        <w:t>is means</w:t>
      </w:r>
      <w:r w:rsidR="00AB67AD">
        <w:rPr>
          <w:lang w:val="en-US"/>
        </w:rPr>
        <w:t xml:space="preserve"> on the other hand</w:t>
      </w:r>
      <w:r w:rsidR="00B03774">
        <w:rPr>
          <w:lang w:val="en-US"/>
        </w:rPr>
        <w:t xml:space="preserve"> that the JavaScript code provided by a given portlet also needs to be activated when it is affected by a change initiated by a different portlet.</w:t>
      </w:r>
      <w:r>
        <w:rPr>
          <w:lang w:val="en-US"/>
        </w:rPr>
        <w:t xml:space="preserve"> The portlet programming interface </w:t>
      </w:r>
      <w:r w:rsidR="00245BD3">
        <w:rPr>
          <w:lang w:val="en-US"/>
        </w:rPr>
        <w:t>provide</w:t>
      </w:r>
      <w:r>
        <w:rPr>
          <w:lang w:val="en-US"/>
        </w:rPr>
        <w:t>s a mechanism that takes these requirements into account.</w:t>
      </w:r>
    </w:p>
    <w:p w:rsidR="008B2D1F" w:rsidRDefault="008B2D1F" w:rsidP="00016FC0">
      <w:pPr>
        <w:pStyle w:val="Standard"/>
        <w:rPr>
          <w:lang w:val="en-US"/>
        </w:rPr>
      </w:pPr>
      <w:r>
        <w:rPr>
          <w:lang w:val="en-US"/>
        </w:rPr>
        <w:t>The portlet programming interface</w:t>
      </w:r>
      <w:r w:rsidR="00DF1ABB">
        <w:rPr>
          <w:lang w:val="en-US"/>
        </w:rPr>
        <w:t xml:space="preserve"> described by this specification </w:t>
      </w:r>
      <w:r>
        <w:rPr>
          <w:lang w:val="en-US"/>
        </w:rPr>
        <w:t xml:space="preserve">provides the means to create </w:t>
      </w:r>
      <w:r w:rsidR="00DF1ABB">
        <w:rPr>
          <w:lang w:val="en-US"/>
        </w:rPr>
        <w:t xml:space="preserve">independent </w:t>
      </w:r>
      <w:r w:rsidR="00AB67AD">
        <w:rPr>
          <w:lang w:val="en-US"/>
        </w:rPr>
        <w:t>portlet</w:t>
      </w:r>
      <w:r>
        <w:rPr>
          <w:lang w:val="en-US"/>
        </w:rPr>
        <w:t xml:space="preserve"> applications that a portal system can integrate with other </w:t>
      </w:r>
      <w:r w:rsidR="00AB67AD">
        <w:rPr>
          <w:lang w:val="en-US"/>
        </w:rPr>
        <w:t xml:space="preserve">portlet </w:t>
      </w:r>
      <w:r>
        <w:rPr>
          <w:lang w:val="en-US"/>
        </w:rPr>
        <w:t xml:space="preserve">applications to create a complete complex web page. </w:t>
      </w:r>
      <w:r w:rsidR="00BD0315">
        <w:rPr>
          <w:lang w:val="en-US"/>
        </w:rPr>
        <w:t>It</w:t>
      </w:r>
      <w:r>
        <w:rPr>
          <w:lang w:val="en-US"/>
        </w:rPr>
        <w:t xml:space="preserve"> provides the following services:</w:t>
      </w:r>
    </w:p>
    <w:p w:rsidR="008B2D1F" w:rsidRDefault="00DF1ABB" w:rsidP="008B2D1F">
      <w:pPr>
        <w:pStyle w:val="BulletList"/>
      </w:pPr>
      <w:r>
        <w:t>It a</w:t>
      </w:r>
      <w:r w:rsidR="009E7611">
        <w:t>llows</w:t>
      </w:r>
      <w:r>
        <w:t xml:space="preserve"> the portlet to render </w:t>
      </w:r>
      <w:r w:rsidR="009E7611">
        <w:t>markup fragments that a portal can combine with others to form a complete web page</w:t>
      </w:r>
      <w:r>
        <w:t>.</w:t>
      </w:r>
    </w:p>
    <w:p w:rsidR="009E7611" w:rsidRDefault="00DF1ABB" w:rsidP="008B2D1F">
      <w:pPr>
        <w:pStyle w:val="BulletList"/>
      </w:pPr>
      <w:r>
        <w:t>It a</w:t>
      </w:r>
      <w:r w:rsidR="009E7611">
        <w:t>llows the portlet</w:t>
      </w:r>
      <w:r>
        <w:t xml:space="preserve"> to update its own information without affecting other portlets on the page.</w:t>
      </w:r>
    </w:p>
    <w:p w:rsidR="00DF1ABB" w:rsidRDefault="00DF1ABB" w:rsidP="008B2D1F">
      <w:pPr>
        <w:pStyle w:val="BulletList"/>
      </w:pPr>
      <w:r>
        <w:t>It allows portlets to share information with other portlets in a defined, standardized manner.</w:t>
      </w:r>
    </w:p>
    <w:p w:rsidR="00DF1ABB" w:rsidRDefault="00B707BF" w:rsidP="008B2D1F">
      <w:pPr>
        <w:pStyle w:val="BulletList"/>
      </w:pPr>
      <w:r>
        <w:t>It allows the portlet to store its current state in order to maintain a specific data display.</w:t>
      </w:r>
    </w:p>
    <w:p w:rsidR="00B707BF" w:rsidRPr="00B03774" w:rsidRDefault="00B707BF" w:rsidP="00016FC0">
      <w:pPr>
        <w:pStyle w:val="BulletList"/>
      </w:pPr>
      <w:r>
        <w:lastRenderedPageBreak/>
        <w:t>It allows the portlet to use JavaScript to provide a responsive user experience.</w:t>
      </w:r>
    </w:p>
    <w:p w:rsidR="00016FC0" w:rsidRPr="008D7816" w:rsidRDefault="00B12639" w:rsidP="00016FC0">
      <w:pPr>
        <w:pStyle w:val="Heading2"/>
        <w:ind w:left="578" w:hanging="578"/>
        <w:rPr>
          <w:lang w:val="en-US"/>
        </w:rPr>
      </w:pPr>
      <w:bookmarkStart w:id="51" w:name="_Toc468260938"/>
      <w:r>
        <w:rPr>
          <w:lang w:val="en-US"/>
        </w:rPr>
        <w:t>Portal Pages</w:t>
      </w:r>
      <w:bookmarkEnd w:id="51"/>
    </w:p>
    <w:p w:rsidR="00016FC0" w:rsidRDefault="001D20B1" w:rsidP="00016FC0">
      <w:pPr>
        <w:pStyle w:val="Standard"/>
        <w:rPr>
          <w:lang w:val="en-US"/>
        </w:rPr>
      </w:pPr>
      <w:r>
        <w:rPr>
          <w:noProof/>
          <w:lang w:val="en-US" w:eastAsia="en-US" w:bidi="ar-SA"/>
        </w:rPr>
        <mc:AlternateContent>
          <mc:Choice Requires="wps">
            <w:drawing>
              <wp:anchor distT="0" distB="0" distL="114300" distR="114300" simplePos="0" relativeHeight="251663360" behindDoc="0" locked="0" layoutInCell="1" allowOverlap="1" wp14:anchorId="48B17DDB" wp14:editId="5C3622DB">
                <wp:simplePos x="0" y="0"/>
                <wp:positionH relativeFrom="margin">
                  <wp:align>center</wp:align>
                </wp:positionH>
                <wp:positionV relativeFrom="paragraph">
                  <wp:posOffset>5165090</wp:posOffset>
                </wp:positionV>
                <wp:extent cx="5446800" cy="327600"/>
                <wp:effectExtent l="0" t="0" r="1905" b="0"/>
                <wp:wrapTopAndBottom/>
                <wp:docPr id="6" name="Text Box 6"/>
                <wp:cNvGraphicFramePr/>
                <a:graphic xmlns:a="http://schemas.openxmlformats.org/drawingml/2006/main">
                  <a:graphicData uri="http://schemas.microsoft.com/office/word/2010/wordprocessingShape">
                    <wps:wsp>
                      <wps:cNvSpPr txBox="1"/>
                      <wps:spPr>
                        <a:xfrm>
                          <a:off x="0" y="0"/>
                          <a:ext cx="5446800" cy="327600"/>
                        </a:xfrm>
                        <a:prstGeom prst="rect">
                          <a:avLst/>
                        </a:prstGeom>
                        <a:solidFill>
                          <a:prstClr val="white"/>
                        </a:solidFill>
                        <a:ln>
                          <a:noFill/>
                        </a:ln>
                        <a:effectLst/>
                      </wps:spPr>
                      <wps:txbx>
                        <w:txbxContent>
                          <w:p w:rsidR="003B17E8" w:rsidRPr="001D20B1" w:rsidRDefault="003B17E8" w:rsidP="001D20B1">
                            <w:pPr>
                              <w:pStyle w:val="Caption"/>
                              <w:rPr>
                                <w:rFonts w:ascii="Times New Roman" w:hAnsi="Times New Roman"/>
                                <w:noProof/>
                                <w:lang w:val="en-US"/>
                              </w:rPr>
                            </w:pPr>
                            <w:r w:rsidRPr="001D20B1">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r w:rsidRPr="001D20B1">
                              <w:rPr>
                                <w:lang w:val="en-US"/>
                              </w:rPr>
                              <w:t xml:space="preserve"> Elements of a Portal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B17DDB" id="_x0000_t202" coordsize="21600,21600" o:spt="202" path="m,l,21600r21600,l21600,xe">
                <v:stroke joinstyle="miter"/>
                <v:path gradientshapeok="t" o:connecttype="rect"/>
              </v:shapetype>
              <v:shape id="Text Box 6" o:spid="_x0000_s1026" type="#_x0000_t202" style="position:absolute;left:0;text-align:left;margin-left:0;margin-top:406.7pt;width:428.9pt;height:25.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" stroked="f">
                <v:textbox style="mso-fit-shape-to-text:t" inset="0,0,0,0">
                  <w:txbxContent>
                    <w:p w:rsidR="003B17E8" w:rsidRPr="001D20B1" w:rsidRDefault="003B17E8" w:rsidP="001D20B1">
                      <w:pPr>
                        <w:pStyle w:val="Caption"/>
                        <w:rPr>
                          <w:rFonts w:ascii="Times New Roman" w:hAnsi="Times New Roman"/>
                          <w:noProof/>
                          <w:lang w:val="en-US"/>
                        </w:rPr>
                      </w:pPr>
                      <w:r w:rsidRPr="001D20B1">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r w:rsidRPr="001D20B1">
                        <w:rPr>
                          <w:lang w:val="en-US"/>
                        </w:rPr>
                        <w:t xml:space="preserve"> Elements of a Portal Page</w:t>
                      </w:r>
                    </w:p>
                  </w:txbxContent>
                </v:textbox>
                <w10:wrap type="topAndBottom" anchorx="margin"/>
              </v:shape>
            </w:pict>
          </mc:Fallback>
        </mc:AlternateContent>
      </w:r>
      <w:r>
        <w:rPr>
          <w:noProof/>
          <w:lang w:val="en-US" w:eastAsia="en-US" w:bidi="ar-SA"/>
        </w:rPr>
        <w:drawing>
          <wp:anchor distT="0" distB="0" distL="114300" distR="114300" simplePos="0" relativeHeight="251661312" behindDoc="0" locked="0" layoutInCell="1" allowOverlap="1" wp14:anchorId="23E425C5" wp14:editId="0289B3DD">
            <wp:simplePos x="0" y="0"/>
            <wp:positionH relativeFrom="margin">
              <wp:align>center</wp:align>
            </wp:positionH>
            <wp:positionV relativeFrom="paragraph">
              <wp:posOffset>999490</wp:posOffset>
            </wp:positionV>
            <wp:extent cx="5446800" cy="4086000"/>
            <wp:effectExtent l="171450" t="190500" r="192405" b="1625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Elements.gif"/>
                    <pic:cNvPicPr/>
                  </pic:nvPicPr>
                  <pic:blipFill>
                    <a:blip r:embed="rId18">
                      <a:extLst>
                        <a:ext uri="{28A0092B-C50C-407E-A947-70E740481C1C}">
                          <a14:useLocalDpi xmlns:a14="http://schemas.microsoft.com/office/drawing/2010/main" val="0"/>
                        </a:ext>
                      </a:extLst>
                    </a:blip>
                    <a:stretch>
                      <a:fillRect/>
                    </a:stretch>
                  </pic:blipFill>
                  <pic:spPr>
                    <a:xfrm>
                      <a:off x="0" y="0"/>
                      <a:ext cx="5446800" cy="4086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16FC0" w:rsidRPr="008D7816">
        <w:rPr>
          <w:lang w:val="en-US"/>
        </w:rPr>
        <w:t>A portlet generates markup fragments. A portal may add a title, control buttons and other decorations to the markup fragment generated by the portlet</w:t>
      </w:r>
      <w:r w:rsidR="004B1AEF">
        <w:rPr>
          <w:lang w:val="en-US"/>
        </w:rPr>
        <w:t>.</w:t>
      </w:r>
      <w:r w:rsidR="00016FC0" w:rsidRPr="008D7816">
        <w:rPr>
          <w:lang w:val="en-US"/>
        </w:rPr>
        <w:t xml:space="preserve"> </w:t>
      </w:r>
      <w:r w:rsidR="004B1AEF">
        <w:rPr>
          <w:lang w:val="en-US"/>
        </w:rPr>
        <w:t>T</w:t>
      </w:r>
      <w:r w:rsidR="00016FC0" w:rsidRPr="008D7816">
        <w:rPr>
          <w:lang w:val="en-US"/>
        </w:rPr>
        <w:t>his new fragment is called a portlet window. Then the portal may aggregate portlet windows into a complete document</w:t>
      </w:r>
      <w:r w:rsidR="004B1AEF">
        <w:rPr>
          <w:lang w:val="en-US"/>
        </w:rPr>
        <w:t xml:space="preserve"> representing </w:t>
      </w:r>
      <w:r w:rsidR="00016FC0" w:rsidRPr="008D7816">
        <w:rPr>
          <w:lang w:val="en-US"/>
        </w:rPr>
        <w:t>the portal page.</w:t>
      </w:r>
    </w:p>
    <w:p w:rsidR="00754E5D" w:rsidRPr="008D7816" w:rsidRDefault="00754E5D" w:rsidP="00016FC0">
      <w:pPr>
        <w:pStyle w:val="Standard"/>
        <w:rPr>
          <w:lang w:val="en-US"/>
        </w:rPr>
      </w:pPr>
    </w:p>
    <w:p w:rsidR="00016FC0" w:rsidRPr="008D7816" w:rsidRDefault="00016FC0" w:rsidP="00016FC0">
      <w:pPr>
        <w:pStyle w:val="Standard"/>
        <w:rPr>
          <w:lang w:val="en-US"/>
        </w:rPr>
      </w:pPr>
      <w:r w:rsidRPr="008D7816">
        <w:rPr>
          <w:lang w:val="en-US"/>
        </w:rPr>
        <w:t xml:space="preserve">Note that this is only one example on how a portal could make use of the portlet markup fragment. </w:t>
      </w:r>
      <w:r w:rsidR="00245BD3">
        <w:rPr>
          <w:lang w:val="en-US"/>
        </w:rPr>
        <w:t xml:space="preserve">Portal </w:t>
      </w:r>
      <w:r w:rsidRPr="008D7816">
        <w:rPr>
          <w:lang w:val="en-US"/>
        </w:rPr>
        <w:t>implementations with a different rendering approach</w:t>
      </w:r>
      <w:r w:rsidR="00245BD3">
        <w:rPr>
          <w:lang w:val="en-US"/>
        </w:rPr>
        <w:t xml:space="preserve"> are possible</w:t>
      </w:r>
      <w:r w:rsidRPr="008D7816">
        <w:rPr>
          <w:lang w:val="en-US"/>
        </w:rPr>
        <w:t xml:space="preserve">. The important part of the portal page concept in regards to this specification is that the markup </w:t>
      </w:r>
      <w:r w:rsidR="00245BD3">
        <w:rPr>
          <w:lang w:val="en-US"/>
        </w:rPr>
        <w:t>fragment generated by</w:t>
      </w:r>
      <w:r w:rsidRPr="008D7816">
        <w:rPr>
          <w:lang w:val="en-US"/>
        </w:rPr>
        <w:t xml:space="preserve"> the p</w:t>
      </w:r>
      <w:r w:rsidR="00245BD3">
        <w:rPr>
          <w:lang w:val="en-US"/>
        </w:rPr>
        <w:t>ortlet will in general not be</w:t>
      </w:r>
      <w:r w:rsidRPr="008D7816">
        <w:rPr>
          <w:lang w:val="en-US"/>
        </w:rPr>
        <w:t xml:space="preserve"> the only</w:t>
      </w:r>
      <w:r w:rsidR="001D20B1">
        <w:rPr>
          <w:lang w:val="en-US"/>
        </w:rPr>
        <w:t xml:space="preserve"> document</w:t>
      </w:r>
      <w:r w:rsidRPr="008D7816">
        <w:rPr>
          <w:lang w:val="en-US"/>
        </w:rPr>
        <w:t xml:space="preserve"> markup returned to the client. Thus the portlet markup needs to co-exist with whatever other markup the portal produces.</w:t>
      </w:r>
    </w:p>
    <w:p w:rsidR="00AB67AD" w:rsidRPr="00AF223E" w:rsidRDefault="00AB67AD" w:rsidP="00190536">
      <w:pPr>
        <w:pStyle w:val="Heading2"/>
        <w:rPr>
          <w:lang w:val="en-US"/>
        </w:rPr>
      </w:pPr>
      <w:bookmarkStart w:id="52" w:name="_Toc468260939"/>
      <w:r w:rsidRPr="00AF223E">
        <w:rPr>
          <w:lang w:val="en-US"/>
        </w:rPr>
        <w:lastRenderedPageBreak/>
        <w:t>The Portlet Container</w:t>
      </w:r>
      <w:bookmarkEnd w:id="52"/>
    </w:p>
    <w:p w:rsidR="009668F4" w:rsidRDefault="00F645C3" w:rsidP="009668F4">
      <w:pPr>
        <w:pStyle w:val="Standard"/>
        <w:rPr>
          <w:lang w:val="en-US"/>
        </w:rPr>
      </w:pPr>
      <w:r>
        <w:rPr>
          <w:noProof/>
          <w:lang w:val="en-US" w:eastAsia="en-US" w:bidi="ar-SA"/>
        </w:rPr>
        <mc:AlternateContent>
          <mc:Choice Requires="wps">
            <w:drawing>
              <wp:anchor distT="0" distB="0" distL="114300" distR="114300" simplePos="0" relativeHeight="251666432" behindDoc="0" locked="0" layoutInCell="1" allowOverlap="1" wp14:anchorId="77C5C8B9" wp14:editId="79B25E30">
                <wp:simplePos x="0" y="0"/>
                <wp:positionH relativeFrom="column">
                  <wp:posOffset>22860</wp:posOffset>
                </wp:positionH>
                <wp:positionV relativeFrom="paragraph">
                  <wp:posOffset>3491230</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B17E8" w:rsidRPr="00FE446D" w:rsidRDefault="003B17E8" w:rsidP="00F645C3">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The Portlet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5C8B9" id="Text Box 3" o:spid="_x0000_s1027" type="#_x0000_t202" style="position:absolute;left:0;text-align:left;margin-left:1.8pt;margin-top:274.9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NvMg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vfs4nY0pJCk2m9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" stroked="f">
                <v:textbox style="mso-fit-shape-to-text:t" inset="0,0,0,0">
                  <w:txbxContent>
                    <w:p w:rsidR="003B17E8" w:rsidRPr="00FE446D" w:rsidRDefault="003B17E8" w:rsidP="00F645C3">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The Portlet Container</w:t>
                      </w:r>
                    </w:p>
                  </w:txbxContent>
                </v:textbox>
                <w10:wrap type="topAndBottom"/>
              </v:shape>
            </w:pict>
          </mc:Fallback>
        </mc:AlternateContent>
      </w:r>
      <w:r>
        <w:rPr>
          <w:noProof/>
          <w:lang w:val="en-US" w:eastAsia="en-US" w:bidi="ar-SA"/>
        </w:rPr>
        <w:drawing>
          <wp:anchor distT="0" distB="0" distL="114300" distR="114300" simplePos="0" relativeHeight="251664384" behindDoc="0" locked="0" layoutInCell="1" allowOverlap="1" wp14:anchorId="4AD44774" wp14:editId="4CC61C42">
            <wp:simplePos x="0" y="0"/>
            <wp:positionH relativeFrom="column">
              <wp:posOffset>22860</wp:posOffset>
            </wp:positionH>
            <wp:positionV relativeFrom="paragraph">
              <wp:posOffset>747395</wp:posOffset>
            </wp:positionV>
            <wp:extent cx="5943600" cy="2686685"/>
            <wp:effectExtent l="190500" t="190500" r="190500" b="1898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letContainer.gif"/>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6685"/>
                    </a:xfrm>
                    <a:prstGeom prst="rect">
                      <a:avLst/>
                    </a:prstGeom>
                    <a:ln>
                      <a:noFill/>
                    </a:ln>
                    <a:effectLst>
                      <a:outerShdw blurRad="190500" algn="tl" rotWithShape="0">
                        <a:srgbClr val="000000">
                          <a:alpha val="70000"/>
                        </a:srgbClr>
                      </a:outerShdw>
                    </a:effectLst>
                  </pic:spPr>
                </pic:pic>
              </a:graphicData>
            </a:graphic>
          </wp:anchor>
        </w:drawing>
      </w:r>
      <w:r w:rsidR="009668F4">
        <w:rPr>
          <w:lang w:val="en-US"/>
        </w:rPr>
        <w:t>Page rendering begins when a client device or user agent, such as a web browser or web-enabled phone, sends a request for a page to the portal. The portal accesses the portlet container in order to obtain the markup to be returned to the client.</w:t>
      </w:r>
    </w:p>
    <w:p w:rsidR="009668F4" w:rsidRDefault="009668F4" w:rsidP="009668F4">
      <w:pPr>
        <w:pStyle w:val="Standard"/>
        <w:rPr>
          <w:lang w:val="en-US"/>
        </w:rPr>
      </w:pPr>
      <w:r>
        <w:rPr>
          <w:lang w:val="en-US"/>
        </w:rPr>
        <w:t xml:space="preserve">The portlet container implements the interfaces described by the Portlet Specification in order to provide the portlet with the requisite runtime environment, in the same manner that the servlet container implements the Servlet Specification in order to provide a servlet with the requisite runtime environment. </w:t>
      </w:r>
    </w:p>
    <w:p w:rsidR="00AB67AD" w:rsidRDefault="00F645C3" w:rsidP="00AB67AD">
      <w:pPr>
        <w:pStyle w:val="Standard"/>
        <w:rPr>
          <w:lang w:val="en-US"/>
        </w:rPr>
      </w:pPr>
      <w:r w:rsidRPr="00F645C3">
        <w:rPr>
          <w:lang w:val="en-US"/>
        </w:rPr>
        <w:t xml:space="preserve">The Portlet Specification describes the programming interface and its semantics as seen by a portlet. </w:t>
      </w:r>
      <w:r>
        <w:rPr>
          <w:lang w:val="en-US"/>
        </w:rPr>
        <w:t>It describes neither the portlet container implementation nor the interaction between a portal system and the portlet container. When discussing portal system or portlet container behavior</w:t>
      </w:r>
      <w:r w:rsidR="00CA341C">
        <w:rPr>
          <w:lang w:val="en-US"/>
        </w:rPr>
        <w:t xml:space="preserve"> from the point of view of the portlet</w:t>
      </w:r>
      <w:r>
        <w:rPr>
          <w:lang w:val="en-US"/>
        </w:rPr>
        <w:t xml:space="preserve">, this document will refer to the portlet container </w:t>
      </w:r>
      <w:r w:rsidR="00CA341C">
        <w:rPr>
          <w:lang w:val="en-US"/>
        </w:rPr>
        <w:t>as though it provides the complete functionality in question.</w:t>
      </w:r>
    </w:p>
    <w:p w:rsidR="00CA341C" w:rsidRDefault="00CA341C" w:rsidP="00AB67AD">
      <w:pPr>
        <w:pStyle w:val="Standard"/>
        <w:rPr>
          <w:lang w:val="en-US"/>
        </w:rPr>
      </w:pPr>
      <w:r>
        <w:rPr>
          <w:lang w:val="en-US"/>
        </w:rPr>
        <w:t>The portlet container calls the portlet code to execute the required function. It does so by issuing requests to the portlet. The requests are analogous to servlet requests, but have more specific meanings. T</w:t>
      </w:r>
      <w:r w:rsidR="007B2E29">
        <w:rPr>
          <w:lang w:val="en-US"/>
        </w:rPr>
        <w:t>here are five</w:t>
      </w:r>
      <w:r>
        <w:rPr>
          <w:lang w:val="en-US"/>
        </w:rPr>
        <w:t xml:space="preserve"> types of portlet request</w:t>
      </w:r>
      <w:r w:rsidR="00AC0AD9">
        <w:rPr>
          <w:lang w:val="en-US"/>
        </w:rPr>
        <w:t>:</w:t>
      </w:r>
    </w:p>
    <w:p w:rsidR="007B2E29" w:rsidRDefault="007B2E29" w:rsidP="00CA341C">
      <w:pPr>
        <w:pStyle w:val="Standard"/>
        <w:numPr>
          <w:ilvl w:val="0"/>
          <w:numId w:val="11"/>
        </w:numPr>
        <w:rPr>
          <w:lang w:val="en-US"/>
        </w:rPr>
      </w:pPr>
      <w:r>
        <w:rPr>
          <w:lang w:val="en-US"/>
        </w:rPr>
        <w:t>Header request – generates markup for inclusion into the head section of a portal page and sets HTTP header information</w:t>
      </w:r>
      <w:r w:rsidR="00245BD3">
        <w:rPr>
          <w:lang w:val="en-US"/>
        </w:rPr>
        <w:t>.</w:t>
      </w:r>
    </w:p>
    <w:p w:rsidR="00CA341C" w:rsidRDefault="00CA341C" w:rsidP="00CA341C">
      <w:pPr>
        <w:pStyle w:val="Standard"/>
        <w:numPr>
          <w:ilvl w:val="0"/>
          <w:numId w:val="11"/>
        </w:numPr>
        <w:rPr>
          <w:lang w:val="en-US"/>
        </w:rPr>
      </w:pPr>
      <w:r>
        <w:rPr>
          <w:lang w:val="en-US"/>
        </w:rPr>
        <w:t>Render request – generates markup fragments for inclusion into a portal page</w:t>
      </w:r>
      <w:r w:rsidR="007B2E29">
        <w:rPr>
          <w:lang w:val="en-US"/>
        </w:rPr>
        <w:t xml:space="preserve"> body section</w:t>
      </w:r>
      <w:r w:rsidR="008906BE">
        <w:rPr>
          <w:lang w:val="en-US"/>
        </w:rPr>
        <w:t>.</w:t>
      </w:r>
    </w:p>
    <w:p w:rsidR="00CA341C" w:rsidRDefault="00CA341C" w:rsidP="00CA341C">
      <w:pPr>
        <w:pStyle w:val="Standard"/>
        <w:numPr>
          <w:ilvl w:val="0"/>
          <w:numId w:val="11"/>
        </w:numPr>
        <w:rPr>
          <w:lang w:val="en-US"/>
        </w:rPr>
      </w:pPr>
      <w:r>
        <w:rPr>
          <w:lang w:val="en-US"/>
        </w:rPr>
        <w:t xml:space="preserve">Action request – </w:t>
      </w:r>
      <w:r w:rsidR="007B2E29">
        <w:rPr>
          <w:lang w:val="en-US"/>
        </w:rPr>
        <w:t xml:space="preserve">performs </w:t>
      </w:r>
      <w:r>
        <w:rPr>
          <w:lang w:val="en-US"/>
        </w:rPr>
        <w:t>process</w:t>
      </w:r>
      <w:r w:rsidR="007B2E29">
        <w:rPr>
          <w:lang w:val="en-US"/>
        </w:rPr>
        <w:t xml:space="preserve">ing </w:t>
      </w:r>
      <w:r>
        <w:rPr>
          <w:lang w:val="en-US"/>
        </w:rPr>
        <w:t>that can cause a change to persistent data</w:t>
      </w:r>
      <w:r w:rsidR="008906BE">
        <w:rPr>
          <w:lang w:val="en-US"/>
        </w:rPr>
        <w:t>.</w:t>
      </w:r>
    </w:p>
    <w:p w:rsidR="00CA341C" w:rsidRDefault="00CA341C" w:rsidP="00CA341C">
      <w:pPr>
        <w:pStyle w:val="Standard"/>
        <w:numPr>
          <w:ilvl w:val="0"/>
          <w:numId w:val="11"/>
        </w:numPr>
        <w:rPr>
          <w:lang w:val="en-US"/>
        </w:rPr>
      </w:pPr>
      <w:r>
        <w:rPr>
          <w:lang w:val="en-US"/>
        </w:rPr>
        <w:t>Event request – processes an ev</w:t>
      </w:r>
      <w:r w:rsidR="007B2E29">
        <w:rPr>
          <w:lang w:val="en-US"/>
        </w:rPr>
        <w:t>ent that was fired by a portlet</w:t>
      </w:r>
      <w:r w:rsidR="00245BD3">
        <w:rPr>
          <w:lang w:val="en-US"/>
        </w:rPr>
        <w:t xml:space="preserve"> or by the portlet container</w:t>
      </w:r>
      <w:r w:rsidR="007B2E29">
        <w:rPr>
          <w:lang w:val="en-US"/>
        </w:rPr>
        <w:t>.</w:t>
      </w:r>
      <w:r>
        <w:rPr>
          <w:lang w:val="en-US"/>
        </w:rPr>
        <w:t xml:space="preserve"> </w:t>
      </w:r>
      <w:r w:rsidR="007B2E29">
        <w:rPr>
          <w:lang w:val="en-US"/>
        </w:rPr>
        <w:t>C</w:t>
      </w:r>
      <w:r>
        <w:rPr>
          <w:lang w:val="en-US"/>
        </w:rPr>
        <w:t>an cause a change to persistent data</w:t>
      </w:r>
      <w:r w:rsidR="008906BE">
        <w:rPr>
          <w:lang w:val="en-US"/>
        </w:rPr>
        <w:t>.</w:t>
      </w:r>
    </w:p>
    <w:p w:rsidR="00CA341C" w:rsidRPr="00F645C3" w:rsidRDefault="00CA341C" w:rsidP="00CA341C">
      <w:pPr>
        <w:pStyle w:val="Standard"/>
        <w:numPr>
          <w:ilvl w:val="0"/>
          <w:numId w:val="11"/>
        </w:numPr>
        <w:rPr>
          <w:lang w:val="en-US"/>
        </w:rPr>
      </w:pPr>
      <w:r>
        <w:rPr>
          <w:lang w:val="en-US"/>
        </w:rPr>
        <w:t xml:space="preserve">Resource request </w:t>
      </w:r>
      <w:r w:rsidR="007B2E29">
        <w:rPr>
          <w:lang w:val="en-US"/>
        </w:rPr>
        <w:t>–</w:t>
      </w:r>
      <w:r>
        <w:rPr>
          <w:lang w:val="en-US"/>
        </w:rPr>
        <w:t xml:space="preserve"> </w:t>
      </w:r>
      <w:r w:rsidR="007B2E29">
        <w:rPr>
          <w:lang w:val="en-US"/>
        </w:rPr>
        <w:t xml:space="preserve">generates additional data related to the current </w:t>
      </w:r>
      <w:r w:rsidR="001C2B34">
        <w:rPr>
          <w:lang w:val="en-US"/>
        </w:rPr>
        <w:t>render state</w:t>
      </w:r>
      <w:r w:rsidR="008906BE">
        <w:rPr>
          <w:lang w:val="en-US"/>
        </w:rPr>
        <w:t>.</w:t>
      </w:r>
    </w:p>
    <w:p w:rsidR="0028217E" w:rsidRDefault="0028217E" w:rsidP="0028217E">
      <w:pPr>
        <w:pStyle w:val="Heading2"/>
      </w:pPr>
      <w:bookmarkStart w:id="53" w:name="_Toc427221656"/>
      <w:bookmarkStart w:id="54" w:name="_Toc427222740"/>
      <w:bookmarkStart w:id="55" w:name="_Toc427240255"/>
      <w:bookmarkStart w:id="56" w:name="_Toc427248411"/>
      <w:bookmarkStart w:id="57" w:name="_Toc427333683"/>
      <w:bookmarkStart w:id="58" w:name="_Toc427575146"/>
      <w:bookmarkStart w:id="59" w:name="_Toc427733681"/>
      <w:bookmarkStart w:id="60" w:name="_Toc427767738"/>
      <w:bookmarkStart w:id="61" w:name="_Toc427771365"/>
      <w:bookmarkStart w:id="62" w:name="_Toc427916482"/>
      <w:bookmarkStart w:id="63" w:name="_Toc427932106"/>
      <w:bookmarkStart w:id="64" w:name="_Toc427937082"/>
      <w:bookmarkStart w:id="65" w:name="_Toc468260940"/>
      <w:bookmarkEnd w:id="53"/>
      <w:bookmarkEnd w:id="54"/>
      <w:bookmarkEnd w:id="55"/>
      <w:bookmarkEnd w:id="56"/>
      <w:bookmarkEnd w:id="57"/>
      <w:bookmarkEnd w:id="58"/>
      <w:bookmarkEnd w:id="59"/>
      <w:bookmarkEnd w:id="60"/>
      <w:bookmarkEnd w:id="61"/>
      <w:bookmarkEnd w:id="62"/>
      <w:bookmarkEnd w:id="63"/>
      <w:bookmarkEnd w:id="64"/>
      <w:r>
        <w:lastRenderedPageBreak/>
        <w:t>Typical Processing Sequence</w:t>
      </w:r>
      <w:bookmarkEnd w:id="65"/>
    </w:p>
    <w:p w:rsidR="0028217E" w:rsidRDefault="0028217E" w:rsidP="0028217E">
      <w:pPr>
        <w:pStyle w:val="Standard"/>
        <w:rPr>
          <w:lang w:val="en-US"/>
        </w:rPr>
      </w:pPr>
      <w:r w:rsidRPr="00AF223E">
        <w:rPr>
          <w:lang w:val="en-US"/>
        </w:rPr>
        <w:t xml:space="preserve">The figure below illustrates a typical processing sequence. </w:t>
      </w:r>
      <w:r>
        <w:rPr>
          <w:lang w:val="en-US"/>
        </w:rPr>
        <w:t>In this scenario, the user interacts with the user interface to trigger an action, for example by submitting a form. The request is transported to the portal server, where the following takes place:</w:t>
      </w:r>
    </w:p>
    <w:p w:rsidR="0028217E" w:rsidRDefault="0028217E" w:rsidP="0028217E">
      <w:pPr>
        <w:pStyle w:val="Standard"/>
        <w:numPr>
          <w:ilvl w:val="0"/>
          <w:numId w:val="43"/>
        </w:numPr>
        <w:rPr>
          <w:lang w:val="en-US"/>
        </w:rPr>
      </w:pPr>
      <w:r>
        <w:rPr>
          <w:lang w:val="en-US"/>
        </w:rPr>
        <w:t>The portlet container routes an action request to portlet B.</w:t>
      </w:r>
    </w:p>
    <w:p w:rsidR="0028217E" w:rsidRDefault="0028217E" w:rsidP="0028217E">
      <w:pPr>
        <w:pStyle w:val="Standard"/>
        <w:numPr>
          <w:ilvl w:val="0"/>
          <w:numId w:val="43"/>
        </w:numPr>
        <w:rPr>
          <w:lang w:val="en-US"/>
        </w:rPr>
      </w:pPr>
      <w:r>
        <w:rPr>
          <w:lang w:val="en-US"/>
        </w:rPr>
        <w:t>Portlet B processes the action request, and while doing so, fires a portlet event.</w:t>
      </w:r>
    </w:p>
    <w:p w:rsidR="0028217E" w:rsidRDefault="0028217E" w:rsidP="0028217E">
      <w:pPr>
        <w:pStyle w:val="Standard"/>
        <w:numPr>
          <w:ilvl w:val="0"/>
          <w:numId w:val="43"/>
        </w:numPr>
        <w:rPr>
          <w:lang w:val="en-US"/>
        </w:rPr>
      </w:pPr>
      <w:r>
        <w:rPr>
          <w:lang w:val="en-US"/>
        </w:rPr>
        <w:t>The portal system determines that portlet A is a recipient of the event.</w:t>
      </w:r>
    </w:p>
    <w:p w:rsidR="0028217E" w:rsidRDefault="0028217E" w:rsidP="0028217E">
      <w:pPr>
        <w:pStyle w:val="Standard"/>
        <w:numPr>
          <w:ilvl w:val="0"/>
          <w:numId w:val="43"/>
        </w:numPr>
        <w:rPr>
          <w:lang w:val="en-US"/>
        </w:rPr>
      </w:pPr>
      <w:r>
        <w:rPr>
          <w:lang w:val="en-US"/>
        </w:rPr>
        <w:t>The portlet container routes an event request to portlet A, which processes it.</w:t>
      </w:r>
    </w:p>
    <w:p w:rsidR="0028217E" w:rsidRDefault="0028217E" w:rsidP="0028217E">
      <w:pPr>
        <w:pStyle w:val="Standard"/>
        <w:numPr>
          <w:ilvl w:val="0"/>
          <w:numId w:val="43"/>
        </w:numPr>
        <w:rPr>
          <w:lang w:val="en-US"/>
        </w:rPr>
      </w:pPr>
      <w:r>
        <w:rPr>
          <w:lang w:val="en-US"/>
        </w:rPr>
        <w:t>After the action and event requests have been processed, the portal system render</w:t>
      </w:r>
      <w:r w:rsidR="00E86309">
        <w:rPr>
          <w:lang w:val="en-US"/>
        </w:rPr>
        <w:t>s</w:t>
      </w:r>
      <w:r>
        <w:rPr>
          <w:lang w:val="en-US"/>
        </w:rPr>
        <w:t xml:space="preserve"> each of the portlets on the page to obtain markup.</w:t>
      </w:r>
    </w:p>
    <w:p w:rsidR="0028217E" w:rsidRDefault="0053392B" w:rsidP="0028217E">
      <w:pPr>
        <w:pStyle w:val="Standard"/>
        <w:numPr>
          <w:ilvl w:val="0"/>
          <w:numId w:val="43"/>
        </w:numPr>
        <w:rPr>
          <w:lang w:val="en-US"/>
        </w:rPr>
      </w:pPr>
      <w:r>
        <w:rPr>
          <w:noProof/>
          <w:lang w:val="en-US" w:eastAsia="en-US" w:bidi="ar-SA"/>
        </w:rPr>
        <w:drawing>
          <wp:anchor distT="0" distB="0" distL="114300" distR="114300" simplePos="0" relativeHeight="251701248" behindDoc="0" locked="0" layoutInCell="1" allowOverlap="1" wp14:anchorId="6736F820" wp14:editId="42D9CFE6">
            <wp:simplePos x="0" y="0"/>
            <wp:positionH relativeFrom="column">
              <wp:posOffset>247015</wp:posOffset>
            </wp:positionH>
            <wp:positionV relativeFrom="paragraph">
              <wp:posOffset>602615</wp:posOffset>
            </wp:positionV>
            <wp:extent cx="5615940" cy="3840480"/>
            <wp:effectExtent l="190500" t="190500" r="194310" b="1981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ypicalSequence.gif"/>
                    <pic:cNvPicPr/>
                  </pic:nvPicPr>
                  <pic:blipFill>
                    <a:blip r:embed="rId20">
                      <a:extLst>
                        <a:ext uri="{28A0092B-C50C-407E-A947-70E740481C1C}">
                          <a14:useLocalDpi xmlns:a14="http://schemas.microsoft.com/office/drawing/2010/main" val="0"/>
                        </a:ext>
                      </a:extLst>
                    </a:blip>
                    <a:stretch>
                      <a:fillRect/>
                    </a:stretch>
                  </pic:blipFill>
                  <pic:spPr>
                    <a:xfrm>
                      <a:off x="0" y="0"/>
                      <a:ext cx="5615940" cy="38404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28217E">
        <w:rPr>
          <w:noProof/>
          <w:lang w:val="en-US" w:eastAsia="en-US" w:bidi="ar-SA"/>
        </w:rPr>
        <mc:AlternateContent>
          <mc:Choice Requires="wps">
            <w:drawing>
              <wp:anchor distT="0" distB="0" distL="114300" distR="114300" simplePos="0" relativeHeight="251702272" behindDoc="0" locked="0" layoutInCell="1" allowOverlap="1" wp14:anchorId="39097017" wp14:editId="3A1DEB69">
                <wp:simplePos x="0" y="0"/>
                <wp:positionH relativeFrom="column">
                  <wp:posOffset>191135</wp:posOffset>
                </wp:positionH>
                <wp:positionV relativeFrom="paragraph">
                  <wp:posOffset>4500880</wp:posOffset>
                </wp:positionV>
                <wp:extent cx="573151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DA662F" w:rsidRDefault="003B17E8" w:rsidP="0028217E">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Typical processing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97017" id="Text Box 21" o:spid="_x0000_s1028" type="#_x0000_t202" style="position:absolute;left:0;text-align:left;margin-left:15.05pt;margin-top:354.4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" stroked="f">
                <v:textbox style="mso-fit-shape-to-text:t" inset="0,0,0,0">
                  <w:txbxContent>
                    <w:p w:rsidR="003B17E8" w:rsidRPr="00DA662F" w:rsidRDefault="003B17E8" w:rsidP="0028217E">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Typical processing sequence</w:t>
                      </w:r>
                    </w:p>
                  </w:txbxContent>
                </v:textbox>
                <w10:wrap type="topAndBottom"/>
              </v:shape>
            </w:pict>
          </mc:Fallback>
        </mc:AlternateContent>
      </w:r>
      <w:r w:rsidR="0028217E">
        <w:rPr>
          <w:lang w:val="en-US"/>
        </w:rPr>
        <w:t>The portal system aggregates all content into a single document representing the portal page and returns it to the client.</w:t>
      </w:r>
    </w:p>
    <w:p w:rsidR="0028217E" w:rsidRDefault="0028217E" w:rsidP="0028217E">
      <w:pPr>
        <w:pStyle w:val="Heading2"/>
      </w:pPr>
      <w:bookmarkStart w:id="66" w:name="_Toc468260941"/>
      <w:r>
        <w:t>Serving Resources</w:t>
      </w:r>
      <w:bookmarkEnd w:id="66"/>
    </w:p>
    <w:p w:rsidR="000D77DD" w:rsidRDefault="000D77DD" w:rsidP="0028217E">
      <w:pPr>
        <w:pStyle w:val="Standard"/>
        <w:rPr>
          <w:lang w:val="en-US"/>
        </w:rPr>
      </w:pPr>
      <w:r>
        <w:rPr>
          <w:lang w:val="en-US"/>
        </w:rPr>
        <w:t xml:space="preserve">When portlets generate markup, they can add links to internal resources for retrieval by the browser. </w:t>
      </w:r>
    </w:p>
    <w:p w:rsidR="0028217E" w:rsidRPr="00BB4237" w:rsidRDefault="000D77DD" w:rsidP="0028217E">
      <w:pPr>
        <w:pStyle w:val="Standard"/>
        <w:rPr>
          <w:lang w:val="en-US"/>
        </w:rPr>
      </w:pPr>
      <w:r>
        <w:rPr>
          <w:lang w:val="en-US"/>
        </w:rPr>
        <w:t xml:space="preserve">The process of providing additional resources for inclusion into the portlet markup is known as resource serving, and such links are known as resource links or resource URLs. </w:t>
      </w:r>
      <w:r w:rsidR="0028217E" w:rsidRPr="00BB4237">
        <w:rPr>
          <w:lang w:val="en-US"/>
        </w:rPr>
        <w:t>Portlets can create two different kinds of resource links in order to serve resources:</w:t>
      </w:r>
    </w:p>
    <w:p w:rsidR="0028217E" w:rsidRPr="003F02C0" w:rsidRDefault="0028217E" w:rsidP="00366C22">
      <w:pPr>
        <w:pStyle w:val="Standard"/>
        <w:numPr>
          <w:ilvl w:val="0"/>
          <w:numId w:val="73"/>
        </w:numPr>
        <w:rPr>
          <w:lang w:val="en-US"/>
        </w:rPr>
      </w:pPr>
      <w:r w:rsidRPr="004113AE">
        <w:rPr>
          <w:lang w:val="en-US"/>
        </w:rPr>
        <w:lastRenderedPageBreak/>
        <w:t xml:space="preserve">Direct links to the resource in the same portlet web application. The portlet constructs and encodes such links. They are not guaranteed to pass through the portal server and do not </w:t>
      </w:r>
      <w:r w:rsidR="000D77DD" w:rsidRPr="004113AE">
        <w:rPr>
          <w:lang w:val="en-US"/>
        </w:rPr>
        <w:t>initiate portlet processing</w:t>
      </w:r>
      <w:r w:rsidRPr="004113AE">
        <w:rPr>
          <w:lang w:val="en-US"/>
        </w:rPr>
        <w:t>.</w:t>
      </w:r>
      <w:r w:rsidR="000D77DD" w:rsidRPr="004113AE">
        <w:rPr>
          <w:lang w:val="en-US"/>
        </w:rPr>
        <w:t xml:space="preserve"> They</w:t>
      </w:r>
      <w:r w:rsidRPr="004113AE">
        <w:rPr>
          <w:lang w:val="en-US"/>
        </w:rPr>
        <w:t xml:space="preserve"> should be used </w:t>
      </w:r>
      <w:r w:rsidR="00E86309">
        <w:rPr>
          <w:lang w:val="en-US"/>
        </w:rPr>
        <w:t xml:space="preserve">in </w:t>
      </w:r>
      <w:r w:rsidRPr="004113AE">
        <w:rPr>
          <w:lang w:val="en-US"/>
        </w:rPr>
        <w:t xml:space="preserve"> cases where the access to the portlet context and access through the portal is not needed, </w:t>
      </w:r>
      <w:r w:rsidR="000D77DD" w:rsidRPr="004113AE">
        <w:rPr>
          <w:lang w:val="en-US"/>
        </w:rPr>
        <w:t>for example when serving a static resource such as an image</w:t>
      </w:r>
      <w:r w:rsidRPr="004113AE">
        <w:rPr>
          <w:lang w:val="en-US"/>
        </w:rPr>
        <w:t>.</w:t>
      </w:r>
      <w:r w:rsidR="000D77DD" w:rsidRPr="004113AE">
        <w:rPr>
          <w:lang w:val="en-US"/>
        </w:rPr>
        <w:t xml:space="preserve"> </w:t>
      </w:r>
      <w:r w:rsidR="000D77DD" w:rsidRPr="003F02C0">
        <w:rPr>
          <w:lang w:val="en-US"/>
        </w:rPr>
        <w:t xml:space="preserve">The portlet should use these links whenever possible. </w:t>
      </w:r>
    </w:p>
    <w:p w:rsidR="00DA1784" w:rsidRPr="004113AE" w:rsidRDefault="0028217E" w:rsidP="00366C22">
      <w:pPr>
        <w:pStyle w:val="Standard"/>
        <w:numPr>
          <w:ilvl w:val="0"/>
          <w:numId w:val="73"/>
        </w:numPr>
        <w:rPr>
          <w:lang w:val="en-US"/>
        </w:rPr>
      </w:pPr>
      <w:r w:rsidRPr="004113AE">
        <w:rPr>
          <w:lang w:val="en-US"/>
        </w:rPr>
        <w:t xml:space="preserve">Resource URL links </w:t>
      </w:r>
      <w:r w:rsidR="000D77DD" w:rsidRPr="004113AE">
        <w:rPr>
          <w:lang w:val="en-US"/>
        </w:rPr>
        <w:t xml:space="preserve">that address </w:t>
      </w:r>
      <w:r w:rsidRPr="004113AE">
        <w:rPr>
          <w:lang w:val="en-US"/>
        </w:rPr>
        <w:t>the portlet.</w:t>
      </w:r>
      <w:r w:rsidR="000D77DD" w:rsidRPr="004113AE">
        <w:rPr>
          <w:lang w:val="en-US"/>
        </w:rPr>
        <w:t xml:space="preserve"> The portlet generates such links using methods defined by the Portlet Specification.</w:t>
      </w:r>
      <w:r w:rsidRPr="004113AE">
        <w:rPr>
          <w:lang w:val="en-US"/>
        </w:rPr>
        <w:t xml:space="preserve"> </w:t>
      </w:r>
      <w:r w:rsidR="000D77DD" w:rsidRPr="004113AE">
        <w:rPr>
          <w:lang w:val="en-US"/>
        </w:rPr>
        <w:t xml:space="preserve">In this case, activating the resource URL link </w:t>
      </w:r>
      <w:r w:rsidR="00DA1784" w:rsidRPr="004113AE">
        <w:rPr>
          <w:lang w:val="en-US"/>
        </w:rPr>
        <w:t>causes a resource request to be routed to the target portlet. Since the portal handles the request triggered by the resource URL, it can impose user-specific security constraints on the request as it can for any other portlet request.</w:t>
      </w:r>
    </w:p>
    <w:p w:rsidR="00DA1784" w:rsidRPr="004113AE" w:rsidRDefault="00DA1784" w:rsidP="007F56AB">
      <w:pPr>
        <w:pStyle w:val="Standard"/>
        <w:ind w:left="720"/>
        <w:rPr>
          <w:lang w:val="en-US"/>
        </w:rPr>
      </w:pPr>
      <w:r w:rsidRPr="006E3E86">
        <w:rPr>
          <w:lang w:val="en-US"/>
        </w:rPr>
        <w:t xml:space="preserve">The portlet can use its portlet context and other resources to generate the appropriate data. </w:t>
      </w:r>
      <w:r w:rsidR="00E86309">
        <w:rPr>
          <w:lang w:val="en-US"/>
        </w:rPr>
        <w:t>D</w:t>
      </w:r>
      <w:r w:rsidR="00E86309" w:rsidRPr="004113AE">
        <w:rPr>
          <w:lang w:val="en-US"/>
        </w:rPr>
        <w:t>uring resource request processing</w:t>
      </w:r>
      <w:r w:rsidR="00E86309">
        <w:rPr>
          <w:lang w:val="en-US"/>
        </w:rPr>
        <w:t>,</w:t>
      </w:r>
      <w:r w:rsidR="00E86309" w:rsidRPr="004113AE">
        <w:rPr>
          <w:lang w:val="en-US"/>
        </w:rPr>
        <w:t xml:space="preserve"> </w:t>
      </w:r>
      <w:r w:rsidR="00E86309">
        <w:rPr>
          <w:lang w:val="en-US"/>
        </w:rPr>
        <w:t>t</w:t>
      </w:r>
      <w:r w:rsidRPr="004113AE">
        <w:rPr>
          <w:lang w:val="en-US"/>
        </w:rPr>
        <w:t>he portlet is not limited to generating markup, but has complete control of the response, and can send any appropriate data back to the client – HTML markup, JSON data, binary data, or whatever.</w:t>
      </w:r>
    </w:p>
    <w:p w:rsidR="0028217E" w:rsidRDefault="0099110B" w:rsidP="007F56AB">
      <w:pPr>
        <w:pStyle w:val="Standard"/>
        <w:rPr>
          <w:lang w:val="en-US"/>
        </w:rPr>
      </w:pPr>
      <w:r>
        <w:rPr>
          <w:noProof/>
          <w:lang w:val="en-US" w:eastAsia="en-US" w:bidi="ar-SA"/>
        </w:rPr>
        <mc:AlternateContent>
          <mc:Choice Requires="wps">
            <w:drawing>
              <wp:anchor distT="0" distB="0" distL="114300" distR="114300" simplePos="0" relativeHeight="251705344" behindDoc="0" locked="0" layoutInCell="1" allowOverlap="1" wp14:anchorId="28DCF8CE" wp14:editId="4041D2A0">
                <wp:simplePos x="0" y="0"/>
                <wp:positionH relativeFrom="column">
                  <wp:posOffset>-1270</wp:posOffset>
                </wp:positionH>
                <wp:positionV relativeFrom="paragraph">
                  <wp:posOffset>5311775</wp:posOffset>
                </wp:positionV>
                <wp:extent cx="5731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1551E5" w:rsidRDefault="003B17E8" w:rsidP="0063745B">
                            <w:pPr>
                              <w:pStyle w:val="Caption"/>
                              <w:rPr>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Resource Processing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CF8CE" id="Text Box 26" o:spid="_x0000_s1029" type="#_x0000_t202" style="position:absolute;left:0;text-align:left;margin-left:-.1pt;margin-top:418.25pt;width:451.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" stroked="f">
                <v:textbox style="mso-fit-shape-to-text:t" inset="0,0,0,0">
                  <w:txbxContent>
                    <w:p w:rsidR="003B17E8" w:rsidRPr="001551E5" w:rsidRDefault="003B17E8" w:rsidP="0063745B">
                      <w:pPr>
                        <w:pStyle w:val="Caption"/>
                        <w:rPr>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Resource Processing Sequence</w:t>
                      </w:r>
                    </w:p>
                  </w:txbxContent>
                </v:textbox>
                <w10:wrap type="topAndBottom"/>
              </v:shape>
            </w:pict>
          </mc:Fallback>
        </mc:AlternateContent>
      </w:r>
      <w:r>
        <w:rPr>
          <w:noProof/>
          <w:lang w:val="en-US" w:eastAsia="en-US" w:bidi="ar-SA"/>
        </w:rPr>
        <w:drawing>
          <wp:anchor distT="0" distB="0" distL="114300" distR="114300" simplePos="0" relativeHeight="251703296" behindDoc="0" locked="0" layoutInCell="1" allowOverlap="1" wp14:anchorId="383A0B28" wp14:editId="25CADEDD">
            <wp:simplePos x="0" y="0"/>
            <wp:positionH relativeFrom="margin">
              <wp:align>center</wp:align>
            </wp:positionH>
            <wp:positionV relativeFrom="paragraph">
              <wp:posOffset>378416</wp:posOffset>
            </wp:positionV>
            <wp:extent cx="5731510" cy="4876800"/>
            <wp:effectExtent l="190500" t="190500" r="193040" b="1905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ourceSequence.gif"/>
                    <pic:cNvPicPr/>
                  </pic:nvPicPr>
                  <pic:blipFill>
                    <a:blip r:embed="rId21">
                      <a:extLst>
                        <a:ext uri="{28A0092B-C50C-407E-A947-70E740481C1C}">
                          <a14:useLocalDpi xmlns:a14="http://schemas.microsoft.com/office/drawing/2010/main" val="0"/>
                        </a:ext>
                      </a:extLst>
                    </a:blip>
                    <a:stretch>
                      <a:fillRect/>
                    </a:stretch>
                  </pic:blipFill>
                  <pic:spPr>
                    <a:xfrm>
                      <a:off x="0" y="0"/>
                      <a:ext cx="5731510" cy="4876800"/>
                    </a:xfrm>
                    <a:prstGeom prst="rect">
                      <a:avLst/>
                    </a:prstGeom>
                    <a:ln>
                      <a:noFill/>
                    </a:ln>
                    <a:effectLst>
                      <a:outerShdw blurRad="190500" algn="tl" rotWithShape="0">
                        <a:srgbClr val="000000">
                          <a:alpha val="70000"/>
                        </a:srgbClr>
                      </a:outerShdw>
                    </a:effectLst>
                  </pic:spPr>
                </pic:pic>
              </a:graphicData>
            </a:graphic>
          </wp:anchor>
        </w:drawing>
      </w:r>
      <w:r>
        <w:rPr>
          <w:lang w:val="en-US"/>
        </w:rPr>
        <w:t>The figure below shows</w:t>
      </w:r>
      <w:r w:rsidR="007F56AB">
        <w:rPr>
          <w:lang w:val="en-US"/>
        </w:rPr>
        <w:t xml:space="preserve"> the</w:t>
      </w:r>
      <w:r>
        <w:rPr>
          <w:lang w:val="en-US"/>
        </w:rPr>
        <w:t xml:space="preserve"> resource processing sequence.</w:t>
      </w:r>
    </w:p>
    <w:p w:rsidR="00DE5229" w:rsidRDefault="00DE5229" w:rsidP="007F56AB">
      <w:pPr>
        <w:pStyle w:val="Standard"/>
        <w:rPr>
          <w:lang w:val="en-US"/>
        </w:rPr>
      </w:pPr>
      <w:r w:rsidRPr="00DE5229">
        <w:rPr>
          <w:lang w:val="en-US"/>
        </w:rPr>
        <w:t xml:space="preserve">The top part of the picture shows a normal action request that results in </w:t>
      </w:r>
      <w:r>
        <w:rPr>
          <w:lang w:val="en-US"/>
        </w:rPr>
        <w:t xml:space="preserve">a complete page </w:t>
      </w:r>
      <w:r w:rsidRPr="00DE5229">
        <w:rPr>
          <w:lang w:val="en-US"/>
        </w:rPr>
        <w:t>rendering.</w:t>
      </w:r>
      <w:r>
        <w:rPr>
          <w:lang w:val="en-US"/>
        </w:rPr>
        <w:t xml:space="preserve"> The resource serving sequence is executed as follows:</w:t>
      </w:r>
    </w:p>
    <w:p w:rsidR="00DE5229" w:rsidRDefault="00DE5229" w:rsidP="007F56AB">
      <w:pPr>
        <w:pStyle w:val="Standard"/>
        <w:numPr>
          <w:ilvl w:val="0"/>
          <w:numId w:val="47"/>
        </w:numPr>
        <w:rPr>
          <w:lang w:val="en-US"/>
        </w:rPr>
      </w:pPr>
      <w:r>
        <w:rPr>
          <w:lang w:val="en-US"/>
        </w:rPr>
        <w:lastRenderedPageBreak/>
        <w:t>A resource URL for portlet A is triggered, resulting</w:t>
      </w:r>
      <w:r w:rsidRPr="00DE5229">
        <w:rPr>
          <w:lang w:val="en-US"/>
        </w:rPr>
        <w:t xml:space="preserve"> in an asynchronous </w:t>
      </w:r>
      <w:r w:rsidRPr="007F56AB">
        <w:rPr>
          <w:rStyle w:val="inlinecode"/>
          <w:lang w:val="en-US"/>
        </w:rPr>
        <w:t>XMLHttpRequest</w:t>
      </w:r>
      <w:r>
        <w:rPr>
          <w:lang w:val="en-US"/>
        </w:rPr>
        <w:t xml:space="preserve"> to the portal. </w:t>
      </w:r>
    </w:p>
    <w:p w:rsidR="00DE5229" w:rsidRDefault="00DE5229" w:rsidP="007F56AB">
      <w:pPr>
        <w:pStyle w:val="Standard"/>
        <w:numPr>
          <w:ilvl w:val="0"/>
          <w:numId w:val="47"/>
        </w:numPr>
        <w:rPr>
          <w:lang w:val="en-US"/>
        </w:rPr>
      </w:pPr>
      <w:r>
        <w:rPr>
          <w:lang w:val="en-US"/>
        </w:rPr>
        <w:t>The portlet container invokes a resource request for portlet A.</w:t>
      </w:r>
    </w:p>
    <w:p w:rsidR="00DE5229" w:rsidRDefault="00DE5229" w:rsidP="007F56AB">
      <w:pPr>
        <w:pStyle w:val="Standard"/>
        <w:numPr>
          <w:ilvl w:val="0"/>
          <w:numId w:val="47"/>
        </w:numPr>
        <w:rPr>
          <w:lang w:val="en-US"/>
        </w:rPr>
      </w:pPr>
      <w:r>
        <w:rPr>
          <w:lang w:val="en-US"/>
        </w:rPr>
        <w:t>Portlet A generates response data and returns it to the portlet container.</w:t>
      </w:r>
    </w:p>
    <w:p w:rsidR="00DE5229" w:rsidRDefault="00DE5229" w:rsidP="007F56AB">
      <w:pPr>
        <w:pStyle w:val="Standard"/>
        <w:numPr>
          <w:ilvl w:val="0"/>
          <w:numId w:val="47"/>
        </w:numPr>
        <w:rPr>
          <w:lang w:val="en-US"/>
        </w:rPr>
      </w:pPr>
      <w:r>
        <w:rPr>
          <w:lang w:val="en-US"/>
        </w:rPr>
        <w:t>The portal returns the markup to the browser client</w:t>
      </w:r>
    </w:p>
    <w:p w:rsidR="00DE5229" w:rsidRDefault="00DE5229" w:rsidP="007F56AB">
      <w:pPr>
        <w:pStyle w:val="Standard"/>
        <w:numPr>
          <w:ilvl w:val="0"/>
          <w:numId w:val="47"/>
        </w:numPr>
        <w:rPr>
          <w:lang w:val="en-US"/>
        </w:rPr>
      </w:pPr>
      <w:r>
        <w:rPr>
          <w:lang w:val="en-US"/>
        </w:rPr>
        <w:t>JavaScript code running on the client updates the user interface accordingly, for example by updating the browser DOM.</w:t>
      </w:r>
    </w:p>
    <w:p w:rsidR="00F80EEC" w:rsidRDefault="00F80EEC" w:rsidP="00F80EEC">
      <w:pPr>
        <w:pStyle w:val="Heading2"/>
        <w:rPr>
          <w:lang w:val="en-US"/>
        </w:rPr>
      </w:pPr>
      <w:bookmarkStart w:id="67" w:name="_Toc427221659"/>
      <w:bookmarkStart w:id="68" w:name="_Toc427222743"/>
      <w:bookmarkStart w:id="69" w:name="_Toc427240258"/>
      <w:bookmarkStart w:id="70" w:name="_Toc427248414"/>
      <w:bookmarkStart w:id="71" w:name="_Toc427333686"/>
      <w:bookmarkStart w:id="72" w:name="_Toc427575149"/>
      <w:bookmarkStart w:id="73" w:name="_Toc427733684"/>
      <w:bookmarkStart w:id="74" w:name="_Toc427767741"/>
      <w:bookmarkStart w:id="75" w:name="_Toc427771368"/>
      <w:bookmarkStart w:id="76" w:name="_Toc427916485"/>
      <w:bookmarkStart w:id="77" w:name="_Toc427932109"/>
      <w:bookmarkStart w:id="78" w:name="_Toc427937085"/>
      <w:bookmarkStart w:id="79" w:name="_Toc468260942"/>
      <w:bookmarkEnd w:id="67"/>
      <w:bookmarkEnd w:id="68"/>
      <w:bookmarkEnd w:id="69"/>
      <w:bookmarkEnd w:id="70"/>
      <w:bookmarkEnd w:id="71"/>
      <w:bookmarkEnd w:id="72"/>
      <w:bookmarkEnd w:id="73"/>
      <w:bookmarkEnd w:id="74"/>
      <w:bookmarkEnd w:id="75"/>
      <w:bookmarkEnd w:id="76"/>
      <w:bookmarkEnd w:id="77"/>
      <w:bookmarkEnd w:id="78"/>
      <w:r>
        <w:rPr>
          <w:lang w:val="en-US"/>
        </w:rPr>
        <w:t xml:space="preserve">Execution </w:t>
      </w:r>
      <w:r w:rsidR="0021464B">
        <w:rPr>
          <w:lang w:val="en-US"/>
        </w:rPr>
        <w:t xml:space="preserve">Stages and </w:t>
      </w:r>
      <w:r>
        <w:rPr>
          <w:lang w:val="en-US"/>
        </w:rPr>
        <w:t>Phases</w:t>
      </w:r>
      <w:bookmarkEnd w:id="79"/>
    </w:p>
    <w:p w:rsidR="00F80EEC" w:rsidRPr="00B60E37" w:rsidRDefault="009A7F44" w:rsidP="00F80EEC">
      <w:pPr>
        <w:pStyle w:val="Standard"/>
        <w:rPr>
          <w:lang w:val="en-US"/>
        </w:rPr>
      </w:pPr>
      <w:r>
        <w:rPr>
          <w:noProof/>
          <w:lang w:val="en-US" w:eastAsia="en-US" w:bidi="ar-SA"/>
        </w:rPr>
        <w:drawing>
          <wp:anchor distT="0" distB="0" distL="114300" distR="114300" simplePos="0" relativeHeight="251674624" behindDoc="0" locked="0" layoutInCell="1" allowOverlap="1" wp14:anchorId="72D49C40" wp14:editId="617B2687">
            <wp:simplePos x="0" y="0"/>
            <wp:positionH relativeFrom="margin">
              <wp:posOffset>-8890</wp:posOffset>
            </wp:positionH>
            <wp:positionV relativeFrom="paragraph">
              <wp:posOffset>718185</wp:posOffset>
            </wp:positionV>
            <wp:extent cx="5886450" cy="3315335"/>
            <wp:effectExtent l="190500" t="190500" r="190500" b="1898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Model.gif"/>
                    <pic:cNvPicPr/>
                  </pic:nvPicPr>
                  <pic:blipFill>
                    <a:blip r:embed="rId22">
                      <a:extLst>
                        <a:ext uri="{28A0092B-C50C-407E-A947-70E740481C1C}">
                          <a14:useLocalDpi xmlns:a14="http://schemas.microsoft.com/office/drawing/2010/main" val="0"/>
                        </a:ext>
                      </a:extLst>
                    </a:blip>
                    <a:stretch>
                      <a:fillRect/>
                    </a:stretch>
                  </pic:blipFill>
                  <pic:spPr>
                    <a:xfrm>
                      <a:off x="0" y="0"/>
                      <a:ext cx="5886450" cy="33153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A6C4B">
        <w:rPr>
          <w:noProof/>
          <w:lang w:val="en-US" w:eastAsia="en-US" w:bidi="ar-SA"/>
        </w:rPr>
        <mc:AlternateContent>
          <mc:Choice Requires="wps">
            <w:drawing>
              <wp:anchor distT="0" distB="0" distL="114300" distR="114300" simplePos="0" relativeHeight="251675648" behindDoc="0" locked="0" layoutInCell="1" allowOverlap="1" wp14:anchorId="4C81FCCF" wp14:editId="31CC5D07">
                <wp:simplePos x="0" y="0"/>
                <wp:positionH relativeFrom="column">
                  <wp:posOffset>-47625</wp:posOffset>
                </wp:positionH>
                <wp:positionV relativeFrom="paragraph">
                  <wp:posOffset>4139565</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B17E8" w:rsidRPr="00282247" w:rsidRDefault="003B17E8" w:rsidP="00F80EEC">
                            <w:pPr>
                              <w:pStyle w:val="Caption"/>
                              <w:rPr>
                                <w:rFonts w:ascii="Times New Roman" w:hAnsi="Times New Roman"/>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The Portlet Phase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1FCCF" id="Text Box 5" o:spid="_x0000_s1030" type="#_x0000_t202" style="position:absolute;left:0;text-align:left;margin-left:-3.75pt;margin-top:325.9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NsNQIAAHIEAAAOAAAAZHJzL2Uyb0RvYy54bWysVE1v2zAMvQ/YfxB0X5y0TbAZcYosRYYB&#10;QVsgGXpWZDkWIIsapcTOfv0oOU63bqdhF5kiKX68R3p+3zWGnRR6Dbbgk9GYM2UllNoeCv5tt/7w&#10;k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" stroked="f">
                <v:textbox style="mso-fit-shape-to-text:t" inset="0,0,0,0">
                  <w:txbxContent>
                    <w:p w:rsidR="003B17E8" w:rsidRPr="00282247" w:rsidRDefault="003B17E8" w:rsidP="00F80EEC">
                      <w:pPr>
                        <w:pStyle w:val="Caption"/>
                        <w:rPr>
                          <w:rFonts w:ascii="Times New Roman" w:hAnsi="Times New Roman"/>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The Portlet Phase Model</w:t>
                      </w:r>
                    </w:p>
                  </w:txbxContent>
                </v:textbox>
                <w10:wrap type="topAndBottom"/>
              </v:shape>
            </w:pict>
          </mc:Fallback>
        </mc:AlternateContent>
      </w:r>
      <w:r w:rsidR="00F80EEC">
        <w:rPr>
          <w:lang w:val="en-US"/>
        </w:rPr>
        <w:t xml:space="preserve">The portlet container must enforce an execution </w:t>
      </w:r>
      <w:r w:rsidR="002A6C4B">
        <w:rPr>
          <w:lang w:val="en-US"/>
        </w:rPr>
        <w:t>stage</w:t>
      </w:r>
      <w:r w:rsidR="00F80EEC">
        <w:rPr>
          <w:lang w:val="en-US"/>
        </w:rPr>
        <w:t xml:space="preserve"> model to control portlet request invocation. Conceptually, a portlet execution </w:t>
      </w:r>
      <w:r w:rsidR="002A6C4B">
        <w:rPr>
          <w:lang w:val="en-US"/>
        </w:rPr>
        <w:t>stage</w:t>
      </w:r>
      <w:r w:rsidR="00F80EEC">
        <w:rPr>
          <w:lang w:val="en-US"/>
        </w:rPr>
        <w:t xml:space="preserve"> is triggered by activation of a portlet URL. </w:t>
      </w:r>
      <w:r w:rsidR="002A6C4B">
        <w:rPr>
          <w:lang w:val="en-US"/>
        </w:rPr>
        <w:t xml:space="preserve">A portlet execution stage consists of one or more </w:t>
      </w:r>
      <w:r w:rsidR="00E86309">
        <w:rPr>
          <w:lang w:val="en-US"/>
        </w:rPr>
        <w:t xml:space="preserve">portlet request processing </w:t>
      </w:r>
      <w:r w:rsidR="002A6C4B">
        <w:rPr>
          <w:lang w:val="en-US"/>
        </w:rPr>
        <w:t>phases.</w:t>
      </w:r>
    </w:p>
    <w:p w:rsidR="00F80EEC" w:rsidRDefault="00F80EEC" w:rsidP="00F80EEC">
      <w:pPr>
        <w:pStyle w:val="Heading3"/>
      </w:pPr>
      <w:bookmarkStart w:id="80" w:name="_Toc468260943"/>
      <w:r>
        <w:t xml:space="preserve">The </w:t>
      </w:r>
      <w:r w:rsidR="002A6C4B">
        <w:t>Preparation Stage</w:t>
      </w:r>
      <w:bookmarkEnd w:id="80"/>
    </w:p>
    <w:p w:rsidR="00F80EEC" w:rsidRDefault="00F80EEC" w:rsidP="00F80EEC">
      <w:pPr>
        <w:pStyle w:val="Standard"/>
        <w:rPr>
          <w:lang w:val="en-US"/>
        </w:rPr>
      </w:pPr>
      <w:r>
        <w:rPr>
          <w:lang w:val="en-US"/>
        </w:rPr>
        <w:t xml:space="preserve">The purpose of the </w:t>
      </w:r>
      <w:r w:rsidR="002A6C4B">
        <w:rPr>
          <w:lang w:val="en-US"/>
        </w:rPr>
        <w:t xml:space="preserve">preparation stage </w:t>
      </w:r>
      <w:r>
        <w:rPr>
          <w:lang w:val="en-US"/>
        </w:rPr>
        <w:t xml:space="preserve">is to allow the portlet to make changes to the current </w:t>
      </w:r>
      <w:r w:rsidR="001C2B34">
        <w:rPr>
          <w:lang w:val="en-US"/>
        </w:rPr>
        <w:t>render state</w:t>
      </w:r>
      <w:r w:rsidR="001B5188">
        <w:rPr>
          <w:lang w:val="en-US"/>
        </w:rPr>
        <w:t xml:space="preserve"> that describes which data to display</w:t>
      </w:r>
      <w:r>
        <w:rPr>
          <w:lang w:val="en-US"/>
        </w:rPr>
        <w:t xml:space="preserve"> as well as to the </w:t>
      </w:r>
      <w:r w:rsidR="001B5188">
        <w:rPr>
          <w:lang w:val="en-US"/>
        </w:rPr>
        <w:t>actual data being served</w:t>
      </w:r>
      <w:r>
        <w:rPr>
          <w:lang w:val="en-US"/>
        </w:rPr>
        <w:t xml:space="preserve">. </w:t>
      </w:r>
    </w:p>
    <w:p w:rsidR="00F80EEC" w:rsidRDefault="00F80EEC" w:rsidP="00F80EEC">
      <w:pPr>
        <w:pStyle w:val="Standard"/>
        <w:rPr>
          <w:lang w:val="en-US"/>
        </w:rPr>
      </w:pPr>
      <w:r w:rsidRPr="00146EC7">
        <w:rPr>
          <w:lang w:val="en-US"/>
        </w:rPr>
        <w:t xml:space="preserve">The </w:t>
      </w:r>
      <w:r w:rsidR="002A6C4B">
        <w:rPr>
          <w:lang w:val="en-US"/>
        </w:rPr>
        <w:t xml:space="preserve">preparation stage </w:t>
      </w:r>
      <w:r>
        <w:rPr>
          <w:lang w:val="en-US"/>
        </w:rPr>
        <w:t>is triggered through use of either an action URL</w:t>
      </w:r>
      <w:r w:rsidRPr="00146EC7">
        <w:rPr>
          <w:lang w:val="en-US"/>
        </w:rPr>
        <w:t xml:space="preserve"> or a partial action URL.</w:t>
      </w:r>
      <w:r>
        <w:rPr>
          <w:lang w:val="en-US"/>
        </w:rPr>
        <w:t xml:space="preserve"> In either case, </w:t>
      </w:r>
      <w:r w:rsidR="002A6C4B">
        <w:rPr>
          <w:lang w:val="en-US"/>
        </w:rPr>
        <w:t xml:space="preserve">preparation stage </w:t>
      </w:r>
      <w:r>
        <w:rPr>
          <w:lang w:val="en-US"/>
        </w:rPr>
        <w:t xml:space="preserve">processing is the same. Commonly, the client will use the HTTP POST method to initiate </w:t>
      </w:r>
      <w:r w:rsidR="002A6C4B">
        <w:rPr>
          <w:lang w:val="en-US"/>
        </w:rPr>
        <w:t xml:space="preserve">preparation stage </w:t>
      </w:r>
      <w:r>
        <w:rPr>
          <w:lang w:val="en-US"/>
        </w:rPr>
        <w:t>execution.</w:t>
      </w:r>
    </w:p>
    <w:p w:rsidR="00F80EEC" w:rsidRDefault="00F80EEC" w:rsidP="00F80EEC">
      <w:pPr>
        <w:pStyle w:val="Standard"/>
        <w:rPr>
          <w:lang w:val="en-US"/>
        </w:rPr>
      </w:pPr>
      <w:r>
        <w:rPr>
          <w:lang w:val="en-US"/>
        </w:rPr>
        <w:t>To begin the</w:t>
      </w:r>
      <w:r w:rsidR="002A6C4B">
        <w:rPr>
          <w:lang w:val="en-US"/>
        </w:rPr>
        <w:t xml:space="preserve"> preparation stage</w:t>
      </w:r>
      <w:r>
        <w:rPr>
          <w:lang w:val="en-US"/>
        </w:rPr>
        <w:t xml:space="preserve">, the portlet container invokes </w:t>
      </w:r>
      <w:r w:rsidR="002A6C4B">
        <w:rPr>
          <w:lang w:val="en-US"/>
        </w:rPr>
        <w:t xml:space="preserve">the action phase </w:t>
      </w:r>
      <w:r>
        <w:rPr>
          <w:lang w:val="en-US"/>
        </w:rPr>
        <w:t xml:space="preserve">for the target portlet. During action </w:t>
      </w:r>
      <w:r w:rsidR="002A6C4B">
        <w:rPr>
          <w:lang w:val="en-US"/>
        </w:rPr>
        <w:t xml:space="preserve">phase </w:t>
      </w:r>
      <w:r>
        <w:rPr>
          <w:lang w:val="en-US"/>
        </w:rPr>
        <w:t>processing, the portlet may fire one or more events.</w:t>
      </w:r>
    </w:p>
    <w:p w:rsidR="00F80EEC" w:rsidRDefault="00F80EEC" w:rsidP="00F80EEC">
      <w:pPr>
        <w:pStyle w:val="Standard"/>
        <w:rPr>
          <w:lang w:val="en-US"/>
        </w:rPr>
      </w:pPr>
      <w:r>
        <w:rPr>
          <w:lang w:val="en-US"/>
        </w:rPr>
        <w:t xml:space="preserve">If the action target portlet fires an event, the portlet container invokes </w:t>
      </w:r>
      <w:r w:rsidR="002A6C4B">
        <w:rPr>
          <w:lang w:val="en-US"/>
        </w:rPr>
        <w:t xml:space="preserve">the event phase </w:t>
      </w:r>
      <w:r>
        <w:rPr>
          <w:lang w:val="en-US"/>
        </w:rPr>
        <w:t>for each recipient portlet. For a given event, there may be zero or more event recipient portlets. The portlet firing the event may also receive the same event.</w:t>
      </w:r>
    </w:p>
    <w:p w:rsidR="00F80EEC" w:rsidRDefault="00F80EEC" w:rsidP="00F80EEC">
      <w:pPr>
        <w:pStyle w:val="Standard"/>
        <w:rPr>
          <w:lang w:val="en-US"/>
        </w:rPr>
      </w:pPr>
      <w:r>
        <w:rPr>
          <w:lang w:val="en-US"/>
        </w:rPr>
        <w:lastRenderedPageBreak/>
        <w:t>A portlet may fire additional events during event request processing. If it does so, the portlet container will dispatch the events to recipient portlets as previously described.</w:t>
      </w:r>
    </w:p>
    <w:p w:rsidR="00F80EEC" w:rsidRDefault="00F80EEC" w:rsidP="00F80EEC">
      <w:pPr>
        <w:pStyle w:val="Standard"/>
        <w:rPr>
          <w:lang w:val="en-US"/>
        </w:rPr>
      </w:pPr>
      <w:r>
        <w:rPr>
          <w:lang w:val="en-US"/>
        </w:rPr>
        <w:t>At the end of the</w:t>
      </w:r>
      <w:r w:rsidR="002A6C4B">
        <w:rPr>
          <w:lang w:val="en-US"/>
        </w:rPr>
        <w:t xml:space="preserve"> preparation stage</w:t>
      </w:r>
      <w:r>
        <w:rPr>
          <w:lang w:val="en-US"/>
        </w:rPr>
        <w:t xml:space="preserve">, the portlet will have prepared the </w:t>
      </w:r>
      <w:r w:rsidR="001C2B34">
        <w:rPr>
          <w:lang w:val="en-US"/>
        </w:rPr>
        <w:t>render state</w:t>
      </w:r>
      <w:r>
        <w:rPr>
          <w:lang w:val="en-US"/>
        </w:rPr>
        <w:t xml:space="preserve"> and backend state</w:t>
      </w:r>
      <w:r w:rsidR="002A6C4B">
        <w:rPr>
          <w:lang w:val="en-US"/>
        </w:rPr>
        <w:t xml:space="preserve"> for execution of the </w:t>
      </w:r>
      <w:r w:rsidR="007D304D">
        <w:rPr>
          <w:lang w:val="en-US"/>
        </w:rPr>
        <w:t>aggregation stage</w:t>
      </w:r>
      <w:r>
        <w:rPr>
          <w:lang w:val="en-US"/>
        </w:rPr>
        <w:t xml:space="preserve">. If events were dispatched, the event recipient portlets as well as the action target portlet may </w:t>
      </w:r>
      <w:r w:rsidR="0021464B">
        <w:rPr>
          <w:lang w:val="en-US"/>
        </w:rPr>
        <w:t xml:space="preserve">have updated their </w:t>
      </w:r>
      <w:r w:rsidR="001C2B34">
        <w:rPr>
          <w:lang w:val="en-US"/>
        </w:rPr>
        <w:t>render state</w:t>
      </w:r>
      <w:r w:rsidR="0021464B">
        <w:rPr>
          <w:lang w:val="en-US"/>
        </w:rPr>
        <w:t xml:space="preserve"> and backend state</w:t>
      </w:r>
      <w:r>
        <w:rPr>
          <w:lang w:val="en-US"/>
        </w:rPr>
        <w:t>.</w:t>
      </w:r>
    </w:p>
    <w:p w:rsidR="00F80EEC" w:rsidRDefault="00F80EEC" w:rsidP="00F80EEC">
      <w:pPr>
        <w:pStyle w:val="Standard"/>
        <w:rPr>
          <w:lang w:val="en-US"/>
        </w:rPr>
      </w:pPr>
      <w:r>
        <w:rPr>
          <w:lang w:val="en-US"/>
        </w:rPr>
        <w:t xml:space="preserve">Once the </w:t>
      </w:r>
      <w:r w:rsidR="001C2B34">
        <w:rPr>
          <w:lang w:val="en-US"/>
        </w:rPr>
        <w:t>render state</w:t>
      </w:r>
      <w:r>
        <w:rPr>
          <w:lang w:val="en-US"/>
        </w:rPr>
        <w:t xml:space="preserve"> is set during </w:t>
      </w:r>
      <w:r w:rsidR="0021464B">
        <w:rPr>
          <w:lang w:val="en-US"/>
        </w:rPr>
        <w:t xml:space="preserve">preparation stage </w:t>
      </w:r>
      <w:r>
        <w:rPr>
          <w:lang w:val="en-US"/>
        </w:rPr>
        <w:t xml:space="preserve">execution, it remains in force until it is explicitly changed through activation of a render </w:t>
      </w:r>
      <w:r w:rsidR="0021464B">
        <w:rPr>
          <w:lang w:val="en-US"/>
        </w:rPr>
        <w:t xml:space="preserve">URL </w:t>
      </w:r>
      <w:r>
        <w:rPr>
          <w:lang w:val="en-US"/>
        </w:rPr>
        <w:t xml:space="preserve">containing new </w:t>
      </w:r>
      <w:r w:rsidR="001C2B34">
        <w:rPr>
          <w:lang w:val="en-US"/>
        </w:rPr>
        <w:t>render state</w:t>
      </w:r>
      <w:r>
        <w:rPr>
          <w:lang w:val="en-US"/>
        </w:rPr>
        <w:t xml:space="preserve"> data or until it is explicitly changed through a subsequent </w:t>
      </w:r>
      <w:r w:rsidR="0021464B">
        <w:rPr>
          <w:lang w:val="en-US"/>
        </w:rPr>
        <w:t xml:space="preserve">preparation stage </w:t>
      </w:r>
      <w:r>
        <w:rPr>
          <w:lang w:val="en-US"/>
        </w:rPr>
        <w:t>execution.</w:t>
      </w:r>
    </w:p>
    <w:p w:rsidR="00F80EEC" w:rsidRDefault="00F80EEC" w:rsidP="00F80EEC">
      <w:pPr>
        <w:pStyle w:val="Standard"/>
        <w:rPr>
          <w:lang w:val="en-US"/>
        </w:rPr>
      </w:pPr>
      <w:r>
        <w:rPr>
          <w:lang w:val="en-US"/>
        </w:rPr>
        <w:t xml:space="preserve">The </w:t>
      </w:r>
      <w:r w:rsidR="001C2B34">
        <w:rPr>
          <w:lang w:val="en-US"/>
        </w:rPr>
        <w:t>render state</w:t>
      </w:r>
      <w:r>
        <w:rPr>
          <w:lang w:val="en-US"/>
        </w:rPr>
        <w:t xml:space="preserve"> of portlets that are neither the action target portlet nor an event recipient portlet remains unchanged except for public render parameters modified during the </w:t>
      </w:r>
      <w:r w:rsidR="0021464B">
        <w:rPr>
          <w:lang w:val="en-US"/>
        </w:rPr>
        <w:t>preparation stage</w:t>
      </w:r>
      <w:r>
        <w:rPr>
          <w:lang w:val="en-US"/>
        </w:rPr>
        <w:t>.</w:t>
      </w:r>
    </w:p>
    <w:p w:rsidR="00F80EEC" w:rsidRDefault="00F80EEC" w:rsidP="00F80EEC">
      <w:pPr>
        <w:pStyle w:val="Standard"/>
        <w:rPr>
          <w:lang w:val="en-US"/>
        </w:rPr>
      </w:pPr>
      <w:r>
        <w:rPr>
          <w:lang w:val="en-US"/>
        </w:rPr>
        <w:t xml:space="preserve">If the </w:t>
      </w:r>
      <w:r w:rsidR="0021464B">
        <w:rPr>
          <w:lang w:val="en-US"/>
        </w:rPr>
        <w:t xml:space="preserve">preparation stage </w:t>
      </w:r>
      <w:r>
        <w:rPr>
          <w:lang w:val="en-US"/>
        </w:rPr>
        <w:t xml:space="preserve">was initiated through an action URL, the portlet container can either continue directly with </w:t>
      </w:r>
      <w:r w:rsidR="007D304D">
        <w:rPr>
          <w:lang w:val="en-US"/>
        </w:rPr>
        <w:t>aggregation stage</w:t>
      </w:r>
      <w:r w:rsidR="0021464B">
        <w:rPr>
          <w:lang w:val="en-US"/>
        </w:rPr>
        <w:t xml:space="preserve"> </w:t>
      </w:r>
      <w:r>
        <w:rPr>
          <w:lang w:val="en-US"/>
        </w:rPr>
        <w:t xml:space="preserve">execution, or may redirect the client to a render URL containing the </w:t>
      </w:r>
      <w:r w:rsidR="001C2B34">
        <w:rPr>
          <w:lang w:val="en-US"/>
        </w:rPr>
        <w:t>render state</w:t>
      </w:r>
      <w:r>
        <w:rPr>
          <w:lang w:val="en-US"/>
        </w:rPr>
        <w:t xml:space="preserve"> information in order to implement a POST-redirect-GET paradigm.</w:t>
      </w:r>
      <w:r w:rsidR="00061F35">
        <w:rPr>
          <w:lang w:val="en-US"/>
        </w:rPr>
        <w:t xml:space="preserve"> Which of the methods is used is left as a portlet container implementation detail.</w:t>
      </w:r>
    </w:p>
    <w:p w:rsidR="00F80EEC" w:rsidRDefault="00F80EEC" w:rsidP="00F80EEC">
      <w:pPr>
        <w:pStyle w:val="Standard"/>
        <w:rPr>
          <w:lang w:val="en-US"/>
        </w:rPr>
      </w:pPr>
      <w:r>
        <w:rPr>
          <w:lang w:val="en-US"/>
        </w:rPr>
        <w:t xml:space="preserve">If the </w:t>
      </w:r>
      <w:r w:rsidR="00E86309">
        <w:rPr>
          <w:lang w:val="en-US"/>
        </w:rPr>
        <w:t xml:space="preserve">preparation stage </w:t>
      </w:r>
      <w:r>
        <w:rPr>
          <w:lang w:val="en-US"/>
        </w:rPr>
        <w:t xml:space="preserve">was initiated through a partial action URL, the portlet container must execute the resource </w:t>
      </w:r>
      <w:r w:rsidR="00061F35">
        <w:rPr>
          <w:lang w:val="en-US"/>
        </w:rPr>
        <w:t xml:space="preserve">stage </w:t>
      </w:r>
      <w:r>
        <w:rPr>
          <w:lang w:val="en-US"/>
        </w:rPr>
        <w:t xml:space="preserve">for the action target portlet rather than continuing with the </w:t>
      </w:r>
      <w:r w:rsidR="007D304D">
        <w:rPr>
          <w:lang w:val="en-US"/>
        </w:rPr>
        <w:t>aggregation stage</w:t>
      </w:r>
      <w:r w:rsidR="00061F35">
        <w:rPr>
          <w:lang w:val="en-US"/>
        </w:rPr>
        <w:t xml:space="preserve">. </w:t>
      </w:r>
      <w:r>
        <w:rPr>
          <w:lang w:val="en-US"/>
        </w:rPr>
        <w:t xml:space="preserve">The portlet container will use the </w:t>
      </w:r>
      <w:r w:rsidR="001C2B34">
        <w:rPr>
          <w:lang w:val="en-US"/>
        </w:rPr>
        <w:t>render state</w:t>
      </w:r>
      <w:r>
        <w:rPr>
          <w:lang w:val="en-US"/>
        </w:rPr>
        <w:t xml:space="preserve"> set during the </w:t>
      </w:r>
      <w:r w:rsidR="00061F35">
        <w:rPr>
          <w:lang w:val="en-US"/>
        </w:rPr>
        <w:t xml:space="preserve">preparation stage </w:t>
      </w:r>
      <w:r>
        <w:rPr>
          <w:lang w:val="en-US"/>
        </w:rPr>
        <w:t>to execute the resource</w:t>
      </w:r>
      <w:r w:rsidR="00061F35">
        <w:rPr>
          <w:lang w:val="en-US"/>
        </w:rPr>
        <w:t xml:space="preserve"> stage</w:t>
      </w:r>
      <w:r>
        <w:rPr>
          <w:lang w:val="en-US"/>
        </w:rPr>
        <w:t>.</w:t>
      </w:r>
      <w:r>
        <w:rPr>
          <w:rStyle w:val="FootnoteReference"/>
          <w:lang w:val="en-US"/>
        </w:rPr>
        <w:footnoteReference w:id="2"/>
      </w:r>
    </w:p>
    <w:p w:rsidR="00F80EEC" w:rsidRDefault="00F80EEC" w:rsidP="00F80EEC">
      <w:pPr>
        <w:pStyle w:val="Heading3"/>
      </w:pPr>
      <w:bookmarkStart w:id="81" w:name="_Toc468260944"/>
      <w:r>
        <w:t xml:space="preserve">The </w:t>
      </w:r>
      <w:r w:rsidR="007D304D">
        <w:t>Aggregation Stage</w:t>
      </w:r>
      <w:bookmarkEnd w:id="81"/>
      <w:r w:rsidR="00061F35">
        <w:t xml:space="preserve"> </w:t>
      </w:r>
    </w:p>
    <w:p w:rsidR="00F80EEC" w:rsidRDefault="00F80EEC" w:rsidP="00F80EEC">
      <w:pPr>
        <w:pStyle w:val="Standard"/>
        <w:rPr>
          <w:lang w:val="en-US"/>
        </w:rPr>
      </w:pPr>
      <w:r>
        <w:rPr>
          <w:lang w:val="en-US"/>
        </w:rPr>
        <w:t xml:space="preserve">The purpose of the </w:t>
      </w:r>
      <w:r w:rsidR="007D304D">
        <w:rPr>
          <w:lang w:val="en-US"/>
        </w:rPr>
        <w:t>aggregation stage</w:t>
      </w:r>
      <w:r w:rsidR="00061F35">
        <w:rPr>
          <w:lang w:val="en-US"/>
        </w:rPr>
        <w:t xml:space="preserve"> </w:t>
      </w:r>
      <w:r>
        <w:rPr>
          <w:lang w:val="en-US"/>
        </w:rPr>
        <w:t>is to produce markup that is aggregated into a complete portal page and returned to the client.</w:t>
      </w:r>
    </w:p>
    <w:p w:rsidR="00F80EEC" w:rsidRDefault="00F80EEC" w:rsidP="00F80EEC">
      <w:pPr>
        <w:pStyle w:val="Standard"/>
        <w:rPr>
          <w:lang w:val="en-US"/>
        </w:rPr>
      </w:pPr>
      <w:r w:rsidRPr="0077557E">
        <w:rPr>
          <w:lang w:val="en-US"/>
        </w:rPr>
        <w:t xml:space="preserve">Conceptually, the </w:t>
      </w:r>
      <w:r w:rsidR="007D304D">
        <w:rPr>
          <w:lang w:val="en-US"/>
        </w:rPr>
        <w:t>aggregation stage</w:t>
      </w:r>
      <w:r w:rsidR="00061F35">
        <w:rPr>
          <w:lang w:val="en-US"/>
        </w:rPr>
        <w:t xml:space="preserve"> </w:t>
      </w:r>
      <w:r w:rsidRPr="0077557E">
        <w:rPr>
          <w:lang w:val="en-US"/>
        </w:rPr>
        <w:t xml:space="preserve">is always initiated through a render URL containing the </w:t>
      </w:r>
      <w:r w:rsidR="001C2B34">
        <w:rPr>
          <w:lang w:val="en-US"/>
        </w:rPr>
        <w:t>render state</w:t>
      </w:r>
      <w:r w:rsidRPr="0077557E">
        <w:rPr>
          <w:lang w:val="en-US"/>
        </w:rPr>
        <w:t xml:space="preserve"> of all of the portlets on the page to be rendered.</w:t>
      </w:r>
      <w:r>
        <w:rPr>
          <w:lang w:val="en-US"/>
        </w:rPr>
        <w:t xml:space="preserve"> The render URL can be generated by a preceding </w:t>
      </w:r>
      <w:r w:rsidR="00061F35">
        <w:rPr>
          <w:lang w:val="en-US"/>
        </w:rPr>
        <w:t xml:space="preserve">preparation stage </w:t>
      </w:r>
      <w:r>
        <w:rPr>
          <w:lang w:val="en-US"/>
        </w:rPr>
        <w:t>or can arrive at the portal through user interaction with a render URL link or through a page refresh.</w:t>
      </w:r>
    </w:p>
    <w:p w:rsidR="00F80EEC" w:rsidRDefault="00F80EEC" w:rsidP="00F80EEC">
      <w:pPr>
        <w:pStyle w:val="Standard"/>
        <w:rPr>
          <w:lang w:val="en-US"/>
        </w:rPr>
      </w:pPr>
      <w:r>
        <w:rPr>
          <w:lang w:val="en-US"/>
        </w:rPr>
        <w:t xml:space="preserve">Since the </w:t>
      </w:r>
      <w:r w:rsidR="00061F35">
        <w:rPr>
          <w:lang w:val="en-US"/>
        </w:rPr>
        <w:t xml:space="preserve">preparation stage </w:t>
      </w:r>
      <w:r>
        <w:rPr>
          <w:lang w:val="en-US"/>
        </w:rPr>
        <w:t xml:space="preserve">does not change the </w:t>
      </w:r>
      <w:r w:rsidR="001C2B34">
        <w:rPr>
          <w:lang w:val="en-US"/>
        </w:rPr>
        <w:t>render state</w:t>
      </w:r>
      <w:r>
        <w:rPr>
          <w:lang w:val="en-US"/>
        </w:rPr>
        <w:t xml:space="preserve"> of unaffected portlets, a portlet may be rendered multiple times for a given </w:t>
      </w:r>
      <w:r w:rsidR="001C2B34">
        <w:rPr>
          <w:lang w:val="en-US"/>
        </w:rPr>
        <w:t>render state</w:t>
      </w:r>
      <w:r>
        <w:rPr>
          <w:lang w:val="en-US"/>
        </w:rPr>
        <w:t>.</w:t>
      </w:r>
    </w:p>
    <w:p w:rsidR="00F80EEC" w:rsidRDefault="00F80EEC" w:rsidP="00F80EEC">
      <w:pPr>
        <w:pStyle w:val="Standard"/>
        <w:rPr>
          <w:lang w:val="en-US"/>
        </w:rPr>
      </w:pPr>
      <w:r>
        <w:rPr>
          <w:lang w:val="en-US"/>
        </w:rPr>
        <w:t xml:space="preserve">The portlet container will execute the </w:t>
      </w:r>
      <w:r w:rsidR="007D304D">
        <w:rPr>
          <w:lang w:val="en-US"/>
        </w:rPr>
        <w:t>aggregation stage</w:t>
      </w:r>
      <w:r w:rsidR="00061F35">
        <w:rPr>
          <w:lang w:val="en-US"/>
        </w:rPr>
        <w:t xml:space="preserve"> </w:t>
      </w:r>
      <w:r>
        <w:rPr>
          <w:lang w:val="en-US"/>
        </w:rPr>
        <w:t>for each portlet on the page being rendered.</w:t>
      </w:r>
    </w:p>
    <w:p w:rsidR="00061F35" w:rsidRDefault="00061F35" w:rsidP="00F80EEC">
      <w:pPr>
        <w:pStyle w:val="Standard"/>
        <w:rPr>
          <w:lang w:val="en-US"/>
        </w:rPr>
      </w:pPr>
      <w:r>
        <w:rPr>
          <w:lang w:val="en-US"/>
        </w:rPr>
        <w:t xml:space="preserve">The </w:t>
      </w:r>
      <w:r w:rsidR="007D304D">
        <w:rPr>
          <w:lang w:val="en-US"/>
        </w:rPr>
        <w:t>aggregation stage</w:t>
      </w:r>
      <w:r>
        <w:rPr>
          <w:lang w:val="en-US"/>
        </w:rPr>
        <w:t xml:space="preserve"> consists of two </w:t>
      </w:r>
      <w:r w:rsidR="00E86309">
        <w:rPr>
          <w:lang w:val="en-US"/>
        </w:rPr>
        <w:t>portlet request processing</w:t>
      </w:r>
      <w:r>
        <w:rPr>
          <w:lang w:val="en-US"/>
        </w:rPr>
        <w:t xml:space="preserve"> phases, the header phase and the render phase, that are executed in sequence. </w:t>
      </w:r>
    </w:p>
    <w:p w:rsidR="00F80EEC" w:rsidRDefault="00C2560B" w:rsidP="00F80EEC">
      <w:pPr>
        <w:pStyle w:val="Standard"/>
        <w:rPr>
          <w:lang w:val="en-US"/>
        </w:rPr>
      </w:pPr>
      <w:r>
        <w:rPr>
          <w:lang w:val="en-US"/>
        </w:rPr>
        <w:t>T</w:t>
      </w:r>
      <w:r w:rsidR="00F80EEC">
        <w:rPr>
          <w:lang w:val="en-US"/>
        </w:rPr>
        <w:t xml:space="preserve">he portlet container invokes the header </w:t>
      </w:r>
      <w:r>
        <w:rPr>
          <w:lang w:val="en-US"/>
        </w:rPr>
        <w:t>phase</w:t>
      </w:r>
      <w:r w:rsidR="00F80EEC">
        <w:rPr>
          <w:lang w:val="en-US"/>
        </w:rPr>
        <w:t xml:space="preserve"> to allow the portlet to generate HTTP header and HTML document head section data. After the header </w:t>
      </w:r>
      <w:r>
        <w:rPr>
          <w:lang w:val="en-US"/>
        </w:rPr>
        <w:t>phase</w:t>
      </w:r>
      <w:r w:rsidR="00F80EEC">
        <w:rPr>
          <w:lang w:val="en-US"/>
        </w:rPr>
        <w:t xml:space="preserve"> completes, the portlet container invokes the portlet render </w:t>
      </w:r>
      <w:r>
        <w:rPr>
          <w:lang w:val="en-US"/>
        </w:rPr>
        <w:t>phase</w:t>
      </w:r>
      <w:r w:rsidR="00F80EEC">
        <w:rPr>
          <w:lang w:val="en-US"/>
        </w:rPr>
        <w:t xml:space="preserve"> to allow the portlet to generate markup for the document body.</w:t>
      </w:r>
    </w:p>
    <w:p w:rsidR="00F80EEC" w:rsidRPr="0077557E" w:rsidRDefault="00F80EEC" w:rsidP="00F80EEC">
      <w:pPr>
        <w:pStyle w:val="Standard"/>
        <w:rPr>
          <w:lang w:val="en-US"/>
        </w:rPr>
      </w:pPr>
      <w:r>
        <w:rPr>
          <w:lang w:val="en-US"/>
        </w:rPr>
        <w:t xml:space="preserve">The portlet container must perform header </w:t>
      </w:r>
      <w:r w:rsidR="00C2560B">
        <w:rPr>
          <w:lang w:val="en-US"/>
        </w:rPr>
        <w:t>phase</w:t>
      </w:r>
      <w:r>
        <w:rPr>
          <w:lang w:val="en-US"/>
        </w:rPr>
        <w:t xml:space="preserve"> processing for all portlets on the page before the</w:t>
      </w:r>
      <w:r w:rsidR="00C2560B">
        <w:rPr>
          <w:lang w:val="en-US"/>
        </w:rPr>
        <w:t xml:space="preserve"> </w:t>
      </w:r>
      <w:r w:rsidR="009A7F44">
        <w:rPr>
          <w:lang w:val="en-US"/>
        </w:rPr>
        <w:t xml:space="preserve">aggregated </w:t>
      </w:r>
      <w:r w:rsidR="00C2560B">
        <w:rPr>
          <w:lang w:val="en-US"/>
        </w:rPr>
        <w:t>portal</w:t>
      </w:r>
      <w:r>
        <w:rPr>
          <w:lang w:val="en-US"/>
        </w:rPr>
        <w:t xml:space="preserve"> response is committed. This can</w:t>
      </w:r>
      <w:r w:rsidR="00C2560B">
        <w:rPr>
          <w:lang w:val="en-US"/>
        </w:rPr>
        <w:t xml:space="preserve"> </w:t>
      </w:r>
      <w:r>
        <w:rPr>
          <w:lang w:val="en-US"/>
        </w:rPr>
        <w:t xml:space="preserve">mean that the header </w:t>
      </w:r>
      <w:r w:rsidR="00C2560B">
        <w:rPr>
          <w:lang w:val="en-US"/>
        </w:rPr>
        <w:t>phase</w:t>
      </w:r>
      <w:r>
        <w:rPr>
          <w:lang w:val="en-US"/>
        </w:rPr>
        <w:t xml:space="preserve"> invocations for all portlets on the page are </w:t>
      </w:r>
      <w:r w:rsidR="00E86309">
        <w:rPr>
          <w:lang w:val="en-US"/>
        </w:rPr>
        <w:t xml:space="preserve">completed </w:t>
      </w:r>
      <w:r>
        <w:rPr>
          <w:lang w:val="en-US"/>
        </w:rPr>
        <w:t xml:space="preserve">before the render </w:t>
      </w:r>
      <w:r w:rsidR="00C2560B">
        <w:rPr>
          <w:lang w:val="en-US"/>
        </w:rPr>
        <w:t>phase</w:t>
      </w:r>
      <w:r>
        <w:rPr>
          <w:lang w:val="en-US"/>
        </w:rPr>
        <w:t xml:space="preserve"> invocations begin.</w:t>
      </w:r>
    </w:p>
    <w:p w:rsidR="00F80EEC" w:rsidRDefault="00F80EEC" w:rsidP="00F80EEC">
      <w:pPr>
        <w:pStyle w:val="Heading3"/>
      </w:pPr>
      <w:bookmarkStart w:id="82" w:name="_Toc468260945"/>
      <w:r>
        <w:lastRenderedPageBreak/>
        <w:t xml:space="preserve">The Resource </w:t>
      </w:r>
      <w:r w:rsidR="00C2560B">
        <w:t>Stage</w:t>
      </w:r>
      <w:bookmarkEnd w:id="82"/>
    </w:p>
    <w:p w:rsidR="001E3808" w:rsidRDefault="00F80EEC" w:rsidP="00F80EEC">
      <w:pPr>
        <w:pStyle w:val="Standard"/>
        <w:rPr>
          <w:lang w:val="en-US"/>
        </w:rPr>
      </w:pPr>
      <w:r w:rsidRPr="00511911">
        <w:rPr>
          <w:lang w:val="en-US"/>
        </w:rPr>
        <w:t xml:space="preserve">The purpose of the resource </w:t>
      </w:r>
      <w:r w:rsidR="00C2560B">
        <w:rPr>
          <w:lang w:val="en-US"/>
        </w:rPr>
        <w:t>stage</w:t>
      </w:r>
      <w:r w:rsidRPr="00511911">
        <w:rPr>
          <w:lang w:val="en-US"/>
        </w:rPr>
        <w:t xml:space="preserve"> is to produce data for inclusion into a </w:t>
      </w:r>
      <w:r>
        <w:rPr>
          <w:lang w:val="en-US"/>
        </w:rPr>
        <w:t xml:space="preserve">portal page that was generated </w:t>
      </w:r>
      <w:r w:rsidR="00C2560B">
        <w:rPr>
          <w:lang w:val="en-US"/>
        </w:rPr>
        <w:t xml:space="preserve">during </w:t>
      </w:r>
      <w:r>
        <w:rPr>
          <w:lang w:val="en-US"/>
        </w:rPr>
        <w:t xml:space="preserve">a preceding </w:t>
      </w:r>
      <w:r w:rsidR="007D304D">
        <w:rPr>
          <w:lang w:val="en-US"/>
        </w:rPr>
        <w:t>aggregation stage</w:t>
      </w:r>
      <w:r>
        <w:rPr>
          <w:lang w:val="en-US"/>
        </w:rPr>
        <w:t>.</w:t>
      </w:r>
      <w:r w:rsidR="001E3808">
        <w:rPr>
          <w:lang w:val="en-US"/>
        </w:rPr>
        <w:t xml:space="preserve"> </w:t>
      </w:r>
    </w:p>
    <w:p w:rsidR="00F32262" w:rsidRDefault="001E3808" w:rsidP="00F80EEC">
      <w:pPr>
        <w:pStyle w:val="Standard"/>
        <w:rPr>
          <w:lang w:val="en-US"/>
        </w:rPr>
      </w:pPr>
      <w:r>
        <w:rPr>
          <w:lang w:val="en-US"/>
        </w:rPr>
        <w:t xml:space="preserve">The resource </w:t>
      </w:r>
      <w:r w:rsidR="00C2560B">
        <w:rPr>
          <w:lang w:val="en-US"/>
        </w:rPr>
        <w:t xml:space="preserve">stage </w:t>
      </w:r>
      <w:r>
        <w:rPr>
          <w:lang w:val="en-US"/>
        </w:rPr>
        <w:t xml:space="preserve">is invoked when a resource URL is activated. </w:t>
      </w:r>
      <w:r w:rsidR="00F32262">
        <w:rPr>
          <w:lang w:val="en-US"/>
        </w:rPr>
        <w:t>This typically happens when user interaction causes JavaScript code executin</w:t>
      </w:r>
      <w:r w:rsidR="00FF3ACA">
        <w:rPr>
          <w:lang w:val="en-US"/>
        </w:rPr>
        <w:t>g on the browser to request resource</w:t>
      </w:r>
      <w:r w:rsidR="00F32262">
        <w:rPr>
          <w:lang w:val="en-US"/>
        </w:rPr>
        <w:t xml:space="preserve"> data through use of </w:t>
      </w:r>
      <w:r w:rsidR="00FF3ACA">
        <w:rPr>
          <w:lang w:val="en-US"/>
        </w:rPr>
        <w:t>a</w:t>
      </w:r>
      <w:r w:rsidR="00F32262">
        <w:rPr>
          <w:lang w:val="en-US"/>
        </w:rPr>
        <w:t xml:space="preserve"> resource URL link.</w:t>
      </w:r>
    </w:p>
    <w:p w:rsidR="00FF3ACA" w:rsidRDefault="00F80EEC" w:rsidP="001E3808">
      <w:pPr>
        <w:pStyle w:val="Standard"/>
        <w:rPr>
          <w:lang w:val="en-US"/>
        </w:rPr>
      </w:pPr>
      <w:r>
        <w:rPr>
          <w:lang w:val="en-US"/>
        </w:rPr>
        <w:t xml:space="preserve">The portlet container invokes the resource </w:t>
      </w:r>
      <w:r w:rsidR="00C2560B">
        <w:rPr>
          <w:lang w:val="en-US"/>
        </w:rPr>
        <w:t xml:space="preserve">phase </w:t>
      </w:r>
      <w:r>
        <w:rPr>
          <w:lang w:val="en-US"/>
        </w:rPr>
        <w:t>for the target portlet</w:t>
      </w:r>
      <w:r w:rsidR="00F32262">
        <w:rPr>
          <w:lang w:val="en-US"/>
        </w:rPr>
        <w:t xml:space="preserve"> so that the portlet can produce the necessary response data. </w:t>
      </w:r>
    </w:p>
    <w:p w:rsidR="001E3808" w:rsidRPr="001E3808" w:rsidRDefault="00F2331D" w:rsidP="001E3808">
      <w:pPr>
        <w:pStyle w:val="Standard"/>
        <w:rPr>
          <w:lang w:val="en-US"/>
        </w:rPr>
      </w:pPr>
      <w:r>
        <w:rPr>
          <w:lang w:val="en-US"/>
        </w:rPr>
        <w:t xml:space="preserve">The portlet has complete control over the response data produced during the </w:t>
      </w:r>
      <w:r w:rsidR="00FF3ACA">
        <w:rPr>
          <w:lang w:val="en-US"/>
        </w:rPr>
        <w:t xml:space="preserve">resource phase. </w:t>
      </w:r>
      <w:r w:rsidR="001E3808" w:rsidRPr="001E3808">
        <w:rPr>
          <w:lang w:val="en-US"/>
        </w:rPr>
        <w:t>The port</w:t>
      </w:r>
      <w:r w:rsidR="006613E5">
        <w:rPr>
          <w:lang w:val="en-US"/>
        </w:rPr>
        <w:t xml:space="preserve">al application </w:t>
      </w:r>
      <w:r w:rsidR="001E3808" w:rsidRPr="001E3808">
        <w:rPr>
          <w:lang w:val="en-US"/>
        </w:rPr>
        <w:t xml:space="preserve">must not render any output in addition to the content returned by the </w:t>
      </w:r>
      <w:r w:rsidR="00F32262">
        <w:rPr>
          <w:lang w:val="en-US"/>
        </w:rPr>
        <w:t>resource request</w:t>
      </w:r>
      <w:r w:rsidR="00976CCB">
        <w:rPr>
          <w:lang w:val="en-US"/>
        </w:rPr>
        <w:t>, although it</w:t>
      </w:r>
      <w:r w:rsidR="006613E5">
        <w:rPr>
          <w:lang w:val="en-US"/>
        </w:rPr>
        <w:t xml:space="preserve"> may set additional HTTP response headers</w:t>
      </w:r>
      <w:r w:rsidR="00976CCB">
        <w:rPr>
          <w:lang w:val="en-US"/>
        </w:rPr>
        <w:t>.</w:t>
      </w:r>
      <w:r w:rsidR="001E3808" w:rsidRPr="001E3808">
        <w:rPr>
          <w:lang w:val="en-US"/>
        </w:rPr>
        <w:t xml:space="preserve"> </w:t>
      </w:r>
      <w:r w:rsidR="00F32262">
        <w:rPr>
          <w:lang w:val="en-US"/>
        </w:rPr>
        <w:t>T</w:t>
      </w:r>
      <w:r w:rsidR="001E3808" w:rsidRPr="001E3808">
        <w:rPr>
          <w:lang w:val="en-US"/>
        </w:rPr>
        <w:t>he</w:t>
      </w:r>
      <w:r w:rsidR="00F32262">
        <w:rPr>
          <w:lang w:val="en-US"/>
        </w:rPr>
        <w:t xml:space="preserve"> portal application should </w:t>
      </w:r>
      <w:r w:rsidR="001E3808" w:rsidRPr="001E3808">
        <w:rPr>
          <w:lang w:val="en-US"/>
        </w:rPr>
        <w:t>act</w:t>
      </w:r>
      <w:r w:rsidR="00F32262">
        <w:rPr>
          <w:lang w:val="en-US"/>
        </w:rPr>
        <w:t xml:space="preserve"> only</w:t>
      </w:r>
      <w:r w:rsidR="001E3808" w:rsidRPr="001E3808">
        <w:rPr>
          <w:lang w:val="en-US"/>
        </w:rPr>
        <w:t xml:space="preserve"> as a proxy for accessing the resource.</w:t>
      </w:r>
    </w:p>
    <w:p w:rsidR="00083F7D" w:rsidRDefault="001E3808" w:rsidP="001E3808">
      <w:pPr>
        <w:pStyle w:val="Standard"/>
        <w:rPr>
          <w:lang w:val="en-US"/>
        </w:rPr>
      </w:pPr>
      <w:r w:rsidRPr="001E3808">
        <w:rPr>
          <w:lang w:val="en-US"/>
        </w:rPr>
        <w:t xml:space="preserve">The </w:t>
      </w:r>
      <w:r w:rsidR="00F32262">
        <w:rPr>
          <w:lang w:val="en-US"/>
        </w:rPr>
        <w:t xml:space="preserve">resource </w:t>
      </w:r>
      <w:r w:rsidR="00C2560B">
        <w:rPr>
          <w:lang w:val="en-US"/>
        </w:rPr>
        <w:t xml:space="preserve">stage </w:t>
      </w:r>
      <w:r w:rsidR="00083F7D">
        <w:rPr>
          <w:lang w:val="en-US"/>
        </w:rPr>
        <w:t xml:space="preserve">can be viewed as a logical extension of the </w:t>
      </w:r>
      <w:r w:rsidR="007D304D">
        <w:rPr>
          <w:lang w:val="en-US"/>
        </w:rPr>
        <w:t>aggregation stage</w:t>
      </w:r>
      <w:r w:rsidR="00083F7D">
        <w:rPr>
          <w:lang w:val="en-US"/>
        </w:rPr>
        <w:t xml:space="preserve">, since the </w:t>
      </w:r>
      <w:r w:rsidR="001C2B34">
        <w:rPr>
          <w:lang w:val="en-US"/>
        </w:rPr>
        <w:t>render state</w:t>
      </w:r>
      <w:r w:rsidR="00083F7D">
        <w:rPr>
          <w:lang w:val="en-US"/>
        </w:rPr>
        <w:t xml:space="preserve"> contained in the resource URL is fixed to be the same </w:t>
      </w:r>
      <w:r w:rsidR="001C2B34">
        <w:rPr>
          <w:lang w:val="en-US"/>
        </w:rPr>
        <w:t>render state</w:t>
      </w:r>
      <w:r w:rsidR="00083F7D">
        <w:rPr>
          <w:lang w:val="en-US"/>
        </w:rPr>
        <w:t xml:space="preserve"> that governed the </w:t>
      </w:r>
      <w:r w:rsidR="007D304D">
        <w:rPr>
          <w:lang w:val="en-US"/>
        </w:rPr>
        <w:t>aggregation stage</w:t>
      </w:r>
      <w:r w:rsidR="00083F7D">
        <w:rPr>
          <w:lang w:val="en-US"/>
        </w:rPr>
        <w:t xml:space="preserve"> during which the resource URL was created.</w:t>
      </w:r>
    </w:p>
    <w:p w:rsidR="00646B56" w:rsidRDefault="00190536" w:rsidP="00190536">
      <w:pPr>
        <w:pStyle w:val="Heading2"/>
      </w:pPr>
      <w:bookmarkStart w:id="83" w:name="_Toc430613522"/>
      <w:bookmarkStart w:id="84" w:name="_Toc430613998"/>
      <w:bookmarkStart w:id="85" w:name="_Toc430614435"/>
      <w:bookmarkStart w:id="86" w:name="_Toc430614868"/>
      <w:bookmarkStart w:id="87" w:name="_Toc430615301"/>
      <w:bookmarkStart w:id="88" w:name="_Toc430615731"/>
      <w:bookmarkStart w:id="89" w:name="_Toc430616163"/>
      <w:bookmarkStart w:id="90" w:name="_Toc430616593"/>
      <w:bookmarkStart w:id="91" w:name="_Toc431562078"/>
      <w:bookmarkStart w:id="92" w:name="_Toc431562514"/>
      <w:bookmarkStart w:id="93" w:name="_Toc431807517"/>
      <w:bookmarkStart w:id="94" w:name="_Toc427221664"/>
      <w:bookmarkStart w:id="95" w:name="_Toc427222748"/>
      <w:bookmarkStart w:id="96" w:name="_Toc427240263"/>
      <w:bookmarkStart w:id="97" w:name="_Toc427248419"/>
      <w:bookmarkStart w:id="98" w:name="_Toc427333691"/>
      <w:bookmarkStart w:id="99" w:name="_Toc427575154"/>
      <w:bookmarkStart w:id="100" w:name="_Toc427733689"/>
      <w:bookmarkStart w:id="101" w:name="_Toc427767746"/>
      <w:bookmarkStart w:id="102" w:name="_Toc427771373"/>
      <w:bookmarkStart w:id="103" w:name="_Toc427916490"/>
      <w:bookmarkStart w:id="104" w:name="_Toc427932114"/>
      <w:bookmarkStart w:id="105" w:name="_Toc427937090"/>
      <w:bookmarkStart w:id="106" w:name="_Ref427045845"/>
      <w:bookmarkStart w:id="107" w:name="_Ref427045852"/>
      <w:bookmarkStart w:id="108" w:name="_Ref430259428"/>
      <w:bookmarkStart w:id="109" w:name="_Toc468260946"/>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Portlet Request</w:t>
      </w:r>
      <w:r w:rsidR="00646B56">
        <w:t xml:space="preserve"> Processing</w:t>
      </w:r>
      <w:bookmarkEnd w:id="106"/>
      <w:bookmarkEnd w:id="107"/>
      <w:r w:rsidR="00C2560B">
        <w:t xml:space="preserve"> Phases</w:t>
      </w:r>
      <w:bookmarkEnd w:id="108"/>
      <w:bookmarkEnd w:id="109"/>
    </w:p>
    <w:p w:rsidR="00976CCB" w:rsidRDefault="00976CCB" w:rsidP="00786EFE">
      <w:pPr>
        <w:pStyle w:val="Standard"/>
        <w:rPr>
          <w:lang w:val="en-US"/>
        </w:rPr>
      </w:pPr>
      <w:r>
        <w:rPr>
          <w:lang w:val="en-US"/>
        </w:rPr>
        <w:t>The portlet request processing action, event, header, render, and resource phases were introduced in the preceding section. The portlet container will generally invoke one or more portlet request execution methods during each request processing phase.</w:t>
      </w:r>
    </w:p>
    <w:p w:rsidR="00190536" w:rsidRDefault="00646B56" w:rsidP="00786EFE">
      <w:pPr>
        <w:pStyle w:val="Standard"/>
        <w:rPr>
          <w:lang w:val="en-US"/>
        </w:rPr>
      </w:pPr>
      <w:r>
        <w:rPr>
          <w:lang w:val="en-US"/>
        </w:rPr>
        <w:t xml:space="preserve">When </w:t>
      </w:r>
      <w:r w:rsidR="00976CCB">
        <w:rPr>
          <w:lang w:val="en-US"/>
        </w:rPr>
        <w:t xml:space="preserve">executing a portlet request processing phase, </w:t>
      </w:r>
      <w:r>
        <w:rPr>
          <w:lang w:val="en-US"/>
        </w:rPr>
        <w:t>t</w:t>
      </w:r>
      <w:r w:rsidRPr="00786EFE">
        <w:rPr>
          <w:lang w:val="en-US"/>
        </w:rPr>
        <w:t>he portlet container creates a portlet request and a portlet response object for use by the por</w:t>
      </w:r>
      <w:r w:rsidRPr="00720B9F">
        <w:rPr>
          <w:lang w:val="en-US"/>
        </w:rPr>
        <w:t>tlet.</w:t>
      </w:r>
      <w:r>
        <w:rPr>
          <w:lang w:val="en-US"/>
        </w:rPr>
        <w:t xml:space="preserve"> The portlet request and response objects are analogous to the servlet request and response objects. Since different portlet requests require different data and capabilities, the Portlet Specification defines appropriate request and response objects for each </w:t>
      </w:r>
      <w:r w:rsidR="00976CCB">
        <w:rPr>
          <w:lang w:val="en-US"/>
        </w:rPr>
        <w:t xml:space="preserve"> portlet </w:t>
      </w:r>
      <w:r>
        <w:rPr>
          <w:lang w:val="en-US"/>
        </w:rPr>
        <w:t>request</w:t>
      </w:r>
      <w:r w:rsidR="00976CCB">
        <w:rPr>
          <w:lang w:val="en-US"/>
        </w:rPr>
        <w:t xml:space="preserve"> processing phase</w:t>
      </w:r>
      <w:r>
        <w:rPr>
          <w:lang w:val="en-US"/>
        </w:rPr>
        <w:t>.</w:t>
      </w:r>
    </w:p>
    <w:p w:rsidR="00646B56" w:rsidRPr="00786EFE" w:rsidRDefault="00646B56" w:rsidP="00786EFE">
      <w:pPr>
        <w:pStyle w:val="Standard"/>
        <w:rPr>
          <w:lang w:val="en-US"/>
        </w:rPr>
      </w:pPr>
      <w:r>
        <w:rPr>
          <w:lang w:val="en-US"/>
        </w:rPr>
        <w:t xml:space="preserve">After creating the request and response objects, the portlet container then invokes the appropriate portlet </w:t>
      </w:r>
      <w:r w:rsidR="00976CCB">
        <w:rPr>
          <w:lang w:val="en-US"/>
        </w:rPr>
        <w:t xml:space="preserve">request execution method or methods. </w:t>
      </w:r>
    </w:p>
    <w:p w:rsidR="00016FC0" w:rsidRPr="0009415E" w:rsidRDefault="00B12639" w:rsidP="00016FC0">
      <w:pPr>
        <w:pStyle w:val="Heading3"/>
        <w:tabs>
          <w:tab w:val="clear" w:pos="720"/>
        </w:tabs>
        <w:ind w:left="720" w:hanging="720"/>
        <w:rPr>
          <w:lang w:val="en-US"/>
        </w:rPr>
      </w:pPr>
      <w:bookmarkStart w:id="110" w:name="_Toc468260947"/>
      <w:r>
        <w:rPr>
          <w:lang w:val="en-US"/>
        </w:rPr>
        <w:t xml:space="preserve">Render </w:t>
      </w:r>
      <w:r w:rsidR="00976CCB">
        <w:rPr>
          <w:lang w:val="en-US"/>
        </w:rPr>
        <w:t>Phase</w:t>
      </w:r>
      <w:bookmarkEnd w:id="110"/>
    </w:p>
    <w:p w:rsidR="00FA28E0" w:rsidRDefault="00FA28E0" w:rsidP="00016FC0">
      <w:pPr>
        <w:pStyle w:val="Standard"/>
        <w:rPr>
          <w:lang w:val="en-US"/>
        </w:rPr>
      </w:pPr>
      <w:r>
        <w:rPr>
          <w:lang w:val="en-US"/>
        </w:rPr>
        <w:t xml:space="preserve">When </w:t>
      </w:r>
      <w:r w:rsidR="0074616E">
        <w:rPr>
          <w:lang w:val="en-US"/>
        </w:rPr>
        <w:t>the portal is rendering a page, it invoke</w:t>
      </w:r>
      <w:r w:rsidR="008E34FD">
        <w:rPr>
          <w:lang w:val="en-US"/>
        </w:rPr>
        <w:t xml:space="preserve">s the portlet </w:t>
      </w:r>
      <w:r w:rsidR="008B19EB">
        <w:rPr>
          <w:lang w:val="en-US"/>
        </w:rPr>
        <w:t>container</w:t>
      </w:r>
      <w:r w:rsidR="0074616E">
        <w:rPr>
          <w:lang w:val="en-US"/>
        </w:rPr>
        <w:t>. T</w:t>
      </w:r>
      <w:r>
        <w:rPr>
          <w:lang w:val="en-US"/>
        </w:rPr>
        <w:t>he portlet container</w:t>
      </w:r>
      <w:r w:rsidR="0074616E">
        <w:rPr>
          <w:lang w:val="en-US"/>
        </w:rPr>
        <w:t xml:space="preserve"> in turn</w:t>
      </w:r>
      <w:r>
        <w:rPr>
          <w:lang w:val="en-US"/>
        </w:rPr>
        <w:t xml:space="preserve"> </w:t>
      </w:r>
      <w:r w:rsidR="00976CCB">
        <w:rPr>
          <w:lang w:val="en-US"/>
        </w:rPr>
        <w:t>executes the render phase</w:t>
      </w:r>
      <w:r w:rsidR="0053392B">
        <w:rPr>
          <w:lang w:val="en-US"/>
        </w:rPr>
        <w:t xml:space="preserve"> for each portlet on the page</w:t>
      </w:r>
      <w:r w:rsidR="00976CCB">
        <w:rPr>
          <w:lang w:val="en-US"/>
        </w:rPr>
        <w:t xml:space="preserve"> by</w:t>
      </w:r>
      <w:r w:rsidR="00155703">
        <w:rPr>
          <w:lang w:val="en-US"/>
        </w:rPr>
        <w:t xml:space="preserve"> creating the render request and response objects and</w:t>
      </w:r>
      <w:r w:rsidR="00976CCB">
        <w:rPr>
          <w:lang w:val="en-US"/>
        </w:rPr>
        <w:t xml:space="preserve"> invoking </w:t>
      </w:r>
      <w:r w:rsidR="00155703">
        <w:rPr>
          <w:lang w:val="en-US"/>
        </w:rPr>
        <w:t xml:space="preserve">the appropriate portlet render method or methods. </w:t>
      </w:r>
      <w:r>
        <w:rPr>
          <w:lang w:val="en-US"/>
        </w:rPr>
        <w:t>The portlet generates the appropriate markup</w:t>
      </w:r>
      <w:r w:rsidR="0074616E">
        <w:rPr>
          <w:lang w:val="en-US"/>
        </w:rPr>
        <w:t xml:space="preserve"> based on the </w:t>
      </w:r>
      <w:r w:rsidR="001C2B34">
        <w:rPr>
          <w:lang w:val="en-US"/>
        </w:rPr>
        <w:t>render state</w:t>
      </w:r>
      <w:r w:rsidR="0074616E">
        <w:rPr>
          <w:lang w:val="en-US"/>
        </w:rPr>
        <w:t xml:space="preserve"> reflected in the</w:t>
      </w:r>
      <w:r w:rsidR="00155703">
        <w:rPr>
          <w:lang w:val="en-US"/>
        </w:rPr>
        <w:t xml:space="preserve"> render</w:t>
      </w:r>
      <w:r w:rsidR="0074616E">
        <w:rPr>
          <w:lang w:val="en-US"/>
        </w:rPr>
        <w:t xml:space="preserve"> request</w:t>
      </w:r>
      <w:r>
        <w:rPr>
          <w:lang w:val="en-US"/>
        </w:rPr>
        <w:t xml:space="preserve"> and returns it to the portlet container</w:t>
      </w:r>
      <w:r w:rsidR="00155703">
        <w:rPr>
          <w:lang w:val="en-US"/>
        </w:rPr>
        <w:t xml:space="preserve"> through the render response</w:t>
      </w:r>
      <w:r>
        <w:rPr>
          <w:lang w:val="en-US"/>
        </w:rPr>
        <w:t>.</w:t>
      </w:r>
      <w:r w:rsidR="00F96143">
        <w:rPr>
          <w:lang w:val="en-US"/>
        </w:rPr>
        <w:t xml:space="preserve"> The generated markup type must be compatible with the markup type generated by the portal.</w:t>
      </w:r>
      <w:r>
        <w:rPr>
          <w:lang w:val="en-US"/>
        </w:rPr>
        <w:t xml:space="preserve"> The portlet container returns the markup to the portal for </w:t>
      </w:r>
      <w:r w:rsidR="008B19EB">
        <w:rPr>
          <w:lang w:val="en-US"/>
        </w:rPr>
        <w:t>aggregation</w:t>
      </w:r>
      <w:r>
        <w:rPr>
          <w:lang w:val="en-US"/>
        </w:rPr>
        <w:t xml:space="preserve"> into the portal page.</w:t>
      </w:r>
    </w:p>
    <w:p w:rsidR="007E16FA" w:rsidRDefault="007E16FA" w:rsidP="00016FC0">
      <w:pPr>
        <w:pStyle w:val="Standard"/>
        <w:rPr>
          <w:lang w:val="en-US"/>
        </w:rPr>
      </w:pPr>
      <w:r>
        <w:rPr>
          <w:lang w:val="en-US"/>
        </w:rPr>
        <w:t xml:space="preserve">The portlet cannot change the </w:t>
      </w:r>
      <w:r w:rsidR="001C2B34">
        <w:rPr>
          <w:lang w:val="en-US"/>
        </w:rPr>
        <w:t>render state</w:t>
      </w:r>
      <w:r>
        <w:rPr>
          <w:lang w:val="en-US"/>
        </w:rPr>
        <w:t xml:space="preserve"> during </w:t>
      </w:r>
      <w:r w:rsidR="00155703">
        <w:rPr>
          <w:lang w:val="en-US"/>
        </w:rPr>
        <w:t>the render phase.</w:t>
      </w:r>
    </w:p>
    <w:p w:rsidR="00FA28E0" w:rsidRDefault="00FA28E0" w:rsidP="00016FC0">
      <w:pPr>
        <w:pStyle w:val="Standard"/>
        <w:rPr>
          <w:lang w:val="en-US"/>
        </w:rPr>
      </w:pPr>
      <w:r>
        <w:rPr>
          <w:lang w:val="en-US"/>
        </w:rPr>
        <w:t xml:space="preserve">When the portal has received markup from all portlets on the page, </w:t>
      </w:r>
      <w:r w:rsidR="0053392B">
        <w:rPr>
          <w:lang w:val="en-US"/>
        </w:rPr>
        <w:t xml:space="preserve">it writes aggregated page as response data for transmission to the client. </w:t>
      </w:r>
    </w:p>
    <w:p w:rsidR="00016FC0" w:rsidRDefault="00FA28E0" w:rsidP="0074616E">
      <w:pPr>
        <w:pStyle w:val="Standard"/>
        <w:rPr>
          <w:lang w:val="en-US"/>
        </w:rPr>
      </w:pPr>
      <w:r>
        <w:rPr>
          <w:lang w:val="en-US"/>
        </w:rPr>
        <w:t xml:space="preserve">Note that the portal is not required to wait until it has obtained markup from all portlets on the page before returning markup to the client. It can instead stream content to the client as it is obtained from each portlet. The exact manner in which the portal provides markup to the client is left </w:t>
      </w:r>
      <w:r w:rsidR="008B19EB">
        <w:rPr>
          <w:lang w:val="en-US"/>
        </w:rPr>
        <w:t>to the</w:t>
      </w:r>
      <w:r>
        <w:rPr>
          <w:lang w:val="en-US"/>
        </w:rPr>
        <w:t xml:space="preserve"> portal implementation.</w:t>
      </w:r>
    </w:p>
    <w:p w:rsidR="008055E4" w:rsidRDefault="008055E4" w:rsidP="008055E4">
      <w:pPr>
        <w:pStyle w:val="Heading3"/>
        <w:tabs>
          <w:tab w:val="clear" w:pos="720"/>
        </w:tabs>
        <w:ind w:left="720" w:hanging="720"/>
        <w:rPr>
          <w:lang w:val="en-US"/>
        </w:rPr>
      </w:pPr>
      <w:bookmarkStart w:id="111" w:name="_Toc468260948"/>
      <w:r>
        <w:rPr>
          <w:lang w:val="en-US"/>
        </w:rPr>
        <w:lastRenderedPageBreak/>
        <w:t xml:space="preserve">Header </w:t>
      </w:r>
      <w:r w:rsidR="00155703">
        <w:rPr>
          <w:lang w:val="en-US"/>
        </w:rPr>
        <w:t>Phase</w:t>
      </w:r>
      <w:bookmarkEnd w:id="111"/>
    </w:p>
    <w:p w:rsidR="008055E4" w:rsidRDefault="00155703">
      <w:pPr>
        <w:pStyle w:val="Standard"/>
        <w:rPr>
          <w:lang w:val="en-US"/>
        </w:rPr>
      </w:pPr>
      <w:r>
        <w:rPr>
          <w:lang w:val="en-US"/>
        </w:rPr>
        <w:t>The portlet container executes the header phase by creating the header request and response objects and invoking the appropriate portlet render header method or methods.</w:t>
      </w:r>
      <w:r w:rsidR="008055E4">
        <w:rPr>
          <w:lang w:val="en-US"/>
        </w:rPr>
        <w:t xml:space="preserve"> </w:t>
      </w:r>
      <w:r>
        <w:rPr>
          <w:lang w:val="en-US"/>
        </w:rPr>
        <w:t xml:space="preserve">The portlet container must execute the header phase </w:t>
      </w:r>
      <w:r w:rsidR="008055E4">
        <w:rPr>
          <w:lang w:val="en-US"/>
        </w:rPr>
        <w:t xml:space="preserve">during page rendering, but before </w:t>
      </w:r>
      <w:r>
        <w:rPr>
          <w:lang w:val="en-US"/>
        </w:rPr>
        <w:t xml:space="preserve">the portal application has written any response data for transmission to the client. </w:t>
      </w:r>
      <w:r w:rsidR="00605D8A">
        <w:rPr>
          <w:lang w:val="en-US"/>
        </w:rPr>
        <w:t>The portlet may set cookies or other HTTP header information and may generate markup for inclusion into the head section</w:t>
      </w:r>
      <w:r w:rsidR="008055E4">
        <w:rPr>
          <w:lang w:val="en-US"/>
        </w:rPr>
        <w:t xml:space="preserve"> </w:t>
      </w:r>
      <w:r w:rsidR="00605D8A">
        <w:rPr>
          <w:lang w:val="en-US"/>
        </w:rPr>
        <w:t xml:space="preserve">of the </w:t>
      </w:r>
      <w:r>
        <w:rPr>
          <w:lang w:val="en-US"/>
        </w:rPr>
        <w:t xml:space="preserve">overall portal response </w:t>
      </w:r>
      <w:r w:rsidR="00605D8A">
        <w:rPr>
          <w:lang w:val="en-US"/>
        </w:rPr>
        <w:t>document returned to the client.</w:t>
      </w:r>
    </w:p>
    <w:p w:rsidR="00FA652B" w:rsidRPr="007B2E29" w:rsidRDefault="00FA652B" w:rsidP="008055E4">
      <w:pPr>
        <w:pStyle w:val="Standard"/>
        <w:rPr>
          <w:lang w:val="en-US"/>
        </w:rPr>
      </w:pPr>
      <w:r>
        <w:rPr>
          <w:lang w:val="en-US"/>
        </w:rPr>
        <w:t>The portlet cannot cha</w:t>
      </w:r>
      <w:r w:rsidR="008B19EB">
        <w:rPr>
          <w:lang w:val="en-US"/>
        </w:rPr>
        <w:t xml:space="preserve">nge the </w:t>
      </w:r>
      <w:r w:rsidR="001C2B34">
        <w:rPr>
          <w:lang w:val="en-US"/>
        </w:rPr>
        <w:t>render state</w:t>
      </w:r>
      <w:r w:rsidR="008B19EB">
        <w:rPr>
          <w:lang w:val="en-US"/>
        </w:rPr>
        <w:t xml:space="preserve"> during </w:t>
      </w:r>
      <w:r w:rsidR="00155703">
        <w:rPr>
          <w:lang w:val="en-US"/>
        </w:rPr>
        <w:t>the</w:t>
      </w:r>
      <w:r w:rsidR="008B19EB">
        <w:rPr>
          <w:lang w:val="en-US"/>
        </w:rPr>
        <w:t xml:space="preserve"> h</w:t>
      </w:r>
      <w:r>
        <w:rPr>
          <w:lang w:val="en-US"/>
        </w:rPr>
        <w:t>eader</w:t>
      </w:r>
      <w:r w:rsidR="00155703">
        <w:rPr>
          <w:lang w:val="en-US"/>
        </w:rPr>
        <w:t xml:space="preserve"> phase</w:t>
      </w:r>
      <w:r>
        <w:rPr>
          <w:lang w:val="en-US"/>
        </w:rPr>
        <w:t>.</w:t>
      </w:r>
    </w:p>
    <w:p w:rsidR="00682CC1" w:rsidRPr="008055E4" w:rsidRDefault="00B12639" w:rsidP="00682CC1">
      <w:pPr>
        <w:pStyle w:val="Heading3"/>
        <w:rPr>
          <w:lang w:val="en-US"/>
        </w:rPr>
      </w:pPr>
      <w:bookmarkStart w:id="112" w:name="_Toc468260949"/>
      <w:r w:rsidRPr="008055E4">
        <w:rPr>
          <w:lang w:val="en-US"/>
        </w:rPr>
        <w:t xml:space="preserve">Action </w:t>
      </w:r>
      <w:r w:rsidR="001006B9">
        <w:rPr>
          <w:lang w:val="en-US"/>
        </w:rPr>
        <w:t>Phase</w:t>
      </w:r>
      <w:bookmarkEnd w:id="112"/>
    </w:p>
    <w:p w:rsidR="00605D8A" w:rsidRDefault="00605D8A" w:rsidP="00682CC1">
      <w:pPr>
        <w:pStyle w:val="Standard"/>
        <w:rPr>
          <w:lang w:val="en-US"/>
        </w:rPr>
      </w:pPr>
      <w:r>
        <w:rPr>
          <w:lang w:val="en-US"/>
        </w:rPr>
        <w:t xml:space="preserve">When the user interacts with portlet markup displayed by a user agent so as to cause an update to information stored on the server, a portlet action is initiated. Typically this happens when the </w:t>
      </w:r>
      <w:r w:rsidR="008B19EB">
        <w:rPr>
          <w:lang w:val="en-US"/>
        </w:rPr>
        <w:t xml:space="preserve">user submits a form that the </w:t>
      </w:r>
      <w:r w:rsidR="002338C9">
        <w:rPr>
          <w:lang w:val="en-US"/>
        </w:rPr>
        <w:t xml:space="preserve">portlet </w:t>
      </w:r>
      <w:r w:rsidR="00682CC1" w:rsidRPr="00682CC1">
        <w:rPr>
          <w:lang w:val="en-US"/>
        </w:rPr>
        <w:t>render</w:t>
      </w:r>
      <w:r w:rsidR="002338C9">
        <w:rPr>
          <w:lang w:val="en-US"/>
        </w:rPr>
        <w:t xml:space="preserve">ed </w:t>
      </w:r>
      <w:r w:rsidR="00682CC1" w:rsidRPr="00682CC1">
        <w:rPr>
          <w:lang w:val="en-US"/>
        </w:rPr>
        <w:t>as part of its markup</w:t>
      </w:r>
      <w:r>
        <w:rPr>
          <w:lang w:val="en-US"/>
        </w:rPr>
        <w:t>.</w:t>
      </w:r>
      <w:r w:rsidR="00682CC1" w:rsidRPr="00682CC1">
        <w:rPr>
          <w:lang w:val="en-US"/>
        </w:rPr>
        <w:t xml:space="preserve"> </w:t>
      </w:r>
    </w:p>
    <w:p w:rsidR="00682CC1" w:rsidRDefault="00605D8A" w:rsidP="00682CC1">
      <w:pPr>
        <w:pStyle w:val="Standard"/>
        <w:rPr>
          <w:lang w:val="en-US"/>
        </w:rPr>
      </w:pPr>
      <w:r>
        <w:rPr>
          <w:lang w:val="en-US"/>
        </w:rPr>
        <w:t>T</w:t>
      </w:r>
      <w:r w:rsidR="00682CC1">
        <w:rPr>
          <w:lang w:val="en-US"/>
        </w:rPr>
        <w:t xml:space="preserve">he portal routes the </w:t>
      </w:r>
      <w:r>
        <w:rPr>
          <w:lang w:val="en-US"/>
        </w:rPr>
        <w:t xml:space="preserve">submitted </w:t>
      </w:r>
      <w:r w:rsidR="00682CC1">
        <w:rPr>
          <w:lang w:val="en-US"/>
        </w:rPr>
        <w:t xml:space="preserve">form to the portlet that generated the form markup. </w:t>
      </w:r>
      <w:r w:rsidR="008E34FD">
        <w:rPr>
          <w:lang w:val="en-US"/>
        </w:rPr>
        <w:t xml:space="preserve">The portal recognizes the appropriate portlet through information encoded into the URL used for the form submission. </w:t>
      </w:r>
    </w:p>
    <w:p w:rsidR="002338C9" w:rsidRDefault="008E34FD" w:rsidP="00682CC1">
      <w:pPr>
        <w:pStyle w:val="Standard"/>
        <w:rPr>
          <w:lang w:val="en-US"/>
        </w:rPr>
      </w:pPr>
      <w:r>
        <w:rPr>
          <w:lang w:val="en-US"/>
        </w:rPr>
        <w:t xml:space="preserve">The portal passes the form to the portlet container, which then </w:t>
      </w:r>
      <w:r w:rsidR="002338C9">
        <w:rPr>
          <w:lang w:val="en-US"/>
        </w:rPr>
        <w:t>executes the action phase by creating the action request and response objects and invoking the appropriate portlet action</w:t>
      </w:r>
      <w:r w:rsidR="00556500">
        <w:rPr>
          <w:lang w:val="en-US"/>
        </w:rPr>
        <w:t xml:space="preserve"> method</w:t>
      </w:r>
      <w:r w:rsidR="002338C9">
        <w:rPr>
          <w:lang w:val="en-US"/>
        </w:rPr>
        <w:t xml:space="preserve">. </w:t>
      </w:r>
    </w:p>
    <w:p w:rsidR="008E34FD" w:rsidRDefault="008E34FD" w:rsidP="00682CC1">
      <w:pPr>
        <w:pStyle w:val="Standard"/>
        <w:rPr>
          <w:lang w:val="en-US"/>
        </w:rPr>
      </w:pPr>
      <w:r>
        <w:rPr>
          <w:lang w:val="en-US"/>
        </w:rPr>
        <w:t>D</w:t>
      </w:r>
      <w:r w:rsidR="00605D8A">
        <w:rPr>
          <w:lang w:val="en-US"/>
        </w:rPr>
        <w:t xml:space="preserve">uring </w:t>
      </w:r>
      <w:r w:rsidR="00AF3775">
        <w:rPr>
          <w:lang w:val="en-US"/>
        </w:rPr>
        <w:t xml:space="preserve">action </w:t>
      </w:r>
      <w:r w:rsidR="002338C9">
        <w:rPr>
          <w:lang w:val="en-US"/>
        </w:rPr>
        <w:t>phase</w:t>
      </w:r>
      <w:r w:rsidR="00605D8A">
        <w:rPr>
          <w:lang w:val="en-US"/>
        </w:rPr>
        <w:t xml:space="preserve"> processing</w:t>
      </w:r>
      <w:r>
        <w:rPr>
          <w:lang w:val="en-US"/>
        </w:rPr>
        <w:t xml:space="preserve">, the portlet does not generate markup to be returned to the client. </w:t>
      </w:r>
      <w:r w:rsidR="0087264C">
        <w:rPr>
          <w:lang w:val="en-US"/>
        </w:rPr>
        <w:t>Instead, the portlet updates</w:t>
      </w:r>
      <w:r w:rsidR="0087264C" w:rsidRPr="00357BBC">
        <w:rPr>
          <w:lang w:val="en-US"/>
        </w:rPr>
        <w:t xml:space="preserve"> </w:t>
      </w:r>
      <w:r w:rsidR="0087264C">
        <w:rPr>
          <w:lang w:val="en-US"/>
        </w:rPr>
        <w:t xml:space="preserve">its </w:t>
      </w:r>
      <w:r w:rsidR="001C2B34">
        <w:rPr>
          <w:lang w:val="en-US"/>
        </w:rPr>
        <w:t>render state</w:t>
      </w:r>
      <w:r w:rsidR="0087264C">
        <w:rPr>
          <w:lang w:val="en-US"/>
        </w:rPr>
        <w:t xml:space="preserve"> information and potentially also data stored on the server or on a backend system so that the appropriate markup can be generated during subsequent render request processing.</w:t>
      </w:r>
    </w:p>
    <w:p w:rsidR="00B12639" w:rsidRDefault="008E34FD" w:rsidP="00682CC1">
      <w:pPr>
        <w:pStyle w:val="Standard"/>
        <w:rPr>
          <w:lang w:val="en-US"/>
        </w:rPr>
      </w:pPr>
      <w:r>
        <w:rPr>
          <w:lang w:val="en-US"/>
        </w:rPr>
        <w:t xml:space="preserve">In the simplest case, after the portlet completes </w:t>
      </w:r>
      <w:r w:rsidR="00AF3775">
        <w:rPr>
          <w:lang w:val="en-US"/>
        </w:rPr>
        <w:t xml:space="preserve">action </w:t>
      </w:r>
      <w:r w:rsidR="001006B9">
        <w:rPr>
          <w:lang w:val="en-US"/>
        </w:rPr>
        <w:t>phase</w:t>
      </w:r>
      <w:r>
        <w:rPr>
          <w:lang w:val="en-US"/>
        </w:rPr>
        <w:t xml:space="preserve"> processing, </w:t>
      </w:r>
      <w:r w:rsidR="00B12639">
        <w:rPr>
          <w:lang w:val="en-US"/>
        </w:rPr>
        <w:t xml:space="preserve">the </w:t>
      </w:r>
      <w:r w:rsidR="001006B9">
        <w:rPr>
          <w:lang w:val="en-US"/>
        </w:rPr>
        <w:t xml:space="preserve">portlet </w:t>
      </w:r>
      <w:r w:rsidR="00B12639">
        <w:rPr>
          <w:lang w:val="en-US"/>
        </w:rPr>
        <w:t>container</w:t>
      </w:r>
      <w:r w:rsidR="001006B9">
        <w:rPr>
          <w:lang w:val="en-US"/>
        </w:rPr>
        <w:t xml:space="preserve"> invokes the render phase</w:t>
      </w:r>
      <w:r w:rsidR="00B12639">
        <w:rPr>
          <w:lang w:val="en-US"/>
        </w:rPr>
        <w:t xml:space="preserve"> for each portlet on the page as described </w:t>
      </w:r>
      <w:r w:rsidR="001006B9">
        <w:rPr>
          <w:lang w:val="en-US"/>
        </w:rPr>
        <w:t xml:space="preserve">in </w:t>
      </w:r>
      <w:r w:rsidR="003D0959">
        <w:rPr>
          <w:lang w:val="en-US"/>
        </w:rPr>
        <w:t xml:space="preserve">a preceding </w:t>
      </w:r>
      <w:r w:rsidR="00B12639">
        <w:rPr>
          <w:lang w:val="en-US"/>
        </w:rPr>
        <w:t>section.</w:t>
      </w:r>
      <w:r w:rsidR="008B19EB">
        <w:rPr>
          <w:lang w:val="en-US"/>
        </w:rPr>
        <w:t xml:space="preserve"> D</w:t>
      </w:r>
      <w:r w:rsidR="00B12639">
        <w:rPr>
          <w:lang w:val="en-US"/>
        </w:rPr>
        <w:t xml:space="preserve">uring </w:t>
      </w:r>
      <w:r w:rsidR="001006B9">
        <w:rPr>
          <w:lang w:val="en-US"/>
        </w:rPr>
        <w:t xml:space="preserve">the </w:t>
      </w:r>
      <w:r w:rsidR="00B12639">
        <w:rPr>
          <w:lang w:val="en-US"/>
        </w:rPr>
        <w:t xml:space="preserve">rendering, the </w:t>
      </w:r>
      <w:r w:rsidR="00AF3775">
        <w:rPr>
          <w:lang w:val="en-US"/>
        </w:rPr>
        <w:t>action request</w:t>
      </w:r>
      <w:r w:rsidR="00B12639">
        <w:rPr>
          <w:lang w:val="en-US"/>
        </w:rPr>
        <w:t xml:space="preserve"> target portlet may have updated </w:t>
      </w:r>
      <w:r w:rsidR="003D0959">
        <w:rPr>
          <w:lang w:val="en-US"/>
        </w:rPr>
        <w:t xml:space="preserve">its </w:t>
      </w:r>
      <w:r w:rsidR="001C2B34">
        <w:rPr>
          <w:lang w:val="en-US"/>
        </w:rPr>
        <w:t>render state</w:t>
      </w:r>
      <w:r w:rsidR="00B12639">
        <w:rPr>
          <w:lang w:val="en-US"/>
        </w:rPr>
        <w:t xml:space="preserve">, but the remaining portlets on the page will be rendered with the same private </w:t>
      </w:r>
      <w:r w:rsidR="001C2B34">
        <w:rPr>
          <w:lang w:val="en-US"/>
        </w:rPr>
        <w:t>render state</w:t>
      </w:r>
      <w:r w:rsidR="00B12639">
        <w:rPr>
          <w:lang w:val="en-US"/>
        </w:rPr>
        <w:t xml:space="preserve"> information as before.</w:t>
      </w:r>
    </w:p>
    <w:p w:rsidR="00B12639" w:rsidRDefault="00B12639" w:rsidP="00B12639">
      <w:pPr>
        <w:pStyle w:val="Heading3"/>
      </w:pPr>
      <w:bookmarkStart w:id="113" w:name="_Toc468260950"/>
      <w:r>
        <w:t xml:space="preserve">Event </w:t>
      </w:r>
      <w:r w:rsidR="001006B9">
        <w:t>Phase</w:t>
      </w:r>
      <w:bookmarkEnd w:id="113"/>
    </w:p>
    <w:p w:rsidR="007E16FA" w:rsidRDefault="007E16FA" w:rsidP="00B12639">
      <w:pPr>
        <w:pStyle w:val="Standard"/>
        <w:rPr>
          <w:lang w:val="en-US"/>
        </w:rPr>
      </w:pPr>
      <w:r>
        <w:rPr>
          <w:lang w:val="en-US"/>
        </w:rPr>
        <w:t xml:space="preserve">The portlet event mechanism provides </w:t>
      </w:r>
      <w:r w:rsidR="00893AEB">
        <w:rPr>
          <w:lang w:val="en-US"/>
        </w:rPr>
        <w:t>a</w:t>
      </w:r>
      <w:r>
        <w:rPr>
          <w:lang w:val="en-US"/>
        </w:rPr>
        <w:t xml:space="preserve"> way for portlets to communicate with one another. </w:t>
      </w:r>
    </w:p>
    <w:p w:rsidR="004B6AAA" w:rsidRDefault="004B6AAA" w:rsidP="00B12639">
      <w:pPr>
        <w:pStyle w:val="Standard"/>
        <w:rPr>
          <w:color w:val="000000" w:themeColor="text1"/>
          <w:lang w:val="en-US"/>
        </w:rPr>
      </w:pPr>
      <w:r>
        <w:rPr>
          <w:lang w:val="en-US"/>
        </w:rPr>
        <w:t xml:space="preserve">Event </w:t>
      </w:r>
      <w:r w:rsidR="001006B9">
        <w:rPr>
          <w:lang w:val="en-US"/>
        </w:rPr>
        <w:t>phase</w:t>
      </w:r>
      <w:r>
        <w:rPr>
          <w:lang w:val="en-US"/>
        </w:rPr>
        <w:t xml:space="preserve"> processing can be initiated either by a portlet or by the portlet container. </w:t>
      </w:r>
      <w:r w:rsidR="00CC0694">
        <w:rPr>
          <w:lang w:val="en-US"/>
        </w:rPr>
        <w:t>The portlet can initiate event phase processing by firing one or more portlet events d</w:t>
      </w:r>
      <w:r w:rsidR="00B12639" w:rsidRPr="00B12639">
        <w:rPr>
          <w:lang w:val="en-US"/>
        </w:rPr>
        <w:t xml:space="preserve">uring </w:t>
      </w:r>
      <w:r w:rsidR="00AF3775">
        <w:rPr>
          <w:lang w:val="en-US"/>
        </w:rPr>
        <w:t xml:space="preserve">action </w:t>
      </w:r>
      <w:r w:rsidR="00CC0694">
        <w:rPr>
          <w:lang w:val="en-US"/>
        </w:rPr>
        <w:t xml:space="preserve">phase execution. </w:t>
      </w:r>
      <w:r>
        <w:rPr>
          <w:color w:val="000000" w:themeColor="text1"/>
          <w:lang w:val="en-US"/>
        </w:rPr>
        <w:t>Also</w:t>
      </w:r>
      <w:r w:rsidR="00357BBC" w:rsidRPr="00357BBC">
        <w:rPr>
          <w:color w:val="000000" w:themeColor="text1"/>
          <w:lang w:val="en-US"/>
        </w:rPr>
        <w:t xml:space="preserve">, the portlet container may </w:t>
      </w:r>
      <w:r w:rsidR="00357BBC">
        <w:rPr>
          <w:color w:val="000000" w:themeColor="text1"/>
          <w:lang w:val="en-US"/>
        </w:rPr>
        <w:t>fire</w:t>
      </w:r>
      <w:r w:rsidR="00357BBC" w:rsidRPr="00357BBC">
        <w:rPr>
          <w:color w:val="000000" w:themeColor="text1"/>
          <w:lang w:val="en-US"/>
        </w:rPr>
        <w:t xml:space="preserve"> implementation-specific events</w:t>
      </w:r>
      <w:r w:rsidR="00B735DD">
        <w:rPr>
          <w:color w:val="000000" w:themeColor="text1"/>
          <w:lang w:val="en-US"/>
        </w:rPr>
        <w:t xml:space="preserve"> targeted to a portlet</w:t>
      </w:r>
      <w:r w:rsidR="00357BBC" w:rsidRPr="00357BBC">
        <w:rPr>
          <w:color w:val="000000" w:themeColor="text1"/>
          <w:lang w:val="en-US"/>
        </w:rPr>
        <w:t xml:space="preserve">. </w:t>
      </w:r>
      <w:r w:rsidR="00B735DD">
        <w:rPr>
          <w:color w:val="000000" w:themeColor="text1"/>
          <w:lang w:val="en-US"/>
        </w:rPr>
        <w:t xml:space="preserve">Such events </w:t>
      </w:r>
      <w:r w:rsidR="00CC0694">
        <w:rPr>
          <w:color w:val="000000" w:themeColor="text1"/>
          <w:lang w:val="en-US"/>
        </w:rPr>
        <w:t xml:space="preserve">may </w:t>
      </w:r>
      <w:r w:rsidR="00B735DD">
        <w:rPr>
          <w:color w:val="000000" w:themeColor="text1"/>
          <w:lang w:val="en-US"/>
        </w:rPr>
        <w:t>be triggered by a portal URL or through an implementation-specific mechanism.</w:t>
      </w:r>
    </w:p>
    <w:p w:rsidR="00B12639" w:rsidRDefault="00CC0694" w:rsidP="00B12639">
      <w:pPr>
        <w:pStyle w:val="Standard"/>
        <w:rPr>
          <w:lang w:val="en-US"/>
        </w:rPr>
      </w:pPr>
      <w:r>
        <w:rPr>
          <w:lang w:val="en-US"/>
        </w:rPr>
        <w:t xml:space="preserve">Regardless of how the event </w:t>
      </w:r>
      <w:r w:rsidR="00556500">
        <w:rPr>
          <w:lang w:val="en-US"/>
        </w:rPr>
        <w:t>phase</w:t>
      </w:r>
      <w:r>
        <w:rPr>
          <w:lang w:val="en-US"/>
        </w:rPr>
        <w:t xml:space="preserve"> is initiated, t</w:t>
      </w:r>
      <w:r w:rsidR="003D0959">
        <w:rPr>
          <w:lang w:val="en-US"/>
        </w:rPr>
        <w:t>he portlet container</w:t>
      </w:r>
      <w:r w:rsidR="00B12639">
        <w:rPr>
          <w:lang w:val="en-US"/>
        </w:rPr>
        <w:t xml:space="preserve"> can route t</w:t>
      </w:r>
      <w:r w:rsidR="00C8238D">
        <w:rPr>
          <w:lang w:val="en-US"/>
        </w:rPr>
        <w:t>he events to portlets able to</w:t>
      </w:r>
      <w:r w:rsidR="00B12639">
        <w:rPr>
          <w:lang w:val="en-US"/>
        </w:rPr>
        <w:t xml:space="preserve"> receive them. The algorithm used for event </w:t>
      </w:r>
      <w:r w:rsidR="00357BBC">
        <w:rPr>
          <w:lang w:val="en-US"/>
        </w:rPr>
        <w:t>routing</w:t>
      </w:r>
      <w:r w:rsidR="00B12639">
        <w:rPr>
          <w:lang w:val="en-US"/>
        </w:rPr>
        <w:t xml:space="preserve"> is not defined in the </w:t>
      </w:r>
      <w:r w:rsidR="005C56DF">
        <w:rPr>
          <w:lang w:val="en-US"/>
        </w:rPr>
        <w:t>Portlet Specification</w:t>
      </w:r>
      <w:r w:rsidR="00B12639">
        <w:rPr>
          <w:lang w:val="en-US"/>
        </w:rPr>
        <w:t xml:space="preserve"> and is implementation specific.</w:t>
      </w:r>
    </w:p>
    <w:p w:rsidR="007E16FA" w:rsidRDefault="007E16FA" w:rsidP="007E16FA">
      <w:pPr>
        <w:pStyle w:val="Standard"/>
        <w:rPr>
          <w:lang w:val="en-US"/>
        </w:rPr>
      </w:pPr>
      <w:r>
        <w:rPr>
          <w:lang w:val="en-US"/>
        </w:rPr>
        <w:t>When the portlet container</w:t>
      </w:r>
      <w:r w:rsidR="003D0959">
        <w:rPr>
          <w:lang w:val="en-US"/>
        </w:rPr>
        <w:t xml:space="preserve"> rout</w:t>
      </w:r>
      <w:r w:rsidR="00357BBC">
        <w:rPr>
          <w:lang w:val="en-US"/>
        </w:rPr>
        <w:t>e</w:t>
      </w:r>
      <w:r w:rsidR="003D0959">
        <w:rPr>
          <w:lang w:val="en-US"/>
        </w:rPr>
        <w:t>s an event</w:t>
      </w:r>
      <w:r w:rsidR="004B6AAA">
        <w:rPr>
          <w:lang w:val="en-US"/>
        </w:rPr>
        <w:t xml:space="preserve"> to a recipient</w:t>
      </w:r>
      <w:r>
        <w:rPr>
          <w:lang w:val="en-US"/>
        </w:rPr>
        <w:t xml:space="preserve"> portlet, </w:t>
      </w:r>
      <w:r w:rsidR="003D0959">
        <w:rPr>
          <w:lang w:val="en-US"/>
        </w:rPr>
        <w:t>it</w:t>
      </w:r>
      <w:r>
        <w:rPr>
          <w:lang w:val="en-US"/>
        </w:rPr>
        <w:t xml:space="preserve"> invokes the portlet</w:t>
      </w:r>
      <w:r w:rsidR="00556500">
        <w:rPr>
          <w:lang w:val="en-US"/>
        </w:rPr>
        <w:t xml:space="preserve"> event phase</w:t>
      </w:r>
      <w:r w:rsidR="00556500" w:rsidRPr="00556500">
        <w:rPr>
          <w:lang w:val="en-US"/>
        </w:rPr>
        <w:t xml:space="preserve"> </w:t>
      </w:r>
      <w:r w:rsidR="00556500">
        <w:rPr>
          <w:lang w:val="en-US"/>
        </w:rPr>
        <w:t xml:space="preserve">by creating the event request and response objects and invoking the appropriate portlet event method. </w:t>
      </w:r>
      <w:r w:rsidR="00AF3775">
        <w:rPr>
          <w:lang w:val="en-US"/>
        </w:rPr>
        <w:t>During e</w:t>
      </w:r>
      <w:r>
        <w:rPr>
          <w:lang w:val="en-US"/>
        </w:rPr>
        <w:t xml:space="preserve">vent </w:t>
      </w:r>
      <w:r w:rsidR="00556500">
        <w:rPr>
          <w:lang w:val="en-US"/>
        </w:rPr>
        <w:t xml:space="preserve">phase </w:t>
      </w:r>
      <w:r>
        <w:rPr>
          <w:lang w:val="en-US"/>
        </w:rPr>
        <w:t>processing</w:t>
      </w:r>
      <w:r w:rsidR="00556500">
        <w:rPr>
          <w:lang w:val="en-US"/>
        </w:rPr>
        <w:t xml:space="preserve">, </w:t>
      </w:r>
      <w:r>
        <w:rPr>
          <w:lang w:val="en-US"/>
        </w:rPr>
        <w:t>the portlet does not generate marku</w:t>
      </w:r>
      <w:r w:rsidR="003D0959">
        <w:rPr>
          <w:lang w:val="en-US"/>
        </w:rPr>
        <w:t>p to be returned to</w:t>
      </w:r>
      <w:r w:rsidR="00357BBC">
        <w:rPr>
          <w:lang w:val="en-US"/>
        </w:rPr>
        <w:t xml:space="preserve"> the client. Instead, the portlet updates</w:t>
      </w:r>
      <w:r w:rsidR="00357BBC" w:rsidRPr="00357BBC">
        <w:rPr>
          <w:lang w:val="en-US"/>
        </w:rPr>
        <w:t xml:space="preserve"> </w:t>
      </w:r>
      <w:r w:rsidR="00357BBC">
        <w:rPr>
          <w:lang w:val="en-US"/>
        </w:rPr>
        <w:t xml:space="preserve">its </w:t>
      </w:r>
      <w:r w:rsidR="001C2B34">
        <w:rPr>
          <w:lang w:val="en-US"/>
        </w:rPr>
        <w:t>render state</w:t>
      </w:r>
      <w:r w:rsidR="00357BBC">
        <w:rPr>
          <w:lang w:val="en-US"/>
        </w:rPr>
        <w:t xml:space="preserve"> information and potentially also</w:t>
      </w:r>
      <w:r w:rsidR="003D0959">
        <w:rPr>
          <w:lang w:val="en-US"/>
        </w:rPr>
        <w:t xml:space="preserve"> data stored on the server</w:t>
      </w:r>
      <w:r w:rsidR="004B6AAA">
        <w:rPr>
          <w:lang w:val="en-US"/>
        </w:rPr>
        <w:t xml:space="preserve"> or on a backend system </w:t>
      </w:r>
      <w:r w:rsidR="003D0959">
        <w:rPr>
          <w:lang w:val="en-US"/>
        </w:rPr>
        <w:t xml:space="preserve">so that the appropriate markup can be generated during </w:t>
      </w:r>
      <w:r w:rsidR="00357BBC">
        <w:rPr>
          <w:lang w:val="en-US"/>
        </w:rPr>
        <w:t xml:space="preserve">subsequent </w:t>
      </w:r>
      <w:r w:rsidR="00A90387">
        <w:rPr>
          <w:lang w:val="en-US"/>
        </w:rPr>
        <w:t>render request</w:t>
      </w:r>
      <w:r w:rsidR="00357BBC">
        <w:rPr>
          <w:lang w:val="en-US"/>
        </w:rPr>
        <w:t xml:space="preserve"> processing</w:t>
      </w:r>
      <w:r w:rsidR="003D0959">
        <w:rPr>
          <w:lang w:val="en-US"/>
        </w:rPr>
        <w:t>.</w:t>
      </w:r>
    </w:p>
    <w:p w:rsidR="00B12639" w:rsidRDefault="007E16FA" w:rsidP="00B12639">
      <w:pPr>
        <w:pStyle w:val="Standard"/>
        <w:rPr>
          <w:lang w:val="en-US"/>
        </w:rPr>
      </w:pPr>
      <w:r>
        <w:rPr>
          <w:lang w:val="en-US"/>
        </w:rPr>
        <w:lastRenderedPageBreak/>
        <w:t xml:space="preserve">The portlet may also fire additional events during </w:t>
      </w:r>
      <w:r w:rsidR="00556500">
        <w:rPr>
          <w:lang w:val="en-US"/>
        </w:rPr>
        <w:t xml:space="preserve">the event phase. </w:t>
      </w:r>
    </w:p>
    <w:p w:rsidR="00BB0261" w:rsidRDefault="00BB0261" w:rsidP="00BB0261">
      <w:pPr>
        <w:pStyle w:val="Heading3"/>
      </w:pPr>
      <w:bookmarkStart w:id="114" w:name="_Toc468260951"/>
      <w:r>
        <w:t xml:space="preserve">Resource </w:t>
      </w:r>
      <w:r w:rsidR="00556500">
        <w:t>Phase</w:t>
      </w:r>
      <w:bookmarkEnd w:id="114"/>
    </w:p>
    <w:p w:rsidR="00BB0261" w:rsidRDefault="00AF3775" w:rsidP="00BB0261">
      <w:pPr>
        <w:pStyle w:val="Standard"/>
        <w:rPr>
          <w:lang w:val="en-US"/>
        </w:rPr>
      </w:pPr>
      <w:r>
        <w:rPr>
          <w:lang w:val="en-US"/>
        </w:rPr>
        <w:t>The r</w:t>
      </w:r>
      <w:r w:rsidR="00344761" w:rsidRPr="00344761">
        <w:rPr>
          <w:lang w:val="en-US"/>
        </w:rPr>
        <w:t xml:space="preserve">esource </w:t>
      </w:r>
      <w:r w:rsidR="00556500">
        <w:rPr>
          <w:lang w:val="en-US"/>
        </w:rPr>
        <w:t>phase</w:t>
      </w:r>
      <w:r w:rsidR="00344761" w:rsidRPr="00344761">
        <w:rPr>
          <w:lang w:val="en-US"/>
        </w:rPr>
        <w:t xml:space="preserve"> differs from the remaining portlet </w:t>
      </w:r>
      <w:r w:rsidR="00556500">
        <w:rPr>
          <w:lang w:val="en-US"/>
        </w:rPr>
        <w:t xml:space="preserve">request execution phases </w:t>
      </w:r>
      <w:r w:rsidR="00344761" w:rsidRPr="00344761">
        <w:rPr>
          <w:lang w:val="en-US"/>
        </w:rPr>
        <w:t xml:space="preserve">in that it is not strictly bound to the portal page rendering sequence. </w:t>
      </w:r>
    </w:p>
    <w:p w:rsidR="0013646E" w:rsidRDefault="0013646E" w:rsidP="00BB0261">
      <w:pPr>
        <w:pStyle w:val="Standard"/>
        <w:rPr>
          <w:lang w:val="en-US"/>
        </w:rPr>
      </w:pPr>
      <w:r>
        <w:rPr>
          <w:lang w:val="en-US"/>
        </w:rPr>
        <w:t xml:space="preserve">When the client activates a resource URL, the portal invokes the portlet container for the target portlet. The portlet container invokes the portlet </w:t>
      </w:r>
      <w:r w:rsidR="00556500">
        <w:rPr>
          <w:lang w:val="en-US"/>
        </w:rPr>
        <w:t>resource phase by creating the resource request and response objects and invoking the appropriate portlet resource method or methods. The portlet generates a response</w:t>
      </w:r>
      <w:r w:rsidR="001C5872">
        <w:rPr>
          <w:lang w:val="en-US"/>
        </w:rPr>
        <w:t xml:space="preserve"> for the client</w:t>
      </w:r>
      <w:r w:rsidR="00556500">
        <w:rPr>
          <w:lang w:val="en-US"/>
        </w:rPr>
        <w:t xml:space="preserve"> b</w:t>
      </w:r>
      <w:r w:rsidR="00FA652B">
        <w:rPr>
          <w:lang w:val="en-US"/>
        </w:rPr>
        <w:t xml:space="preserve">ased on the </w:t>
      </w:r>
      <w:r w:rsidR="001C2B34">
        <w:rPr>
          <w:lang w:val="en-US"/>
        </w:rPr>
        <w:t>render state</w:t>
      </w:r>
      <w:r w:rsidR="00FA652B">
        <w:rPr>
          <w:lang w:val="en-US"/>
        </w:rPr>
        <w:t xml:space="preserve"> and any additional resource parameters</w:t>
      </w:r>
      <w:r w:rsidR="001C5872">
        <w:rPr>
          <w:lang w:val="en-US"/>
        </w:rPr>
        <w:t>.</w:t>
      </w:r>
      <w:r w:rsidR="00FA652B">
        <w:rPr>
          <w:lang w:val="en-US"/>
        </w:rPr>
        <w:t xml:space="preserve"> </w:t>
      </w:r>
    </w:p>
    <w:p w:rsidR="0013646E" w:rsidRDefault="0013646E" w:rsidP="00BB0261">
      <w:pPr>
        <w:pStyle w:val="Standard"/>
        <w:rPr>
          <w:lang w:val="en-US"/>
        </w:rPr>
      </w:pPr>
      <w:r>
        <w:rPr>
          <w:lang w:val="en-US"/>
        </w:rPr>
        <w:t xml:space="preserve">Typically the resource URL is activated through use of JavaScript code. The JavaScript code </w:t>
      </w:r>
      <w:r w:rsidR="001C5872">
        <w:rPr>
          <w:lang w:val="en-US"/>
        </w:rPr>
        <w:t xml:space="preserve">triggering the resource URL </w:t>
      </w:r>
      <w:r>
        <w:rPr>
          <w:lang w:val="en-US"/>
        </w:rPr>
        <w:t>receives the resource response and adds the information to the portal page in the appropriate manner.</w:t>
      </w:r>
    </w:p>
    <w:p w:rsidR="0013646E" w:rsidRDefault="0013646E" w:rsidP="00BB0261">
      <w:pPr>
        <w:pStyle w:val="Standard"/>
        <w:rPr>
          <w:lang w:val="en-US"/>
        </w:rPr>
      </w:pPr>
      <w:r>
        <w:rPr>
          <w:lang w:val="en-US"/>
        </w:rPr>
        <w:t xml:space="preserve">Unlike </w:t>
      </w:r>
      <w:r w:rsidR="00A90387">
        <w:rPr>
          <w:lang w:val="en-US"/>
        </w:rPr>
        <w:t xml:space="preserve">render </w:t>
      </w:r>
      <w:r w:rsidR="001C5872">
        <w:rPr>
          <w:lang w:val="en-US"/>
        </w:rPr>
        <w:t>phase</w:t>
      </w:r>
      <w:r>
        <w:rPr>
          <w:lang w:val="en-US"/>
        </w:rPr>
        <w:t xml:space="preserve"> processing, where the generated markup type must match the markup type generated by the portal, </w:t>
      </w:r>
      <w:r w:rsidR="00035607">
        <w:rPr>
          <w:lang w:val="en-US"/>
        </w:rPr>
        <w:t xml:space="preserve">during </w:t>
      </w:r>
      <w:r w:rsidR="001C5872">
        <w:rPr>
          <w:lang w:val="en-US"/>
        </w:rPr>
        <w:t xml:space="preserve">the resource phase, </w:t>
      </w:r>
      <w:r>
        <w:rPr>
          <w:lang w:val="en-US"/>
        </w:rPr>
        <w:t xml:space="preserve">the portlet has complete control over the </w:t>
      </w:r>
      <w:r w:rsidR="00035607">
        <w:rPr>
          <w:lang w:val="en-US"/>
        </w:rPr>
        <w:t xml:space="preserve">generated response. The portlet can return </w:t>
      </w:r>
      <w:r w:rsidR="00B60E37">
        <w:rPr>
          <w:lang w:val="en-US"/>
        </w:rPr>
        <w:t xml:space="preserve">HTML </w:t>
      </w:r>
      <w:r w:rsidR="00035607">
        <w:rPr>
          <w:lang w:val="en-US"/>
        </w:rPr>
        <w:t>markup,</w:t>
      </w:r>
      <w:r w:rsidR="00B60E37">
        <w:rPr>
          <w:lang w:val="en-US"/>
        </w:rPr>
        <w:t xml:space="preserve"> plain</w:t>
      </w:r>
      <w:r w:rsidR="00035607">
        <w:rPr>
          <w:lang w:val="en-US"/>
        </w:rPr>
        <w:t xml:space="preserve"> text, JSON data, image data, or other data as appropriate.</w:t>
      </w:r>
    </w:p>
    <w:p w:rsidR="0013646E" w:rsidRDefault="0013646E" w:rsidP="0013646E">
      <w:pPr>
        <w:pStyle w:val="Standard"/>
        <w:rPr>
          <w:lang w:val="en-US"/>
        </w:rPr>
      </w:pPr>
      <w:r>
        <w:rPr>
          <w:lang w:val="en-US"/>
        </w:rPr>
        <w:t>The portlet cannot cha</w:t>
      </w:r>
      <w:r w:rsidR="00AF3775">
        <w:rPr>
          <w:lang w:val="en-US"/>
        </w:rPr>
        <w:t xml:space="preserve">nge the </w:t>
      </w:r>
      <w:r w:rsidR="001C2B34">
        <w:rPr>
          <w:lang w:val="en-US"/>
        </w:rPr>
        <w:t>render state</w:t>
      </w:r>
      <w:r w:rsidR="00AF3775">
        <w:rPr>
          <w:lang w:val="en-US"/>
        </w:rPr>
        <w:t xml:space="preserve"> during </w:t>
      </w:r>
      <w:r w:rsidR="001C5872">
        <w:rPr>
          <w:lang w:val="en-US"/>
        </w:rPr>
        <w:t>the</w:t>
      </w:r>
      <w:r w:rsidR="00AF3775">
        <w:rPr>
          <w:lang w:val="en-US"/>
        </w:rPr>
        <w:t xml:space="preserve"> r</w:t>
      </w:r>
      <w:r>
        <w:rPr>
          <w:lang w:val="en-US"/>
        </w:rPr>
        <w:t xml:space="preserve">esource </w:t>
      </w:r>
      <w:r w:rsidR="001C5872">
        <w:rPr>
          <w:lang w:val="en-US"/>
        </w:rPr>
        <w:t>phase</w:t>
      </w:r>
      <w:r>
        <w:rPr>
          <w:lang w:val="en-US"/>
        </w:rPr>
        <w:t>.</w:t>
      </w:r>
    </w:p>
    <w:p w:rsidR="001160EC" w:rsidRDefault="001160EC" w:rsidP="001160EC">
      <w:pPr>
        <w:pStyle w:val="Heading2"/>
        <w:rPr>
          <w:lang w:val="en-US"/>
        </w:rPr>
      </w:pPr>
      <w:bookmarkStart w:id="115" w:name="_Ref425241274"/>
      <w:bookmarkStart w:id="116" w:name="_Ref425241302"/>
      <w:bookmarkStart w:id="117" w:name="_Toc468260952"/>
      <w:r>
        <w:rPr>
          <w:lang w:val="en-US"/>
        </w:rPr>
        <w:t>Portlet URLs</w:t>
      </w:r>
      <w:bookmarkEnd w:id="115"/>
      <w:bookmarkEnd w:id="116"/>
      <w:bookmarkEnd w:id="117"/>
    </w:p>
    <w:p w:rsidR="001160EC" w:rsidRDefault="001160EC" w:rsidP="001160EC">
      <w:pPr>
        <w:pStyle w:val="Standard"/>
        <w:rPr>
          <w:lang w:val="en-US"/>
        </w:rPr>
      </w:pPr>
      <w:r>
        <w:rPr>
          <w:lang w:val="en-US"/>
        </w:rPr>
        <w:t>The portlet can use the Portlet API to generate URL</w:t>
      </w:r>
      <w:r w:rsidR="001C5872">
        <w:rPr>
          <w:lang w:val="en-US"/>
        </w:rPr>
        <w:t>s</w:t>
      </w:r>
      <w:r>
        <w:rPr>
          <w:lang w:val="en-US"/>
        </w:rPr>
        <w:t xml:space="preserve"> for inclusion into</w:t>
      </w:r>
      <w:r w:rsidR="002824F5">
        <w:rPr>
          <w:lang w:val="en-US"/>
        </w:rPr>
        <w:t xml:space="preserve"> portlet markup. There are four</w:t>
      </w:r>
      <w:r>
        <w:rPr>
          <w:lang w:val="en-US"/>
        </w:rPr>
        <w:t xml:space="preserve"> types of portlet URL</w:t>
      </w:r>
      <w:r w:rsidR="00893AEB">
        <w:rPr>
          <w:lang w:val="en-US"/>
        </w:rPr>
        <w:t>:</w:t>
      </w:r>
    </w:p>
    <w:p w:rsidR="001160EC" w:rsidRDefault="001160EC" w:rsidP="001160EC">
      <w:pPr>
        <w:pStyle w:val="Standard"/>
        <w:numPr>
          <w:ilvl w:val="0"/>
          <w:numId w:val="12"/>
        </w:numPr>
        <w:rPr>
          <w:lang w:val="en-US"/>
        </w:rPr>
      </w:pPr>
      <w:r>
        <w:rPr>
          <w:lang w:val="en-US"/>
        </w:rPr>
        <w:t>The render URL in</w:t>
      </w:r>
      <w:r w:rsidR="002824F5">
        <w:rPr>
          <w:lang w:val="en-US"/>
        </w:rPr>
        <w:t xml:space="preserve">itiates </w:t>
      </w:r>
      <w:r w:rsidR="007D304D">
        <w:rPr>
          <w:lang w:val="en-US"/>
        </w:rPr>
        <w:t>aggregation stage</w:t>
      </w:r>
      <w:r w:rsidR="001C5872">
        <w:rPr>
          <w:lang w:val="en-US"/>
        </w:rPr>
        <w:t xml:space="preserve"> </w:t>
      </w:r>
      <w:r w:rsidR="002824F5">
        <w:rPr>
          <w:lang w:val="en-US"/>
        </w:rPr>
        <w:t>processing</w:t>
      </w:r>
      <w:r>
        <w:rPr>
          <w:lang w:val="en-US"/>
        </w:rPr>
        <w:t>.</w:t>
      </w:r>
    </w:p>
    <w:p w:rsidR="001160EC" w:rsidRDefault="001160EC" w:rsidP="001160EC">
      <w:pPr>
        <w:pStyle w:val="Standard"/>
        <w:numPr>
          <w:ilvl w:val="0"/>
          <w:numId w:val="12"/>
        </w:numPr>
        <w:rPr>
          <w:lang w:val="en-US"/>
        </w:rPr>
      </w:pPr>
      <w:r>
        <w:rPr>
          <w:lang w:val="en-US"/>
        </w:rPr>
        <w:t xml:space="preserve">The action URL initiates </w:t>
      </w:r>
      <w:r w:rsidR="001C5872">
        <w:rPr>
          <w:lang w:val="en-US"/>
        </w:rPr>
        <w:t xml:space="preserve">preparation stage </w:t>
      </w:r>
      <w:r w:rsidR="002824F5">
        <w:rPr>
          <w:lang w:val="en-US"/>
        </w:rPr>
        <w:t>processing</w:t>
      </w:r>
    </w:p>
    <w:p w:rsidR="002824F5" w:rsidRDefault="002824F5" w:rsidP="001160EC">
      <w:pPr>
        <w:pStyle w:val="Standard"/>
        <w:numPr>
          <w:ilvl w:val="0"/>
          <w:numId w:val="12"/>
        </w:numPr>
        <w:rPr>
          <w:lang w:val="en-US"/>
        </w:rPr>
      </w:pPr>
      <w:r>
        <w:rPr>
          <w:lang w:val="en-US"/>
        </w:rPr>
        <w:t xml:space="preserve">The partial action URL initiates </w:t>
      </w:r>
      <w:r w:rsidR="001C5872">
        <w:rPr>
          <w:lang w:val="en-US"/>
        </w:rPr>
        <w:t xml:space="preserve">preparation stage </w:t>
      </w:r>
      <w:r>
        <w:rPr>
          <w:lang w:val="en-US"/>
        </w:rPr>
        <w:t>processing.</w:t>
      </w:r>
    </w:p>
    <w:p w:rsidR="001160EC" w:rsidRDefault="001160EC" w:rsidP="001160EC">
      <w:pPr>
        <w:pStyle w:val="Standard"/>
        <w:numPr>
          <w:ilvl w:val="0"/>
          <w:numId w:val="12"/>
        </w:numPr>
        <w:rPr>
          <w:lang w:val="en-US"/>
        </w:rPr>
      </w:pPr>
      <w:r>
        <w:rPr>
          <w:lang w:val="en-US"/>
        </w:rPr>
        <w:t xml:space="preserve">The resource URL initiates a </w:t>
      </w:r>
      <w:r w:rsidR="002824F5">
        <w:rPr>
          <w:lang w:val="en-US"/>
        </w:rPr>
        <w:t xml:space="preserve">resource </w:t>
      </w:r>
      <w:r w:rsidR="001C5872">
        <w:rPr>
          <w:lang w:val="en-US"/>
        </w:rPr>
        <w:t>stage</w:t>
      </w:r>
      <w:r w:rsidR="002824F5">
        <w:rPr>
          <w:lang w:val="en-US"/>
        </w:rPr>
        <w:t xml:space="preserve"> processing</w:t>
      </w:r>
      <w:r>
        <w:rPr>
          <w:lang w:val="en-US"/>
        </w:rPr>
        <w:t>.</w:t>
      </w:r>
    </w:p>
    <w:p w:rsidR="001160EC" w:rsidRDefault="001160EC" w:rsidP="001160EC">
      <w:pPr>
        <w:pStyle w:val="Standard"/>
        <w:rPr>
          <w:lang w:val="en-US"/>
        </w:rPr>
      </w:pPr>
      <w:r>
        <w:rPr>
          <w:lang w:val="en-US"/>
        </w:rPr>
        <w:t xml:space="preserve">All types of portlet URL can contain </w:t>
      </w:r>
      <w:r w:rsidR="001C2B34">
        <w:rPr>
          <w:lang w:val="en-US"/>
        </w:rPr>
        <w:t>render state</w:t>
      </w:r>
      <w:r>
        <w:rPr>
          <w:lang w:val="en-US"/>
        </w:rPr>
        <w:t xml:space="preserve"> information. When a portlet URL is activated, the </w:t>
      </w:r>
      <w:r w:rsidR="001C2B34">
        <w:rPr>
          <w:lang w:val="en-US"/>
        </w:rPr>
        <w:t>render state</w:t>
      </w:r>
      <w:r>
        <w:rPr>
          <w:lang w:val="en-US"/>
        </w:rPr>
        <w:t xml:space="preserve"> specified by the URL is made available to the portlet when the corresponding portlet request</w:t>
      </w:r>
      <w:r w:rsidR="001C5872">
        <w:rPr>
          <w:lang w:val="en-US"/>
        </w:rPr>
        <w:t xml:space="preserve"> phase</w:t>
      </w:r>
      <w:r>
        <w:rPr>
          <w:lang w:val="en-US"/>
        </w:rPr>
        <w:t xml:space="preserve"> is invoked. </w:t>
      </w:r>
    </w:p>
    <w:p w:rsidR="001160EC" w:rsidRDefault="001160EC" w:rsidP="001160EC">
      <w:pPr>
        <w:pStyle w:val="Standard"/>
        <w:rPr>
          <w:lang w:val="en-US"/>
        </w:rPr>
      </w:pPr>
      <w:r>
        <w:rPr>
          <w:lang w:val="en-US"/>
        </w:rPr>
        <w:t xml:space="preserve">The Java </w:t>
      </w:r>
      <w:r w:rsidR="002824F5">
        <w:rPr>
          <w:lang w:val="en-US"/>
        </w:rPr>
        <w:t>classes that represent</w:t>
      </w:r>
      <w:r>
        <w:rPr>
          <w:lang w:val="en-US"/>
        </w:rPr>
        <w:t xml:space="preserve"> the render URL and action URL artifacts provide methods for modifying the </w:t>
      </w:r>
      <w:r w:rsidR="001C2B34">
        <w:rPr>
          <w:lang w:val="en-US"/>
        </w:rPr>
        <w:t>render state</w:t>
      </w:r>
      <w:r>
        <w:rPr>
          <w:lang w:val="en-US"/>
        </w:rPr>
        <w:t xml:space="preserve">. Any </w:t>
      </w:r>
      <w:r w:rsidR="001C2B34">
        <w:rPr>
          <w:lang w:val="en-US"/>
        </w:rPr>
        <w:t>render state</w:t>
      </w:r>
      <w:r>
        <w:rPr>
          <w:lang w:val="en-US"/>
        </w:rPr>
        <w:t xml:space="preserve"> information attached to a resource URL cannot be modified.</w:t>
      </w:r>
    </w:p>
    <w:p w:rsidR="001160EC" w:rsidRDefault="001160EC" w:rsidP="001160EC">
      <w:pPr>
        <w:pStyle w:val="Standard"/>
        <w:rPr>
          <w:lang w:val="en-US"/>
        </w:rPr>
      </w:pPr>
      <w:r>
        <w:rPr>
          <w:lang w:val="en-US"/>
        </w:rPr>
        <w:t>The action URL can contain additional action parameters. The portlet can use portlet API methods to set action parameters</w:t>
      </w:r>
      <w:r w:rsidR="002824F5">
        <w:rPr>
          <w:lang w:val="en-US"/>
        </w:rPr>
        <w:t>. Also, parameters resulting from</w:t>
      </w:r>
      <w:r>
        <w:rPr>
          <w:lang w:val="en-US"/>
        </w:rPr>
        <w:t xml:space="preserve"> HTML form submission are also provided through the action parameters.</w:t>
      </w:r>
    </w:p>
    <w:p w:rsidR="002824F5" w:rsidRDefault="00474A11" w:rsidP="001160EC">
      <w:pPr>
        <w:pStyle w:val="Standard"/>
        <w:rPr>
          <w:lang w:val="en-US"/>
        </w:rPr>
      </w:pPr>
      <w:r>
        <w:rPr>
          <w:lang w:val="en-US"/>
        </w:rPr>
        <w:t xml:space="preserve">The client-side portlet API allows for creation of a partial action URL in order to support action-oriented frameworks. The portlet client-side code can specify additional action parameters for inclusion on the partial action URL. The </w:t>
      </w:r>
      <w:r w:rsidR="001C2B34">
        <w:rPr>
          <w:lang w:val="en-US"/>
        </w:rPr>
        <w:t>render state</w:t>
      </w:r>
      <w:r>
        <w:rPr>
          <w:lang w:val="en-US"/>
        </w:rPr>
        <w:t xml:space="preserve"> information cannot be modified. Parameters resulting from HTML form submission are also provided through the action parameters on the partial action URL.</w:t>
      </w:r>
    </w:p>
    <w:p w:rsidR="007E0D52" w:rsidRDefault="001160EC" w:rsidP="001160EC">
      <w:pPr>
        <w:pStyle w:val="Standard"/>
        <w:rPr>
          <w:lang w:val="en-US"/>
        </w:rPr>
      </w:pPr>
      <w:r>
        <w:rPr>
          <w:lang w:val="en-US"/>
        </w:rPr>
        <w:t xml:space="preserve">The resource URL is bound to the </w:t>
      </w:r>
      <w:r w:rsidR="001C2B34">
        <w:rPr>
          <w:lang w:val="en-US"/>
        </w:rPr>
        <w:t>render state</w:t>
      </w:r>
      <w:r>
        <w:rPr>
          <w:lang w:val="en-US"/>
        </w:rPr>
        <w:t xml:space="preserve"> governing the </w:t>
      </w:r>
      <w:r w:rsidR="001C5872">
        <w:rPr>
          <w:lang w:val="en-US"/>
        </w:rPr>
        <w:t>portlet request processing phase</w:t>
      </w:r>
      <w:r>
        <w:rPr>
          <w:lang w:val="en-US"/>
        </w:rPr>
        <w:t xml:space="preserve"> during which the resource URL is created. The portlet can use portlet API methods to set the cacheability option for the resource URL. The resource URL will contain the </w:t>
      </w:r>
      <w:r w:rsidR="001C2B34">
        <w:rPr>
          <w:lang w:val="en-US"/>
        </w:rPr>
        <w:t>render state</w:t>
      </w:r>
      <w:r>
        <w:rPr>
          <w:lang w:val="en-US"/>
        </w:rPr>
        <w:t xml:space="preserve"> </w:t>
      </w:r>
      <w:r>
        <w:rPr>
          <w:lang w:val="en-US"/>
        </w:rPr>
        <w:lastRenderedPageBreak/>
        <w:t>depending on the cacheability setting. The resource URL can contain additional resource parameters. The portlet can use portlet API methods to set resource parameters.</w:t>
      </w:r>
    </w:p>
    <w:p w:rsidR="001160EC" w:rsidRPr="00B60E37" w:rsidRDefault="001160EC" w:rsidP="001160EC">
      <w:pPr>
        <w:pStyle w:val="Standard"/>
        <w:rPr>
          <w:lang w:val="en-US"/>
        </w:rPr>
      </w:pPr>
      <w:r>
        <w:rPr>
          <w:lang w:val="en-US"/>
        </w:rPr>
        <w:t>The actual content and structure of the portlet URL is left as an implementation detail of the portal implementation and is not described further in this specification.</w:t>
      </w:r>
    </w:p>
    <w:p w:rsidR="00F13BCA" w:rsidRDefault="009036EC" w:rsidP="00F13BCA">
      <w:pPr>
        <w:pStyle w:val="Heading2"/>
        <w:rPr>
          <w:lang w:val="en-US"/>
        </w:rPr>
      </w:pPr>
      <w:bookmarkStart w:id="118" w:name="_Toc468260953"/>
      <w:r>
        <w:rPr>
          <w:lang w:val="en-US"/>
        </w:rPr>
        <w:t xml:space="preserve">Portlet Parameters and </w:t>
      </w:r>
      <w:r w:rsidR="001C2B34">
        <w:rPr>
          <w:lang w:val="en-US"/>
        </w:rPr>
        <w:t>Render State</w:t>
      </w:r>
      <w:bookmarkEnd w:id="118"/>
    </w:p>
    <w:p w:rsidR="00C47690" w:rsidRDefault="00C47690" w:rsidP="003F02C0">
      <w:pPr>
        <w:pStyle w:val="Heading3"/>
      </w:pPr>
      <w:bookmarkStart w:id="119" w:name="_Toc468260954"/>
      <w:r>
        <w:t>Portlet Parameters</w:t>
      </w:r>
      <w:bookmarkEnd w:id="119"/>
    </w:p>
    <w:p w:rsidR="001104B4" w:rsidRDefault="001104B4" w:rsidP="001104B4">
      <w:pPr>
        <w:pStyle w:val="Standard"/>
        <w:rPr>
          <w:lang w:val="en-US"/>
        </w:rPr>
      </w:pPr>
      <w:r>
        <w:rPr>
          <w:lang w:val="en-US"/>
        </w:rPr>
        <w:t xml:space="preserve">Portlet parameters are name value pairs modeled after servlet request parameters. The parameter name is represented by a string while the value is a string array. The </w:t>
      </w:r>
      <w:r w:rsidR="005C56DF">
        <w:rPr>
          <w:lang w:val="en-US"/>
        </w:rPr>
        <w:t>Portlet Specification</w:t>
      </w:r>
      <w:r>
        <w:rPr>
          <w:lang w:val="en-US"/>
        </w:rPr>
        <w:t xml:space="preserve"> discerns between several types of parameter</w:t>
      </w:r>
      <w:r w:rsidR="00083F7D">
        <w:rPr>
          <w:lang w:val="en-US"/>
        </w:rPr>
        <w:t>s</w:t>
      </w:r>
      <w:r>
        <w:rPr>
          <w:lang w:val="en-US"/>
        </w:rPr>
        <w:t xml:space="preserve"> depending on how they are used.</w:t>
      </w:r>
    </w:p>
    <w:p w:rsidR="00DC1553" w:rsidRDefault="00DC1553" w:rsidP="001104B4">
      <w:pPr>
        <w:pStyle w:val="Standard"/>
        <w:rPr>
          <w:lang w:val="en-US"/>
        </w:rPr>
      </w:pPr>
      <w:r>
        <w:rPr>
          <w:lang w:val="en-US"/>
        </w:rPr>
        <w:t xml:space="preserve">Render parameters govern how the portlet is to generate data for aggregation into a portal page. The portlet can set render parameters during action phase processing to govern the following render and resource phases. </w:t>
      </w:r>
    </w:p>
    <w:p w:rsidR="00DC1553" w:rsidRDefault="00DC1553" w:rsidP="001104B4">
      <w:pPr>
        <w:pStyle w:val="Standard"/>
        <w:rPr>
          <w:lang w:val="en-US"/>
        </w:rPr>
      </w:pPr>
      <w:r>
        <w:rPr>
          <w:lang w:val="en-US"/>
        </w:rPr>
        <w:t>During render and resource phase execution, the portlet can generate render and action URLs and set render parameters on them. When the URL is activated, the portlet container uses the render parameters set on the URL to govern resulting render or action phase execution.</w:t>
      </w:r>
    </w:p>
    <w:p w:rsidR="00DC1553" w:rsidRDefault="003E3C43" w:rsidP="001104B4">
      <w:pPr>
        <w:pStyle w:val="Standard"/>
        <w:rPr>
          <w:lang w:val="en-US"/>
        </w:rPr>
      </w:pPr>
      <w:r>
        <w:rPr>
          <w:lang w:val="en-US"/>
        </w:rPr>
        <w:t>Action parameters are attached to an action or partial action URL and are independent from the render parameters. The portlet can set action parameters on the URL explicitly, or the action parameters can be set implicitly as a result of a form submission.</w:t>
      </w:r>
    </w:p>
    <w:p w:rsidR="003E3C43" w:rsidRDefault="003E3C43" w:rsidP="001104B4">
      <w:pPr>
        <w:pStyle w:val="Standard"/>
        <w:rPr>
          <w:lang w:val="en-US"/>
        </w:rPr>
      </w:pPr>
      <w:r>
        <w:rPr>
          <w:lang w:val="en-US"/>
        </w:rPr>
        <w:t xml:space="preserve">During action phase processing, the portlet container provides the action parameters to the portlet </w:t>
      </w:r>
      <w:r w:rsidR="00A21DDB">
        <w:rPr>
          <w:lang w:val="en-US"/>
        </w:rPr>
        <w:t>separately</w:t>
      </w:r>
      <w:r>
        <w:rPr>
          <w:lang w:val="en-US"/>
        </w:rPr>
        <w:t xml:space="preserve"> from </w:t>
      </w:r>
      <w:r w:rsidR="00A21DDB">
        <w:rPr>
          <w:lang w:val="en-US"/>
        </w:rPr>
        <w:t>the render parameters.</w:t>
      </w:r>
    </w:p>
    <w:p w:rsidR="003E3C43" w:rsidRDefault="003E3C43" w:rsidP="001104B4">
      <w:pPr>
        <w:pStyle w:val="Standard"/>
        <w:rPr>
          <w:lang w:val="en-US"/>
        </w:rPr>
      </w:pPr>
      <w:r>
        <w:rPr>
          <w:lang w:val="en-US"/>
        </w:rPr>
        <w:t>Resource parameters are portlet parameters independent from render parameters that can be attached to a resource URL. Resource parameters must be explicitly attached to a resource URL.</w:t>
      </w:r>
    </w:p>
    <w:p w:rsidR="00A21DDB" w:rsidRDefault="00A21DDB" w:rsidP="00A21DDB">
      <w:pPr>
        <w:pStyle w:val="Standard"/>
        <w:rPr>
          <w:lang w:val="en-US"/>
        </w:rPr>
      </w:pPr>
      <w:r>
        <w:rPr>
          <w:lang w:val="en-US"/>
        </w:rPr>
        <w:t>During resource phase processing, the portlet container provides the resource parameters to the portlet separately from the render parameters.</w:t>
      </w:r>
    </w:p>
    <w:p w:rsidR="00C228FA" w:rsidRDefault="00C228FA" w:rsidP="003F02C0">
      <w:pPr>
        <w:pStyle w:val="Heading4"/>
      </w:pPr>
      <w:r>
        <w:t>Public Render Parameters</w:t>
      </w:r>
    </w:p>
    <w:p w:rsidR="00C228FA" w:rsidRDefault="00C228FA" w:rsidP="00C228FA">
      <w:pPr>
        <w:pStyle w:val="Standard"/>
        <w:rPr>
          <w:lang w:val="en-US"/>
        </w:rPr>
      </w:pPr>
      <w:r w:rsidRPr="00C228FA">
        <w:rPr>
          <w:lang w:val="en-US"/>
        </w:rPr>
        <w:t xml:space="preserve">Render parameters as described above are private to the portlet. </w:t>
      </w:r>
      <w:r>
        <w:rPr>
          <w:lang w:val="en-US"/>
        </w:rPr>
        <w:t>The portlet container must not allow other portlets to read or modify private render parameters.</w:t>
      </w:r>
    </w:p>
    <w:p w:rsidR="00C228FA" w:rsidRDefault="00C228FA" w:rsidP="00C228FA">
      <w:pPr>
        <w:pStyle w:val="Standard"/>
        <w:rPr>
          <w:lang w:val="en-US"/>
        </w:rPr>
      </w:pPr>
      <w:r>
        <w:rPr>
          <w:lang w:val="en-US"/>
        </w:rPr>
        <w:t xml:space="preserve">The portlet configuration contains fields that allow specific render parameters to be declared as public. A public render parameter can be read and modified by any portlet that declares that specific parameter to be public. See </w:t>
      </w:r>
      <w:r w:rsidR="003F7DA2">
        <w:rPr>
          <w:lang w:val="en-US"/>
        </w:rPr>
        <w:t xml:space="preserve">Section </w:t>
      </w:r>
      <w:r w:rsidR="003F7DA2">
        <w:rPr>
          <w:lang w:val="en-US"/>
        </w:rPr>
        <w:fldChar w:fldCharType="begin"/>
      </w:r>
      <w:r w:rsidR="003F7DA2">
        <w:rPr>
          <w:lang w:val="en-US"/>
        </w:rPr>
        <w:instrText xml:space="preserve"> REF _Ref427304256 \w \h </w:instrText>
      </w:r>
      <w:r w:rsidR="003F7DA2">
        <w:rPr>
          <w:lang w:val="en-US"/>
        </w:rPr>
      </w:r>
      <w:r w:rsidR="003F7DA2">
        <w:rPr>
          <w:lang w:val="en-US"/>
        </w:rPr>
        <w:fldChar w:fldCharType="separate"/>
      </w:r>
      <w:r w:rsidR="003B17E8">
        <w:rPr>
          <w:lang w:val="en-US"/>
        </w:rPr>
        <w:t>11.2.1</w:t>
      </w:r>
      <w:r w:rsidR="003F7DA2">
        <w:rPr>
          <w:lang w:val="en-US"/>
        </w:rPr>
        <w:fldChar w:fldCharType="end"/>
      </w:r>
      <w:r w:rsidR="003F7DA2">
        <w:rPr>
          <w:lang w:val="en-US"/>
        </w:rPr>
        <w:t xml:space="preserve"> </w:t>
      </w:r>
      <w:r w:rsidR="003F7DA2">
        <w:rPr>
          <w:lang w:val="en-US"/>
        </w:rPr>
        <w:fldChar w:fldCharType="begin"/>
      </w:r>
      <w:r w:rsidR="003F7DA2">
        <w:rPr>
          <w:lang w:val="en-US"/>
        </w:rPr>
        <w:instrText xml:space="preserve"> REF _Ref427304256 \h </w:instrText>
      </w:r>
      <w:r w:rsidR="003F7DA2">
        <w:rPr>
          <w:lang w:val="en-US"/>
        </w:rPr>
      </w:r>
      <w:r w:rsidR="003F7DA2">
        <w:rPr>
          <w:lang w:val="en-US"/>
        </w:rPr>
        <w:fldChar w:fldCharType="separate"/>
      </w:r>
      <w:r w:rsidR="003B17E8">
        <w:t>Public Render Parameters</w:t>
      </w:r>
      <w:r w:rsidR="003F7DA2">
        <w:rPr>
          <w:lang w:val="en-US"/>
        </w:rPr>
        <w:fldChar w:fldCharType="end"/>
      </w:r>
      <w:r w:rsidR="00083F7D">
        <w:rPr>
          <w:lang w:val="en-US"/>
        </w:rPr>
        <w:t xml:space="preserve"> </w:t>
      </w:r>
      <w:r>
        <w:rPr>
          <w:lang w:val="en-US"/>
        </w:rPr>
        <w:t>for further information.</w:t>
      </w:r>
    </w:p>
    <w:p w:rsidR="00A21DDB" w:rsidRPr="00C228FA" w:rsidRDefault="00E32736" w:rsidP="00C228FA">
      <w:pPr>
        <w:pStyle w:val="Heading3"/>
      </w:pPr>
      <w:bookmarkStart w:id="120" w:name="_Toc468260955"/>
      <w:r w:rsidRPr="00C228FA">
        <w:t>The Window State</w:t>
      </w:r>
      <w:bookmarkEnd w:id="120"/>
    </w:p>
    <w:p w:rsidR="00E32736" w:rsidRDefault="00E32736" w:rsidP="00E32736">
      <w:pPr>
        <w:pStyle w:val="Standard"/>
        <w:rPr>
          <w:lang w:val="en-US"/>
        </w:rPr>
      </w:pPr>
      <w:r w:rsidRPr="00E32736">
        <w:rPr>
          <w:lang w:val="en-US"/>
        </w:rPr>
        <w:t xml:space="preserve">The window state is an indicator of the amount of page space the portlet is allowed to use on the portal page. </w:t>
      </w:r>
      <w:r>
        <w:rPr>
          <w:lang w:val="en-US"/>
        </w:rPr>
        <w:t>The portlet container provides the window state to the portlet during the render and resource phases so that the portlet can adapt its display appropriately.</w:t>
      </w:r>
    </w:p>
    <w:p w:rsidR="00E32736" w:rsidRDefault="00E32736" w:rsidP="00E32736">
      <w:pPr>
        <w:pStyle w:val="Heading3"/>
      </w:pPr>
      <w:bookmarkStart w:id="121" w:name="_Toc468260956"/>
      <w:r>
        <w:t>The Portlet Mode</w:t>
      </w:r>
      <w:bookmarkEnd w:id="121"/>
    </w:p>
    <w:p w:rsidR="00E32736" w:rsidRPr="00E32736" w:rsidRDefault="00E32736" w:rsidP="00E32736">
      <w:pPr>
        <w:pStyle w:val="Standard"/>
        <w:rPr>
          <w:lang w:val="en-US"/>
        </w:rPr>
      </w:pPr>
      <w:r w:rsidRPr="00E32736">
        <w:rPr>
          <w:lang w:val="en-US"/>
        </w:rPr>
        <w:t xml:space="preserve">The portlet mode indicates the function that the portlet is to perform during rendering. </w:t>
      </w:r>
      <w:r w:rsidR="001B587A">
        <w:rPr>
          <w:lang w:val="en-US"/>
        </w:rPr>
        <w:t xml:space="preserve">For example, during ‘VIEW’ mode, the portlet should render its usual content for display, while during ‘HELP’ mode, the portlet should display information about how to use the portlet. The </w:t>
      </w:r>
      <w:r w:rsidR="001B587A">
        <w:rPr>
          <w:lang w:val="en-US"/>
        </w:rPr>
        <w:lastRenderedPageBreak/>
        <w:t>portlet container provides the portlet mode to the portlet during the render and resource phases so that the portlet can adapt its display appropriately.</w:t>
      </w:r>
    </w:p>
    <w:p w:rsidR="00DC1553" w:rsidRPr="00E32736" w:rsidRDefault="00DC1553" w:rsidP="00DC1553">
      <w:pPr>
        <w:pStyle w:val="Heading3"/>
        <w:rPr>
          <w:lang w:val="en-US"/>
        </w:rPr>
      </w:pPr>
      <w:bookmarkStart w:id="122" w:name="_Toc468260957"/>
      <w:r w:rsidRPr="00E32736">
        <w:rPr>
          <w:lang w:val="en-US"/>
        </w:rPr>
        <w:t xml:space="preserve">The </w:t>
      </w:r>
      <w:r w:rsidR="001C2B34">
        <w:rPr>
          <w:lang w:val="en-US"/>
        </w:rPr>
        <w:t>Render State</w:t>
      </w:r>
      <w:bookmarkEnd w:id="122"/>
    </w:p>
    <w:p w:rsidR="00F67C63" w:rsidRDefault="00F13BCA" w:rsidP="00F13BCA">
      <w:pPr>
        <w:pStyle w:val="Standard"/>
        <w:rPr>
          <w:lang w:val="en-US"/>
        </w:rPr>
      </w:pPr>
      <w:r w:rsidRPr="00F13BCA">
        <w:rPr>
          <w:lang w:val="en-US"/>
        </w:rPr>
        <w:t xml:space="preserve">The </w:t>
      </w:r>
      <w:r w:rsidR="001C2B34">
        <w:rPr>
          <w:lang w:val="en-US"/>
        </w:rPr>
        <w:t>render state</w:t>
      </w:r>
      <w:r w:rsidRPr="00F13BCA">
        <w:rPr>
          <w:lang w:val="en-US"/>
        </w:rPr>
        <w:t xml:space="preserve"> consists of the render parameters, the portlet mode, and the window state.</w:t>
      </w:r>
      <w:r w:rsidR="00C228FA">
        <w:rPr>
          <w:lang w:val="en-US"/>
        </w:rPr>
        <w:t xml:space="preserve"> The render parameters in the </w:t>
      </w:r>
      <w:r w:rsidR="001C2B34">
        <w:rPr>
          <w:lang w:val="en-US"/>
        </w:rPr>
        <w:t>render state</w:t>
      </w:r>
      <w:r w:rsidR="00C228FA">
        <w:rPr>
          <w:lang w:val="en-US"/>
        </w:rPr>
        <w:t xml:space="preserve"> can be either public or private.</w:t>
      </w:r>
      <w:r w:rsidRPr="00F13BCA">
        <w:rPr>
          <w:lang w:val="en-US"/>
        </w:rPr>
        <w:t xml:space="preserve"> </w:t>
      </w:r>
      <w:r w:rsidR="00F67C63">
        <w:rPr>
          <w:lang w:val="en-US"/>
        </w:rPr>
        <w:t xml:space="preserve">The </w:t>
      </w:r>
      <w:r w:rsidR="001C2B34">
        <w:rPr>
          <w:lang w:val="en-US"/>
        </w:rPr>
        <w:t>render state</w:t>
      </w:r>
      <w:r w:rsidR="00F67C63">
        <w:rPr>
          <w:lang w:val="en-US"/>
        </w:rPr>
        <w:t xml:space="preserve"> information is provided to the portlet in each request. </w:t>
      </w:r>
    </w:p>
    <w:p w:rsidR="00A26B7B" w:rsidRDefault="00CA4B75" w:rsidP="00F13BCA">
      <w:pPr>
        <w:pStyle w:val="Standard"/>
        <w:rPr>
          <w:lang w:val="en-US"/>
        </w:rPr>
      </w:pPr>
      <w:r>
        <w:rPr>
          <w:lang w:val="en-US"/>
        </w:rPr>
        <w:t>Conceptually</w:t>
      </w:r>
      <w:r w:rsidR="00F13BCA">
        <w:rPr>
          <w:lang w:val="en-US"/>
        </w:rPr>
        <w:t xml:space="preserve">, </w:t>
      </w:r>
      <w:r w:rsidR="00F67C63">
        <w:rPr>
          <w:lang w:val="en-US"/>
        </w:rPr>
        <w:t xml:space="preserve">the </w:t>
      </w:r>
      <w:r w:rsidR="001C2B34">
        <w:rPr>
          <w:lang w:val="en-US"/>
        </w:rPr>
        <w:t>render state</w:t>
      </w:r>
      <w:r w:rsidR="00F13BCA">
        <w:rPr>
          <w:lang w:val="en-US"/>
        </w:rPr>
        <w:t xml:space="preserve"> is stored on the URL used t</w:t>
      </w:r>
      <w:r w:rsidR="00A26B7B">
        <w:rPr>
          <w:lang w:val="en-US"/>
        </w:rPr>
        <w:t>o access the portal</w:t>
      </w:r>
      <w:r w:rsidR="00F67C63">
        <w:rPr>
          <w:lang w:val="en-US"/>
        </w:rPr>
        <w:t xml:space="preserve"> because the URL designates the page to be rendered or the operation to be performed. The portlet container must provide the </w:t>
      </w:r>
      <w:r w:rsidR="001C2B34">
        <w:rPr>
          <w:lang w:val="en-US"/>
        </w:rPr>
        <w:t>render state</w:t>
      </w:r>
      <w:r w:rsidR="00F67C63">
        <w:rPr>
          <w:lang w:val="en-US"/>
        </w:rPr>
        <w:t xml:space="preserve"> indicated by the URL to the portlet during every portlet request.</w:t>
      </w:r>
      <w:r w:rsidR="00A26B7B">
        <w:rPr>
          <w:lang w:val="en-US"/>
        </w:rPr>
        <w:t xml:space="preserve"> However, a portal implementation may choose to actually store the i</w:t>
      </w:r>
      <w:r w:rsidR="00F67C63">
        <w:rPr>
          <w:lang w:val="en-US"/>
        </w:rPr>
        <w:t>nformation in a location other than the URL</w:t>
      </w:r>
      <w:r w:rsidR="00A26B7B">
        <w:rPr>
          <w:lang w:val="en-US"/>
        </w:rPr>
        <w:t>.</w:t>
      </w:r>
    </w:p>
    <w:p w:rsidR="00E57030" w:rsidRDefault="00E57030" w:rsidP="00D957D6">
      <w:pPr>
        <w:pStyle w:val="Heading2"/>
      </w:pPr>
      <w:bookmarkStart w:id="123" w:name="_Toc468260958"/>
      <w:r>
        <w:t xml:space="preserve">Portlet </w:t>
      </w:r>
      <w:r w:rsidR="00E86309">
        <w:t>Stage</w:t>
      </w:r>
      <w:r>
        <w:t xml:space="preserve"> Execution</w:t>
      </w:r>
      <w:bookmarkEnd w:id="123"/>
    </w:p>
    <w:p w:rsidR="00E57030" w:rsidRDefault="00E57030" w:rsidP="00E57030">
      <w:pPr>
        <w:pStyle w:val="Standard"/>
        <w:rPr>
          <w:lang w:val="en-US"/>
        </w:rPr>
      </w:pPr>
      <w:r w:rsidRPr="003D4AB9">
        <w:rPr>
          <w:lang w:val="en-US"/>
        </w:rPr>
        <w:t xml:space="preserve">If the client request is triggered by an action URL, the </w:t>
      </w:r>
      <w:r w:rsidR="00D62614">
        <w:rPr>
          <w:lang w:val="en-US"/>
        </w:rPr>
        <w:t>portlet container</w:t>
      </w:r>
      <w:r w:rsidRPr="003D4AB9">
        <w:rPr>
          <w:lang w:val="en-US"/>
        </w:rPr>
        <w:t xml:space="preserve"> must </w:t>
      </w:r>
      <w:r>
        <w:rPr>
          <w:lang w:val="en-US"/>
        </w:rPr>
        <w:t xml:space="preserve">first trigger </w:t>
      </w:r>
      <w:r w:rsidR="00C47690">
        <w:rPr>
          <w:lang w:val="en-US"/>
        </w:rPr>
        <w:t xml:space="preserve">preparation stage </w:t>
      </w:r>
      <w:r>
        <w:rPr>
          <w:lang w:val="en-US"/>
        </w:rPr>
        <w:t>execution for the target</w:t>
      </w:r>
      <w:r w:rsidRPr="003D4AB9">
        <w:rPr>
          <w:lang w:val="en-US"/>
        </w:rPr>
        <w:t xml:space="preserve"> portlet. </w:t>
      </w:r>
      <w:r>
        <w:rPr>
          <w:lang w:val="en-US"/>
        </w:rPr>
        <w:t>After</w:t>
      </w:r>
      <w:r w:rsidRPr="003D4AB9">
        <w:rPr>
          <w:lang w:val="en-US"/>
        </w:rPr>
        <w:t xml:space="preserve"> </w:t>
      </w:r>
      <w:r>
        <w:rPr>
          <w:lang w:val="en-US"/>
        </w:rPr>
        <w:t xml:space="preserve">the </w:t>
      </w:r>
      <w:r w:rsidR="00C47690">
        <w:rPr>
          <w:lang w:val="en-US"/>
        </w:rPr>
        <w:t xml:space="preserve">preparation stage </w:t>
      </w:r>
      <w:r>
        <w:rPr>
          <w:lang w:val="en-US"/>
        </w:rPr>
        <w:t xml:space="preserve">completes, the portlet container must trigger the </w:t>
      </w:r>
      <w:r w:rsidR="007D304D">
        <w:rPr>
          <w:lang w:val="en-US"/>
        </w:rPr>
        <w:t>aggregation stage</w:t>
      </w:r>
      <w:r w:rsidR="00C47690">
        <w:rPr>
          <w:lang w:val="en-US"/>
        </w:rPr>
        <w:t xml:space="preserve"> </w:t>
      </w:r>
      <w:r>
        <w:rPr>
          <w:lang w:val="en-US"/>
        </w:rPr>
        <w:t>for all the portlets o</w:t>
      </w:r>
      <w:r w:rsidRPr="003D4AB9">
        <w:rPr>
          <w:lang w:val="en-US"/>
        </w:rPr>
        <w:t>n the portal page with the possible except</w:t>
      </w:r>
      <w:r>
        <w:rPr>
          <w:lang w:val="en-US"/>
        </w:rPr>
        <w:t xml:space="preserve">ion of portlets for which </w:t>
      </w:r>
      <w:r w:rsidRPr="003D4AB9">
        <w:rPr>
          <w:lang w:val="en-US"/>
        </w:rPr>
        <w:t xml:space="preserve">content is being cached. </w:t>
      </w:r>
      <w:r w:rsidR="00304110" w:rsidRPr="00E57030">
        <w:rPr>
          <w:lang w:val="en-US"/>
        </w:rPr>
        <w:t xml:space="preserve">The </w:t>
      </w:r>
      <w:r w:rsidR="00304110">
        <w:rPr>
          <w:lang w:val="en-US"/>
        </w:rPr>
        <w:t>header phase for each of the portlets</w:t>
      </w:r>
      <w:r w:rsidR="00304110" w:rsidRPr="00E57030">
        <w:rPr>
          <w:lang w:val="en-US"/>
        </w:rPr>
        <w:t xml:space="preserve"> may be executed sequentially or in parallel without any guaranteed order</w:t>
      </w:r>
      <w:r w:rsidR="00304110">
        <w:rPr>
          <w:lang w:val="en-US"/>
        </w:rPr>
        <w:t>, but the header phases for all of the portlets must be complete before the portal begins writing the aggregated response data</w:t>
      </w:r>
      <w:r w:rsidR="00304110" w:rsidRPr="00E57030">
        <w:rPr>
          <w:lang w:val="en-US"/>
        </w:rPr>
        <w:t>.</w:t>
      </w:r>
      <w:r w:rsidR="00304110">
        <w:rPr>
          <w:lang w:val="en-US"/>
        </w:rPr>
        <w:t xml:space="preserve"> </w:t>
      </w:r>
      <w:r w:rsidRPr="00E57030">
        <w:rPr>
          <w:lang w:val="en-US"/>
        </w:rPr>
        <w:t xml:space="preserve">The </w:t>
      </w:r>
      <w:r>
        <w:rPr>
          <w:lang w:val="en-US"/>
        </w:rPr>
        <w:t xml:space="preserve">render phase for </w:t>
      </w:r>
      <w:r w:rsidR="00C47690">
        <w:rPr>
          <w:lang w:val="en-US"/>
        </w:rPr>
        <w:t>each</w:t>
      </w:r>
      <w:r w:rsidR="00304110">
        <w:rPr>
          <w:lang w:val="en-US"/>
        </w:rPr>
        <w:t xml:space="preserve"> of </w:t>
      </w:r>
      <w:r>
        <w:rPr>
          <w:lang w:val="en-US"/>
        </w:rPr>
        <w:t>the portlets</w:t>
      </w:r>
      <w:r w:rsidRPr="00E57030">
        <w:rPr>
          <w:lang w:val="en-US"/>
        </w:rPr>
        <w:t xml:space="preserve"> may be executed sequentially or in parallel without any guaranteed order.</w:t>
      </w:r>
    </w:p>
    <w:p w:rsidR="00E86309" w:rsidRPr="00E57030" w:rsidRDefault="00E86309" w:rsidP="00E57030">
      <w:pPr>
        <w:pStyle w:val="Standard"/>
        <w:rPr>
          <w:lang w:val="en-US"/>
        </w:rPr>
      </w:pPr>
      <w:r w:rsidRPr="003D4AB9">
        <w:rPr>
          <w:lang w:val="en-US"/>
        </w:rPr>
        <w:t>If the c</w:t>
      </w:r>
      <w:r>
        <w:rPr>
          <w:lang w:val="en-US"/>
        </w:rPr>
        <w:t>lient request is triggered by a partial</w:t>
      </w:r>
      <w:r w:rsidRPr="003D4AB9">
        <w:rPr>
          <w:lang w:val="en-US"/>
        </w:rPr>
        <w:t xml:space="preserve"> action URL, the </w:t>
      </w:r>
      <w:r>
        <w:rPr>
          <w:lang w:val="en-US"/>
        </w:rPr>
        <w:t>portlet container</w:t>
      </w:r>
      <w:r w:rsidRPr="003D4AB9">
        <w:rPr>
          <w:lang w:val="en-US"/>
        </w:rPr>
        <w:t xml:space="preserve"> must </w:t>
      </w:r>
      <w:r>
        <w:rPr>
          <w:lang w:val="en-US"/>
        </w:rPr>
        <w:t>first trigger preparation stage execution for the target</w:t>
      </w:r>
      <w:r w:rsidRPr="003D4AB9">
        <w:rPr>
          <w:lang w:val="en-US"/>
        </w:rPr>
        <w:t xml:space="preserve"> portlet</w:t>
      </w:r>
      <w:r>
        <w:rPr>
          <w:lang w:val="en-US"/>
        </w:rPr>
        <w:t>, executing both the action phase and any resulting event phase for all affected portlets</w:t>
      </w:r>
      <w:r w:rsidRPr="003D4AB9">
        <w:rPr>
          <w:lang w:val="en-US"/>
        </w:rPr>
        <w:t xml:space="preserve">. </w:t>
      </w:r>
      <w:r>
        <w:rPr>
          <w:lang w:val="en-US"/>
        </w:rPr>
        <w:t>After</w:t>
      </w:r>
      <w:r w:rsidRPr="003D4AB9">
        <w:rPr>
          <w:lang w:val="en-US"/>
        </w:rPr>
        <w:t xml:space="preserve"> </w:t>
      </w:r>
      <w:r>
        <w:rPr>
          <w:lang w:val="en-US"/>
        </w:rPr>
        <w:t>the preparation stage completes, the portlet container must execute the resource stage for the partial action target portlet and return any resulting markup in the portal response.</w:t>
      </w:r>
    </w:p>
    <w:p w:rsidR="00E57030" w:rsidRPr="00E57030" w:rsidRDefault="00E57030" w:rsidP="00E57030">
      <w:pPr>
        <w:pStyle w:val="Standard"/>
        <w:rPr>
          <w:lang w:val="en-US"/>
        </w:rPr>
      </w:pPr>
      <w:r w:rsidRPr="00E57030">
        <w:rPr>
          <w:lang w:val="en-US"/>
        </w:rPr>
        <w:t xml:space="preserve">If the client request is triggered by a render URL, the </w:t>
      </w:r>
      <w:r w:rsidR="00D62614">
        <w:rPr>
          <w:lang w:val="en-US"/>
        </w:rPr>
        <w:t>portlet container</w:t>
      </w:r>
      <w:r w:rsidRPr="00E57030">
        <w:rPr>
          <w:lang w:val="en-US"/>
        </w:rPr>
        <w:t xml:space="preserve"> must </w:t>
      </w:r>
      <w:r>
        <w:rPr>
          <w:lang w:val="en-US"/>
        </w:rPr>
        <w:t xml:space="preserve">execute the </w:t>
      </w:r>
      <w:r w:rsidR="00C47690">
        <w:rPr>
          <w:lang w:val="en-US"/>
        </w:rPr>
        <w:t xml:space="preserve">markup phase </w:t>
      </w:r>
      <w:r>
        <w:rPr>
          <w:lang w:val="en-US"/>
        </w:rPr>
        <w:t>for all the portlets o</w:t>
      </w:r>
      <w:r w:rsidRPr="00E57030">
        <w:rPr>
          <w:lang w:val="en-US"/>
        </w:rPr>
        <w:t xml:space="preserve">n the portal page with the possible </w:t>
      </w:r>
      <w:r>
        <w:rPr>
          <w:lang w:val="en-US"/>
        </w:rPr>
        <w:t>exception of portlets for which</w:t>
      </w:r>
      <w:r w:rsidRPr="00E57030">
        <w:rPr>
          <w:lang w:val="en-US"/>
        </w:rPr>
        <w:t xml:space="preserve"> content is being cached. </w:t>
      </w:r>
      <w:r w:rsidR="00963C08" w:rsidRPr="00E57030">
        <w:rPr>
          <w:lang w:val="en-US"/>
        </w:rPr>
        <w:t xml:space="preserve">The </w:t>
      </w:r>
      <w:r w:rsidR="00963C08">
        <w:rPr>
          <w:lang w:val="en-US"/>
        </w:rPr>
        <w:t>header phase for each of the portlets</w:t>
      </w:r>
      <w:r w:rsidR="00963C08" w:rsidRPr="00E57030">
        <w:rPr>
          <w:lang w:val="en-US"/>
        </w:rPr>
        <w:t xml:space="preserve"> may be executed sequentially or in parallel without any guaranteed order</w:t>
      </w:r>
      <w:r w:rsidR="00963C08">
        <w:rPr>
          <w:lang w:val="en-US"/>
        </w:rPr>
        <w:t>, but the header phases for all of the portlets must be complete before the portal begins writing the aggregated response data</w:t>
      </w:r>
      <w:r w:rsidR="00963C08" w:rsidRPr="00E57030">
        <w:rPr>
          <w:lang w:val="en-US"/>
        </w:rPr>
        <w:t>.</w:t>
      </w:r>
      <w:r w:rsidR="00963C08">
        <w:rPr>
          <w:lang w:val="en-US"/>
        </w:rPr>
        <w:t xml:space="preserve"> </w:t>
      </w:r>
      <w:r w:rsidR="00963C08" w:rsidRPr="00E57030">
        <w:rPr>
          <w:lang w:val="en-US"/>
        </w:rPr>
        <w:t xml:space="preserve">The </w:t>
      </w:r>
      <w:r w:rsidR="00963C08">
        <w:rPr>
          <w:lang w:val="en-US"/>
        </w:rPr>
        <w:t>render phase for each of the portlets</w:t>
      </w:r>
      <w:r w:rsidR="00963C08" w:rsidRPr="00E57030">
        <w:rPr>
          <w:lang w:val="en-US"/>
        </w:rPr>
        <w:t xml:space="preserve"> may be executed sequentially or in parallel without any guaranteed order.</w:t>
      </w:r>
      <w:r w:rsidR="00963C08">
        <w:rPr>
          <w:lang w:val="en-US"/>
        </w:rPr>
        <w:t xml:space="preserve"> </w:t>
      </w:r>
    </w:p>
    <w:p w:rsidR="00E57030" w:rsidRPr="00E57030" w:rsidRDefault="00E57030" w:rsidP="00E57030">
      <w:pPr>
        <w:pStyle w:val="Standard"/>
        <w:rPr>
          <w:lang w:val="en-US"/>
        </w:rPr>
      </w:pPr>
      <w:r w:rsidRPr="00E57030">
        <w:rPr>
          <w:lang w:val="en-US"/>
        </w:rPr>
        <w:t>If the client request is triggered by a resource URL, the porta</w:t>
      </w:r>
      <w:r w:rsidR="00357BBC">
        <w:rPr>
          <w:lang w:val="en-US"/>
        </w:rPr>
        <w:t>l/</w:t>
      </w:r>
      <w:r w:rsidR="00D62614">
        <w:rPr>
          <w:lang w:val="en-US"/>
        </w:rPr>
        <w:t>portlet container</w:t>
      </w:r>
      <w:r w:rsidR="00357BBC">
        <w:rPr>
          <w:lang w:val="en-US"/>
        </w:rPr>
        <w:t xml:space="preserve"> must execute the render </w:t>
      </w:r>
      <w:r w:rsidR="00C47690">
        <w:rPr>
          <w:lang w:val="en-US"/>
        </w:rPr>
        <w:t>stage</w:t>
      </w:r>
      <w:r w:rsidR="00357BBC">
        <w:rPr>
          <w:lang w:val="en-US"/>
        </w:rPr>
        <w:t xml:space="preserve"> </w:t>
      </w:r>
      <w:r w:rsidRPr="00E57030">
        <w:rPr>
          <w:lang w:val="en-US"/>
        </w:rPr>
        <w:t xml:space="preserve">of the target portlet </w:t>
      </w:r>
      <w:r w:rsidR="00CD139A">
        <w:rPr>
          <w:lang w:val="en-US"/>
        </w:rPr>
        <w:t xml:space="preserve">unless </w:t>
      </w:r>
      <w:r w:rsidRPr="00E57030">
        <w:rPr>
          <w:lang w:val="en-US"/>
        </w:rPr>
        <w:t>a valid cache entry</w:t>
      </w:r>
      <w:r w:rsidR="00CD139A">
        <w:rPr>
          <w:lang w:val="en-US"/>
        </w:rPr>
        <w:t xml:space="preserve"> is available.</w:t>
      </w:r>
      <w:r w:rsidRPr="00E57030">
        <w:rPr>
          <w:lang w:val="en-US"/>
        </w:rPr>
        <w:t xml:space="preserve"> </w:t>
      </w:r>
    </w:p>
    <w:p w:rsidR="00E57030" w:rsidRPr="00E57030" w:rsidRDefault="00CD139A" w:rsidP="00E57030">
      <w:pPr>
        <w:pStyle w:val="Standard"/>
        <w:rPr>
          <w:lang w:val="en-US"/>
        </w:rPr>
      </w:pPr>
      <w:r w:rsidRPr="00CD139A">
        <w:rPr>
          <w:lang w:val="en-US"/>
        </w:rPr>
        <w:t xml:space="preserve">If a portlet has caching enabled, the </w:t>
      </w:r>
      <w:r w:rsidR="00D62614">
        <w:rPr>
          <w:lang w:val="en-US"/>
        </w:rPr>
        <w:t>portlet container</w:t>
      </w:r>
      <w:r w:rsidRPr="00CD139A">
        <w:rPr>
          <w:lang w:val="en-US"/>
        </w:rPr>
        <w:t xml:space="preserve"> may choose not to invoke the </w:t>
      </w:r>
      <w:r w:rsidR="00C47690">
        <w:rPr>
          <w:lang w:val="en-US"/>
        </w:rPr>
        <w:t xml:space="preserve">markup </w:t>
      </w:r>
      <w:r w:rsidRPr="001A7AE6">
        <w:rPr>
          <w:lang w:val="en-US"/>
        </w:rPr>
        <w:t xml:space="preserve">or resource </w:t>
      </w:r>
      <w:r w:rsidR="00C47690">
        <w:rPr>
          <w:lang w:val="en-US"/>
        </w:rPr>
        <w:t>stages</w:t>
      </w:r>
      <w:r w:rsidR="00C47690" w:rsidRPr="001A7AE6">
        <w:rPr>
          <w:lang w:val="en-US"/>
        </w:rPr>
        <w:t xml:space="preserve"> </w:t>
      </w:r>
      <w:r w:rsidRPr="001A7AE6">
        <w:rPr>
          <w:lang w:val="en-US"/>
        </w:rPr>
        <w:t>for that portlet</w:t>
      </w:r>
      <w:r w:rsidRPr="00CD139A">
        <w:rPr>
          <w:lang w:val="en-US"/>
        </w:rPr>
        <w:t>. The portal/</w:t>
      </w:r>
      <w:r w:rsidR="00D62614">
        <w:rPr>
          <w:lang w:val="en-US"/>
        </w:rPr>
        <w:t>portlet container</w:t>
      </w:r>
      <w:r w:rsidRPr="00CD139A">
        <w:rPr>
          <w:lang w:val="en-US"/>
        </w:rPr>
        <w:t xml:space="preserve"> may instead use the portlet’s cached content. Refer to </w:t>
      </w:r>
      <w:r w:rsidR="003F7DA2">
        <w:rPr>
          <w:lang w:val="en-US"/>
        </w:rPr>
        <w:fldChar w:fldCharType="begin"/>
      </w:r>
      <w:r w:rsidR="003F7DA2">
        <w:rPr>
          <w:lang w:val="en-US"/>
        </w:rPr>
        <w:instrText xml:space="preserve"> REF _Ref427771679 \w \h </w:instrText>
      </w:r>
      <w:r w:rsidR="003F7DA2">
        <w:rPr>
          <w:lang w:val="en-US"/>
        </w:rPr>
      </w:r>
      <w:r w:rsidR="003F7DA2">
        <w:rPr>
          <w:lang w:val="en-US"/>
        </w:rPr>
        <w:fldChar w:fldCharType="separate"/>
      </w:r>
      <w:r w:rsidR="003B17E8">
        <w:rPr>
          <w:lang w:val="en-US"/>
        </w:rPr>
        <w:t>Chapter 23</w:t>
      </w:r>
      <w:r w:rsidR="003F7DA2">
        <w:rPr>
          <w:lang w:val="en-US"/>
        </w:rPr>
        <w:fldChar w:fldCharType="end"/>
      </w:r>
      <w:r w:rsidR="003F7DA2">
        <w:rPr>
          <w:lang w:val="en-US"/>
        </w:rPr>
        <w:t xml:space="preserve"> </w:t>
      </w:r>
      <w:r w:rsidR="003F7DA2">
        <w:rPr>
          <w:lang w:val="en-US"/>
        </w:rPr>
        <w:fldChar w:fldCharType="begin"/>
      </w:r>
      <w:r w:rsidR="003F7DA2">
        <w:rPr>
          <w:lang w:val="en-US"/>
        </w:rPr>
        <w:instrText xml:space="preserve"> REF _Ref427771679 \h </w:instrText>
      </w:r>
      <w:r w:rsidR="003F7DA2">
        <w:rPr>
          <w:lang w:val="en-US"/>
        </w:rPr>
      </w:r>
      <w:r w:rsidR="003F7DA2">
        <w:rPr>
          <w:lang w:val="en-US"/>
        </w:rPr>
        <w:fldChar w:fldCharType="separate"/>
      </w:r>
      <w:r w:rsidR="003B17E8">
        <w:t>Caching</w:t>
      </w:r>
      <w:r w:rsidR="003F7DA2">
        <w:rPr>
          <w:lang w:val="en-US"/>
        </w:rPr>
        <w:fldChar w:fldCharType="end"/>
      </w:r>
      <w:r w:rsidR="00083F7D">
        <w:rPr>
          <w:lang w:val="en-US"/>
        </w:rPr>
        <w:t xml:space="preserve"> </w:t>
      </w:r>
      <w:r w:rsidRPr="00CD139A">
        <w:rPr>
          <w:lang w:val="en-US"/>
        </w:rPr>
        <w:t>for details on caching.</w:t>
      </w:r>
    </w:p>
    <w:p w:rsidR="00D957D6" w:rsidRDefault="00D957D6" w:rsidP="00D957D6">
      <w:pPr>
        <w:pStyle w:val="Heading2"/>
      </w:pPr>
      <w:bookmarkStart w:id="124" w:name="_Toc468260959"/>
      <w:r>
        <w:lastRenderedPageBreak/>
        <w:t>Client-Side Support</w:t>
      </w:r>
      <w:bookmarkEnd w:id="124"/>
    </w:p>
    <w:p w:rsidR="00D957D6" w:rsidRDefault="00430641" w:rsidP="00D957D6">
      <w:pPr>
        <w:pStyle w:val="Standard"/>
        <w:rPr>
          <w:lang w:val="en-US"/>
        </w:rPr>
      </w:pPr>
      <w:r>
        <w:rPr>
          <w:noProof/>
          <w:lang w:val="en-US" w:eastAsia="en-US" w:bidi="ar-SA"/>
        </w:rPr>
        <mc:AlternateContent>
          <mc:Choice Requires="wps">
            <w:drawing>
              <wp:anchor distT="0" distB="0" distL="114300" distR="114300" simplePos="0" relativeHeight="251678720" behindDoc="0" locked="0" layoutInCell="1" allowOverlap="1" wp14:anchorId="0819A87E" wp14:editId="5B61A02C">
                <wp:simplePos x="0" y="0"/>
                <wp:positionH relativeFrom="column">
                  <wp:posOffset>22225</wp:posOffset>
                </wp:positionH>
                <wp:positionV relativeFrom="paragraph">
                  <wp:posOffset>4029331</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941AF9" w:rsidRDefault="003B17E8" w:rsidP="00606CA1">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Client Side Support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9A87E" id="Text Box 10" o:spid="_x0000_s1031" type="#_x0000_t202" style="position:absolute;left:0;text-align:left;margin-left:1.75pt;margin-top:317.2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" stroked="f">
                <v:textbox style="mso-fit-shape-to-text:t" inset="0,0,0,0">
                  <w:txbxContent>
                    <w:p w:rsidR="003B17E8" w:rsidRPr="00941AF9" w:rsidRDefault="003B17E8" w:rsidP="00606CA1">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Client Side Support</w:t>
                      </w:r>
                    </w:p>
                  </w:txbxContent>
                </v:textbox>
                <w10:wrap type="topAndBottom"/>
              </v:shape>
            </w:pict>
          </mc:Fallback>
        </mc:AlternateContent>
      </w:r>
      <w:r>
        <w:rPr>
          <w:noProof/>
          <w:lang w:val="en-US" w:eastAsia="en-US" w:bidi="ar-SA"/>
        </w:rPr>
        <w:drawing>
          <wp:anchor distT="0" distB="0" distL="114300" distR="114300" simplePos="0" relativeHeight="251676672" behindDoc="0" locked="0" layoutInCell="1" allowOverlap="1" wp14:anchorId="4B4A8CE1" wp14:editId="060B65DD">
            <wp:simplePos x="0" y="0"/>
            <wp:positionH relativeFrom="margin">
              <wp:posOffset>22480</wp:posOffset>
            </wp:positionH>
            <wp:positionV relativeFrom="paragraph">
              <wp:posOffset>1127331</wp:posOffset>
            </wp:positionV>
            <wp:extent cx="5731510" cy="2774315"/>
            <wp:effectExtent l="190500" t="190500" r="193040" b="1974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letHub.gif"/>
                    <pic:cNvPicPr/>
                  </pic:nvPicPr>
                  <pic:blipFill>
                    <a:blip r:embed="rId23">
                      <a:extLst>
                        <a:ext uri="{28A0092B-C50C-407E-A947-70E740481C1C}">
                          <a14:useLocalDpi xmlns:a14="http://schemas.microsoft.com/office/drawing/2010/main" val="0"/>
                        </a:ext>
                      </a:extLst>
                    </a:blip>
                    <a:stretch>
                      <a:fillRect/>
                    </a:stretch>
                  </pic:blipFill>
                  <pic:spPr>
                    <a:xfrm>
                      <a:off x="0" y="0"/>
                      <a:ext cx="5731510" cy="2774315"/>
                    </a:xfrm>
                    <a:prstGeom prst="rect">
                      <a:avLst/>
                    </a:prstGeom>
                    <a:ln>
                      <a:noFill/>
                    </a:ln>
                    <a:effectLst>
                      <a:outerShdw blurRad="190500" algn="tl" rotWithShape="0">
                        <a:srgbClr val="000000">
                          <a:alpha val="70000"/>
                        </a:srgbClr>
                      </a:outerShdw>
                    </a:effectLst>
                  </pic:spPr>
                </pic:pic>
              </a:graphicData>
            </a:graphic>
          </wp:anchor>
        </w:drawing>
      </w:r>
      <w:r w:rsidR="00B840B5" w:rsidRPr="00B840B5">
        <w:rPr>
          <w:lang w:val="en-US"/>
        </w:rPr>
        <w:t xml:space="preserve">Use of JavaScript code on the client to improve the end-user experience has become very prevalent. </w:t>
      </w:r>
      <w:r w:rsidR="00B840B5">
        <w:rPr>
          <w:lang w:val="en-US"/>
        </w:rPr>
        <w:t xml:space="preserve">Portlet Specification 2.0 introduced </w:t>
      </w:r>
      <w:r>
        <w:rPr>
          <w:lang w:val="en-US"/>
        </w:rPr>
        <w:t>r</w:t>
      </w:r>
      <w:r w:rsidR="00B840B5">
        <w:rPr>
          <w:lang w:val="en-US"/>
        </w:rPr>
        <w:t xml:space="preserve">esource </w:t>
      </w:r>
      <w:r>
        <w:rPr>
          <w:lang w:val="en-US"/>
        </w:rPr>
        <w:t>serving</w:t>
      </w:r>
      <w:r w:rsidR="00B840B5">
        <w:rPr>
          <w:lang w:val="en-US"/>
        </w:rPr>
        <w:t xml:space="preserve"> to allow portlets to access resources according to the Ajax paradigm. Portlet Specification 3.0 improves client-side support for portlets by introducing a dedicated client-side JavaScript API for portlet support.</w:t>
      </w:r>
    </w:p>
    <w:p w:rsidR="00B840B5" w:rsidRDefault="00B840B5" w:rsidP="00D957D6">
      <w:pPr>
        <w:pStyle w:val="Standard"/>
        <w:rPr>
          <w:lang w:val="en-US"/>
        </w:rPr>
      </w:pPr>
      <w:r>
        <w:rPr>
          <w:lang w:val="en-US"/>
        </w:rPr>
        <w:t>The client-side portl</w:t>
      </w:r>
      <w:r w:rsidR="00357BBC">
        <w:rPr>
          <w:lang w:val="en-US"/>
        </w:rPr>
        <w:t>et API is known as the portlet h</w:t>
      </w:r>
      <w:r>
        <w:rPr>
          <w:lang w:val="en-US"/>
        </w:rPr>
        <w:t xml:space="preserve">ub. Portlet Specification 3.0 defines the API and its semantics, but does not define its implementation details. </w:t>
      </w:r>
      <w:r w:rsidR="0047095F">
        <w:rPr>
          <w:lang w:val="en-US"/>
        </w:rPr>
        <w:t xml:space="preserve">The </w:t>
      </w:r>
      <w:r w:rsidR="00357BBC">
        <w:rPr>
          <w:lang w:val="en-US"/>
        </w:rPr>
        <w:t>p</w:t>
      </w:r>
      <w:r w:rsidR="0047095F">
        <w:rPr>
          <w:lang w:val="en-US"/>
        </w:rPr>
        <w:t xml:space="preserve">ortlet </w:t>
      </w:r>
      <w:r w:rsidR="00357BBC">
        <w:rPr>
          <w:lang w:val="en-US"/>
        </w:rPr>
        <w:t>h</w:t>
      </w:r>
      <w:r w:rsidR="0047095F">
        <w:rPr>
          <w:lang w:val="en-US"/>
        </w:rPr>
        <w:t xml:space="preserve">ub implementation along with any necessary communication protocols between the </w:t>
      </w:r>
      <w:r w:rsidR="00357BBC">
        <w:rPr>
          <w:lang w:val="en-US"/>
        </w:rPr>
        <w:t>p</w:t>
      </w:r>
      <w:r w:rsidR="0047095F">
        <w:rPr>
          <w:lang w:val="en-US"/>
        </w:rPr>
        <w:t xml:space="preserve">ortlet </w:t>
      </w:r>
      <w:r w:rsidR="00357BBC">
        <w:rPr>
          <w:lang w:val="en-US"/>
        </w:rPr>
        <w:t>h</w:t>
      </w:r>
      <w:r w:rsidR="0047095F">
        <w:rPr>
          <w:lang w:val="en-US"/>
        </w:rPr>
        <w:t>ub and the portal server are implementation-specific and are not covered by this specification.</w:t>
      </w:r>
    </w:p>
    <w:p w:rsidR="0047095F" w:rsidRDefault="00357BBC" w:rsidP="00D957D6">
      <w:pPr>
        <w:pStyle w:val="Standard"/>
        <w:rPr>
          <w:lang w:val="en-US"/>
        </w:rPr>
      </w:pPr>
      <w:r>
        <w:rPr>
          <w:lang w:val="en-US"/>
        </w:rPr>
        <w:t>T</w:t>
      </w:r>
      <w:r w:rsidR="0047095F">
        <w:rPr>
          <w:lang w:val="en-US"/>
        </w:rPr>
        <w:t xml:space="preserve">he </w:t>
      </w:r>
      <w:r>
        <w:rPr>
          <w:lang w:val="en-US"/>
        </w:rPr>
        <w:t>p</w:t>
      </w:r>
      <w:r w:rsidR="0047095F">
        <w:rPr>
          <w:lang w:val="en-US"/>
        </w:rPr>
        <w:t xml:space="preserve">ortlet </w:t>
      </w:r>
      <w:r>
        <w:rPr>
          <w:lang w:val="en-US"/>
        </w:rPr>
        <w:t>h</w:t>
      </w:r>
      <w:r w:rsidR="0047095F">
        <w:rPr>
          <w:lang w:val="en-US"/>
        </w:rPr>
        <w:t xml:space="preserve">ub is a JavaScript module provided by the portal implementation that manages the state for all portlets on the page. </w:t>
      </w:r>
    </w:p>
    <w:p w:rsidR="0047095F" w:rsidRDefault="0047095F" w:rsidP="00D957D6">
      <w:pPr>
        <w:pStyle w:val="Standard"/>
        <w:rPr>
          <w:lang w:val="en-US"/>
        </w:rPr>
      </w:pPr>
      <w:r>
        <w:rPr>
          <w:lang w:val="en-US"/>
        </w:rPr>
        <w:t>A portlet can provide JavaScript code</w:t>
      </w:r>
      <w:r w:rsidR="00550615">
        <w:rPr>
          <w:lang w:val="en-US"/>
        </w:rPr>
        <w:t xml:space="preserve"> known as the </w:t>
      </w:r>
      <w:r w:rsidR="00357BBC">
        <w:rPr>
          <w:lang w:val="en-US"/>
        </w:rPr>
        <w:t>p</w:t>
      </w:r>
      <w:r w:rsidR="00550615">
        <w:rPr>
          <w:lang w:val="en-US"/>
        </w:rPr>
        <w:t xml:space="preserve">ortlet </w:t>
      </w:r>
      <w:r w:rsidR="00357BBC">
        <w:rPr>
          <w:lang w:val="en-US"/>
        </w:rPr>
        <w:t>c</w:t>
      </w:r>
      <w:r w:rsidR="00550615">
        <w:rPr>
          <w:lang w:val="en-US"/>
        </w:rPr>
        <w:t>lient that</w:t>
      </w:r>
      <w:r>
        <w:rPr>
          <w:lang w:val="en-US"/>
        </w:rPr>
        <w:t xml:space="preserve"> registers itself with the </w:t>
      </w:r>
      <w:r w:rsidR="00357BBC">
        <w:rPr>
          <w:lang w:val="en-US"/>
        </w:rPr>
        <w:t>p</w:t>
      </w:r>
      <w:r w:rsidR="00550615">
        <w:rPr>
          <w:lang w:val="en-US"/>
        </w:rPr>
        <w:t xml:space="preserve">ortlet </w:t>
      </w:r>
      <w:r w:rsidR="00357BBC">
        <w:rPr>
          <w:lang w:val="en-US"/>
        </w:rPr>
        <w:t>h</w:t>
      </w:r>
      <w:r w:rsidR="00550615">
        <w:rPr>
          <w:lang w:val="en-US"/>
        </w:rPr>
        <w:t xml:space="preserve">ub. Once registered, the </w:t>
      </w:r>
      <w:r w:rsidR="00357BBC">
        <w:rPr>
          <w:lang w:val="en-US"/>
        </w:rPr>
        <w:t>p</w:t>
      </w:r>
      <w:r w:rsidR="00550615">
        <w:rPr>
          <w:lang w:val="en-US"/>
        </w:rPr>
        <w:t xml:space="preserve">ortlet </w:t>
      </w:r>
      <w:r w:rsidR="00357BBC">
        <w:rPr>
          <w:lang w:val="en-US"/>
        </w:rPr>
        <w:t>h</w:t>
      </w:r>
      <w:r w:rsidR="00550615">
        <w:rPr>
          <w:lang w:val="en-US"/>
        </w:rPr>
        <w:t xml:space="preserve">ub informs the </w:t>
      </w:r>
      <w:r w:rsidR="00357BBC">
        <w:rPr>
          <w:lang w:val="en-US"/>
        </w:rPr>
        <w:t>p</w:t>
      </w:r>
      <w:r w:rsidR="00550615">
        <w:rPr>
          <w:lang w:val="en-US"/>
        </w:rPr>
        <w:t xml:space="preserve">ortlet </w:t>
      </w:r>
      <w:r w:rsidR="00357BBC">
        <w:rPr>
          <w:lang w:val="en-US"/>
        </w:rPr>
        <w:t>c</w:t>
      </w:r>
      <w:r w:rsidR="00550615">
        <w:rPr>
          <w:lang w:val="en-US"/>
        </w:rPr>
        <w:t xml:space="preserve">lient through a callback function whenever the </w:t>
      </w:r>
      <w:r w:rsidR="001C2B34">
        <w:rPr>
          <w:lang w:val="en-US"/>
        </w:rPr>
        <w:t>render state</w:t>
      </w:r>
      <w:r w:rsidR="00550615">
        <w:rPr>
          <w:lang w:val="en-US"/>
        </w:rPr>
        <w:t xml:space="preserve"> for that portlet changes. The </w:t>
      </w:r>
      <w:r w:rsidR="00357BBC">
        <w:rPr>
          <w:lang w:val="en-US"/>
        </w:rPr>
        <w:t>p</w:t>
      </w:r>
      <w:r w:rsidR="00550615">
        <w:rPr>
          <w:lang w:val="en-US"/>
        </w:rPr>
        <w:t xml:space="preserve">ortlet </w:t>
      </w:r>
      <w:r w:rsidR="00357BBC">
        <w:rPr>
          <w:lang w:val="en-US"/>
        </w:rPr>
        <w:t>c</w:t>
      </w:r>
      <w:r w:rsidR="00550615">
        <w:rPr>
          <w:lang w:val="en-US"/>
        </w:rPr>
        <w:t xml:space="preserve">lient can use </w:t>
      </w:r>
      <w:r w:rsidR="00357BBC">
        <w:rPr>
          <w:lang w:val="en-US"/>
        </w:rPr>
        <w:t>p</w:t>
      </w:r>
      <w:r w:rsidR="00550615">
        <w:rPr>
          <w:lang w:val="en-US"/>
        </w:rPr>
        <w:t xml:space="preserve">ortlet </w:t>
      </w:r>
      <w:r w:rsidR="00357BBC">
        <w:rPr>
          <w:lang w:val="en-US"/>
        </w:rPr>
        <w:t>h</w:t>
      </w:r>
      <w:r w:rsidR="00550615">
        <w:rPr>
          <w:lang w:val="en-US"/>
        </w:rPr>
        <w:t xml:space="preserve">ub methods to set the </w:t>
      </w:r>
      <w:r w:rsidR="001C2B34">
        <w:rPr>
          <w:lang w:val="en-US"/>
        </w:rPr>
        <w:t>render state</w:t>
      </w:r>
      <w:r w:rsidR="00550615">
        <w:rPr>
          <w:lang w:val="en-US"/>
        </w:rPr>
        <w:t>, to execute portlet actions, and to obtain resource URLs that correspond to the current page state.</w:t>
      </w:r>
    </w:p>
    <w:p w:rsidR="005C2A60" w:rsidRPr="00B840B5" w:rsidRDefault="005C2A60" w:rsidP="00D957D6">
      <w:pPr>
        <w:pStyle w:val="Standard"/>
        <w:rPr>
          <w:lang w:val="en-US"/>
        </w:rPr>
      </w:pPr>
      <w:r>
        <w:rPr>
          <w:lang w:val="en-US"/>
        </w:rPr>
        <w:t xml:space="preserve">Refer to </w:t>
      </w:r>
      <w:r>
        <w:rPr>
          <w:lang w:val="en-US"/>
        </w:rPr>
        <w:fldChar w:fldCharType="begin"/>
      </w:r>
      <w:r>
        <w:rPr>
          <w:lang w:val="en-US"/>
        </w:rPr>
        <w:instrText xml:space="preserve"> REF _Ref427586254 \w \h </w:instrText>
      </w:r>
      <w:r>
        <w:rPr>
          <w:lang w:val="en-US"/>
        </w:rPr>
      </w:r>
      <w:r>
        <w:rPr>
          <w:lang w:val="en-US"/>
        </w:rPr>
        <w:fldChar w:fldCharType="separate"/>
      </w:r>
      <w:r w:rsidR="003B17E8">
        <w:rPr>
          <w:lang w:val="en-US"/>
        </w:rPr>
        <w:t>Chapter 22</w:t>
      </w:r>
      <w:r>
        <w:rPr>
          <w:lang w:val="en-US"/>
        </w:rPr>
        <w:fldChar w:fldCharType="end"/>
      </w:r>
      <w:r>
        <w:rPr>
          <w:lang w:val="en-US"/>
        </w:rPr>
        <w:t xml:space="preserve"> </w:t>
      </w:r>
      <w:r>
        <w:rPr>
          <w:lang w:val="en-US"/>
        </w:rPr>
        <w:fldChar w:fldCharType="begin"/>
      </w:r>
      <w:r>
        <w:rPr>
          <w:lang w:val="en-US"/>
        </w:rPr>
        <w:instrText xml:space="preserve"> REF _Ref427586254 \h </w:instrText>
      </w:r>
      <w:r>
        <w:rPr>
          <w:lang w:val="en-US"/>
        </w:rPr>
      </w:r>
      <w:r>
        <w:rPr>
          <w:lang w:val="en-US"/>
        </w:rPr>
        <w:fldChar w:fldCharType="separate"/>
      </w:r>
      <w:r w:rsidR="003B17E8" w:rsidRPr="004C0844">
        <w:rPr>
          <w:lang w:val="en-US"/>
        </w:rPr>
        <w:t>Client-Side Support</w:t>
      </w:r>
      <w:r>
        <w:rPr>
          <w:lang w:val="en-US"/>
        </w:rPr>
        <w:fldChar w:fldCharType="end"/>
      </w:r>
      <w:r>
        <w:rPr>
          <w:lang w:val="en-US"/>
        </w:rPr>
        <w:t xml:space="preserve"> for </w:t>
      </w:r>
      <w:r w:rsidR="00CD2268">
        <w:rPr>
          <w:lang w:val="en-US"/>
        </w:rPr>
        <w:t xml:space="preserve">additional </w:t>
      </w:r>
      <w:r>
        <w:rPr>
          <w:lang w:val="en-US"/>
        </w:rPr>
        <w:t>details</w:t>
      </w:r>
      <w:r w:rsidR="00CD2268">
        <w:rPr>
          <w:lang w:val="en-US"/>
        </w:rPr>
        <w:t>.</w:t>
      </w:r>
      <w:r>
        <w:rPr>
          <w:lang w:val="en-US"/>
        </w:rPr>
        <w:t xml:space="preserve"> </w:t>
      </w:r>
    </w:p>
    <w:p w:rsidR="00EC3ED7" w:rsidRDefault="00EC3ED7" w:rsidP="00D71FE6">
      <w:pPr>
        <w:pStyle w:val="Heading2"/>
      </w:pPr>
      <w:bookmarkStart w:id="125" w:name="_Toc468260960"/>
      <w:bookmarkStart w:id="126" w:name="_Toc415140791"/>
      <w:r>
        <w:t>Portlet Lifecycle Methods</w:t>
      </w:r>
      <w:bookmarkEnd w:id="125"/>
    </w:p>
    <w:p w:rsidR="00EC3ED7" w:rsidRDefault="00EC3ED7" w:rsidP="00EC3ED7">
      <w:pPr>
        <w:pStyle w:val="Standard"/>
        <w:rPr>
          <w:lang w:val="en-US"/>
        </w:rPr>
      </w:pPr>
      <w:r>
        <w:rPr>
          <w:lang w:val="en-US"/>
        </w:rPr>
        <w:t>The portlet container calls portlet lifecycle methods under well-defined circumstances to perform portlet initialization, execute portlet requests, and to take a portlet out of service.</w:t>
      </w:r>
    </w:p>
    <w:p w:rsidR="00EC3ED7" w:rsidRPr="00A4588E" w:rsidRDefault="00430641" w:rsidP="00EC3ED7">
      <w:pPr>
        <w:pStyle w:val="Standard"/>
        <w:rPr>
          <w:i/>
          <w:lang w:val="en-US"/>
        </w:rPr>
      </w:pPr>
      <w:r>
        <w:rPr>
          <w:lang w:val="en-US"/>
        </w:rPr>
        <w:t>T</w:t>
      </w:r>
      <w:r w:rsidR="00EC3ED7">
        <w:rPr>
          <w:lang w:val="en-US"/>
        </w:rPr>
        <w:t xml:space="preserve">he portlet lifecycle methods can be identified through use of the </w:t>
      </w:r>
      <w:r w:rsidR="00EC3ED7" w:rsidRPr="003F02C0">
        <w:rPr>
          <w:rStyle w:val="inlinecode"/>
          <w:lang w:val="en-US"/>
        </w:rPr>
        <w:t>Portlet</w:t>
      </w:r>
      <w:r w:rsidR="00EC3ED7">
        <w:rPr>
          <w:lang w:val="en-US"/>
        </w:rPr>
        <w:t xml:space="preserve">, </w:t>
      </w:r>
      <w:r w:rsidR="00EC3ED7" w:rsidRPr="003F02C0">
        <w:rPr>
          <w:rStyle w:val="inlinecode"/>
          <w:lang w:val="en-US"/>
        </w:rPr>
        <w:t>EventPortlet</w:t>
      </w:r>
      <w:r w:rsidR="00EC3ED7">
        <w:rPr>
          <w:lang w:val="en-US"/>
        </w:rPr>
        <w:t>,</w:t>
      </w:r>
      <w:r>
        <w:rPr>
          <w:lang w:val="en-US"/>
        </w:rPr>
        <w:t xml:space="preserve"> </w:t>
      </w:r>
      <w:r w:rsidRPr="003F02C0">
        <w:rPr>
          <w:rStyle w:val="inlinecode"/>
          <w:lang w:val="en-US"/>
        </w:rPr>
        <w:t>HeaderPortlet</w:t>
      </w:r>
      <w:r>
        <w:rPr>
          <w:lang w:val="en-US"/>
        </w:rPr>
        <w:t>,</w:t>
      </w:r>
      <w:r w:rsidR="00EC3ED7">
        <w:rPr>
          <w:lang w:val="en-US"/>
        </w:rPr>
        <w:t xml:space="preserve"> and </w:t>
      </w:r>
      <w:r w:rsidR="00EC3ED7" w:rsidRPr="003F02C0">
        <w:rPr>
          <w:rStyle w:val="inlinecode"/>
          <w:lang w:val="en-US"/>
        </w:rPr>
        <w:t>ResourceServingPortlet</w:t>
      </w:r>
      <w:r w:rsidR="00EC3ED7">
        <w:rPr>
          <w:lang w:val="en-US"/>
        </w:rPr>
        <w:t xml:space="preserve"> interfaces</w:t>
      </w:r>
      <w:r>
        <w:rPr>
          <w:lang w:val="en-US"/>
        </w:rPr>
        <w:t xml:space="preserve"> or through use of annotations</w:t>
      </w:r>
      <w:r w:rsidR="00EC3ED7">
        <w:rPr>
          <w:lang w:val="en-US"/>
        </w:rPr>
        <w:t>. This specification describes the portlet interfaces and associated artifacts beginning in</w:t>
      </w:r>
      <w:r w:rsidR="00067831">
        <w:rPr>
          <w:lang w:val="en-US"/>
        </w:rPr>
        <w:t xml:space="preserve"> </w:t>
      </w:r>
      <w:r w:rsidR="00067831" w:rsidRPr="00A4588E">
        <w:rPr>
          <w:i/>
          <w:lang w:val="en-US"/>
        </w:rPr>
        <w:fldChar w:fldCharType="begin"/>
      </w:r>
      <w:r w:rsidR="00067831" w:rsidRPr="00A4588E">
        <w:rPr>
          <w:i/>
          <w:lang w:val="en-US"/>
        </w:rPr>
        <w:instrText xml:space="preserve"> REF _Ref425229252 \w \h </w:instrText>
      </w:r>
      <w:r w:rsidR="00A4588E">
        <w:rPr>
          <w:i/>
          <w:lang w:val="en-US"/>
        </w:rPr>
        <w:instrText xml:space="preserve"> \* Charformat </w:instrText>
      </w:r>
      <w:r w:rsidR="00067831" w:rsidRPr="00A4588E">
        <w:rPr>
          <w:i/>
          <w:lang w:val="en-US"/>
        </w:rPr>
      </w:r>
      <w:r w:rsidR="00067831" w:rsidRPr="00A4588E">
        <w:rPr>
          <w:i/>
          <w:lang w:val="en-US"/>
        </w:rPr>
        <w:fldChar w:fldCharType="separate"/>
      </w:r>
      <w:r w:rsidR="003B17E8">
        <w:rPr>
          <w:i/>
          <w:lang w:val="en-US"/>
        </w:rPr>
        <w:t>Chapter 4</w:t>
      </w:r>
      <w:r w:rsidR="00067831" w:rsidRPr="00A4588E">
        <w:rPr>
          <w:i/>
          <w:lang w:val="en-US"/>
        </w:rPr>
        <w:fldChar w:fldCharType="end"/>
      </w:r>
      <w:r w:rsidR="00067831" w:rsidRPr="00A4588E">
        <w:rPr>
          <w:i/>
          <w:lang w:val="en-US"/>
        </w:rPr>
        <w:t xml:space="preserve">, </w:t>
      </w:r>
      <w:r w:rsidR="00067831" w:rsidRPr="00A4588E">
        <w:rPr>
          <w:i/>
          <w:lang w:val="en-US"/>
        </w:rPr>
        <w:fldChar w:fldCharType="begin"/>
      </w:r>
      <w:r w:rsidR="00067831" w:rsidRPr="00A4588E">
        <w:rPr>
          <w:i/>
          <w:lang w:val="en-US"/>
        </w:rPr>
        <w:instrText xml:space="preserve"> REF _Ref425229252 \h </w:instrText>
      </w:r>
      <w:r w:rsidR="00A4588E">
        <w:rPr>
          <w:i/>
          <w:lang w:val="en-US"/>
        </w:rPr>
        <w:instrText xml:space="preserve"> \* Charformat </w:instrText>
      </w:r>
      <w:r w:rsidR="00067831" w:rsidRPr="00A4588E">
        <w:rPr>
          <w:i/>
          <w:lang w:val="en-US"/>
        </w:rPr>
      </w:r>
      <w:r w:rsidR="00067831" w:rsidRPr="00A4588E">
        <w:rPr>
          <w:i/>
          <w:lang w:val="en-US"/>
        </w:rPr>
        <w:fldChar w:fldCharType="separate"/>
      </w:r>
      <w:r w:rsidR="003B17E8" w:rsidRPr="003B17E8">
        <w:rPr>
          <w:i/>
          <w:lang w:val="en-US"/>
        </w:rPr>
        <w:t>Portlet Lifecycle Interfaces</w:t>
      </w:r>
      <w:r w:rsidR="00067831" w:rsidRPr="00A4588E">
        <w:rPr>
          <w:i/>
          <w:lang w:val="en-US"/>
        </w:rPr>
        <w:fldChar w:fldCharType="end"/>
      </w:r>
      <w:r w:rsidR="00EC3ED7" w:rsidRPr="00A4588E">
        <w:rPr>
          <w:i/>
          <w:lang w:val="en-US"/>
        </w:rPr>
        <w:t>.</w:t>
      </w:r>
      <w:r w:rsidR="00606CA1" w:rsidRPr="00606CA1">
        <w:rPr>
          <w:lang w:val="en-US"/>
        </w:rPr>
        <w:t xml:space="preserve"> </w:t>
      </w:r>
      <w:r w:rsidR="00606CA1">
        <w:rPr>
          <w:lang w:val="en-US"/>
        </w:rPr>
        <w:t>The concepts and artifacts introduced through these interfaces define and underlie portlet behavior.</w:t>
      </w:r>
    </w:p>
    <w:p w:rsidR="00EC3ED7" w:rsidRPr="00EC3ED7" w:rsidRDefault="00EC3ED7" w:rsidP="00EC3ED7">
      <w:pPr>
        <w:pStyle w:val="Standard"/>
        <w:rPr>
          <w:lang w:val="en-US"/>
        </w:rPr>
      </w:pPr>
      <w:r>
        <w:rPr>
          <w:lang w:val="en-US"/>
        </w:rPr>
        <w:lastRenderedPageBreak/>
        <w:t xml:space="preserve">Portlet Specification 3.0 provides a new capability of identifying portlet lifecycle methods through use of annotations. The Portlet Specification describes this capability </w:t>
      </w:r>
      <w:r w:rsidR="00011124">
        <w:rPr>
          <w:lang w:val="en-US"/>
        </w:rPr>
        <w:t xml:space="preserve">in Section </w:t>
      </w:r>
      <w:r w:rsidR="00011124">
        <w:rPr>
          <w:lang w:val="en-US"/>
        </w:rPr>
        <w:fldChar w:fldCharType="begin"/>
      </w:r>
      <w:r w:rsidR="00011124">
        <w:rPr>
          <w:lang w:val="en-US"/>
        </w:rPr>
        <w:instrText xml:space="preserve"> REF _Ref427053547 \w \h </w:instrText>
      </w:r>
      <w:r w:rsidR="00011124">
        <w:rPr>
          <w:lang w:val="en-US"/>
        </w:rPr>
      </w:r>
      <w:r w:rsidR="00011124">
        <w:rPr>
          <w:lang w:val="en-US"/>
        </w:rPr>
        <w:fldChar w:fldCharType="separate"/>
      </w:r>
      <w:r w:rsidR="003B17E8">
        <w:rPr>
          <w:lang w:val="en-US"/>
        </w:rPr>
        <w:t>4.8</w:t>
      </w:r>
      <w:r w:rsidR="00011124">
        <w:rPr>
          <w:lang w:val="en-US"/>
        </w:rPr>
        <w:fldChar w:fldCharType="end"/>
      </w:r>
      <w:r w:rsidR="00011124">
        <w:rPr>
          <w:lang w:val="en-US"/>
        </w:rPr>
        <w:t xml:space="preserve"> </w:t>
      </w:r>
      <w:r w:rsidR="00011124">
        <w:rPr>
          <w:lang w:val="en-US"/>
        </w:rPr>
        <w:fldChar w:fldCharType="begin"/>
      </w:r>
      <w:r w:rsidR="00011124">
        <w:rPr>
          <w:lang w:val="en-US"/>
        </w:rPr>
        <w:instrText xml:space="preserve"> REF _Ref427053547 \h </w:instrText>
      </w:r>
      <w:r w:rsidR="00011124">
        <w:rPr>
          <w:lang w:val="en-US"/>
        </w:rPr>
      </w:r>
      <w:r w:rsidR="00011124">
        <w:rPr>
          <w:lang w:val="en-US"/>
        </w:rPr>
        <w:fldChar w:fldCharType="separate"/>
      </w:r>
      <w:r w:rsidR="003B17E8">
        <w:t>Extended Annotation-Based Dispatching</w:t>
      </w:r>
      <w:r w:rsidR="00011124">
        <w:rPr>
          <w:lang w:val="en-US"/>
        </w:rPr>
        <w:fldChar w:fldCharType="end"/>
      </w:r>
      <w:r>
        <w:rPr>
          <w:lang w:val="en-US"/>
        </w:rPr>
        <w:t>.</w:t>
      </w:r>
    </w:p>
    <w:p w:rsidR="00016FC0" w:rsidRPr="0009415E" w:rsidRDefault="00016FC0" w:rsidP="00D71FE6">
      <w:pPr>
        <w:pStyle w:val="Heading2"/>
        <w:rPr>
          <w:lang w:val="en-US"/>
        </w:rPr>
      </w:pPr>
      <w:bookmarkStart w:id="127" w:name="_Toc468260961"/>
      <w:r w:rsidRPr="00D71FE6">
        <w:t>Portlets</w:t>
      </w:r>
      <w:r w:rsidRPr="0009415E">
        <w:rPr>
          <w:lang w:val="en-US"/>
        </w:rPr>
        <w:t xml:space="preserve"> and Web Frameworks</w:t>
      </w:r>
      <w:bookmarkEnd w:id="126"/>
      <w:bookmarkEnd w:id="127"/>
    </w:p>
    <w:p w:rsidR="00016FC0" w:rsidRPr="008D7816" w:rsidRDefault="00016FC0" w:rsidP="00016FC0">
      <w:pPr>
        <w:pStyle w:val="Standard"/>
        <w:rPr>
          <w:lang w:val="en-US"/>
        </w:rPr>
      </w:pPr>
      <w:r w:rsidRPr="008D7816">
        <w:rPr>
          <w:lang w:val="en-US"/>
        </w:rPr>
        <w:t>The portlet model provides a clear separation of the state</w:t>
      </w:r>
      <w:r w:rsidR="00430641">
        <w:rPr>
          <w:lang w:val="en-US"/>
        </w:rPr>
        <w:t>-</w:t>
      </w:r>
      <w:r w:rsidRPr="008D7816">
        <w:rPr>
          <w:lang w:val="en-US"/>
        </w:rPr>
        <w:t>changi</w:t>
      </w:r>
      <w:r w:rsidR="001B587A">
        <w:rPr>
          <w:lang w:val="en-US"/>
        </w:rPr>
        <w:t xml:space="preserve">ng logic that is embedded in the </w:t>
      </w:r>
      <w:r w:rsidR="00430641">
        <w:rPr>
          <w:lang w:val="en-US"/>
        </w:rPr>
        <w:t xml:space="preserve">preparation stage </w:t>
      </w:r>
      <w:r w:rsidRPr="008D7816">
        <w:rPr>
          <w:lang w:val="en-US"/>
        </w:rPr>
        <w:t xml:space="preserve">and the rendering of markup which is performed </w:t>
      </w:r>
      <w:r w:rsidR="001B587A">
        <w:rPr>
          <w:lang w:val="en-US"/>
        </w:rPr>
        <w:t xml:space="preserve">during the </w:t>
      </w:r>
      <w:r w:rsidR="00430641">
        <w:rPr>
          <w:lang w:val="en-US"/>
        </w:rPr>
        <w:t xml:space="preserve">markup </w:t>
      </w:r>
      <w:r w:rsidR="001B587A">
        <w:rPr>
          <w:lang w:val="en-US"/>
        </w:rPr>
        <w:t>and resource</w:t>
      </w:r>
      <w:r w:rsidR="00430641">
        <w:rPr>
          <w:lang w:val="en-US"/>
        </w:rPr>
        <w:t xml:space="preserve"> stages</w:t>
      </w:r>
      <w:r w:rsidR="001B587A">
        <w:rPr>
          <w:lang w:val="en-US"/>
        </w:rPr>
        <w:t>.</w:t>
      </w:r>
      <w:r w:rsidRPr="008D7816">
        <w:rPr>
          <w:lang w:val="en-US"/>
        </w:rPr>
        <w:t xml:space="preserve"> The portlet model thus follows the popular Model-View-Controller pattern which separates the controller logic from the part that generates the view.</w:t>
      </w:r>
    </w:p>
    <w:p w:rsidR="00016FC0" w:rsidRDefault="001B587A" w:rsidP="001B587A">
      <w:pPr>
        <w:pStyle w:val="Standard"/>
        <w:rPr>
          <w:lang w:val="en-US"/>
        </w:rPr>
      </w:pPr>
      <w:r>
        <w:rPr>
          <w:lang w:val="en-US"/>
        </w:rPr>
        <w:t>Portlet</w:t>
      </w:r>
      <w:r w:rsidR="0021211B">
        <w:rPr>
          <w:lang w:val="en-US"/>
        </w:rPr>
        <w:t>s</w:t>
      </w:r>
      <w:r>
        <w:rPr>
          <w:lang w:val="en-US"/>
        </w:rPr>
        <w:t xml:space="preserve"> use </w:t>
      </w:r>
      <w:r w:rsidR="00441232">
        <w:rPr>
          <w:lang w:val="en-US"/>
        </w:rPr>
        <w:t>Java</w:t>
      </w:r>
      <w:r>
        <w:rPr>
          <w:lang w:val="en-US"/>
        </w:rPr>
        <w:t>Server Pages (JSP) as the native technology for rendering views. However, the Portlet Specification accommodates use of other frameworks, notab</w:t>
      </w:r>
      <w:r w:rsidR="00441232">
        <w:rPr>
          <w:lang w:val="en-US"/>
        </w:rPr>
        <w:t>ly Java</w:t>
      </w:r>
      <w:r>
        <w:rPr>
          <w:lang w:val="en-US"/>
        </w:rPr>
        <w:t>Server</w:t>
      </w:r>
      <w:r w:rsidR="005C56DF">
        <w:rPr>
          <w:rFonts w:cs="Times New Roman"/>
          <w:lang w:val="en-US"/>
        </w:rPr>
        <w:t>™</w:t>
      </w:r>
      <w:r>
        <w:rPr>
          <w:lang w:val="en-US"/>
        </w:rPr>
        <w:t xml:space="preserve"> Faces (JSF</w:t>
      </w:r>
      <w:r w:rsidR="005C56DF">
        <w:rPr>
          <w:rFonts w:cs="Times New Roman"/>
          <w:lang w:val="en-US"/>
        </w:rPr>
        <w:t>™</w:t>
      </w:r>
      <w:r>
        <w:rPr>
          <w:lang w:val="en-US"/>
        </w:rPr>
        <w:t>), as view technologies.</w:t>
      </w:r>
      <w:r w:rsidR="00016FC0" w:rsidRPr="008D7816">
        <w:rPr>
          <w:lang w:val="en-US"/>
        </w:rPr>
        <w:t xml:space="preserve"> When using such a web framework</w:t>
      </w:r>
      <w:r w:rsidR="00430641">
        <w:rPr>
          <w:lang w:val="en-US"/>
        </w:rPr>
        <w:t>,</w:t>
      </w:r>
      <w:r w:rsidR="00016FC0" w:rsidRPr="008D7816">
        <w:rPr>
          <w:lang w:val="en-US"/>
        </w:rPr>
        <w:t xml:space="preserve"> the portlet acts as a bridge between t</w:t>
      </w:r>
      <w:bookmarkStart w:id="128" w:name="_GoBack"/>
      <w:bookmarkEnd w:id="128"/>
      <w:r w:rsidR="00016FC0" w:rsidRPr="008D7816">
        <w:rPr>
          <w:lang w:val="en-US"/>
        </w:rPr>
        <w:t>he portlet environment and the web framework.</w:t>
      </w:r>
    </w:p>
    <w:p w:rsidR="00FC1C13" w:rsidRDefault="00FC1C13" w:rsidP="00FC1C13">
      <w:pPr>
        <w:pStyle w:val="Heading1"/>
      </w:pPr>
      <w:bookmarkStart w:id="129" w:name="_Ref425229252"/>
      <w:bookmarkStart w:id="130" w:name="_Toc468260962"/>
      <w:r>
        <w:lastRenderedPageBreak/>
        <w:t>Portlet</w:t>
      </w:r>
      <w:r w:rsidR="00620D63">
        <w:t xml:space="preserve"> Lifecycle</w:t>
      </w:r>
      <w:r>
        <w:t xml:space="preserve"> Interfaces</w:t>
      </w:r>
      <w:bookmarkEnd w:id="129"/>
      <w:bookmarkEnd w:id="130"/>
    </w:p>
    <w:p w:rsidR="00FC1C13" w:rsidRPr="00FC1C13" w:rsidRDefault="00FC1C13" w:rsidP="00FC1C13">
      <w:pPr>
        <w:pStyle w:val="Standard"/>
        <w:rPr>
          <w:lang w:val="en-US"/>
        </w:rPr>
      </w:pPr>
      <w:r w:rsidRPr="00FC1C13">
        <w:rPr>
          <w:lang w:val="en-US"/>
        </w:rPr>
        <w:t xml:space="preserve">The </w:t>
      </w:r>
      <w:r w:rsidRPr="00FC1C13">
        <w:rPr>
          <w:rFonts w:ascii="Courier" w:hAnsi="Courier"/>
          <w:sz w:val="20"/>
          <w:lang w:val="en-US"/>
        </w:rPr>
        <w:t>Portlet</w:t>
      </w:r>
      <w:r w:rsidRPr="00FC1C13">
        <w:rPr>
          <w:lang w:val="en-US"/>
        </w:rPr>
        <w:t xml:space="preserve"> interface is the main abstraction of the Portlet API. All portlets implement this interface either directly, by extending a class that implements the interface</w:t>
      </w:r>
      <w:r>
        <w:rPr>
          <w:lang w:val="en-US"/>
        </w:rPr>
        <w:t xml:space="preserve">, or </w:t>
      </w:r>
      <w:r w:rsidR="00DD21C2">
        <w:rPr>
          <w:lang w:val="en-US"/>
        </w:rPr>
        <w:t xml:space="preserve">indirectly </w:t>
      </w:r>
      <w:r>
        <w:rPr>
          <w:lang w:val="en-US"/>
        </w:rPr>
        <w:t xml:space="preserve">through method identification </w:t>
      </w:r>
      <w:r w:rsidR="00DD21C2">
        <w:rPr>
          <w:lang w:val="en-US"/>
        </w:rPr>
        <w:t xml:space="preserve">by </w:t>
      </w:r>
      <w:r>
        <w:rPr>
          <w:lang w:val="en-US"/>
        </w:rPr>
        <w:t>annotation</w:t>
      </w:r>
      <w:r w:rsidRPr="00FC1C13">
        <w:rPr>
          <w:lang w:val="en-US"/>
        </w:rPr>
        <w:t>.</w:t>
      </w:r>
    </w:p>
    <w:p w:rsidR="00FC1C13" w:rsidRPr="00FC1C13" w:rsidRDefault="00FC1C13" w:rsidP="00FC1C13">
      <w:pPr>
        <w:pStyle w:val="Standard"/>
        <w:rPr>
          <w:lang w:val="en-US"/>
        </w:rPr>
      </w:pPr>
      <w:r w:rsidRPr="00FC1C13">
        <w:rPr>
          <w:lang w:val="en-US"/>
        </w:rPr>
        <w:t xml:space="preserve">The portlet can optionally implement the additional life cycle interfaces </w:t>
      </w:r>
      <w:r w:rsidRPr="00FC1C13">
        <w:rPr>
          <w:rFonts w:ascii="Courier" w:hAnsi="Courier"/>
          <w:sz w:val="20"/>
          <w:lang w:val="en-US"/>
        </w:rPr>
        <w:t>EventPortlet</w:t>
      </w:r>
      <w:r w:rsidR="00DD21C2">
        <w:rPr>
          <w:rFonts w:ascii="Courier" w:hAnsi="Courier"/>
          <w:sz w:val="20"/>
          <w:lang w:val="en-US"/>
        </w:rPr>
        <w:t>, HeaderPortlet,</w:t>
      </w:r>
      <w:r w:rsidRPr="00FC1C13">
        <w:rPr>
          <w:lang w:val="en-US"/>
        </w:rPr>
        <w:t xml:space="preserve"> and </w:t>
      </w:r>
      <w:r w:rsidRPr="00FC1C13">
        <w:rPr>
          <w:rFonts w:ascii="Courier" w:hAnsi="Courier"/>
          <w:sz w:val="20"/>
          <w:lang w:val="en-US"/>
        </w:rPr>
        <w:t>ResourceServingPortlet</w:t>
      </w:r>
      <w:r w:rsidRPr="00FC1C13">
        <w:rPr>
          <w:lang w:val="en-US"/>
        </w:rPr>
        <w:t xml:space="preserve"> in order to </w:t>
      </w:r>
      <w:r w:rsidR="009E3EBF">
        <w:rPr>
          <w:lang w:val="en-US"/>
        </w:rPr>
        <w:t>coordinate with other portlets through</w:t>
      </w:r>
      <w:r w:rsidRPr="00FC1C13">
        <w:rPr>
          <w:lang w:val="en-US"/>
        </w:rPr>
        <w:t xml:space="preserve"> events</w:t>
      </w:r>
      <w:r w:rsidR="00DD21C2">
        <w:rPr>
          <w:lang w:val="en-US"/>
        </w:rPr>
        <w:t>, to set header information,</w:t>
      </w:r>
      <w:r w:rsidRPr="00FC1C13">
        <w:rPr>
          <w:lang w:val="en-US"/>
        </w:rPr>
        <w:t xml:space="preserve"> or</w:t>
      </w:r>
      <w:r w:rsidR="009E3EBF">
        <w:rPr>
          <w:lang w:val="en-US"/>
        </w:rPr>
        <w:t xml:space="preserve"> to serve</w:t>
      </w:r>
      <w:r w:rsidRPr="00FC1C13">
        <w:rPr>
          <w:lang w:val="en-US"/>
        </w:rPr>
        <w:t xml:space="preserve"> resources, respectively.</w:t>
      </w:r>
    </w:p>
    <w:p w:rsidR="00FC1C13" w:rsidRDefault="00FC1C13" w:rsidP="00FC1C13">
      <w:pPr>
        <w:pStyle w:val="Standard"/>
        <w:rPr>
          <w:lang w:val="en-US"/>
        </w:rPr>
      </w:pPr>
      <w:r w:rsidRPr="001A7AE6">
        <w:rPr>
          <w:lang w:val="en-US"/>
        </w:rPr>
        <w:t xml:space="preserve">The Portlet API includes a </w:t>
      </w:r>
      <w:r w:rsidRPr="001A7AE6">
        <w:rPr>
          <w:rFonts w:ascii="Courier" w:hAnsi="Courier"/>
          <w:sz w:val="20"/>
          <w:lang w:val="en-US"/>
        </w:rPr>
        <w:t>GenericPortlet</w:t>
      </w:r>
      <w:r w:rsidRPr="001A7AE6">
        <w:rPr>
          <w:lang w:val="en-US"/>
        </w:rPr>
        <w:t xml:space="preserve"> class that implements the </w:t>
      </w:r>
      <w:r w:rsidRPr="001A7AE6">
        <w:rPr>
          <w:rFonts w:ascii="Courier" w:hAnsi="Courier"/>
          <w:sz w:val="20"/>
          <w:lang w:val="en-US"/>
        </w:rPr>
        <w:t>Portlet, EventPortlet</w:t>
      </w:r>
      <w:r w:rsidR="00DD21C2">
        <w:rPr>
          <w:rFonts w:ascii="Courier" w:hAnsi="Courier"/>
          <w:sz w:val="20"/>
          <w:lang w:val="en-US"/>
        </w:rPr>
        <w:t>, HeaderPortlet,</w:t>
      </w:r>
      <w:r w:rsidRPr="001A7AE6">
        <w:rPr>
          <w:lang w:val="en-US"/>
        </w:rPr>
        <w:t xml:space="preserve"> and </w:t>
      </w:r>
      <w:r w:rsidRPr="001A7AE6">
        <w:rPr>
          <w:rFonts w:ascii="Courier" w:hAnsi="Courier"/>
          <w:sz w:val="20"/>
          <w:lang w:val="en-US"/>
        </w:rPr>
        <w:t>ResourceServingPortlet</w:t>
      </w:r>
      <w:r w:rsidRPr="001A7AE6">
        <w:rPr>
          <w:lang w:val="en-US"/>
        </w:rPr>
        <w:t xml:space="preserve"> interface</w:t>
      </w:r>
      <w:r w:rsidR="00CB4488">
        <w:rPr>
          <w:lang w:val="en-US"/>
        </w:rPr>
        <w:t>s</w:t>
      </w:r>
      <w:r w:rsidRPr="001A7AE6">
        <w:rPr>
          <w:lang w:val="en-US"/>
        </w:rPr>
        <w:t xml:space="preserve"> and provides default functionality. </w:t>
      </w:r>
      <w:r w:rsidRPr="00FC1C13">
        <w:rPr>
          <w:lang w:val="en-US"/>
        </w:rPr>
        <w:t xml:space="preserve">Developers can extend the </w:t>
      </w:r>
      <w:r w:rsidRPr="00FC1C13">
        <w:rPr>
          <w:rFonts w:ascii="Courier" w:hAnsi="Courier"/>
          <w:sz w:val="20"/>
          <w:lang w:val="en-US"/>
        </w:rPr>
        <w:t>GenericPortlet</w:t>
      </w:r>
      <w:r w:rsidRPr="00FC1C13">
        <w:rPr>
          <w:lang w:val="en-US"/>
        </w:rPr>
        <w:t xml:space="preserve"> class to implement their portlets.</w:t>
      </w:r>
    </w:p>
    <w:p w:rsidR="00FC1C13" w:rsidRPr="00FC1C13" w:rsidRDefault="00FC1C13" w:rsidP="00FC1C13">
      <w:pPr>
        <w:pStyle w:val="Standard"/>
        <w:rPr>
          <w:lang w:val="en-US"/>
        </w:rPr>
      </w:pPr>
      <w:r>
        <w:rPr>
          <w:lang w:val="en-US"/>
        </w:rPr>
        <w:t xml:space="preserve">The Portlet API includes a mechanism for identifying portlet lifecycle methods through use of annotations. The portlet methods identified in this manner need not implement the </w:t>
      </w:r>
      <w:r w:rsidR="00DD21C2">
        <w:rPr>
          <w:lang w:val="en-US"/>
        </w:rPr>
        <w:t xml:space="preserve">portlet interfaces named above, but </w:t>
      </w:r>
      <w:r w:rsidR="00736122">
        <w:rPr>
          <w:lang w:val="en-US"/>
        </w:rPr>
        <w:t>each portlet</w:t>
      </w:r>
      <w:r w:rsidR="00D73F49">
        <w:rPr>
          <w:lang w:val="en-US"/>
        </w:rPr>
        <w:t xml:space="preserve"> </w:t>
      </w:r>
      <w:r w:rsidR="00736122">
        <w:rPr>
          <w:lang w:val="en-US"/>
        </w:rPr>
        <w:t xml:space="preserve">method annotation imposes method signature requirements that must be met. </w:t>
      </w:r>
    </w:p>
    <w:p w:rsidR="00FC1C13" w:rsidRPr="00165CC8" w:rsidRDefault="00625367" w:rsidP="00522599">
      <w:pPr>
        <w:pStyle w:val="Heading2"/>
      </w:pPr>
      <w:bookmarkStart w:id="131" w:name="_Toc468260963"/>
      <w:r>
        <w:t>Portlet Identification</w:t>
      </w:r>
      <w:bookmarkEnd w:id="131"/>
    </w:p>
    <w:p w:rsidR="00736122" w:rsidRPr="00165CC8" w:rsidRDefault="00736122" w:rsidP="00522599">
      <w:pPr>
        <w:pStyle w:val="Standard"/>
        <w:rPr>
          <w:lang w:val="en-US"/>
        </w:rPr>
      </w:pPr>
      <w:r w:rsidRPr="00165CC8">
        <w:rPr>
          <w:lang w:val="en-US"/>
        </w:rPr>
        <w:t>The portlet configuration along with the po</w:t>
      </w:r>
      <w:r w:rsidR="006733EA" w:rsidRPr="00165CC8">
        <w:rPr>
          <w:lang w:val="en-US"/>
        </w:rPr>
        <w:t>rtlet method annotations define</w:t>
      </w:r>
      <w:r w:rsidRPr="00165CC8">
        <w:rPr>
          <w:lang w:val="en-US"/>
        </w:rPr>
        <w:t xml:space="preserve"> the portlets available in the portlet application. Each portlet in the portlet application is uniquely identified by the portlet name.</w:t>
      </w:r>
      <w:r w:rsidR="00AB33AF">
        <w:rPr>
          <w:lang w:val="en-US"/>
        </w:rPr>
        <w:t xml:space="preserve"> The portlet name must be a non-empty string that does not contain leading or trailing white space characters.</w:t>
      </w:r>
    </w:p>
    <w:p w:rsidR="00FC1C13" w:rsidRPr="00FC1C13" w:rsidRDefault="00FC1C13" w:rsidP="00522599">
      <w:pPr>
        <w:pStyle w:val="Heading2"/>
      </w:pPr>
      <w:bookmarkStart w:id="132" w:name="_Toc447891943"/>
      <w:bookmarkStart w:id="133" w:name="_Toc451500457"/>
      <w:bookmarkStart w:id="134" w:name="_Toc452618554"/>
      <w:bookmarkStart w:id="135" w:name="_Toc455552350"/>
      <w:bookmarkStart w:id="136" w:name="_Toc455555797"/>
      <w:bookmarkStart w:id="137" w:name="_Toc415140794"/>
      <w:bookmarkStart w:id="138" w:name="_Ref430272332"/>
      <w:bookmarkStart w:id="139" w:name="_Toc468260964"/>
      <w:bookmarkEnd w:id="132"/>
      <w:bookmarkEnd w:id="133"/>
      <w:bookmarkEnd w:id="134"/>
      <w:bookmarkEnd w:id="135"/>
      <w:bookmarkEnd w:id="136"/>
      <w:r w:rsidRPr="00FC1C13">
        <w:t>Portlet Life Cycle</w:t>
      </w:r>
      <w:bookmarkEnd w:id="137"/>
      <w:r w:rsidR="00AE4D70">
        <w:t xml:space="preserve"> Methods</w:t>
      </w:r>
      <w:bookmarkEnd w:id="138"/>
      <w:bookmarkEnd w:id="139"/>
    </w:p>
    <w:p w:rsidR="00313966" w:rsidRDefault="00736122" w:rsidP="00522599">
      <w:pPr>
        <w:pStyle w:val="Standard"/>
        <w:rPr>
          <w:lang w:val="en-US"/>
        </w:rPr>
      </w:pPr>
      <w:r>
        <w:rPr>
          <w:lang w:val="en-US"/>
        </w:rPr>
        <w:t>The portlet container manages the</w:t>
      </w:r>
      <w:r w:rsidR="00FC1C13" w:rsidRPr="00522599">
        <w:rPr>
          <w:lang w:val="en-US"/>
        </w:rPr>
        <w:t xml:space="preserve"> po</w:t>
      </w:r>
      <w:r w:rsidR="00522599" w:rsidRPr="00522599">
        <w:rPr>
          <w:lang w:val="en-US"/>
        </w:rPr>
        <w:t>rtlet through a well-</w:t>
      </w:r>
      <w:r w:rsidR="00522599">
        <w:rPr>
          <w:lang w:val="en-US"/>
        </w:rPr>
        <w:t>defined life</w:t>
      </w:r>
      <w:r w:rsidR="00FC1C13" w:rsidRPr="00522599">
        <w:rPr>
          <w:lang w:val="en-US"/>
        </w:rPr>
        <w:t>cycle that defines how it is loaded, instantiated</w:t>
      </w:r>
      <w:r>
        <w:rPr>
          <w:lang w:val="en-US"/>
        </w:rPr>
        <w:t>,</w:t>
      </w:r>
      <w:r w:rsidR="00FC1C13" w:rsidRPr="00522599">
        <w:rPr>
          <w:lang w:val="en-US"/>
        </w:rPr>
        <w:t xml:space="preserve"> initialized, handles requests from clients, and is taken out of service. </w:t>
      </w:r>
    </w:p>
    <w:p w:rsidR="00313966" w:rsidRDefault="00AE4D70" w:rsidP="00522599">
      <w:pPr>
        <w:pStyle w:val="Standard"/>
        <w:rPr>
          <w:lang w:val="en-US"/>
        </w:rPr>
      </w:pPr>
      <w:r>
        <w:rPr>
          <w:lang w:val="en-US"/>
        </w:rPr>
        <w:t xml:space="preserve">The </w:t>
      </w:r>
      <w:r w:rsidRPr="003F02C0">
        <w:rPr>
          <w:rStyle w:val="inlinecode"/>
          <w:lang w:val="en-US"/>
        </w:rPr>
        <w:t>Portlet</w:t>
      </w:r>
      <w:r>
        <w:rPr>
          <w:lang w:val="en-US"/>
        </w:rPr>
        <w:t xml:space="preserve"> interface </w:t>
      </w:r>
      <w:r w:rsidRPr="003F02C0">
        <w:rPr>
          <w:rStyle w:val="inlinecode"/>
          <w:lang w:val="en-US"/>
        </w:rPr>
        <w:t>init</w:t>
      </w:r>
      <w:r>
        <w:rPr>
          <w:lang w:val="en-US"/>
        </w:rPr>
        <w:t xml:space="preserve"> and </w:t>
      </w:r>
      <w:r w:rsidRPr="003F02C0">
        <w:rPr>
          <w:rStyle w:val="inlinecode"/>
          <w:lang w:val="en-US"/>
        </w:rPr>
        <w:t>destroy</w:t>
      </w:r>
      <w:r>
        <w:rPr>
          <w:lang w:val="en-US"/>
        </w:rPr>
        <w:t xml:space="preserve"> methods are used to initialize the portlet and take it out of service, respectively.</w:t>
      </w:r>
      <w:r w:rsidR="00DC21FB">
        <w:rPr>
          <w:lang w:val="en-US"/>
        </w:rPr>
        <w:t xml:space="preserve"> The corresponding method annotations are </w:t>
      </w:r>
      <w:r w:rsidR="00DC21FB">
        <w:rPr>
          <w:rStyle w:val="inlinecode"/>
          <w:lang w:val="en-US"/>
        </w:rPr>
        <w:t>@InitMethod</w:t>
      </w:r>
      <w:r w:rsidR="00DC21FB">
        <w:rPr>
          <w:lang w:val="en-US"/>
        </w:rPr>
        <w:t xml:space="preserve"> and </w:t>
      </w:r>
      <w:r w:rsidR="00DC21FB">
        <w:rPr>
          <w:rStyle w:val="inlinecode"/>
          <w:lang w:val="en-US"/>
        </w:rPr>
        <w:t>@DestroyMethod</w:t>
      </w:r>
      <w:r w:rsidR="00DC21FB">
        <w:rPr>
          <w:lang w:val="en-US"/>
        </w:rPr>
        <w:t>.</w:t>
      </w:r>
    </w:p>
    <w:p w:rsidR="00A83A17" w:rsidRPr="007676E0" w:rsidRDefault="00AE4D70" w:rsidP="00A83A17">
      <w:pPr>
        <w:pStyle w:val="Standard"/>
        <w:rPr>
          <w:lang w:val="en-US"/>
        </w:rPr>
      </w:pPr>
      <w:r>
        <w:rPr>
          <w:lang w:val="en-US"/>
        </w:rPr>
        <w:t xml:space="preserve">The request processing methods are the </w:t>
      </w:r>
      <w:r w:rsidRPr="003F02C0">
        <w:rPr>
          <w:rStyle w:val="inlinecode"/>
          <w:lang w:val="en-US"/>
        </w:rPr>
        <w:t>Portlet</w:t>
      </w:r>
      <w:r>
        <w:rPr>
          <w:lang w:val="en-US"/>
        </w:rPr>
        <w:t xml:space="preserve"> interface </w:t>
      </w:r>
      <w:r w:rsidRPr="003F02C0">
        <w:rPr>
          <w:rStyle w:val="inlinecode"/>
          <w:lang w:val="en-US"/>
        </w:rPr>
        <w:t>processAction</w:t>
      </w:r>
      <w:r>
        <w:rPr>
          <w:lang w:val="en-US"/>
        </w:rPr>
        <w:t xml:space="preserve"> and </w:t>
      </w:r>
      <w:r w:rsidRPr="003F02C0">
        <w:rPr>
          <w:rStyle w:val="inlinecode"/>
          <w:lang w:val="en-US"/>
        </w:rPr>
        <w:t>render</w:t>
      </w:r>
      <w:r>
        <w:rPr>
          <w:lang w:val="en-US"/>
        </w:rPr>
        <w:t xml:space="preserve"> methods, the </w:t>
      </w:r>
      <w:r w:rsidRPr="003F02C0">
        <w:rPr>
          <w:rStyle w:val="inlinecode"/>
          <w:lang w:val="en-US"/>
        </w:rPr>
        <w:t>HeaderPortlet</w:t>
      </w:r>
      <w:r>
        <w:rPr>
          <w:lang w:val="en-US"/>
        </w:rPr>
        <w:t xml:space="preserve"> interface </w:t>
      </w:r>
      <w:r w:rsidRPr="003F02C0">
        <w:rPr>
          <w:rStyle w:val="inlinecode"/>
          <w:lang w:val="en-US"/>
        </w:rPr>
        <w:t>renderHeader</w:t>
      </w:r>
      <w:r>
        <w:rPr>
          <w:lang w:val="en-US"/>
        </w:rPr>
        <w:t xml:space="preserve"> method, the </w:t>
      </w:r>
      <w:r w:rsidRPr="003F02C0">
        <w:rPr>
          <w:rStyle w:val="inlinecode"/>
          <w:lang w:val="en-US"/>
        </w:rPr>
        <w:t>EventPortlet</w:t>
      </w:r>
      <w:r>
        <w:rPr>
          <w:lang w:val="en-US"/>
        </w:rPr>
        <w:t xml:space="preserve"> interface </w:t>
      </w:r>
      <w:r w:rsidRPr="003F02C0">
        <w:rPr>
          <w:rStyle w:val="inlinecode"/>
          <w:lang w:val="en-US"/>
        </w:rPr>
        <w:t>processEvent</w:t>
      </w:r>
      <w:r>
        <w:rPr>
          <w:lang w:val="en-US"/>
        </w:rPr>
        <w:t xml:space="preserve"> method, and the </w:t>
      </w:r>
      <w:r w:rsidRPr="00EC43F7">
        <w:rPr>
          <w:rStyle w:val="inlinecode"/>
          <w:lang w:val="en-US"/>
        </w:rPr>
        <w:t>ResourceServingPortle</w:t>
      </w:r>
      <w:r w:rsidRPr="00712DE9">
        <w:rPr>
          <w:rStyle w:val="inlinecode"/>
          <w:lang w:val="en-US"/>
        </w:rPr>
        <w:t>t</w:t>
      </w:r>
      <w:r>
        <w:rPr>
          <w:lang w:val="en-US"/>
        </w:rPr>
        <w:t xml:space="preserve"> interface </w:t>
      </w:r>
      <w:r w:rsidRPr="003F02C0">
        <w:rPr>
          <w:rStyle w:val="inlinecode"/>
          <w:lang w:val="en-US"/>
        </w:rPr>
        <w:t>serveResource</w:t>
      </w:r>
      <w:r>
        <w:rPr>
          <w:lang w:val="en-US"/>
        </w:rPr>
        <w:t xml:space="preserve"> method. </w:t>
      </w:r>
    </w:p>
    <w:p w:rsidR="00AE4D70" w:rsidRDefault="00AE4D70" w:rsidP="00522599">
      <w:pPr>
        <w:pStyle w:val="Standard"/>
        <w:rPr>
          <w:lang w:val="en-US"/>
        </w:rPr>
      </w:pPr>
      <w:r>
        <w:rPr>
          <w:lang w:val="en-US"/>
        </w:rPr>
        <w:t xml:space="preserve">The corresponding </w:t>
      </w:r>
      <w:r w:rsidR="00DD7497">
        <w:rPr>
          <w:lang w:val="en-US"/>
        </w:rPr>
        <w:t>portlet</w:t>
      </w:r>
      <w:r w:rsidR="00BF30AA">
        <w:rPr>
          <w:lang w:val="en-US"/>
        </w:rPr>
        <w:t xml:space="preserve"> request processing</w:t>
      </w:r>
      <w:r w:rsidR="00DD7497">
        <w:rPr>
          <w:lang w:val="en-US"/>
        </w:rPr>
        <w:t xml:space="preserve"> </w:t>
      </w:r>
      <w:r w:rsidR="00A83A17">
        <w:rPr>
          <w:lang w:val="en-US"/>
        </w:rPr>
        <w:t>m</w:t>
      </w:r>
      <w:r>
        <w:rPr>
          <w:lang w:val="en-US"/>
        </w:rPr>
        <w:t xml:space="preserve">ethod annotations are </w:t>
      </w:r>
      <w:r w:rsidRPr="003F02C0">
        <w:rPr>
          <w:rStyle w:val="inlinecode"/>
          <w:lang w:val="en-US"/>
        </w:rPr>
        <w:t>@ActionMethod</w:t>
      </w:r>
      <w:r>
        <w:rPr>
          <w:lang w:val="en-US"/>
        </w:rPr>
        <w:t xml:space="preserve">, </w:t>
      </w:r>
      <w:r w:rsidRPr="003F02C0">
        <w:rPr>
          <w:rStyle w:val="inlinecode"/>
          <w:lang w:val="en-US"/>
        </w:rPr>
        <w:t>@RenderMethod</w:t>
      </w:r>
      <w:r>
        <w:rPr>
          <w:lang w:val="en-US"/>
        </w:rPr>
        <w:t xml:space="preserve">, </w:t>
      </w:r>
      <w:r w:rsidR="006733EA" w:rsidRPr="006E5514">
        <w:rPr>
          <w:rStyle w:val="inlinecode"/>
          <w:lang w:val="en-US"/>
        </w:rPr>
        <w:t>@HeaderMethod</w:t>
      </w:r>
      <w:r w:rsidR="006733EA">
        <w:rPr>
          <w:lang w:val="en-US"/>
        </w:rPr>
        <w:t xml:space="preserve">, </w:t>
      </w:r>
      <w:r w:rsidRPr="003F02C0">
        <w:rPr>
          <w:rStyle w:val="inlinecode"/>
          <w:lang w:val="en-US"/>
        </w:rPr>
        <w:t>@EventMethod</w:t>
      </w:r>
      <w:r>
        <w:rPr>
          <w:lang w:val="en-US"/>
        </w:rPr>
        <w:t xml:space="preserve">, and </w:t>
      </w:r>
      <w:r w:rsidRPr="003F02C0">
        <w:rPr>
          <w:rStyle w:val="inlinecode"/>
          <w:lang w:val="en-US"/>
        </w:rPr>
        <w:t>@ServeResourceMethod</w:t>
      </w:r>
      <w:r>
        <w:rPr>
          <w:lang w:val="en-US"/>
        </w:rPr>
        <w:t xml:space="preserve">, respectively. </w:t>
      </w:r>
      <w:r w:rsidR="00A83A17">
        <w:rPr>
          <w:lang w:val="en-US"/>
        </w:rPr>
        <w:t xml:space="preserve">The portlet lifecycle methods that are not </w:t>
      </w:r>
      <w:r w:rsidR="00785364">
        <w:rPr>
          <w:lang w:val="en-US"/>
        </w:rPr>
        <w:t>implemented by a portlet class but are instead</w:t>
      </w:r>
      <w:r w:rsidR="00A83A17">
        <w:rPr>
          <w:lang w:val="en-US"/>
        </w:rPr>
        <w:t xml:space="preserve"> identified through these annotations </w:t>
      </w:r>
      <w:r w:rsidR="00785364">
        <w:rPr>
          <w:lang w:val="en-US"/>
        </w:rPr>
        <w:t>are referred to as annotated portlet lifecycle methods.</w:t>
      </w:r>
    </w:p>
    <w:p w:rsidR="00AE4D70" w:rsidRDefault="00FC620A" w:rsidP="00522599">
      <w:pPr>
        <w:pStyle w:val="Standard"/>
        <w:rPr>
          <w:lang w:val="en-US"/>
        </w:rPr>
      </w:pPr>
      <w:r>
        <w:rPr>
          <w:lang w:val="en-US"/>
        </w:rPr>
        <w:t xml:space="preserve">The </w:t>
      </w:r>
      <w:r w:rsidR="00DD7497">
        <w:rPr>
          <w:lang w:val="en-US"/>
        </w:rPr>
        <w:t xml:space="preserve">portlet </w:t>
      </w:r>
      <w:r>
        <w:rPr>
          <w:lang w:val="en-US"/>
        </w:rPr>
        <w:t>method annotations</w:t>
      </w:r>
      <w:r w:rsidR="003E4256">
        <w:rPr>
          <w:lang w:val="en-US"/>
        </w:rPr>
        <w:t xml:space="preserve"> named above</w:t>
      </w:r>
      <w:r w:rsidR="00445B8A">
        <w:rPr>
          <w:lang w:val="en-US"/>
        </w:rPr>
        <w:t xml:space="preserve"> may </w:t>
      </w:r>
      <w:r>
        <w:rPr>
          <w:lang w:val="en-US"/>
        </w:rPr>
        <w:t xml:space="preserve">in some cases be used to annotate methods defined through the portlet interfaces in order to contribute configuration data. However, </w:t>
      </w:r>
      <w:r w:rsidR="00FF6144">
        <w:rPr>
          <w:lang w:val="en-US"/>
        </w:rPr>
        <w:t>their</w:t>
      </w:r>
      <w:r>
        <w:rPr>
          <w:lang w:val="en-US"/>
        </w:rPr>
        <w:t xml:space="preserve"> </w:t>
      </w:r>
      <w:r w:rsidR="00FF6144">
        <w:rPr>
          <w:lang w:val="en-US"/>
        </w:rPr>
        <w:t xml:space="preserve">primary purpose is to identify portlet methods contained within managed beans, as will be discussed </w:t>
      </w:r>
      <w:r w:rsidR="00D73F49">
        <w:rPr>
          <w:lang w:val="en-US"/>
        </w:rPr>
        <w:t xml:space="preserve">in Section </w:t>
      </w:r>
      <w:r w:rsidR="00D73F49">
        <w:rPr>
          <w:lang w:val="en-US"/>
        </w:rPr>
        <w:fldChar w:fldCharType="begin"/>
      </w:r>
      <w:r w:rsidR="00D73F49">
        <w:rPr>
          <w:lang w:val="en-US"/>
        </w:rPr>
        <w:instrText xml:space="preserve"> REF _Ref427053547 \w \h </w:instrText>
      </w:r>
      <w:r w:rsidR="00D73F49">
        <w:rPr>
          <w:lang w:val="en-US"/>
        </w:rPr>
      </w:r>
      <w:r w:rsidR="00D73F49">
        <w:rPr>
          <w:lang w:val="en-US"/>
        </w:rPr>
        <w:fldChar w:fldCharType="separate"/>
      </w:r>
      <w:r w:rsidR="003B17E8">
        <w:rPr>
          <w:lang w:val="en-US"/>
        </w:rPr>
        <w:t>4.8</w:t>
      </w:r>
      <w:r w:rsidR="00D73F49">
        <w:rPr>
          <w:lang w:val="en-US"/>
        </w:rPr>
        <w:fldChar w:fldCharType="end"/>
      </w:r>
      <w:r w:rsidR="00D73F49">
        <w:rPr>
          <w:lang w:val="en-US"/>
        </w:rPr>
        <w:t xml:space="preserve"> </w:t>
      </w:r>
      <w:r w:rsidR="00D73F49">
        <w:rPr>
          <w:lang w:val="en-US"/>
        </w:rPr>
        <w:fldChar w:fldCharType="begin"/>
      </w:r>
      <w:r w:rsidR="00D73F49">
        <w:rPr>
          <w:lang w:val="en-US"/>
        </w:rPr>
        <w:instrText xml:space="preserve"> REF _Ref427053547 \h </w:instrText>
      </w:r>
      <w:r w:rsidR="00D73F49">
        <w:rPr>
          <w:lang w:val="en-US"/>
        </w:rPr>
      </w:r>
      <w:r w:rsidR="00D73F49">
        <w:rPr>
          <w:lang w:val="en-US"/>
        </w:rPr>
        <w:fldChar w:fldCharType="separate"/>
      </w:r>
      <w:r w:rsidR="003B17E8" w:rsidRPr="003B17E8">
        <w:rPr>
          <w:lang w:val="en-US"/>
        </w:rPr>
        <w:t>Extended Annotation-Based Dispatching</w:t>
      </w:r>
      <w:r w:rsidR="00D73F49">
        <w:rPr>
          <w:lang w:val="en-US"/>
        </w:rPr>
        <w:fldChar w:fldCharType="end"/>
      </w:r>
      <w:r w:rsidR="00D73F49">
        <w:rPr>
          <w:lang w:val="en-US"/>
        </w:rPr>
        <w:t xml:space="preserve"> on page </w:t>
      </w:r>
      <w:r w:rsidR="00D73F49">
        <w:rPr>
          <w:lang w:val="en-US"/>
        </w:rPr>
        <w:fldChar w:fldCharType="begin"/>
      </w:r>
      <w:r w:rsidR="00D73F49">
        <w:rPr>
          <w:lang w:val="en-US"/>
        </w:rPr>
        <w:instrText xml:space="preserve"> PAGEREF _Ref427053547 \h </w:instrText>
      </w:r>
      <w:r w:rsidR="00D73F49">
        <w:rPr>
          <w:lang w:val="en-US"/>
        </w:rPr>
      </w:r>
      <w:r w:rsidR="00D73F49">
        <w:rPr>
          <w:lang w:val="en-US"/>
        </w:rPr>
        <w:fldChar w:fldCharType="separate"/>
      </w:r>
      <w:r w:rsidR="003B17E8">
        <w:rPr>
          <w:noProof/>
          <w:lang w:val="en-US"/>
        </w:rPr>
        <w:t>33</w:t>
      </w:r>
      <w:r w:rsidR="00D73F49">
        <w:rPr>
          <w:lang w:val="en-US"/>
        </w:rPr>
        <w:fldChar w:fldCharType="end"/>
      </w:r>
      <w:r w:rsidR="00FF6144">
        <w:rPr>
          <w:lang w:val="en-US"/>
        </w:rPr>
        <w:t>.</w:t>
      </w:r>
    </w:p>
    <w:p w:rsidR="001E7D66" w:rsidRDefault="001E7D66" w:rsidP="00522599">
      <w:pPr>
        <w:pStyle w:val="Standard"/>
        <w:rPr>
          <w:lang w:val="en-US"/>
        </w:rPr>
      </w:pPr>
      <w:r>
        <w:rPr>
          <w:lang w:val="en-US"/>
        </w:rPr>
        <w:lastRenderedPageBreak/>
        <w:t xml:space="preserve">Since the portlet lifecycle methods may be identified either through implementation of an interface or through application of an annotation, discussion in </w:t>
      </w:r>
      <w:r w:rsidR="00DD7497">
        <w:rPr>
          <w:lang w:val="en-US"/>
        </w:rPr>
        <w:t xml:space="preserve">this chapter will refer to the lifecycle </w:t>
      </w:r>
      <w:r>
        <w:rPr>
          <w:lang w:val="en-US"/>
        </w:rPr>
        <w:t>methods generically using the names init, destroy, action, event, render</w:t>
      </w:r>
      <w:r w:rsidR="006733EA">
        <w:rPr>
          <w:lang w:val="en-US"/>
        </w:rPr>
        <w:t>,</w:t>
      </w:r>
      <w:r w:rsidR="006733EA" w:rsidRPr="006733EA">
        <w:rPr>
          <w:lang w:val="en-US"/>
        </w:rPr>
        <w:t xml:space="preserve"> </w:t>
      </w:r>
      <w:r w:rsidR="006733EA">
        <w:rPr>
          <w:lang w:val="en-US"/>
        </w:rPr>
        <w:t>header,</w:t>
      </w:r>
      <w:r>
        <w:rPr>
          <w:lang w:val="en-US"/>
        </w:rPr>
        <w:t xml:space="preserve"> and resource when it is not necessary to be more specific. </w:t>
      </w:r>
    </w:p>
    <w:p w:rsidR="00FC1C13" w:rsidRPr="00165CC8" w:rsidRDefault="00FC1C13" w:rsidP="00451649">
      <w:pPr>
        <w:pStyle w:val="Heading3"/>
      </w:pPr>
      <w:bookmarkStart w:id="140" w:name="_Toc430613542"/>
      <w:bookmarkStart w:id="141" w:name="_Toc430614018"/>
      <w:bookmarkStart w:id="142" w:name="_Toc430614455"/>
      <w:bookmarkStart w:id="143" w:name="_Toc430614888"/>
      <w:bookmarkStart w:id="144" w:name="_Toc430615321"/>
      <w:bookmarkStart w:id="145" w:name="_Toc430615751"/>
      <w:bookmarkStart w:id="146" w:name="_Toc430616183"/>
      <w:bookmarkStart w:id="147" w:name="_Toc430616613"/>
      <w:bookmarkStart w:id="148" w:name="_Toc431562098"/>
      <w:bookmarkStart w:id="149" w:name="_Toc431562534"/>
      <w:bookmarkStart w:id="150" w:name="_Toc431807537"/>
      <w:bookmarkStart w:id="151" w:name="_Toc430613543"/>
      <w:bookmarkStart w:id="152" w:name="_Toc430614019"/>
      <w:bookmarkStart w:id="153" w:name="_Toc430614456"/>
      <w:bookmarkStart w:id="154" w:name="_Toc430614889"/>
      <w:bookmarkStart w:id="155" w:name="_Toc430615322"/>
      <w:bookmarkStart w:id="156" w:name="_Toc430615752"/>
      <w:bookmarkStart w:id="157" w:name="_Toc430616184"/>
      <w:bookmarkStart w:id="158" w:name="_Toc430616614"/>
      <w:bookmarkStart w:id="159" w:name="_Toc431562099"/>
      <w:bookmarkStart w:id="160" w:name="_Toc431562535"/>
      <w:bookmarkStart w:id="161" w:name="_Toc431807538"/>
      <w:bookmarkStart w:id="162" w:name="_Toc415140795"/>
      <w:bookmarkStart w:id="163" w:name="_Toc46826096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165CC8">
        <w:t>Loading and Instantiation</w:t>
      </w:r>
      <w:bookmarkEnd w:id="162"/>
      <w:bookmarkEnd w:id="163"/>
    </w:p>
    <w:p w:rsidR="00FC1C13" w:rsidRPr="00165CC8" w:rsidRDefault="00FC1C13" w:rsidP="00522599">
      <w:pPr>
        <w:pStyle w:val="Standard"/>
        <w:rPr>
          <w:lang w:val="en-US"/>
        </w:rPr>
      </w:pPr>
      <w:r w:rsidRPr="00165CC8">
        <w:rPr>
          <w:lang w:val="en-US"/>
        </w:rPr>
        <w:t xml:space="preserve">The portlet container is responsible for loading and instantiating portlets. The loading and instantiation can occur when the portlet container starts the portlet application, or </w:t>
      </w:r>
      <w:r w:rsidR="009E3EBF" w:rsidRPr="00165CC8">
        <w:rPr>
          <w:lang w:val="en-US"/>
        </w:rPr>
        <w:t xml:space="preserve">can be </w:t>
      </w:r>
      <w:r w:rsidRPr="00165CC8">
        <w:rPr>
          <w:lang w:val="en-US"/>
        </w:rPr>
        <w:t>delayed until the portlet container determines the portlet is needed to service a request.</w:t>
      </w:r>
    </w:p>
    <w:p w:rsidR="00FC1C13" w:rsidRPr="00165CC8" w:rsidRDefault="00FC1C13" w:rsidP="00522599">
      <w:pPr>
        <w:pStyle w:val="Standard"/>
        <w:rPr>
          <w:lang w:val="en-US"/>
        </w:rPr>
      </w:pPr>
      <w:r w:rsidRPr="00165CC8">
        <w:rPr>
          <w:lang w:val="en-US"/>
        </w:rPr>
        <w:t xml:space="preserve">The portlet container must load the portlet class using the same </w:t>
      </w:r>
      <w:r w:rsidRPr="00165CC8">
        <w:rPr>
          <w:rStyle w:val="inlinecode"/>
          <w:lang w:val="en-US"/>
        </w:rPr>
        <w:t>ClassLoader</w:t>
      </w:r>
      <w:r w:rsidRPr="00165CC8">
        <w:rPr>
          <w:lang w:val="en-US"/>
        </w:rPr>
        <w:t xml:space="preserve"> the servlet container uses for the web application part of the portlet application. After loading the portlet classes, the portlet container instantiates them for use.</w:t>
      </w:r>
    </w:p>
    <w:p w:rsidR="00625367" w:rsidRPr="001A7AE6" w:rsidRDefault="00625367" w:rsidP="00625367">
      <w:pPr>
        <w:pStyle w:val="Standard"/>
        <w:rPr>
          <w:lang w:val="en-US"/>
        </w:rPr>
      </w:pPr>
      <w:r>
        <w:rPr>
          <w:lang w:val="en-US"/>
        </w:rPr>
        <w:t>For portlets not contained in valid CDI bean archives, t</w:t>
      </w:r>
      <w:r w:rsidRPr="00F816FC">
        <w:rPr>
          <w:lang w:val="en-US"/>
        </w:rPr>
        <w:t>he portlet container may instantiate only one portlet object per unique portlet definition per virtual machine (VM).</w:t>
      </w:r>
      <w:r w:rsidRPr="001A7AE6">
        <w:rPr>
          <w:lang w:val="en-US"/>
        </w:rPr>
        <w:t xml:space="preserve"> </w:t>
      </w:r>
      <w:r>
        <w:rPr>
          <w:lang w:val="en-US"/>
        </w:rPr>
        <w:t>If the portlet is contained in a CDI bean archive, the portlet container must instantiate the classes containing portlet methods through the CDI container.</w:t>
      </w:r>
    </w:p>
    <w:p w:rsidR="002B47E9" w:rsidRPr="001A7AE6" w:rsidRDefault="002B47E9" w:rsidP="00522599">
      <w:pPr>
        <w:pStyle w:val="Standard"/>
        <w:rPr>
          <w:lang w:val="en-US"/>
        </w:rPr>
      </w:pPr>
      <w:r w:rsidRPr="00165CC8">
        <w:rPr>
          <w:lang w:val="en-US"/>
        </w:rPr>
        <w:t xml:space="preserve">See also Section </w:t>
      </w:r>
      <w:r w:rsidRPr="00165CC8">
        <w:rPr>
          <w:lang w:val="en-US"/>
        </w:rPr>
        <w:fldChar w:fldCharType="begin"/>
      </w:r>
      <w:r w:rsidRPr="00165CC8">
        <w:rPr>
          <w:lang w:val="en-US"/>
        </w:rPr>
        <w:instrText xml:space="preserve"> REF _Ref430266470 \w \h </w:instrText>
      </w:r>
      <w:r w:rsidR="003E4256" w:rsidRPr="00165CC8">
        <w:rPr>
          <w:lang w:val="en-US"/>
        </w:rPr>
        <w:instrText xml:space="preserve"> \* MERGEFORMAT </w:instrText>
      </w:r>
      <w:r w:rsidRPr="00165CC8">
        <w:rPr>
          <w:lang w:val="en-US"/>
        </w:rPr>
      </w:r>
      <w:r w:rsidRPr="00165CC8">
        <w:rPr>
          <w:lang w:val="en-US"/>
        </w:rPr>
        <w:fldChar w:fldCharType="separate"/>
      </w:r>
      <w:r w:rsidR="003B17E8">
        <w:rPr>
          <w:lang w:val="en-US"/>
        </w:rPr>
        <w:t>20.1</w:t>
      </w:r>
      <w:r w:rsidRPr="00165CC8">
        <w:rPr>
          <w:lang w:val="en-US"/>
        </w:rPr>
        <w:fldChar w:fldCharType="end"/>
      </w:r>
      <w:r w:rsidRPr="00165CC8">
        <w:rPr>
          <w:lang w:val="en-US"/>
        </w:rPr>
        <w:t xml:space="preserve"> </w:t>
      </w:r>
      <w:r w:rsidRPr="00165CC8">
        <w:rPr>
          <w:lang w:val="en-US"/>
        </w:rPr>
        <w:fldChar w:fldCharType="begin"/>
      </w:r>
      <w:r w:rsidRPr="00165CC8">
        <w:rPr>
          <w:lang w:val="en-US"/>
        </w:rPr>
        <w:instrText xml:space="preserve"> REF _Ref430266478 \h </w:instrText>
      </w:r>
      <w:r w:rsidR="003E4256" w:rsidRPr="00165CC8">
        <w:rPr>
          <w:lang w:val="en-US"/>
        </w:rPr>
        <w:instrText xml:space="preserve"> \* MERGEFORMAT </w:instrText>
      </w:r>
      <w:r w:rsidRPr="00165CC8">
        <w:rPr>
          <w:lang w:val="en-US"/>
        </w:rPr>
      </w:r>
      <w:r w:rsidRPr="00165CC8">
        <w:rPr>
          <w:lang w:val="en-US"/>
        </w:rPr>
        <w:fldChar w:fldCharType="separate"/>
      </w:r>
      <w:r w:rsidR="003B17E8" w:rsidRPr="003B17E8">
        <w:rPr>
          <w:lang w:val="en-US"/>
        </w:rPr>
        <w:t>Portlet Instantiation</w:t>
      </w:r>
      <w:r w:rsidRPr="00165CC8">
        <w:rPr>
          <w:lang w:val="en-US"/>
        </w:rPr>
        <w:fldChar w:fldCharType="end"/>
      </w:r>
      <w:r w:rsidRPr="00165CC8">
        <w:rPr>
          <w:lang w:val="en-US"/>
        </w:rPr>
        <w:t xml:space="preserve"> on page </w:t>
      </w:r>
      <w:r w:rsidRPr="00165CC8">
        <w:rPr>
          <w:lang w:val="en-US"/>
        </w:rPr>
        <w:fldChar w:fldCharType="begin"/>
      </w:r>
      <w:r w:rsidRPr="00165CC8">
        <w:rPr>
          <w:lang w:val="en-US"/>
        </w:rPr>
        <w:instrText xml:space="preserve"> PAGEREF _Ref430266487 \h </w:instrText>
      </w:r>
      <w:r w:rsidRPr="00165CC8">
        <w:rPr>
          <w:lang w:val="en-US"/>
        </w:rPr>
      </w:r>
      <w:r w:rsidRPr="00165CC8">
        <w:rPr>
          <w:lang w:val="en-US"/>
        </w:rPr>
        <w:fldChar w:fldCharType="separate"/>
      </w:r>
      <w:r w:rsidR="003B17E8">
        <w:rPr>
          <w:noProof/>
          <w:lang w:val="en-US"/>
        </w:rPr>
        <w:t>119</w:t>
      </w:r>
      <w:r w:rsidRPr="00165CC8">
        <w:rPr>
          <w:lang w:val="en-US"/>
        </w:rPr>
        <w:fldChar w:fldCharType="end"/>
      </w:r>
      <w:r w:rsidR="006733EA" w:rsidRPr="00165CC8">
        <w:rPr>
          <w:lang w:val="en-US"/>
        </w:rPr>
        <w:t xml:space="preserve"> for information on portlet instantiation when a CDI container is present</w:t>
      </w:r>
      <w:r w:rsidRPr="00165CC8">
        <w:rPr>
          <w:lang w:val="en-US"/>
        </w:rPr>
        <w:t>.</w:t>
      </w:r>
    </w:p>
    <w:p w:rsidR="00FC1C13" w:rsidRPr="00FC1C13" w:rsidRDefault="00FC1C13" w:rsidP="00451649">
      <w:pPr>
        <w:pStyle w:val="Heading3"/>
      </w:pPr>
      <w:bookmarkStart w:id="164" w:name="_Toc415140796"/>
      <w:bookmarkStart w:id="165" w:name="_Toc468260966"/>
      <w:r w:rsidRPr="00FC1C13">
        <w:t>Initialization</w:t>
      </w:r>
      <w:bookmarkEnd w:id="164"/>
      <w:bookmarkEnd w:id="165"/>
    </w:p>
    <w:p w:rsidR="00FC1C13" w:rsidRPr="00A37651" w:rsidRDefault="00FC1C13" w:rsidP="00A37651">
      <w:pPr>
        <w:pStyle w:val="Standard"/>
        <w:rPr>
          <w:lang w:val="en-US"/>
        </w:rPr>
      </w:pPr>
      <w:r w:rsidRPr="001A7AE6">
        <w:rPr>
          <w:lang w:val="en-US"/>
        </w:rPr>
        <w:t xml:space="preserve">After the portlet object is instantiated, the portlet container must initialize the portlet before invoking it to handle requests. Initialization is provided so that portlets can initialize costly resources (such as backend connections), and perform other one-time activities. The portlet container must initialize the portlet object by calling </w:t>
      </w:r>
      <w:r w:rsidRPr="004A56CF">
        <w:rPr>
          <w:lang w:val="en-US"/>
        </w:rPr>
        <w:t xml:space="preserve">the </w:t>
      </w:r>
      <w:r w:rsidRPr="003F02C0">
        <w:rPr>
          <w:lang w:val="en-US"/>
        </w:rPr>
        <w:t>init</w:t>
      </w:r>
      <w:r w:rsidRPr="001A7AE6">
        <w:rPr>
          <w:lang w:val="en-US"/>
        </w:rPr>
        <w:t xml:space="preserve"> method with a unique (per portlet definition) object implementing the </w:t>
      </w:r>
      <w:r w:rsidRPr="001A7AE6">
        <w:rPr>
          <w:rStyle w:val="inlinecode"/>
          <w:lang w:val="en-US"/>
        </w:rPr>
        <w:t>PortletConfig</w:t>
      </w:r>
      <w:r w:rsidRPr="001A7AE6">
        <w:rPr>
          <w:lang w:val="en-US"/>
        </w:rPr>
        <w:t xml:space="preserve"> interface. This configuration object provides access to the initialization parameters and the </w:t>
      </w:r>
      <w:r w:rsidRPr="001A7AE6">
        <w:rPr>
          <w:rFonts w:ascii="Courier" w:hAnsi="Courier"/>
          <w:sz w:val="20"/>
          <w:lang w:val="en-US"/>
        </w:rPr>
        <w:t>ResourceBundle</w:t>
      </w:r>
      <w:r w:rsidRPr="001A7AE6">
        <w:rPr>
          <w:lang w:val="en-US"/>
        </w:rPr>
        <w:t xml:space="preserve"> defined in the portlet</w:t>
      </w:r>
      <w:r w:rsidR="006733EA">
        <w:rPr>
          <w:lang w:val="en-US"/>
        </w:rPr>
        <w:t xml:space="preserve"> configuration.</w:t>
      </w:r>
      <w:r w:rsidRPr="001A7AE6">
        <w:rPr>
          <w:lang w:val="en-US"/>
        </w:rPr>
        <w:t xml:space="preserve"> </w:t>
      </w:r>
      <w:r w:rsidR="00663593">
        <w:rPr>
          <w:lang w:val="en-US"/>
        </w:rPr>
        <w:t xml:space="preserve">Refer to </w:t>
      </w:r>
      <w:r w:rsidR="00663593">
        <w:rPr>
          <w:lang w:val="en-US"/>
        </w:rPr>
        <w:fldChar w:fldCharType="begin"/>
      </w:r>
      <w:r w:rsidR="00663593">
        <w:rPr>
          <w:lang w:val="en-US"/>
        </w:rPr>
        <w:instrText xml:space="preserve"> REF _Ref426555216 \w \h </w:instrText>
      </w:r>
      <w:r w:rsidR="00663593">
        <w:rPr>
          <w:lang w:val="en-US"/>
        </w:rPr>
      </w:r>
      <w:r w:rsidR="00663593">
        <w:rPr>
          <w:lang w:val="en-US"/>
        </w:rPr>
        <w:fldChar w:fldCharType="separate"/>
      </w:r>
      <w:r w:rsidR="003B17E8">
        <w:rPr>
          <w:lang w:val="en-US"/>
        </w:rPr>
        <w:t>Chapter 6</w:t>
      </w:r>
      <w:r w:rsidR="00663593">
        <w:rPr>
          <w:lang w:val="en-US"/>
        </w:rPr>
        <w:fldChar w:fldCharType="end"/>
      </w:r>
      <w:r w:rsidR="00663593">
        <w:rPr>
          <w:lang w:val="en-US"/>
        </w:rPr>
        <w:t xml:space="preserve"> </w:t>
      </w:r>
      <w:r w:rsidR="00663593">
        <w:rPr>
          <w:lang w:val="en-US"/>
        </w:rPr>
        <w:fldChar w:fldCharType="begin"/>
      </w:r>
      <w:r w:rsidR="00663593">
        <w:rPr>
          <w:lang w:val="en-US"/>
        </w:rPr>
        <w:instrText xml:space="preserve"> REF _Ref426555216 \h </w:instrText>
      </w:r>
      <w:r w:rsidR="00663593">
        <w:rPr>
          <w:lang w:val="en-US"/>
        </w:rPr>
      </w:r>
      <w:r w:rsidR="00663593">
        <w:rPr>
          <w:lang w:val="en-US"/>
        </w:rPr>
        <w:fldChar w:fldCharType="separate"/>
      </w:r>
      <w:r w:rsidR="003B17E8" w:rsidRPr="00B623AF">
        <w:rPr>
          <w:lang w:val="en-US"/>
        </w:rPr>
        <w:t>The PortletConfig Interface</w:t>
      </w:r>
      <w:r w:rsidR="00663593">
        <w:rPr>
          <w:lang w:val="en-US"/>
        </w:rPr>
        <w:fldChar w:fldCharType="end"/>
      </w:r>
      <w:r w:rsidR="00663593">
        <w:rPr>
          <w:lang w:val="en-US"/>
        </w:rPr>
        <w:t xml:space="preserve"> on page </w:t>
      </w:r>
      <w:r w:rsidR="00663593">
        <w:rPr>
          <w:lang w:val="en-US"/>
        </w:rPr>
        <w:fldChar w:fldCharType="begin"/>
      </w:r>
      <w:r w:rsidR="00663593">
        <w:rPr>
          <w:lang w:val="en-US"/>
        </w:rPr>
        <w:instrText xml:space="preserve"> PAGEREF _Ref426555216 \h </w:instrText>
      </w:r>
      <w:r w:rsidR="00663593">
        <w:rPr>
          <w:lang w:val="en-US"/>
        </w:rPr>
      </w:r>
      <w:r w:rsidR="00663593">
        <w:rPr>
          <w:lang w:val="en-US"/>
        </w:rPr>
        <w:fldChar w:fldCharType="separate"/>
      </w:r>
      <w:r w:rsidR="003B17E8">
        <w:rPr>
          <w:noProof/>
          <w:lang w:val="en-US"/>
        </w:rPr>
        <w:t>45</w:t>
      </w:r>
      <w:r w:rsidR="00663593">
        <w:rPr>
          <w:lang w:val="en-US"/>
        </w:rPr>
        <w:fldChar w:fldCharType="end"/>
      </w:r>
      <w:r w:rsidR="00663593">
        <w:rPr>
          <w:lang w:val="en-US"/>
        </w:rPr>
        <w:t xml:space="preserve"> </w:t>
      </w:r>
      <w:r w:rsidRPr="00A37651">
        <w:rPr>
          <w:lang w:val="en-US"/>
        </w:rPr>
        <w:t xml:space="preserve">for information about the </w:t>
      </w:r>
      <w:r w:rsidRPr="00A37651">
        <w:rPr>
          <w:rStyle w:val="inlinecode"/>
          <w:lang w:val="en-US"/>
        </w:rPr>
        <w:t>PortletConfig</w:t>
      </w:r>
      <w:r w:rsidRPr="00A37651">
        <w:rPr>
          <w:lang w:val="en-US"/>
        </w:rPr>
        <w:t xml:space="preserve"> interface. </w:t>
      </w:r>
      <w:r w:rsidRPr="001A7AE6">
        <w:rPr>
          <w:lang w:val="en-US"/>
        </w:rPr>
        <w:t xml:space="preserve">The configuration object also gives the portlet access to a context object that describes the portlet’s runtime environment. </w:t>
      </w:r>
      <w:r w:rsidR="00663593">
        <w:rPr>
          <w:lang w:val="en-US"/>
        </w:rPr>
        <w:t xml:space="preserve">Refer to </w:t>
      </w:r>
      <w:r w:rsidR="00663593">
        <w:rPr>
          <w:lang w:val="en-US"/>
        </w:rPr>
        <w:fldChar w:fldCharType="begin"/>
      </w:r>
      <w:r w:rsidR="00663593">
        <w:rPr>
          <w:lang w:val="en-US"/>
        </w:rPr>
        <w:instrText xml:space="preserve"> REF _Ref426555262 \w \h </w:instrText>
      </w:r>
      <w:r w:rsidR="00663593">
        <w:rPr>
          <w:lang w:val="en-US"/>
        </w:rPr>
      </w:r>
      <w:r w:rsidR="00663593">
        <w:rPr>
          <w:lang w:val="en-US"/>
        </w:rPr>
        <w:fldChar w:fldCharType="separate"/>
      </w:r>
      <w:r w:rsidR="003B17E8">
        <w:rPr>
          <w:lang w:val="en-US"/>
        </w:rPr>
        <w:t>Chapter 7</w:t>
      </w:r>
      <w:r w:rsidR="00663593">
        <w:rPr>
          <w:lang w:val="en-US"/>
        </w:rPr>
        <w:fldChar w:fldCharType="end"/>
      </w:r>
      <w:r w:rsidR="00663593">
        <w:rPr>
          <w:lang w:val="en-US"/>
        </w:rPr>
        <w:t xml:space="preserve"> </w:t>
      </w:r>
      <w:r w:rsidR="00663593">
        <w:rPr>
          <w:lang w:val="en-US"/>
        </w:rPr>
        <w:fldChar w:fldCharType="begin"/>
      </w:r>
      <w:r w:rsidR="00663593">
        <w:rPr>
          <w:lang w:val="en-US"/>
        </w:rPr>
        <w:instrText xml:space="preserve"> REF _Ref426555262 \h </w:instrText>
      </w:r>
      <w:r w:rsidR="00663593">
        <w:rPr>
          <w:lang w:val="en-US"/>
        </w:rPr>
      </w:r>
      <w:r w:rsidR="00663593">
        <w:rPr>
          <w:lang w:val="en-US"/>
        </w:rPr>
        <w:fldChar w:fldCharType="separate"/>
      </w:r>
      <w:r w:rsidR="003B17E8" w:rsidRPr="003B17E8">
        <w:rPr>
          <w:lang w:val="en-US"/>
        </w:rPr>
        <w:t>Portal Context</w:t>
      </w:r>
      <w:r w:rsidR="00663593">
        <w:rPr>
          <w:lang w:val="en-US"/>
        </w:rPr>
        <w:fldChar w:fldCharType="end"/>
      </w:r>
      <w:r w:rsidR="00663593">
        <w:rPr>
          <w:lang w:val="en-US"/>
        </w:rPr>
        <w:t xml:space="preserve"> on page </w:t>
      </w:r>
      <w:r w:rsidR="00663593">
        <w:rPr>
          <w:lang w:val="en-US"/>
        </w:rPr>
        <w:fldChar w:fldCharType="begin"/>
      </w:r>
      <w:r w:rsidR="00663593">
        <w:rPr>
          <w:lang w:val="en-US"/>
        </w:rPr>
        <w:instrText xml:space="preserve"> PAGEREF _Ref426555262 \h </w:instrText>
      </w:r>
      <w:r w:rsidR="00663593">
        <w:rPr>
          <w:lang w:val="en-US"/>
        </w:rPr>
      </w:r>
      <w:r w:rsidR="00663593">
        <w:rPr>
          <w:lang w:val="en-US"/>
        </w:rPr>
        <w:fldChar w:fldCharType="separate"/>
      </w:r>
      <w:r w:rsidR="003B17E8">
        <w:rPr>
          <w:noProof/>
          <w:lang w:val="en-US"/>
        </w:rPr>
        <w:t>48</w:t>
      </w:r>
      <w:r w:rsidR="00663593">
        <w:rPr>
          <w:lang w:val="en-US"/>
        </w:rPr>
        <w:fldChar w:fldCharType="end"/>
      </w:r>
      <w:r w:rsidR="00663593">
        <w:rPr>
          <w:lang w:val="en-US"/>
        </w:rPr>
        <w:t xml:space="preserve"> </w:t>
      </w:r>
      <w:r w:rsidRPr="00A37651">
        <w:rPr>
          <w:lang w:val="en-US"/>
        </w:rPr>
        <w:t xml:space="preserve">for information about the </w:t>
      </w:r>
      <w:r w:rsidRPr="00A37651">
        <w:rPr>
          <w:rFonts w:ascii="Courier" w:hAnsi="Courier"/>
          <w:sz w:val="20"/>
          <w:lang w:val="en-US"/>
        </w:rPr>
        <w:t>Port</w:t>
      </w:r>
      <w:r w:rsidR="00BF30AA">
        <w:rPr>
          <w:rFonts w:ascii="Courier" w:hAnsi="Courier"/>
          <w:sz w:val="20"/>
          <w:lang w:val="en-US"/>
        </w:rPr>
        <w:t>a</w:t>
      </w:r>
      <w:r w:rsidRPr="00A37651">
        <w:rPr>
          <w:rFonts w:ascii="Courier" w:hAnsi="Courier"/>
          <w:sz w:val="20"/>
          <w:lang w:val="en-US"/>
        </w:rPr>
        <w:t>lContext</w:t>
      </w:r>
      <w:r w:rsidRPr="00A37651">
        <w:rPr>
          <w:lang w:val="en-US"/>
        </w:rPr>
        <w:t xml:space="preserve"> interface.</w:t>
      </w:r>
    </w:p>
    <w:p w:rsidR="00FC1C13" w:rsidRPr="00FC1C13" w:rsidRDefault="00FC1C13" w:rsidP="00451649">
      <w:pPr>
        <w:pStyle w:val="Heading4"/>
      </w:pPr>
      <w:r w:rsidRPr="00FC1C13">
        <w:t>Error Conditions on Initialization</w:t>
      </w:r>
    </w:p>
    <w:p w:rsidR="00FC1C13" w:rsidRPr="001A7AE6" w:rsidRDefault="00FC1C13" w:rsidP="00A37651">
      <w:pPr>
        <w:pStyle w:val="Standard"/>
        <w:rPr>
          <w:lang w:val="en-US"/>
        </w:rPr>
      </w:pPr>
      <w:r w:rsidRPr="001A7AE6">
        <w:rPr>
          <w:lang w:val="en-US"/>
        </w:rPr>
        <w:t xml:space="preserve">During initialization, the portlet object may throw an </w:t>
      </w:r>
      <w:r w:rsidRPr="001A7AE6">
        <w:rPr>
          <w:rStyle w:val="inlinecode"/>
          <w:lang w:val="en-US"/>
        </w:rPr>
        <w:t>UnavailableException</w:t>
      </w:r>
      <w:r w:rsidRPr="001A7AE6">
        <w:rPr>
          <w:lang w:val="en-US"/>
        </w:rPr>
        <w:t xml:space="preserve"> or a </w:t>
      </w:r>
      <w:r w:rsidRPr="001A7AE6">
        <w:rPr>
          <w:rStyle w:val="inlinecode"/>
          <w:lang w:val="en-US"/>
        </w:rPr>
        <w:t>PortletException</w:t>
      </w:r>
      <w:r w:rsidRPr="001A7AE6">
        <w:rPr>
          <w:lang w:val="en-US"/>
        </w:rPr>
        <w:t>. In this case, the portlet container must not place the portlet object into active service and must release the portlet object. The</w:t>
      </w:r>
      <w:r w:rsidR="0092188B">
        <w:rPr>
          <w:lang w:val="en-US"/>
        </w:rPr>
        <w:t xml:space="preserve"> portlet container must not call the</w:t>
      </w:r>
      <w:r w:rsidRPr="001A7AE6">
        <w:rPr>
          <w:lang w:val="en-US"/>
        </w:rPr>
        <w:t xml:space="preserve"> </w:t>
      </w:r>
      <w:r w:rsidRPr="003F02C0">
        <w:rPr>
          <w:lang w:val="en-US"/>
        </w:rPr>
        <w:t>destroy</w:t>
      </w:r>
      <w:r w:rsidRPr="001A7AE6">
        <w:rPr>
          <w:lang w:val="en-US"/>
        </w:rPr>
        <w:t xml:space="preserve"> method because the initialization is considered</w:t>
      </w:r>
      <w:r w:rsidR="0092188B">
        <w:rPr>
          <w:lang w:val="en-US"/>
        </w:rPr>
        <w:t xml:space="preserve"> to have been</w:t>
      </w:r>
      <w:r w:rsidRPr="001A7AE6">
        <w:rPr>
          <w:lang w:val="en-US"/>
        </w:rPr>
        <w:t xml:space="preserve"> unsuccessful.</w:t>
      </w:r>
    </w:p>
    <w:p w:rsidR="00FC1C13" w:rsidRPr="001A7AE6" w:rsidRDefault="00FC1C13" w:rsidP="00A37651">
      <w:pPr>
        <w:pStyle w:val="Standard"/>
        <w:rPr>
          <w:lang w:val="en-US"/>
        </w:rPr>
      </w:pPr>
      <w:r w:rsidRPr="001A7AE6">
        <w:rPr>
          <w:lang w:val="en-US"/>
        </w:rPr>
        <w:t xml:space="preserve">The portlet container may reattempt to instantiate and initialize the portlets at any time after a failure. The exception to this rule is when an </w:t>
      </w:r>
      <w:r w:rsidRPr="001A7AE6">
        <w:rPr>
          <w:rStyle w:val="inlinecode"/>
          <w:lang w:val="en-US"/>
        </w:rPr>
        <w:t>UnavailableException</w:t>
      </w:r>
      <w:r w:rsidRPr="001A7AE6">
        <w:rPr>
          <w:lang w:val="en-US"/>
        </w:rPr>
        <w:t xml:space="preserve"> indicates a minimum time of unavailability. When this happens the portlet container must wait for the specified time to pass before creating and initializing a new portlet object.</w:t>
      </w:r>
    </w:p>
    <w:p w:rsidR="00FC1C13" w:rsidRPr="001A7AE6" w:rsidRDefault="0092188B" w:rsidP="00A37651">
      <w:pPr>
        <w:pStyle w:val="Standard"/>
        <w:rPr>
          <w:lang w:val="en-US"/>
        </w:rPr>
      </w:pPr>
      <w:r>
        <w:rPr>
          <w:lang w:val="en-US"/>
        </w:rPr>
        <w:t>The portlet container must handle a</w:t>
      </w:r>
      <w:r w:rsidR="00FC1C13" w:rsidRPr="001A7AE6">
        <w:rPr>
          <w:lang w:val="en-US"/>
        </w:rPr>
        <w:t xml:space="preserve"> </w:t>
      </w:r>
      <w:r w:rsidR="00FC1C13" w:rsidRPr="001A7AE6">
        <w:rPr>
          <w:rStyle w:val="inlinecode"/>
          <w:lang w:val="en-US"/>
        </w:rPr>
        <w:t>RuntimeException</w:t>
      </w:r>
      <w:r w:rsidR="00FC1C13" w:rsidRPr="001A7AE6">
        <w:rPr>
          <w:lang w:val="en-US"/>
        </w:rPr>
        <w:t xml:space="preserve"> thrown during initialization as a </w:t>
      </w:r>
      <w:r w:rsidR="00FC1C13" w:rsidRPr="001A7AE6">
        <w:rPr>
          <w:rStyle w:val="inlinecode"/>
          <w:lang w:val="en-US"/>
        </w:rPr>
        <w:t>PortletException</w:t>
      </w:r>
      <w:r w:rsidR="00FC1C13" w:rsidRPr="001A7AE6">
        <w:rPr>
          <w:lang w:val="en-US"/>
        </w:rPr>
        <w:t>.</w:t>
      </w:r>
    </w:p>
    <w:p w:rsidR="00FC1C13" w:rsidRPr="00FC1C13" w:rsidRDefault="00FC1C13" w:rsidP="00451649">
      <w:pPr>
        <w:pStyle w:val="Heading4"/>
      </w:pPr>
      <w:r w:rsidRPr="00FC1C13">
        <w:t>Tools Considerations</w:t>
      </w:r>
    </w:p>
    <w:p w:rsidR="00FC1C13" w:rsidRPr="001A7AE6" w:rsidRDefault="00FC1C13" w:rsidP="00A37651">
      <w:pPr>
        <w:pStyle w:val="Standard"/>
        <w:rPr>
          <w:lang w:val="en-US"/>
        </w:rPr>
      </w:pPr>
      <w:r w:rsidRPr="001A7AE6">
        <w:rPr>
          <w:lang w:val="en-US"/>
        </w:rPr>
        <w:t>The triggering of static initialization methods when a tool loads and introspects a portlet application is to be distinguished from</w:t>
      </w:r>
      <w:r w:rsidR="0092188B">
        <w:rPr>
          <w:lang w:val="en-US"/>
        </w:rPr>
        <w:t xml:space="preserve"> initialization performed by calling the init method. </w:t>
      </w:r>
      <w:r w:rsidRPr="001A7AE6">
        <w:rPr>
          <w:lang w:val="en-US"/>
        </w:rPr>
        <w:lastRenderedPageBreak/>
        <w:t xml:space="preserve">Developers should not assume that a portlet is in an active portlet container runtime until the </w:t>
      </w:r>
      <w:r w:rsidRPr="003F02C0">
        <w:rPr>
          <w:lang w:val="en-US"/>
        </w:rPr>
        <w:t>init</w:t>
      </w:r>
      <w:r w:rsidRPr="004A56CF">
        <w:rPr>
          <w:lang w:val="en-US"/>
        </w:rPr>
        <w:t xml:space="preserve"> </w:t>
      </w:r>
      <w:r w:rsidRPr="001A7AE6">
        <w:rPr>
          <w:lang w:val="en-US"/>
        </w:rPr>
        <w:t xml:space="preserve">method is called. For example, a portlet should not try to establish connections to databases or Enterprise JavaBeans™ containers </w:t>
      </w:r>
      <w:r w:rsidR="0092188B">
        <w:rPr>
          <w:lang w:val="en-US"/>
        </w:rPr>
        <w:t xml:space="preserve">during </w:t>
      </w:r>
      <w:r w:rsidRPr="001A7AE6">
        <w:rPr>
          <w:lang w:val="en-US"/>
        </w:rPr>
        <w:t>static (class) initialization.</w:t>
      </w:r>
    </w:p>
    <w:p w:rsidR="00FC1C13" w:rsidRPr="00FC1C13" w:rsidRDefault="00FC1C13" w:rsidP="00451649">
      <w:pPr>
        <w:pStyle w:val="Heading3"/>
      </w:pPr>
      <w:bookmarkStart w:id="166" w:name="_Toc415140797"/>
      <w:bookmarkStart w:id="167" w:name="_Toc468260967"/>
      <w:r w:rsidRPr="00FC1C13">
        <w:t>End of Service</w:t>
      </w:r>
      <w:bookmarkEnd w:id="166"/>
      <w:bookmarkEnd w:id="167"/>
    </w:p>
    <w:p w:rsidR="00FC1C13" w:rsidRPr="001A7AE6" w:rsidRDefault="00FC1C13" w:rsidP="00A37651">
      <w:pPr>
        <w:pStyle w:val="Standard"/>
        <w:rPr>
          <w:lang w:val="en-US"/>
        </w:rPr>
      </w:pPr>
      <w:r w:rsidRPr="001A7AE6">
        <w:rPr>
          <w:lang w:val="en-US"/>
        </w:rPr>
        <w:t>The portlet container is not required to keep a portlet loaded for any particular period of time. A portlet object may be kept active in a portlet container for a period of milliseconds, for the lifetime of the portlet container (which could be a number of days, months, or years), or any amount of time in between.</w:t>
      </w:r>
    </w:p>
    <w:p w:rsidR="00FC1C13" w:rsidRPr="001A7AE6" w:rsidRDefault="00FC1C13" w:rsidP="00A37651">
      <w:pPr>
        <w:pStyle w:val="Standard"/>
        <w:rPr>
          <w:lang w:val="en-US"/>
        </w:rPr>
      </w:pPr>
      <w:r w:rsidRPr="001A7AE6">
        <w:rPr>
          <w:lang w:val="en-US"/>
        </w:rPr>
        <w:t xml:space="preserve">When the portlet container determines that a portlet should be removed from service, it calls </w:t>
      </w:r>
      <w:r w:rsidRPr="0092188B">
        <w:rPr>
          <w:lang w:val="en-US"/>
        </w:rPr>
        <w:t xml:space="preserve">the </w:t>
      </w:r>
      <w:r w:rsidRPr="003F02C0">
        <w:rPr>
          <w:lang w:val="en-US"/>
        </w:rPr>
        <w:t>destroy</w:t>
      </w:r>
      <w:r w:rsidRPr="001A7AE6">
        <w:rPr>
          <w:lang w:val="en-US"/>
        </w:rPr>
        <w:t xml:space="preserve"> method to allow the portlet to release any resources it is using and </w:t>
      </w:r>
      <w:r w:rsidR="0092188B">
        <w:rPr>
          <w:lang w:val="en-US"/>
        </w:rPr>
        <w:t xml:space="preserve">to </w:t>
      </w:r>
      <w:r w:rsidRPr="001A7AE6">
        <w:rPr>
          <w:lang w:val="en-US"/>
        </w:rPr>
        <w:t>save any persistent state. For example, the portlet container may do this when it wants to conserve memory resources or when it is being shut down.</w:t>
      </w:r>
    </w:p>
    <w:p w:rsidR="00FC1C13" w:rsidRPr="001A7AE6" w:rsidRDefault="00FC1C13" w:rsidP="00A37651">
      <w:pPr>
        <w:pStyle w:val="Standard"/>
        <w:rPr>
          <w:lang w:val="en-US"/>
        </w:rPr>
      </w:pPr>
      <w:r w:rsidRPr="001A7AE6">
        <w:rPr>
          <w:lang w:val="en-US"/>
        </w:rPr>
        <w:t xml:space="preserve">Before the portlet container calls </w:t>
      </w:r>
      <w:r w:rsidRPr="004A56CF">
        <w:rPr>
          <w:lang w:val="en-US"/>
        </w:rPr>
        <w:t xml:space="preserve">the </w:t>
      </w:r>
      <w:r w:rsidRPr="003F02C0">
        <w:rPr>
          <w:lang w:val="en-US"/>
        </w:rPr>
        <w:t>destroy</w:t>
      </w:r>
      <w:r w:rsidRPr="004A56CF">
        <w:rPr>
          <w:lang w:val="en-US"/>
        </w:rPr>
        <w:t xml:space="preserve"> method</w:t>
      </w:r>
      <w:r w:rsidRPr="001A7AE6">
        <w:rPr>
          <w:lang w:val="en-US"/>
        </w:rPr>
        <w:t>, it should allow any threads that are currently processing requests within the portlet object to complete execution. To avoid waiting forever, the portlet container can optionally wait for a container-defined time period before destroying the portlet object.</w:t>
      </w:r>
    </w:p>
    <w:p w:rsidR="00FC1C13" w:rsidRPr="001A7AE6" w:rsidRDefault="00FC1C13" w:rsidP="001B4309">
      <w:pPr>
        <w:pStyle w:val="Standard"/>
        <w:rPr>
          <w:lang w:val="en-US"/>
        </w:rPr>
      </w:pPr>
      <w:r w:rsidRPr="001A7AE6">
        <w:rPr>
          <w:lang w:val="en-US"/>
        </w:rPr>
        <w:t xml:space="preserve">Once </w:t>
      </w:r>
      <w:r w:rsidRPr="004A56CF">
        <w:rPr>
          <w:lang w:val="en-US"/>
        </w:rPr>
        <w:t xml:space="preserve">the </w:t>
      </w:r>
      <w:r w:rsidRPr="003F02C0">
        <w:rPr>
          <w:lang w:val="en-US"/>
        </w:rPr>
        <w:t>destroy</w:t>
      </w:r>
      <w:r w:rsidRPr="001A7AE6">
        <w:rPr>
          <w:lang w:val="en-US"/>
        </w:rPr>
        <w:t xml:space="preserve"> method is called on a portlet object, the portlet container must not route any requests to that portlet object. If</w:t>
      </w:r>
      <w:r w:rsidRPr="001A7AE6">
        <w:rPr>
          <w:b/>
          <w:lang w:val="en-US"/>
        </w:rPr>
        <w:t xml:space="preserve"> </w:t>
      </w:r>
      <w:r w:rsidRPr="001A7AE6">
        <w:rPr>
          <w:lang w:val="en-US"/>
        </w:rPr>
        <w:t>the portlet container needs to enable the portlet again, it must do so with a new portlet object, which is a new instance of the portlet’s class.</w:t>
      </w:r>
    </w:p>
    <w:p w:rsidR="00FC1C13" w:rsidRPr="001A7AE6" w:rsidRDefault="00FC1C13" w:rsidP="001B4309">
      <w:pPr>
        <w:pStyle w:val="Standard"/>
        <w:rPr>
          <w:lang w:val="en-US"/>
        </w:rPr>
      </w:pPr>
      <w:r w:rsidRPr="001A7AE6">
        <w:rPr>
          <w:lang w:val="en-US"/>
        </w:rPr>
        <w:t>If</w:t>
      </w:r>
      <w:r w:rsidRPr="001A7AE6">
        <w:rPr>
          <w:b/>
          <w:lang w:val="en-US"/>
        </w:rPr>
        <w:t xml:space="preserve"> </w:t>
      </w:r>
      <w:r w:rsidRPr="001A7AE6">
        <w:rPr>
          <w:lang w:val="en-US"/>
        </w:rPr>
        <w:t xml:space="preserve">the portlet object throws a </w:t>
      </w:r>
      <w:r w:rsidRPr="001A7AE6">
        <w:rPr>
          <w:rStyle w:val="inlinecode"/>
          <w:lang w:val="en-US"/>
        </w:rPr>
        <w:t>RuntimeException</w:t>
      </w:r>
      <w:r w:rsidRPr="001A7AE6">
        <w:rPr>
          <w:lang w:val="en-US"/>
        </w:rPr>
        <w:t xml:space="preserve"> within the execution of </w:t>
      </w:r>
      <w:r w:rsidRPr="0092188B">
        <w:rPr>
          <w:lang w:val="en-US"/>
        </w:rPr>
        <w:t xml:space="preserve">the </w:t>
      </w:r>
      <w:r w:rsidRPr="003F02C0">
        <w:rPr>
          <w:lang w:val="en-US"/>
        </w:rPr>
        <w:t>destroy</w:t>
      </w:r>
      <w:r w:rsidRPr="001A7AE6">
        <w:rPr>
          <w:lang w:val="en-US"/>
        </w:rPr>
        <w:t xml:space="preserve"> method the portlet container must consider the portlet object </w:t>
      </w:r>
      <w:r w:rsidR="0092188B">
        <w:rPr>
          <w:lang w:val="en-US"/>
        </w:rPr>
        <w:t xml:space="preserve">to be </w:t>
      </w:r>
      <w:r w:rsidRPr="001A7AE6">
        <w:rPr>
          <w:lang w:val="en-US"/>
        </w:rPr>
        <w:t>successfully destroyed.</w:t>
      </w:r>
    </w:p>
    <w:p w:rsidR="00FC1C13" w:rsidRPr="00FC1C13" w:rsidRDefault="00FC1C13" w:rsidP="001B4309">
      <w:pPr>
        <w:pStyle w:val="Standard"/>
      </w:pPr>
      <w:r w:rsidRPr="001A7AE6">
        <w:rPr>
          <w:lang w:val="en-US"/>
        </w:rPr>
        <w:t xml:space="preserve">After </w:t>
      </w:r>
      <w:r w:rsidRPr="004A56CF">
        <w:rPr>
          <w:lang w:val="en-US"/>
        </w:rPr>
        <w:t xml:space="preserve">the </w:t>
      </w:r>
      <w:r w:rsidRPr="003F02C0">
        <w:rPr>
          <w:lang w:val="en-US"/>
        </w:rPr>
        <w:t>destroy</w:t>
      </w:r>
      <w:r w:rsidRPr="001A7AE6">
        <w:rPr>
          <w:lang w:val="en-US"/>
        </w:rPr>
        <w:t xml:space="preserve"> method completes, the portlet container must release the portlet object so that it is eligible for garbage collection. </w:t>
      </w:r>
      <w:r w:rsidRPr="00FC1C13">
        <w:t>Portlet implementations should not use finalizers.</w:t>
      </w:r>
    </w:p>
    <w:p w:rsidR="00FC1C13" w:rsidRPr="00FC1C13" w:rsidRDefault="00FC1C13" w:rsidP="001B4309">
      <w:pPr>
        <w:pStyle w:val="Heading2"/>
      </w:pPr>
      <w:bookmarkStart w:id="168" w:name="_Toc415140798"/>
      <w:bookmarkStart w:id="169" w:name="_Toc468260968"/>
      <w:r w:rsidRPr="00FC1C13">
        <w:t>Portlet Customization Levels</w:t>
      </w:r>
      <w:bookmarkEnd w:id="168"/>
      <w:bookmarkEnd w:id="169"/>
    </w:p>
    <w:p w:rsidR="00FC1C13" w:rsidRPr="001B4309" w:rsidRDefault="00FC1C13" w:rsidP="001B4309">
      <w:pPr>
        <w:pStyle w:val="Standard"/>
        <w:rPr>
          <w:lang w:val="en-US"/>
        </w:rPr>
      </w:pPr>
      <w:r w:rsidRPr="001B4309">
        <w:rPr>
          <w:lang w:val="en-US"/>
        </w:rPr>
        <w:t xml:space="preserve">The portlet model leverages the flyweight pattern and provides the </w:t>
      </w:r>
      <w:r w:rsidR="001B4309" w:rsidRPr="001B4309">
        <w:rPr>
          <w:lang w:val="en-US"/>
        </w:rPr>
        <w:t>portlet instance</w:t>
      </w:r>
      <w:r w:rsidRPr="001B4309">
        <w:rPr>
          <w:lang w:val="en-US"/>
        </w:rPr>
        <w:t xml:space="preserve"> with all </w:t>
      </w:r>
      <w:r w:rsidR="0092188B">
        <w:rPr>
          <w:lang w:val="en-US"/>
        </w:rPr>
        <w:t xml:space="preserve">required request-specific </w:t>
      </w:r>
      <w:r w:rsidRPr="001B4309">
        <w:rPr>
          <w:lang w:val="en-US"/>
        </w:rPr>
        <w:t xml:space="preserve">data </w:t>
      </w:r>
      <w:r w:rsidR="0092188B">
        <w:rPr>
          <w:lang w:val="en-US"/>
        </w:rPr>
        <w:t xml:space="preserve">during </w:t>
      </w:r>
      <w:r w:rsidRPr="001B4309">
        <w:rPr>
          <w:lang w:val="en-US"/>
        </w:rPr>
        <w:t xml:space="preserve">each </w:t>
      </w:r>
      <w:r w:rsidR="0092188B">
        <w:rPr>
          <w:lang w:val="en-US"/>
        </w:rPr>
        <w:t xml:space="preserve">portlet request execution phase. </w:t>
      </w:r>
      <w:r w:rsidRPr="001B4309">
        <w:rPr>
          <w:lang w:val="en-US"/>
        </w:rPr>
        <w:t xml:space="preserve">This keeps the number of </w:t>
      </w:r>
      <w:r w:rsidR="001B4309" w:rsidRPr="001B4309">
        <w:rPr>
          <w:lang w:val="en-US"/>
        </w:rPr>
        <w:t>portlet</w:t>
      </w:r>
      <w:r w:rsidRPr="001B4309">
        <w:rPr>
          <w:lang w:val="en-US"/>
        </w:rPr>
        <w:t xml:space="preserve"> instances small and thus allows better scalability for large numbers</w:t>
      </w:r>
      <w:r w:rsidR="00BF30AA">
        <w:rPr>
          <w:lang w:val="en-US"/>
        </w:rPr>
        <w:t xml:space="preserve"> of users</w:t>
      </w:r>
      <w:r w:rsidRPr="001B4309">
        <w:rPr>
          <w:lang w:val="en-US"/>
        </w:rPr>
        <w:t xml:space="preserve">. </w:t>
      </w:r>
      <w:r w:rsidR="001B4309">
        <w:rPr>
          <w:lang w:val="en-US"/>
        </w:rPr>
        <w:t xml:space="preserve">The portlet programming model allows for different levels of customization. </w:t>
      </w:r>
      <w:r w:rsidRPr="001B4309">
        <w:rPr>
          <w:lang w:val="en-US"/>
        </w:rPr>
        <w:t>In order to distinguish between the different levels of customization</w:t>
      </w:r>
      <w:r w:rsidR="0092188B">
        <w:rPr>
          <w:lang w:val="en-US"/>
        </w:rPr>
        <w:t>, this section introduces</w:t>
      </w:r>
      <w:r w:rsidRPr="001B4309">
        <w:rPr>
          <w:lang w:val="en-US"/>
        </w:rPr>
        <w:t xml:space="preserve"> the terms portlet definition, portlet entity</w:t>
      </w:r>
      <w:r w:rsidR="0092188B">
        <w:rPr>
          <w:lang w:val="en-US"/>
        </w:rPr>
        <w:t>,</w:t>
      </w:r>
      <w:r w:rsidRPr="001B4309">
        <w:rPr>
          <w:lang w:val="en-US"/>
        </w:rPr>
        <w:t xml:space="preserve"> and portlet window</w:t>
      </w:r>
      <w:r w:rsidR="0092188B">
        <w:rPr>
          <w:lang w:val="en-US"/>
        </w:rPr>
        <w:t>.</w:t>
      </w:r>
      <w:r w:rsidRPr="001B4309">
        <w:rPr>
          <w:lang w:val="en-US"/>
        </w:rPr>
        <w:t xml:space="preserve"> </w:t>
      </w:r>
    </w:p>
    <w:p w:rsidR="00FC1C13" w:rsidRPr="003F02C0" w:rsidRDefault="00FC1C13" w:rsidP="00451649">
      <w:pPr>
        <w:pStyle w:val="Heading3"/>
        <w:rPr>
          <w:lang w:val="en-US"/>
        </w:rPr>
      </w:pPr>
      <w:bookmarkStart w:id="170" w:name="_Toc415140799"/>
      <w:bookmarkStart w:id="171" w:name="_Ref427244912"/>
      <w:bookmarkStart w:id="172" w:name="_Ref427244929"/>
      <w:bookmarkStart w:id="173" w:name="_Toc468260969"/>
      <w:r w:rsidRPr="003F02C0">
        <w:rPr>
          <w:lang w:val="en-US"/>
        </w:rPr>
        <w:t>Portlet Definition and Portlet Entity</w:t>
      </w:r>
      <w:bookmarkEnd w:id="170"/>
      <w:bookmarkEnd w:id="171"/>
      <w:bookmarkEnd w:id="172"/>
      <w:bookmarkEnd w:id="173"/>
    </w:p>
    <w:p w:rsidR="00FC1C13" w:rsidRDefault="00B33439" w:rsidP="00B84B2B">
      <w:pPr>
        <w:pStyle w:val="Standard"/>
        <w:rPr>
          <w:lang w:val="en-US"/>
        </w:rPr>
      </w:pPr>
      <w:r w:rsidRPr="00B33439">
        <w:rPr>
          <w:lang w:val="en-US"/>
        </w:rPr>
        <w:t>The portlet definition is a set of configuration properties that govern the behavior of the deployed portlet.</w:t>
      </w:r>
      <w:r w:rsidR="006733EA">
        <w:rPr>
          <w:lang w:val="en-US"/>
        </w:rPr>
        <w:t xml:space="preserve"> The portlet definition is identified by the unique portlet name.</w:t>
      </w:r>
      <w:r w:rsidR="0092188B">
        <w:rPr>
          <w:lang w:val="en-US"/>
        </w:rPr>
        <w:t xml:space="preserve"> Property values are provided through the portlet configuration (see </w:t>
      </w:r>
      <w:r w:rsidR="0092188B">
        <w:rPr>
          <w:lang w:val="en-US"/>
        </w:rPr>
        <w:fldChar w:fldCharType="begin"/>
      </w:r>
      <w:r w:rsidR="0092188B">
        <w:rPr>
          <w:lang w:val="en-US"/>
        </w:rPr>
        <w:instrText xml:space="preserve"> REF _Ref427820663 \w \h </w:instrText>
      </w:r>
      <w:r w:rsidR="0092188B">
        <w:rPr>
          <w:lang w:val="en-US"/>
        </w:rPr>
      </w:r>
      <w:r w:rsidR="0092188B">
        <w:rPr>
          <w:lang w:val="en-US"/>
        </w:rPr>
        <w:fldChar w:fldCharType="separate"/>
      </w:r>
      <w:r w:rsidR="003B17E8">
        <w:rPr>
          <w:lang w:val="en-US"/>
        </w:rPr>
        <w:t>Chapter 28</w:t>
      </w:r>
      <w:r w:rsidR="0092188B">
        <w:rPr>
          <w:lang w:val="en-US"/>
        </w:rPr>
        <w:fldChar w:fldCharType="end"/>
      </w:r>
      <w:r w:rsidR="0092188B">
        <w:rPr>
          <w:lang w:val="en-US"/>
        </w:rPr>
        <w:t xml:space="preserve"> </w:t>
      </w:r>
      <w:r w:rsidR="0092188B">
        <w:rPr>
          <w:lang w:val="en-US"/>
        </w:rPr>
        <w:fldChar w:fldCharType="begin"/>
      </w:r>
      <w:r w:rsidR="0092188B">
        <w:rPr>
          <w:lang w:val="en-US"/>
        </w:rPr>
        <w:instrText xml:space="preserve"> REF _Ref427820663 \h </w:instrText>
      </w:r>
      <w:r w:rsidR="0092188B">
        <w:rPr>
          <w:lang w:val="en-US"/>
        </w:rPr>
      </w:r>
      <w:r w:rsidR="0092188B">
        <w:rPr>
          <w:lang w:val="en-US"/>
        </w:rPr>
        <w:fldChar w:fldCharType="separate"/>
      </w:r>
      <w:r w:rsidR="003B17E8" w:rsidRPr="00FA5104">
        <w:rPr>
          <w:lang w:val="en-US"/>
        </w:rPr>
        <w:t>Configura</w:t>
      </w:r>
      <w:r w:rsidR="003B17E8" w:rsidRPr="00552E46">
        <w:rPr>
          <w:lang w:val="en-US"/>
        </w:rPr>
        <w:t>tion</w:t>
      </w:r>
      <w:r w:rsidR="0092188B">
        <w:rPr>
          <w:lang w:val="en-US"/>
        </w:rPr>
        <w:fldChar w:fldCharType="end"/>
      </w:r>
      <w:r w:rsidR="0092188B">
        <w:rPr>
          <w:lang w:val="en-US"/>
        </w:rPr>
        <w:t>)</w:t>
      </w:r>
      <w:r w:rsidR="00BC1F69">
        <w:rPr>
          <w:lang w:val="en-US"/>
        </w:rPr>
        <w:t>.</w:t>
      </w:r>
      <w:r w:rsidRPr="00B33439">
        <w:rPr>
          <w:lang w:val="en-US"/>
        </w:rPr>
        <w:t xml:space="preserve"> </w:t>
      </w:r>
      <w:r w:rsidR="00B84B2B">
        <w:rPr>
          <w:lang w:val="en-US"/>
        </w:rPr>
        <w:t>The portlet definition may include default values for the portlet preferences, which are name-value pairs with portlet-specific meaning</w:t>
      </w:r>
      <w:r w:rsidR="00FC1C13" w:rsidRPr="001B4309">
        <w:rPr>
          <w:lang w:val="en-US"/>
        </w:rPr>
        <w:t xml:space="preserve"> (see</w:t>
      </w:r>
      <w:r w:rsidR="001138C7">
        <w:rPr>
          <w:i/>
          <w:lang w:val="en-US"/>
        </w:rPr>
        <w:t xml:space="preserve"> </w:t>
      </w:r>
      <w:r w:rsidR="001138C7" w:rsidRPr="001138C7">
        <w:rPr>
          <w:lang w:val="en-US"/>
        </w:rPr>
        <w:fldChar w:fldCharType="begin"/>
      </w:r>
      <w:r w:rsidR="001138C7" w:rsidRPr="001138C7">
        <w:rPr>
          <w:lang w:val="en-US"/>
        </w:rPr>
        <w:instrText xml:space="preserve"> REF _Ref427244690 \w \h </w:instrText>
      </w:r>
      <w:r w:rsidR="001138C7">
        <w:rPr>
          <w:lang w:val="en-US"/>
        </w:rPr>
        <w:instrText xml:space="preserve"> \* MERGEFORMAT </w:instrText>
      </w:r>
      <w:r w:rsidR="001138C7" w:rsidRPr="001138C7">
        <w:rPr>
          <w:lang w:val="en-US"/>
        </w:rPr>
      </w:r>
      <w:r w:rsidR="001138C7" w:rsidRPr="001138C7">
        <w:rPr>
          <w:lang w:val="en-US"/>
        </w:rPr>
        <w:fldChar w:fldCharType="separate"/>
      </w:r>
      <w:r w:rsidR="003B17E8">
        <w:rPr>
          <w:lang w:val="en-US"/>
        </w:rPr>
        <w:t>Chapter 18</w:t>
      </w:r>
      <w:r w:rsidR="001138C7" w:rsidRPr="001138C7">
        <w:rPr>
          <w:lang w:val="en-US"/>
        </w:rPr>
        <w:fldChar w:fldCharType="end"/>
      </w:r>
      <w:r w:rsidR="001138C7">
        <w:rPr>
          <w:i/>
          <w:lang w:val="en-US"/>
        </w:rPr>
        <w:t xml:space="preserve"> </w:t>
      </w:r>
      <w:r w:rsidR="001138C7">
        <w:rPr>
          <w:i/>
          <w:lang w:val="en-US"/>
        </w:rPr>
        <w:fldChar w:fldCharType="begin"/>
      </w:r>
      <w:r w:rsidR="001138C7">
        <w:rPr>
          <w:i/>
          <w:lang w:val="en-US"/>
        </w:rPr>
        <w:instrText xml:space="preserve"> REF _Ref427244690 \h </w:instrText>
      </w:r>
      <w:r w:rsidR="001138C7">
        <w:rPr>
          <w:i/>
          <w:lang w:val="en-US"/>
        </w:rPr>
      </w:r>
      <w:r w:rsidR="001138C7">
        <w:rPr>
          <w:i/>
          <w:lang w:val="en-US"/>
        </w:rPr>
        <w:fldChar w:fldCharType="separate"/>
      </w:r>
      <w:r w:rsidR="003B17E8" w:rsidRPr="003B17E8">
        <w:rPr>
          <w:lang w:val="en-US"/>
        </w:rPr>
        <w:t>Portlet Preferences</w:t>
      </w:r>
      <w:r w:rsidR="001138C7">
        <w:rPr>
          <w:i/>
          <w:lang w:val="en-US"/>
        </w:rPr>
        <w:fldChar w:fldCharType="end"/>
      </w:r>
      <w:r w:rsidR="00FC1C13" w:rsidRPr="001B4309">
        <w:rPr>
          <w:lang w:val="en-US"/>
        </w:rPr>
        <w:t>).</w:t>
      </w:r>
    </w:p>
    <w:p w:rsidR="00AB7DD6" w:rsidRDefault="009E3164" w:rsidP="009E3164">
      <w:pPr>
        <w:pStyle w:val="Standard"/>
        <w:rPr>
          <w:lang w:val="en-US"/>
        </w:rPr>
      </w:pPr>
      <w:r>
        <w:rPr>
          <w:lang w:val="en-US"/>
        </w:rPr>
        <w:t xml:space="preserve">The portlet entity is a portlet instance associated with a set of portlet preferences. </w:t>
      </w:r>
      <w:r w:rsidR="00AB7DD6">
        <w:rPr>
          <w:lang w:val="en-US"/>
        </w:rPr>
        <w:t>A given portlet instance may be associated with multiple distinct sets of portlet preferences, resulting in multiple portlet entities</w:t>
      </w:r>
      <w:r w:rsidR="003D7AA9">
        <w:rPr>
          <w:lang w:val="en-US"/>
        </w:rPr>
        <w:t xml:space="preserve"> for that portlet instance</w:t>
      </w:r>
      <w:r w:rsidR="00AB7DD6">
        <w:rPr>
          <w:lang w:val="en-US"/>
        </w:rPr>
        <w:t>. The portlet container manages the unique portlet entities in an implementation-specific manner.</w:t>
      </w:r>
    </w:p>
    <w:p w:rsidR="009E3164" w:rsidRDefault="009E3164" w:rsidP="009E3164">
      <w:pPr>
        <w:pStyle w:val="Standard"/>
        <w:rPr>
          <w:lang w:val="en-US"/>
        </w:rPr>
      </w:pPr>
      <w:r>
        <w:rPr>
          <w:lang w:val="en-US"/>
        </w:rPr>
        <w:t xml:space="preserve">The portlet preferences customize portlet behavior and </w:t>
      </w:r>
      <w:r w:rsidR="003D7AA9">
        <w:rPr>
          <w:lang w:val="en-US"/>
        </w:rPr>
        <w:t xml:space="preserve">influence </w:t>
      </w:r>
      <w:r>
        <w:rPr>
          <w:lang w:val="en-US"/>
        </w:rPr>
        <w:t>the content the portlet produces.</w:t>
      </w:r>
      <w:r w:rsidRPr="00B84B2B">
        <w:rPr>
          <w:lang w:val="en-US"/>
        </w:rPr>
        <w:t xml:space="preserve"> </w:t>
      </w:r>
      <w:r w:rsidRPr="009E3164">
        <w:rPr>
          <w:lang w:val="en-US"/>
        </w:rPr>
        <w:t>The portlet may read, modify and add preferences.</w:t>
      </w:r>
    </w:p>
    <w:p w:rsidR="009E3164" w:rsidRPr="009E3164" w:rsidRDefault="0065423B" w:rsidP="009E3164">
      <w:pPr>
        <w:pStyle w:val="Standard"/>
        <w:rPr>
          <w:lang w:val="en-US"/>
        </w:rPr>
      </w:pPr>
      <w:r>
        <w:rPr>
          <w:lang w:val="en-US"/>
        </w:rPr>
        <w:lastRenderedPageBreak/>
        <w:t>The portal</w:t>
      </w:r>
      <w:r w:rsidR="00E724A0">
        <w:rPr>
          <w:lang w:val="en-US"/>
        </w:rPr>
        <w:t xml:space="preserve"> builds an initial set of portlet preferences based on the values from the portlet definition. A portal may provide means to </w:t>
      </w:r>
      <w:r>
        <w:rPr>
          <w:lang w:val="en-US"/>
        </w:rPr>
        <w:t xml:space="preserve">create new sets of portlet </w:t>
      </w:r>
      <w:r w:rsidR="00E724A0">
        <w:rPr>
          <w:lang w:val="en-US"/>
        </w:rPr>
        <w:t>preference</w:t>
      </w:r>
      <w:r>
        <w:rPr>
          <w:lang w:val="en-US"/>
        </w:rPr>
        <w:t xml:space="preserve">s or to modify existing ones. </w:t>
      </w:r>
      <w:r w:rsidR="009E3164" w:rsidRPr="009E3164">
        <w:rPr>
          <w:lang w:val="en-US"/>
        </w:rPr>
        <w:t>Administration, management</w:t>
      </w:r>
      <w:r w:rsidR="00D066F1">
        <w:rPr>
          <w:lang w:val="en-US"/>
        </w:rPr>
        <w:t>,</w:t>
      </w:r>
      <w:r w:rsidR="009E3164" w:rsidRPr="009E3164">
        <w:rPr>
          <w:lang w:val="en-US"/>
        </w:rPr>
        <w:t xml:space="preserve"> and conf</w:t>
      </w:r>
      <w:r w:rsidR="009E3164">
        <w:rPr>
          <w:lang w:val="en-US"/>
        </w:rPr>
        <w:t>iguration of portlet preferences along with definition of advance</w:t>
      </w:r>
      <w:r w:rsidR="009E3164" w:rsidRPr="009E3164">
        <w:rPr>
          <w:lang w:val="en-US"/>
        </w:rPr>
        <w:t xml:space="preserve">d </w:t>
      </w:r>
      <w:r w:rsidR="009E3164">
        <w:rPr>
          <w:lang w:val="en-US"/>
        </w:rPr>
        <w:t xml:space="preserve">customization </w:t>
      </w:r>
      <w:r w:rsidR="009E3164" w:rsidRPr="009E3164">
        <w:rPr>
          <w:lang w:val="en-US"/>
        </w:rPr>
        <w:t xml:space="preserve">features, such as hierarchical management of </w:t>
      </w:r>
      <w:r w:rsidR="009E3164">
        <w:rPr>
          <w:lang w:val="en-US"/>
        </w:rPr>
        <w:t xml:space="preserve">portlet </w:t>
      </w:r>
      <w:r w:rsidR="009E3164" w:rsidRPr="009E3164">
        <w:rPr>
          <w:lang w:val="en-US"/>
        </w:rPr>
        <w:t>preferences</w:t>
      </w:r>
      <w:r w:rsidR="009E3164">
        <w:rPr>
          <w:lang w:val="en-US"/>
        </w:rPr>
        <w:t xml:space="preserve"> or cascading</w:t>
      </w:r>
      <w:r w:rsidR="009E3164" w:rsidRPr="009E3164">
        <w:rPr>
          <w:lang w:val="en-US"/>
        </w:rPr>
        <w:t xml:space="preserve"> changes </w:t>
      </w:r>
      <w:r w:rsidR="009E3164">
        <w:rPr>
          <w:lang w:val="en-US"/>
        </w:rPr>
        <w:t>to</w:t>
      </w:r>
      <w:r w:rsidR="009E3164" w:rsidRPr="009E3164">
        <w:rPr>
          <w:lang w:val="en-US"/>
        </w:rPr>
        <w:t xml:space="preserve"> </w:t>
      </w:r>
      <w:r w:rsidR="009E3164">
        <w:rPr>
          <w:lang w:val="en-US"/>
        </w:rPr>
        <w:t xml:space="preserve">portlet </w:t>
      </w:r>
      <w:r w:rsidR="009E3164" w:rsidRPr="009E3164">
        <w:rPr>
          <w:lang w:val="en-US"/>
        </w:rPr>
        <w:t>preferences</w:t>
      </w:r>
      <w:r w:rsidR="009E3164">
        <w:rPr>
          <w:lang w:val="en-US"/>
        </w:rPr>
        <w:t>, is left to the portal implementation</w:t>
      </w:r>
      <w:r w:rsidR="009E3164" w:rsidRPr="009E3164">
        <w:rPr>
          <w:lang w:val="en-US"/>
        </w:rPr>
        <w:t>.</w:t>
      </w:r>
    </w:p>
    <w:p w:rsidR="00FC1C13" w:rsidRPr="00FC1C13" w:rsidRDefault="00FC1C13" w:rsidP="00451649">
      <w:pPr>
        <w:pStyle w:val="Heading3"/>
      </w:pPr>
      <w:bookmarkStart w:id="174" w:name="_Toc415140800"/>
      <w:bookmarkStart w:id="175" w:name="_Toc468260970"/>
      <w:r w:rsidRPr="00FC1C13">
        <w:t>Portlet Window</w:t>
      </w:r>
      <w:bookmarkEnd w:id="174"/>
      <w:bookmarkEnd w:id="175"/>
    </w:p>
    <w:p w:rsidR="00A12716" w:rsidRDefault="00A12716" w:rsidP="00A12716">
      <w:pPr>
        <w:pStyle w:val="Standard"/>
        <w:rPr>
          <w:lang w:val="en-US"/>
        </w:rPr>
      </w:pPr>
      <w:r>
        <w:rPr>
          <w:lang w:val="en-US"/>
        </w:rPr>
        <w:t xml:space="preserve">A portlet window is a portlet entity uniquely located on a portal page. </w:t>
      </w:r>
      <w:r w:rsidR="00316FD0">
        <w:rPr>
          <w:lang w:val="en-US"/>
        </w:rPr>
        <w:t>A given portlet entity may appear on multiple portal pages or multiple times on the same page, resulting in the portlet entity appearing in multiple portlet windows.</w:t>
      </w:r>
    </w:p>
    <w:p w:rsidR="00A12716" w:rsidRPr="00A12716" w:rsidRDefault="00A12716" w:rsidP="00A12716">
      <w:pPr>
        <w:pStyle w:val="Standard"/>
        <w:rPr>
          <w:lang w:val="en-US"/>
        </w:rPr>
      </w:pPr>
      <w:r>
        <w:rPr>
          <w:lang w:val="en-US"/>
        </w:rPr>
        <w:t>The portlet container assigns a unique ID to each portlet window. The ID</w:t>
      </w:r>
      <w:r w:rsidRPr="00A12716">
        <w:rPr>
          <w:lang w:val="en-US"/>
        </w:rPr>
        <w:t xml:space="preserve"> is constant</w:t>
      </w:r>
      <w:r w:rsidR="003D7AA9">
        <w:rPr>
          <w:lang w:val="en-US"/>
        </w:rPr>
        <w:t>,</w:t>
      </w:r>
      <w:r w:rsidRPr="00A12716">
        <w:rPr>
          <w:lang w:val="en-US"/>
        </w:rPr>
        <w:t xml:space="preserve"> valid for the lifetime of th</w:t>
      </w:r>
      <w:r>
        <w:rPr>
          <w:lang w:val="en-US"/>
        </w:rPr>
        <w:t>e</w:t>
      </w:r>
      <w:r w:rsidRPr="00A12716">
        <w:rPr>
          <w:lang w:val="en-US"/>
        </w:rPr>
        <w:t xml:space="preserve"> portlet window</w:t>
      </w:r>
      <w:r w:rsidR="003D7AA9">
        <w:rPr>
          <w:lang w:val="en-US"/>
        </w:rPr>
        <w:t>,</w:t>
      </w:r>
      <w:r>
        <w:rPr>
          <w:lang w:val="en-US"/>
        </w:rPr>
        <w:t xml:space="preserve"> and is used by the portlet container to key the portlet-scoped session data.</w:t>
      </w:r>
      <w:r w:rsidRPr="00A12716">
        <w:rPr>
          <w:lang w:val="en-US"/>
        </w:rPr>
        <w:t xml:space="preserve"> The portlet can access the portlet window ID </w:t>
      </w:r>
      <w:r>
        <w:rPr>
          <w:lang w:val="en-US"/>
        </w:rPr>
        <w:t>using</w:t>
      </w:r>
      <w:r w:rsidRPr="00A12716">
        <w:rPr>
          <w:lang w:val="en-US"/>
        </w:rPr>
        <w:t xml:space="preserve"> the </w:t>
      </w:r>
      <w:r w:rsidR="00316FD0">
        <w:rPr>
          <w:rStyle w:val="inlinecode"/>
          <w:lang w:val="en-US"/>
        </w:rPr>
        <w:t>PortletRequest.getWindowID</w:t>
      </w:r>
      <w:r w:rsidRPr="00A12716">
        <w:rPr>
          <w:lang w:val="en-US"/>
        </w:rPr>
        <w:t xml:space="preserve"> </w:t>
      </w:r>
      <w:r>
        <w:rPr>
          <w:lang w:val="en-US"/>
        </w:rPr>
        <w:t>method</w:t>
      </w:r>
      <w:r w:rsidRPr="00A12716">
        <w:rPr>
          <w:lang w:val="en-US"/>
        </w:rPr>
        <w:t xml:space="preserve">. </w:t>
      </w:r>
    </w:p>
    <w:p w:rsidR="00A12716" w:rsidRDefault="00316FD0" w:rsidP="00077966">
      <w:pPr>
        <w:pStyle w:val="Standard"/>
        <w:rPr>
          <w:lang w:val="en-US"/>
        </w:rPr>
      </w:pPr>
      <w:r>
        <w:rPr>
          <w:lang w:val="en-US"/>
        </w:rPr>
        <w:t>A portal may manage the portlet preferences associated with a given portlet window in an implementation-specific hierarchical manner, but during portlet method execution</w:t>
      </w:r>
      <w:r w:rsidR="006733EA">
        <w:rPr>
          <w:lang w:val="en-US"/>
        </w:rPr>
        <w:t>,</w:t>
      </w:r>
      <w:r>
        <w:rPr>
          <w:lang w:val="en-US"/>
        </w:rPr>
        <w:t xml:space="preserve"> the portlet container must provide an aggregated set of portlet preferences to the portlet.</w:t>
      </w:r>
    </w:p>
    <w:p w:rsidR="00D066F1" w:rsidRDefault="00FC1C13" w:rsidP="00077966">
      <w:pPr>
        <w:pStyle w:val="Standard"/>
        <w:rPr>
          <w:lang w:val="en-US"/>
        </w:rPr>
      </w:pPr>
      <w:r w:rsidRPr="00A12716">
        <w:rPr>
          <w:lang w:val="en-US"/>
        </w:rPr>
        <w:t xml:space="preserve">From a developer's perspective, portlet windows are important because they define distinct runtime views. </w:t>
      </w:r>
      <w:r w:rsidR="00D066F1">
        <w:rPr>
          <w:lang w:val="en-US"/>
        </w:rPr>
        <w:t>T</w:t>
      </w:r>
      <w:r w:rsidR="00D066F1" w:rsidRPr="00D066F1">
        <w:rPr>
          <w:lang w:val="en-US"/>
        </w:rPr>
        <w:t>he</w:t>
      </w:r>
      <w:r w:rsidR="009E3EBF">
        <w:rPr>
          <w:lang w:val="en-US"/>
        </w:rPr>
        <w:t xml:space="preserve"> portlet container maintains the</w:t>
      </w:r>
      <w:r w:rsidR="00D066F1" w:rsidRPr="00D066F1">
        <w:rPr>
          <w:lang w:val="en-US"/>
        </w:rPr>
        <w:t xml:space="preserve"> </w:t>
      </w:r>
      <w:r w:rsidR="001C2B34">
        <w:rPr>
          <w:lang w:val="en-US"/>
        </w:rPr>
        <w:t>render state</w:t>
      </w:r>
      <w:r w:rsidR="00D066F1" w:rsidRPr="00D066F1">
        <w:rPr>
          <w:lang w:val="en-US"/>
        </w:rPr>
        <w:t xml:space="preserve"> </w:t>
      </w:r>
      <w:r w:rsidRPr="00D066F1">
        <w:rPr>
          <w:lang w:val="en-US"/>
        </w:rPr>
        <w:t>and the portlet-scoped session sta</w:t>
      </w:r>
      <w:r w:rsidR="009E3EBF">
        <w:rPr>
          <w:lang w:val="en-US"/>
        </w:rPr>
        <w:t>te</w:t>
      </w:r>
      <w:r w:rsidR="00D066F1">
        <w:rPr>
          <w:lang w:val="en-US"/>
        </w:rPr>
        <w:t xml:space="preserve"> based on the</w:t>
      </w:r>
      <w:r w:rsidRPr="00D066F1">
        <w:rPr>
          <w:lang w:val="en-US"/>
        </w:rPr>
        <w:t xml:space="preserve"> portlet window. </w:t>
      </w:r>
      <w:r w:rsidR="00D066F1">
        <w:rPr>
          <w:lang w:val="en-US"/>
        </w:rPr>
        <w:t xml:space="preserve">Hence the same portlet entity appearing in different portlet windows may be associated with different </w:t>
      </w:r>
      <w:r w:rsidR="001C2B34">
        <w:rPr>
          <w:lang w:val="en-US"/>
        </w:rPr>
        <w:t>render state</w:t>
      </w:r>
      <w:r w:rsidR="00D066F1">
        <w:rPr>
          <w:lang w:val="en-US"/>
        </w:rPr>
        <w:t xml:space="preserve"> and portlet session-scoped data.</w:t>
      </w:r>
    </w:p>
    <w:p w:rsidR="00D73F49" w:rsidRDefault="00D73F49" w:rsidP="003F02C0">
      <w:pPr>
        <w:pStyle w:val="Heading2"/>
      </w:pPr>
      <w:bookmarkStart w:id="176" w:name="_Toc468260971"/>
      <w:r>
        <w:t>Portlet Class</w:t>
      </w:r>
      <w:bookmarkEnd w:id="176"/>
    </w:p>
    <w:p w:rsidR="00D73F49" w:rsidRDefault="00D73F49">
      <w:pPr>
        <w:pStyle w:val="Standard"/>
        <w:rPr>
          <w:lang w:val="en-US"/>
        </w:rPr>
      </w:pPr>
      <w:r w:rsidRPr="003F02C0">
        <w:rPr>
          <w:lang w:val="en-US"/>
        </w:rPr>
        <w:t xml:space="preserve">With the introduction of the portlet method annotations listed in Section </w:t>
      </w:r>
      <w:r>
        <w:rPr>
          <w:lang w:val="en-US"/>
        </w:rPr>
        <w:fldChar w:fldCharType="begin"/>
      </w:r>
      <w:r>
        <w:rPr>
          <w:lang w:val="en-US"/>
        </w:rPr>
        <w:instrText xml:space="preserve"> REF _Ref430272332 \w \h </w:instrText>
      </w:r>
      <w:r>
        <w:rPr>
          <w:lang w:val="en-US"/>
        </w:rPr>
      </w:r>
      <w:r>
        <w:rPr>
          <w:lang w:val="en-US"/>
        </w:rPr>
        <w:fldChar w:fldCharType="separate"/>
      </w:r>
      <w:r w:rsidR="003B17E8">
        <w:rPr>
          <w:lang w:val="en-US"/>
        </w:rPr>
        <w:t>4.2</w:t>
      </w:r>
      <w:r>
        <w:rPr>
          <w:lang w:val="en-US"/>
        </w:rPr>
        <w:fldChar w:fldCharType="end"/>
      </w:r>
      <w:r>
        <w:rPr>
          <w:lang w:val="en-US"/>
        </w:rPr>
        <w:t xml:space="preserve">, </w:t>
      </w:r>
      <w:r w:rsidR="00C768A9">
        <w:rPr>
          <w:lang w:val="en-US"/>
        </w:rPr>
        <w:t>it is no longer strictly necessary to identify a portlet class. The annotated portlet</w:t>
      </w:r>
      <w:r w:rsidR="003E4256">
        <w:rPr>
          <w:lang w:val="en-US"/>
        </w:rPr>
        <w:t xml:space="preserve"> lifecycle</w:t>
      </w:r>
      <w:r w:rsidR="00C768A9">
        <w:rPr>
          <w:lang w:val="en-US"/>
        </w:rPr>
        <w:t xml:space="preserve"> methods may reside in any valid</w:t>
      </w:r>
      <w:r w:rsidR="005D2DF0">
        <w:rPr>
          <w:lang w:val="en-US"/>
        </w:rPr>
        <w:t xml:space="preserve"> CDI</w:t>
      </w:r>
      <w:r w:rsidR="00C768A9">
        <w:rPr>
          <w:lang w:val="en-US"/>
        </w:rPr>
        <w:t xml:space="preserve"> managed bean class. It is possible to write a portlet using only such annotated methods.</w:t>
      </w:r>
    </w:p>
    <w:p w:rsidR="00C768A9" w:rsidRDefault="00C768A9">
      <w:pPr>
        <w:pStyle w:val="Standard"/>
        <w:rPr>
          <w:lang w:val="en-US"/>
        </w:rPr>
      </w:pPr>
      <w:r>
        <w:rPr>
          <w:lang w:val="en-US"/>
        </w:rPr>
        <w:t xml:space="preserve">However, if the developer implements a portlet by extending the </w:t>
      </w:r>
      <w:r w:rsidRPr="003F02C0">
        <w:rPr>
          <w:rStyle w:val="inlinecode"/>
          <w:lang w:val="en-US"/>
        </w:rPr>
        <w:t>GenericPortlet</w:t>
      </w:r>
      <w:r>
        <w:rPr>
          <w:lang w:val="en-US"/>
        </w:rPr>
        <w:t xml:space="preserve"> class or by </w:t>
      </w:r>
      <w:r w:rsidR="00AE18C9">
        <w:rPr>
          <w:lang w:val="en-US"/>
        </w:rPr>
        <w:t xml:space="preserve">implementing </w:t>
      </w:r>
      <w:r>
        <w:rPr>
          <w:lang w:val="en-US"/>
        </w:rPr>
        <w:t>the portlet lifecycle interfaces directly without using the portlet method annotations, the portlet class must be identified to allow the portlet container to perform dispatching.</w:t>
      </w:r>
    </w:p>
    <w:p w:rsidR="00C768A9" w:rsidRDefault="00BF1133">
      <w:pPr>
        <w:pStyle w:val="Standard"/>
        <w:rPr>
          <w:lang w:val="en-US"/>
        </w:rPr>
      </w:pPr>
      <w:r>
        <w:rPr>
          <w:lang w:val="en-US"/>
        </w:rPr>
        <w:t xml:space="preserve">The portlet container must recognize a class as being a portlet class if it implements, directly or indirectly, the </w:t>
      </w:r>
      <w:r w:rsidRPr="003F02C0">
        <w:rPr>
          <w:rStyle w:val="inlinecode"/>
          <w:lang w:val="en-US"/>
        </w:rPr>
        <w:t>Portlet</w:t>
      </w:r>
      <w:r>
        <w:rPr>
          <w:lang w:val="en-US"/>
        </w:rPr>
        <w:t xml:space="preserve"> interface and is also identified as the portlet class associated with a portlet name in the portlet configuration. The portlet class may optionally implement the remaining portlet lifecycle interfaces </w:t>
      </w:r>
      <w:r w:rsidRPr="003F02C0">
        <w:rPr>
          <w:rStyle w:val="inlinecode"/>
          <w:lang w:val="en-US"/>
        </w:rPr>
        <w:t>HeaderPortlet</w:t>
      </w:r>
      <w:r>
        <w:rPr>
          <w:lang w:val="en-US"/>
        </w:rPr>
        <w:t xml:space="preserve">, </w:t>
      </w:r>
      <w:r w:rsidRPr="003F02C0">
        <w:rPr>
          <w:rStyle w:val="inlinecode"/>
          <w:lang w:val="en-US"/>
        </w:rPr>
        <w:t>EventPortlet</w:t>
      </w:r>
      <w:r>
        <w:rPr>
          <w:lang w:val="en-US"/>
        </w:rPr>
        <w:t xml:space="preserve">, and </w:t>
      </w:r>
      <w:r w:rsidRPr="003F02C0">
        <w:rPr>
          <w:rStyle w:val="inlinecode"/>
          <w:lang w:val="en-US"/>
        </w:rPr>
        <w:t>ResourceServingPortlet</w:t>
      </w:r>
      <w:r>
        <w:rPr>
          <w:lang w:val="en-US"/>
        </w:rPr>
        <w:t>.</w:t>
      </w:r>
    </w:p>
    <w:p w:rsidR="00BF1133" w:rsidRDefault="00BF1133">
      <w:pPr>
        <w:pStyle w:val="Standard"/>
        <w:rPr>
          <w:lang w:val="en-US"/>
        </w:rPr>
      </w:pPr>
      <w:r>
        <w:rPr>
          <w:lang w:val="en-US"/>
        </w:rPr>
        <w:t xml:space="preserve">The developer can identify the portlet class in the configuration either by applying the </w:t>
      </w:r>
      <w:r w:rsidRPr="003F02C0">
        <w:rPr>
          <w:rStyle w:val="inlinecode"/>
          <w:lang w:val="en-US"/>
        </w:rPr>
        <w:t>@PortletConfiguration</w:t>
      </w:r>
      <w:r>
        <w:rPr>
          <w:lang w:val="en-US"/>
        </w:rPr>
        <w:t xml:space="preserve"> annotation to a class that implements the </w:t>
      </w:r>
      <w:r w:rsidRPr="003F02C0">
        <w:rPr>
          <w:rStyle w:val="inlinecode"/>
          <w:lang w:val="en-US"/>
        </w:rPr>
        <w:t>Portlet</w:t>
      </w:r>
      <w:r>
        <w:rPr>
          <w:lang w:val="en-US"/>
        </w:rPr>
        <w:t xml:space="preserve"> interface, or by naming the class in the portlet deployment descriptor using the </w:t>
      </w:r>
      <w:r w:rsidRPr="003F02C0">
        <w:rPr>
          <w:rStyle w:val="inlinecode"/>
          <w:lang w:val="en-US"/>
        </w:rPr>
        <w:t>&lt;portlet-class&gt;</w:t>
      </w:r>
      <w:r>
        <w:rPr>
          <w:lang w:val="en-US"/>
        </w:rPr>
        <w:t xml:space="preserve"> element. </w:t>
      </w:r>
      <w:r w:rsidR="00CF7C73">
        <w:rPr>
          <w:lang w:val="en-US"/>
        </w:rPr>
        <w:t xml:space="preserve">See Section </w:t>
      </w:r>
      <w:r w:rsidR="00CF7C73">
        <w:rPr>
          <w:lang w:val="en-US"/>
        </w:rPr>
        <w:fldChar w:fldCharType="begin"/>
      </w:r>
      <w:r w:rsidR="00CF7C73">
        <w:rPr>
          <w:lang w:val="en-US"/>
        </w:rPr>
        <w:instrText xml:space="preserve"> REF _Ref430345173 \w \h </w:instrText>
      </w:r>
      <w:r w:rsidR="00CF7C73">
        <w:rPr>
          <w:lang w:val="en-US"/>
        </w:rPr>
      </w:r>
      <w:r w:rsidR="00CF7C73">
        <w:rPr>
          <w:lang w:val="en-US"/>
        </w:rPr>
        <w:fldChar w:fldCharType="separate"/>
      </w:r>
      <w:r w:rsidR="003B17E8">
        <w:rPr>
          <w:lang w:val="en-US"/>
        </w:rPr>
        <w:t>28.2.4</w:t>
      </w:r>
      <w:r w:rsidR="00CF7C73">
        <w:rPr>
          <w:lang w:val="en-US"/>
        </w:rPr>
        <w:fldChar w:fldCharType="end"/>
      </w:r>
      <w:r w:rsidR="00CF7C73">
        <w:rPr>
          <w:lang w:val="en-US"/>
        </w:rPr>
        <w:t xml:space="preserve"> </w:t>
      </w:r>
      <w:r w:rsidR="00CF7C73">
        <w:rPr>
          <w:lang w:val="en-US"/>
        </w:rPr>
        <w:fldChar w:fldCharType="begin"/>
      </w:r>
      <w:r w:rsidR="00CF7C73">
        <w:rPr>
          <w:lang w:val="en-US"/>
        </w:rPr>
        <w:instrText xml:space="preserve"> REF _Ref430345178 \h </w:instrText>
      </w:r>
      <w:r w:rsidR="00CF7C73">
        <w:rPr>
          <w:lang w:val="en-US"/>
        </w:rPr>
      </w:r>
      <w:r w:rsidR="00CF7C73">
        <w:rPr>
          <w:lang w:val="en-US"/>
        </w:rPr>
        <w:fldChar w:fldCharType="separate"/>
      </w:r>
      <w:r w:rsidR="003B17E8">
        <w:t>Portlet Identification</w:t>
      </w:r>
      <w:r w:rsidR="00CF7C73">
        <w:rPr>
          <w:lang w:val="en-US"/>
        </w:rPr>
        <w:fldChar w:fldCharType="end"/>
      </w:r>
      <w:r w:rsidR="00CF7C73">
        <w:rPr>
          <w:lang w:val="en-US"/>
        </w:rPr>
        <w:t xml:space="preserve"> on page </w:t>
      </w:r>
      <w:r w:rsidR="00CF7C73">
        <w:rPr>
          <w:lang w:val="en-US"/>
        </w:rPr>
        <w:fldChar w:fldCharType="begin"/>
      </w:r>
      <w:r w:rsidR="00CF7C73">
        <w:rPr>
          <w:lang w:val="en-US"/>
        </w:rPr>
        <w:instrText xml:space="preserve"> PAGEREF _Ref430345187 \h </w:instrText>
      </w:r>
      <w:r w:rsidR="00CF7C73">
        <w:rPr>
          <w:lang w:val="en-US"/>
        </w:rPr>
      </w:r>
      <w:r w:rsidR="00CF7C73">
        <w:rPr>
          <w:lang w:val="en-US"/>
        </w:rPr>
        <w:fldChar w:fldCharType="separate"/>
      </w:r>
      <w:r w:rsidR="003B17E8">
        <w:rPr>
          <w:noProof/>
          <w:lang w:val="en-US"/>
        </w:rPr>
        <w:t>195</w:t>
      </w:r>
      <w:r w:rsidR="00CF7C73">
        <w:rPr>
          <w:lang w:val="en-US"/>
        </w:rPr>
        <w:fldChar w:fldCharType="end"/>
      </w:r>
      <w:r w:rsidR="00CF7C73">
        <w:rPr>
          <w:lang w:val="en-US"/>
        </w:rPr>
        <w:t xml:space="preserve"> for further information.</w:t>
      </w:r>
    </w:p>
    <w:p w:rsidR="005C344B" w:rsidRDefault="005C344B" w:rsidP="003F02C0">
      <w:pPr>
        <w:pStyle w:val="Heading2"/>
      </w:pPr>
      <w:bookmarkStart w:id="177" w:name="_Toc468260972"/>
      <w:bookmarkStart w:id="178" w:name="_Ref13464602"/>
      <w:bookmarkStart w:id="179" w:name="_Ref13286375"/>
      <w:bookmarkStart w:id="180" w:name="_Ref12609823"/>
      <w:bookmarkStart w:id="181" w:name="_Toc415140801"/>
      <w:r>
        <w:t>Example Request Sequence</w:t>
      </w:r>
      <w:bookmarkEnd w:id="177"/>
    </w:p>
    <w:p w:rsidR="005C344B" w:rsidRDefault="005C344B" w:rsidP="005C344B">
      <w:pPr>
        <w:pStyle w:val="Standard"/>
        <w:rPr>
          <w:lang w:val="en-US"/>
        </w:rPr>
      </w:pPr>
      <w:r w:rsidRPr="00AC3C23">
        <w:rPr>
          <w:lang w:val="en-US"/>
        </w:rPr>
        <w:t>The following figure</w:t>
      </w:r>
      <w:r w:rsidR="00064BC4">
        <w:rPr>
          <w:lang w:val="en-US"/>
        </w:rPr>
        <w:t>s</w:t>
      </w:r>
      <w:r w:rsidRPr="00AC3C23">
        <w:rPr>
          <w:lang w:val="en-US"/>
        </w:rPr>
        <w:t xml:space="preserve"> show an example request processing sequence</w:t>
      </w:r>
      <w:r>
        <w:rPr>
          <w:lang w:val="en-US"/>
        </w:rPr>
        <w:t>.</w:t>
      </w:r>
      <w:r w:rsidR="00291F06">
        <w:rPr>
          <w:lang w:val="en-US"/>
        </w:rPr>
        <w:t xml:space="preserve"> </w:t>
      </w:r>
      <w:r w:rsidR="00291F06">
        <w:rPr>
          <w:lang w:val="en-US"/>
        </w:rPr>
        <w:fldChar w:fldCharType="begin"/>
      </w:r>
      <w:r w:rsidR="00291F06">
        <w:rPr>
          <w:lang w:val="en-US"/>
        </w:rPr>
        <w:instrText xml:space="preserve"> REF _Ref441669776 \h </w:instrText>
      </w:r>
      <w:r w:rsidR="00291F06">
        <w:rPr>
          <w:lang w:val="en-US"/>
        </w:rPr>
      </w:r>
      <w:r w:rsidR="00291F06">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1</w:t>
      </w:r>
      <w:r w:rsidR="00291F06">
        <w:rPr>
          <w:lang w:val="en-US"/>
        </w:rPr>
        <w:fldChar w:fldCharType="end"/>
      </w:r>
      <w:r w:rsidR="00064BC4">
        <w:rPr>
          <w:lang w:val="en-US"/>
        </w:rPr>
        <w:t xml:space="preserve"> illustrates a typical sequence for a buffering portal, which collects the portlet output in buffers before </w:t>
      </w:r>
      <w:r w:rsidR="00064BC4">
        <w:rPr>
          <w:lang w:val="en-US"/>
        </w:rPr>
        <w:lastRenderedPageBreak/>
        <w:t xml:space="preserve">aggregating the page. </w:t>
      </w:r>
      <w:r w:rsidR="00291F06">
        <w:rPr>
          <w:lang w:val="en-US"/>
        </w:rPr>
        <w:fldChar w:fldCharType="begin"/>
      </w:r>
      <w:r w:rsidR="00291F06">
        <w:rPr>
          <w:lang w:val="en-US"/>
        </w:rPr>
        <w:instrText xml:space="preserve"> REF _Ref441669789 \h </w:instrText>
      </w:r>
      <w:r w:rsidR="00291F06">
        <w:rPr>
          <w:lang w:val="en-US"/>
        </w:rPr>
      </w:r>
      <w:r w:rsidR="00291F06">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2</w:t>
      </w:r>
      <w:r w:rsidR="00291F06">
        <w:rPr>
          <w:lang w:val="en-US"/>
        </w:rPr>
        <w:fldChar w:fldCharType="end"/>
      </w:r>
      <w:r w:rsidR="00291F06">
        <w:rPr>
          <w:lang w:val="en-US"/>
        </w:rPr>
        <w:t xml:space="preserve"> illustrates a typical sequence for a streaming portal, which begins streaming markup to the client as early as possible.</w:t>
      </w:r>
    </w:p>
    <w:p w:rsidR="005C344B" w:rsidRDefault="00064BC4" w:rsidP="005C344B">
      <w:pPr>
        <w:pStyle w:val="Standard"/>
        <w:rPr>
          <w:lang w:val="en-US"/>
        </w:rPr>
      </w:pPr>
      <w:r>
        <w:rPr>
          <w:lang w:val="en-US"/>
        </w:rPr>
        <w:t>In</w:t>
      </w:r>
      <w:r w:rsidR="00291F06">
        <w:rPr>
          <w:lang w:val="en-US"/>
        </w:rPr>
        <w:t xml:space="preserve"> both </w:t>
      </w:r>
      <w:r w:rsidR="00291F06">
        <w:rPr>
          <w:lang w:val="en-US"/>
        </w:rPr>
        <w:fldChar w:fldCharType="begin"/>
      </w:r>
      <w:r w:rsidR="00291F06">
        <w:rPr>
          <w:lang w:val="en-US"/>
        </w:rPr>
        <w:instrText xml:space="preserve"> REF _Ref441669776 \h </w:instrText>
      </w:r>
      <w:r w:rsidR="00291F06">
        <w:rPr>
          <w:lang w:val="en-US"/>
        </w:rPr>
      </w:r>
      <w:r w:rsidR="00291F06">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1</w:t>
      </w:r>
      <w:r w:rsidR="00291F06">
        <w:rPr>
          <w:lang w:val="en-US"/>
        </w:rPr>
        <w:fldChar w:fldCharType="end"/>
      </w:r>
      <w:r w:rsidR="00291F06">
        <w:rPr>
          <w:lang w:val="en-US"/>
        </w:rPr>
        <w:t xml:space="preserve"> and </w:t>
      </w:r>
      <w:r w:rsidR="00291F06">
        <w:rPr>
          <w:lang w:val="en-US"/>
        </w:rPr>
        <w:fldChar w:fldCharType="begin"/>
      </w:r>
      <w:r w:rsidR="00291F06">
        <w:rPr>
          <w:lang w:val="en-US"/>
        </w:rPr>
        <w:instrText xml:space="preserve"> REF _Ref441669789 \h </w:instrText>
      </w:r>
      <w:r w:rsidR="00291F06">
        <w:rPr>
          <w:lang w:val="en-US"/>
        </w:rPr>
      </w:r>
      <w:r w:rsidR="00291F06">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2</w:t>
      </w:r>
      <w:r w:rsidR="00291F06">
        <w:rPr>
          <w:lang w:val="en-US"/>
        </w:rPr>
        <w:fldChar w:fldCharType="end"/>
      </w:r>
      <w:r>
        <w:rPr>
          <w:lang w:val="en-US"/>
        </w:rPr>
        <w:t>,</w:t>
      </w:r>
      <w:r w:rsidR="00730DF5">
        <w:rPr>
          <w:lang w:val="en-US"/>
        </w:rPr>
        <w:t xml:space="preserve"> </w:t>
      </w:r>
      <w:r>
        <w:rPr>
          <w:lang w:val="en-US"/>
        </w:rPr>
        <w:t>a</w:t>
      </w:r>
      <w:r w:rsidR="005C344B">
        <w:rPr>
          <w:lang w:val="en-US"/>
        </w:rPr>
        <w:t xml:space="preserve">n action initiated by the client through interaction with portlet B results in preparation stage execution and an action method call to portlet B. During action phase processing, portlet B updates its </w:t>
      </w:r>
      <w:r w:rsidR="001C2B34">
        <w:rPr>
          <w:lang w:val="en-US"/>
        </w:rPr>
        <w:t>render state</w:t>
      </w:r>
      <w:r w:rsidR="005C344B">
        <w:rPr>
          <w:lang w:val="en-US"/>
        </w:rPr>
        <w:t xml:space="preserve"> appropriately and publishes an event. The portlet container routes the event to portlet A by calling its event method. Portlet B updates its </w:t>
      </w:r>
      <w:r w:rsidR="001C2B34">
        <w:rPr>
          <w:lang w:val="en-US"/>
        </w:rPr>
        <w:t>render state</w:t>
      </w:r>
      <w:r w:rsidR="005C344B">
        <w:rPr>
          <w:lang w:val="en-US"/>
        </w:rPr>
        <w:t xml:space="preserve"> and returns.</w:t>
      </w:r>
    </w:p>
    <w:p w:rsidR="000A0B74" w:rsidRDefault="000A0B74" w:rsidP="005C344B">
      <w:pPr>
        <w:pStyle w:val="Standard"/>
        <w:rPr>
          <w:lang w:val="en-US"/>
        </w:rPr>
      </w:pPr>
      <w:r>
        <w:rPr>
          <w:noProof/>
          <w:lang w:val="en-US" w:eastAsia="en-US" w:bidi="ar-SA"/>
        </w:rPr>
        <w:drawing>
          <wp:anchor distT="0" distB="0" distL="114300" distR="114300" simplePos="0" relativeHeight="251726848" behindDoc="0" locked="0" layoutInCell="1" allowOverlap="1" wp14:anchorId="7E4F85C1" wp14:editId="4BCB3F57">
            <wp:simplePos x="0" y="0"/>
            <wp:positionH relativeFrom="margin">
              <wp:posOffset>-5715</wp:posOffset>
            </wp:positionH>
            <wp:positionV relativeFrom="paragraph">
              <wp:posOffset>388620</wp:posOffset>
            </wp:positionV>
            <wp:extent cx="5731510" cy="3716020"/>
            <wp:effectExtent l="190500" t="190500" r="193040" b="18923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RequestSequence.gif"/>
                    <pic:cNvPicPr/>
                  </pic:nvPicPr>
                  <pic:blipFill>
                    <a:blip r:embed="rId24">
                      <a:extLst>
                        <a:ext uri="{28A0092B-C50C-407E-A947-70E740481C1C}">
                          <a14:useLocalDpi xmlns:a14="http://schemas.microsoft.com/office/drawing/2010/main" val="0"/>
                        </a:ext>
                      </a:extLst>
                    </a:blip>
                    <a:stretch>
                      <a:fillRect/>
                    </a:stretch>
                  </pic:blipFill>
                  <pic:spPr>
                    <a:xfrm>
                      <a:off x="0" y="0"/>
                      <a:ext cx="5731510" cy="371602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727872" behindDoc="0" locked="0" layoutInCell="1" allowOverlap="1" wp14:anchorId="4F49BAC1" wp14:editId="5A8E6942">
                <wp:simplePos x="0" y="0"/>
                <wp:positionH relativeFrom="margin">
                  <wp:posOffset>-5715</wp:posOffset>
                </wp:positionH>
                <wp:positionV relativeFrom="paragraph">
                  <wp:posOffset>4184650</wp:posOffset>
                </wp:positionV>
                <wp:extent cx="5731510" cy="327660"/>
                <wp:effectExtent l="0" t="0" r="2540" b="0"/>
                <wp:wrapTopAndBottom/>
                <wp:docPr id="9" name="Text Box 9"/>
                <wp:cNvGraphicFramePr/>
                <a:graphic xmlns:a="http://schemas.openxmlformats.org/drawingml/2006/main">
                  <a:graphicData uri="http://schemas.microsoft.com/office/word/2010/wordprocessingShape">
                    <wps:wsp>
                      <wps:cNvSpPr txBox="1"/>
                      <wps:spPr>
                        <a:xfrm>
                          <a:off x="0" y="0"/>
                          <a:ext cx="5731510" cy="327660"/>
                        </a:xfrm>
                        <a:prstGeom prst="rect">
                          <a:avLst/>
                        </a:prstGeom>
                        <a:solidFill>
                          <a:prstClr val="white"/>
                        </a:solidFill>
                        <a:ln>
                          <a:noFill/>
                        </a:ln>
                        <a:effectLst/>
                      </wps:spPr>
                      <wps:txbx>
                        <w:txbxContent>
                          <w:p w:rsidR="003B17E8" w:rsidRPr="006C1AA1" w:rsidRDefault="003B17E8" w:rsidP="00165CC8">
                            <w:pPr>
                              <w:pStyle w:val="Caption"/>
                              <w:rPr>
                                <w:rFonts w:ascii="Times New Roman" w:hAnsi="Times New Roman"/>
                                <w:noProof/>
                                <w:lang w:val="en-US"/>
                              </w:rPr>
                            </w:pPr>
                            <w:bookmarkStart w:id="182" w:name="_Ref441669776"/>
                            <w:r w:rsidRPr="00165CC8">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bookmarkEnd w:id="182"/>
                            <w:r w:rsidRPr="00165CC8">
                              <w:rPr>
                                <w:lang w:val="en-US"/>
                              </w:rPr>
                              <w:t xml:space="preserve"> Example Request Sequence – Buffering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9BAC1" id="Text Box 9" o:spid="_x0000_s1032" type="#_x0000_t202" style="position:absolute;left:0;text-align:left;margin-left:-.45pt;margin-top:329.5pt;width:451.3pt;height:25.8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" stroked="f">
                <v:textbox style="mso-fit-shape-to-text:t" inset="0,0,0,0">
                  <w:txbxContent>
                    <w:p w:rsidR="003B17E8" w:rsidRPr="006C1AA1" w:rsidRDefault="003B17E8" w:rsidP="00165CC8">
                      <w:pPr>
                        <w:pStyle w:val="Caption"/>
                        <w:rPr>
                          <w:rFonts w:ascii="Times New Roman" w:hAnsi="Times New Roman"/>
                          <w:noProof/>
                          <w:lang w:val="en-US"/>
                        </w:rPr>
                      </w:pPr>
                      <w:bookmarkStart w:id="183" w:name="_Ref441669776"/>
                      <w:r w:rsidRPr="00165CC8">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bookmarkEnd w:id="183"/>
                      <w:r w:rsidRPr="00165CC8">
                        <w:rPr>
                          <w:lang w:val="en-US"/>
                        </w:rPr>
                        <w:t xml:space="preserve"> Example Request Sequence – Buffering Portal</w:t>
                      </w:r>
                    </w:p>
                  </w:txbxContent>
                </v:textbox>
                <w10:wrap type="topAndBottom" anchorx="margin"/>
              </v:shape>
            </w:pict>
          </mc:Fallback>
        </mc:AlternateContent>
      </w:r>
      <w:r>
        <w:rPr>
          <w:lang w:val="en-US"/>
        </w:rPr>
        <w:t>Finally, the portlet container executes the aggregation stage for each of the portlets.</w:t>
      </w:r>
    </w:p>
    <w:p w:rsidR="005C344B" w:rsidRDefault="00291F06" w:rsidP="005C344B">
      <w:pPr>
        <w:pStyle w:val="Standard"/>
        <w:rPr>
          <w:lang w:val="en-US"/>
        </w:rPr>
      </w:pPr>
      <w:r>
        <w:rPr>
          <w:lang w:val="en-US"/>
        </w:rPr>
        <w:t xml:space="preserve">As shown in </w:t>
      </w:r>
      <w:r>
        <w:rPr>
          <w:lang w:val="en-US"/>
        </w:rPr>
        <w:fldChar w:fldCharType="begin"/>
      </w:r>
      <w:r>
        <w:rPr>
          <w:lang w:val="en-US"/>
        </w:rPr>
        <w:instrText xml:space="preserve"> REF _Ref441669776 \h </w:instrText>
      </w:r>
      <w:r>
        <w:rPr>
          <w:lang w:val="en-US"/>
        </w:rPr>
      </w:r>
      <w:r>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1</w:t>
      </w:r>
      <w:r>
        <w:rPr>
          <w:lang w:val="en-US"/>
        </w:rPr>
        <w:fldChar w:fldCharType="end"/>
      </w:r>
      <w:r>
        <w:rPr>
          <w:lang w:val="en-US"/>
        </w:rPr>
        <w:t>, a buffering portal</w:t>
      </w:r>
      <w:r w:rsidR="000A0B74">
        <w:rPr>
          <w:lang w:val="en-US"/>
        </w:rPr>
        <w:t xml:space="preserve"> may execute the header and render phases within the aggregation stage for each portlet sequentially.</w:t>
      </w:r>
      <w:r>
        <w:rPr>
          <w:lang w:val="en-US"/>
        </w:rPr>
        <w:t xml:space="preserve"> </w:t>
      </w:r>
      <w:r w:rsidR="005C344B">
        <w:rPr>
          <w:lang w:val="en-US"/>
        </w:rPr>
        <w:t xml:space="preserve">Although the diagram shows </w:t>
      </w:r>
      <w:r w:rsidR="007D304D">
        <w:rPr>
          <w:lang w:val="en-US"/>
        </w:rPr>
        <w:t>aggregation stage</w:t>
      </w:r>
      <w:r w:rsidR="005C344B">
        <w:rPr>
          <w:lang w:val="en-US"/>
        </w:rPr>
        <w:t xml:space="preserve"> execution for each portlet as being sequential, the Portlet Specification places no such requirement. The </w:t>
      </w:r>
      <w:r w:rsidR="007D304D">
        <w:rPr>
          <w:lang w:val="en-US"/>
        </w:rPr>
        <w:t>aggregation stage</w:t>
      </w:r>
      <w:r w:rsidR="005C344B">
        <w:rPr>
          <w:lang w:val="en-US"/>
        </w:rPr>
        <w:t>s for each portlet can be invoked in any order or even in parallel as long as the portlet container assures that the header phase for each portlet is executed before the overall portal response has been committed.</w:t>
      </w:r>
    </w:p>
    <w:p w:rsidR="00415178" w:rsidRDefault="00415178" w:rsidP="00415178">
      <w:pPr>
        <w:pStyle w:val="Standard"/>
        <w:rPr>
          <w:lang w:val="en-US"/>
        </w:rPr>
      </w:pPr>
      <w:r>
        <w:rPr>
          <w:lang w:val="en-US"/>
        </w:rPr>
        <w:t xml:space="preserve">As shown in </w:t>
      </w:r>
      <w:r>
        <w:rPr>
          <w:lang w:val="en-US"/>
        </w:rPr>
        <w:fldChar w:fldCharType="begin"/>
      </w:r>
      <w:r>
        <w:rPr>
          <w:lang w:val="en-US"/>
        </w:rPr>
        <w:instrText xml:space="preserve"> REF _Ref441669789 \h </w:instrText>
      </w:r>
      <w:r>
        <w:rPr>
          <w:lang w:val="en-US"/>
        </w:rPr>
      </w:r>
      <w:r>
        <w:rPr>
          <w:lang w:val="en-US"/>
        </w:rPr>
        <w:fldChar w:fldCharType="separate"/>
      </w:r>
      <w:r w:rsidR="003B17E8" w:rsidRPr="00165CC8">
        <w:rPr>
          <w:lang w:val="en-US"/>
        </w:rPr>
        <w:t xml:space="preserve">Figure </w:t>
      </w:r>
      <w:r w:rsidR="003B17E8">
        <w:rPr>
          <w:noProof/>
          <w:lang w:val="en-US"/>
        </w:rPr>
        <w:t>4</w:t>
      </w:r>
      <w:r w:rsidR="003B17E8">
        <w:rPr>
          <w:lang w:val="en-US"/>
        </w:rPr>
        <w:t>–</w:t>
      </w:r>
      <w:r w:rsidR="003B17E8">
        <w:rPr>
          <w:noProof/>
          <w:lang w:val="en-US"/>
        </w:rPr>
        <w:t>2</w:t>
      </w:r>
      <w:r>
        <w:rPr>
          <w:lang w:val="en-US"/>
        </w:rPr>
        <w:fldChar w:fldCharType="end"/>
      </w:r>
      <w:r>
        <w:rPr>
          <w:lang w:val="en-US"/>
        </w:rPr>
        <w:t xml:space="preserve">, a streaming portal will typically execute the header phase for all portlets before executing the render phase of any portlet in order to allow each portlet to contribute to the headers and document head section markup before the response is committed. </w:t>
      </w:r>
    </w:p>
    <w:p w:rsidR="005C344B" w:rsidRDefault="00415178" w:rsidP="00415178">
      <w:pPr>
        <w:pStyle w:val="Standard"/>
        <w:rPr>
          <w:lang w:val="en-US"/>
        </w:rPr>
      </w:pPr>
      <w:r>
        <w:rPr>
          <w:lang w:val="en-US"/>
        </w:rPr>
        <w:t>Header phase execution for each portlet can be invoked in any order or even in parallel with the header phase execution of other portlets. Similarly, render phase execution for each portlet can be invoked in any order or even in parallel with the render phase execution of other portlets.</w:t>
      </w:r>
    </w:p>
    <w:p w:rsidR="00291F06" w:rsidRDefault="00291F06" w:rsidP="00165CC8">
      <w:pPr>
        <w:pStyle w:val="Standard"/>
        <w:keepNext/>
      </w:pPr>
      <w:r>
        <w:rPr>
          <w:noProof/>
          <w:lang w:val="en-US" w:eastAsia="en-US" w:bidi="ar-SA"/>
        </w:rPr>
        <w:lastRenderedPageBreak/>
        <w:drawing>
          <wp:inline distT="0" distB="0" distL="0" distR="0" wp14:anchorId="2468FF71" wp14:editId="6B1C4C31">
            <wp:extent cx="5731510" cy="3628390"/>
            <wp:effectExtent l="190500" t="190500" r="193040" b="1816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ampleRequestSequence-stream.gif"/>
                    <pic:cNvPicPr/>
                  </pic:nvPicPr>
                  <pic:blipFill>
                    <a:blip r:embed="rId25">
                      <a:extLst>
                        <a:ext uri="{28A0092B-C50C-407E-A947-70E740481C1C}">
                          <a14:useLocalDpi xmlns:a14="http://schemas.microsoft.com/office/drawing/2010/main" val="0"/>
                        </a:ext>
                      </a:extLst>
                    </a:blip>
                    <a:stretch>
                      <a:fillRect/>
                    </a:stretch>
                  </pic:blipFill>
                  <pic:spPr>
                    <a:xfrm>
                      <a:off x="0" y="0"/>
                      <a:ext cx="5731510" cy="3628390"/>
                    </a:xfrm>
                    <a:prstGeom prst="rect">
                      <a:avLst/>
                    </a:prstGeom>
                    <a:ln>
                      <a:noFill/>
                    </a:ln>
                    <a:effectLst>
                      <a:outerShdw blurRad="190500" algn="tl" rotWithShape="0">
                        <a:srgbClr val="000000">
                          <a:alpha val="70000"/>
                        </a:srgbClr>
                      </a:outerShdw>
                    </a:effectLst>
                  </pic:spPr>
                </pic:pic>
              </a:graphicData>
            </a:graphic>
          </wp:inline>
        </w:drawing>
      </w:r>
    </w:p>
    <w:p w:rsidR="00064BC4" w:rsidRPr="00AC3C23" w:rsidRDefault="00291F06" w:rsidP="00165CC8">
      <w:pPr>
        <w:pStyle w:val="Caption"/>
        <w:rPr>
          <w:lang w:val="en-US"/>
        </w:rPr>
      </w:pPr>
      <w:bookmarkStart w:id="184" w:name="_Ref441669789"/>
      <w:r w:rsidRPr="00165CC8">
        <w:rPr>
          <w:lang w:val="en-US"/>
        </w:rPr>
        <w:t xml:space="preserve">Figure </w:t>
      </w:r>
      <w:r w:rsidR="007D283A">
        <w:rPr>
          <w:lang w:val="en-US"/>
        </w:rPr>
        <w:fldChar w:fldCharType="begin"/>
      </w:r>
      <w:r w:rsidR="007D283A">
        <w:rPr>
          <w:lang w:val="en-US"/>
        </w:rPr>
        <w:instrText xml:space="preserve"> STYLEREF 1 \s </w:instrText>
      </w:r>
      <w:r w:rsidR="007D283A">
        <w:rPr>
          <w:lang w:val="en-US"/>
        </w:rPr>
        <w:fldChar w:fldCharType="separate"/>
      </w:r>
      <w:r w:rsidR="003B17E8">
        <w:rPr>
          <w:noProof/>
          <w:lang w:val="en-US"/>
        </w:rPr>
        <w:t>4</w:t>
      </w:r>
      <w:r w:rsidR="007D283A">
        <w:rPr>
          <w:lang w:val="en-US"/>
        </w:rPr>
        <w:fldChar w:fldCharType="end"/>
      </w:r>
      <w:r w:rsidR="007D283A">
        <w:rPr>
          <w:lang w:val="en-US"/>
        </w:rPr>
        <w:t>–</w:t>
      </w:r>
      <w:r w:rsidR="007D283A">
        <w:rPr>
          <w:lang w:val="en-US"/>
        </w:rPr>
        <w:fldChar w:fldCharType="begin"/>
      </w:r>
      <w:r w:rsidR="007D283A">
        <w:rPr>
          <w:lang w:val="en-US"/>
        </w:rPr>
        <w:instrText xml:space="preserve"> SEQ Figure \* ARABIC \s 1 </w:instrText>
      </w:r>
      <w:r w:rsidR="007D283A">
        <w:rPr>
          <w:lang w:val="en-US"/>
        </w:rPr>
        <w:fldChar w:fldCharType="separate"/>
      </w:r>
      <w:r w:rsidR="003B17E8">
        <w:rPr>
          <w:noProof/>
          <w:lang w:val="en-US"/>
        </w:rPr>
        <w:t>2</w:t>
      </w:r>
      <w:r w:rsidR="007D283A">
        <w:rPr>
          <w:lang w:val="en-US"/>
        </w:rPr>
        <w:fldChar w:fldCharType="end"/>
      </w:r>
      <w:bookmarkEnd w:id="184"/>
      <w:r w:rsidRPr="00165CC8">
        <w:rPr>
          <w:lang w:val="en-US"/>
        </w:rPr>
        <w:t xml:space="preserve"> </w:t>
      </w:r>
      <w:r w:rsidRPr="00C13958">
        <w:rPr>
          <w:lang w:val="en-US"/>
        </w:rPr>
        <w:t>Example Request Sequence –</w:t>
      </w:r>
      <w:r>
        <w:rPr>
          <w:lang w:val="en-US"/>
        </w:rPr>
        <w:t xml:space="preserve"> Stream</w:t>
      </w:r>
      <w:r w:rsidRPr="00C13958">
        <w:rPr>
          <w:lang w:val="en-US"/>
        </w:rPr>
        <w:t>ing Portal</w:t>
      </w:r>
    </w:p>
    <w:p w:rsidR="00291F06" w:rsidRPr="00165CC8" w:rsidRDefault="00291F06" w:rsidP="00165CC8">
      <w:pPr>
        <w:pStyle w:val="Standard"/>
        <w:rPr>
          <w:lang w:val="en-US"/>
        </w:rPr>
      </w:pPr>
      <w:bookmarkStart w:id="185" w:name="_Ref431804381"/>
    </w:p>
    <w:p w:rsidR="00FC1C13" w:rsidRPr="003F02C0" w:rsidRDefault="00FC1C13" w:rsidP="00D066F1">
      <w:pPr>
        <w:pStyle w:val="Heading2"/>
        <w:rPr>
          <w:lang w:val="en-US"/>
        </w:rPr>
      </w:pPr>
      <w:bookmarkStart w:id="186" w:name="_Toc468260973"/>
      <w:r w:rsidRPr="003F02C0">
        <w:rPr>
          <w:lang w:val="en-US"/>
        </w:rPr>
        <w:t>Request Handling</w:t>
      </w:r>
      <w:bookmarkEnd w:id="178"/>
      <w:bookmarkEnd w:id="179"/>
      <w:bookmarkEnd w:id="180"/>
      <w:bookmarkEnd w:id="181"/>
      <w:bookmarkEnd w:id="185"/>
      <w:bookmarkEnd w:id="186"/>
    </w:p>
    <w:p w:rsidR="00FC1C13" w:rsidRDefault="00FC1C13" w:rsidP="00D066F1">
      <w:pPr>
        <w:pStyle w:val="Standard"/>
        <w:rPr>
          <w:lang w:val="en-US"/>
        </w:rPr>
      </w:pPr>
      <w:r w:rsidRPr="001A7AE6">
        <w:rPr>
          <w:lang w:val="en-US"/>
        </w:rPr>
        <w:t>After a portlet object is properly initialized, the portlet container may invoke the portlet to handle client requests.</w:t>
      </w:r>
      <w:r w:rsidR="001E5DCC">
        <w:rPr>
          <w:lang w:val="en-US"/>
        </w:rPr>
        <w:t xml:space="preserve"> The portlet container invokes the portlet request methods in the context of the corresponding portlet request processing phase, see Section </w:t>
      </w:r>
      <w:r w:rsidR="001E5DCC">
        <w:rPr>
          <w:lang w:val="en-US"/>
        </w:rPr>
        <w:fldChar w:fldCharType="begin"/>
      </w:r>
      <w:r w:rsidR="001E5DCC">
        <w:rPr>
          <w:lang w:val="en-US"/>
        </w:rPr>
        <w:instrText xml:space="preserve"> REF _Ref430259428 \w \h </w:instrText>
      </w:r>
      <w:r w:rsidR="001E5DCC">
        <w:rPr>
          <w:lang w:val="en-US"/>
        </w:rPr>
      </w:r>
      <w:r w:rsidR="001E5DCC">
        <w:rPr>
          <w:lang w:val="en-US"/>
        </w:rPr>
        <w:fldChar w:fldCharType="separate"/>
      </w:r>
      <w:r w:rsidR="003B17E8">
        <w:rPr>
          <w:lang w:val="en-US"/>
        </w:rPr>
        <w:t>3.7</w:t>
      </w:r>
      <w:r w:rsidR="001E5DCC">
        <w:rPr>
          <w:lang w:val="en-US"/>
        </w:rPr>
        <w:fldChar w:fldCharType="end"/>
      </w:r>
      <w:r w:rsidR="001E5DCC">
        <w:rPr>
          <w:lang w:val="en-US"/>
        </w:rPr>
        <w:t xml:space="preserve"> </w:t>
      </w:r>
      <w:r w:rsidR="001E5DCC">
        <w:rPr>
          <w:lang w:val="en-US"/>
        </w:rPr>
        <w:fldChar w:fldCharType="begin"/>
      </w:r>
      <w:r w:rsidR="001E5DCC">
        <w:rPr>
          <w:lang w:val="en-US"/>
        </w:rPr>
        <w:instrText xml:space="preserve"> REF _Ref430259428 \h </w:instrText>
      </w:r>
      <w:r w:rsidR="001E5DCC">
        <w:rPr>
          <w:lang w:val="en-US"/>
        </w:rPr>
      </w:r>
      <w:r w:rsidR="001E5DCC">
        <w:rPr>
          <w:lang w:val="en-US"/>
        </w:rPr>
        <w:fldChar w:fldCharType="separate"/>
      </w:r>
      <w:r w:rsidR="003B17E8" w:rsidRPr="003B17E8">
        <w:rPr>
          <w:lang w:val="en-US"/>
        </w:rPr>
        <w:t>Portlet Request Processing Phases</w:t>
      </w:r>
      <w:r w:rsidR="001E5DCC">
        <w:rPr>
          <w:lang w:val="en-US"/>
        </w:rPr>
        <w:fldChar w:fldCharType="end"/>
      </w:r>
      <w:r w:rsidR="001E5DCC">
        <w:rPr>
          <w:lang w:val="en-US"/>
        </w:rPr>
        <w:t xml:space="preserve"> on page </w:t>
      </w:r>
      <w:r w:rsidR="001E5DCC">
        <w:rPr>
          <w:lang w:val="en-US"/>
        </w:rPr>
        <w:fldChar w:fldCharType="begin"/>
      </w:r>
      <w:r w:rsidR="001E5DCC">
        <w:rPr>
          <w:lang w:val="en-US"/>
        </w:rPr>
        <w:instrText xml:space="preserve"> PAGEREF _Ref430259428 \h </w:instrText>
      </w:r>
      <w:r w:rsidR="001E5DCC">
        <w:rPr>
          <w:lang w:val="en-US"/>
        </w:rPr>
      </w:r>
      <w:r w:rsidR="001E5DCC">
        <w:rPr>
          <w:lang w:val="en-US"/>
        </w:rPr>
        <w:fldChar w:fldCharType="separate"/>
      </w:r>
      <w:r w:rsidR="003B17E8">
        <w:rPr>
          <w:noProof/>
          <w:lang w:val="en-US"/>
        </w:rPr>
        <w:t>14</w:t>
      </w:r>
      <w:r w:rsidR="001E5DCC">
        <w:rPr>
          <w:lang w:val="en-US"/>
        </w:rPr>
        <w:fldChar w:fldCharType="end"/>
      </w:r>
      <w:r w:rsidR="001E5DCC">
        <w:rPr>
          <w:lang w:val="en-US"/>
        </w:rPr>
        <w:t xml:space="preserve">. The portlet container executes the portlet request processing phase according to a fixed </w:t>
      </w:r>
      <w:r w:rsidR="004D7B17">
        <w:rPr>
          <w:lang w:val="en-US"/>
        </w:rPr>
        <w:t xml:space="preserve">logical </w:t>
      </w:r>
      <w:r w:rsidR="00DC52F3">
        <w:rPr>
          <w:lang w:val="en-US"/>
        </w:rPr>
        <w:t>portlet request processing sequence</w:t>
      </w:r>
      <w:r w:rsidR="004D7B17">
        <w:rPr>
          <w:lang w:val="en-US"/>
        </w:rPr>
        <w:t xml:space="preserve"> (the actual implementation may differ, but the principle must remain the same)</w:t>
      </w:r>
      <w:r w:rsidR="001E5DCC">
        <w:rPr>
          <w:lang w:val="en-US"/>
        </w:rPr>
        <w:t>.</w:t>
      </w:r>
    </w:p>
    <w:p w:rsidR="003D7AA9" w:rsidRDefault="00175695" w:rsidP="003F02C0">
      <w:pPr>
        <w:pStyle w:val="Standard"/>
        <w:numPr>
          <w:ilvl w:val="0"/>
          <w:numId w:val="292"/>
        </w:numPr>
        <w:rPr>
          <w:lang w:val="en-US"/>
        </w:rPr>
      </w:pPr>
      <w:r>
        <w:rPr>
          <w:lang w:val="en-US"/>
        </w:rPr>
        <w:t>T</w:t>
      </w:r>
      <w:r w:rsidR="001E5DCC">
        <w:rPr>
          <w:lang w:val="en-US"/>
        </w:rPr>
        <w:t xml:space="preserve">he portlet container prepares the portlet request and response objects for the portlet request processing phase. These objects govern execution of the entire portlet request processing phase even when the portlet container invokes more than one portlet request method during that phase. </w:t>
      </w:r>
      <w:r w:rsidR="004D7B17">
        <w:rPr>
          <w:lang w:val="en-US"/>
        </w:rPr>
        <w:t>The table below summarizes the request and response objects for each port</w:t>
      </w:r>
      <w:r w:rsidR="00021177">
        <w:rPr>
          <w:lang w:val="en-US"/>
        </w:rPr>
        <w:t>let request processing phase,</w:t>
      </w:r>
      <w:r w:rsidR="004D7B17">
        <w:rPr>
          <w:lang w:val="en-US"/>
        </w:rPr>
        <w:t xml:space="preserve"> indicates whether multiple method invocations are allowed</w:t>
      </w:r>
      <w:r w:rsidR="00021177">
        <w:rPr>
          <w:lang w:val="en-US"/>
        </w:rPr>
        <w:t>, and identifies the corresponding portlet interface lifecycle method</w:t>
      </w:r>
      <w:r w:rsidR="004D7B17">
        <w:rPr>
          <w:lang w:val="en-US"/>
        </w:rPr>
        <w:t>.</w:t>
      </w:r>
    </w:p>
    <w:tbl>
      <w:tblPr>
        <w:tblStyle w:val="TableGrid"/>
        <w:tblW w:w="0" w:type="auto"/>
        <w:tblLook w:val="04A0" w:firstRow="1" w:lastRow="0" w:firstColumn="1" w:lastColumn="0" w:noHBand="0" w:noVBand="1"/>
      </w:tblPr>
      <w:tblGrid>
        <w:gridCol w:w="1299"/>
        <w:gridCol w:w="2064"/>
        <w:gridCol w:w="2137"/>
        <w:gridCol w:w="1441"/>
        <w:gridCol w:w="2075"/>
      </w:tblGrid>
      <w:tr w:rsidR="00175695" w:rsidTr="003F02C0">
        <w:trPr>
          <w:tblHeader/>
        </w:trPr>
        <w:tc>
          <w:tcPr>
            <w:tcW w:w="1299" w:type="dxa"/>
          </w:tcPr>
          <w:p w:rsidR="00175695" w:rsidRPr="003F02C0" w:rsidRDefault="00175695" w:rsidP="00D066F1">
            <w:pPr>
              <w:pStyle w:val="Standard"/>
              <w:rPr>
                <w:b/>
                <w:lang w:val="en-US"/>
              </w:rPr>
            </w:pPr>
            <w:r w:rsidRPr="003F02C0">
              <w:rPr>
                <w:b/>
                <w:lang w:val="en-US"/>
              </w:rPr>
              <w:t>Phase</w:t>
            </w:r>
          </w:p>
        </w:tc>
        <w:tc>
          <w:tcPr>
            <w:tcW w:w="2064" w:type="dxa"/>
          </w:tcPr>
          <w:p w:rsidR="00175695" w:rsidRPr="003F02C0" w:rsidRDefault="00175695" w:rsidP="00D066F1">
            <w:pPr>
              <w:pStyle w:val="Standard"/>
              <w:rPr>
                <w:b/>
                <w:lang w:val="en-US"/>
              </w:rPr>
            </w:pPr>
            <w:r w:rsidRPr="003F02C0">
              <w:rPr>
                <w:b/>
                <w:lang w:val="en-US"/>
              </w:rPr>
              <w:t>Request Object</w:t>
            </w:r>
          </w:p>
        </w:tc>
        <w:tc>
          <w:tcPr>
            <w:tcW w:w="2137" w:type="dxa"/>
          </w:tcPr>
          <w:p w:rsidR="00175695" w:rsidRPr="003F02C0" w:rsidRDefault="00175695" w:rsidP="00D066F1">
            <w:pPr>
              <w:pStyle w:val="Standard"/>
              <w:rPr>
                <w:b/>
                <w:lang w:val="en-US"/>
              </w:rPr>
            </w:pPr>
            <w:r w:rsidRPr="003F02C0">
              <w:rPr>
                <w:b/>
                <w:lang w:val="en-US"/>
              </w:rPr>
              <w:t>Response Object</w:t>
            </w:r>
          </w:p>
        </w:tc>
        <w:tc>
          <w:tcPr>
            <w:tcW w:w="1441" w:type="dxa"/>
          </w:tcPr>
          <w:p w:rsidR="00175695" w:rsidRPr="003F02C0" w:rsidRDefault="00175695">
            <w:pPr>
              <w:pStyle w:val="Standard"/>
              <w:rPr>
                <w:b/>
                <w:lang w:val="en-US"/>
              </w:rPr>
            </w:pPr>
            <w:r w:rsidRPr="003F02C0">
              <w:rPr>
                <w:b/>
                <w:lang w:val="en-US"/>
              </w:rPr>
              <w:t>Multiple</w:t>
            </w:r>
            <w:r>
              <w:rPr>
                <w:b/>
                <w:lang w:val="en-US"/>
              </w:rPr>
              <w:t xml:space="preserve"> Methods Allowed</w:t>
            </w:r>
          </w:p>
        </w:tc>
        <w:tc>
          <w:tcPr>
            <w:tcW w:w="2075" w:type="dxa"/>
          </w:tcPr>
          <w:p w:rsidR="00175695" w:rsidRPr="004D7B17" w:rsidRDefault="00021177" w:rsidP="00175695">
            <w:pPr>
              <w:pStyle w:val="Standard"/>
              <w:rPr>
                <w:b/>
                <w:lang w:val="en-US"/>
              </w:rPr>
            </w:pPr>
            <w:r>
              <w:rPr>
                <w:b/>
                <w:lang w:val="en-US"/>
              </w:rPr>
              <w:t xml:space="preserve">Lifecycle Interface   </w:t>
            </w:r>
            <w:r w:rsidR="00175695">
              <w:rPr>
                <w:b/>
                <w:lang w:val="en-US"/>
              </w:rPr>
              <w:t>Method</w:t>
            </w:r>
          </w:p>
        </w:tc>
      </w:tr>
      <w:tr w:rsidR="00175695" w:rsidTr="003F02C0">
        <w:tc>
          <w:tcPr>
            <w:tcW w:w="1299" w:type="dxa"/>
          </w:tcPr>
          <w:p w:rsidR="00175695" w:rsidRDefault="00175695" w:rsidP="00D066F1">
            <w:pPr>
              <w:pStyle w:val="Standard"/>
              <w:rPr>
                <w:lang w:val="en-US"/>
              </w:rPr>
            </w:pPr>
            <w:r>
              <w:rPr>
                <w:lang w:val="en-US"/>
              </w:rPr>
              <w:t>Action</w:t>
            </w:r>
          </w:p>
        </w:tc>
        <w:tc>
          <w:tcPr>
            <w:tcW w:w="2064" w:type="dxa"/>
          </w:tcPr>
          <w:p w:rsidR="00175695" w:rsidRPr="003F02C0" w:rsidRDefault="00175695" w:rsidP="00D066F1">
            <w:pPr>
              <w:pStyle w:val="Standard"/>
              <w:rPr>
                <w:rStyle w:val="inlinecode"/>
              </w:rPr>
            </w:pPr>
            <w:r w:rsidRPr="003F02C0">
              <w:rPr>
                <w:rStyle w:val="inlinecode"/>
              </w:rPr>
              <w:t>ActionRequest</w:t>
            </w:r>
          </w:p>
        </w:tc>
        <w:tc>
          <w:tcPr>
            <w:tcW w:w="2137" w:type="dxa"/>
          </w:tcPr>
          <w:p w:rsidR="00175695" w:rsidRPr="003F02C0" w:rsidRDefault="00175695" w:rsidP="00D066F1">
            <w:pPr>
              <w:pStyle w:val="Standard"/>
              <w:rPr>
                <w:rStyle w:val="inlinecode"/>
              </w:rPr>
            </w:pPr>
            <w:r w:rsidRPr="003F02C0">
              <w:rPr>
                <w:rStyle w:val="inlinecode"/>
              </w:rPr>
              <w:t>ActionResponse</w:t>
            </w:r>
          </w:p>
        </w:tc>
        <w:tc>
          <w:tcPr>
            <w:tcW w:w="1441" w:type="dxa"/>
          </w:tcPr>
          <w:p w:rsidR="00175695" w:rsidRDefault="00175695" w:rsidP="00D066F1">
            <w:pPr>
              <w:pStyle w:val="Standard"/>
              <w:rPr>
                <w:lang w:val="en-US"/>
              </w:rPr>
            </w:pPr>
            <w:r>
              <w:rPr>
                <w:lang w:val="en-US"/>
              </w:rPr>
              <w:t>No</w:t>
            </w:r>
          </w:p>
        </w:tc>
        <w:tc>
          <w:tcPr>
            <w:tcW w:w="2075" w:type="dxa"/>
          </w:tcPr>
          <w:p w:rsidR="00175695" w:rsidRDefault="00175695" w:rsidP="00D066F1">
            <w:pPr>
              <w:pStyle w:val="Standard"/>
              <w:rPr>
                <w:lang w:val="en-US"/>
              </w:rPr>
            </w:pPr>
            <w:r>
              <w:rPr>
                <w:lang w:val="en-US"/>
              </w:rPr>
              <w:t>processAction</w:t>
            </w:r>
          </w:p>
        </w:tc>
      </w:tr>
      <w:tr w:rsidR="00175695" w:rsidTr="003F02C0">
        <w:tc>
          <w:tcPr>
            <w:tcW w:w="1299" w:type="dxa"/>
          </w:tcPr>
          <w:p w:rsidR="00175695" w:rsidRDefault="00175695" w:rsidP="00D066F1">
            <w:pPr>
              <w:pStyle w:val="Standard"/>
              <w:rPr>
                <w:lang w:val="en-US"/>
              </w:rPr>
            </w:pPr>
            <w:r>
              <w:rPr>
                <w:lang w:val="en-US"/>
              </w:rPr>
              <w:t>Event</w:t>
            </w:r>
          </w:p>
        </w:tc>
        <w:tc>
          <w:tcPr>
            <w:tcW w:w="2064" w:type="dxa"/>
          </w:tcPr>
          <w:p w:rsidR="00175695" w:rsidRPr="003F02C0" w:rsidRDefault="00175695" w:rsidP="00D066F1">
            <w:pPr>
              <w:pStyle w:val="Standard"/>
              <w:rPr>
                <w:rStyle w:val="inlinecode"/>
              </w:rPr>
            </w:pPr>
            <w:r w:rsidRPr="003F02C0">
              <w:rPr>
                <w:rStyle w:val="inlinecode"/>
              </w:rPr>
              <w:t>EventRequest</w:t>
            </w:r>
          </w:p>
        </w:tc>
        <w:tc>
          <w:tcPr>
            <w:tcW w:w="2137" w:type="dxa"/>
          </w:tcPr>
          <w:p w:rsidR="00175695" w:rsidRPr="003F02C0" w:rsidRDefault="00175695" w:rsidP="00D066F1">
            <w:pPr>
              <w:pStyle w:val="Standard"/>
              <w:rPr>
                <w:rStyle w:val="inlinecode"/>
              </w:rPr>
            </w:pPr>
            <w:r w:rsidRPr="003F02C0">
              <w:rPr>
                <w:rStyle w:val="inlinecode"/>
              </w:rPr>
              <w:t>EventResponse</w:t>
            </w:r>
          </w:p>
        </w:tc>
        <w:tc>
          <w:tcPr>
            <w:tcW w:w="1441" w:type="dxa"/>
          </w:tcPr>
          <w:p w:rsidR="00175695" w:rsidRDefault="00175695" w:rsidP="00D066F1">
            <w:pPr>
              <w:pStyle w:val="Standard"/>
              <w:rPr>
                <w:lang w:val="en-US"/>
              </w:rPr>
            </w:pPr>
            <w:r>
              <w:rPr>
                <w:lang w:val="en-US"/>
              </w:rPr>
              <w:t>No</w:t>
            </w:r>
          </w:p>
        </w:tc>
        <w:tc>
          <w:tcPr>
            <w:tcW w:w="2075" w:type="dxa"/>
          </w:tcPr>
          <w:p w:rsidR="00175695" w:rsidRDefault="00175695" w:rsidP="00D066F1">
            <w:pPr>
              <w:pStyle w:val="Standard"/>
              <w:rPr>
                <w:lang w:val="en-US"/>
              </w:rPr>
            </w:pPr>
            <w:r>
              <w:rPr>
                <w:lang w:val="en-US"/>
              </w:rPr>
              <w:t>processEvent</w:t>
            </w:r>
          </w:p>
        </w:tc>
      </w:tr>
      <w:tr w:rsidR="00D63A06" w:rsidTr="00625004">
        <w:tc>
          <w:tcPr>
            <w:tcW w:w="1299" w:type="dxa"/>
          </w:tcPr>
          <w:p w:rsidR="00D63A06" w:rsidRDefault="00D63A06" w:rsidP="00723756">
            <w:pPr>
              <w:pStyle w:val="Standard"/>
              <w:rPr>
                <w:lang w:val="en-US"/>
              </w:rPr>
            </w:pPr>
            <w:r>
              <w:rPr>
                <w:lang w:val="en-US"/>
              </w:rPr>
              <w:lastRenderedPageBreak/>
              <w:t>Header</w:t>
            </w:r>
          </w:p>
        </w:tc>
        <w:tc>
          <w:tcPr>
            <w:tcW w:w="2064" w:type="dxa"/>
          </w:tcPr>
          <w:p w:rsidR="00D63A06" w:rsidRPr="00FE5513" w:rsidRDefault="00D63A06" w:rsidP="00723756">
            <w:pPr>
              <w:pStyle w:val="Standard"/>
              <w:rPr>
                <w:rStyle w:val="inlinecode"/>
              </w:rPr>
            </w:pPr>
            <w:r w:rsidRPr="00FE5513">
              <w:rPr>
                <w:rStyle w:val="inlinecode"/>
              </w:rPr>
              <w:t>HeaderRequest</w:t>
            </w:r>
          </w:p>
        </w:tc>
        <w:tc>
          <w:tcPr>
            <w:tcW w:w="2137" w:type="dxa"/>
          </w:tcPr>
          <w:p w:rsidR="00D63A06" w:rsidRPr="00FE5513" w:rsidRDefault="00D63A06" w:rsidP="00723756">
            <w:pPr>
              <w:pStyle w:val="Standard"/>
              <w:rPr>
                <w:rStyle w:val="inlinecode"/>
              </w:rPr>
            </w:pPr>
            <w:r w:rsidRPr="00FE5513">
              <w:rPr>
                <w:rStyle w:val="inlinecode"/>
              </w:rPr>
              <w:t>HeaderResponse</w:t>
            </w:r>
          </w:p>
        </w:tc>
        <w:tc>
          <w:tcPr>
            <w:tcW w:w="1441" w:type="dxa"/>
          </w:tcPr>
          <w:p w:rsidR="00D63A06" w:rsidRDefault="00D63A06" w:rsidP="00723756">
            <w:pPr>
              <w:pStyle w:val="Standard"/>
              <w:rPr>
                <w:lang w:val="en-US"/>
              </w:rPr>
            </w:pPr>
            <w:r>
              <w:rPr>
                <w:lang w:val="en-US"/>
              </w:rPr>
              <w:t>Yes</w:t>
            </w:r>
          </w:p>
        </w:tc>
        <w:tc>
          <w:tcPr>
            <w:tcW w:w="2075" w:type="dxa"/>
          </w:tcPr>
          <w:p w:rsidR="00D63A06" w:rsidRDefault="00D63A06" w:rsidP="00723756">
            <w:pPr>
              <w:pStyle w:val="Standard"/>
              <w:rPr>
                <w:lang w:val="en-US"/>
              </w:rPr>
            </w:pPr>
            <w:r>
              <w:rPr>
                <w:lang w:val="en-US"/>
              </w:rPr>
              <w:t>renderHeaders</w:t>
            </w:r>
          </w:p>
        </w:tc>
      </w:tr>
      <w:tr w:rsidR="00175695" w:rsidTr="003F02C0">
        <w:tc>
          <w:tcPr>
            <w:tcW w:w="1299" w:type="dxa"/>
          </w:tcPr>
          <w:p w:rsidR="00175695" w:rsidRDefault="00175695" w:rsidP="00D066F1">
            <w:pPr>
              <w:pStyle w:val="Standard"/>
              <w:rPr>
                <w:lang w:val="en-US"/>
              </w:rPr>
            </w:pPr>
            <w:r>
              <w:rPr>
                <w:lang w:val="en-US"/>
              </w:rPr>
              <w:t>Render</w:t>
            </w:r>
          </w:p>
        </w:tc>
        <w:tc>
          <w:tcPr>
            <w:tcW w:w="2064" w:type="dxa"/>
          </w:tcPr>
          <w:p w:rsidR="00175695" w:rsidRPr="003F02C0" w:rsidRDefault="00175695" w:rsidP="00D066F1">
            <w:pPr>
              <w:pStyle w:val="Standard"/>
              <w:rPr>
                <w:rStyle w:val="inlinecode"/>
              </w:rPr>
            </w:pPr>
            <w:r w:rsidRPr="003F02C0">
              <w:rPr>
                <w:rStyle w:val="inlinecode"/>
              </w:rPr>
              <w:t>RenderRequest</w:t>
            </w:r>
          </w:p>
        </w:tc>
        <w:tc>
          <w:tcPr>
            <w:tcW w:w="2137" w:type="dxa"/>
          </w:tcPr>
          <w:p w:rsidR="00175695" w:rsidRPr="003F02C0" w:rsidRDefault="00175695" w:rsidP="00D066F1">
            <w:pPr>
              <w:pStyle w:val="Standard"/>
              <w:rPr>
                <w:rStyle w:val="inlinecode"/>
              </w:rPr>
            </w:pPr>
            <w:r w:rsidRPr="003F02C0">
              <w:rPr>
                <w:rStyle w:val="inlinecode"/>
              </w:rPr>
              <w:t>RenderResponse</w:t>
            </w:r>
          </w:p>
        </w:tc>
        <w:tc>
          <w:tcPr>
            <w:tcW w:w="1441" w:type="dxa"/>
          </w:tcPr>
          <w:p w:rsidR="00175695" w:rsidRDefault="00175695" w:rsidP="00D066F1">
            <w:pPr>
              <w:pStyle w:val="Standard"/>
              <w:rPr>
                <w:lang w:val="en-US"/>
              </w:rPr>
            </w:pPr>
            <w:r>
              <w:rPr>
                <w:lang w:val="en-US"/>
              </w:rPr>
              <w:t>Yes</w:t>
            </w:r>
          </w:p>
        </w:tc>
        <w:tc>
          <w:tcPr>
            <w:tcW w:w="2075" w:type="dxa"/>
          </w:tcPr>
          <w:p w:rsidR="00175695" w:rsidRDefault="00175695" w:rsidP="00D066F1">
            <w:pPr>
              <w:pStyle w:val="Standard"/>
              <w:rPr>
                <w:lang w:val="en-US"/>
              </w:rPr>
            </w:pPr>
            <w:r>
              <w:rPr>
                <w:lang w:val="en-US"/>
              </w:rPr>
              <w:t>render</w:t>
            </w:r>
          </w:p>
        </w:tc>
      </w:tr>
      <w:tr w:rsidR="00175695" w:rsidTr="003F02C0">
        <w:tc>
          <w:tcPr>
            <w:tcW w:w="1299" w:type="dxa"/>
          </w:tcPr>
          <w:p w:rsidR="00175695" w:rsidRDefault="00175695" w:rsidP="00D066F1">
            <w:pPr>
              <w:pStyle w:val="Standard"/>
              <w:rPr>
                <w:lang w:val="en-US"/>
              </w:rPr>
            </w:pPr>
            <w:r>
              <w:rPr>
                <w:lang w:val="en-US"/>
              </w:rPr>
              <w:t>Resource</w:t>
            </w:r>
          </w:p>
        </w:tc>
        <w:tc>
          <w:tcPr>
            <w:tcW w:w="2064" w:type="dxa"/>
          </w:tcPr>
          <w:p w:rsidR="00175695" w:rsidRPr="003F02C0" w:rsidRDefault="00175695" w:rsidP="00D066F1">
            <w:pPr>
              <w:pStyle w:val="Standard"/>
              <w:rPr>
                <w:rStyle w:val="inlinecode"/>
              </w:rPr>
            </w:pPr>
            <w:r w:rsidRPr="003F02C0">
              <w:rPr>
                <w:rStyle w:val="inlinecode"/>
              </w:rPr>
              <w:t>ResourceRequest</w:t>
            </w:r>
          </w:p>
        </w:tc>
        <w:tc>
          <w:tcPr>
            <w:tcW w:w="2137" w:type="dxa"/>
          </w:tcPr>
          <w:p w:rsidR="00175695" w:rsidRPr="003F02C0" w:rsidRDefault="00175695" w:rsidP="00D066F1">
            <w:pPr>
              <w:pStyle w:val="Standard"/>
              <w:rPr>
                <w:rStyle w:val="inlinecode"/>
              </w:rPr>
            </w:pPr>
            <w:r w:rsidRPr="003F02C0">
              <w:rPr>
                <w:rStyle w:val="inlinecode"/>
              </w:rPr>
              <w:t>ResourceResponse</w:t>
            </w:r>
          </w:p>
        </w:tc>
        <w:tc>
          <w:tcPr>
            <w:tcW w:w="1441" w:type="dxa"/>
          </w:tcPr>
          <w:p w:rsidR="00175695" w:rsidRDefault="00175695" w:rsidP="00D066F1">
            <w:pPr>
              <w:pStyle w:val="Standard"/>
              <w:rPr>
                <w:lang w:val="en-US"/>
              </w:rPr>
            </w:pPr>
            <w:r>
              <w:rPr>
                <w:lang w:val="en-US"/>
              </w:rPr>
              <w:t>Yes</w:t>
            </w:r>
          </w:p>
        </w:tc>
        <w:tc>
          <w:tcPr>
            <w:tcW w:w="2075" w:type="dxa"/>
          </w:tcPr>
          <w:p w:rsidR="00175695" w:rsidRDefault="00175695" w:rsidP="00D066F1">
            <w:pPr>
              <w:pStyle w:val="Standard"/>
              <w:rPr>
                <w:lang w:val="en-US"/>
              </w:rPr>
            </w:pPr>
            <w:r>
              <w:rPr>
                <w:lang w:val="en-US"/>
              </w:rPr>
              <w:t>serveResource</w:t>
            </w:r>
          </w:p>
        </w:tc>
      </w:tr>
    </w:tbl>
    <w:p w:rsidR="00625004" w:rsidRDefault="00625004" w:rsidP="00696A33">
      <w:pPr>
        <w:pStyle w:val="Standard"/>
        <w:numPr>
          <w:ilvl w:val="0"/>
          <w:numId w:val="292"/>
        </w:numPr>
        <w:rPr>
          <w:lang w:val="en-US"/>
        </w:rPr>
      </w:pPr>
      <w:r>
        <w:rPr>
          <w:lang w:val="en-US"/>
        </w:rPr>
        <w:t xml:space="preserve">The portlet container makes portlet artifacts available for injection, see Section </w:t>
      </w:r>
      <w:r>
        <w:rPr>
          <w:lang w:val="en-US"/>
        </w:rPr>
        <w:fldChar w:fldCharType="begin"/>
      </w:r>
      <w:r>
        <w:rPr>
          <w:lang w:val="en-US"/>
        </w:rPr>
        <w:instrText xml:space="preserve"> REF _Ref430266373 \w \h </w:instrText>
      </w:r>
      <w:r>
        <w:rPr>
          <w:lang w:val="en-US"/>
        </w:rPr>
      </w:r>
      <w:r>
        <w:rPr>
          <w:lang w:val="en-US"/>
        </w:rPr>
        <w:fldChar w:fldCharType="separate"/>
      </w:r>
      <w:r w:rsidR="003B17E8">
        <w:rPr>
          <w:lang w:val="en-US"/>
        </w:rPr>
        <w:t>20.3</w:t>
      </w:r>
      <w:r>
        <w:rPr>
          <w:lang w:val="en-US"/>
        </w:rPr>
        <w:fldChar w:fldCharType="end"/>
      </w:r>
      <w:r>
        <w:rPr>
          <w:lang w:val="en-US"/>
        </w:rPr>
        <w:t xml:space="preserve"> </w:t>
      </w:r>
      <w:r>
        <w:rPr>
          <w:lang w:val="en-US"/>
        </w:rPr>
        <w:fldChar w:fldCharType="begin"/>
      </w:r>
      <w:r>
        <w:rPr>
          <w:lang w:val="en-US"/>
        </w:rPr>
        <w:instrText xml:space="preserve"> REF _Ref430266381 \h </w:instrText>
      </w:r>
      <w:r>
        <w:rPr>
          <w:lang w:val="en-US"/>
        </w:rPr>
      </w:r>
      <w:r>
        <w:rPr>
          <w:lang w:val="en-US"/>
        </w:rPr>
        <w:fldChar w:fldCharType="separate"/>
      </w:r>
      <w:r w:rsidR="003B17E8" w:rsidRPr="003B17E8">
        <w:rPr>
          <w:lang w:val="en-US"/>
        </w:rPr>
        <w:t>Portlet Predefined Beans</w:t>
      </w:r>
      <w:r>
        <w:rPr>
          <w:lang w:val="en-US"/>
        </w:rPr>
        <w:fldChar w:fldCharType="end"/>
      </w:r>
      <w:r>
        <w:rPr>
          <w:lang w:val="en-US"/>
        </w:rPr>
        <w:t xml:space="preserve"> on page </w:t>
      </w:r>
      <w:r>
        <w:rPr>
          <w:lang w:val="en-US"/>
        </w:rPr>
        <w:fldChar w:fldCharType="begin"/>
      </w:r>
      <w:r>
        <w:rPr>
          <w:lang w:val="en-US"/>
        </w:rPr>
        <w:instrText xml:space="preserve"> PAGEREF _Ref430266393 \h </w:instrText>
      </w:r>
      <w:r>
        <w:rPr>
          <w:lang w:val="en-US"/>
        </w:rPr>
      </w:r>
      <w:r>
        <w:rPr>
          <w:lang w:val="en-US"/>
        </w:rPr>
        <w:fldChar w:fldCharType="separate"/>
      </w:r>
      <w:r w:rsidR="003B17E8">
        <w:rPr>
          <w:noProof/>
          <w:lang w:val="en-US"/>
        </w:rPr>
        <w:t>121</w:t>
      </w:r>
      <w:r>
        <w:rPr>
          <w:lang w:val="en-US"/>
        </w:rPr>
        <w:fldChar w:fldCharType="end"/>
      </w:r>
      <w:r>
        <w:rPr>
          <w:lang w:val="en-US"/>
        </w:rPr>
        <w:t>.</w:t>
      </w:r>
    </w:p>
    <w:p w:rsidR="00625004" w:rsidRDefault="00625004" w:rsidP="00696A33">
      <w:pPr>
        <w:pStyle w:val="Standard"/>
        <w:numPr>
          <w:ilvl w:val="0"/>
          <w:numId w:val="292"/>
        </w:numPr>
        <w:rPr>
          <w:lang w:val="en-US"/>
        </w:rPr>
      </w:pPr>
      <w:r>
        <w:rPr>
          <w:lang w:val="en-US"/>
        </w:rPr>
        <w:t>The portle</w:t>
      </w:r>
      <w:r w:rsidR="003E4256">
        <w:rPr>
          <w:lang w:val="en-US"/>
        </w:rPr>
        <w:t>t container invokes any configured</w:t>
      </w:r>
      <w:r>
        <w:rPr>
          <w:lang w:val="en-US"/>
        </w:rPr>
        <w:t xml:space="preserve"> portlet filters for the request, see </w:t>
      </w:r>
      <w:r>
        <w:rPr>
          <w:lang w:val="en-US"/>
        </w:rPr>
        <w:fldChar w:fldCharType="begin"/>
      </w:r>
      <w:r>
        <w:rPr>
          <w:lang w:val="en-US"/>
        </w:rPr>
        <w:instrText xml:space="preserve"> REF _Ref427744991 \w \h </w:instrText>
      </w:r>
      <w:r>
        <w:rPr>
          <w:lang w:val="en-US"/>
        </w:rPr>
      </w:r>
      <w:r>
        <w:rPr>
          <w:lang w:val="en-US"/>
        </w:rPr>
        <w:fldChar w:fldCharType="separate"/>
      </w:r>
      <w:r w:rsidR="003B17E8">
        <w:rPr>
          <w:lang w:val="en-US"/>
        </w:rPr>
        <w:t>Chapter 16</w:t>
      </w:r>
      <w:r>
        <w:rPr>
          <w:lang w:val="en-US"/>
        </w:rPr>
        <w:fldChar w:fldCharType="end"/>
      </w:r>
      <w:r>
        <w:rPr>
          <w:lang w:val="en-US"/>
        </w:rPr>
        <w:t xml:space="preserve"> </w:t>
      </w:r>
      <w:r>
        <w:rPr>
          <w:lang w:val="en-US"/>
        </w:rPr>
        <w:fldChar w:fldCharType="begin"/>
      </w:r>
      <w:r>
        <w:rPr>
          <w:lang w:val="en-US"/>
        </w:rPr>
        <w:instrText xml:space="preserve"> REF _Ref427744991 \h </w:instrText>
      </w:r>
      <w:r>
        <w:rPr>
          <w:lang w:val="en-US"/>
        </w:rPr>
      </w:r>
      <w:r>
        <w:rPr>
          <w:lang w:val="en-US"/>
        </w:rPr>
        <w:fldChar w:fldCharType="separate"/>
      </w:r>
      <w:r w:rsidR="003B17E8" w:rsidRPr="003B17E8">
        <w:rPr>
          <w:lang w:val="en-US"/>
        </w:rPr>
        <w:t>Portlet Filters</w:t>
      </w:r>
      <w:r>
        <w:rPr>
          <w:lang w:val="en-US"/>
        </w:rPr>
        <w:fldChar w:fldCharType="end"/>
      </w:r>
      <w:r>
        <w:rPr>
          <w:lang w:val="en-US"/>
        </w:rPr>
        <w:t xml:space="preserve"> on page </w:t>
      </w:r>
      <w:r>
        <w:rPr>
          <w:lang w:val="en-US"/>
        </w:rPr>
        <w:fldChar w:fldCharType="begin"/>
      </w:r>
      <w:r>
        <w:rPr>
          <w:lang w:val="en-US"/>
        </w:rPr>
        <w:instrText xml:space="preserve"> PAGEREF _Ref427744991 \h </w:instrText>
      </w:r>
      <w:r>
        <w:rPr>
          <w:lang w:val="en-US"/>
        </w:rPr>
      </w:r>
      <w:r>
        <w:rPr>
          <w:lang w:val="en-US"/>
        </w:rPr>
        <w:fldChar w:fldCharType="separate"/>
      </w:r>
      <w:r w:rsidR="003B17E8">
        <w:rPr>
          <w:noProof/>
          <w:lang w:val="en-US"/>
        </w:rPr>
        <w:t>100</w:t>
      </w:r>
      <w:r>
        <w:rPr>
          <w:lang w:val="en-US"/>
        </w:rPr>
        <w:fldChar w:fldCharType="end"/>
      </w:r>
      <w:r>
        <w:rPr>
          <w:lang w:val="en-US"/>
        </w:rPr>
        <w:t>.</w:t>
      </w:r>
    </w:p>
    <w:p w:rsidR="004D7B17" w:rsidRDefault="00175695" w:rsidP="003F02C0">
      <w:pPr>
        <w:pStyle w:val="Standard"/>
        <w:numPr>
          <w:ilvl w:val="0"/>
          <w:numId w:val="292"/>
        </w:numPr>
        <w:rPr>
          <w:lang w:val="en-US"/>
        </w:rPr>
      </w:pPr>
      <w:bookmarkStart w:id="187" w:name="_Ref431792668"/>
      <w:r>
        <w:rPr>
          <w:lang w:val="en-US"/>
        </w:rPr>
        <w:t>T</w:t>
      </w:r>
      <w:r w:rsidR="004D7B17">
        <w:rPr>
          <w:lang w:val="en-US"/>
        </w:rPr>
        <w:t>he portlet container determines the portlet methods to be invoked.</w:t>
      </w:r>
      <w:bookmarkEnd w:id="187"/>
      <w:r w:rsidR="004D7B17">
        <w:rPr>
          <w:lang w:val="en-US"/>
        </w:rPr>
        <w:t xml:space="preserve"> </w:t>
      </w:r>
    </w:p>
    <w:p w:rsidR="000D06AC" w:rsidRDefault="000D06AC" w:rsidP="003F02C0">
      <w:pPr>
        <w:pStyle w:val="Standard"/>
        <w:ind w:left="720"/>
        <w:rPr>
          <w:lang w:val="en-US"/>
        </w:rPr>
      </w:pPr>
      <w:r>
        <w:rPr>
          <w:lang w:val="en-US"/>
        </w:rPr>
        <w:t xml:space="preserve">If </w:t>
      </w:r>
      <w:r w:rsidR="008F147A">
        <w:rPr>
          <w:lang w:val="en-US"/>
        </w:rPr>
        <w:t xml:space="preserve">the portlet </w:t>
      </w:r>
      <w:r w:rsidR="003E4256">
        <w:rPr>
          <w:lang w:val="en-US"/>
        </w:rPr>
        <w:t>uses annotated portlet lifecycle methods</w:t>
      </w:r>
      <w:r w:rsidR="00175695">
        <w:rPr>
          <w:lang w:val="en-US"/>
        </w:rPr>
        <w:t>, there may be multiple methods for invocation, as will be discussed shortly. Otherwise</w:t>
      </w:r>
      <w:r>
        <w:rPr>
          <w:lang w:val="en-US"/>
        </w:rPr>
        <w:t xml:space="preserve">, </w:t>
      </w:r>
      <w:r w:rsidR="00021177">
        <w:rPr>
          <w:lang w:val="en-US"/>
        </w:rPr>
        <w:t xml:space="preserve">only the </w:t>
      </w:r>
      <w:r w:rsidR="00175695">
        <w:rPr>
          <w:lang w:val="en-US"/>
        </w:rPr>
        <w:t xml:space="preserve">corresponding portlet </w:t>
      </w:r>
      <w:r w:rsidR="00586E42">
        <w:rPr>
          <w:lang w:val="en-US"/>
        </w:rPr>
        <w:t>class</w:t>
      </w:r>
      <w:r w:rsidR="003E4256">
        <w:rPr>
          <w:lang w:val="en-US"/>
        </w:rPr>
        <w:t xml:space="preserve"> lifecycle</w:t>
      </w:r>
      <w:r w:rsidR="00021177">
        <w:rPr>
          <w:lang w:val="en-US"/>
        </w:rPr>
        <w:t xml:space="preserve"> method will be invoked</w:t>
      </w:r>
      <w:r>
        <w:rPr>
          <w:lang w:val="en-US"/>
        </w:rPr>
        <w:t xml:space="preserve">. </w:t>
      </w:r>
    </w:p>
    <w:p w:rsidR="00175695" w:rsidRDefault="00175695" w:rsidP="00696A33">
      <w:pPr>
        <w:pStyle w:val="Standard"/>
        <w:numPr>
          <w:ilvl w:val="0"/>
          <w:numId w:val="292"/>
        </w:numPr>
        <w:rPr>
          <w:lang w:val="en-US"/>
        </w:rPr>
      </w:pPr>
      <w:r>
        <w:rPr>
          <w:lang w:val="en-US"/>
        </w:rPr>
        <w:t xml:space="preserve">If annotated </w:t>
      </w:r>
      <w:r w:rsidR="00625004">
        <w:rPr>
          <w:lang w:val="en-US"/>
        </w:rPr>
        <w:t xml:space="preserve">portlet lifecycle </w:t>
      </w:r>
      <w:r>
        <w:rPr>
          <w:lang w:val="en-US"/>
        </w:rPr>
        <w:t>methods</w:t>
      </w:r>
      <w:r w:rsidR="003E4256">
        <w:rPr>
          <w:lang w:val="en-US"/>
        </w:rPr>
        <w:t xml:space="preserve"> are</w:t>
      </w:r>
      <w:r w:rsidR="00D73F49">
        <w:rPr>
          <w:lang w:val="en-US"/>
        </w:rPr>
        <w:t xml:space="preserve"> </w:t>
      </w:r>
      <w:r>
        <w:rPr>
          <w:lang w:val="en-US"/>
        </w:rPr>
        <w:t xml:space="preserve">present, the portlet container invokes them according to the rules defined in Section </w:t>
      </w:r>
      <w:r>
        <w:rPr>
          <w:lang w:val="en-US"/>
        </w:rPr>
        <w:fldChar w:fldCharType="begin"/>
      </w:r>
      <w:r>
        <w:rPr>
          <w:lang w:val="en-US"/>
        </w:rPr>
        <w:instrText xml:space="preserve"> REF _Ref427053547 \w \h </w:instrText>
      </w:r>
      <w:r>
        <w:rPr>
          <w:lang w:val="en-US"/>
        </w:rPr>
      </w:r>
      <w:r>
        <w:rPr>
          <w:lang w:val="en-US"/>
        </w:rPr>
        <w:fldChar w:fldCharType="separate"/>
      </w:r>
      <w:r w:rsidR="003B17E8">
        <w:rPr>
          <w:lang w:val="en-US"/>
        </w:rPr>
        <w:t>4.8</w:t>
      </w:r>
      <w:r>
        <w:rPr>
          <w:lang w:val="en-US"/>
        </w:rPr>
        <w:fldChar w:fldCharType="end"/>
      </w:r>
      <w:r>
        <w:rPr>
          <w:lang w:val="en-US"/>
        </w:rPr>
        <w:t xml:space="preserve"> </w:t>
      </w:r>
      <w:r>
        <w:rPr>
          <w:lang w:val="en-US"/>
        </w:rPr>
        <w:fldChar w:fldCharType="begin"/>
      </w:r>
      <w:r>
        <w:rPr>
          <w:lang w:val="en-US"/>
        </w:rPr>
        <w:instrText xml:space="preserve"> REF _Ref427053547 \h </w:instrText>
      </w:r>
      <w:r>
        <w:rPr>
          <w:lang w:val="en-US"/>
        </w:rPr>
      </w:r>
      <w:r>
        <w:rPr>
          <w:lang w:val="en-US"/>
        </w:rPr>
        <w:fldChar w:fldCharType="separate"/>
      </w:r>
      <w:r w:rsidR="003B17E8" w:rsidRPr="003B17E8">
        <w:rPr>
          <w:lang w:val="en-US"/>
        </w:rPr>
        <w:t>Extended Annotation-Based Dispatching</w:t>
      </w:r>
      <w:r>
        <w:rPr>
          <w:lang w:val="en-US"/>
        </w:rPr>
        <w:fldChar w:fldCharType="end"/>
      </w:r>
      <w:r>
        <w:rPr>
          <w:lang w:val="en-US"/>
        </w:rPr>
        <w:t xml:space="preserve"> on page </w:t>
      </w:r>
      <w:r>
        <w:rPr>
          <w:lang w:val="en-US"/>
        </w:rPr>
        <w:fldChar w:fldCharType="begin"/>
      </w:r>
      <w:r>
        <w:rPr>
          <w:lang w:val="en-US"/>
        </w:rPr>
        <w:instrText xml:space="preserve"> PAGEREF _Ref427053547 \h </w:instrText>
      </w:r>
      <w:r>
        <w:rPr>
          <w:lang w:val="en-US"/>
        </w:rPr>
      </w:r>
      <w:r>
        <w:rPr>
          <w:lang w:val="en-US"/>
        </w:rPr>
        <w:fldChar w:fldCharType="separate"/>
      </w:r>
      <w:r w:rsidR="003B17E8">
        <w:rPr>
          <w:noProof/>
          <w:lang w:val="en-US"/>
        </w:rPr>
        <w:t>33</w:t>
      </w:r>
      <w:r>
        <w:rPr>
          <w:lang w:val="en-US"/>
        </w:rPr>
        <w:fldChar w:fldCharType="end"/>
      </w:r>
      <w:r>
        <w:rPr>
          <w:lang w:val="en-US"/>
        </w:rPr>
        <w:t>.</w:t>
      </w:r>
    </w:p>
    <w:p w:rsidR="00175695" w:rsidRDefault="006733EA" w:rsidP="003F02C0">
      <w:pPr>
        <w:pStyle w:val="Standard"/>
        <w:numPr>
          <w:ilvl w:val="0"/>
          <w:numId w:val="292"/>
        </w:numPr>
        <w:rPr>
          <w:lang w:val="en-US"/>
        </w:rPr>
      </w:pPr>
      <w:r>
        <w:rPr>
          <w:lang w:val="en-US"/>
        </w:rPr>
        <w:t>Otherwise, i</w:t>
      </w:r>
      <w:r w:rsidR="00175695">
        <w:rPr>
          <w:lang w:val="en-US"/>
        </w:rPr>
        <w:t xml:space="preserve">f the portlet </w:t>
      </w:r>
      <w:r w:rsidR="00D73F49">
        <w:rPr>
          <w:lang w:val="en-US"/>
        </w:rPr>
        <w:t xml:space="preserve">class method </w:t>
      </w:r>
      <w:r w:rsidR="00175695">
        <w:rPr>
          <w:lang w:val="en-US"/>
        </w:rPr>
        <w:t xml:space="preserve">corresponding to the </w:t>
      </w:r>
      <w:r w:rsidR="00D73F49">
        <w:rPr>
          <w:lang w:val="en-US"/>
        </w:rPr>
        <w:t xml:space="preserve">execution </w:t>
      </w:r>
      <w:r w:rsidR="00175695">
        <w:rPr>
          <w:lang w:val="en-US"/>
        </w:rPr>
        <w:t>phase</w:t>
      </w:r>
      <w:r w:rsidR="00D73F49">
        <w:rPr>
          <w:lang w:val="en-US"/>
        </w:rPr>
        <w:t xml:space="preserve"> is present</w:t>
      </w:r>
      <w:r w:rsidR="00175695">
        <w:rPr>
          <w:lang w:val="en-US"/>
        </w:rPr>
        <w:t>, that method is invoked.</w:t>
      </w:r>
    </w:p>
    <w:p w:rsidR="00586E42" w:rsidRDefault="00586E42" w:rsidP="003F02C0">
      <w:pPr>
        <w:pStyle w:val="Standard"/>
        <w:numPr>
          <w:ilvl w:val="0"/>
          <w:numId w:val="292"/>
        </w:numPr>
        <w:rPr>
          <w:lang w:val="en-US"/>
        </w:rPr>
      </w:pPr>
      <w:r>
        <w:rPr>
          <w:lang w:val="en-US"/>
        </w:rPr>
        <w:t xml:space="preserve">If no portlet class method can be found for the execution phase, the portlet container should recognize the error and handle it in an appropriate manner. </w:t>
      </w:r>
    </w:p>
    <w:p w:rsidR="00586E42" w:rsidRDefault="00586E42" w:rsidP="003F02C0">
      <w:pPr>
        <w:pStyle w:val="Standard"/>
        <w:ind w:left="720"/>
        <w:rPr>
          <w:lang w:val="en-US"/>
        </w:rPr>
      </w:pPr>
      <w:r>
        <w:rPr>
          <w:lang w:val="en-US"/>
        </w:rPr>
        <w:t xml:space="preserve">This can occur, for example, if a portlet that does not implement the </w:t>
      </w:r>
      <w:r w:rsidRPr="00FC7E39">
        <w:rPr>
          <w:rStyle w:val="inlinecode"/>
          <w:lang w:val="en-US"/>
        </w:rPr>
        <w:t>ResourceServingPortlet</w:t>
      </w:r>
      <w:r>
        <w:rPr>
          <w:lang w:val="en-US"/>
        </w:rPr>
        <w:t xml:space="preserve"> interface renders a link using a resource URL and that link is activated.</w:t>
      </w:r>
    </w:p>
    <w:p w:rsidR="00FC1C13" w:rsidRPr="00AC3C23" w:rsidRDefault="00FC1C13" w:rsidP="00451649">
      <w:pPr>
        <w:pStyle w:val="Heading3"/>
      </w:pPr>
      <w:bookmarkStart w:id="188" w:name="_Toc430613552"/>
      <w:bookmarkStart w:id="189" w:name="_Toc430614028"/>
      <w:bookmarkStart w:id="190" w:name="_Toc430614465"/>
      <w:bookmarkStart w:id="191" w:name="_Toc430614898"/>
      <w:bookmarkStart w:id="192" w:name="_Toc430615331"/>
      <w:bookmarkStart w:id="193" w:name="_Toc430615761"/>
      <w:bookmarkStart w:id="194" w:name="_Toc430616193"/>
      <w:bookmarkStart w:id="195" w:name="_Toc430616623"/>
      <w:bookmarkStart w:id="196" w:name="_Toc431562108"/>
      <w:bookmarkStart w:id="197" w:name="_Toc431562545"/>
      <w:bookmarkStart w:id="198" w:name="_Toc431807548"/>
      <w:bookmarkStart w:id="199" w:name="_Ref14184240"/>
      <w:bookmarkStart w:id="200" w:name="_Ref13464968"/>
      <w:bookmarkStart w:id="201" w:name="_Ref13464893"/>
      <w:bookmarkStart w:id="202" w:name="_Ref13316574"/>
      <w:bookmarkStart w:id="203" w:name="_Toc415140802"/>
      <w:bookmarkStart w:id="204" w:name="_Toc468260974"/>
      <w:bookmarkEnd w:id="188"/>
      <w:bookmarkEnd w:id="189"/>
      <w:bookmarkEnd w:id="190"/>
      <w:bookmarkEnd w:id="191"/>
      <w:bookmarkEnd w:id="192"/>
      <w:bookmarkEnd w:id="193"/>
      <w:bookmarkEnd w:id="194"/>
      <w:bookmarkEnd w:id="195"/>
      <w:bookmarkEnd w:id="196"/>
      <w:bookmarkEnd w:id="197"/>
      <w:bookmarkEnd w:id="198"/>
      <w:r w:rsidRPr="00AC3C23">
        <w:t xml:space="preserve">Action </w:t>
      </w:r>
      <w:r w:rsidR="005C344B">
        <w:t xml:space="preserve">Lifecycle </w:t>
      </w:r>
      <w:r w:rsidR="002B47E9">
        <w:t>Method</w:t>
      </w:r>
      <w:bookmarkEnd w:id="199"/>
      <w:bookmarkEnd w:id="200"/>
      <w:bookmarkEnd w:id="201"/>
      <w:bookmarkEnd w:id="202"/>
      <w:bookmarkEnd w:id="203"/>
      <w:bookmarkEnd w:id="204"/>
    </w:p>
    <w:p w:rsidR="00FC1C13" w:rsidRPr="001A7AE6" w:rsidRDefault="005C6F9C" w:rsidP="0066587C">
      <w:pPr>
        <w:pStyle w:val="Standard"/>
        <w:rPr>
          <w:lang w:val="en-US"/>
        </w:rPr>
      </w:pPr>
      <w:r w:rsidRPr="001A7AE6">
        <w:rPr>
          <w:lang w:val="en-US"/>
        </w:rPr>
        <w:t xml:space="preserve">During action </w:t>
      </w:r>
      <w:r w:rsidR="002B47E9">
        <w:rPr>
          <w:lang w:val="en-US"/>
        </w:rPr>
        <w:t>phase</w:t>
      </w:r>
      <w:r w:rsidR="002B47E9" w:rsidRPr="001A7AE6">
        <w:rPr>
          <w:lang w:val="en-US"/>
        </w:rPr>
        <w:t xml:space="preserve"> </w:t>
      </w:r>
      <w:r w:rsidRPr="001A7AE6">
        <w:rPr>
          <w:lang w:val="en-US"/>
        </w:rPr>
        <w:t xml:space="preserve">processing, a </w:t>
      </w:r>
      <w:r w:rsidR="00FC1C13" w:rsidRPr="001A7AE6">
        <w:rPr>
          <w:lang w:val="en-US"/>
        </w:rPr>
        <w:t>portlet</w:t>
      </w:r>
      <w:r w:rsidRPr="001A7AE6">
        <w:rPr>
          <w:lang w:val="en-US"/>
        </w:rPr>
        <w:t xml:space="preserve"> can</w:t>
      </w:r>
      <w:r w:rsidR="00FC1C13" w:rsidRPr="001A7AE6">
        <w:rPr>
          <w:lang w:val="en-US"/>
        </w:rPr>
        <w:t xml:space="preserve"> update</w:t>
      </w:r>
      <w:r w:rsidRPr="001A7AE6">
        <w:rPr>
          <w:lang w:val="en-US"/>
        </w:rPr>
        <w:t xml:space="preserve"> the </w:t>
      </w:r>
      <w:r w:rsidR="001C2B34">
        <w:rPr>
          <w:lang w:val="en-US"/>
        </w:rPr>
        <w:t>render state</w:t>
      </w:r>
      <w:r w:rsidR="00FC1C13" w:rsidRPr="001A7AE6">
        <w:rPr>
          <w:lang w:val="en-US"/>
        </w:rPr>
        <w:t xml:space="preserve"> </w:t>
      </w:r>
      <w:r w:rsidRPr="001A7AE6">
        <w:rPr>
          <w:lang w:val="en-US"/>
        </w:rPr>
        <w:t>based on the information provided through</w:t>
      </w:r>
      <w:r w:rsidR="00FC1C13" w:rsidRPr="001A7AE6">
        <w:rPr>
          <w:lang w:val="en-US"/>
        </w:rPr>
        <w:t xml:space="preserve"> the action request parameters.</w:t>
      </w:r>
    </w:p>
    <w:p w:rsidR="00FC1C13" w:rsidRPr="001A7AE6" w:rsidRDefault="00FC1C13" w:rsidP="0066587C">
      <w:pPr>
        <w:pStyle w:val="Standard"/>
        <w:rPr>
          <w:lang w:val="en-US"/>
        </w:rPr>
      </w:pPr>
      <w:r w:rsidRPr="001A7AE6">
        <w:rPr>
          <w:lang w:val="en-US"/>
        </w:rPr>
        <w:t xml:space="preserve">The </w:t>
      </w:r>
      <w:r w:rsidR="006638C6">
        <w:rPr>
          <w:lang w:val="en-US"/>
        </w:rPr>
        <w:t>action method</w:t>
      </w:r>
      <w:r w:rsidR="002B47E9">
        <w:rPr>
          <w:lang w:val="en-US"/>
        </w:rPr>
        <w:t xml:space="preserve"> </w:t>
      </w:r>
      <w:r w:rsidR="00AC27E0">
        <w:rPr>
          <w:lang w:val="en-US"/>
        </w:rPr>
        <w:t>can access the</w:t>
      </w:r>
      <w:r w:rsidR="002B47E9">
        <w:rPr>
          <w:lang w:val="en-US"/>
        </w:rPr>
        <w:t xml:space="preserve"> </w:t>
      </w:r>
      <w:r w:rsidRPr="001A7AE6">
        <w:rPr>
          <w:rFonts w:ascii="Courier" w:hAnsi="Courier"/>
          <w:sz w:val="20"/>
          <w:lang w:val="en-US"/>
        </w:rPr>
        <w:t>ActionRequest</w:t>
      </w:r>
      <w:r w:rsidRPr="001A7AE6">
        <w:rPr>
          <w:lang w:val="en-US"/>
        </w:rPr>
        <w:t xml:space="preserve"> and</w:t>
      </w:r>
      <w:r w:rsidR="002B47E9">
        <w:rPr>
          <w:lang w:val="en-US"/>
        </w:rPr>
        <w:t xml:space="preserve"> the</w:t>
      </w:r>
      <w:r w:rsidRPr="001A7AE6">
        <w:rPr>
          <w:lang w:val="en-US"/>
        </w:rPr>
        <w:t xml:space="preserve"> </w:t>
      </w:r>
      <w:r w:rsidRPr="001A7AE6">
        <w:rPr>
          <w:rFonts w:ascii="Courier" w:hAnsi="Courier"/>
          <w:sz w:val="20"/>
          <w:lang w:val="en-US"/>
        </w:rPr>
        <w:t>ActionResponse</w:t>
      </w:r>
      <w:r w:rsidR="00AC27E0" w:rsidRPr="003F02C0">
        <w:rPr>
          <w:lang w:val="en-US"/>
        </w:rPr>
        <w:t xml:space="preserve"> objects</w:t>
      </w:r>
      <w:r w:rsidRPr="004A56CF">
        <w:rPr>
          <w:lang w:val="en-US"/>
        </w:rPr>
        <w:t>.</w:t>
      </w:r>
    </w:p>
    <w:p w:rsidR="00FC1C13" w:rsidRPr="00A01FB7" w:rsidRDefault="00FC1C13" w:rsidP="0066587C">
      <w:pPr>
        <w:pStyle w:val="Standard"/>
        <w:rPr>
          <w:lang w:val="en-US"/>
        </w:rPr>
      </w:pPr>
      <w:r w:rsidRPr="00A01FB7">
        <w:rPr>
          <w:lang w:val="en-US"/>
        </w:rPr>
        <w:t xml:space="preserve">The </w:t>
      </w:r>
      <w:r w:rsidRPr="00A01FB7">
        <w:rPr>
          <w:rFonts w:ascii="Courier" w:hAnsi="Courier"/>
          <w:sz w:val="20"/>
          <w:lang w:val="en-US"/>
        </w:rPr>
        <w:t>ActionRequest</w:t>
      </w:r>
      <w:r w:rsidRPr="00A01FB7">
        <w:rPr>
          <w:lang w:val="en-US"/>
        </w:rPr>
        <w:t xml:space="preserve"> object provides access to information such as the</w:t>
      </w:r>
      <w:r w:rsidR="005C6F9C" w:rsidRPr="00A01FB7">
        <w:rPr>
          <w:lang w:val="en-US"/>
        </w:rPr>
        <w:t xml:space="preserve"> </w:t>
      </w:r>
      <w:r w:rsidR="001C2B34">
        <w:rPr>
          <w:lang w:val="en-US"/>
        </w:rPr>
        <w:t>render state</w:t>
      </w:r>
      <w:r w:rsidR="005C6F9C" w:rsidRPr="00A01FB7">
        <w:rPr>
          <w:lang w:val="en-US"/>
        </w:rPr>
        <w:t xml:space="preserve">, the action parameters, </w:t>
      </w:r>
      <w:r w:rsidRPr="00A01FB7">
        <w:rPr>
          <w:lang w:val="en-US"/>
        </w:rPr>
        <w:t>the portal context, the portlet session</w:t>
      </w:r>
      <w:r w:rsidR="00A01FB7" w:rsidRPr="00A01FB7">
        <w:rPr>
          <w:lang w:val="en-US"/>
        </w:rPr>
        <w:t>,</w:t>
      </w:r>
      <w:r w:rsidRPr="00A01FB7">
        <w:rPr>
          <w:lang w:val="en-US"/>
        </w:rPr>
        <w:t xml:space="preserve"> and the portlet preferences data.</w:t>
      </w:r>
    </w:p>
    <w:p w:rsidR="00FC1C13" w:rsidRPr="001A7AE6" w:rsidRDefault="00FC1C13" w:rsidP="0066587C">
      <w:pPr>
        <w:pStyle w:val="Standard"/>
        <w:rPr>
          <w:lang w:val="en-US"/>
        </w:rPr>
      </w:pPr>
      <w:r w:rsidRPr="001A7AE6">
        <w:rPr>
          <w:lang w:val="en-US"/>
        </w:rPr>
        <w:t xml:space="preserve">While </w:t>
      </w:r>
      <w:r w:rsidR="002B47E9">
        <w:rPr>
          <w:lang w:val="en-US"/>
        </w:rPr>
        <w:t>executing the action method</w:t>
      </w:r>
      <w:r w:rsidRPr="001A7AE6">
        <w:rPr>
          <w:lang w:val="en-US"/>
        </w:rPr>
        <w:t xml:space="preserve">, the </w:t>
      </w:r>
      <w:r w:rsidR="00D62614">
        <w:rPr>
          <w:lang w:val="en-US"/>
        </w:rPr>
        <w:t>portlet may instruct the portlet container</w:t>
      </w:r>
      <w:r w:rsidRPr="001A7AE6">
        <w:rPr>
          <w:lang w:val="en-US"/>
        </w:rPr>
        <w:t xml:space="preserve"> to redirect the user to a specific URL. If the portlet issues a redirection, when the</w:t>
      </w:r>
      <w:r w:rsidR="002B47E9">
        <w:rPr>
          <w:lang w:val="en-US"/>
        </w:rPr>
        <w:t xml:space="preserve"> action</w:t>
      </w:r>
      <w:r w:rsidRPr="001A7AE6">
        <w:rPr>
          <w:lang w:val="en-US"/>
        </w:rPr>
        <w:t xml:space="preserve"> method concludes, the </w:t>
      </w:r>
      <w:r w:rsidR="00D62614">
        <w:rPr>
          <w:lang w:val="en-US"/>
        </w:rPr>
        <w:t>portlet container</w:t>
      </w:r>
      <w:r w:rsidRPr="001A7AE6">
        <w:rPr>
          <w:lang w:val="en-US"/>
        </w:rPr>
        <w:t xml:space="preserve"> must send the redirection back to the user agent and</w:t>
      </w:r>
      <w:r w:rsidR="00CB4488">
        <w:rPr>
          <w:lang w:val="en-US"/>
        </w:rPr>
        <w:t xml:space="preserve"> abort</w:t>
      </w:r>
      <w:r w:rsidR="006638C6">
        <w:rPr>
          <w:lang w:val="en-US"/>
        </w:rPr>
        <w:t xml:space="preserve"> the</w:t>
      </w:r>
      <w:r w:rsidR="00CB4488">
        <w:rPr>
          <w:lang w:val="en-US"/>
        </w:rPr>
        <w:t xml:space="preserve"> preparation stage processing wit</w:t>
      </w:r>
      <w:r w:rsidR="002B47E9">
        <w:rPr>
          <w:lang w:val="en-US"/>
        </w:rPr>
        <w:t>hout executing the event phase</w:t>
      </w:r>
      <w:r w:rsidR="006638C6">
        <w:rPr>
          <w:lang w:val="en-US"/>
        </w:rPr>
        <w:t xml:space="preserve"> for any portlet</w:t>
      </w:r>
      <w:r w:rsidR="002B47E9">
        <w:rPr>
          <w:lang w:val="en-US"/>
        </w:rPr>
        <w:t>.</w:t>
      </w:r>
    </w:p>
    <w:p w:rsidR="005C6F9C" w:rsidRPr="001A7AE6" w:rsidRDefault="00FC1C13" w:rsidP="0066587C">
      <w:pPr>
        <w:pStyle w:val="Standard"/>
        <w:rPr>
          <w:lang w:val="en-US"/>
        </w:rPr>
      </w:pPr>
      <w:r w:rsidRPr="001A7AE6">
        <w:rPr>
          <w:lang w:val="en-US"/>
        </w:rPr>
        <w:t xml:space="preserve">A portlet may change its </w:t>
      </w:r>
      <w:r w:rsidR="001C2B34">
        <w:rPr>
          <w:lang w:val="en-US"/>
        </w:rPr>
        <w:t>render state</w:t>
      </w:r>
      <w:r w:rsidR="005C6F9C" w:rsidRPr="001A7AE6">
        <w:rPr>
          <w:lang w:val="en-US"/>
        </w:rPr>
        <w:t xml:space="preserve"> consisting of portlet mode, window state, and render parameters</w:t>
      </w:r>
      <w:r w:rsidRPr="001A7AE6">
        <w:rPr>
          <w:lang w:val="en-US"/>
        </w:rPr>
        <w:t xml:space="preserve"> during an action request using the </w:t>
      </w:r>
      <w:r w:rsidRPr="001A7AE6">
        <w:rPr>
          <w:rFonts w:ascii="Courier" w:hAnsi="Courier"/>
          <w:sz w:val="20"/>
          <w:lang w:val="en-US"/>
        </w:rPr>
        <w:t>ActionResponse</w:t>
      </w:r>
      <w:r w:rsidRPr="001A7AE6">
        <w:rPr>
          <w:lang w:val="en-US"/>
        </w:rPr>
        <w:t xml:space="preserve"> object. </w:t>
      </w:r>
    </w:p>
    <w:p w:rsidR="005C6F9C" w:rsidRPr="001A7AE6" w:rsidRDefault="00FC1C13" w:rsidP="0066587C">
      <w:pPr>
        <w:pStyle w:val="Standard"/>
        <w:rPr>
          <w:lang w:val="en-US"/>
        </w:rPr>
      </w:pPr>
      <w:r w:rsidRPr="001A7AE6">
        <w:rPr>
          <w:lang w:val="en-US"/>
        </w:rPr>
        <w:t>The change of portlet mode must be effective for</w:t>
      </w:r>
      <w:r w:rsidR="002B47E9">
        <w:rPr>
          <w:lang w:val="en-US"/>
        </w:rPr>
        <w:t xml:space="preserve"> subsequent portlet request execution phases.</w:t>
      </w:r>
      <w:r w:rsidRPr="001A7AE6">
        <w:rPr>
          <w:lang w:val="en-US"/>
        </w:rPr>
        <w:t xml:space="preserve"> There are some exceptional circumstances, such as changes of access control privileges that could prevent the portlet mode change from happening. </w:t>
      </w:r>
    </w:p>
    <w:p w:rsidR="00FC1C13" w:rsidRPr="001A7AE6" w:rsidRDefault="00FC1C13" w:rsidP="0066587C">
      <w:pPr>
        <w:pStyle w:val="Standard"/>
        <w:rPr>
          <w:lang w:val="en-US"/>
        </w:rPr>
      </w:pPr>
      <w:r w:rsidRPr="001A7AE6">
        <w:rPr>
          <w:lang w:val="en-US"/>
        </w:rPr>
        <w:lastRenderedPageBreak/>
        <w:t xml:space="preserve">The change of window state </w:t>
      </w:r>
      <w:r w:rsidR="00BF4BF8">
        <w:rPr>
          <w:lang w:val="en-US"/>
        </w:rPr>
        <w:t>must</w:t>
      </w:r>
      <w:r w:rsidR="00BF4BF8" w:rsidRPr="001A7AE6">
        <w:rPr>
          <w:lang w:val="en-US"/>
        </w:rPr>
        <w:t xml:space="preserve"> </w:t>
      </w:r>
      <w:r w:rsidRPr="001A7AE6">
        <w:rPr>
          <w:lang w:val="en-US"/>
        </w:rPr>
        <w:t xml:space="preserve">be effective for </w:t>
      </w:r>
      <w:r w:rsidR="00AC27E0">
        <w:rPr>
          <w:lang w:val="en-US"/>
        </w:rPr>
        <w:t>subsequent portlet request execution phases</w:t>
      </w:r>
      <w:r w:rsidR="00B35D80">
        <w:rPr>
          <w:lang w:val="en-US"/>
        </w:rPr>
        <w:t xml:space="preserve"> if allowed by the portlet container</w:t>
      </w:r>
      <w:r w:rsidR="00AC27E0">
        <w:rPr>
          <w:lang w:val="en-US"/>
        </w:rPr>
        <w:t>.</w:t>
      </w:r>
      <w:r w:rsidRPr="001A7AE6">
        <w:rPr>
          <w:lang w:val="en-US"/>
        </w:rPr>
        <w:t xml:space="preserve"> The portlet should not assume that the subsequent request will be in the window state set as the </w:t>
      </w:r>
      <w:r w:rsidR="00D62614">
        <w:rPr>
          <w:lang w:val="en-US"/>
        </w:rPr>
        <w:t>portlet container</w:t>
      </w:r>
      <w:r w:rsidRPr="001A7AE6">
        <w:rPr>
          <w:lang w:val="en-US"/>
        </w:rPr>
        <w:t xml:space="preserve"> </w:t>
      </w:r>
      <w:r w:rsidR="005C6F9C" w:rsidRPr="001A7AE6">
        <w:rPr>
          <w:lang w:val="en-US"/>
        </w:rPr>
        <w:t>can</w:t>
      </w:r>
      <w:r w:rsidRPr="001A7AE6">
        <w:rPr>
          <w:lang w:val="en-US"/>
        </w:rPr>
        <w:t xml:space="preserve"> override the window state </w:t>
      </w:r>
      <w:r w:rsidR="005C6F9C" w:rsidRPr="001A7AE6">
        <w:rPr>
          <w:lang w:val="en-US"/>
        </w:rPr>
        <w:t>due to</w:t>
      </w:r>
      <w:r w:rsidRPr="001A7AE6">
        <w:rPr>
          <w:lang w:val="en-US"/>
        </w:rPr>
        <w:t xml:space="preserve"> implementation dependencies between portlet modes and window states.</w:t>
      </w:r>
    </w:p>
    <w:p w:rsidR="00FC1C13" w:rsidRPr="001A7AE6" w:rsidRDefault="00FC1C13" w:rsidP="0066587C">
      <w:pPr>
        <w:pStyle w:val="Standard"/>
        <w:rPr>
          <w:lang w:val="en-US"/>
        </w:rPr>
      </w:pPr>
      <w:r w:rsidRPr="001A7AE6">
        <w:rPr>
          <w:lang w:val="en-US"/>
        </w:rPr>
        <w:t>The portlet may delegate the action processing to a servlet via a request dispatcher call (see</w:t>
      </w:r>
      <w:r w:rsidR="00E54356">
        <w:rPr>
          <w:lang w:val="en-US"/>
        </w:rPr>
        <w:t xml:space="preserve"> </w:t>
      </w:r>
      <w:r w:rsidR="00BB6DEC">
        <w:rPr>
          <w:lang w:val="en-US"/>
        </w:rPr>
        <w:fldChar w:fldCharType="begin"/>
      </w:r>
      <w:r w:rsidR="00BB6DEC">
        <w:rPr>
          <w:lang w:val="en-US"/>
        </w:rPr>
        <w:instrText xml:space="preserve"> REF _Ref428863206 \w \h </w:instrText>
      </w:r>
      <w:r w:rsidR="00BB6DEC">
        <w:rPr>
          <w:lang w:val="en-US"/>
        </w:rPr>
      </w:r>
      <w:r w:rsidR="00BB6DEC">
        <w:rPr>
          <w:lang w:val="en-US"/>
        </w:rPr>
        <w:fldChar w:fldCharType="separate"/>
      </w:r>
      <w:r w:rsidR="003B17E8">
        <w:rPr>
          <w:lang w:val="en-US"/>
        </w:rPr>
        <w:t>Chapter 25</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_Ref428863213 \h </w:instrText>
      </w:r>
      <w:r w:rsidR="00BB6DEC">
        <w:rPr>
          <w:lang w:val="en-US"/>
        </w:rPr>
      </w:r>
      <w:r w:rsidR="00BB6DEC">
        <w:rPr>
          <w:lang w:val="en-US"/>
        </w:rPr>
        <w:fldChar w:fldCharType="separate"/>
      </w:r>
      <w:r w:rsidR="003B17E8" w:rsidRPr="003B17E8">
        <w:rPr>
          <w:lang w:val="en-US"/>
        </w:rPr>
        <w:t>Dispatching to JSPs and Servlets</w:t>
      </w:r>
      <w:r w:rsidR="00BB6DEC">
        <w:rPr>
          <w:lang w:val="en-US"/>
        </w:rPr>
        <w:fldChar w:fldCharType="end"/>
      </w:r>
      <w:r w:rsidRPr="001A7AE6">
        <w:rPr>
          <w:lang w:val="en-US"/>
        </w:rPr>
        <w:t>).</w:t>
      </w:r>
    </w:p>
    <w:p w:rsidR="00FC1C13" w:rsidRPr="001A7AE6" w:rsidRDefault="00FC1C13" w:rsidP="0066587C">
      <w:pPr>
        <w:pStyle w:val="Standard"/>
        <w:rPr>
          <w:lang w:val="en-US"/>
        </w:rPr>
      </w:pPr>
      <w:r w:rsidRPr="001A7AE6">
        <w:rPr>
          <w:lang w:val="en-US"/>
        </w:rPr>
        <w:t xml:space="preserve">The portlet may publish events </w:t>
      </w:r>
      <w:r w:rsidR="00AC27E0">
        <w:rPr>
          <w:lang w:val="en-US"/>
        </w:rPr>
        <w:t>using</w:t>
      </w:r>
      <w:r w:rsidRPr="001A7AE6">
        <w:rPr>
          <w:lang w:val="en-US"/>
        </w:rPr>
        <w:t xml:space="preserve"> the </w:t>
      </w:r>
      <w:r w:rsidR="0066587C" w:rsidRPr="001A7AE6">
        <w:rPr>
          <w:rFonts w:ascii="Courier" w:hAnsi="Courier"/>
          <w:sz w:val="20"/>
          <w:lang w:val="en-US"/>
        </w:rPr>
        <w:t>ActionResponse.</w:t>
      </w:r>
      <w:r w:rsidRPr="001A7AE6">
        <w:rPr>
          <w:rFonts w:ascii="Courier" w:hAnsi="Courier"/>
          <w:sz w:val="20"/>
          <w:lang w:val="en-US"/>
        </w:rPr>
        <w:t xml:space="preserve">setEvent </w:t>
      </w:r>
      <w:r w:rsidRPr="001A7AE6">
        <w:rPr>
          <w:lang w:val="en-US"/>
        </w:rPr>
        <w:t xml:space="preserve">method and thus publish notifications to other portlets. See </w:t>
      </w:r>
      <w:r w:rsidR="00BB6DEC">
        <w:rPr>
          <w:lang w:val="en-US"/>
        </w:rPr>
        <w:fldChar w:fldCharType="begin"/>
      </w:r>
      <w:r w:rsidR="00BB6DEC">
        <w:rPr>
          <w:lang w:val="en-US"/>
        </w:rPr>
        <w:instrText xml:space="preserve"> REF _Ref427240072 \w \h </w:instrText>
      </w:r>
      <w:r w:rsidR="00BB6DEC">
        <w:rPr>
          <w:lang w:val="en-US"/>
        </w:rPr>
      </w:r>
      <w:r w:rsidR="00BB6DEC">
        <w:rPr>
          <w:lang w:val="en-US"/>
        </w:rPr>
        <w:fldChar w:fldCharType="separate"/>
      </w:r>
      <w:r w:rsidR="003B17E8">
        <w:rPr>
          <w:lang w:val="en-US"/>
        </w:rPr>
        <w:t>Chapter 17</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_Ref427240072 \h </w:instrText>
      </w:r>
      <w:r w:rsidR="00BB6DEC">
        <w:rPr>
          <w:lang w:val="en-US"/>
        </w:rPr>
      </w:r>
      <w:r w:rsidR="00BB6DEC">
        <w:rPr>
          <w:lang w:val="en-US"/>
        </w:rPr>
        <w:fldChar w:fldCharType="separate"/>
      </w:r>
      <w:r w:rsidR="003B17E8">
        <w:rPr>
          <w:lang w:val="en-US"/>
        </w:rPr>
        <w:t>Coordination between Portlets</w:t>
      </w:r>
      <w:r w:rsidR="00BB6DEC">
        <w:rPr>
          <w:lang w:val="en-US"/>
        </w:rPr>
        <w:fldChar w:fldCharType="end"/>
      </w:r>
      <w:r w:rsidR="00BB6DEC">
        <w:rPr>
          <w:lang w:val="en-US"/>
        </w:rPr>
        <w:t xml:space="preserve"> </w:t>
      </w:r>
      <w:r w:rsidRPr="001A7AE6">
        <w:rPr>
          <w:lang w:val="en-US"/>
        </w:rPr>
        <w:t>for more details on sending and receiving events.</w:t>
      </w:r>
    </w:p>
    <w:p w:rsidR="00FC1C13" w:rsidRPr="00FC1C13" w:rsidRDefault="00FC1C13" w:rsidP="00451649">
      <w:pPr>
        <w:pStyle w:val="Heading3"/>
      </w:pPr>
      <w:bookmarkStart w:id="205" w:name="_Toc415140803"/>
      <w:bookmarkStart w:id="206" w:name="_Toc468260975"/>
      <w:r w:rsidRPr="00FC1C13">
        <w:t xml:space="preserve">Event </w:t>
      </w:r>
      <w:r w:rsidR="005C344B">
        <w:t xml:space="preserve">Lifecycle </w:t>
      </w:r>
      <w:r w:rsidR="00AC27E0">
        <w:t>Method</w:t>
      </w:r>
      <w:bookmarkEnd w:id="205"/>
      <w:bookmarkEnd w:id="206"/>
    </w:p>
    <w:p w:rsidR="00FC1C13" w:rsidRPr="004A56CF" w:rsidRDefault="00FC1C13" w:rsidP="00C228FA">
      <w:pPr>
        <w:pStyle w:val="Standard"/>
        <w:rPr>
          <w:lang w:val="en-US"/>
        </w:rPr>
      </w:pPr>
      <w:r w:rsidRPr="001A7AE6">
        <w:rPr>
          <w:lang w:val="en-US"/>
        </w:rPr>
        <w:t>Events can be used to coordinate state between different portlets. The</w:t>
      </w:r>
      <w:r w:rsidR="00AC27E0">
        <w:rPr>
          <w:lang w:val="en-US"/>
        </w:rPr>
        <w:t xml:space="preserve"> event method can access  the</w:t>
      </w:r>
      <w:r w:rsidRPr="001A7AE6">
        <w:rPr>
          <w:lang w:val="en-US"/>
        </w:rPr>
        <w:t xml:space="preserve"> </w:t>
      </w:r>
      <w:r w:rsidRPr="001A7AE6">
        <w:rPr>
          <w:rFonts w:ascii="Courier" w:hAnsi="Courier"/>
          <w:sz w:val="20"/>
          <w:lang w:val="en-US"/>
        </w:rPr>
        <w:t>EventRequest</w:t>
      </w:r>
      <w:r w:rsidRPr="001A7AE6">
        <w:rPr>
          <w:lang w:val="en-US"/>
        </w:rPr>
        <w:t xml:space="preserve"> and </w:t>
      </w:r>
      <w:r w:rsidR="00AC27E0">
        <w:rPr>
          <w:lang w:val="en-US"/>
        </w:rPr>
        <w:t xml:space="preserve">the </w:t>
      </w:r>
      <w:r w:rsidRPr="001A7AE6">
        <w:rPr>
          <w:rFonts w:ascii="Courier" w:hAnsi="Courier"/>
          <w:sz w:val="20"/>
          <w:lang w:val="en-US"/>
        </w:rPr>
        <w:t>EventResponse</w:t>
      </w:r>
      <w:r w:rsidR="00AC27E0" w:rsidRPr="003F02C0">
        <w:rPr>
          <w:lang w:val="en-US"/>
        </w:rPr>
        <w:t xml:space="preserve"> objects</w:t>
      </w:r>
      <w:r w:rsidRPr="004A56CF">
        <w:rPr>
          <w:lang w:val="en-US"/>
        </w:rPr>
        <w:t>.</w:t>
      </w:r>
    </w:p>
    <w:p w:rsidR="00FC1C13" w:rsidRDefault="00FC1C13" w:rsidP="00C228FA">
      <w:pPr>
        <w:pStyle w:val="Standard"/>
        <w:rPr>
          <w:lang w:val="en-US"/>
        </w:rPr>
      </w:pPr>
      <w:r w:rsidRPr="00A01FB7">
        <w:rPr>
          <w:lang w:val="en-US"/>
        </w:rPr>
        <w:t xml:space="preserve">The </w:t>
      </w:r>
      <w:r w:rsidRPr="00A01FB7">
        <w:rPr>
          <w:rFonts w:ascii="Courier" w:hAnsi="Courier"/>
          <w:sz w:val="20"/>
          <w:lang w:val="en-US"/>
        </w:rPr>
        <w:t>EventRequest</w:t>
      </w:r>
      <w:r w:rsidRPr="00A01FB7">
        <w:rPr>
          <w:lang w:val="en-US"/>
        </w:rPr>
        <w:t xml:space="preserve"> object provides access to information such as the event payload, the </w:t>
      </w:r>
      <w:r w:rsidR="001C2B34">
        <w:rPr>
          <w:lang w:val="en-US"/>
        </w:rPr>
        <w:t>render state</w:t>
      </w:r>
      <w:r w:rsidRPr="00A01FB7">
        <w:rPr>
          <w:lang w:val="en-US"/>
        </w:rPr>
        <w:t>, the portal context, the portlet session</w:t>
      </w:r>
      <w:r w:rsidR="00A01FB7">
        <w:rPr>
          <w:lang w:val="en-US"/>
        </w:rPr>
        <w:t>,</w:t>
      </w:r>
      <w:r w:rsidRPr="00A01FB7">
        <w:rPr>
          <w:lang w:val="en-US"/>
        </w:rPr>
        <w:t xml:space="preserve"> and the portlet preferences data.</w:t>
      </w:r>
    </w:p>
    <w:p w:rsidR="00A01FB7" w:rsidRPr="00A01FB7" w:rsidRDefault="00A01FB7" w:rsidP="00A01FB7">
      <w:pPr>
        <w:pStyle w:val="Standard"/>
        <w:rPr>
          <w:lang w:val="en-US"/>
        </w:rPr>
      </w:pPr>
      <w:r w:rsidRPr="00A01FB7">
        <w:rPr>
          <w:lang w:val="en-US"/>
        </w:rPr>
        <w:t xml:space="preserve">A portlet may change its </w:t>
      </w:r>
      <w:r w:rsidR="001C2B34">
        <w:rPr>
          <w:lang w:val="en-US"/>
        </w:rPr>
        <w:t>render state</w:t>
      </w:r>
      <w:r w:rsidRPr="00A01FB7">
        <w:rPr>
          <w:lang w:val="en-US"/>
        </w:rPr>
        <w:t xml:space="preserve"> consisting of portlet mode, window state, and render parameters</w:t>
      </w:r>
      <w:r>
        <w:rPr>
          <w:lang w:val="en-US"/>
        </w:rPr>
        <w:t xml:space="preserve"> during an event</w:t>
      </w:r>
      <w:r w:rsidRPr="00A01FB7">
        <w:rPr>
          <w:lang w:val="en-US"/>
        </w:rPr>
        <w:t xml:space="preserve"> request using the </w:t>
      </w:r>
      <w:r w:rsidRPr="00CA1D85">
        <w:rPr>
          <w:rStyle w:val="inlinecode"/>
          <w:lang w:val="en-US"/>
        </w:rPr>
        <w:t>EventResponse</w:t>
      </w:r>
      <w:r w:rsidRPr="00A01FB7">
        <w:rPr>
          <w:lang w:val="en-US"/>
        </w:rPr>
        <w:t xml:space="preserve"> object. </w:t>
      </w:r>
    </w:p>
    <w:p w:rsidR="00A01FB7" w:rsidRPr="00A01FB7" w:rsidRDefault="00A01FB7" w:rsidP="00A01FB7">
      <w:pPr>
        <w:pStyle w:val="Standard"/>
        <w:rPr>
          <w:lang w:val="en-US"/>
        </w:rPr>
      </w:pPr>
      <w:r w:rsidRPr="00A01FB7">
        <w:rPr>
          <w:lang w:val="en-US"/>
        </w:rPr>
        <w:t xml:space="preserve">The change of portlet mode must be effective for </w:t>
      </w:r>
      <w:r w:rsidR="00AC27E0">
        <w:rPr>
          <w:lang w:val="en-US"/>
        </w:rPr>
        <w:t>subsequent portlet request execution phases.</w:t>
      </w:r>
      <w:r w:rsidRPr="00A01FB7">
        <w:rPr>
          <w:lang w:val="en-US"/>
        </w:rPr>
        <w:t xml:space="preserve"> There are some exceptional circumstances, such as changes of access control privileges that could prevent the portlet mode change from happening. </w:t>
      </w:r>
    </w:p>
    <w:p w:rsidR="00A01FB7" w:rsidRPr="00A01FB7" w:rsidRDefault="00A01FB7" w:rsidP="00A01FB7">
      <w:pPr>
        <w:pStyle w:val="Standard"/>
        <w:rPr>
          <w:lang w:val="en-US"/>
        </w:rPr>
      </w:pPr>
      <w:r w:rsidRPr="00A01FB7">
        <w:rPr>
          <w:lang w:val="en-US"/>
        </w:rPr>
        <w:t xml:space="preserve">The change of window state </w:t>
      </w:r>
      <w:r w:rsidR="00B35D80">
        <w:rPr>
          <w:lang w:val="en-US"/>
        </w:rPr>
        <w:t>must</w:t>
      </w:r>
      <w:r w:rsidR="00B35D80" w:rsidRPr="00A01FB7">
        <w:rPr>
          <w:lang w:val="en-US"/>
        </w:rPr>
        <w:t xml:space="preserve"> </w:t>
      </w:r>
      <w:r w:rsidRPr="00A01FB7">
        <w:rPr>
          <w:lang w:val="en-US"/>
        </w:rPr>
        <w:t xml:space="preserve">be effective for </w:t>
      </w:r>
      <w:r w:rsidR="00AC27E0">
        <w:rPr>
          <w:lang w:val="en-US"/>
        </w:rPr>
        <w:t>subsequent portlet request execution phases</w:t>
      </w:r>
      <w:r w:rsidR="00B35D80">
        <w:rPr>
          <w:lang w:val="en-US"/>
        </w:rPr>
        <w:t xml:space="preserve"> if allowed by the portlet container</w:t>
      </w:r>
      <w:r w:rsidR="00AC27E0">
        <w:rPr>
          <w:lang w:val="en-US"/>
        </w:rPr>
        <w:t>.</w:t>
      </w:r>
      <w:r w:rsidRPr="00A01FB7">
        <w:rPr>
          <w:lang w:val="en-US"/>
        </w:rPr>
        <w:t xml:space="preserve"> The portlet should not assume that the subsequent request will be in the window state set as the </w:t>
      </w:r>
      <w:r w:rsidR="00D62614">
        <w:rPr>
          <w:lang w:val="en-US"/>
        </w:rPr>
        <w:t>portlet container</w:t>
      </w:r>
      <w:r w:rsidRPr="00A01FB7">
        <w:rPr>
          <w:lang w:val="en-US"/>
        </w:rPr>
        <w:t xml:space="preserve"> can override the window state due to implementation dependencies between portlet modes and window states.</w:t>
      </w:r>
    </w:p>
    <w:p w:rsidR="00A01FB7" w:rsidRPr="00A01FB7" w:rsidRDefault="00A01FB7" w:rsidP="00A01FB7">
      <w:pPr>
        <w:pStyle w:val="Standard"/>
        <w:rPr>
          <w:lang w:val="en-US"/>
        </w:rPr>
      </w:pPr>
      <w:r w:rsidRPr="00A01FB7">
        <w:rPr>
          <w:lang w:val="en-US"/>
        </w:rPr>
        <w:t>The</w:t>
      </w:r>
      <w:r>
        <w:rPr>
          <w:lang w:val="en-US"/>
        </w:rPr>
        <w:t xml:space="preserve"> portlet may delegate the event</w:t>
      </w:r>
      <w:r w:rsidRPr="00A01FB7">
        <w:rPr>
          <w:lang w:val="en-US"/>
        </w:rPr>
        <w:t xml:space="preserve"> processing to a servlet via a request dispatcher call (see</w:t>
      </w:r>
      <w:r w:rsidR="001F171E">
        <w:rPr>
          <w:lang w:val="en-US"/>
        </w:rPr>
        <w:t xml:space="preserve"> </w:t>
      </w:r>
      <w:r w:rsidR="00BB6DEC">
        <w:rPr>
          <w:lang w:val="en-US"/>
        </w:rPr>
        <w:fldChar w:fldCharType="begin"/>
      </w:r>
      <w:r w:rsidR="00BB6DEC">
        <w:rPr>
          <w:lang w:val="en-US"/>
        </w:rPr>
        <w:instrText xml:space="preserve"> REF _Ref428863206 \w \h </w:instrText>
      </w:r>
      <w:r w:rsidR="00BB6DEC">
        <w:rPr>
          <w:lang w:val="en-US"/>
        </w:rPr>
      </w:r>
      <w:r w:rsidR="00BB6DEC">
        <w:rPr>
          <w:lang w:val="en-US"/>
        </w:rPr>
        <w:fldChar w:fldCharType="separate"/>
      </w:r>
      <w:r w:rsidR="003B17E8">
        <w:rPr>
          <w:lang w:val="en-US"/>
        </w:rPr>
        <w:t>Chapter 25</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_Ref428863213 \h </w:instrText>
      </w:r>
      <w:r w:rsidR="00BB6DEC">
        <w:rPr>
          <w:lang w:val="en-US"/>
        </w:rPr>
      </w:r>
      <w:r w:rsidR="00BB6DEC">
        <w:rPr>
          <w:lang w:val="en-US"/>
        </w:rPr>
        <w:fldChar w:fldCharType="separate"/>
      </w:r>
      <w:r w:rsidR="003B17E8" w:rsidRPr="003B17E8">
        <w:rPr>
          <w:lang w:val="en-US"/>
        </w:rPr>
        <w:t>Dispatching to JSPs and Servlets</w:t>
      </w:r>
      <w:r w:rsidR="00BB6DEC">
        <w:rPr>
          <w:lang w:val="en-US"/>
        </w:rPr>
        <w:fldChar w:fldCharType="end"/>
      </w:r>
      <w:r w:rsidRPr="00A01FB7">
        <w:rPr>
          <w:lang w:val="en-US"/>
        </w:rPr>
        <w:t>).</w:t>
      </w:r>
    </w:p>
    <w:p w:rsidR="00A01FB7" w:rsidRPr="00A01FB7" w:rsidRDefault="00A01FB7" w:rsidP="00C228FA">
      <w:pPr>
        <w:pStyle w:val="Standard"/>
        <w:rPr>
          <w:lang w:val="en-US"/>
        </w:rPr>
      </w:pPr>
      <w:r w:rsidRPr="00A01FB7">
        <w:rPr>
          <w:lang w:val="en-US"/>
        </w:rPr>
        <w:t xml:space="preserve">The portlet may publish events via the </w:t>
      </w:r>
      <w:r w:rsidRPr="001A7AE6">
        <w:rPr>
          <w:rStyle w:val="inlinecode"/>
          <w:lang w:val="en-US"/>
        </w:rPr>
        <w:t>Event</w:t>
      </w:r>
      <w:r w:rsidRPr="00A01FB7">
        <w:rPr>
          <w:rStyle w:val="inlinecode"/>
          <w:lang w:val="en-US"/>
        </w:rPr>
        <w:t>Response.setEvent</w:t>
      </w:r>
      <w:r w:rsidRPr="00A01FB7">
        <w:rPr>
          <w:rFonts w:ascii="Courier" w:hAnsi="Courier"/>
          <w:sz w:val="20"/>
          <w:lang w:val="en-US"/>
        </w:rPr>
        <w:t xml:space="preserve"> </w:t>
      </w:r>
      <w:r w:rsidRPr="00A01FB7">
        <w:rPr>
          <w:lang w:val="en-US"/>
        </w:rPr>
        <w:t xml:space="preserve">method and thus publish state changes or other notifications to other portlets. See </w:t>
      </w:r>
      <w:r w:rsidR="00BB6DEC">
        <w:rPr>
          <w:lang w:val="en-US"/>
        </w:rPr>
        <w:fldChar w:fldCharType="begin"/>
      </w:r>
      <w:r w:rsidR="00BB6DEC">
        <w:rPr>
          <w:lang w:val="en-US"/>
        </w:rPr>
        <w:instrText xml:space="preserve"> REF _Ref427240072 \w \h </w:instrText>
      </w:r>
      <w:r w:rsidR="00BB6DEC">
        <w:rPr>
          <w:lang w:val="en-US"/>
        </w:rPr>
      </w:r>
      <w:r w:rsidR="00BB6DEC">
        <w:rPr>
          <w:lang w:val="en-US"/>
        </w:rPr>
        <w:fldChar w:fldCharType="separate"/>
      </w:r>
      <w:r w:rsidR="003B17E8">
        <w:rPr>
          <w:lang w:val="en-US"/>
        </w:rPr>
        <w:t>Chapter 17</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_Ref427240072 \h </w:instrText>
      </w:r>
      <w:r w:rsidR="00BB6DEC">
        <w:rPr>
          <w:lang w:val="en-US"/>
        </w:rPr>
      </w:r>
      <w:r w:rsidR="00BB6DEC">
        <w:rPr>
          <w:lang w:val="en-US"/>
        </w:rPr>
        <w:fldChar w:fldCharType="separate"/>
      </w:r>
      <w:r w:rsidR="003B17E8">
        <w:rPr>
          <w:lang w:val="en-US"/>
        </w:rPr>
        <w:t>Coordination between Portlets</w:t>
      </w:r>
      <w:r w:rsidR="00BB6DEC">
        <w:rPr>
          <w:lang w:val="en-US"/>
        </w:rPr>
        <w:fldChar w:fldCharType="end"/>
      </w:r>
      <w:r w:rsidR="00BB6DEC">
        <w:rPr>
          <w:lang w:val="en-US"/>
        </w:rPr>
        <w:t xml:space="preserve"> </w:t>
      </w:r>
      <w:r w:rsidRPr="00A01FB7">
        <w:rPr>
          <w:lang w:val="en-US"/>
        </w:rPr>
        <w:t>for more details on sending and receiving events.</w:t>
      </w:r>
    </w:p>
    <w:p w:rsidR="00FD782D" w:rsidRPr="00FC1C13" w:rsidRDefault="00FD782D" w:rsidP="00FD782D">
      <w:pPr>
        <w:pStyle w:val="Heading3"/>
      </w:pPr>
      <w:bookmarkStart w:id="207" w:name="_Toc468260976"/>
      <w:bookmarkStart w:id="208" w:name="_Toc415140804"/>
      <w:bookmarkStart w:id="209" w:name="_Ref428865505"/>
      <w:bookmarkStart w:id="210" w:name="_Ref428865512"/>
      <w:r>
        <w:t>Header</w:t>
      </w:r>
      <w:r w:rsidRPr="00FC1C13">
        <w:t xml:space="preserve"> </w:t>
      </w:r>
      <w:r w:rsidR="005C344B">
        <w:t xml:space="preserve">Lifecycle </w:t>
      </w:r>
      <w:r>
        <w:t>Method</w:t>
      </w:r>
      <w:bookmarkEnd w:id="207"/>
    </w:p>
    <w:p w:rsidR="00FD782D" w:rsidRPr="003F02C0" w:rsidRDefault="00FD782D" w:rsidP="00FD782D">
      <w:pPr>
        <w:pStyle w:val="Standard"/>
        <w:rPr>
          <w:lang w:val="en-US"/>
        </w:rPr>
      </w:pPr>
      <w:r w:rsidRPr="006E5514">
        <w:rPr>
          <w:lang w:val="en-US"/>
        </w:rPr>
        <w:t xml:space="preserve">The </w:t>
      </w:r>
      <w:r>
        <w:rPr>
          <w:lang w:val="en-US"/>
        </w:rPr>
        <w:t>header</w:t>
      </w:r>
      <w:r w:rsidRPr="001A7AE6">
        <w:rPr>
          <w:lang w:val="en-US"/>
        </w:rPr>
        <w:t xml:space="preserve"> method</w:t>
      </w:r>
      <w:r>
        <w:rPr>
          <w:lang w:val="en-US"/>
        </w:rPr>
        <w:t xml:space="preserve"> may access the</w:t>
      </w:r>
      <w:r w:rsidRPr="001A7AE6">
        <w:rPr>
          <w:lang w:val="en-US"/>
        </w:rPr>
        <w:t xml:space="preserve"> </w:t>
      </w:r>
      <w:r>
        <w:rPr>
          <w:rFonts w:ascii="Courier" w:hAnsi="Courier"/>
          <w:sz w:val="20"/>
          <w:lang w:val="en-US"/>
        </w:rPr>
        <w:t>Header</w:t>
      </w:r>
      <w:r w:rsidRPr="001A7AE6">
        <w:rPr>
          <w:rFonts w:ascii="Courier" w:hAnsi="Courier"/>
          <w:sz w:val="20"/>
          <w:lang w:val="en-US"/>
        </w:rPr>
        <w:t>Request</w:t>
      </w:r>
      <w:r w:rsidRPr="001A7AE6">
        <w:rPr>
          <w:lang w:val="en-US"/>
        </w:rPr>
        <w:t xml:space="preserve"> and </w:t>
      </w:r>
      <w:r>
        <w:rPr>
          <w:rFonts w:ascii="Courier" w:hAnsi="Courier"/>
          <w:sz w:val="20"/>
          <w:lang w:val="en-US"/>
        </w:rPr>
        <w:t>Header</w:t>
      </w:r>
      <w:r w:rsidRPr="001A7AE6">
        <w:rPr>
          <w:rFonts w:ascii="Courier" w:hAnsi="Courier"/>
          <w:sz w:val="20"/>
          <w:lang w:val="en-US"/>
        </w:rPr>
        <w:t>Response</w:t>
      </w:r>
      <w:r w:rsidRPr="003F02C0">
        <w:rPr>
          <w:lang w:val="en-US"/>
        </w:rPr>
        <w:t xml:space="preserve"> objects.</w:t>
      </w:r>
    </w:p>
    <w:p w:rsidR="00FD782D" w:rsidRDefault="00FD782D" w:rsidP="00FD782D">
      <w:pPr>
        <w:pStyle w:val="Standard"/>
        <w:rPr>
          <w:lang w:val="en-US"/>
        </w:rPr>
      </w:pPr>
      <w:r w:rsidRPr="001A7AE6">
        <w:rPr>
          <w:lang w:val="en-US"/>
        </w:rPr>
        <w:t xml:space="preserve">The </w:t>
      </w:r>
      <w:r>
        <w:rPr>
          <w:rFonts w:ascii="Courier" w:hAnsi="Courier"/>
          <w:sz w:val="20"/>
          <w:lang w:val="en-US"/>
        </w:rPr>
        <w:t>Head</w:t>
      </w:r>
      <w:r w:rsidRPr="001A7AE6">
        <w:rPr>
          <w:rFonts w:ascii="Courier" w:hAnsi="Courier"/>
          <w:sz w:val="20"/>
          <w:lang w:val="en-US"/>
        </w:rPr>
        <w:t>erRequest</w:t>
      </w:r>
      <w:r w:rsidRPr="001A7AE6">
        <w:rPr>
          <w:lang w:val="en-US"/>
        </w:rPr>
        <w:t xml:space="preserve"> object provides access to information such as the </w:t>
      </w:r>
      <w:r w:rsidR="001C2B34">
        <w:rPr>
          <w:lang w:val="en-US"/>
        </w:rPr>
        <w:t>render state</w:t>
      </w:r>
      <w:r w:rsidRPr="001A7AE6">
        <w:rPr>
          <w:lang w:val="en-US"/>
        </w:rPr>
        <w:t>, the portal context, the portlet session, and the portlet preferences data.</w:t>
      </w:r>
    </w:p>
    <w:p w:rsidR="00FD782D" w:rsidRPr="001A7AE6" w:rsidRDefault="00FD782D" w:rsidP="00FD782D">
      <w:pPr>
        <w:pStyle w:val="Standard"/>
        <w:rPr>
          <w:lang w:val="en-US"/>
        </w:rPr>
      </w:pPr>
      <w:r>
        <w:rPr>
          <w:lang w:val="en-US"/>
        </w:rPr>
        <w:t xml:space="preserve">The portlet can set properties on the </w:t>
      </w:r>
      <w:r w:rsidRPr="003F02C0">
        <w:rPr>
          <w:rStyle w:val="inlinecode"/>
          <w:lang w:val="en-US"/>
        </w:rPr>
        <w:t>HeaderResponse</w:t>
      </w:r>
      <w:r>
        <w:rPr>
          <w:lang w:val="en-US"/>
        </w:rPr>
        <w:t xml:space="preserve"> object that cause the portal application to set corresponding HTTP header values on the overall portal response.</w:t>
      </w:r>
    </w:p>
    <w:p w:rsidR="00FD782D" w:rsidRDefault="00FD782D" w:rsidP="00FD782D">
      <w:pPr>
        <w:pStyle w:val="Standard"/>
        <w:rPr>
          <w:lang w:val="en-US"/>
        </w:rPr>
      </w:pPr>
      <w:r w:rsidRPr="001A7AE6">
        <w:rPr>
          <w:lang w:val="en-US"/>
        </w:rPr>
        <w:t xml:space="preserve">The portlet can produce content </w:t>
      </w:r>
      <w:r>
        <w:rPr>
          <w:lang w:val="en-US"/>
        </w:rPr>
        <w:t xml:space="preserve">for the portal page document </w:t>
      </w:r>
      <w:r>
        <w:rPr>
          <w:rStyle w:val="inlinecode"/>
          <w:lang w:val="en-US"/>
        </w:rPr>
        <w:t>HEAD</w:t>
      </w:r>
      <w:r>
        <w:rPr>
          <w:lang w:val="en-US"/>
        </w:rPr>
        <w:t xml:space="preserve"> section</w:t>
      </w:r>
      <w:r w:rsidRPr="001A7AE6">
        <w:rPr>
          <w:lang w:val="en-US"/>
        </w:rPr>
        <w:t xml:space="preserve"> using the</w:t>
      </w:r>
      <w:r>
        <w:rPr>
          <w:lang w:val="en-US"/>
        </w:rPr>
        <w:t xml:space="preserve"> </w:t>
      </w:r>
      <w:r w:rsidRPr="003F02C0">
        <w:rPr>
          <w:rStyle w:val="inlinecode"/>
          <w:lang w:val="en-US"/>
        </w:rPr>
        <w:t>PrintWriter</w:t>
      </w:r>
      <w:r>
        <w:rPr>
          <w:lang w:val="en-US"/>
        </w:rPr>
        <w:t xml:space="preserve"> object obtained from the</w:t>
      </w:r>
      <w:r w:rsidRPr="001A7AE6">
        <w:rPr>
          <w:lang w:val="en-US"/>
        </w:rPr>
        <w:t xml:space="preserve"> </w:t>
      </w:r>
      <w:r w:rsidRPr="001A7AE6">
        <w:rPr>
          <w:rFonts w:ascii="Courier" w:hAnsi="Courier"/>
          <w:sz w:val="20"/>
          <w:lang w:val="en-US"/>
        </w:rPr>
        <w:t>RenderResponse</w:t>
      </w:r>
      <w:r w:rsidRPr="001A7AE6">
        <w:rPr>
          <w:lang w:val="en-US"/>
        </w:rPr>
        <w:t xml:space="preserve"> or it may delegate the generation of content to a servlet or a JSP. Refer to </w:t>
      </w:r>
      <w:r>
        <w:rPr>
          <w:lang w:val="en-US"/>
        </w:rPr>
        <w:fldChar w:fldCharType="begin"/>
      </w:r>
      <w:r>
        <w:rPr>
          <w:lang w:val="en-US"/>
        </w:rPr>
        <w:instrText xml:space="preserve"> REF _Ref428863206 \w \h </w:instrText>
      </w:r>
      <w:r>
        <w:rPr>
          <w:lang w:val="en-US"/>
        </w:rPr>
      </w:r>
      <w:r>
        <w:rPr>
          <w:lang w:val="en-US"/>
        </w:rPr>
        <w:fldChar w:fldCharType="separate"/>
      </w:r>
      <w:r w:rsidR="003B17E8">
        <w:rPr>
          <w:lang w:val="en-US"/>
        </w:rPr>
        <w:t>Chapter 25</w:t>
      </w:r>
      <w:r>
        <w:rPr>
          <w:lang w:val="en-US"/>
        </w:rPr>
        <w:fldChar w:fldCharType="end"/>
      </w:r>
      <w:r>
        <w:rPr>
          <w:lang w:val="en-US"/>
        </w:rPr>
        <w:t xml:space="preserve"> </w:t>
      </w:r>
      <w:r>
        <w:rPr>
          <w:lang w:val="en-US"/>
        </w:rPr>
        <w:fldChar w:fldCharType="begin"/>
      </w:r>
      <w:r>
        <w:rPr>
          <w:lang w:val="en-US"/>
        </w:rPr>
        <w:instrText xml:space="preserve"> REF _Ref428863213 \h </w:instrText>
      </w:r>
      <w:r>
        <w:rPr>
          <w:lang w:val="en-US"/>
        </w:rPr>
      </w:r>
      <w:r>
        <w:rPr>
          <w:lang w:val="en-US"/>
        </w:rPr>
        <w:fldChar w:fldCharType="separate"/>
      </w:r>
      <w:r w:rsidR="003B17E8" w:rsidRPr="003B17E8">
        <w:rPr>
          <w:lang w:val="en-US"/>
        </w:rPr>
        <w:t>Dispatching to JSPs and Servlets</w:t>
      </w:r>
      <w:r>
        <w:rPr>
          <w:lang w:val="en-US"/>
        </w:rPr>
        <w:fldChar w:fldCharType="end"/>
      </w:r>
      <w:r>
        <w:rPr>
          <w:lang w:val="en-US"/>
        </w:rPr>
        <w:t xml:space="preserve"> for details</w:t>
      </w:r>
      <w:r w:rsidRPr="001A7AE6">
        <w:rPr>
          <w:lang w:val="en-US"/>
        </w:rPr>
        <w:t>.</w:t>
      </w:r>
    </w:p>
    <w:p w:rsidR="00586E42" w:rsidRPr="001A7AE6" w:rsidRDefault="00586E42" w:rsidP="00FD782D">
      <w:pPr>
        <w:pStyle w:val="Standard"/>
        <w:rPr>
          <w:lang w:val="en-US"/>
        </w:rPr>
      </w:pPr>
      <w:r>
        <w:rPr>
          <w:lang w:val="en-US"/>
        </w:rPr>
        <w:t xml:space="preserve">The portlet should produce content such as </w:t>
      </w:r>
      <w:r w:rsidR="006638C6" w:rsidRPr="003F02C0">
        <w:rPr>
          <w:rStyle w:val="inlinecode"/>
          <w:lang w:val="en-US"/>
        </w:rPr>
        <w:t>&lt;style&gt;</w:t>
      </w:r>
      <w:r w:rsidR="006638C6">
        <w:rPr>
          <w:lang w:val="en-US"/>
        </w:rPr>
        <w:t xml:space="preserve"> and </w:t>
      </w:r>
      <w:r w:rsidR="006638C6" w:rsidRPr="003F02C0">
        <w:rPr>
          <w:rStyle w:val="inlinecode"/>
          <w:lang w:val="en-US"/>
        </w:rPr>
        <w:t>&lt;meta&gt;</w:t>
      </w:r>
      <w:r w:rsidR="006638C6">
        <w:rPr>
          <w:lang w:val="en-US"/>
        </w:rPr>
        <w:t xml:space="preserve"> tags that are valid for the </w:t>
      </w:r>
      <w:r w:rsidR="006638C6" w:rsidRPr="003F02C0">
        <w:rPr>
          <w:rStyle w:val="inlinecode"/>
          <w:lang w:val="en-US"/>
        </w:rPr>
        <w:t>HEAD</w:t>
      </w:r>
      <w:r w:rsidR="006638C6">
        <w:rPr>
          <w:lang w:val="en-US"/>
        </w:rPr>
        <w:t xml:space="preserve"> section. The portlet container may filter or restrict </w:t>
      </w:r>
      <w:r w:rsidR="006638C6" w:rsidRPr="003F02C0">
        <w:rPr>
          <w:rStyle w:val="inlinecode"/>
          <w:lang w:val="en-US"/>
        </w:rPr>
        <w:t>HEAD</w:t>
      </w:r>
      <w:r w:rsidR="006638C6">
        <w:rPr>
          <w:lang w:val="en-US"/>
        </w:rPr>
        <w:t xml:space="preserve"> section content. For example, the portlet container may disallow the </w:t>
      </w:r>
      <w:r w:rsidR="006638C6" w:rsidRPr="003F02C0">
        <w:rPr>
          <w:rStyle w:val="inlinecode"/>
          <w:lang w:val="en-US"/>
        </w:rPr>
        <w:t>&lt;title&gt;</w:t>
      </w:r>
      <w:r w:rsidR="006638C6" w:rsidRPr="00B0324A">
        <w:rPr>
          <w:lang w:val="en-US"/>
        </w:rPr>
        <w:t xml:space="preserve"> </w:t>
      </w:r>
      <w:r w:rsidR="006638C6">
        <w:rPr>
          <w:lang w:val="en-US"/>
        </w:rPr>
        <w:t>tag, as it could conflict with portal markup.</w:t>
      </w:r>
    </w:p>
    <w:p w:rsidR="00FD782D" w:rsidRPr="001A7AE6" w:rsidRDefault="00FD782D" w:rsidP="00FD782D">
      <w:pPr>
        <w:pStyle w:val="Standard"/>
        <w:rPr>
          <w:lang w:val="en-US"/>
        </w:rPr>
      </w:pPr>
      <w:r w:rsidRPr="001A7AE6">
        <w:rPr>
          <w:lang w:val="en-US"/>
        </w:rPr>
        <w:lastRenderedPageBreak/>
        <w:t>The portlet</w:t>
      </w:r>
      <w:r>
        <w:rPr>
          <w:lang w:val="en-US"/>
        </w:rPr>
        <w:t xml:space="preserve"> may not update the </w:t>
      </w:r>
      <w:r w:rsidR="001C2B34">
        <w:rPr>
          <w:lang w:val="en-US"/>
        </w:rPr>
        <w:t>render state</w:t>
      </w:r>
      <w:r>
        <w:rPr>
          <w:lang w:val="en-US"/>
        </w:rPr>
        <w:t xml:space="preserve"> and</w:t>
      </w:r>
      <w:r w:rsidRPr="001A7AE6">
        <w:rPr>
          <w:lang w:val="en-US"/>
        </w:rPr>
        <w:t xml:space="preserve"> should not trigger any</w:t>
      </w:r>
      <w:r>
        <w:rPr>
          <w:lang w:val="en-US"/>
        </w:rPr>
        <w:t xml:space="preserve"> backend</w:t>
      </w:r>
      <w:r w:rsidRPr="001A7AE6">
        <w:rPr>
          <w:lang w:val="en-US"/>
        </w:rPr>
        <w:t xml:space="preserve"> state changes </w:t>
      </w:r>
      <w:r>
        <w:rPr>
          <w:lang w:val="en-US"/>
        </w:rPr>
        <w:t xml:space="preserve">during header method execution. </w:t>
      </w:r>
      <w:r w:rsidRPr="001A7AE6">
        <w:rPr>
          <w:lang w:val="en-US"/>
        </w:rPr>
        <w:t xml:space="preserve">The </w:t>
      </w:r>
      <w:r>
        <w:rPr>
          <w:lang w:val="en-US"/>
        </w:rPr>
        <w:t>header</w:t>
      </w:r>
      <w:r w:rsidRPr="001A7AE6">
        <w:rPr>
          <w:lang w:val="en-US"/>
        </w:rPr>
        <w:t xml:space="preserve"> </w:t>
      </w:r>
      <w:r>
        <w:rPr>
          <w:lang w:val="en-US"/>
        </w:rPr>
        <w:t xml:space="preserve">method invocation </w:t>
      </w:r>
      <w:r w:rsidRPr="001A7AE6">
        <w:rPr>
          <w:lang w:val="en-US"/>
        </w:rPr>
        <w:t>should be a safe operation as defined by the HTTP specification</w:t>
      </w:r>
      <w:bookmarkStart w:id="211" w:name="_Ref430267889"/>
      <w:r>
        <w:rPr>
          <w:rStyle w:val="FootnoteReference"/>
          <w:lang w:val="en-US"/>
        </w:rPr>
        <w:footnoteReference w:id="3"/>
      </w:r>
      <w:bookmarkEnd w:id="211"/>
      <w:r w:rsidRPr="001A7AE6">
        <w:rPr>
          <w:lang w:val="en-US"/>
        </w:rPr>
        <w:t>.</w:t>
      </w:r>
    </w:p>
    <w:p w:rsidR="00FC1C13" w:rsidRPr="00FC1C13" w:rsidRDefault="00FC1C13" w:rsidP="00451649">
      <w:pPr>
        <w:pStyle w:val="Heading3"/>
      </w:pPr>
      <w:bookmarkStart w:id="212" w:name="_Toc468260977"/>
      <w:r w:rsidRPr="00FC1C13">
        <w:t xml:space="preserve">Render </w:t>
      </w:r>
      <w:r w:rsidR="005C344B">
        <w:t xml:space="preserve">Lifecycle </w:t>
      </w:r>
      <w:r w:rsidR="00AC27E0">
        <w:t>Method</w:t>
      </w:r>
      <w:bookmarkEnd w:id="208"/>
      <w:bookmarkEnd w:id="209"/>
      <w:bookmarkEnd w:id="210"/>
      <w:bookmarkEnd w:id="212"/>
    </w:p>
    <w:p w:rsidR="00FC1C13" w:rsidRPr="004A56CF" w:rsidRDefault="00A01FB7" w:rsidP="00A01FB7">
      <w:pPr>
        <w:pStyle w:val="Standard"/>
        <w:rPr>
          <w:lang w:val="en-US"/>
        </w:rPr>
      </w:pPr>
      <w:r w:rsidRPr="007E2E1F">
        <w:rPr>
          <w:lang w:val="en-US"/>
        </w:rPr>
        <w:t xml:space="preserve">Generally </w:t>
      </w:r>
      <w:r w:rsidR="00FC1C13" w:rsidRPr="007E2E1F">
        <w:rPr>
          <w:lang w:val="en-US"/>
        </w:rPr>
        <w:t>portlets</w:t>
      </w:r>
      <w:r w:rsidR="007E2E1F">
        <w:rPr>
          <w:lang w:val="en-US"/>
        </w:rPr>
        <w:t xml:space="preserve"> generate content based on the</w:t>
      </w:r>
      <w:r w:rsidR="00FC1C13" w:rsidRPr="007E2E1F">
        <w:rPr>
          <w:lang w:val="en-US"/>
        </w:rPr>
        <w:t xml:space="preserve"> current</w:t>
      </w:r>
      <w:r w:rsidR="007E2E1F" w:rsidRPr="007E2E1F">
        <w:rPr>
          <w:lang w:val="en-US"/>
        </w:rPr>
        <w:t xml:space="preserve"> </w:t>
      </w:r>
      <w:r w:rsidR="001C2B34">
        <w:rPr>
          <w:lang w:val="en-US"/>
        </w:rPr>
        <w:t>render state</w:t>
      </w:r>
      <w:r w:rsidRPr="007E2E1F">
        <w:rPr>
          <w:lang w:val="en-US"/>
        </w:rPr>
        <w:t xml:space="preserve"> during render request execution</w:t>
      </w:r>
      <w:r w:rsidR="00FC1C13" w:rsidRPr="007E2E1F">
        <w:rPr>
          <w:lang w:val="en-US"/>
        </w:rPr>
        <w:t>.</w:t>
      </w:r>
      <w:r w:rsidR="00AC27E0">
        <w:rPr>
          <w:lang w:val="en-US"/>
        </w:rPr>
        <w:t xml:space="preserve"> </w:t>
      </w:r>
      <w:r w:rsidR="00FC1C13" w:rsidRPr="00AC27E0">
        <w:rPr>
          <w:lang w:val="en-US"/>
        </w:rPr>
        <w:t xml:space="preserve">The </w:t>
      </w:r>
      <w:r w:rsidR="00FC1C13" w:rsidRPr="003F02C0">
        <w:rPr>
          <w:lang w:val="en-US"/>
        </w:rPr>
        <w:t>render</w:t>
      </w:r>
      <w:r w:rsidR="00FC1C13" w:rsidRPr="001A7AE6">
        <w:rPr>
          <w:lang w:val="en-US"/>
        </w:rPr>
        <w:t xml:space="preserve"> method</w:t>
      </w:r>
      <w:r w:rsidR="00AC27E0">
        <w:rPr>
          <w:lang w:val="en-US"/>
        </w:rPr>
        <w:t xml:space="preserve"> may access the</w:t>
      </w:r>
      <w:r w:rsidR="00FC1C13" w:rsidRPr="001A7AE6">
        <w:rPr>
          <w:lang w:val="en-US"/>
        </w:rPr>
        <w:t xml:space="preserve"> </w:t>
      </w:r>
      <w:r w:rsidR="00FC1C13" w:rsidRPr="001A7AE6">
        <w:rPr>
          <w:rFonts w:ascii="Courier" w:hAnsi="Courier"/>
          <w:sz w:val="20"/>
          <w:lang w:val="en-US"/>
        </w:rPr>
        <w:t>RenderRequest</w:t>
      </w:r>
      <w:r w:rsidR="00FC1C13" w:rsidRPr="001A7AE6">
        <w:rPr>
          <w:lang w:val="en-US"/>
        </w:rPr>
        <w:t xml:space="preserve"> and </w:t>
      </w:r>
      <w:r w:rsidR="00FC1C13" w:rsidRPr="001A7AE6">
        <w:rPr>
          <w:rFonts w:ascii="Courier" w:hAnsi="Courier"/>
          <w:sz w:val="20"/>
          <w:lang w:val="en-US"/>
        </w:rPr>
        <w:t>RenderResponse</w:t>
      </w:r>
      <w:r w:rsidR="00AC27E0" w:rsidRPr="003F02C0">
        <w:rPr>
          <w:lang w:val="en-US"/>
        </w:rPr>
        <w:t xml:space="preserve"> objects</w:t>
      </w:r>
      <w:r w:rsidR="00FC1C13" w:rsidRPr="004A56CF">
        <w:rPr>
          <w:lang w:val="en-US"/>
        </w:rPr>
        <w:t>.</w:t>
      </w:r>
    </w:p>
    <w:p w:rsidR="00FC1C13" w:rsidRPr="001A7AE6" w:rsidRDefault="00FC1C13" w:rsidP="00A01FB7">
      <w:pPr>
        <w:pStyle w:val="Standard"/>
        <w:rPr>
          <w:lang w:val="en-US"/>
        </w:rPr>
      </w:pPr>
      <w:r w:rsidRPr="001A7AE6">
        <w:rPr>
          <w:lang w:val="en-US"/>
        </w:rPr>
        <w:t xml:space="preserve">The </w:t>
      </w:r>
      <w:r w:rsidRPr="001A7AE6">
        <w:rPr>
          <w:rFonts w:ascii="Courier" w:hAnsi="Courier"/>
          <w:sz w:val="20"/>
          <w:lang w:val="en-US"/>
        </w:rPr>
        <w:t>RenderRequest</w:t>
      </w:r>
      <w:r w:rsidRPr="001A7AE6">
        <w:rPr>
          <w:lang w:val="en-US"/>
        </w:rPr>
        <w:t xml:space="preserve"> object provides access to information such as the </w:t>
      </w:r>
      <w:r w:rsidR="001C2B34">
        <w:rPr>
          <w:lang w:val="en-US"/>
        </w:rPr>
        <w:t>render state</w:t>
      </w:r>
      <w:r w:rsidRPr="001A7AE6">
        <w:rPr>
          <w:lang w:val="en-US"/>
        </w:rPr>
        <w:t>, the portal context, the portlet session</w:t>
      </w:r>
      <w:r w:rsidR="00A01FB7" w:rsidRPr="001A7AE6">
        <w:rPr>
          <w:lang w:val="en-US"/>
        </w:rPr>
        <w:t>,</w:t>
      </w:r>
      <w:r w:rsidRPr="001A7AE6">
        <w:rPr>
          <w:lang w:val="en-US"/>
        </w:rPr>
        <w:t xml:space="preserve"> and the portlet preferences data.</w:t>
      </w:r>
    </w:p>
    <w:p w:rsidR="00FC1C13" w:rsidRPr="001A7AE6" w:rsidRDefault="00FC1C13" w:rsidP="00A01FB7">
      <w:pPr>
        <w:pStyle w:val="Standard"/>
        <w:rPr>
          <w:lang w:val="en-US"/>
        </w:rPr>
      </w:pPr>
      <w:r w:rsidRPr="001A7AE6">
        <w:rPr>
          <w:lang w:val="en-US"/>
        </w:rPr>
        <w:t>The portlet can produce content</w:t>
      </w:r>
      <w:r w:rsidR="00FD782D">
        <w:rPr>
          <w:lang w:val="en-US"/>
        </w:rPr>
        <w:t xml:space="preserve"> for the portal page document </w:t>
      </w:r>
      <w:r w:rsidR="00FD782D" w:rsidRPr="003F02C0">
        <w:rPr>
          <w:rStyle w:val="inlinecode"/>
          <w:lang w:val="en-US"/>
        </w:rPr>
        <w:t>BODY</w:t>
      </w:r>
      <w:r w:rsidR="00FD782D">
        <w:rPr>
          <w:lang w:val="en-US"/>
        </w:rPr>
        <w:t xml:space="preserve"> section</w:t>
      </w:r>
      <w:r w:rsidRPr="001A7AE6">
        <w:rPr>
          <w:lang w:val="en-US"/>
        </w:rPr>
        <w:t xml:space="preserve"> using the</w:t>
      </w:r>
      <w:r w:rsidR="00FD782D">
        <w:rPr>
          <w:lang w:val="en-US"/>
        </w:rPr>
        <w:t xml:space="preserve"> </w:t>
      </w:r>
      <w:r w:rsidR="00FD782D" w:rsidRPr="003F02C0">
        <w:rPr>
          <w:rStyle w:val="inlinecode"/>
          <w:lang w:val="en-US"/>
        </w:rPr>
        <w:t>PrintWriter</w:t>
      </w:r>
      <w:r w:rsidR="00FD782D">
        <w:rPr>
          <w:lang w:val="en-US"/>
        </w:rPr>
        <w:t xml:space="preserve"> object obtained from the </w:t>
      </w:r>
      <w:r w:rsidRPr="001A7AE6">
        <w:rPr>
          <w:lang w:val="en-US"/>
        </w:rPr>
        <w:t xml:space="preserve"> </w:t>
      </w:r>
      <w:r w:rsidRPr="001A7AE6">
        <w:rPr>
          <w:rFonts w:ascii="Courier" w:hAnsi="Courier"/>
          <w:sz w:val="20"/>
          <w:lang w:val="en-US"/>
        </w:rPr>
        <w:t>RenderResponse</w:t>
      </w:r>
      <w:r w:rsidRPr="001A7AE6">
        <w:rPr>
          <w:lang w:val="en-US"/>
        </w:rPr>
        <w:t xml:space="preserve"> or it may delegate the generation of content to a servlet or a JSP. Refer to </w:t>
      </w:r>
      <w:r w:rsidR="00DF1451">
        <w:rPr>
          <w:lang w:val="en-US"/>
        </w:rPr>
        <w:fldChar w:fldCharType="begin"/>
      </w:r>
      <w:r w:rsidR="00DF1451">
        <w:rPr>
          <w:lang w:val="en-US"/>
        </w:rPr>
        <w:instrText xml:space="preserve"> REF _Ref428863206 \w \h </w:instrText>
      </w:r>
      <w:r w:rsidR="00DF1451">
        <w:rPr>
          <w:lang w:val="en-US"/>
        </w:rPr>
      </w:r>
      <w:r w:rsidR="00DF1451">
        <w:rPr>
          <w:lang w:val="en-US"/>
        </w:rPr>
        <w:fldChar w:fldCharType="separate"/>
      </w:r>
      <w:r w:rsidR="003B17E8">
        <w:rPr>
          <w:lang w:val="en-US"/>
        </w:rPr>
        <w:t>Chapter 25</w:t>
      </w:r>
      <w:r w:rsidR="00DF1451">
        <w:rPr>
          <w:lang w:val="en-US"/>
        </w:rPr>
        <w:fldChar w:fldCharType="end"/>
      </w:r>
      <w:r w:rsidR="00DF1451">
        <w:rPr>
          <w:lang w:val="en-US"/>
        </w:rPr>
        <w:t xml:space="preserve"> </w:t>
      </w:r>
      <w:r w:rsidR="00DF1451">
        <w:rPr>
          <w:lang w:val="en-US"/>
        </w:rPr>
        <w:fldChar w:fldCharType="begin"/>
      </w:r>
      <w:r w:rsidR="00DF1451">
        <w:rPr>
          <w:lang w:val="en-US"/>
        </w:rPr>
        <w:instrText xml:space="preserve"> REF _Ref428863213 \h </w:instrText>
      </w:r>
      <w:r w:rsidR="00DF1451">
        <w:rPr>
          <w:lang w:val="en-US"/>
        </w:rPr>
      </w:r>
      <w:r w:rsidR="00DF1451">
        <w:rPr>
          <w:lang w:val="en-US"/>
        </w:rPr>
        <w:fldChar w:fldCharType="separate"/>
      </w:r>
      <w:r w:rsidR="003B17E8" w:rsidRPr="003B17E8">
        <w:rPr>
          <w:lang w:val="en-US"/>
        </w:rPr>
        <w:t>Dispatching to JSPs and Servlets</w:t>
      </w:r>
      <w:r w:rsidR="00DF1451">
        <w:rPr>
          <w:lang w:val="en-US"/>
        </w:rPr>
        <w:fldChar w:fldCharType="end"/>
      </w:r>
      <w:r w:rsidR="00DF1451">
        <w:rPr>
          <w:lang w:val="en-US"/>
        </w:rPr>
        <w:t xml:space="preserve"> </w:t>
      </w:r>
      <w:r w:rsidRPr="001A7AE6">
        <w:rPr>
          <w:lang w:val="en-US"/>
        </w:rPr>
        <w:t>for details on this.</w:t>
      </w:r>
    </w:p>
    <w:p w:rsidR="00FC1C13" w:rsidRPr="001A7AE6" w:rsidRDefault="00FC1C13" w:rsidP="00A01FB7">
      <w:pPr>
        <w:pStyle w:val="Standard"/>
        <w:rPr>
          <w:lang w:val="en-US"/>
        </w:rPr>
      </w:pPr>
      <w:r w:rsidRPr="001A7AE6">
        <w:rPr>
          <w:lang w:val="en-US"/>
        </w:rPr>
        <w:t>The portlet</w:t>
      </w:r>
      <w:r w:rsidR="00FD782D">
        <w:rPr>
          <w:lang w:val="en-US"/>
        </w:rPr>
        <w:t xml:space="preserve"> may not update the </w:t>
      </w:r>
      <w:r w:rsidR="001C2B34">
        <w:rPr>
          <w:lang w:val="en-US"/>
        </w:rPr>
        <w:t>render state</w:t>
      </w:r>
      <w:r w:rsidR="00FD782D">
        <w:rPr>
          <w:lang w:val="en-US"/>
        </w:rPr>
        <w:t xml:space="preserve"> and</w:t>
      </w:r>
      <w:r w:rsidRPr="001A7AE6">
        <w:rPr>
          <w:lang w:val="en-US"/>
        </w:rPr>
        <w:t xml:space="preserve"> should not trigger any</w:t>
      </w:r>
      <w:r w:rsidR="00FD782D">
        <w:rPr>
          <w:lang w:val="en-US"/>
        </w:rPr>
        <w:t xml:space="preserve"> backend</w:t>
      </w:r>
      <w:r w:rsidRPr="001A7AE6">
        <w:rPr>
          <w:lang w:val="en-US"/>
        </w:rPr>
        <w:t xml:space="preserve"> state changes </w:t>
      </w:r>
      <w:r w:rsidR="00FD782D">
        <w:rPr>
          <w:lang w:val="en-US"/>
        </w:rPr>
        <w:t xml:space="preserve">during render method execution. </w:t>
      </w:r>
      <w:r w:rsidR="00A01FB7" w:rsidRPr="001A7AE6">
        <w:rPr>
          <w:lang w:val="en-US"/>
        </w:rPr>
        <w:t xml:space="preserve">The render </w:t>
      </w:r>
      <w:r w:rsidR="00FD782D">
        <w:rPr>
          <w:lang w:val="en-US"/>
        </w:rPr>
        <w:t xml:space="preserve">method invocation </w:t>
      </w:r>
      <w:r w:rsidR="00A01FB7" w:rsidRPr="001A7AE6">
        <w:rPr>
          <w:lang w:val="en-US"/>
        </w:rPr>
        <w:t xml:space="preserve">should be </w:t>
      </w:r>
      <w:r w:rsidRPr="001A7AE6">
        <w:rPr>
          <w:lang w:val="en-US"/>
        </w:rPr>
        <w:t>a safe operation as defined by the HTTP specification</w:t>
      </w:r>
      <w:r w:rsidR="00FD782D">
        <w:rPr>
          <w:lang w:val="en-US"/>
        </w:rPr>
        <w:fldChar w:fldCharType="begin"/>
      </w:r>
      <w:r w:rsidR="00FD782D">
        <w:rPr>
          <w:lang w:val="en-US"/>
        </w:rPr>
        <w:instrText xml:space="preserve"> NOTEREF _Ref430267889 \f \h </w:instrText>
      </w:r>
      <w:r w:rsidR="00FD782D">
        <w:rPr>
          <w:lang w:val="en-US"/>
        </w:rPr>
      </w:r>
      <w:r w:rsidR="00FD782D">
        <w:rPr>
          <w:lang w:val="en-US"/>
        </w:rPr>
        <w:fldChar w:fldCharType="separate"/>
      </w:r>
      <w:r w:rsidR="003B17E8" w:rsidRPr="003B17E8">
        <w:rPr>
          <w:rStyle w:val="FootnoteReference"/>
          <w:lang w:val="en-US"/>
        </w:rPr>
        <w:t>3</w:t>
      </w:r>
      <w:r w:rsidR="00FD782D">
        <w:rPr>
          <w:lang w:val="en-US"/>
        </w:rPr>
        <w:fldChar w:fldCharType="end"/>
      </w:r>
      <w:r w:rsidRPr="001A7AE6">
        <w:rPr>
          <w:lang w:val="en-US"/>
        </w:rPr>
        <w:t>.</w:t>
      </w:r>
    </w:p>
    <w:p w:rsidR="00FC1C13" w:rsidRPr="00FC1C13" w:rsidRDefault="00FC1C13" w:rsidP="00451649">
      <w:pPr>
        <w:pStyle w:val="Heading3"/>
      </w:pPr>
      <w:bookmarkStart w:id="213" w:name="_Toc415140805"/>
      <w:bookmarkStart w:id="214" w:name="_Toc468260978"/>
      <w:r w:rsidRPr="00FC1C13">
        <w:t xml:space="preserve">Resource </w:t>
      </w:r>
      <w:r w:rsidR="005C344B">
        <w:t xml:space="preserve">Lifecycle </w:t>
      </w:r>
      <w:r w:rsidR="00A319D6">
        <w:t>Method</w:t>
      </w:r>
      <w:bookmarkEnd w:id="213"/>
      <w:bookmarkEnd w:id="214"/>
    </w:p>
    <w:p w:rsidR="00FC1C13" w:rsidRPr="004A56CF" w:rsidRDefault="00FC1C13" w:rsidP="00A01FB7">
      <w:pPr>
        <w:pStyle w:val="Standard"/>
        <w:rPr>
          <w:lang w:val="en-US"/>
        </w:rPr>
      </w:pPr>
      <w:r w:rsidRPr="001A7AE6">
        <w:rPr>
          <w:lang w:val="en-US"/>
        </w:rPr>
        <w:t xml:space="preserve">The </w:t>
      </w:r>
      <w:r w:rsidR="00A319D6">
        <w:rPr>
          <w:lang w:val="en-US"/>
        </w:rPr>
        <w:t xml:space="preserve">resource method may access the </w:t>
      </w:r>
      <w:r w:rsidRPr="00CA1D85">
        <w:rPr>
          <w:rStyle w:val="inlinecode"/>
          <w:lang w:val="en-US"/>
        </w:rPr>
        <w:t>ResourceRequest</w:t>
      </w:r>
      <w:r w:rsidRPr="001A7AE6">
        <w:rPr>
          <w:lang w:val="en-US"/>
        </w:rPr>
        <w:t xml:space="preserve"> and </w:t>
      </w:r>
      <w:r w:rsidRPr="00CA1D85">
        <w:rPr>
          <w:rStyle w:val="inlinecode"/>
          <w:lang w:val="en-US"/>
        </w:rPr>
        <w:t>ResourceResponse</w:t>
      </w:r>
      <w:r w:rsidR="00A319D6" w:rsidRPr="003F02C0">
        <w:rPr>
          <w:lang w:val="en-US"/>
        </w:rPr>
        <w:t xml:space="preserve"> objects</w:t>
      </w:r>
      <w:r w:rsidRPr="004A56CF">
        <w:rPr>
          <w:lang w:val="en-US"/>
        </w:rPr>
        <w:t>.</w:t>
      </w:r>
    </w:p>
    <w:p w:rsidR="00FF3ACA" w:rsidRPr="001A7AE6" w:rsidRDefault="00FC1C13" w:rsidP="00F46BA7">
      <w:pPr>
        <w:pStyle w:val="Standard"/>
        <w:rPr>
          <w:lang w:val="en-US"/>
        </w:rPr>
      </w:pPr>
      <w:r w:rsidRPr="001A7AE6">
        <w:rPr>
          <w:lang w:val="en-US"/>
        </w:rPr>
        <w:t xml:space="preserve">The </w:t>
      </w:r>
      <w:r w:rsidRPr="001A7AE6">
        <w:rPr>
          <w:rFonts w:ascii="Courier" w:hAnsi="Courier"/>
          <w:sz w:val="20"/>
          <w:lang w:val="en-US"/>
        </w:rPr>
        <w:t>ResourceRequest</w:t>
      </w:r>
      <w:r w:rsidRPr="001A7AE6">
        <w:rPr>
          <w:lang w:val="en-US"/>
        </w:rPr>
        <w:t xml:space="preserve"> object </w:t>
      </w:r>
      <w:r w:rsidR="00A01FB7" w:rsidRPr="001A7AE6">
        <w:rPr>
          <w:lang w:val="en-US"/>
        </w:rPr>
        <w:t xml:space="preserve">provides access to information such as the </w:t>
      </w:r>
      <w:r w:rsidR="001C2B34">
        <w:rPr>
          <w:lang w:val="en-US"/>
        </w:rPr>
        <w:t>render state</w:t>
      </w:r>
      <w:r w:rsidR="00A01FB7" w:rsidRPr="001A7AE6">
        <w:rPr>
          <w:lang w:val="en-US"/>
        </w:rPr>
        <w:t>, the portal context, the portlet session,</w:t>
      </w:r>
      <w:r w:rsidR="00A319D6">
        <w:rPr>
          <w:lang w:val="en-US"/>
        </w:rPr>
        <w:t xml:space="preserve"> the resource parameters,</w:t>
      </w:r>
      <w:r w:rsidR="00A01FB7" w:rsidRPr="001A7AE6">
        <w:rPr>
          <w:lang w:val="en-US"/>
        </w:rPr>
        <w:t xml:space="preserve"> and the portlet preferences data.</w:t>
      </w:r>
    </w:p>
    <w:p w:rsidR="00FC1C13" w:rsidRDefault="00FC1C13" w:rsidP="00F46BA7">
      <w:pPr>
        <w:pStyle w:val="Standard"/>
        <w:rPr>
          <w:lang w:val="en-US"/>
        </w:rPr>
      </w:pPr>
      <w:r w:rsidRPr="001A7AE6">
        <w:rPr>
          <w:lang w:val="en-US"/>
        </w:rPr>
        <w:t xml:space="preserve">The portlet can produce content using the </w:t>
      </w:r>
      <w:r w:rsidRPr="001A7AE6">
        <w:rPr>
          <w:rFonts w:ascii="Courier" w:hAnsi="Courier"/>
          <w:sz w:val="20"/>
          <w:lang w:val="en-US"/>
        </w:rPr>
        <w:t>ResourceResponse</w:t>
      </w:r>
      <w:r w:rsidRPr="001A7AE6">
        <w:rPr>
          <w:lang w:val="en-US"/>
        </w:rPr>
        <w:t xml:space="preserve"> writer or output stream, or it may delegate the generation of content to a servlet or a JSP. </w:t>
      </w:r>
      <w:r w:rsidRPr="00F46BA7">
        <w:rPr>
          <w:lang w:val="en-US"/>
        </w:rPr>
        <w:t xml:space="preserve">Refer to </w:t>
      </w:r>
      <w:r w:rsidR="00DF1451">
        <w:rPr>
          <w:lang w:val="en-US"/>
        </w:rPr>
        <w:fldChar w:fldCharType="begin"/>
      </w:r>
      <w:r w:rsidR="00DF1451">
        <w:rPr>
          <w:lang w:val="en-US"/>
        </w:rPr>
        <w:instrText xml:space="preserve"> REF _Ref428863206 \w \h </w:instrText>
      </w:r>
      <w:r w:rsidR="00DF1451">
        <w:rPr>
          <w:lang w:val="en-US"/>
        </w:rPr>
      </w:r>
      <w:r w:rsidR="00DF1451">
        <w:rPr>
          <w:lang w:val="en-US"/>
        </w:rPr>
        <w:fldChar w:fldCharType="separate"/>
      </w:r>
      <w:r w:rsidR="003B17E8">
        <w:rPr>
          <w:lang w:val="en-US"/>
        </w:rPr>
        <w:t>Chapter 25</w:t>
      </w:r>
      <w:r w:rsidR="00DF1451">
        <w:rPr>
          <w:lang w:val="en-US"/>
        </w:rPr>
        <w:fldChar w:fldCharType="end"/>
      </w:r>
      <w:r w:rsidR="00DF1451">
        <w:rPr>
          <w:lang w:val="en-US"/>
        </w:rPr>
        <w:t xml:space="preserve"> </w:t>
      </w:r>
      <w:r w:rsidR="00DF1451">
        <w:rPr>
          <w:lang w:val="en-US"/>
        </w:rPr>
        <w:fldChar w:fldCharType="begin"/>
      </w:r>
      <w:r w:rsidR="00DF1451">
        <w:rPr>
          <w:lang w:val="en-US"/>
        </w:rPr>
        <w:instrText xml:space="preserve"> REF _Ref428863213 \h </w:instrText>
      </w:r>
      <w:r w:rsidR="00DF1451">
        <w:rPr>
          <w:lang w:val="en-US"/>
        </w:rPr>
      </w:r>
      <w:r w:rsidR="00DF1451">
        <w:rPr>
          <w:lang w:val="en-US"/>
        </w:rPr>
        <w:fldChar w:fldCharType="separate"/>
      </w:r>
      <w:r w:rsidR="003B17E8" w:rsidRPr="003B17E8">
        <w:rPr>
          <w:lang w:val="en-US"/>
        </w:rPr>
        <w:t>Dispatching to JSPs and Servlets</w:t>
      </w:r>
      <w:r w:rsidR="00DF1451">
        <w:rPr>
          <w:lang w:val="en-US"/>
        </w:rPr>
        <w:fldChar w:fldCharType="end"/>
      </w:r>
      <w:r w:rsidR="00DF1451">
        <w:rPr>
          <w:lang w:val="en-US"/>
        </w:rPr>
        <w:t xml:space="preserve"> </w:t>
      </w:r>
      <w:r w:rsidRPr="00F46BA7">
        <w:rPr>
          <w:lang w:val="en-US"/>
        </w:rPr>
        <w:t>for details on this.</w:t>
      </w:r>
    </w:p>
    <w:p w:rsidR="00FF3ACA" w:rsidRDefault="00FF3ACA" w:rsidP="00F46BA7">
      <w:pPr>
        <w:pStyle w:val="Standard"/>
        <w:rPr>
          <w:lang w:val="en-US"/>
        </w:rPr>
      </w:pPr>
      <w:r>
        <w:rPr>
          <w:lang w:val="en-US"/>
        </w:rPr>
        <w:t>The resource phase is logically tied to the preceding render phase</w:t>
      </w:r>
      <w:r w:rsidR="00A319D6">
        <w:rPr>
          <w:lang w:val="en-US"/>
        </w:rPr>
        <w:t xml:space="preserve"> through the </w:t>
      </w:r>
      <w:r w:rsidR="001C2B34">
        <w:rPr>
          <w:lang w:val="en-US"/>
        </w:rPr>
        <w:t>render state</w:t>
      </w:r>
      <w:r>
        <w:rPr>
          <w:lang w:val="en-US"/>
        </w:rPr>
        <w:t xml:space="preserve">. The portlet may not change the </w:t>
      </w:r>
      <w:r w:rsidR="001C2B34">
        <w:rPr>
          <w:lang w:val="en-US"/>
        </w:rPr>
        <w:t>render state</w:t>
      </w:r>
      <w:r>
        <w:rPr>
          <w:lang w:val="en-US"/>
        </w:rPr>
        <w:t xml:space="preserve"> during resource phase processing.</w:t>
      </w:r>
      <w:r w:rsidR="00F77038">
        <w:rPr>
          <w:lang w:val="en-US"/>
        </w:rPr>
        <w:t xml:space="preserve"> However, the portlet may make changes to information stored in the portlet session or </w:t>
      </w:r>
      <w:r w:rsidR="00A319D6">
        <w:rPr>
          <w:lang w:val="en-US"/>
        </w:rPr>
        <w:t xml:space="preserve">stored </w:t>
      </w:r>
      <w:r w:rsidR="00F77038">
        <w:rPr>
          <w:lang w:val="en-US"/>
        </w:rPr>
        <w:t>as portlet preferences.</w:t>
      </w:r>
    </w:p>
    <w:p w:rsidR="00A319D6" w:rsidRDefault="00FF3ACA" w:rsidP="00FF3ACA">
      <w:pPr>
        <w:pStyle w:val="Standard"/>
        <w:rPr>
          <w:lang w:val="en-US"/>
        </w:rPr>
      </w:pPr>
      <w:r>
        <w:rPr>
          <w:lang w:val="en-US"/>
        </w:rPr>
        <w:t xml:space="preserve">If the resource </w:t>
      </w:r>
      <w:r w:rsidR="00A319D6">
        <w:rPr>
          <w:lang w:val="en-US"/>
        </w:rPr>
        <w:t xml:space="preserve">phase </w:t>
      </w:r>
      <w:r>
        <w:rPr>
          <w:lang w:val="en-US"/>
        </w:rPr>
        <w:t>was initiated through the HTTP GET method, t</w:t>
      </w:r>
      <w:r w:rsidRPr="001E3808">
        <w:rPr>
          <w:lang w:val="en-US"/>
        </w:rPr>
        <w:t>he por</w:t>
      </w:r>
      <w:r>
        <w:rPr>
          <w:lang w:val="en-US"/>
        </w:rPr>
        <w:t xml:space="preserve">tlet should not change any information stored as portlet preferences or stored in the portlet session. </w:t>
      </w:r>
    </w:p>
    <w:p w:rsidR="00FF3ACA" w:rsidRDefault="00FF3ACA" w:rsidP="00FF3ACA">
      <w:pPr>
        <w:pStyle w:val="Standard"/>
        <w:rPr>
          <w:lang w:val="en-US"/>
        </w:rPr>
      </w:pPr>
      <w:r>
        <w:rPr>
          <w:lang w:val="en-US"/>
        </w:rPr>
        <w:t xml:space="preserve">If changes to such </w:t>
      </w:r>
      <w:r w:rsidR="00F77038">
        <w:rPr>
          <w:lang w:val="en-US"/>
        </w:rPr>
        <w:t>information is required, the res</w:t>
      </w:r>
      <w:r>
        <w:rPr>
          <w:lang w:val="en-US"/>
        </w:rPr>
        <w:t xml:space="preserve">ource </w:t>
      </w:r>
      <w:r w:rsidR="00A319D6">
        <w:rPr>
          <w:lang w:val="en-US"/>
        </w:rPr>
        <w:t xml:space="preserve">phase </w:t>
      </w:r>
      <w:r w:rsidRPr="001E3808">
        <w:rPr>
          <w:lang w:val="en-US"/>
        </w:rPr>
        <w:t xml:space="preserve">should be </w:t>
      </w:r>
      <w:r w:rsidR="00A319D6">
        <w:rPr>
          <w:lang w:val="en-US"/>
        </w:rPr>
        <w:t>initiated</w:t>
      </w:r>
      <w:r w:rsidR="00F77038">
        <w:rPr>
          <w:lang w:val="en-US"/>
        </w:rPr>
        <w:t xml:space="preserve"> using </w:t>
      </w:r>
      <w:r w:rsidR="006638C6">
        <w:rPr>
          <w:lang w:val="en-US"/>
        </w:rPr>
        <w:t>a</w:t>
      </w:r>
      <w:r w:rsidR="00F77038">
        <w:rPr>
          <w:lang w:val="en-US"/>
        </w:rPr>
        <w:t xml:space="preserve"> HTTP POST,</w:t>
      </w:r>
      <w:r w:rsidRPr="001E3808">
        <w:rPr>
          <w:lang w:val="en-US"/>
        </w:rPr>
        <w:t xml:space="preserve"> PUT</w:t>
      </w:r>
      <w:r w:rsidR="00F77038">
        <w:rPr>
          <w:lang w:val="en-US"/>
        </w:rPr>
        <w:t>,</w:t>
      </w:r>
      <w:r w:rsidRPr="001E3808">
        <w:rPr>
          <w:lang w:val="en-US"/>
        </w:rPr>
        <w:t xml:space="preserve"> or DELETE</w:t>
      </w:r>
      <w:r w:rsidR="00F77038">
        <w:rPr>
          <w:lang w:val="en-US"/>
        </w:rPr>
        <w:t xml:space="preserve"> method</w:t>
      </w:r>
      <w:r w:rsidR="00A319D6">
        <w:rPr>
          <w:lang w:val="en-US"/>
        </w:rPr>
        <w:t xml:space="preserve"> when triggering the resource URL</w:t>
      </w:r>
      <w:r w:rsidRPr="001E3808">
        <w:rPr>
          <w:lang w:val="en-US"/>
        </w:rPr>
        <w:t xml:space="preserve">. </w:t>
      </w:r>
      <w:r w:rsidR="00F77038">
        <w:rPr>
          <w:lang w:val="en-US"/>
        </w:rPr>
        <w:t xml:space="preserve">The portlet should </w:t>
      </w:r>
      <w:r w:rsidR="003E4256">
        <w:rPr>
          <w:lang w:val="en-US"/>
        </w:rPr>
        <w:t>not</w:t>
      </w:r>
      <w:r w:rsidR="00F77038">
        <w:rPr>
          <w:lang w:val="en-US"/>
        </w:rPr>
        <w:t xml:space="preserve"> change information that is shared with other portlets, </w:t>
      </w:r>
      <w:r w:rsidR="003E4256">
        <w:rPr>
          <w:lang w:val="en-US"/>
        </w:rPr>
        <w:t>such as</w:t>
      </w:r>
      <w:r w:rsidR="00F77038">
        <w:rPr>
          <w:lang w:val="en-US"/>
        </w:rPr>
        <w:t xml:space="preserve"> portlet session </w:t>
      </w:r>
      <w:r w:rsidRPr="001E3808">
        <w:rPr>
          <w:lang w:val="en-US"/>
        </w:rPr>
        <w:t>scope</w:t>
      </w:r>
      <w:r w:rsidR="00F77038">
        <w:rPr>
          <w:lang w:val="en-US"/>
        </w:rPr>
        <w:t>d data</w:t>
      </w:r>
      <w:r w:rsidRPr="001E3808">
        <w:rPr>
          <w:lang w:val="en-US"/>
        </w:rPr>
        <w:t xml:space="preserve"> or portlet preferences</w:t>
      </w:r>
      <w:r w:rsidR="00F77038">
        <w:rPr>
          <w:lang w:val="en-US"/>
        </w:rPr>
        <w:t>. O</w:t>
      </w:r>
      <w:r w:rsidRPr="001E3808">
        <w:rPr>
          <w:lang w:val="en-US"/>
        </w:rPr>
        <w:t xml:space="preserve">therwise </w:t>
      </w:r>
      <w:r w:rsidR="00F77038">
        <w:rPr>
          <w:lang w:val="en-US"/>
        </w:rPr>
        <w:t xml:space="preserve">other </w:t>
      </w:r>
      <w:r w:rsidRPr="001E3808">
        <w:rPr>
          <w:lang w:val="en-US"/>
        </w:rPr>
        <w:t xml:space="preserve">portlets </w:t>
      </w:r>
      <w:r w:rsidR="00F77038">
        <w:rPr>
          <w:lang w:val="en-US"/>
        </w:rPr>
        <w:t xml:space="preserve">using the shared information </w:t>
      </w:r>
      <w:r w:rsidR="003E4256">
        <w:rPr>
          <w:lang w:val="en-US"/>
        </w:rPr>
        <w:t>c</w:t>
      </w:r>
      <w:r w:rsidRPr="001E3808">
        <w:rPr>
          <w:lang w:val="en-US"/>
        </w:rPr>
        <w:t xml:space="preserve">ould display stale markup. The portlet </w:t>
      </w:r>
      <w:r w:rsidR="00A80610">
        <w:rPr>
          <w:lang w:val="en-US"/>
        </w:rPr>
        <w:t xml:space="preserve">developer </w:t>
      </w:r>
      <w:r w:rsidRPr="001E3808">
        <w:rPr>
          <w:lang w:val="en-US"/>
        </w:rPr>
        <w:t>should note that such state changes impact cacheability of the resource and set the cache</w:t>
      </w:r>
      <w:r w:rsidR="007B2207">
        <w:rPr>
          <w:lang w:val="en-US"/>
        </w:rPr>
        <w:t>ability</w:t>
      </w:r>
      <w:r w:rsidRPr="001E3808">
        <w:rPr>
          <w:lang w:val="en-US"/>
        </w:rPr>
        <w:t xml:space="preserve"> settings accordingly.</w:t>
      </w:r>
      <w:r w:rsidR="007B2207">
        <w:rPr>
          <w:lang w:val="en-US"/>
        </w:rPr>
        <w:t xml:space="preserve"> See Section </w:t>
      </w:r>
      <w:r w:rsidR="007B2207">
        <w:rPr>
          <w:lang w:val="en-US"/>
        </w:rPr>
        <w:fldChar w:fldCharType="begin"/>
      </w:r>
      <w:r w:rsidR="007B2207">
        <w:rPr>
          <w:lang w:val="en-US"/>
        </w:rPr>
        <w:instrText xml:space="preserve"> REF _Ref427065131 \w \h </w:instrText>
      </w:r>
      <w:r w:rsidR="007B2207">
        <w:rPr>
          <w:lang w:val="en-US"/>
        </w:rPr>
      </w:r>
      <w:r w:rsidR="007B2207">
        <w:rPr>
          <w:lang w:val="en-US"/>
        </w:rPr>
        <w:fldChar w:fldCharType="separate"/>
      </w:r>
      <w:r w:rsidR="003B17E8">
        <w:rPr>
          <w:lang w:val="en-US"/>
        </w:rPr>
        <w:t>13.2</w:t>
      </w:r>
      <w:r w:rsidR="007B2207">
        <w:rPr>
          <w:lang w:val="en-US"/>
        </w:rPr>
        <w:fldChar w:fldCharType="end"/>
      </w:r>
      <w:r w:rsidR="007B2207">
        <w:rPr>
          <w:lang w:val="en-US"/>
        </w:rPr>
        <w:t xml:space="preserve"> </w:t>
      </w:r>
      <w:r w:rsidR="007B2207">
        <w:rPr>
          <w:lang w:val="en-US"/>
        </w:rPr>
        <w:fldChar w:fldCharType="begin"/>
      </w:r>
      <w:r w:rsidR="007B2207">
        <w:rPr>
          <w:lang w:val="en-US"/>
        </w:rPr>
        <w:instrText xml:space="preserve"> REF _Ref427065131 \h </w:instrText>
      </w:r>
      <w:r w:rsidR="007B2207">
        <w:rPr>
          <w:lang w:val="en-US"/>
        </w:rPr>
      </w:r>
      <w:r w:rsidR="007B2207">
        <w:rPr>
          <w:lang w:val="en-US"/>
        </w:rPr>
        <w:fldChar w:fldCharType="separate"/>
      </w:r>
      <w:r w:rsidR="003B17E8" w:rsidRPr="003B17E8">
        <w:rPr>
          <w:lang w:val="en-US"/>
        </w:rPr>
        <w:t>The Resource URL</w:t>
      </w:r>
      <w:r w:rsidR="007B2207">
        <w:rPr>
          <w:lang w:val="en-US"/>
        </w:rPr>
        <w:fldChar w:fldCharType="end"/>
      </w:r>
      <w:r w:rsidR="007B2207">
        <w:rPr>
          <w:lang w:val="en-US"/>
        </w:rPr>
        <w:t xml:space="preserve"> for detailed discussion about cacheability.</w:t>
      </w:r>
    </w:p>
    <w:p w:rsidR="00A319D6" w:rsidRPr="000B65EF" w:rsidRDefault="00A319D6" w:rsidP="00FF3ACA">
      <w:pPr>
        <w:pStyle w:val="Standard"/>
        <w:rPr>
          <w:lang w:val="en-US"/>
        </w:rPr>
      </w:pPr>
      <w:r>
        <w:rPr>
          <w:lang w:val="en-US"/>
        </w:rPr>
        <w:t xml:space="preserve">Due to the potential for causing unintended side effects, updating </w:t>
      </w:r>
      <w:r w:rsidR="001E4B05">
        <w:rPr>
          <w:lang w:val="en-US"/>
        </w:rPr>
        <w:t xml:space="preserve">data </w:t>
      </w:r>
      <w:r>
        <w:rPr>
          <w:lang w:val="en-US"/>
        </w:rPr>
        <w:t xml:space="preserve">in the resource phase </w:t>
      </w:r>
      <w:r w:rsidR="001E4B05">
        <w:rPr>
          <w:lang w:val="en-US"/>
        </w:rPr>
        <w:t>must be done with care</w:t>
      </w:r>
      <w:r>
        <w:rPr>
          <w:lang w:val="en-US"/>
        </w:rPr>
        <w:t>.</w:t>
      </w:r>
    </w:p>
    <w:p w:rsidR="00451649" w:rsidRPr="00112D34" w:rsidRDefault="00451649" w:rsidP="00451649">
      <w:pPr>
        <w:pStyle w:val="Heading3"/>
        <w:rPr>
          <w:lang w:val="en-US"/>
        </w:rPr>
      </w:pPr>
      <w:bookmarkStart w:id="215" w:name="_Toc427221696"/>
      <w:bookmarkStart w:id="216" w:name="_Toc427222780"/>
      <w:bookmarkStart w:id="217" w:name="_Toc427240295"/>
      <w:bookmarkStart w:id="218" w:name="_Toc427248451"/>
      <w:bookmarkStart w:id="219" w:name="_Toc427333723"/>
      <w:bookmarkStart w:id="220" w:name="_Toc427575186"/>
      <w:bookmarkStart w:id="221" w:name="_Toc427733721"/>
      <w:bookmarkStart w:id="222" w:name="_Toc427767778"/>
      <w:bookmarkStart w:id="223" w:name="_Toc427771405"/>
      <w:bookmarkStart w:id="224" w:name="_Toc427916522"/>
      <w:bookmarkStart w:id="225" w:name="_Toc427932146"/>
      <w:bookmarkStart w:id="226" w:name="_Toc427937122"/>
      <w:bookmarkStart w:id="227" w:name="_Toc415140807"/>
      <w:bookmarkStart w:id="228" w:name="_Toc468260979"/>
      <w:bookmarkStart w:id="229" w:name="_Toc415140806"/>
      <w:bookmarkEnd w:id="215"/>
      <w:bookmarkEnd w:id="216"/>
      <w:bookmarkEnd w:id="217"/>
      <w:bookmarkEnd w:id="218"/>
      <w:bookmarkEnd w:id="219"/>
      <w:bookmarkEnd w:id="220"/>
      <w:bookmarkEnd w:id="221"/>
      <w:bookmarkEnd w:id="222"/>
      <w:bookmarkEnd w:id="223"/>
      <w:bookmarkEnd w:id="224"/>
      <w:bookmarkEnd w:id="225"/>
      <w:bookmarkEnd w:id="226"/>
      <w:r w:rsidRPr="00112D34">
        <w:rPr>
          <w:lang w:val="en-US"/>
        </w:rPr>
        <w:t>Multithreading Issues During Request Handling</w:t>
      </w:r>
      <w:bookmarkEnd w:id="227"/>
      <w:bookmarkEnd w:id="228"/>
    </w:p>
    <w:p w:rsidR="00451649" w:rsidRPr="00DE4C44" w:rsidRDefault="00451649" w:rsidP="00451649">
      <w:pPr>
        <w:pStyle w:val="Standard"/>
        <w:rPr>
          <w:lang w:val="en-US"/>
        </w:rPr>
      </w:pPr>
      <w:r w:rsidRPr="009E3EBF">
        <w:rPr>
          <w:lang w:val="en-US"/>
        </w:rPr>
        <w:t xml:space="preserve">The portlet container handles concurrent requests to the same portlet by concurrent execution of the request handling methods on different threads. </w:t>
      </w:r>
      <w:r w:rsidRPr="00DE4C44">
        <w:rPr>
          <w:lang w:val="en-US"/>
        </w:rPr>
        <w:t xml:space="preserve">Portlet developers must design their </w:t>
      </w:r>
      <w:r w:rsidRPr="00DE4C44">
        <w:rPr>
          <w:lang w:val="en-US"/>
        </w:rPr>
        <w:lastRenderedPageBreak/>
        <w:t>portlets to handle concurrent</w:t>
      </w:r>
      <w:r>
        <w:rPr>
          <w:lang w:val="en-US"/>
        </w:rPr>
        <w:t xml:space="preserve"> multithread execution</w:t>
      </w:r>
      <w:r w:rsidRPr="00DE4C44">
        <w:rPr>
          <w:lang w:val="en-US"/>
        </w:rPr>
        <w:t xml:space="preserve"> of the</w:t>
      </w:r>
      <w:r w:rsidR="004721DD">
        <w:rPr>
          <w:lang w:val="en-US"/>
        </w:rPr>
        <w:t xml:space="preserve"> action, event, header, render, and resource</w:t>
      </w:r>
      <w:r w:rsidRPr="00DE4C44">
        <w:rPr>
          <w:lang w:val="en-US"/>
        </w:rPr>
        <w:t xml:space="preserve"> lifecycle methods.</w:t>
      </w:r>
    </w:p>
    <w:p w:rsidR="00451649" w:rsidRPr="00FC1C13" w:rsidRDefault="00451649" w:rsidP="00451649">
      <w:pPr>
        <w:pStyle w:val="Heading3"/>
      </w:pPr>
      <w:bookmarkStart w:id="230" w:name="_Toc415140808"/>
      <w:bookmarkStart w:id="231" w:name="_Toc468260980"/>
      <w:r w:rsidRPr="00FC1C13">
        <w:t>Exceptions During Request Handling</w:t>
      </w:r>
      <w:bookmarkEnd w:id="230"/>
      <w:bookmarkEnd w:id="231"/>
    </w:p>
    <w:p w:rsidR="00451649" w:rsidRPr="00DE4C44" w:rsidRDefault="00451649" w:rsidP="00451649">
      <w:pPr>
        <w:pStyle w:val="Standard"/>
        <w:rPr>
          <w:lang w:val="en-US"/>
        </w:rPr>
      </w:pPr>
      <w:r w:rsidRPr="00DE4C44">
        <w:rPr>
          <w:lang w:val="en-US"/>
        </w:rPr>
        <w:t xml:space="preserve">A portlet may throw a </w:t>
      </w:r>
      <w:r w:rsidRPr="00DE4C44">
        <w:rPr>
          <w:rStyle w:val="inlinecode"/>
          <w:lang w:val="en-US"/>
        </w:rPr>
        <w:t>PortletException</w:t>
      </w:r>
      <w:r w:rsidRPr="00DE4C44">
        <w:rPr>
          <w:rFonts w:ascii="Courier" w:hAnsi="Courier"/>
          <w:sz w:val="20"/>
          <w:lang w:val="en-US"/>
        </w:rPr>
        <w:t xml:space="preserve">, </w:t>
      </w:r>
      <w:r w:rsidRPr="00DE4C44">
        <w:rPr>
          <w:lang w:val="en-US"/>
        </w:rPr>
        <w:t>a</w:t>
      </w:r>
      <w:r w:rsidRPr="00DE4C44">
        <w:rPr>
          <w:rFonts w:ascii="Courier" w:hAnsi="Courier"/>
          <w:sz w:val="20"/>
          <w:lang w:val="en-US"/>
        </w:rPr>
        <w:t xml:space="preserve"> </w:t>
      </w:r>
      <w:r w:rsidRPr="00DE4C44">
        <w:rPr>
          <w:rStyle w:val="inlinecode"/>
          <w:lang w:val="en-US"/>
        </w:rPr>
        <w:t>PortletSecurityException</w:t>
      </w:r>
      <w:r>
        <w:rPr>
          <w:rStyle w:val="inlinecode"/>
          <w:lang w:val="en-US"/>
        </w:rPr>
        <w:t>,</w:t>
      </w:r>
      <w:r>
        <w:rPr>
          <w:lang w:val="en-US"/>
        </w:rPr>
        <w:t xml:space="preserve"> or a</w:t>
      </w:r>
      <w:r w:rsidRPr="00DE4C44">
        <w:rPr>
          <w:lang w:val="en-US"/>
        </w:rPr>
        <w:t xml:space="preserve"> </w:t>
      </w:r>
      <w:r w:rsidRPr="00DE4C44">
        <w:rPr>
          <w:rStyle w:val="inlinecode"/>
          <w:lang w:val="en-US"/>
        </w:rPr>
        <w:t>UnavailableException</w:t>
      </w:r>
      <w:r w:rsidRPr="00DE4C44">
        <w:rPr>
          <w:lang w:val="en-US"/>
        </w:rPr>
        <w:t xml:space="preserve"> du</w:t>
      </w:r>
      <w:r>
        <w:rPr>
          <w:lang w:val="en-US"/>
        </w:rPr>
        <w:t xml:space="preserve">ring </w:t>
      </w:r>
      <w:r w:rsidR="004721DD">
        <w:rPr>
          <w:lang w:val="en-US"/>
        </w:rPr>
        <w:t>portlet</w:t>
      </w:r>
      <w:r>
        <w:rPr>
          <w:lang w:val="en-US"/>
        </w:rPr>
        <w:t xml:space="preserve"> request</w:t>
      </w:r>
      <w:r w:rsidR="004721DD">
        <w:rPr>
          <w:lang w:val="en-US"/>
        </w:rPr>
        <w:t xml:space="preserve"> phase</w:t>
      </w:r>
      <w:r>
        <w:rPr>
          <w:lang w:val="en-US"/>
        </w:rPr>
        <w:t xml:space="preserve"> processing</w:t>
      </w:r>
      <w:r w:rsidRPr="00DE4C44">
        <w:rPr>
          <w:lang w:val="en-US"/>
        </w:rPr>
        <w:t>.</w:t>
      </w:r>
    </w:p>
    <w:p w:rsidR="00E458DB" w:rsidRDefault="00451649" w:rsidP="00451649">
      <w:pPr>
        <w:pStyle w:val="Standard"/>
        <w:rPr>
          <w:lang w:val="en-US"/>
        </w:rPr>
      </w:pPr>
      <w:r w:rsidRPr="009E3EBF">
        <w:rPr>
          <w:lang w:val="en-US"/>
        </w:rPr>
        <w:t xml:space="preserve">A </w:t>
      </w:r>
      <w:r w:rsidRPr="009E3EBF">
        <w:rPr>
          <w:rStyle w:val="inlinecode"/>
          <w:lang w:val="en-US"/>
        </w:rPr>
        <w:t>PortletException</w:t>
      </w:r>
      <w:r w:rsidRPr="009E3EBF">
        <w:rPr>
          <w:lang w:val="en-US"/>
        </w:rPr>
        <w:t xml:space="preserve"> signals that an error has occurred during </w:t>
      </w:r>
      <w:r w:rsidR="00270574">
        <w:rPr>
          <w:lang w:val="en-US"/>
        </w:rPr>
        <w:t xml:space="preserve"> portlet request phase</w:t>
      </w:r>
      <w:r w:rsidRPr="009E3EBF">
        <w:rPr>
          <w:lang w:val="en-US"/>
        </w:rPr>
        <w:t xml:space="preserve"> processing and that the portlet container should take appropriate measures to clean up. </w:t>
      </w:r>
    </w:p>
    <w:p w:rsidR="00451649" w:rsidRDefault="00451649" w:rsidP="00451649">
      <w:pPr>
        <w:pStyle w:val="Standard"/>
        <w:rPr>
          <w:lang w:val="en-US"/>
        </w:rPr>
      </w:pPr>
      <w:r w:rsidRPr="009E3EBF">
        <w:rPr>
          <w:lang w:val="en-US"/>
        </w:rPr>
        <w:t xml:space="preserve">If a portlet throws an exception </w:t>
      </w:r>
      <w:r w:rsidR="00270574">
        <w:rPr>
          <w:lang w:val="en-US"/>
        </w:rPr>
        <w:t>during action phase</w:t>
      </w:r>
      <w:r w:rsidR="00D55009">
        <w:rPr>
          <w:lang w:val="en-US"/>
        </w:rPr>
        <w:t xml:space="preserve"> processing</w:t>
      </w:r>
      <w:r w:rsidRPr="009E3EBF">
        <w:rPr>
          <w:lang w:val="en-US"/>
        </w:rPr>
        <w:t>,</w:t>
      </w:r>
      <w:r w:rsidR="00270574">
        <w:rPr>
          <w:lang w:val="en-US"/>
        </w:rPr>
        <w:t xml:space="preserve"> the portlet container must ignore</w:t>
      </w:r>
      <w:r w:rsidRPr="009E3EBF">
        <w:rPr>
          <w:lang w:val="en-US"/>
        </w:rPr>
        <w:t xml:space="preserve"> all operations on the </w:t>
      </w:r>
      <w:r w:rsidRPr="009E3EBF">
        <w:rPr>
          <w:rStyle w:val="inlinecode"/>
          <w:lang w:val="en-US"/>
        </w:rPr>
        <w:t>ActionResponse</w:t>
      </w:r>
      <w:r w:rsidRPr="009E3EBF">
        <w:rPr>
          <w:lang w:val="en-US"/>
        </w:rPr>
        <w:t xml:space="preserve">  including </w:t>
      </w:r>
      <w:r w:rsidR="00270574">
        <w:rPr>
          <w:lang w:val="en-US"/>
        </w:rPr>
        <w:t>any</w:t>
      </w:r>
      <w:r w:rsidRPr="009E3EBF">
        <w:rPr>
          <w:lang w:val="en-US"/>
        </w:rPr>
        <w:t xml:space="preserve"> events</w:t>
      </w:r>
      <w:r w:rsidR="00270574">
        <w:rPr>
          <w:lang w:val="en-US"/>
        </w:rPr>
        <w:t xml:space="preserve"> that were set</w:t>
      </w:r>
      <w:r w:rsidRPr="009E3EBF">
        <w:rPr>
          <w:lang w:val="en-US"/>
        </w:rPr>
        <w:t xml:space="preserve">. </w:t>
      </w:r>
    </w:p>
    <w:p w:rsidR="00D55009" w:rsidRDefault="00D55009" w:rsidP="00451649">
      <w:pPr>
        <w:pStyle w:val="Standard"/>
        <w:rPr>
          <w:lang w:val="en-US"/>
        </w:rPr>
      </w:pPr>
      <w:r w:rsidRPr="009E3EBF">
        <w:rPr>
          <w:lang w:val="en-US"/>
        </w:rPr>
        <w:t xml:space="preserve">If a portlet throws an exception </w:t>
      </w:r>
      <w:r>
        <w:rPr>
          <w:lang w:val="en-US"/>
        </w:rPr>
        <w:t>during event</w:t>
      </w:r>
      <w:r w:rsidR="00270574">
        <w:rPr>
          <w:lang w:val="en-US"/>
        </w:rPr>
        <w:t xml:space="preserve"> phase</w:t>
      </w:r>
      <w:r>
        <w:rPr>
          <w:lang w:val="en-US"/>
        </w:rPr>
        <w:t xml:space="preserve"> processing</w:t>
      </w:r>
      <w:r w:rsidRPr="009E3EBF">
        <w:rPr>
          <w:lang w:val="en-US"/>
        </w:rPr>
        <w:t xml:space="preserve">, </w:t>
      </w:r>
      <w:r w:rsidR="00270574">
        <w:rPr>
          <w:lang w:val="en-US"/>
        </w:rPr>
        <w:t xml:space="preserve">the portlet container must ignore </w:t>
      </w:r>
      <w:r w:rsidRPr="009E3EBF">
        <w:rPr>
          <w:lang w:val="en-US"/>
        </w:rPr>
        <w:t xml:space="preserve">all operations on the </w:t>
      </w:r>
      <w:r w:rsidRPr="008152D4">
        <w:rPr>
          <w:rStyle w:val="inlinecode"/>
          <w:lang w:val="en-US"/>
        </w:rPr>
        <w:t>EventResponse</w:t>
      </w:r>
      <w:r>
        <w:rPr>
          <w:lang w:val="en-US"/>
        </w:rPr>
        <w:t xml:space="preserve"> </w:t>
      </w:r>
      <w:r w:rsidRPr="009E3EBF">
        <w:rPr>
          <w:lang w:val="en-US"/>
        </w:rPr>
        <w:t>including events</w:t>
      </w:r>
      <w:r w:rsidR="00270574">
        <w:rPr>
          <w:lang w:val="en-US"/>
        </w:rPr>
        <w:t xml:space="preserve"> that were set</w:t>
      </w:r>
      <w:r w:rsidRPr="009E3EBF">
        <w:rPr>
          <w:lang w:val="en-US"/>
        </w:rPr>
        <w:t xml:space="preserve">. </w:t>
      </w:r>
      <w:r>
        <w:rPr>
          <w:lang w:val="en-US"/>
        </w:rPr>
        <w:t>Operations performed during the originating action request processing or during separate, successful event request processing cycles for the current or other portlets must remain unaffected. After the exception has been handled, t</w:t>
      </w:r>
      <w:r w:rsidRPr="00B303FE">
        <w:rPr>
          <w:lang w:val="en-US"/>
        </w:rPr>
        <w:t xml:space="preserve">he </w:t>
      </w:r>
      <w:r>
        <w:rPr>
          <w:lang w:val="en-US"/>
        </w:rPr>
        <w:t>portlet container</w:t>
      </w:r>
      <w:r w:rsidRPr="00B303FE">
        <w:rPr>
          <w:lang w:val="en-US"/>
        </w:rPr>
        <w:t xml:space="preserve"> should continue processing other portlets </w:t>
      </w:r>
      <w:r>
        <w:rPr>
          <w:lang w:val="en-US"/>
        </w:rPr>
        <w:t>on</w:t>
      </w:r>
      <w:r w:rsidRPr="00B303FE">
        <w:rPr>
          <w:lang w:val="en-US"/>
        </w:rPr>
        <w:t xml:space="preserve"> the portal page.</w:t>
      </w:r>
    </w:p>
    <w:p w:rsidR="00E458DB" w:rsidRDefault="00E458DB" w:rsidP="00451649">
      <w:pPr>
        <w:pStyle w:val="Standard"/>
        <w:rPr>
          <w:lang w:val="en-US"/>
        </w:rPr>
      </w:pPr>
      <w:r w:rsidRPr="009E3EBF">
        <w:rPr>
          <w:lang w:val="en-US"/>
        </w:rPr>
        <w:t xml:space="preserve">If a portlet throws an exception </w:t>
      </w:r>
      <w:r>
        <w:rPr>
          <w:lang w:val="en-US"/>
        </w:rPr>
        <w:t xml:space="preserve">during render </w:t>
      </w:r>
      <w:r w:rsidR="00270574">
        <w:rPr>
          <w:lang w:val="en-US"/>
        </w:rPr>
        <w:t>phase</w:t>
      </w:r>
      <w:r>
        <w:rPr>
          <w:lang w:val="en-US"/>
        </w:rPr>
        <w:t xml:space="preserve"> processing</w:t>
      </w:r>
      <w:r w:rsidRPr="009E3EBF">
        <w:rPr>
          <w:lang w:val="en-US"/>
        </w:rPr>
        <w:t xml:space="preserve">, </w:t>
      </w:r>
      <w:r>
        <w:rPr>
          <w:lang w:val="en-US"/>
        </w:rPr>
        <w:t>any headers set and any data written by the portlet to the response that has not yet been</w:t>
      </w:r>
      <w:r w:rsidR="00270574">
        <w:rPr>
          <w:lang w:val="en-US"/>
        </w:rPr>
        <w:t xml:space="preserve"> flushed to the portal application should be cleared</w:t>
      </w:r>
      <w:r w:rsidR="007B0A2F">
        <w:rPr>
          <w:lang w:val="en-US"/>
        </w:rPr>
        <w:t xml:space="preserve"> (see Section </w:t>
      </w:r>
      <w:r w:rsidR="007B0A2F">
        <w:rPr>
          <w:lang w:val="en-US"/>
        </w:rPr>
        <w:fldChar w:fldCharType="begin"/>
      </w:r>
      <w:r w:rsidR="007B0A2F">
        <w:rPr>
          <w:lang w:val="en-US"/>
        </w:rPr>
        <w:instrText xml:space="preserve"> REF _Ref430271395 \w \h </w:instrText>
      </w:r>
      <w:r w:rsidR="007B0A2F">
        <w:rPr>
          <w:lang w:val="en-US"/>
        </w:rPr>
      </w:r>
      <w:r w:rsidR="007B0A2F">
        <w:rPr>
          <w:lang w:val="en-US"/>
        </w:rPr>
        <w:fldChar w:fldCharType="separate"/>
      </w:r>
      <w:r w:rsidR="003B17E8">
        <w:rPr>
          <w:lang w:val="en-US"/>
        </w:rPr>
        <w:t>15.5.3</w:t>
      </w:r>
      <w:r w:rsidR="007B0A2F">
        <w:rPr>
          <w:lang w:val="en-US"/>
        </w:rPr>
        <w:fldChar w:fldCharType="end"/>
      </w:r>
      <w:r w:rsidR="007B0A2F">
        <w:rPr>
          <w:lang w:val="en-US"/>
        </w:rPr>
        <w:t xml:space="preserve"> </w:t>
      </w:r>
      <w:r w:rsidR="007B0A2F">
        <w:rPr>
          <w:lang w:val="en-US"/>
        </w:rPr>
        <w:fldChar w:fldCharType="begin"/>
      </w:r>
      <w:r w:rsidR="007B0A2F">
        <w:rPr>
          <w:lang w:val="en-US"/>
        </w:rPr>
        <w:instrText xml:space="preserve"> REF _Ref430271403 \h </w:instrText>
      </w:r>
      <w:r w:rsidR="007B0A2F">
        <w:rPr>
          <w:lang w:val="en-US"/>
        </w:rPr>
      </w:r>
      <w:r w:rsidR="007B0A2F">
        <w:rPr>
          <w:lang w:val="en-US"/>
        </w:rPr>
        <w:fldChar w:fldCharType="separate"/>
      </w:r>
      <w:r w:rsidR="003B17E8" w:rsidRPr="003B17E8">
        <w:rPr>
          <w:lang w:val="en-US"/>
        </w:rPr>
        <w:t>Buffering</w:t>
      </w:r>
      <w:r w:rsidR="007B0A2F">
        <w:rPr>
          <w:lang w:val="en-US"/>
        </w:rPr>
        <w:fldChar w:fldCharType="end"/>
      </w:r>
      <w:r w:rsidR="007B0A2F">
        <w:rPr>
          <w:lang w:val="en-US"/>
        </w:rPr>
        <w:t xml:space="preserve"> on page </w:t>
      </w:r>
      <w:r w:rsidR="007B0A2F">
        <w:rPr>
          <w:lang w:val="en-US"/>
        </w:rPr>
        <w:fldChar w:fldCharType="begin"/>
      </w:r>
      <w:r w:rsidR="007B0A2F">
        <w:rPr>
          <w:lang w:val="en-US"/>
        </w:rPr>
        <w:instrText xml:space="preserve"> PAGEREF _Ref430271415 \h </w:instrText>
      </w:r>
      <w:r w:rsidR="007B0A2F">
        <w:rPr>
          <w:lang w:val="en-US"/>
        </w:rPr>
      </w:r>
      <w:r w:rsidR="007B0A2F">
        <w:rPr>
          <w:lang w:val="en-US"/>
        </w:rPr>
        <w:fldChar w:fldCharType="separate"/>
      </w:r>
      <w:r w:rsidR="003B17E8">
        <w:rPr>
          <w:noProof/>
          <w:lang w:val="en-US"/>
        </w:rPr>
        <w:t>93</w:t>
      </w:r>
      <w:r w:rsidR="007B0A2F">
        <w:rPr>
          <w:lang w:val="en-US"/>
        </w:rPr>
        <w:fldChar w:fldCharType="end"/>
      </w:r>
      <w:r w:rsidR="007B0A2F">
        <w:rPr>
          <w:lang w:val="en-US"/>
        </w:rPr>
        <w:t xml:space="preserve"> for a discussion on buffer handling)</w:t>
      </w:r>
      <w:r w:rsidRPr="009E3EBF">
        <w:rPr>
          <w:lang w:val="en-US"/>
        </w:rPr>
        <w:t>.</w:t>
      </w:r>
      <w:r>
        <w:rPr>
          <w:lang w:val="en-US"/>
        </w:rPr>
        <w:t xml:space="preserve"> Data written by the portal itself or by other portlets as part of the overall client response must not be affected.</w:t>
      </w:r>
      <w:r w:rsidRPr="009E3EBF">
        <w:rPr>
          <w:lang w:val="en-US"/>
        </w:rPr>
        <w:t xml:space="preserve"> </w:t>
      </w:r>
      <w:r w:rsidRPr="00B303FE">
        <w:rPr>
          <w:lang w:val="en-US"/>
        </w:rPr>
        <w:t xml:space="preserve">The </w:t>
      </w:r>
      <w:r>
        <w:rPr>
          <w:lang w:val="en-US"/>
        </w:rPr>
        <w:t>portlet container</w:t>
      </w:r>
      <w:r w:rsidRPr="00B303FE">
        <w:rPr>
          <w:lang w:val="en-US"/>
        </w:rPr>
        <w:t xml:space="preserve"> should continue processing other portlets </w:t>
      </w:r>
      <w:r>
        <w:rPr>
          <w:lang w:val="en-US"/>
        </w:rPr>
        <w:t>on</w:t>
      </w:r>
      <w:r w:rsidRPr="00B303FE">
        <w:rPr>
          <w:lang w:val="en-US"/>
        </w:rPr>
        <w:t xml:space="preserve"> the portal page.</w:t>
      </w:r>
    </w:p>
    <w:p w:rsidR="00E458DB" w:rsidRPr="00B303FE" w:rsidRDefault="00E458DB" w:rsidP="00451649">
      <w:pPr>
        <w:pStyle w:val="Standard"/>
        <w:rPr>
          <w:lang w:val="en-US"/>
        </w:rPr>
      </w:pPr>
      <w:r w:rsidRPr="009E3EBF">
        <w:rPr>
          <w:lang w:val="en-US"/>
        </w:rPr>
        <w:t xml:space="preserve">If a portlet throws an exception </w:t>
      </w:r>
      <w:r>
        <w:rPr>
          <w:lang w:val="en-US"/>
        </w:rPr>
        <w:t>during resource request processing</w:t>
      </w:r>
      <w:r w:rsidRPr="009E3EBF">
        <w:rPr>
          <w:lang w:val="en-US"/>
        </w:rPr>
        <w:t xml:space="preserve">, </w:t>
      </w:r>
      <w:r>
        <w:rPr>
          <w:lang w:val="en-US"/>
        </w:rPr>
        <w:t xml:space="preserve">any headers set and any data written by the portlet to the response that </w:t>
      </w:r>
      <w:r w:rsidR="007B0A2F">
        <w:rPr>
          <w:lang w:val="en-US"/>
        </w:rPr>
        <w:t>has not yet been flushed to the portal application should be cleared</w:t>
      </w:r>
      <w:r w:rsidRPr="009E3EBF">
        <w:rPr>
          <w:lang w:val="en-US"/>
        </w:rPr>
        <w:t>.</w:t>
      </w:r>
      <w:r>
        <w:rPr>
          <w:lang w:val="en-US"/>
        </w:rPr>
        <w:t xml:space="preserve"> </w:t>
      </w:r>
      <w:r w:rsidR="002C163A">
        <w:rPr>
          <w:lang w:val="en-US"/>
        </w:rPr>
        <w:t xml:space="preserve">The portlet container should respond to the </w:t>
      </w:r>
      <w:r w:rsidR="00C77BCF">
        <w:rPr>
          <w:lang w:val="en-US"/>
        </w:rPr>
        <w:t xml:space="preserve">client </w:t>
      </w:r>
      <w:r w:rsidR="002C163A">
        <w:rPr>
          <w:lang w:val="en-US"/>
        </w:rPr>
        <w:t>request with</w:t>
      </w:r>
      <w:r w:rsidR="007B0A2F">
        <w:rPr>
          <w:lang w:val="en-US"/>
        </w:rPr>
        <w:t xml:space="preserve"> an appropriate HTTP status code</w:t>
      </w:r>
      <w:r w:rsidR="002C163A">
        <w:rPr>
          <w:lang w:val="en-US"/>
        </w:rPr>
        <w:t>.</w:t>
      </w:r>
    </w:p>
    <w:p w:rsidR="00451649" w:rsidRPr="009E3EBF" w:rsidRDefault="00451649" w:rsidP="00451649">
      <w:pPr>
        <w:pStyle w:val="Standard"/>
        <w:rPr>
          <w:lang w:val="en-US"/>
        </w:rPr>
      </w:pPr>
      <w:r w:rsidRPr="009E3EBF">
        <w:rPr>
          <w:lang w:val="en-US"/>
        </w:rPr>
        <w:t xml:space="preserve">A </w:t>
      </w:r>
      <w:r w:rsidRPr="009E3EBF">
        <w:rPr>
          <w:rStyle w:val="inlinecode"/>
          <w:lang w:val="en-US"/>
        </w:rPr>
        <w:t>PortletSecurityException</w:t>
      </w:r>
      <w:r w:rsidRPr="009E3EBF">
        <w:rPr>
          <w:lang w:val="en-US"/>
        </w:rPr>
        <w:t xml:space="preserve"> indicates that the request has been aborted because the user does not have sufficient rights. Upon receiving a </w:t>
      </w:r>
      <w:r w:rsidRPr="009E3EBF">
        <w:rPr>
          <w:rStyle w:val="inlinecode"/>
          <w:lang w:val="en-US"/>
        </w:rPr>
        <w:t>PortletSecurityException</w:t>
      </w:r>
      <w:r w:rsidRPr="009E3EBF">
        <w:rPr>
          <w:lang w:val="en-US"/>
        </w:rPr>
        <w:t xml:space="preserve">, the </w:t>
      </w:r>
      <w:r w:rsidR="00D62614">
        <w:rPr>
          <w:lang w:val="en-US"/>
        </w:rPr>
        <w:t>portlet container</w:t>
      </w:r>
      <w:r w:rsidRPr="009E3EBF">
        <w:rPr>
          <w:lang w:val="en-US"/>
        </w:rPr>
        <w:t xml:space="preserve"> should handle this exception in an appropriate manner.</w:t>
      </w:r>
    </w:p>
    <w:p w:rsidR="00451649" w:rsidRPr="009E3EBF" w:rsidRDefault="00451649" w:rsidP="00451649">
      <w:pPr>
        <w:pStyle w:val="Standard"/>
        <w:rPr>
          <w:lang w:val="en-US"/>
        </w:rPr>
      </w:pPr>
      <w:r w:rsidRPr="009E3EBF">
        <w:rPr>
          <w:lang w:val="en-US"/>
        </w:rPr>
        <w:t xml:space="preserve">An </w:t>
      </w:r>
      <w:r w:rsidRPr="009E3EBF">
        <w:rPr>
          <w:rStyle w:val="inlinecode"/>
          <w:lang w:val="en-US"/>
        </w:rPr>
        <w:t>UnavailableException</w:t>
      </w:r>
      <w:r w:rsidRPr="009E3EBF">
        <w:rPr>
          <w:lang w:val="en-US"/>
        </w:rPr>
        <w:t xml:space="preserve"> signals that the portlet is unable to handle requests either temporarily or permanently.</w:t>
      </w:r>
    </w:p>
    <w:p w:rsidR="00451649" w:rsidRPr="009E3EBF" w:rsidRDefault="00451649" w:rsidP="00451649">
      <w:pPr>
        <w:pStyle w:val="Standard"/>
        <w:rPr>
          <w:lang w:val="en-US"/>
        </w:rPr>
      </w:pPr>
      <w:r w:rsidRPr="00B303FE">
        <w:rPr>
          <w:lang w:val="en-US"/>
        </w:rPr>
        <w:t>If</w:t>
      </w:r>
      <w:r w:rsidRPr="00B303FE">
        <w:rPr>
          <w:b/>
          <w:lang w:val="en-US"/>
        </w:rPr>
        <w:t xml:space="preserve"> </w:t>
      </w:r>
      <w:r w:rsidRPr="00B303FE">
        <w:rPr>
          <w:lang w:val="en-US"/>
        </w:rPr>
        <w:t xml:space="preserve">the </w:t>
      </w:r>
      <w:r w:rsidRPr="00B303FE">
        <w:rPr>
          <w:rFonts w:ascii="Courier" w:hAnsi="Courier"/>
          <w:sz w:val="20"/>
          <w:lang w:val="en-US"/>
        </w:rPr>
        <w:t xml:space="preserve">UnavailableException </w:t>
      </w:r>
      <w:r w:rsidRPr="00B303FE">
        <w:rPr>
          <w:lang w:val="en-US"/>
        </w:rPr>
        <w:t>indicates</w:t>
      </w:r>
      <w:r>
        <w:rPr>
          <w:lang w:val="en-US"/>
        </w:rPr>
        <w:t xml:space="preserve"> </w:t>
      </w:r>
      <w:r w:rsidRPr="00B303FE">
        <w:rPr>
          <w:lang w:val="en-US"/>
        </w:rPr>
        <w:t xml:space="preserve">permanent unavailability, the portlet container must remove the portlet from service immediately, call the </w:t>
      </w:r>
      <w:r w:rsidRPr="004A56CF">
        <w:rPr>
          <w:lang w:val="en-US"/>
        </w:rPr>
        <w:t xml:space="preserve">portlet’s </w:t>
      </w:r>
      <w:r w:rsidRPr="003F02C0">
        <w:rPr>
          <w:lang w:val="en-US"/>
        </w:rPr>
        <w:t>destroy</w:t>
      </w:r>
      <w:r w:rsidRPr="00B303FE">
        <w:rPr>
          <w:lang w:val="en-US"/>
        </w:rPr>
        <w:t xml:space="preserve"> method, and release the portlet object. </w:t>
      </w:r>
      <w:r w:rsidRPr="009E3EBF">
        <w:rPr>
          <w:lang w:val="en-US"/>
        </w:rPr>
        <w:t xml:space="preserve">A portlet that throws a permanent </w:t>
      </w:r>
      <w:r w:rsidRPr="009E3EBF">
        <w:rPr>
          <w:rStyle w:val="inlinecode"/>
          <w:lang w:val="en-US"/>
        </w:rPr>
        <w:t>UnavailableException</w:t>
      </w:r>
      <w:r w:rsidRPr="009E3EBF">
        <w:rPr>
          <w:lang w:val="en-US"/>
        </w:rPr>
        <w:t xml:space="preserve"> must be considered unavailable until the portlet application containing the portlet is restarted.</w:t>
      </w:r>
    </w:p>
    <w:p w:rsidR="00451649" w:rsidRPr="009E3EBF" w:rsidRDefault="00451649" w:rsidP="00451649">
      <w:pPr>
        <w:pStyle w:val="Standard"/>
        <w:rPr>
          <w:lang w:val="en-US"/>
        </w:rPr>
      </w:pPr>
      <w:r w:rsidRPr="009E3EBF">
        <w:rPr>
          <w:lang w:val="en-US"/>
        </w:rPr>
        <w:t>When</w:t>
      </w:r>
      <w:r w:rsidRPr="009E3EBF">
        <w:rPr>
          <w:b/>
          <w:lang w:val="en-US"/>
        </w:rPr>
        <w:t xml:space="preserve"> </w:t>
      </w:r>
      <w:r w:rsidRPr="009E3EBF">
        <w:rPr>
          <w:lang w:val="en-US"/>
        </w:rPr>
        <w:t xml:space="preserve">the </w:t>
      </w:r>
      <w:r w:rsidRPr="009E3EBF">
        <w:rPr>
          <w:rFonts w:ascii="Courier" w:hAnsi="Courier"/>
          <w:sz w:val="20"/>
          <w:lang w:val="en-US"/>
        </w:rPr>
        <w:t>UnavailableException</w:t>
      </w:r>
      <w:r w:rsidRPr="009E3EBF">
        <w:rPr>
          <w:lang w:val="en-US"/>
        </w:rPr>
        <w:t xml:space="preserve"> indicates temporary unavailability, the portlet container may choose not to route any requests to the portlet during the time period of the temporary unavailability.</w:t>
      </w:r>
    </w:p>
    <w:p w:rsidR="00451649" w:rsidRPr="00B303FE" w:rsidRDefault="00451649" w:rsidP="00451649">
      <w:pPr>
        <w:pStyle w:val="Standard"/>
        <w:rPr>
          <w:lang w:val="en-US"/>
        </w:rPr>
      </w:pPr>
      <w:r w:rsidRPr="00B303FE">
        <w:rPr>
          <w:lang w:val="en-US"/>
        </w:rPr>
        <w:t xml:space="preserve">The portlet container may choose to ignore the distinction between a permanent and temporary unavailability and treat any </w:t>
      </w:r>
      <w:r w:rsidRPr="00B303FE">
        <w:rPr>
          <w:rStyle w:val="inlinecode"/>
          <w:lang w:val="en-US"/>
        </w:rPr>
        <w:t>UnavailableException</w:t>
      </w:r>
      <w:r w:rsidRPr="00B303FE">
        <w:rPr>
          <w:lang w:val="en-US"/>
        </w:rPr>
        <w:t xml:space="preserve"> as permanent and remove a portlet object that throws any </w:t>
      </w:r>
      <w:r w:rsidRPr="00B303FE">
        <w:rPr>
          <w:rStyle w:val="inlinecode"/>
          <w:lang w:val="en-US"/>
        </w:rPr>
        <w:t>UnavailableException</w:t>
      </w:r>
      <w:r w:rsidRPr="00B303FE">
        <w:rPr>
          <w:rFonts w:ascii="Courier" w:hAnsi="Courier"/>
          <w:sz w:val="20"/>
          <w:lang w:val="en-US"/>
        </w:rPr>
        <w:t xml:space="preserve"> </w:t>
      </w:r>
      <w:r w:rsidRPr="00B303FE">
        <w:rPr>
          <w:lang w:val="en-US"/>
        </w:rPr>
        <w:t>from service.</w:t>
      </w:r>
    </w:p>
    <w:p w:rsidR="00451649" w:rsidRPr="00B303FE" w:rsidRDefault="00451649" w:rsidP="00451649">
      <w:pPr>
        <w:pStyle w:val="Standard"/>
        <w:rPr>
          <w:lang w:val="en-US"/>
        </w:rPr>
      </w:pPr>
      <w:r w:rsidRPr="00B303FE">
        <w:rPr>
          <w:lang w:val="en-US"/>
        </w:rPr>
        <w:t xml:space="preserve">A </w:t>
      </w:r>
      <w:r w:rsidRPr="00B303FE">
        <w:rPr>
          <w:rStyle w:val="inlinecode"/>
          <w:lang w:val="en-US"/>
        </w:rPr>
        <w:t>RuntimeException</w:t>
      </w:r>
      <w:r w:rsidRPr="00B303FE">
        <w:rPr>
          <w:lang w:val="en-US"/>
        </w:rPr>
        <w:t xml:space="preserve"> thrown during request handling must be handled as a </w:t>
      </w:r>
      <w:r w:rsidRPr="00B303FE">
        <w:rPr>
          <w:rStyle w:val="inlinecode"/>
          <w:lang w:val="en-US"/>
        </w:rPr>
        <w:t>PortletException</w:t>
      </w:r>
      <w:r w:rsidRPr="00B303FE">
        <w:rPr>
          <w:lang w:val="en-US"/>
        </w:rPr>
        <w:t>.</w:t>
      </w:r>
    </w:p>
    <w:p w:rsidR="00451649" w:rsidRPr="00B303FE" w:rsidRDefault="00451649" w:rsidP="00451649">
      <w:pPr>
        <w:pStyle w:val="Standard"/>
        <w:rPr>
          <w:lang w:val="en-US"/>
        </w:rPr>
      </w:pPr>
      <w:r w:rsidRPr="00B303FE">
        <w:rPr>
          <w:lang w:val="en-US"/>
        </w:rPr>
        <w:t>The manner in which the exception is communicated to the end user is left to the portal implementation.</w:t>
      </w:r>
    </w:p>
    <w:p w:rsidR="00451649" w:rsidRPr="00FC1C13" w:rsidRDefault="00451649" w:rsidP="00451649">
      <w:pPr>
        <w:pStyle w:val="Heading3"/>
      </w:pPr>
      <w:bookmarkStart w:id="232" w:name="_Toc415140809"/>
      <w:bookmarkStart w:id="233" w:name="_Toc468260981"/>
      <w:r w:rsidRPr="00FC1C13">
        <w:lastRenderedPageBreak/>
        <w:t>Thread Safety</w:t>
      </w:r>
      <w:bookmarkEnd w:id="232"/>
      <w:bookmarkEnd w:id="233"/>
    </w:p>
    <w:p w:rsidR="00451649" w:rsidRPr="009E3EBF" w:rsidRDefault="00451649" w:rsidP="00451649">
      <w:pPr>
        <w:pStyle w:val="Standard"/>
        <w:rPr>
          <w:lang w:val="en-US"/>
        </w:rPr>
      </w:pPr>
      <w:r w:rsidRPr="00B303FE">
        <w:rPr>
          <w:lang w:val="en-US"/>
        </w:rPr>
        <w:t xml:space="preserve">Implementations of the portlet request and response objects are not guaranteed to be thread safe. </w:t>
      </w:r>
      <w:r w:rsidRPr="009E3EBF">
        <w:rPr>
          <w:lang w:val="en-US"/>
        </w:rPr>
        <w:t>This means that they must only be used within the scope of the thread invoking the</w:t>
      </w:r>
      <w:r w:rsidR="007B0A2F">
        <w:rPr>
          <w:lang w:val="en-US"/>
        </w:rPr>
        <w:t xml:space="preserve"> portlet request handling </w:t>
      </w:r>
      <w:r w:rsidRPr="009E3EBF">
        <w:rPr>
          <w:lang w:val="en-US"/>
        </w:rPr>
        <w:t>methods.</w:t>
      </w:r>
    </w:p>
    <w:p w:rsidR="00451649" w:rsidRDefault="00451649" w:rsidP="00451649">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P</w:t>
      </w:r>
      <w:r w:rsidRPr="00FC1C13">
        <w:rPr>
          <w:rFonts w:ascii="Times New Roman" w:eastAsia="SimSun" w:hAnsi="Times New Roman" w:cs="Mangal"/>
          <w:kern w:val="3"/>
          <w:sz w:val="24"/>
          <w:szCs w:val="24"/>
          <w:lang w:eastAsia="zh-CN" w:bidi="hi-IN"/>
        </w:rPr>
        <w:t xml:space="preserve">ortlet applications should not </w:t>
      </w:r>
      <w:r>
        <w:rPr>
          <w:rFonts w:ascii="Times New Roman" w:eastAsia="SimSun" w:hAnsi="Times New Roman" w:cs="Mangal"/>
          <w:kern w:val="3"/>
          <w:sz w:val="24"/>
          <w:szCs w:val="24"/>
          <w:lang w:eastAsia="zh-CN" w:bidi="hi-IN"/>
        </w:rPr>
        <w:t>pass references to</w:t>
      </w:r>
      <w:r w:rsidRPr="00FC1C13">
        <w:rPr>
          <w:rFonts w:ascii="Times New Roman" w:eastAsia="SimSun" w:hAnsi="Times New Roman" w:cs="Mangal"/>
          <w:kern w:val="3"/>
          <w:sz w:val="24"/>
          <w:szCs w:val="24"/>
          <w:lang w:eastAsia="zh-CN" w:bidi="hi-IN"/>
        </w:rPr>
        <w:t xml:space="preserve"> the </w:t>
      </w:r>
      <w:r>
        <w:rPr>
          <w:rFonts w:ascii="Times New Roman" w:eastAsia="SimSun" w:hAnsi="Times New Roman" w:cs="Mangal"/>
          <w:kern w:val="3"/>
          <w:sz w:val="24"/>
          <w:szCs w:val="24"/>
          <w:lang w:eastAsia="zh-CN" w:bidi="hi-IN"/>
        </w:rPr>
        <w:t xml:space="preserve">portlet </w:t>
      </w:r>
      <w:r w:rsidRPr="00FC1C13">
        <w:rPr>
          <w:rFonts w:ascii="Times New Roman" w:eastAsia="SimSun" w:hAnsi="Times New Roman" w:cs="Mangal"/>
          <w:kern w:val="3"/>
          <w:sz w:val="24"/>
          <w:szCs w:val="24"/>
          <w:lang w:eastAsia="zh-CN" w:bidi="hi-IN"/>
        </w:rPr>
        <w:t>request and response objects to other threads as the resulting be</w:t>
      </w:r>
      <w:r>
        <w:rPr>
          <w:rFonts w:ascii="Times New Roman" w:eastAsia="SimSun" w:hAnsi="Times New Roman" w:cs="Mangal"/>
          <w:kern w:val="3"/>
          <w:sz w:val="24"/>
          <w:szCs w:val="24"/>
          <w:lang w:eastAsia="zh-CN" w:bidi="hi-IN"/>
        </w:rPr>
        <w:t>havior may be non-deterministic.</w:t>
      </w:r>
    </w:p>
    <w:p w:rsidR="00FC1C13" w:rsidRPr="00FC1C13" w:rsidRDefault="00FC1C13" w:rsidP="003C6544">
      <w:pPr>
        <w:pStyle w:val="Heading2"/>
      </w:pPr>
      <w:bookmarkStart w:id="234" w:name="_Toc468260982"/>
      <w:r w:rsidRPr="00FC1C13">
        <w:t>GenericPortlet</w:t>
      </w:r>
      <w:bookmarkEnd w:id="229"/>
      <w:bookmarkEnd w:id="234"/>
    </w:p>
    <w:p w:rsidR="00FC1C13" w:rsidRPr="001A7AE6" w:rsidRDefault="00FC1C13" w:rsidP="003C6544">
      <w:pPr>
        <w:pStyle w:val="Standard"/>
        <w:rPr>
          <w:lang w:val="en-US"/>
        </w:rPr>
      </w:pPr>
      <w:r w:rsidRPr="001A7AE6">
        <w:rPr>
          <w:lang w:val="en-US"/>
        </w:rPr>
        <w:t xml:space="preserve">The </w:t>
      </w:r>
      <w:r w:rsidRPr="001A7AE6">
        <w:rPr>
          <w:rStyle w:val="inlinecode"/>
          <w:lang w:val="en-US"/>
        </w:rPr>
        <w:t>GenericPortlet</w:t>
      </w:r>
      <w:r w:rsidRPr="001A7AE6">
        <w:rPr>
          <w:lang w:val="en-US"/>
        </w:rPr>
        <w:t xml:space="preserve"> abstract class provides default functionality and convenience methods for handling </w:t>
      </w:r>
      <w:r w:rsidR="003C6544" w:rsidRPr="001A7AE6">
        <w:rPr>
          <w:lang w:val="en-US"/>
        </w:rPr>
        <w:t>portlet</w:t>
      </w:r>
      <w:r w:rsidRPr="001A7AE6">
        <w:rPr>
          <w:lang w:val="en-US"/>
        </w:rPr>
        <w:t xml:space="preserve"> requests. </w:t>
      </w:r>
      <w:r w:rsidR="003C6544" w:rsidRPr="001A7AE6">
        <w:rPr>
          <w:lang w:val="en-US"/>
        </w:rPr>
        <w:t xml:space="preserve">Portlets implemented through extending the </w:t>
      </w:r>
      <w:r w:rsidRPr="001A7AE6">
        <w:rPr>
          <w:rStyle w:val="inlinecode"/>
          <w:lang w:val="en-US"/>
        </w:rPr>
        <w:t>GenericPortlet</w:t>
      </w:r>
      <w:r w:rsidRPr="001A7AE6">
        <w:rPr>
          <w:lang w:val="en-US"/>
        </w:rPr>
        <w:t xml:space="preserve"> </w:t>
      </w:r>
      <w:r w:rsidR="003C6544" w:rsidRPr="001A7AE6">
        <w:rPr>
          <w:lang w:val="en-US"/>
        </w:rPr>
        <w:t>class are also more r</w:t>
      </w:r>
      <w:r w:rsidRPr="001A7AE6">
        <w:rPr>
          <w:lang w:val="en-US"/>
        </w:rPr>
        <w:t>obust against future changes in the Ja</w:t>
      </w:r>
      <w:r w:rsidR="003C6544" w:rsidRPr="001A7AE6">
        <w:rPr>
          <w:lang w:val="en-US"/>
        </w:rPr>
        <w:t>va Portlet Specification as such changes</w:t>
      </w:r>
      <w:r w:rsidRPr="001A7AE6">
        <w:rPr>
          <w:lang w:val="en-US"/>
        </w:rPr>
        <w:t xml:space="preserve"> can be mitigated </w:t>
      </w:r>
      <w:r w:rsidR="003C6544" w:rsidRPr="001A7AE6">
        <w:rPr>
          <w:lang w:val="en-US"/>
        </w:rPr>
        <w:t>by</w:t>
      </w:r>
      <w:r w:rsidRPr="001A7AE6">
        <w:rPr>
          <w:lang w:val="en-US"/>
        </w:rPr>
        <w:t xml:space="preserve"> the </w:t>
      </w:r>
      <w:r w:rsidRPr="001A7AE6">
        <w:rPr>
          <w:rStyle w:val="inlinecode"/>
          <w:lang w:val="en-US"/>
        </w:rPr>
        <w:t>GenericPortlet</w:t>
      </w:r>
      <w:r w:rsidR="003C6544" w:rsidRPr="001A7AE6">
        <w:rPr>
          <w:lang w:val="en-US"/>
        </w:rPr>
        <w:t xml:space="preserve"> implementation</w:t>
      </w:r>
      <w:r w:rsidRPr="001A7AE6">
        <w:rPr>
          <w:lang w:val="en-US"/>
        </w:rPr>
        <w:t>.</w:t>
      </w:r>
      <w:r w:rsidR="00B519D7">
        <w:rPr>
          <w:lang w:val="en-US"/>
        </w:rPr>
        <w:t xml:space="preserve"> The </w:t>
      </w:r>
      <w:r w:rsidR="00B519D7" w:rsidRPr="003F02C0">
        <w:rPr>
          <w:rStyle w:val="inlinecode"/>
          <w:lang w:val="en-US"/>
        </w:rPr>
        <w:t>GenericPortlet</w:t>
      </w:r>
      <w:r w:rsidR="00B519D7">
        <w:rPr>
          <w:lang w:val="en-US"/>
        </w:rPr>
        <w:t xml:space="preserve"> class implements the </w:t>
      </w:r>
      <w:r w:rsidR="00B519D7" w:rsidRPr="003F02C0">
        <w:rPr>
          <w:rStyle w:val="inlinecode"/>
          <w:lang w:val="en-US"/>
        </w:rPr>
        <w:t>Portlet</w:t>
      </w:r>
      <w:r w:rsidR="00B519D7">
        <w:rPr>
          <w:lang w:val="en-US"/>
        </w:rPr>
        <w:t xml:space="preserve">, </w:t>
      </w:r>
      <w:r w:rsidR="00BC275F" w:rsidRPr="003F02C0">
        <w:rPr>
          <w:rStyle w:val="inlinecode"/>
          <w:lang w:val="en-US"/>
        </w:rPr>
        <w:t>HeaderPortlet</w:t>
      </w:r>
      <w:r w:rsidR="00B519D7">
        <w:rPr>
          <w:lang w:val="en-US"/>
        </w:rPr>
        <w:t xml:space="preserve">, </w:t>
      </w:r>
      <w:r w:rsidR="00B519D7" w:rsidRPr="003F02C0">
        <w:rPr>
          <w:rStyle w:val="inlinecode"/>
          <w:lang w:val="en-US"/>
        </w:rPr>
        <w:t>EventPortlet</w:t>
      </w:r>
      <w:r w:rsidR="00B519D7">
        <w:rPr>
          <w:lang w:val="en-US"/>
        </w:rPr>
        <w:t xml:space="preserve"> and </w:t>
      </w:r>
      <w:r w:rsidR="00B519D7" w:rsidRPr="003F02C0">
        <w:rPr>
          <w:rStyle w:val="inlinecode"/>
          <w:lang w:val="en-US"/>
        </w:rPr>
        <w:t>ResourceServingPortlet</w:t>
      </w:r>
      <w:r w:rsidR="00B519D7">
        <w:rPr>
          <w:lang w:val="en-US"/>
        </w:rPr>
        <w:t xml:space="preserve"> </w:t>
      </w:r>
      <w:r w:rsidR="00BC275F">
        <w:rPr>
          <w:lang w:val="en-US"/>
        </w:rPr>
        <w:t>interfaces.</w:t>
      </w:r>
    </w:p>
    <w:p w:rsidR="003C6544" w:rsidRDefault="003C6544" w:rsidP="003C6544">
      <w:pPr>
        <w:pStyle w:val="Standard"/>
        <w:rPr>
          <w:lang w:val="en-US"/>
        </w:rPr>
      </w:pPr>
      <w:r w:rsidRPr="003C6544">
        <w:rPr>
          <w:lang w:val="en-US"/>
        </w:rPr>
        <w:t xml:space="preserve">The following sections describe the functionality provided by the </w:t>
      </w:r>
      <w:r w:rsidRPr="003C6544">
        <w:rPr>
          <w:rStyle w:val="inlinecode"/>
          <w:lang w:val="en-US"/>
        </w:rPr>
        <w:t xml:space="preserve">GenericPortlet </w:t>
      </w:r>
      <w:r w:rsidR="001A7AE6">
        <w:rPr>
          <w:lang w:val="en-US"/>
        </w:rPr>
        <w:t>class</w:t>
      </w:r>
    </w:p>
    <w:p w:rsidR="001A7AE6" w:rsidRPr="003F02C0" w:rsidRDefault="001A7AE6" w:rsidP="00451649">
      <w:pPr>
        <w:pStyle w:val="Heading3"/>
        <w:rPr>
          <w:lang w:val="en-US"/>
        </w:rPr>
      </w:pPr>
      <w:bookmarkStart w:id="235" w:name="_Ref426548860"/>
      <w:bookmarkStart w:id="236" w:name="_Ref426548871"/>
      <w:bookmarkStart w:id="237" w:name="_Ref426548908"/>
      <w:bookmarkStart w:id="238" w:name="_Toc468260983"/>
      <w:r w:rsidRPr="003F02C0">
        <w:rPr>
          <w:lang w:val="en-US"/>
        </w:rPr>
        <w:t xml:space="preserve">Dispatching to </w:t>
      </w:r>
      <w:r w:rsidR="003E4256" w:rsidRPr="003F02C0">
        <w:rPr>
          <w:rFonts w:ascii="Courier New" w:hAnsi="Courier New" w:cs="Courier New"/>
          <w:lang w:val="en-US"/>
        </w:rPr>
        <w:t>GenericPortlet</w:t>
      </w:r>
      <w:r w:rsidR="003E4256" w:rsidRPr="003F02C0">
        <w:rPr>
          <w:lang w:val="en-US"/>
        </w:rPr>
        <w:t xml:space="preserve"> </w:t>
      </w:r>
      <w:r w:rsidRPr="003F02C0">
        <w:rPr>
          <w:lang w:val="en-US"/>
        </w:rPr>
        <w:t>Annotated Methods</w:t>
      </w:r>
      <w:bookmarkEnd w:id="235"/>
      <w:bookmarkEnd w:id="236"/>
      <w:bookmarkEnd w:id="237"/>
      <w:bookmarkEnd w:id="238"/>
    </w:p>
    <w:p w:rsidR="001A7AE6" w:rsidRDefault="001A7AE6" w:rsidP="001A7AE6">
      <w:pPr>
        <w:pStyle w:val="Standard"/>
        <w:rPr>
          <w:lang w:val="en-US"/>
        </w:rPr>
      </w:pPr>
      <w:r w:rsidRPr="001A7AE6">
        <w:rPr>
          <w:lang w:val="en-US"/>
        </w:rPr>
        <w:t xml:space="preserve">The </w:t>
      </w:r>
      <w:r w:rsidRPr="001A7AE6">
        <w:rPr>
          <w:rStyle w:val="inlinecode"/>
          <w:lang w:val="en-US"/>
        </w:rPr>
        <w:t>GenericPortlet</w:t>
      </w:r>
      <w:r w:rsidRPr="001A7AE6">
        <w:rPr>
          <w:lang w:val="en-US"/>
        </w:rPr>
        <w:t xml:space="preserve"> class will attempt to dispatch render, action, and event requests to </w:t>
      </w:r>
      <w:r w:rsidR="00F1542F">
        <w:rPr>
          <w:lang w:val="en-US"/>
        </w:rPr>
        <w:t xml:space="preserve">generic portlet </w:t>
      </w:r>
      <w:r w:rsidRPr="001A7AE6">
        <w:rPr>
          <w:lang w:val="en-US"/>
        </w:rPr>
        <w:t>annotated methods based on the portlet mode, action name, and event na</w:t>
      </w:r>
      <w:r>
        <w:rPr>
          <w:lang w:val="en-US"/>
        </w:rPr>
        <w:t>me, respectively.</w:t>
      </w:r>
      <w:r w:rsidR="00F1542F">
        <w:rPr>
          <w:lang w:val="en-US"/>
        </w:rPr>
        <w:t xml:space="preserve"> The annotations processed by </w:t>
      </w:r>
      <w:r w:rsidR="00F1542F" w:rsidRPr="003F02C0">
        <w:rPr>
          <w:rStyle w:val="inlinecode"/>
          <w:lang w:val="en-US"/>
        </w:rPr>
        <w:t>GenericPortlet</w:t>
      </w:r>
      <w:r w:rsidR="00F1542F" w:rsidRPr="004A56CF">
        <w:rPr>
          <w:lang w:val="en-US"/>
        </w:rPr>
        <w:t xml:space="preserve"> </w:t>
      </w:r>
      <w:r w:rsidR="00F1542F">
        <w:rPr>
          <w:lang w:val="en-US"/>
        </w:rPr>
        <w:t xml:space="preserve">are distinct from the portlet lifecycle method annotations mentioned in Section </w:t>
      </w:r>
      <w:r w:rsidR="00F1542F">
        <w:rPr>
          <w:lang w:val="en-US"/>
        </w:rPr>
        <w:fldChar w:fldCharType="begin"/>
      </w:r>
      <w:r w:rsidR="00F1542F">
        <w:rPr>
          <w:lang w:val="en-US"/>
        </w:rPr>
        <w:instrText xml:space="preserve"> REF _Ref430272332 \w \h </w:instrText>
      </w:r>
      <w:r w:rsidR="00F1542F">
        <w:rPr>
          <w:lang w:val="en-US"/>
        </w:rPr>
      </w:r>
      <w:r w:rsidR="00F1542F">
        <w:rPr>
          <w:lang w:val="en-US"/>
        </w:rPr>
        <w:fldChar w:fldCharType="separate"/>
      </w:r>
      <w:r w:rsidR="003B17E8">
        <w:rPr>
          <w:lang w:val="en-US"/>
        </w:rPr>
        <w:t>4.2</w:t>
      </w:r>
      <w:r w:rsidR="00F1542F">
        <w:rPr>
          <w:lang w:val="en-US"/>
        </w:rPr>
        <w:fldChar w:fldCharType="end"/>
      </w:r>
      <w:r w:rsidR="00F1542F">
        <w:rPr>
          <w:lang w:val="en-US"/>
        </w:rPr>
        <w:t xml:space="preserve"> </w:t>
      </w:r>
      <w:r w:rsidR="00F1542F">
        <w:rPr>
          <w:lang w:val="en-US"/>
        </w:rPr>
        <w:fldChar w:fldCharType="begin"/>
      </w:r>
      <w:r w:rsidR="00F1542F">
        <w:rPr>
          <w:lang w:val="en-US"/>
        </w:rPr>
        <w:instrText xml:space="preserve"> REF _Ref430272332 \h </w:instrText>
      </w:r>
      <w:r w:rsidR="00F1542F">
        <w:rPr>
          <w:lang w:val="en-US"/>
        </w:rPr>
      </w:r>
      <w:r w:rsidR="00F1542F">
        <w:rPr>
          <w:lang w:val="en-US"/>
        </w:rPr>
        <w:fldChar w:fldCharType="separate"/>
      </w:r>
      <w:r w:rsidR="003B17E8" w:rsidRPr="003B17E8">
        <w:rPr>
          <w:lang w:val="en-US"/>
        </w:rPr>
        <w:t>Portlet Life Cycle Methods</w:t>
      </w:r>
      <w:r w:rsidR="00F1542F">
        <w:rPr>
          <w:lang w:val="en-US"/>
        </w:rPr>
        <w:fldChar w:fldCharType="end"/>
      </w:r>
      <w:r w:rsidR="00F1542F">
        <w:rPr>
          <w:lang w:val="en-US"/>
        </w:rPr>
        <w:t xml:space="preserve"> discussed </w:t>
      </w:r>
      <w:r w:rsidR="00F1542F">
        <w:rPr>
          <w:lang w:val="en-US"/>
        </w:rPr>
        <w:fldChar w:fldCharType="begin"/>
      </w:r>
      <w:r w:rsidR="00F1542F">
        <w:rPr>
          <w:lang w:val="en-US"/>
        </w:rPr>
        <w:instrText xml:space="preserve"> REF _Ref430272332 \p \h </w:instrText>
      </w:r>
      <w:r w:rsidR="00F1542F">
        <w:rPr>
          <w:lang w:val="en-US"/>
        </w:rPr>
      </w:r>
      <w:r w:rsidR="00F1542F">
        <w:rPr>
          <w:lang w:val="en-US"/>
        </w:rPr>
        <w:fldChar w:fldCharType="separate"/>
      </w:r>
      <w:r w:rsidR="003B17E8">
        <w:rPr>
          <w:lang w:val="en-US"/>
        </w:rPr>
        <w:t>above</w:t>
      </w:r>
      <w:r w:rsidR="00F1542F">
        <w:rPr>
          <w:lang w:val="en-US"/>
        </w:rPr>
        <w:fldChar w:fldCharType="end"/>
      </w:r>
      <w:r w:rsidR="00F1542F">
        <w:rPr>
          <w:lang w:val="en-US"/>
        </w:rPr>
        <w:t>.</w:t>
      </w:r>
    </w:p>
    <w:p w:rsidR="001A7AE6" w:rsidRDefault="001A7AE6" w:rsidP="001A7AE6">
      <w:pPr>
        <w:pStyle w:val="Standard"/>
        <w:rPr>
          <w:lang w:val="en-US"/>
        </w:rPr>
      </w:pPr>
      <w:r>
        <w:rPr>
          <w:lang w:val="en-US"/>
        </w:rPr>
        <w:t xml:space="preserve">The </w:t>
      </w:r>
      <w:r w:rsidR="003E4256" w:rsidRPr="003F02C0">
        <w:rPr>
          <w:rStyle w:val="inlinecode"/>
          <w:lang w:val="en-US"/>
        </w:rPr>
        <w:t>GenericPortlet</w:t>
      </w:r>
      <w:r w:rsidR="003E4256">
        <w:rPr>
          <w:lang w:val="en-US"/>
        </w:rPr>
        <w:t xml:space="preserve"> </w:t>
      </w:r>
      <w:r>
        <w:rPr>
          <w:lang w:val="en-US"/>
        </w:rPr>
        <w:t xml:space="preserve">annotated method must be a public method within the class hierarchy of </w:t>
      </w:r>
      <w:r w:rsidR="00F1542F">
        <w:rPr>
          <w:lang w:val="en-US"/>
        </w:rPr>
        <w:t xml:space="preserve">a </w:t>
      </w:r>
      <w:r>
        <w:rPr>
          <w:lang w:val="en-US"/>
        </w:rPr>
        <w:t xml:space="preserve">class </w:t>
      </w:r>
      <w:r w:rsidR="00F1542F">
        <w:rPr>
          <w:lang w:val="en-US"/>
        </w:rPr>
        <w:t xml:space="preserve">extending </w:t>
      </w:r>
      <w:r w:rsidR="00F1542F" w:rsidRPr="003F02C0">
        <w:rPr>
          <w:rStyle w:val="inlinecode"/>
          <w:lang w:val="en-US"/>
        </w:rPr>
        <w:t>GenericPortlet</w:t>
      </w:r>
      <w:r w:rsidR="00F1542F">
        <w:rPr>
          <w:lang w:val="en-US"/>
        </w:rPr>
        <w:t xml:space="preserve"> and </w:t>
      </w:r>
      <w:r w:rsidR="001F171E">
        <w:rPr>
          <w:lang w:val="en-US"/>
        </w:rPr>
        <w:t xml:space="preserve">must be </w:t>
      </w:r>
      <w:r>
        <w:rPr>
          <w:lang w:val="en-US"/>
        </w:rPr>
        <w:t>specified</w:t>
      </w:r>
      <w:r w:rsidR="00F1542F">
        <w:rPr>
          <w:lang w:val="en-US"/>
        </w:rPr>
        <w:t xml:space="preserve"> as the portlet class</w:t>
      </w:r>
      <w:r>
        <w:rPr>
          <w:lang w:val="en-US"/>
        </w:rPr>
        <w:t xml:space="preserve"> by the portlet configuration. The method must carry one of the following annotations:</w:t>
      </w:r>
    </w:p>
    <w:p w:rsidR="001A7AE6" w:rsidRPr="009E3EBF" w:rsidRDefault="001A7AE6" w:rsidP="001A7AE6">
      <w:pPr>
        <w:pStyle w:val="Standard"/>
        <w:numPr>
          <w:ilvl w:val="0"/>
          <w:numId w:val="16"/>
        </w:numPr>
        <w:rPr>
          <w:lang w:val="en-US"/>
        </w:rPr>
      </w:pPr>
      <w:r>
        <w:rPr>
          <w:lang w:val="en-US"/>
        </w:rPr>
        <w:t xml:space="preserve">Action method: </w:t>
      </w:r>
      <w:r w:rsidRPr="008939F7">
        <w:rPr>
          <w:rFonts w:ascii="Courier" w:hAnsi="Courier"/>
          <w:sz w:val="20"/>
          <w:lang w:val="en-US"/>
        </w:rPr>
        <w:t>@ProcessA</w:t>
      </w:r>
      <w:r>
        <w:rPr>
          <w:rFonts w:ascii="Courier" w:hAnsi="Courier"/>
          <w:sz w:val="20"/>
          <w:lang w:val="en-US"/>
        </w:rPr>
        <w:t>ction(name=&lt;action name&gt;)</w:t>
      </w:r>
      <w:r w:rsidR="002D3748">
        <w:rPr>
          <w:rFonts w:ascii="Courier" w:hAnsi="Courier"/>
          <w:sz w:val="20"/>
          <w:lang w:val="en-US"/>
        </w:rPr>
        <w:t xml:space="preserve">. </w:t>
      </w:r>
      <w:r w:rsidR="002D3748" w:rsidRPr="002D3748">
        <w:rPr>
          <w:lang w:val="en-US"/>
        </w:rPr>
        <w:t>The action</w:t>
      </w:r>
      <w:r w:rsidR="002D3748" w:rsidRPr="009E3EBF">
        <w:rPr>
          <w:lang w:val="en-US"/>
        </w:rPr>
        <w:t xml:space="preserve"> method must have the following signature:</w:t>
      </w:r>
    </w:p>
    <w:p w:rsidR="002D3748" w:rsidRPr="009E3EBF" w:rsidRDefault="002D3748" w:rsidP="002D3748">
      <w:pPr>
        <w:pStyle w:val="Standard"/>
        <w:ind w:left="720"/>
        <w:rPr>
          <w:rStyle w:val="inlinecode"/>
          <w:b/>
          <w:lang w:val="en-US"/>
        </w:rPr>
      </w:pPr>
      <w:r w:rsidRPr="002D3748">
        <w:rPr>
          <w:rStyle w:val="inlinecode"/>
          <w:b/>
          <w:lang w:val="en-US"/>
        </w:rPr>
        <w:t>public void &lt;method name&gt; (ActionRequest, ActionResponse) throws PortletException, java.io.IOException;</w:t>
      </w:r>
    </w:p>
    <w:p w:rsidR="002D3748" w:rsidRPr="002D3748" w:rsidRDefault="002D3748" w:rsidP="002D3748">
      <w:pPr>
        <w:pStyle w:val="Standard"/>
        <w:numPr>
          <w:ilvl w:val="0"/>
          <w:numId w:val="16"/>
        </w:numPr>
        <w:rPr>
          <w:lang w:val="en-US"/>
        </w:rPr>
      </w:pPr>
      <w:r w:rsidRPr="002D3748">
        <w:rPr>
          <w:lang w:val="en-US"/>
        </w:rPr>
        <w:t xml:space="preserve">Render method: </w:t>
      </w:r>
      <w:r w:rsidRPr="002D3748">
        <w:rPr>
          <w:rFonts w:ascii="Courier" w:hAnsi="Courier"/>
          <w:sz w:val="20"/>
          <w:lang w:val="en-US"/>
        </w:rPr>
        <w:t>@RenderMode(name=&lt;portlet mode name&gt;)</w:t>
      </w:r>
      <w:r>
        <w:rPr>
          <w:rFonts w:ascii="Courier" w:hAnsi="Courier"/>
          <w:sz w:val="20"/>
          <w:lang w:val="en-US"/>
        </w:rPr>
        <w:t xml:space="preserve">. </w:t>
      </w:r>
      <w:r w:rsidRPr="002D3748">
        <w:rPr>
          <w:lang w:val="en-US"/>
        </w:rPr>
        <w:t xml:space="preserve">The </w:t>
      </w:r>
      <w:r>
        <w:rPr>
          <w:lang w:val="en-US"/>
        </w:rPr>
        <w:t>render</w:t>
      </w:r>
      <w:r w:rsidRPr="002D3748">
        <w:rPr>
          <w:lang w:val="en-US"/>
        </w:rPr>
        <w:t xml:space="preserve"> method must have the following signature:</w:t>
      </w:r>
    </w:p>
    <w:p w:rsidR="002D3748" w:rsidRPr="002D3748" w:rsidRDefault="002D3748" w:rsidP="002D3748">
      <w:pPr>
        <w:pStyle w:val="Standard"/>
        <w:ind w:left="720"/>
        <w:rPr>
          <w:rFonts w:ascii="Courier" w:hAnsi="Courier"/>
          <w:b/>
          <w:sz w:val="20"/>
          <w:lang w:val="en-US"/>
        </w:rPr>
      </w:pPr>
      <w:r w:rsidRPr="002D3748">
        <w:rPr>
          <w:rStyle w:val="inlinecode"/>
          <w:b/>
          <w:lang w:val="en-US"/>
        </w:rPr>
        <w:t>p</w:t>
      </w:r>
      <w:r>
        <w:rPr>
          <w:rStyle w:val="inlinecode"/>
          <w:b/>
          <w:lang w:val="en-US"/>
        </w:rPr>
        <w:t>ublic void &lt;method name&gt; (Render</w:t>
      </w:r>
      <w:r w:rsidRPr="002D3748">
        <w:rPr>
          <w:rStyle w:val="inlinecode"/>
          <w:b/>
          <w:lang w:val="en-US"/>
        </w:rPr>
        <w:t xml:space="preserve">Request, </w:t>
      </w:r>
      <w:r>
        <w:rPr>
          <w:rStyle w:val="inlinecode"/>
          <w:b/>
          <w:lang w:val="en-US"/>
        </w:rPr>
        <w:t>Render</w:t>
      </w:r>
      <w:r w:rsidRPr="002D3748">
        <w:rPr>
          <w:rStyle w:val="inlinecode"/>
          <w:b/>
          <w:lang w:val="en-US"/>
        </w:rPr>
        <w:t>Response) throws PortletException, java.io.IOException;</w:t>
      </w:r>
    </w:p>
    <w:p w:rsidR="002D3748" w:rsidRPr="002D3748" w:rsidRDefault="002D3748" w:rsidP="002D3748">
      <w:pPr>
        <w:pStyle w:val="Standard"/>
        <w:numPr>
          <w:ilvl w:val="0"/>
          <w:numId w:val="16"/>
        </w:numPr>
        <w:rPr>
          <w:lang w:val="en-US"/>
        </w:rPr>
      </w:pPr>
      <w:r w:rsidRPr="002D3748">
        <w:rPr>
          <w:lang w:val="en-US"/>
        </w:rPr>
        <w:t xml:space="preserve">Event method: </w:t>
      </w:r>
      <w:r w:rsidRPr="002D3748">
        <w:rPr>
          <w:rFonts w:ascii="Courier" w:hAnsi="Courier"/>
          <w:sz w:val="20"/>
          <w:lang w:val="en-US"/>
        </w:rPr>
        <w:t>@ProcessEvent(qname=&lt;event name&gt;)</w:t>
      </w:r>
      <w:r>
        <w:rPr>
          <w:rFonts w:ascii="Courier" w:hAnsi="Courier"/>
          <w:sz w:val="20"/>
          <w:lang w:val="en-US"/>
        </w:rPr>
        <w:t xml:space="preserve">. </w:t>
      </w:r>
      <w:r w:rsidRPr="002D3748">
        <w:rPr>
          <w:lang w:val="en-US"/>
        </w:rPr>
        <w:t xml:space="preserve">The </w:t>
      </w:r>
      <w:r>
        <w:rPr>
          <w:lang w:val="en-US"/>
        </w:rPr>
        <w:t>event</w:t>
      </w:r>
      <w:r w:rsidRPr="002D3748">
        <w:rPr>
          <w:lang w:val="en-US"/>
        </w:rPr>
        <w:t xml:space="preserve"> method must have the following signature:</w:t>
      </w:r>
    </w:p>
    <w:p w:rsidR="002D3748" w:rsidRPr="002D3748" w:rsidRDefault="002D3748" w:rsidP="002D3748">
      <w:pPr>
        <w:pStyle w:val="Standard"/>
        <w:ind w:left="720"/>
        <w:rPr>
          <w:rFonts w:ascii="Courier" w:hAnsi="Courier"/>
          <w:b/>
          <w:sz w:val="20"/>
          <w:lang w:val="en-US"/>
        </w:rPr>
      </w:pPr>
      <w:r w:rsidRPr="002D3748">
        <w:rPr>
          <w:rStyle w:val="inlinecode"/>
          <w:b/>
          <w:lang w:val="en-US"/>
        </w:rPr>
        <w:t>public void &lt;method name&gt; (</w:t>
      </w:r>
      <w:r>
        <w:rPr>
          <w:rStyle w:val="inlinecode"/>
          <w:b/>
          <w:lang w:val="en-US"/>
        </w:rPr>
        <w:t>Event</w:t>
      </w:r>
      <w:r w:rsidRPr="002D3748">
        <w:rPr>
          <w:rStyle w:val="inlinecode"/>
          <w:b/>
          <w:lang w:val="en-US"/>
        </w:rPr>
        <w:t xml:space="preserve">Request, </w:t>
      </w:r>
      <w:r>
        <w:rPr>
          <w:rStyle w:val="inlinecode"/>
          <w:b/>
          <w:lang w:val="en-US"/>
        </w:rPr>
        <w:t>Event</w:t>
      </w:r>
      <w:r w:rsidRPr="002D3748">
        <w:rPr>
          <w:rStyle w:val="inlinecode"/>
          <w:b/>
          <w:lang w:val="en-US"/>
        </w:rPr>
        <w:t>Response) throws PortletException, java.io.IOException;</w:t>
      </w:r>
    </w:p>
    <w:p w:rsidR="00FC1C13" w:rsidRPr="001A7AE6" w:rsidRDefault="00FC1C13" w:rsidP="00451649">
      <w:pPr>
        <w:pStyle w:val="Heading3"/>
        <w:rPr>
          <w:lang w:val="en-US"/>
        </w:rPr>
      </w:pPr>
      <w:bookmarkStart w:id="239" w:name="_Ref429643320"/>
      <w:bookmarkStart w:id="240" w:name="_Ref429643332"/>
      <w:bookmarkStart w:id="241" w:name="_Ref429643341"/>
      <w:bookmarkStart w:id="242" w:name="_Toc468260984"/>
      <w:r w:rsidRPr="00451649">
        <w:t>Action</w:t>
      </w:r>
      <w:r w:rsidRPr="001A7AE6">
        <w:rPr>
          <w:lang w:val="en-US"/>
        </w:rPr>
        <w:t xml:space="preserve"> Dispatching</w:t>
      </w:r>
      <w:bookmarkEnd w:id="239"/>
      <w:bookmarkEnd w:id="240"/>
      <w:bookmarkEnd w:id="241"/>
      <w:bookmarkEnd w:id="242"/>
    </w:p>
    <w:p w:rsidR="002D3748" w:rsidRDefault="008939F7" w:rsidP="003C6544">
      <w:pPr>
        <w:pStyle w:val="Standard"/>
        <w:rPr>
          <w:lang w:val="en-US"/>
        </w:rPr>
      </w:pPr>
      <w:r w:rsidRPr="008939F7">
        <w:rPr>
          <w:lang w:val="en-US"/>
        </w:rPr>
        <w:t xml:space="preserve">When an action request is </w:t>
      </w:r>
      <w:r w:rsidR="00F47271" w:rsidRPr="008939F7">
        <w:rPr>
          <w:lang w:val="en-US"/>
        </w:rPr>
        <w:t>received</w:t>
      </w:r>
      <w:r w:rsidRPr="008939F7">
        <w:rPr>
          <w:lang w:val="en-US"/>
        </w:rPr>
        <w:t>,</w:t>
      </w:r>
      <w:r w:rsidR="00FC1C13" w:rsidRPr="008939F7">
        <w:rPr>
          <w:lang w:val="en-US"/>
        </w:rPr>
        <w:t xml:space="preserve"> the </w:t>
      </w:r>
      <w:r w:rsidR="00FC1C13" w:rsidRPr="008939F7">
        <w:rPr>
          <w:rFonts w:ascii="Courier New" w:hAnsi="Courier New"/>
          <w:sz w:val="20"/>
          <w:lang w:val="en-US"/>
        </w:rPr>
        <w:t>processAction</w:t>
      </w:r>
      <w:r w:rsidR="00FC1C13" w:rsidRPr="008939F7">
        <w:rPr>
          <w:lang w:val="en-US"/>
        </w:rPr>
        <w:t xml:space="preserve"> method in the </w:t>
      </w:r>
      <w:r w:rsidR="00FC1C13" w:rsidRPr="008939F7">
        <w:rPr>
          <w:rFonts w:ascii="Courier New" w:hAnsi="Courier New"/>
          <w:sz w:val="20"/>
          <w:lang w:val="en-US"/>
        </w:rPr>
        <w:t>GenericPortlet</w:t>
      </w:r>
      <w:r w:rsidR="00FC1C13" w:rsidRPr="008939F7">
        <w:rPr>
          <w:lang w:val="en-US"/>
        </w:rPr>
        <w:t xml:space="preserve"> class</w:t>
      </w:r>
      <w:r w:rsidR="002D3748">
        <w:rPr>
          <w:lang w:val="en-US"/>
        </w:rPr>
        <w:t xml:space="preserve"> reads the value of the action parameter with the name </w:t>
      </w:r>
      <w:r w:rsidR="004E7875">
        <w:rPr>
          <w:lang w:val="en-US"/>
        </w:rPr>
        <w:t>"</w:t>
      </w:r>
      <w:r w:rsidR="002D3748" w:rsidRPr="008939F7">
        <w:rPr>
          <w:rFonts w:ascii="Courier New" w:hAnsi="Courier New"/>
          <w:sz w:val="20"/>
          <w:lang w:val="en-US"/>
        </w:rPr>
        <w:t>javax.portlet.action</w:t>
      </w:r>
      <w:r w:rsidR="004E7875">
        <w:rPr>
          <w:lang w:val="en-US"/>
        </w:rPr>
        <w:t>"</w:t>
      </w:r>
      <w:r w:rsidR="00604D59">
        <w:rPr>
          <w:lang w:val="en-US"/>
        </w:rPr>
        <w:t xml:space="preserve"> </w:t>
      </w:r>
      <w:r w:rsidR="00604D59" w:rsidRPr="008939F7">
        <w:rPr>
          <w:lang w:val="en-US"/>
        </w:rPr>
        <w:t>(</w:t>
      </w:r>
      <w:r w:rsidR="00604D59">
        <w:rPr>
          <w:lang w:val="en-US"/>
        </w:rPr>
        <w:t xml:space="preserve">represented by </w:t>
      </w:r>
      <w:r w:rsidR="00604D59" w:rsidRPr="008939F7">
        <w:rPr>
          <w:lang w:val="en-US"/>
        </w:rPr>
        <w:t xml:space="preserve">the constant </w:t>
      </w:r>
      <w:r w:rsidR="00604D59" w:rsidRPr="008939F7">
        <w:rPr>
          <w:rFonts w:ascii="Courier New" w:hAnsi="Courier New"/>
          <w:sz w:val="20"/>
          <w:lang w:val="en-US"/>
        </w:rPr>
        <w:t>ActionRequest.ACTION_NAME</w:t>
      </w:r>
      <w:r w:rsidR="00604D59" w:rsidRPr="008939F7">
        <w:rPr>
          <w:lang w:val="en-US"/>
        </w:rPr>
        <w:t>)</w:t>
      </w:r>
      <w:r w:rsidR="002D3748">
        <w:rPr>
          <w:lang w:val="en-US"/>
        </w:rPr>
        <w:t xml:space="preserve">. If this parameter is not null, the </w:t>
      </w:r>
      <w:r w:rsidR="002D3748" w:rsidRPr="003F02C0">
        <w:rPr>
          <w:rStyle w:val="inlinecode"/>
          <w:lang w:val="en-US"/>
        </w:rPr>
        <w:t>processAction</w:t>
      </w:r>
      <w:r w:rsidR="002D3748">
        <w:rPr>
          <w:lang w:val="en-US"/>
        </w:rPr>
        <w:t xml:space="preserve"> method attempts to locate an action method carrying </w:t>
      </w:r>
      <w:r w:rsidR="00604D59">
        <w:rPr>
          <w:lang w:val="en-US"/>
        </w:rPr>
        <w:t>a</w:t>
      </w:r>
      <w:r w:rsidR="002D3748">
        <w:rPr>
          <w:lang w:val="en-US"/>
        </w:rPr>
        <w:t xml:space="preserve"> </w:t>
      </w:r>
      <w:r w:rsidR="002D3748" w:rsidRPr="009E3EBF">
        <w:rPr>
          <w:rStyle w:val="inlinecode"/>
          <w:lang w:val="en-US"/>
        </w:rPr>
        <w:t>@ProcessAction</w:t>
      </w:r>
      <w:r w:rsidR="002D3748">
        <w:rPr>
          <w:lang w:val="en-US"/>
        </w:rPr>
        <w:t xml:space="preserve"> </w:t>
      </w:r>
      <w:r w:rsidR="002D3748">
        <w:rPr>
          <w:lang w:val="en-US"/>
        </w:rPr>
        <w:lastRenderedPageBreak/>
        <w:t>annotation that has a name element equal to the action parameter value.</w:t>
      </w:r>
      <w:r w:rsidR="00604D59">
        <w:rPr>
          <w:lang w:val="en-US"/>
        </w:rPr>
        <w:t xml:space="preserve"> If such a method is found, it will be invoked.</w:t>
      </w:r>
      <w:r w:rsidR="005A75D5">
        <w:rPr>
          <w:lang w:val="en-US"/>
        </w:rPr>
        <w:t xml:space="preserve"> Otherwise, no operation will be performed.</w:t>
      </w:r>
    </w:p>
    <w:p w:rsidR="00FC1C13" w:rsidRPr="00FC1C13" w:rsidRDefault="00FC1C13" w:rsidP="005A75D5">
      <w:pPr>
        <w:pStyle w:val="Heading3"/>
      </w:pPr>
      <w:bookmarkStart w:id="243" w:name="_Ref429643352"/>
      <w:bookmarkStart w:id="244" w:name="_Ref429643357"/>
      <w:bookmarkStart w:id="245" w:name="_Ref429643367"/>
      <w:bookmarkStart w:id="246" w:name="_Toc468260985"/>
      <w:r w:rsidRPr="00FC1C13">
        <w:t>Event Dispatching</w:t>
      </w:r>
      <w:bookmarkEnd w:id="243"/>
      <w:bookmarkEnd w:id="244"/>
      <w:bookmarkEnd w:id="245"/>
      <w:bookmarkEnd w:id="246"/>
    </w:p>
    <w:p w:rsidR="00FC1C13" w:rsidRPr="005A75D5" w:rsidRDefault="005A75D5" w:rsidP="005A75D5">
      <w:pPr>
        <w:pStyle w:val="Standard"/>
        <w:rPr>
          <w:lang w:val="en-US"/>
        </w:rPr>
      </w:pPr>
      <w:r>
        <w:rPr>
          <w:lang w:val="en-US"/>
        </w:rPr>
        <w:t>When an event</w:t>
      </w:r>
      <w:r w:rsidRPr="008939F7">
        <w:rPr>
          <w:lang w:val="en-US"/>
        </w:rPr>
        <w:t xml:space="preserve"> request is received, the </w:t>
      </w:r>
      <w:r>
        <w:rPr>
          <w:rFonts w:ascii="Courier New" w:hAnsi="Courier New"/>
          <w:sz w:val="20"/>
          <w:lang w:val="en-US"/>
        </w:rPr>
        <w:t>processEvent</w:t>
      </w:r>
      <w:r w:rsidRPr="008939F7">
        <w:rPr>
          <w:lang w:val="en-US"/>
        </w:rPr>
        <w:t xml:space="preserve"> method in the </w:t>
      </w:r>
      <w:r w:rsidRPr="008939F7">
        <w:rPr>
          <w:rFonts w:ascii="Courier New" w:hAnsi="Courier New"/>
          <w:sz w:val="20"/>
          <w:lang w:val="en-US"/>
        </w:rPr>
        <w:t>GenericPortlet</w:t>
      </w:r>
      <w:r w:rsidRPr="008939F7">
        <w:rPr>
          <w:lang w:val="en-US"/>
        </w:rPr>
        <w:t xml:space="preserve"> class</w:t>
      </w:r>
      <w:r>
        <w:rPr>
          <w:lang w:val="en-US"/>
        </w:rPr>
        <w:t xml:space="preserve"> reads the event </w:t>
      </w:r>
      <w:r w:rsidR="00775BF8" w:rsidRPr="003F02C0">
        <w:rPr>
          <w:rStyle w:val="inlinecode"/>
          <w:lang w:val="en-US"/>
        </w:rPr>
        <w:t>q</w:t>
      </w:r>
      <w:r w:rsidRPr="003F02C0">
        <w:rPr>
          <w:rStyle w:val="inlinecode"/>
          <w:lang w:val="en-US"/>
        </w:rPr>
        <w:t>name</w:t>
      </w:r>
      <w:r>
        <w:rPr>
          <w:lang w:val="en-US"/>
        </w:rPr>
        <w:t xml:space="preserve"> and attempts to locate an event method carrying a </w:t>
      </w:r>
      <w:r w:rsidRPr="00775BF8">
        <w:rPr>
          <w:rStyle w:val="inlinecode"/>
          <w:lang w:val="en-US"/>
        </w:rPr>
        <w:t>@ProcessEvent</w:t>
      </w:r>
      <w:r>
        <w:rPr>
          <w:lang w:val="en-US"/>
        </w:rPr>
        <w:t xml:space="preserve"> annotation that has a </w:t>
      </w:r>
      <w:r w:rsidR="00775BF8" w:rsidRPr="003F02C0">
        <w:rPr>
          <w:rStyle w:val="inlinecode"/>
          <w:lang w:val="en-US"/>
        </w:rPr>
        <w:t>q</w:t>
      </w:r>
      <w:r w:rsidRPr="003F02C0">
        <w:rPr>
          <w:rStyle w:val="inlinecode"/>
          <w:lang w:val="en-US"/>
        </w:rPr>
        <w:t>name</w:t>
      </w:r>
      <w:r>
        <w:rPr>
          <w:lang w:val="en-US"/>
        </w:rPr>
        <w:t xml:space="preserve"> element equal to the event </w:t>
      </w:r>
      <w:r w:rsidR="00775BF8" w:rsidRPr="003F02C0">
        <w:rPr>
          <w:rStyle w:val="inlinecode"/>
          <w:lang w:val="en-US"/>
        </w:rPr>
        <w:t>q</w:t>
      </w:r>
      <w:r w:rsidRPr="003F02C0">
        <w:rPr>
          <w:rStyle w:val="inlinecode"/>
          <w:lang w:val="en-US"/>
        </w:rPr>
        <w:t>name</w:t>
      </w:r>
      <w:r>
        <w:rPr>
          <w:lang w:val="en-US"/>
        </w:rPr>
        <w:t>. If such a method is found, it will be invoked. Otherwise, no operation will be performed.</w:t>
      </w:r>
    </w:p>
    <w:p w:rsidR="00FC1C13" w:rsidRPr="00165CC8" w:rsidRDefault="00FC1C13" w:rsidP="005A75D5">
      <w:pPr>
        <w:pStyle w:val="Heading3"/>
      </w:pPr>
      <w:bookmarkStart w:id="247" w:name="_Toc468260986"/>
      <w:r w:rsidRPr="00165CC8">
        <w:t>Resource Serving Dispatching</w:t>
      </w:r>
      <w:bookmarkEnd w:id="247"/>
    </w:p>
    <w:p w:rsidR="00775BF8" w:rsidRPr="00165CC8" w:rsidRDefault="00775BF8" w:rsidP="00775BF8">
      <w:pPr>
        <w:pStyle w:val="Standard"/>
        <w:rPr>
          <w:lang w:val="en-US"/>
        </w:rPr>
      </w:pPr>
      <w:r w:rsidRPr="00165CC8">
        <w:rPr>
          <w:lang w:val="en-US"/>
        </w:rPr>
        <w:t xml:space="preserve">By default the </w:t>
      </w:r>
      <w:r w:rsidRPr="00165CC8">
        <w:rPr>
          <w:rStyle w:val="inlinecode"/>
          <w:lang w:val="en-US"/>
        </w:rPr>
        <w:t>serveResource</w:t>
      </w:r>
      <w:r w:rsidRPr="00165CC8">
        <w:rPr>
          <w:lang w:val="en-US"/>
        </w:rPr>
        <w:t xml:space="preserve"> method in the </w:t>
      </w:r>
      <w:r w:rsidRPr="00165CC8">
        <w:rPr>
          <w:rStyle w:val="inlinecode"/>
          <w:lang w:val="en-US"/>
        </w:rPr>
        <w:t>GenericPortlet</w:t>
      </w:r>
      <w:r w:rsidRPr="00165CC8">
        <w:rPr>
          <w:lang w:val="en-US"/>
        </w:rPr>
        <w:t xml:space="preserve"> class does nothing. </w:t>
      </w:r>
    </w:p>
    <w:p w:rsidR="00775BF8" w:rsidRPr="00165CC8" w:rsidRDefault="00775BF8" w:rsidP="00775BF8">
      <w:pPr>
        <w:pStyle w:val="Standard"/>
        <w:rPr>
          <w:lang w:val="en-US"/>
        </w:rPr>
      </w:pPr>
      <w:r w:rsidRPr="00165CC8">
        <w:rPr>
          <w:lang w:val="en-US"/>
        </w:rPr>
        <w:t xml:space="preserve">However, if a portlet initialization parameter with the reserved name </w:t>
      </w:r>
      <w:r w:rsidR="004E7875" w:rsidRPr="00165CC8">
        <w:rPr>
          <w:lang w:val="en-US"/>
        </w:rPr>
        <w:t>"</w:t>
      </w:r>
      <w:r w:rsidRPr="00165CC8">
        <w:rPr>
          <w:rStyle w:val="inlinecode"/>
          <w:lang w:val="en-US"/>
        </w:rPr>
        <w:t>javax.portlet.automaticResourceDispatching</w:t>
      </w:r>
      <w:r w:rsidR="004E7875" w:rsidRPr="00165CC8">
        <w:rPr>
          <w:lang w:val="en-US"/>
        </w:rPr>
        <w:t>"</w:t>
      </w:r>
      <w:r w:rsidRPr="00165CC8">
        <w:rPr>
          <w:lang w:val="en-US"/>
        </w:rPr>
        <w:t xml:space="preserve"> is set to </w:t>
      </w:r>
      <w:r w:rsidRPr="00165CC8">
        <w:rPr>
          <w:rStyle w:val="inlinecode"/>
          <w:lang w:val="en-US"/>
        </w:rPr>
        <w:t>true</w:t>
      </w:r>
      <w:r w:rsidRPr="00165CC8">
        <w:rPr>
          <w:lang w:val="en-US"/>
        </w:rPr>
        <w:t xml:space="preserve">, the </w:t>
      </w:r>
      <w:r w:rsidRPr="00165CC8">
        <w:rPr>
          <w:rStyle w:val="inlinecode"/>
          <w:lang w:val="en-US"/>
        </w:rPr>
        <w:t>GenericPortlet</w:t>
      </w:r>
      <w:r w:rsidRPr="00165CC8">
        <w:rPr>
          <w:lang w:val="en-US"/>
        </w:rPr>
        <w:t xml:space="preserve"> </w:t>
      </w:r>
      <w:r w:rsidRPr="00165CC8">
        <w:rPr>
          <w:rStyle w:val="inlinecode"/>
          <w:lang w:val="en-US"/>
        </w:rPr>
        <w:t>serveResource</w:t>
      </w:r>
      <w:r w:rsidRPr="00165CC8">
        <w:rPr>
          <w:lang w:val="en-US"/>
        </w:rPr>
        <w:t xml:space="preserve"> method will attempt to forward the request to the resource ID set on the URL triggering the resource request. If no resource ID is set, the </w:t>
      </w:r>
      <w:r w:rsidRPr="00165CC8">
        <w:rPr>
          <w:rStyle w:val="inlinecode"/>
          <w:lang w:val="en-US"/>
        </w:rPr>
        <w:t>serveResource</w:t>
      </w:r>
      <w:r w:rsidRPr="00165CC8">
        <w:rPr>
          <w:lang w:val="en-US"/>
        </w:rPr>
        <w:t xml:space="preserve"> method does nothing.</w:t>
      </w:r>
    </w:p>
    <w:p w:rsidR="00FC1C13" w:rsidRDefault="00775BF8" w:rsidP="00775BF8">
      <w:pPr>
        <w:pStyle w:val="Standard"/>
        <w:rPr>
          <w:lang w:val="en-US"/>
        </w:rPr>
      </w:pPr>
      <w:r w:rsidRPr="00165CC8">
        <w:rPr>
          <w:lang w:val="en-US"/>
        </w:rPr>
        <w:t xml:space="preserve">Since </w:t>
      </w:r>
      <w:r w:rsidRPr="00165CC8">
        <w:rPr>
          <w:rStyle w:val="inlinecode"/>
          <w:lang w:val="en-US"/>
        </w:rPr>
        <w:t>GenericPortlet</w:t>
      </w:r>
      <w:r w:rsidRPr="00165CC8">
        <w:rPr>
          <w:lang w:val="en-US"/>
        </w:rPr>
        <w:t xml:space="preserve"> performs a Request Dispatcher forward, portlets extending </w:t>
      </w:r>
      <w:r w:rsidRPr="00165CC8">
        <w:rPr>
          <w:rStyle w:val="inlinecode"/>
          <w:lang w:val="en-US"/>
        </w:rPr>
        <w:t>GenericPortlet</w:t>
      </w:r>
      <w:r w:rsidRPr="00165CC8">
        <w:rPr>
          <w:lang w:val="en-US"/>
        </w:rPr>
        <w:t xml:space="preserve"> and wishing to use the automatic resource request dispatching function should override the </w:t>
      </w:r>
      <w:r w:rsidRPr="00165CC8">
        <w:rPr>
          <w:rStyle w:val="inlinecode"/>
          <w:lang w:val="en-US"/>
        </w:rPr>
        <w:t>serveResource</w:t>
      </w:r>
      <w:r w:rsidRPr="00165CC8">
        <w:rPr>
          <w:lang w:val="en-US"/>
        </w:rPr>
        <w:t xml:space="preserve"> method in order to verify the resource ID before calling the </w:t>
      </w:r>
      <w:r w:rsidRPr="00165CC8">
        <w:rPr>
          <w:rStyle w:val="inlinecode"/>
          <w:lang w:val="en-US"/>
        </w:rPr>
        <w:t>super.serveResource</w:t>
      </w:r>
      <w:r w:rsidRPr="00165CC8">
        <w:rPr>
          <w:lang w:val="en-US"/>
        </w:rPr>
        <w:t xml:space="preserve"> method</w:t>
      </w:r>
      <w:r w:rsidR="00F1542F" w:rsidRPr="00165CC8">
        <w:rPr>
          <w:lang w:val="en-US"/>
        </w:rPr>
        <w:t xml:space="preserve"> for automatic dispatching.</w:t>
      </w:r>
    </w:p>
    <w:p w:rsidR="00B519D7" w:rsidRDefault="00B519D7" w:rsidP="003F02C0">
      <w:pPr>
        <w:pStyle w:val="Heading3"/>
      </w:pPr>
      <w:bookmarkStart w:id="248" w:name="_Ref444171995"/>
      <w:bookmarkStart w:id="249" w:name="_Ref444172004"/>
      <w:bookmarkStart w:id="250" w:name="_Toc468260987"/>
      <w:r>
        <w:t>Header Dispatching</w:t>
      </w:r>
      <w:bookmarkEnd w:id="248"/>
      <w:bookmarkEnd w:id="249"/>
      <w:bookmarkEnd w:id="250"/>
    </w:p>
    <w:p w:rsidR="00B519D7" w:rsidRPr="009E3EBF" w:rsidRDefault="00B519D7" w:rsidP="00775BF8">
      <w:pPr>
        <w:pStyle w:val="Standard"/>
        <w:rPr>
          <w:lang w:val="en-US"/>
        </w:rPr>
      </w:pPr>
      <w:r>
        <w:rPr>
          <w:lang w:val="en-US"/>
        </w:rPr>
        <w:t xml:space="preserve">The default </w:t>
      </w:r>
      <w:r w:rsidRPr="003F02C0">
        <w:rPr>
          <w:rStyle w:val="inlinecode"/>
          <w:lang w:val="en-US"/>
        </w:rPr>
        <w:t>renderHeaders</w:t>
      </w:r>
      <w:r>
        <w:rPr>
          <w:lang w:val="en-US"/>
        </w:rPr>
        <w:t xml:space="preserve"> method does nothing.</w:t>
      </w:r>
    </w:p>
    <w:p w:rsidR="00FC1C13" w:rsidRPr="00FC1C13" w:rsidRDefault="00451649" w:rsidP="00451649">
      <w:pPr>
        <w:pStyle w:val="Heading3"/>
      </w:pPr>
      <w:bookmarkStart w:id="251" w:name="_Ref427053362"/>
      <w:bookmarkStart w:id="252" w:name="_Ref427053368"/>
      <w:bookmarkStart w:id="253" w:name="_Toc468260988"/>
      <w:r>
        <w:t>Render</w:t>
      </w:r>
      <w:r w:rsidR="00FC1C13" w:rsidRPr="00FC1C13">
        <w:t xml:space="preserve"> Dispatching</w:t>
      </w:r>
      <w:bookmarkEnd w:id="251"/>
      <w:bookmarkEnd w:id="252"/>
      <w:bookmarkEnd w:id="253"/>
    </w:p>
    <w:p w:rsidR="004A56CF" w:rsidRPr="003F02C0" w:rsidRDefault="004A56CF" w:rsidP="006E3E72">
      <w:pPr>
        <w:pStyle w:val="Standard"/>
        <w:rPr>
          <w:i/>
          <w:lang w:val="en-US"/>
        </w:rPr>
      </w:pPr>
      <w:r w:rsidRPr="003F02C0">
        <w:rPr>
          <w:i/>
          <w:u w:val="single"/>
          <w:lang w:val="en-US"/>
        </w:rPr>
        <w:t>Note:</w:t>
      </w:r>
      <w:r w:rsidRPr="003F02C0">
        <w:rPr>
          <w:i/>
          <w:lang w:val="en-US"/>
        </w:rPr>
        <w:t xml:space="preserve"> The support for the </w:t>
      </w:r>
      <w:r w:rsidRPr="003F02C0">
        <w:rPr>
          <w:rStyle w:val="inlinecode"/>
          <w:i/>
          <w:lang w:val="en-US"/>
        </w:rPr>
        <w:t>javax.portlet.renderHeaders</w:t>
      </w:r>
      <w:r w:rsidRPr="003F02C0">
        <w:rPr>
          <w:i/>
          <w:lang w:val="en-US"/>
        </w:rPr>
        <w:t xml:space="preserve"> portlet container runtime option described here and also in Section </w:t>
      </w:r>
      <w:r w:rsidRPr="003F02C0">
        <w:rPr>
          <w:i/>
          <w:lang w:val="en-US"/>
        </w:rPr>
        <w:fldChar w:fldCharType="begin"/>
      </w:r>
      <w:r w:rsidRPr="003F02C0">
        <w:rPr>
          <w:i/>
          <w:lang w:val="en-US"/>
        </w:rPr>
        <w:instrText xml:space="preserve"> REF _Ref430321901 \w \h </w:instrText>
      </w:r>
      <w:r>
        <w:rPr>
          <w:i/>
          <w:lang w:val="en-US"/>
        </w:rPr>
        <w:instrText xml:space="preserve"> \* MERGEFORMAT </w:instrText>
      </w:r>
      <w:r w:rsidRPr="003F02C0">
        <w:rPr>
          <w:i/>
          <w:lang w:val="en-US"/>
        </w:rPr>
      </w:r>
      <w:r w:rsidRPr="003F02C0">
        <w:rPr>
          <w:i/>
          <w:lang w:val="en-US"/>
        </w:rPr>
        <w:fldChar w:fldCharType="separate"/>
      </w:r>
      <w:r w:rsidR="003B17E8">
        <w:rPr>
          <w:i/>
          <w:lang w:val="en-US"/>
        </w:rPr>
        <w:t>8.4.2</w:t>
      </w:r>
      <w:r w:rsidRPr="003F02C0">
        <w:rPr>
          <w:i/>
          <w:lang w:val="en-US"/>
        </w:rPr>
        <w:fldChar w:fldCharType="end"/>
      </w:r>
      <w:r w:rsidRPr="003F02C0">
        <w:rPr>
          <w:i/>
          <w:lang w:val="en-US"/>
        </w:rPr>
        <w:t xml:space="preserve"> </w:t>
      </w:r>
      <w:r w:rsidRPr="003F02C0">
        <w:rPr>
          <w:i/>
          <w:lang w:val="en-US"/>
        </w:rPr>
        <w:fldChar w:fldCharType="begin"/>
      </w:r>
      <w:r w:rsidRPr="003F02C0">
        <w:rPr>
          <w:i/>
          <w:lang w:val="en-US"/>
        </w:rPr>
        <w:instrText xml:space="preserve"> REF _Ref430321911 \h </w:instrText>
      </w:r>
      <w:r>
        <w:rPr>
          <w:i/>
          <w:lang w:val="en-US"/>
        </w:rPr>
        <w:instrText xml:space="preserve"> \* MERGEFORMAT </w:instrText>
      </w:r>
      <w:r w:rsidRPr="003F02C0">
        <w:rPr>
          <w:i/>
          <w:lang w:val="en-US"/>
        </w:rPr>
      </w:r>
      <w:r w:rsidRPr="003F02C0">
        <w:rPr>
          <w:i/>
          <w:lang w:val="en-US"/>
        </w:rPr>
        <w:fldChar w:fldCharType="separate"/>
      </w:r>
      <w:r w:rsidR="003B17E8" w:rsidRPr="003B17E8">
        <w:rPr>
          <w:i/>
          <w:lang w:val="en-US"/>
        </w:rPr>
        <w:t>Runtime Option javax.portlet.renderHeaders</w:t>
      </w:r>
      <w:r w:rsidRPr="003F02C0">
        <w:rPr>
          <w:i/>
          <w:lang w:val="en-US"/>
        </w:rPr>
        <w:fldChar w:fldCharType="end"/>
      </w:r>
      <w:r w:rsidRPr="003F02C0">
        <w:rPr>
          <w:i/>
          <w:lang w:val="en-US"/>
        </w:rPr>
        <w:t xml:space="preserve"> on page </w:t>
      </w:r>
      <w:r w:rsidRPr="003F02C0">
        <w:rPr>
          <w:i/>
          <w:lang w:val="en-US"/>
        </w:rPr>
        <w:fldChar w:fldCharType="begin"/>
      </w:r>
      <w:r w:rsidRPr="003F02C0">
        <w:rPr>
          <w:i/>
          <w:lang w:val="en-US"/>
        </w:rPr>
        <w:instrText xml:space="preserve"> PAGEREF _Ref430321950 \h </w:instrText>
      </w:r>
      <w:r w:rsidRPr="003F02C0">
        <w:rPr>
          <w:i/>
          <w:lang w:val="en-US"/>
        </w:rPr>
      </w:r>
      <w:r w:rsidRPr="003F02C0">
        <w:rPr>
          <w:i/>
          <w:lang w:val="en-US"/>
        </w:rPr>
        <w:fldChar w:fldCharType="separate"/>
      </w:r>
      <w:r w:rsidR="003B17E8">
        <w:rPr>
          <w:i/>
          <w:noProof/>
          <w:lang w:val="en-US"/>
        </w:rPr>
        <w:t>50</w:t>
      </w:r>
      <w:r w:rsidRPr="003F02C0">
        <w:rPr>
          <w:i/>
          <w:lang w:val="en-US"/>
        </w:rPr>
        <w:fldChar w:fldCharType="end"/>
      </w:r>
      <w:r w:rsidRPr="003F02C0">
        <w:rPr>
          <w:i/>
          <w:lang w:val="en-US"/>
        </w:rPr>
        <w:t xml:space="preserve"> pertains only to Version 2.0 portlets for compatibility purposes. </w:t>
      </w:r>
      <w:r w:rsidR="00CE6A3E">
        <w:rPr>
          <w:i/>
          <w:lang w:val="en-US"/>
        </w:rPr>
        <w:t>The portlet container must recognize</w:t>
      </w:r>
      <w:r w:rsidRPr="003F02C0">
        <w:rPr>
          <w:i/>
          <w:lang w:val="en-US"/>
        </w:rPr>
        <w:t xml:space="preserve"> version 2.0 portlets based on the version information contained in the portlet deployment descriptor. </w:t>
      </w:r>
      <w:r>
        <w:rPr>
          <w:i/>
          <w:lang w:val="en-US"/>
        </w:rPr>
        <w:t xml:space="preserve">For Version 3.0 portlets, the </w:t>
      </w:r>
      <w:r w:rsidR="00736CD0" w:rsidRPr="003F02C0">
        <w:rPr>
          <w:rStyle w:val="inlinecode"/>
          <w:lang w:val="en-US"/>
        </w:rPr>
        <w:t xml:space="preserve">RENDER_PART </w:t>
      </w:r>
      <w:r w:rsidR="00736CD0">
        <w:rPr>
          <w:i/>
          <w:lang w:val="en-US"/>
        </w:rPr>
        <w:t xml:space="preserve">request attribute will not be set. </w:t>
      </w:r>
      <w:r w:rsidRPr="003F02C0">
        <w:rPr>
          <w:i/>
          <w:lang w:val="en-US"/>
        </w:rPr>
        <w:t xml:space="preserve">Version 3.0 portlets </w:t>
      </w:r>
      <w:r w:rsidR="00CC19F0">
        <w:rPr>
          <w:i/>
          <w:lang w:val="en-US"/>
        </w:rPr>
        <w:t>must</w:t>
      </w:r>
      <w:r w:rsidR="00CC19F0" w:rsidRPr="003F02C0">
        <w:rPr>
          <w:i/>
          <w:lang w:val="en-US"/>
        </w:rPr>
        <w:t xml:space="preserve"> </w:t>
      </w:r>
      <w:r w:rsidRPr="003F02C0">
        <w:rPr>
          <w:i/>
          <w:lang w:val="en-US"/>
        </w:rPr>
        <w:t xml:space="preserve">implement the </w:t>
      </w:r>
      <w:r w:rsidRPr="003F02C0">
        <w:rPr>
          <w:rStyle w:val="inlinecode"/>
          <w:i/>
          <w:lang w:val="en-US"/>
        </w:rPr>
        <w:t>HeaderPortlet</w:t>
      </w:r>
      <w:r w:rsidRPr="003F02C0">
        <w:rPr>
          <w:i/>
          <w:lang w:val="en-US"/>
        </w:rPr>
        <w:t xml:space="preserve"> interface </w:t>
      </w:r>
      <w:r w:rsidRPr="003F02C0">
        <w:rPr>
          <w:rStyle w:val="inlinecode"/>
          <w:i/>
          <w:lang w:val="en-US"/>
        </w:rPr>
        <w:t>renderHeaders</w:t>
      </w:r>
      <w:r w:rsidRPr="003F02C0">
        <w:rPr>
          <w:i/>
          <w:lang w:val="en-US"/>
        </w:rPr>
        <w:t xml:space="preserve"> method or a corresponding </w:t>
      </w:r>
      <w:r w:rsidRPr="003F02C0">
        <w:rPr>
          <w:rStyle w:val="inlinecode"/>
          <w:i/>
          <w:lang w:val="en-US"/>
        </w:rPr>
        <w:t>@HeaderMethod</w:t>
      </w:r>
      <w:r w:rsidRPr="003F02C0">
        <w:rPr>
          <w:i/>
          <w:lang w:val="en-US"/>
        </w:rPr>
        <w:t xml:space="preserve"> annotated method to write headers or to write output to the portal response document </w:t>
      </w:r>
      <w:r w:rsidRPr="003F02C0">
        <w:rPr>
          <w:rStyle w:val="inlinecode"/>
          <w:i/>
          <w:lang w:val="en-US"/>
        </w:rPr>
        <w:t>HEAD</w:t>
      </w:r>
      <w:r w:rsidRPr="003F02C0">
        <w:rPr>
          <w:i/>
          <w:lang w:val="en-US"/>
        </w:rPr>
        <w:t xml:space="preserve"> section.</w:t>
      </w:r>
    </w:p>
    <w:p w:rsidR="006E3E72" w:rsidRPr="00976D4D" w:rsidRDefault="006E3E72" w:rsidP="006E3E72">
      <w:pPr>
        <w:pStyle w:val="Standard"/>
        <w:rPr>
          <w:lang w:val="en-US"/>
        </w:rPr>
      </w:pPr>
      <w:r>
        <w:rPr>
          <w:lang w:val="en-US"/>
        </w:rPr>
        <w:t xml:space="preserve">In order to allow portlets running on streaming portals to set header data, the portlet can set the </w:t>
      </w:r>
      <w:r w:rsidRPr="00786EFE">
        <w:rPr>
          <w:rStyle w:val="inlinecode"/>
          <w:lang w:val="en-US"/>
        </w:rPr>
        <w:t>javax.portlet.renderHeaders</w:t>
      </w:r>
      <w:r w:rsidRPr="00976D4D">
        <w:rPr>
          <w:lang w:val="en-US"/>
        </w:rPr>
        <w:t xml:space="preserve"> container runtime</w:t>
      </w:r>
      <w:r>
        <w:rPr>
          <w:lang w:val="en-US"/>
        </w:rPr>
        <w:t xml:space="preserve"> to </w:t>
      </w:r>
      <w:r w:rsidRPr="00786EFE">
        <w:rPr>
          <w:rStyle w:val="inlinecode"/>
          <w:lang w:val="en-US"/>
        </w:rPr>
        <w:t>true</w:t>
      </w:r>
      <w:r>
        <w:rPr>
          <w:lang w:val="en-US"/>
        </w:rPr>
        <w:t xml:space="preserve">. A portlet container supporting this container runtime option will set the </w:t>
      </w:r>
      <w:r w:rsidRPr="0062030C">
        <w:rPr>
          <w:rStyle w:val="inlinecode"/>
          <w:lang w:val="en-US"/>
        </w:rPr>
        <w:t>RENDER_PART</w:t>
      </w:r>
      <w:r w:rsidRPr="00976D4D">
        <w:rPr>
          <w:lang w:val="en-US"/>
        </w:rPr>
        <w:t xml:space="preserve"> </w:t>
      </w:r>
      <w:r>
        <w:rPr>
          <w:lang w:val="en-US"/>
        </w:rPr>
        <w:t>render</w:t>
      </w:r>
      <w:r w:rsidRPr="00976D4D">
        <w:rPr>
          <w:lang w:val="en-US"/>
        </w:rPr>
        <w:t xml:space="preserve"> request attribute</w:t>
      </w:r>
      <w:r>
        <w:rPr>
          <w:lang w:val="en-US"/>
        </w:rPr>
        <w:t xml:space="preserve"> to indicate that header requests will be processed. </w:t>
      </w:r>
      <w:r w:rsidRPr="00976D4D">
        <w:rPr>
          <w:lang w:val="en-US"/>
        </w:rPr>
        <w:t xml:space="preserve">If the </w:t>
      </w:r>
      <w:r w:rsidRPr="00786EFE">
        <w:rPr>
          <w:rStyle w:val="inlinecode"/>
          <w:lang w:val="en-US"/>
        </w:rPr>
        <w:t>RENDER_PART</w:t>
      </w:r>
      <w:r w:rsidRPr="00976D4D">
        <w:rPr>
          <w:lang w:val="en-US"/>
        </w:rPr>
        <w:t xml:space="preserve"> portlet request attribute is set</w:t>
      </w:r>
      <w:r>
        <w:rPr>
          <w:lang w:val="en-US"/>
        </w:rPr>
        <w:t>,</w:t>
      </w:r>
      <w:r w:rsidRPr="00976D4D">
        <w:rPr>
          <w:lang w:val="en-US"/>
        </w:rPr>
        <w:t xml:space="preserve"> it indicates that the render request </w:t>
      </w:r>
      <w:r>
        <w:rPr>
          <w:lang w:val="en-US"/>
        </w:rPr>
        <w:t xml:space="preserve">will be processed twice in order to allow portlets to set header information and document </w:t>
      </w:r>
      <w:r w:rsidRPr="00786EFE">
        <w:rPr>
          <w:rStyle w:val="inlinecode"/>
          <w:lang w:val="en-US"/>
        </w:rPr>
        <w:t>HEAD</w:t>
      </w:r>
      <w:r>
        <w:rPr>
          <w:lang w:val="en-US"/>
        </w:rPr>
        <w:t xml:space="preserve"> section data.</w:t>
      </w:r>
    </w:p>
    <w:p w:rsidR="006E3E72" w:rsidRDefault="006E3E72" w:rsidP="00775BF8">
      <w:pPr>
        <w:pStyle w:val="Standard"/>
        <w:rPr>
          <w:lang w:val="en-US"/>
        </w:rPr>
      </w:pPr>
      <w:r>
        <w:rPr>
          <w:lang w:val="en-US"/>
        </w:rPr>
        <w:t xml:space="preserve">When the portlet container calls the </w:t>
      </w:r>
      <w:r w:rsidRPr="00786EFE">
        <w:rPr>
          <w:rStyle w:val="inlinecode"/>
          <w:lang w:val="en-US"/>
        </w:rPr>
        <w:t>GenericPortlet</w:t>
      </w:r>
      <w:r>
        <w:rPr>
          <w:lang w:val="en-US"/>
        </w:rPr>
        <w:t xml:space="preserve"> render method with the </w:t>
      </w:r>
      <w:r w:rsidRPr="00786EFE">
        <w:rPr>
          <w:rStyle w:val="inlinecode"/>
          <w:lang w:val="en-US"/>
        </w:rPr>
        <w:t>RENDER_PART</w:t>
      </w:r>
      <w:r>
        <w:rPr>
          <w:lang w:val="en-US"/>
        </w:rPr>
        <w:t xml:space="preserve"> request attribute set to </w:t>
      </w:r>
      <w:r w:rsidRPr="00786EFE">
        <w:rPr>
          <w:rStyle w:val="inlinecode"/>
          <w:lang w:val="en-US"/>
        </w:rPr>
        <w:t>RENDER_HEADERS</w:t>
      </w:r>
      <w:r>
        <w:rPr>
          <w:lang w:val="en-US"/>
        </w:rPr>
        <w:t xml:space="preserve">, the </w:t>
      </w:r>
      <w:r w:rsidRPr="00786EFE">
        <w:rPr>
          <w:rStyle w:val="inlinecode"/>
          <w:lang w:val="en-US"/>
        </w:rPr>
        <w:t>GenericPortlet</w:t>
      </w:r>
      <w:r>
        <w:rPr>
          <w:lang w:val="en-US"/>
        </w:rPr>
        <w:t xml:space="preserve"> </w:t>
      </w:r>
      <w:r w:rsidRPr="00786EFE">
        <w:rPr>
          <w:rStyle w:val="inlinecode"/>
          <w:lang w:val="en-US"/>
        </w:rPr>
        <w:t>render</w:t>
      </w:r>
      <w:r>
        <w:rPr>
          <w:lang w:val="en-US"/>
        </w:rPr>
        <w:t xml:space="preserve"> method will invoke the </w:t>
      </w:r>
      <w:r w:rsidRPr="00112D34">
        <w:rPr>
          <w:rStyle w:val="inlinecode"/>
          <w:lang w:val="en-US"/>
        </w:rPr>
        <w:t>doHeaders</w:t>
      </w:r>
      <w:r>
        <w:rPr>
          <w:lang w:val="en-US"/>
        </w:rPr>
        <w:t xml:space="preserve"> method. The default </w:t>
      </w:r>
      <w:r w:rsidRPr="00112D34">
        <w:rPr>
          <w:rStyle w:val="inlinecode"/>
          <w:lang w:val="en-US"/>
        </w:rPr>
        <w:t>doHeaders</w:t>
      </w:r>
      <w:r>
        <w:rPr>
          <w:lang w:val="en-US"/>
        </w:rPr>
        <w:t xml:space="preserve"> method does nothing. Portlets extending </w:t>
      </w:r>
      <w:r w:rsidRPr="00112D34">
        <w:rPr>
          <w:rStyle w:val="inlinecode"/>
          <w:lang w:val="en-US"/>
        </w:rPr>
        <w:t>GenericPortlet</w:t>
      </w:r>
      <w:r>
        <w:rPr>
          <w:lang w:val="en-US"/>
        </w:rPr>
        <w:t xml:space="preserve"> can override the </w:t>
      </w:r>
      <w:r w:rsidRPr="00112D34">
        <w:rPr>
          <w:rStyle w:val="inlinecode"/>
          <w:lang w:val="en-US"/>
        </w:rPr>
        <w:t>doHeaders</w:t>
      </w:r>
      <w:r>
        <w:rPr>
          <w:lang w:val="en-US"/>
        </w:rPr>
        <w:t xml:space="preserve"> method in order to set headers information.</w:t>
      </w:r>
    </w:p>
    <w:p w:rsidR="00B519D7" w:rsidRPr="009E3EBF" w:rsidRDefault="0025043E" w:rsidP="00775BF8">
      <w:pPr>
        <w:pStyle w:val="Standard"/>
        <w:rPr>
          <w:lang w:val="en-US"/>
        </w:rPr>
      </w:pPr>
      <w:r>
        <w:rPr>
          <w:lang w:val="en-US"/>
        </w:rPr>
        <w:t xml:space="preserve">When the portlet container calls the </w:t>
      </w:r>
      <w:r w:rsidRPr="0062030C">
        <w:rPr>
          <w:rStyle w:val="inlinecode"/>
          <w:lang w:val="en-US"/>
        </w:rPr>
        <w:t>GenericPortlet</w:t>
      </w:r>
      <w:r>
        <w:rPr>
          <w:lang w:val="en-US"/>
        </w:rPr>
        <w:t xml:space="preserve"> render method with the </w:t>
      </w:r>
      <w:r w:rsidRPr="0062030C">
        <w:rPr>
          <w:rStyle w:val="inlinecode"/>
          <w:lang w:val="en-US"/>
        </w:rPr>
        <w:t>RENDER_PART</w:t>
      </w:r>
      <w:r>
        <w:rPr>
          <w:lang w:val="en-US"/>
        </w:rPr>
        <w:t xml:space="preserve"> request attribute set to </w:t>
      </w:r>
      <w:r w:rsidRPr="0062030C">
        <w:rPr>
          <w:rStyle w:val="inlinecode"/>
          <w:lang w:val="en-US"/>
        </w:rPr>
        <w:t>RENDER_</w:t>
      </w:r>
      <w:r>
        <w:rPr>
          <w:rStyle w:val="inlinecode"/>
          <w:lang w:val="en-US"/>
        </w:rPr>
        <w:t>MARKUP</w:t>
      </w:r>
      <w:r>
        <w:rPr>
          <w:lang w:val="en-US"/>
        </w:rPr>
        <w:t xml:space="preserve">, or if the </w:t>
      </w:r>
      <w:r w:rsidRPr="00112D34">
        <w:rPr>
          <w:rStyle w:val="inlinecode"/>
          <w:lang w:val="en-US"/>
        </w:rPr>
        <w:t>RENDER_PART</w:t>
      </w:r>
      <w:r>
        <w:rPr>
          <w:lang w:val="en-US"/>
        </w:rPr>
        <w:t xml:space="preserve"> attribute is not set, t</w:t>
      </w:r>
      <w:r w:rsidR="00FC1C13" w:rsidRPr="009E3EBF">
        <w:rPr>
          <w:lang w:val="en-US"/>
        </w:rPr>
        <w:t xml:space="preserve">he </w:t>
      </w:r>
      <w:r>
        <w:rPr>
          <w:rFonts w:ascii="Courier" w:eastAsia="Times" w:hAnsi="Courier"/>
          <w:sz w:val="20"/>
          <w:lang w:val="en-US"/>
        </w:rPr>
        <w:lastRenderedPageBreak/>
        <w:t>GenericPortlet r</w:t>
      </w:r>
      <w:r w:rsidR="00FC1C13" w:rsidRPr="009E3EBF">
        <w:rPr>
          <w:rFonts w:ascii="Courier" w:eastAsia="Times" w:hAnsi="Courier"/>
          <w:sz w:val="20"/>
          <w:lang w:val="en-US"/>
        </w:rPr>
        <w:t>ender</w:t>
      </w:r>
      <w:r w:rsidR="00FC1C13" w:rsidRPr="009E3EBF">
        <w:rPr>
          <w:lang w:val="en-US"/>
        </w:rPr>
        <w:t xml:space="preserve"> method sets the title specified in the portlet definition in the deployment descriptor and invokes the </w:t>
      </w:r>
      <w:r w:rsidR="00FC1C13" w:rsidRPr="009E3EBF">
        <w:rPr>
          <w:rStyle w:val="inlinecode"/>
          <w:lang w:val="en-US"/>
        </w:rPr>
        <w:t>doDispatch</w:t>
      </w:r>
      <w:r w:rsidR="00FC1C13" w:rsidRPr="009E3EBF">
        <w:rPr>
          <w:lang w:val="en-US"/>
        </w:rPr>
        <w:t xml:space="preserve"> method.</w:t>
      </w:r>
    </w:p>
    <w:p w:rsidR="00FC1C13" w:rsidRDefault="00FC1C13" w:rsidP="00775BF8">
      <w:pPr>
        <w:pStyle w:val="Standard"/>
        <w:rPr>
          <w:lang w:val="en-US"/>
        </w:rPr>
      </w:pPr>
      <w:r w:rsidRPr="00775BF8">
        <w:rPr>
          <w:lang w:val="en-US"/>
        </w:rPr>
        <w:t xml:space="preserve">The </w:t>
      </w:r>
      <w:r w:rsidRPr="00775BF8">
        <w:rPr>
          <w:rStyle w:val="inlinecode"/>
          <w:lang w:val="en-US"/>
        </w:rPr>
        <w:t>doDispatch</w:t>
      </w:r>
      <w:r w:rsidRPr="00775BF8">
        <w:rPr>
          <w:lang w:val="en-US"/>
        </w:rPr>
        <w:t xml:space="preserve"> method in the </w:t>
      </w:r>
      <w:r w:rsidRPr="00775BF8">
        <w:rPr>
          <w:rStyle w:val="inlinecode"/>
          <w:lang w:val="en-US"/>
        </w:rPr>
        <w:t>GenericPortlet</w:t>
      </w:r>
      <w:r w:rsidRPr="00775BF8">
        <w:rPr>
          <w:lang w:val="en-US"/>
        </w:rPr>
        <w:t xml:space="preserve"> class implements functionality to aid in the processing of requests based on the portlet mode the portlet is currently in (see</w:t>
      </w:r>
      <w:r w:rsidR="00FF2DB1">
        <w:rPr>
          <w:lang w:val="en-US"/>
        </w:rPr>
        <w:t xml:space="preserve"> </w:t>
      </w:r>
      <w:r w:rsidR="00FF2DB1">
        <w:rPr>
          <w:lang w:val="en-US"/>
        </w:rPr>
        <w:fldChar w:fldCharType="begin"/>
      </w:r>
      <w:r w:rsidR="00FF2DB1">
        <w:rPr>
          <w:lang w:val="en-US"/>
        </w:rPr>
        <w:instrText xml:space="preserve"> REF _Ref426549468 \r \h </w:instrText>
      </w:r>
      <w:r w:rsidR="00FF2DB1">
        <w:rPr>
          <w:lang w:val="en-US"/>
        </w:rPr>
      </w:r>
      <w:r w:rsidR="00FF2DB1">
        <w:rPr>
          <w:lang w:val="en-US"/>
        </w:rPr>
        <w:fldChar w:fldCharType="separate"/>
      </w:r>
      <w:r w:rsidR="003B17E8">
        <w:rPr>
          <w:lang w:val="en-US"/>
        </w:rPr>
        <w:t>Chapter 9</w:t>
      </w:r>
      <w:r w:rsidR="00FF2DB1">
        <w:rPr>
          <w:lang w:val="en-US"/>
        </w:rPr>
        <w:fldChar w:fldCharType="end"/>
      </w:r>
      <w:r w:rsidR="00FF2DB1">
        <w:rPr>
          <w:lang w:val="en-US"/>
        </w:rPr>
        <w:t xml:space="preserve"> </w:t>
      </w:r>
      <w:r w:rsidR="00FF2DB1">
        <w:rPr>
          <w:lang w:val="en-US"/>
        </w:rPr>
        <w:fldChar w:fldCharType="begin"/>
      </w:r>
      <w:r w:rsidR="00FF2DB1">
        <w:rPr>
          <w:lang w:val="en-US"/>
        </w:rPr>
        <w:instrText xml:space="preserve"> REF _Ref426549468 \h </w:instrText>
      </w:r>
      <w:r w:rsidR="00FF2DB1">
        <w:rPr>
          <w:lang w:val="en-US"/>
        </w:rPr>
      </w:r>
      <w:r w:rsidR="00FF2DB1">
        <w:rPr>
          <w:lang w:val="en-US"/>
        </w:rPr>
        <w:fldChar w:fldCharType="separate"/>
      </w:r>
      <w:r w:rsidR="003B17E8" w:rsidRPr="003B17E8">
        <w:rPr>
          <w:lang w:val="en-US"/>
        </w:rPr>
        <w:t>Portlet Modes</w:t>
      </w:r>
      <w:r w:rsidR="00FF2DB1">
        <w:rPr>
          <w:lang w:val="en-US"/>
        </w:rPr>
        <w:fldChar w:fldCharType="end"/>
      </w:r>
      <w:r w:rsidR="00FF2DB1">
        <w:rPr>
          <w:lang w:val="en-US"/>
        </w:rPr>
        <w:t xml:space="preserve"> on page </w:t>
      </w:r>
      <w:r w:rsidR="00FF2DB1">
        <w:rPr>
          <w:lang w:val="en-US"/>
        </w:rPr>
        <w:fldChar w:fldCharType="begin"/>
      </w:r>
      <w:r w:rsidR="00FF2DB1">
        <w:rPr>
          <w:lang w:val="en-US"/>
        </w:rPr>
        <w:instrText xml:space="preserve"> PAGEREF _Ref426549468 \h </w:instrText>
      </w:r>
      <w:r w:rsidR="00FF2DB1">
        <w:rPr>
          <w:lang w:val="en-US"/>
        </w:rPr>
      </w:r>
      <w:r w:rsidR="00FF2DB1">
        <w:rPr>
          <w:lang w:val="en-US"/>
        </w:rPr>
        <w:fldChar w:fldCharType="separate"/>
      </w:r>
      <w:r w:rsidR="003B17E8">
        <w:rPr>
          <w:noProof/>
          <w:lang w:val="en-US"/>
        </w:rPr>
        <w:t>55</w:t>
      </w:r>
      <w:r w:rsidR="00FF2DB1">
        <w:rPr>
          <w:lang w:val="en-US"/>
        </w:rPr>
        <w:fldChar w:fldCharType="end"/>
      </w:r>
      <w:r w:rsidRPr="00775BF8">
        <w:rPr>
          <w:lang w:val="en-US"/>
        </w:rPr>
        <w:t>).</w:t>
      </w:r>
    </w:p>
    <w:p w:rsidR="00775BF8" w:rsidRPr="00775BF8" w:rsidRDefault="00775BF8" w:rsidP="00775BF8">
      <w:pPr>
        <w:pStyle w:val="Standard"/>
        <w:rPr>
          <w:lang w:val="en-US"/>
        </w:rPr>
      </w:pPr>
      <w:r>
        <w:rPr>
          <w:lang w:val="en-US"/>
        </w:rPr>
        <w:t xml:space="preserve">First the </w:t>
      </w:r>
      <w:r w:rsidRPr="00775BF8">
        <w:rPr>
          <w:rStyle w:val="inlinecode"/>
          <w:lang w:val="en-US"/>
        </w:rPr>
        <w:t>doDispatch</w:t>
      </w:r>
      <w:r w:rsidRPr="008939F7">
        <w:rPr>
          <w:lang w:val="en-US"/>
        </w:rPr>
        <w:t xml:space="preserve"> </w:t>
      </w:r>
      <w:r>
        <w:rPr>
          <w:lang w:val="en-US"/>
        </w:rPr>
        <w:t xml:space="preserve">reads the portlet mode and attempts to locate a render method carrying a </w:t>
      </w:r>
      <w:r>
        <w:rPr>
          <w:rStyle w:val="inlinecode"/>
          <w:lang w:val="en-US"/>
        </w:rPr>
        <w:t>@RenderMode</w:t>
      </w:r>
      <w:r>
        <w:rPr>
          <w:lang w:val="en-US"/>
        </w:rPr>
        <w:t xml:space="preserve"> annotation that has a name element </w:t>
      </w:r>
      <w:r w:rsidR="00B00E4C">
        <w:rPr>
          <w:lang w:val="en-US"/>
        </w:rPr>
        <w:t>matching the</w:t>
      </w:r>
      <w:r>
        <w:rPr>
          <w:lang w:val="en-US"/>
        </w:rPr>
        <w:t xml:space="preserve"> portlet mode. If such a method is found, it will be invoked. </w:t>
      </w:r>
    </w:p>
    <w:p w:rsidR="00FC1C13" w:rsidRPr="009E3EBF" w:rsidRDefault="00FC1C13" w:rsidP="00775BF8">
      <w:pPr>
        <w:pStyle w:val="Standard"/>
        <w:rPr>
          <w:lang w:val="en-US"/>
        </w:rPr>
      </w:pPr>
      <w:r w:rsidRPr="009E3EBF">
        <w:rPr>
          <w:lang w:val="en-US"/>
        </w:rPr>
        <w:t>If no matching annotated method is found</w:t>
      </w:r>
      <w:r w:rsidR="00775BF8" w:rsidRPr="009E3EBF">
        <w:rPr>
          <w:lang w:val="en-US"/>
        </w:rPr>
        <w:t>,</w:t>
      </w:r>
      <w:r w:rsidRPr="009E3EBF">
        <w:rPr>
          <w:lang w:val="en-US"/>
        </w:rPr>
        <w:t xml:space="preserve"> </w:t>
      </w:r>
      <w:r w:rsidRPr="009E3EBF">
        <w:rPr>
          <w:rStyle w:val="inlinecode"/>
          <w:lang w:val="en-US"/>
        </w:rPr>
        <w:t>GenericPortlet</w:t>
      </w:r>
      <w:r w:rsidRPr="009E3EBF">
        <w:rPr>
          <w:lang w:val="en-US"/>
        </w:rPr>
        <w:t xml:space="preserve"> will dispatch to the following methods:</w:t>
      </w:r>
    </w:p>
    <w:p w:rsidR="00FC1C13" w:rsidRPr="00FC1C13" w:rsidRDefault="00FC1C13" w:rsidP="00775BF8">
      <w:pPr>
        <w:pStyle w:val="Standard"/>
        <w:numPr>
          <w:ilvl w:val="0"/>
          <w:numId w:val="16"/>
        </w:numPr>
      </w:pPr>
      <w:r w:rsidRPr="00775BF8">
        <w:rPr>
          <w:rStyle w:val="inlinecode"/>
        </w:rPr>
        <w:t>doView</w:t>
      </w:r>
      <w:r w:rsidRPr="00FC1C13">
        <w:rPr>
          <w:rFonts w:ascii="Courier" w:hAnsi="Courier"/>
          <w:sz w:val="20"/>
        </w:rPr>
        <w:t xml:space="preserve"> </w:t>
      </w:r>
      <w:r w:rsidRPr="00FC1C13">
        <w:t xml:space="preserve">for handling </w:t>
      </w:r>
      <w:r w:rsidRPr="00775BF8">
        <w:rPr>
          <w:rStyle w:val="inlinecode"/>
        </w:rPr>
        <w:t>VIEW</w:t>
      </w:r>
      <w:r w:rsidRPr="00FC1C13">
        <w:t xml:space="preserve"> requests</w:t>
      </w:r>
    </w:p>
    <w:p w:rsidR="00FC1C13" w:rsidRPr="00FC1C13" w:rsidRDefault="00FC1C13" w:rsidP="00775BF8">
      <w:pPr>
        <w:pStyle w:val="Standard"/>
        <w:numPr>
          <w:ilvl w:val="0"/>
          <w:numId w:val="16"/>
        </w:numPr>
      </w:pPr>
      <w:r w:rsidRPr="00775BF8">
        <w:rPr>
          <w:rStyle w:val="inlinecode"/>
        </w:rPr>
        <w:t>doEdit</w:t>
      </w:r>
      <w:r w:rsidRPr="00FC1C13">
        <w:rPr>
          <w:rFonts w:ascii="Courier" w:hAnsi="Courier"/>
          <w:sz w:val="20"/>
        </w:rPr>
        <w:t xml:space="preserve"> </w:t>
      </w:r>
      <w:r w:rsidRPr="00FC1C13">
        <w:t xml:space="preserve">for handling </w:t>
      </w:r>
      <w:r w:rsidRPr="00775BF8">
        <w:rPr>
          <w:rStyle w:val="inlinecode"/>
        </w:rPr>
        <w:t>EDIT</w:t>
      </w:r>
      <w:r w:rsidRPr="00FC1C13">
        <w:t xml:space="preserve"> requests</w:t>
      </w:r>
    </w:p>
    <w:p w:rsidR="00FC1C13" w:rsidRPr="00FC1C13" w:rsidRDefault="00FC1C13" w:rsidP="00775BF8">
      <w:pPr>
        <w:pStyle w:val="Standard"/>
        <w:numPr>
          <w:ilvl w:val="0"/>
          <w:numId w:val="16"/>
        </w:numPr>
      </w:pPr>
      <w:r w:rsidRPr="00775BF8">
        <w:rPr>
          <w:rStyle w:val="inlinecode"/>
        </w:rPr>
        <w:t>doHelp</w:t>
      </w:r>
      <w:r w:rsidRPr="00FC1C13">
        <w:rPr>
          <w:rFonts w:ascii="Courier" w:hAnsi="Courier"/>
          <w:sz w:val="20"/>
        </w:rPr>
        <w:t xml:space="preserve"> </w:t>
      </w:r>
      <w:r w:rsidRPr="00FC1C13">
        <w:t xml:space="preserve">for handling </w:t>
      </w:r>
      <w:r w:rsidRPr="00775BF8">
        <w:rPr>
          <w:rStyle w:val="inlinecode"/>
        </w:rPr>
        <w:t>HELP</w:t>
      </w:r>
      <w:r w:rsidRPr="00FC1C13">
        <w:t xml:space="preserve"> requests</w:t>
      </w:r>
    </w:p>
    <w:p w:rsidR="00FC1C13" w:rsidRPr="009E3EBF" w:rsidRDefault="00FC1C13" w:rsidP="00DE4C44">
      <w:pPr>
        <w:pStyle w:val="Standard"/>
        <w:rPr>
          <w:lang w:val="en-US"/>
        </w:rPr>
      </w:pPr>
      <w:r w:rsidRPr="009E3EBF">
        <w:rPr>
          <w:lang w:val="en-US"/>
        </w:rPr>
        <w:t xml:space="preserve">For any other portlet mode the </w:t>
      </w:r>
      <w:r w:rsidRPr="009E3EBF">
        <w:rPr>
          <w:rFonts w:ascii="Courier New" w:hAnsi="Courier New" w:cs="Courier New"/>
          <w:sz w:val="20"/>
          <w:lang w:val="en-US"/>
        </w:rPr>
        <w:t>GenericPortlet</w:t>
      </w:r>
      <w:r w:rsidRPr="009E3EBF">
        <w:rPr>
          <w:lang w:val="en-US"/>
        </w:rPr>
        <w:t xml:space="preserve"> will throw a </w:t>
      </w:r>
      <w:r w:rsidRPr="009E3EBF">
        <w:rPr>
          <w:rFonts w:ascii="Courier New" w:hAnsi="Courier New" w:cs="Courier New"/>
          <w:sz w:val="20"/>
          <w:lang w:val="en-US"/>
        </w:rPr>
        <w:t>PortletException</w:t>
      </w:r>
      <w:r w:rsidRPr="009E3EBF">
        <w:rPr>
          <w:lang w:val="en-US"/>
        </w:rPr>
        <w:t>.</w:t>
      </w:r>
    </w:p>
    <w:p w:rsidR="00FC1C13" w:rsidRPr="00DE4C44" w:rsidRDefault="00FC1C13" w:rsidP="00DE4C44">
      <w:pPr>
        <w:pStyle w:val="Standard"/>
        <w:rPr>
          <w:lang w:val="en-US"/>
        </w:rPr>
      </w:pPr>
      <w:r w:rsidRPr="00DE4C44">
        <w:rPr>
          <w:lang w:val="en-US"/>
        </w:rPr>
        <w:t>If</w:t>
      </w:r>
      <w:r w:rsidRPr="00DE4C44">
        <w:rPr>
          <w:b/>
          <w:lang w:val="en-US"/>
        </w:rPr>
        <w:t xml:space="preserve"> </w:t>
      </w:r>
      <w:r w:rsidRPr="00DE4C44">
        <w:rPr>
          <w:lang w:val="en-US"/>
        </w:rPr>
        <w:t>the window state of the portlet (see</w:t>
      </w:r>
      <w:r w:rsidR="00E54356">
        <w:rPr>
          <w:lang w:val="en-US"/>
        </w:rPr>
        <w:t xml:space="preserve"> </w:t>
      </w:r>
      <w:r w:rsidR="00BB6DEC">
        <w:rPr>
          <w:lang w:val="en-US"/>
        </w:rPr>
        <w:fldChar w:fldCharType="begin"/>
      </w:r>
      <w:r w:rsidR="00BB6DEC">
        <w:rPr>
          <w:lang w:val="en-US"/>
        </w:rPr>
        <w:instrText xml:space="preserve"> REF _Ref426616328 \w \h </w:instrText>
      </w:r>
      <w:r w:rsidR="00BB6DEC">
        <w:rPr>
          <w:lang w:val="en-US"/>
        </w:rPr>
      </w:r>
      <w:r w:rsidR="00BB6DEC">
        <w:rPr>
          <w:lang w:val="en-US"/>
        </w:rPr>
        <w:fldChar w:fldCharType="separate"/>
      </w:r>
      <w:r w:rsidR="003B17E8">
        <w:rPr>
          <w:lang w:val="en-US"/>
        </w:rPr>
        <w:t>Chapter 10</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_Ref426616328 \h </w:instrText>
      </w:r>
      <w:r w:rsidR="00BB6DEC">
        <w:rPr>
          <w:lang w:val="en-US"/>
        </w:rPr>
      </w:r>
      <w:r w:rsidR="00BB6DEC">
        <w:rPr>
          <w:lang w:val="en-US"/>
        </w:rPr>
        <w:fldChar w:fldCharType="separate"/>
      </w:r>
      <w:r w:rsidR="003B17E8" w:rsidRPr="003B17E8">
        <w:rPr>
          <w:lang w:val="en-US"/>
        </w:rPr>
        <w:t>Window States</w:t>
      </w:r>
      <w:r w:rsidR="00BB6DEC">
        <w:rPr>
          <w:lang w:val="en-US"/>
        </w:rPr>
        <w:fldChar w:fldCharType="end"/>
      </w:r>
      <w:r w:rsidRPr="00DE4C44">
        <w:rPr>
          <w:lang w:val="en-US"/>
        </w:rPr>
        <w:t xml:space="preserve">) is </w:t>
      </w:r>
      <w:r w:rsidRPr="00DE4C44">
        <w:rPr>
          <w:rStyle w:val="inlinecode"/>
          <w:lang w:val="en-US"/>
        </w:rPr>
        <w:t>MINIMIZED</w:t>
      </w:r>
      <w:r w:rsidRPr="00DE4C44">
        <w:rPr>
          <w:lang w:val="en-US"/>
        </w:rPr>
        <w:t xml:space="preserve">, the </w:t>
      </w:r>
      <w:r w:rsidRPr="00DE4C44">
        <w:rPr>
          <w:rStyle w:val="inlinecode"/>
          <w:lang w:val="en-US"/>
        </w:rPr>
        <w:t>render</w:t>
      </w:r>
      <w:r w:rsidR="00DE4C44">
        <w:rPr>
          <w:lang w:val="en-US"/>
        </w:rPr>
        <w:t xml:space="preserve"> method of</w:t>
      </w:r>
      <w:r w:rsidRPr="00DE4C44">
        <w:rPr>
          <w:lang w:val="en-US"/>
        </w:rPr>
        <w:t xml:space="preserve"> </w:t>
      </w:r>
      <w:r w:rsidRPr="00DE4C44">
        <w:rPr>
          <w:rStyle w:val="inlinecode"/>
          <w:lang w:val="en-US"/>
        </w:rPr>
        <w:t>GenericPortlet</w:t>
      </w:r>
      <w:r w:rsidRPr="00DE4C44">
        <w:rPr>
          <w:lang w:val="en-US"/>
        </w:rPr>
        <w:t xml:space="preserve"> does not invoke any of the portlet mode rendering methods.</w:t>
      </w:r>
    </w:p>
    <w:p w:rsidR="00FC1C13" w:rsidRDefault="00FC1C13" w:rsidP="00DE4C44">
      <w:pPr>
        <w:pStyle w:val="Standard"/>
        <w:rPr>
          <w:lang w:val="en-US"/>
        </w:rPr>
      </w:pPr>
      <w:r w:rsidRPr="009E3EBF">
        <w:rPr>
          <w:lang w:val="en-US"/>
        </w:rPr>
        <w:t xml:space="preserve">Typically, portlets will extend the </w:t>
      </w:r>
      <w:r w:rsidRPr="009E3EBF">
        <w:rPr>
          <w:rStyle w:val="inlinecode"/>
          <w:lang w:val="en-US"/>
        </w:rPr>
        <w:t>GenericPortlet</w:t>
      </w:r>
      <w:r w:rsidRPr="009E3EBF">
        <w:rPr>
          <w:lang w:val="en-US"/>
        </w:rPr>
        <w:t xml:space="preserve"> class directly or indirectly and they will either use the </w:t>
      </w:r>
      <w:r w:rsidRPr="009E3EBF">
        <w:rPr>
          <w:rStyle w:val="inlinecode"/>
          <w:lang w:val="en-US"/>
        </w:rPr>
        <w:t>@RenderMode</w:t>
      </w:r>
      <w:r w:rsidRPr="009E3EBF">
        <w:rPr>
          <w:lang w:val="en-US"/>
        </w:rPr>
        <w:t xml:space="preserve"> annotation or override the </w:t>
      </w:r>
      <w:r w:rsidRPr="009E3EBF">
        <w:rPr>
          <w:rStyle w:val="inlinecode"/>
          <w:lang w:val="en-US"/>
        </w:rPr>
        <w:t>doView</w:t>
      </w:r>
      <w:r w:rsidRPr="009E3EBF">
        <w:rPr>
          <w:lang w:val="en-US"/>
        </w:rPr>
        <w:t xml:space="preserve">, </w:t>
      </w:r>
      <w:r w:rsidRPr="009E3EBF">
        <w:rPr>
          <w:rStyle w:val="inlinecode"/>
          <w:lang w:val="en-US"/>
        </w:rPr>
        <w:t>doEdit</w:t>
      </w:r>
      <w:r w:rsidRPr="009E3EBF">
        <w:rPr>
          <w:lang w:val="en-US"/>
        </w:rPr>
        <w:t xml:space="preserve">, </w:t>
      </w:r>
      <w:r w:rsidRPr="009E3EBF">
        <w:rPr>
          <w:rStyle w:val="inlinecode"/>
          <w:lang w:val="en-US"/>
        </w:rPr>
        <w:t>doHelp</w:t>
      </w:r>
      <w:r w:rsidRPr="009E3EBF">
        <w:rPr>
          <w:rFonts w:ascii="Courier" w:hAnsi="Courier"/>
          <w:sz w:val="20"/>
          <w:lang w:val="en-US"/>
        </w:rPr>
        <w:t xml:space="preserve"> </w:t>
      </w:r>
      <w:r w:rsidRPr="009E3EBF">
        <w:rPr>
          <w:lang w:val="en-US"/>
        </w:rPr>
        <w:t xml:space="preserve">and </w:t>
      </w:r>
      <w:r w:rsidRPr="009E3EBF">
        <w:rPr>
          <w:rStyle w:val="inlinecode"/>
          <w:lang w:val="en-US"/>
        </w:rPr>
        <w:t>getTitle</w:t>
      </w:r>
      <w:r w:rsidRPr="009E3EBF">
        <w:rPr>
          <w:rFonts w:ascii="Courier" w:hAnsi="Courier"/>
          <w:sz w:val="20"/>
          <w:lang w:val="en-US"/>
        </w:rPr>
        <w:t xml:space="preserve"> </w:t>
      </w:r>
      <w:r w:rsidRPr="009E3EBF">
        <w:rPr>
          <w:lang w:val="en-US"/>
        </w:rPr>
        <w:t xml:space="preserve">methods instead of the </w:t>
      </w:r>
      <w:r w:rsidRPr="009E3EBF">
        <w:rPr>
          <w:rStyle w:val="inlinecode"/>
          <w:lang w:val="en-US"/>
        </w:rPr>
        <w:t>render</w:t>
      </w:r>
      <w:r w:rsidRPr="009E3EBF">
        <w:rPr>
          <w:lang w:val="en-US"/>
        </w:rPr>
        <w:t xml:space="preserve"> and </w:t>
      </w:r>
      <w:r w:rsidRPr="009E3EBF">
        <w:rPr>
          <w:rStyle w:val="inlinecode"/>
          <w:lang w:val="en-US"/>
        </w:rPr>
        <w:t>doDispatch</w:t>
      </w:r>
      <w:r w:rsidRPr="009E3EBF">
        <w:rPr>
          <w:lang w:val="en-US"/>
        </w:rPr>
        <w:t xml:space="preserve"> methods.</w:t>
      </w:r>
    </w:p>
    <w:p w:rsidR="001D2FAB" w:rsidRDefault="001D2FAB" w:rsidP="0063745B">
      <w:pPr>
        <w:pStyle w:val="Heading2"/>
      </w:pPr>
      <w:bookmarkStart w:id="254" w:name="_Ref427053547"/>
      <w:bookmarkStart w:id="255" w:name="_Ref427053563"/>
      <w:bookmarkStart w:id="256" w:name="_Toc468260989"/>
      <w:r>
        <w:t>Extended Annotation-Based Dispatching</w:t>
      </w:r>
      <w:bookmarkEnd w:id="254"/>
      <w:bookmarkEnd w:id="255"/>
      <w:bookmarkEnd w:id="256"/>
    </w:p>
    <w:p w:rsidR="001D2FAB" w:rsidRDefault="001D2FAB">
      <w:pPr>
        <w:pStyle w:val="Standard"/>
        <w:rPr>
          <w:lang w:val="en-US"/>
        </w:rPr>
      </w:pPr>
      <w:r>
        <w:rPr>
          <w:lang w:val="en-US"/>
        </w:rPr>
        <w:t>Portlet Specif</w:t>
      </w:r>
      <w:r w:rsidRPr="0063745B">
        <w:rPr>
          <w:lang w:val="en-US"/>
        </w:rPr>
        <w:t>i</w:t>
      </w:r>
      <w:r>
        <w:rPr>
          <w:lang w:val="en-US"/>
        </w:rPr>
        <w:t>c</w:t>
      </w:r>
      <w:r w:rsidRPr="0063745B">
        <w:rPr>
          <w:lang w:val="en-US"/>
        </w:rPr>
        <w:t xml:space="preserve">ation 3.0 introduces a new request dispatching mechanism that extends the </w:t>
      </w:r>
      <w:r w:rsidR="00B67AAE" w:rsidRPr="003F02C0">
        <w:rPr>
          <w:rStyle w:val="inlinecode"/>
          <w:lang w:val="en-US"/>
        </w:rPr>
        <w:t>GenericPortlet</w:t>
      </w:r>
      <w:r w:rsidR="00B67AAE">
        <w:rPr>
          <w:lang w:val="en-US"/>
        </w:rPr>
        <w:t xml:space="preserve">-based dispatching </w:t>
      </w:r>
      <w:r w:rsidRPr="0063745B">
        <w:rPr>
          <w:lang w:val="en-US"/>
        </w:rPr>
        <w:t xml:space="preserve">concepts </w:t>
      </w:r>
      <w:r w:rsidR="00B67AAE">
        <w:rPr>
          <w:lang w:val="en-US"/>
        </w:rPr>
        <w:t xml:space="preserve">introduced </w:t>
      </w:r>
      <w:r w:rsidRPr="0063745B">
        <w:rPr>
          <w:lang w:val="en-US"/>
        </w:rPr>
        <w:t>in</w:t>
      </w:r>
      <w:r>
        <w:rPr>
          <w:lang w:val="en-US"/>
        </w:rPr>
        <w:t xml:space="preserve"> Section </w:t>
      </w:r>
      <w:r>
        <w:rPr>
          <w:lang w:val="en-US"/>
        </w:rPr>
        <w:fldChar w:fldCharType="begin"/>
      </w:r>
      <w:r>
        <w:rPr>
          <w:lang w:val="en-US"/>
        </w:rPr>
        <w:instrText xml:space="preserve"> REF _Ref426548860 \w \h </w:instrText>
      </w:r>
      <w:r>
        <w:rPr>
          <w:lang w:val="en-US"/>
        </w:rPr>
      </w:r>
      <w:r>
        <w:rPr>
          <w:lang w:val="en-US"/>
        </w:rPr>
        <w:fldChar w:fldCharType="separate"/>
      </w:r>
      <w:r w:rsidR="003B17E8">
        <w:rPr>
          <w:lang w:val="en-US"/>
        </w:rPr>
        <w:t>4.7.1</w:t>
      </w:r>
      <w:r>
        <w:rPr>
          <w:lang w:val="en-US"/>
        </w:rPr>
        <w:fldChar w:fldCharType="end"/>
      </w:r>
      <w:r w:rsidR="00B67AAE">
        <w:rPr>
          <w:lang w:val="en-US"/>
        </w:rPr>
        <w:t>. The extended dispatching mechanism allows portlet methods to appear in any valid CDI managed bean provided by the portlet.</w:t>
      </w:r>
    </w:p>
    <w:p w:rsidR="00B67AAE" w:rsidRDefault="00B67AAE">
      <w:pPr>
        <w:pStyle w:val="Standard"/>
        <w:rPr>
          <w:lang w:val="en-US"/>
        </w:rPr>
      </w:pPr>
      <w:r>
        <w:rPr>
          <w:lang w:val="en-US"/>
        </w:rPr>
        <w:t xml:space="preserve">The managed bean containing the portlet method or methods is not required to implement a particular interface. </w:t>
      </w:r>
      <w:r w:rsidR="0027066F">
        <w:rPr>
          <w:lang w:val="en-US"/>
        </w:rPr>
        <w:t>However, each portlet method annotation imposes method signature requirements on the annotated method. If a portlet method annotation is applied to a method that does not meet the method signature requirement, the portlet container must not place the portlet in service. The appropriate error handling and message display is left as a portal implementation detail.</w:t>
      </w:r>
    </w:p>
    <w:p w:rsidR="000F04D8" w:rsidRDefault="000F04D8">
      <w:pPr>
        <w:pStyle w:val="Standard"/>
        <w:rPr>
          <w:lang w:val="en-US"/>
        </w:rPr>
      </w:pPr>
      <w:r>
        <w:rPr>
          <w:lang w:val="en-US"/>
        </w:rPr>
        <w:t xml:space="preserve">A portlet application may contain many portlets. The portlets within the portlet application are identified by </w:t>
      </w:r>
      <w:r w:rsidR="00736CD0">
        <w:rPr>
          <w:lang w:val="en-US"/>
        </w:rPr>
        <w:t xml:space="preserve">a unique </w:t>
      </w:r>
      <w:r>
        <w:rPr>
          <w:lang w:val="en-US"/>
        </w:rPr>
        <w:t xml:space="preserve">portlet name. </w:t>
      </w:r>
      <w:r w:rsidR="0093396E">
        <w:rPr>
          <w:lang w:val="en-US"/>
        </w:rPr>
        <w:t>Since the extended annotation-based dispatching mechanism emancipates the portlet methods from the portlet class, the developer must specify the portlet name as an annotation element. If the annotation applies to a single portlet only, the annotation contains a required</w:t>
      </w:r>
      <w:r w:rsidR="0041541D">
        <w:rPr>
          <w:lang w:val="en-US"/>
        </w:rPr>
        <w:t xml:space="preserve"> </w:t>
      </w:r>
      <w:r w:rsidR="0041541D" w:rsidRPr="0063745B">
        <w:rPr>
          <w:rStyle w:val="inlinecode"/>
          <w:lang w:val="en-US"/>
        </w:rPr>
        <w:t>String</w:t>
      </w:r>
      <w:r w:rsidR="0093396E">
        <w:rPr>
          <w:lang w:val="en-US"/>
        </w:rPr>
        <w:t xml:space="preserve"> </w:t>
      </w:r>
      <w:r w:rsidR="0093396E" w:rsidRPr="0063745B">
        <w:rPr>
          <w:rStyle w:val="inlinecode"/>
          <w:lang w:val="en-US"/>
        </w:rPr>
        <w:t>portletName</w:t>
      </w:r>
      <w:r w:rsidR="0093396E">
        <w:rPr>
          <w:lang w:val="en-US"/>
        </w:rPr>
        <w:t xml:space="preserve"> element for that purpose.</w:t>
      </w:r>
      <w:r w:rsidR="0041541D">
        <w:rPr>
          <w:lang w:val="en-US"/>
        </w:rPr>
        <w:t xml:space="preserve"> The portlet container must invoke the annotated method when processing a corresponding request for the portlet identified by the portlet name.</w:t>
      </w:r>
    </w:p>
    <w:p w:rsidR="0093396E" w:rsidRDefault="0093396E">
      <w:pPr>
        <w:pStyle w:val="Standard"/>
        <w:rPr>
          <w:lang w:val="en-US"/>
        </w:rPr>
      </w:pPr>
      <w:r>
        <w:rPr>
          <w:lang w:val="en-US"/>
        </w:rPr>
        <w:t xml:space="preserve">Some annotations can apply to more than one portlet within the portlet application. </w:t>
      </w:r>
      <w:r w:rsidR="0041541D">
        <w:rPr>
          <w:lang w:val="en-US"/>
        </w:rPr>
        <w:t>In this case, the portlet method annotation will contain a</w:t>
      </w:r>
      <w:r w:rsidR="002A201B">
        <w:rPr>
          <w:lang w:val="en-US"/>
        </w:rPr>
        <w:t xml:space="preserve"> required</w:t>
      </w:r>
      <w:r w:rsidR="0041541D">
        <w:rPr>
          <w:lang w:val="en-US"/>
        </w:rPr>
        <w:t xml:space="preserve"> </w:t>
      </w:r>
      <w:r w:rsidR="0041541D" w:rsidRPr="0063745B">
        <w:rPr>
          <w:rStyle w:val="inlinecode"/>
          <w:lang w:val="en-US"/>
        </w:rPr>
        <w:t>String[]</w:t>
      </w:r>
      <w:r w:rsidR="0041541D">
        <w:rPr>
          <w:lang w:val="en-US"/>
        </w:rPr>
        <w:t xml:space="preserve"> </w:t>
      </w:r>
      <w:r w:rsidR="0041541D" w:rsidRPr="0063745B">
        <w:rPr>
          <w:rStyle w:val="inlinecode"/>
          <w:lang w:val="en-US"/>
        </w:rPr>
        <w:t>portletNames</w:t>
      </w:r>
      <w:r w:rsidR="0041541D">
        <w:rPr>
          <w:lang w:val="en-US"/>
        </w:rPr>
        <w:t xml:space="preserve"> element. The portlet container must invoke the annotated method when processing a corresponding request for a portlet whose name is contained in the </w:t>
      </w:r>
      <w:r w:rsidR="0041541D" w:rsidRPr="0063745B">
        <w:rPr>
          <w:rStyle w:val="inlinecode"/>
          <w:lang w:val="en-US"/>
        </w:rPr>
        <w:t>portletNames</w:t>
      </w:r>
      <w:r w:rsidR="0041541D">
        <w:rPr>
          <w:lang w:val="en-US"/>
        </w:rPr>
        <w:t xml:space="preserve"> element.</w:t>
      </w:r>
    </w:p>
    <w:p w:rsidR="00E53A2C" w:rsidRDefault="00E53A2C">
      <w:pPr>
        <w:pStyle w:val="Standard"/>
        <w:rPr>
          <w:lang w:val="en-US"/>
        </w:rPr>
      </w:pPr>
      <w:r>
        <w:rPr>
          <w:lang w:val="en-US"/>
        </w:rPr>
        <w:t xml:space="preserve">If the first array entry of the </w:t>
      </w:r>
      <w:r w:rsidRPr="003F02C0">
        <w:rPr>
          <w:rStyle w:val="inlinecode"/>
          <w:lang w:val="en-US"/>
        </w:rPr>
        <w:t>portletNames</w:t>
      </w:r>
      <w:r>
        <w:rPr>
          <w:lang w:val="en-US"/>
        </w:rPr>
        <w:t xml:space="preserve"> annotat</w:t>
      </w:r>
      <w:r w:rsidR="002A201B">
        <w:rPr>
          <w:lang w:val="en-US"/>
        </w:rPr>
        <w:t>ion element contains the reserved</w:t>
      </w:r>
      <w:r>
        <w:rPr>
          <w:lang w:val="en-US"/>
        </w:rPr>
        <w:t xml:space="preserve"> string </w:t>
      </w:r>
      <w:r w:rsidR="004E7875">
        <w:rPr>
          <w:rStyle w:val="inlinecode"/>
          <w:lang w:val="en-US"/>
        </w:rPr>
        <w:t>"</w:t>
      </w:r>
      <w:r w:rsidRPr="003F02C0">
        <w:rPr>
          <w:rStyle w:val="inlinecode"/>
          <w:lang w:val="en-US"/>
        </w:rPr>
        <w:t>*</w:t>
      </w:r>
      <w:r w:rsidR="004E7875">
        <w:rPr>
          <w:rStyle w:val="inlinecode"/>
          <w:lang w:val="en-US"/>
        </w:rPr>
        <w:t>"</w:t>
      </w:r>
      <w:r>
        <w:rPr>
          <w:lang w:val="en-US"/>
        </w:rPr>
        <w:t>, the annotated method must be invoked for all portlets defined in the portlet application.</w:t>
      </w:r>
    </w:p>
    <w:p w:rsidR="002A201B" w:rsidRDefault="00D37BF8">
      <w:pPr>
        <w:pStyle w:val="Standard"/>
        <w:rPr>
          <w:lang w:val="en-US"/>
        </w:rPr>
      </w:pPr>
      <w:r>
        <w:rPr>
          <w:lang w:val="en-US"/>
        </w:rPr>
        <w:lastRenderedPageBreak/>
        <w:t xml:space="preserve">Use of one of the portlet method annotations </w:t>
      </w:r>
      <w:r w:rsidRPr="006C1AA1">
        <w:rPr>
          <w:rStyle w:val="inlinecode"/>
          <w:lang w:val="en-US"/>
        </w:rPr>
        <w:t>@RenderMethod</w:t>
      </w:r>
      <w:r>
        <w:rPr>
          <w:lang w:val="en-US"/>
        </w:rPr>
        <w:t xml:space="preserve">, </w:t>
      </w:r>
      <w:r w:rsidRPr="006C1AA1">
        <w:rPr>
          <w:rStyle w:val="inlinecode"/>
          <w:lang w:val="en-US"/>
        </w:rPr>
        <w:t>@HeaderMethod</w:t>
      </w:r>
      <w:r>
        <w:rPr>
          <w:lang w:val="en-US"/>
        </w:rPr>
        <w:t xml:space="preserve">, or </w:t>
      </w:r>
      <w:r w:rsidRPr="006C1AA1">
        <w:rPr>
          <w:rStyle w:val="inlinecode"/>
          <w:lang w:val="en-US"/>
        </w:rPr>
        <w:t>@ServeResourceMethod</w:t>
      </w:r>
      <w:r>
        <w:rPr>
          <w:lang w:val="en-US"/>
        </w:rPr>
        <w:t xml:space="preserve"> can define a portlet. </w:t>
      </w:r>
      <w:r w:rsidR="002A201B">
        <w:rPr>
          <w:lang w:val="en-US"/>
        </w:rPr>
        <w:t xml:space="preserve">The portlet container must register and make available for portal use all portlets whose names are defined in these </w:t>
      </w:r>
      <w:r>
        <w:rPr>
          <w:lang w:val="en-US"/>
        </w:rPr>
        <w:t>annotations</w:t>
      </w:r>
      <w:r w:rsidR="002A201B">
        <w:rPr>
          <w:lang w:val="en-US"/>
        </w:rPr>
        <w:t xml:space="preserve">. However, the reserved string </w:t>
      </w:r>
      <w:r w:rsidR="004E7875">
        <w:rPr>
          <w:rStyle w:val="inlinecode"/>
          <w:lang w:val="en-US"/>
        </w:rPr>
        <w:t>"</w:t>
      </w:r>
      <w:r w:rsidR="00736CD0" w:rsidRPr="006E5514">
        <w:rPr>
          <w:rStyle w:val="inlinecode"/>
          <w:lang w:val="en-US"/>
        </w:rPr>
        <w:t>*</w:t>
      </w:r>
      <w:r w:rsidR="004E7875">
        <w:rPr>
          <w:rStyle w:val="inlinecode"/>
          <w:lang w:val="en-US"/>
        </w:rPr>
        <w:t>"</w:t>
      </w:r>
      <w:r>
        <w:rPr>
          <w:rStyle w:val="inlinecode"/>
          <w:lang w:val="en-US"/>
        </w:rPr>
        <w:t xml:space="preserve"> </w:t>
      </w:r>
      <w:r w:rsidRPr="006C1AA1">
        <w:rPr>
          <w:lang w:val="en-US"/>
        </w:rPr>
        <w:t>as a portlet name</w:t>
      </w:r>
      <w:r w:rsidR="002A201B">
        <w:rPr>
          <w:lang w:val="en-US"/>
        </w:rPr>
        <w:t xml:space="preserve"> does not define a portlet.</w:t>
      </w:r>
    </w:p>
    <w:p w:rsidR="00E84FEC" w:rsidRDefault="00E84FEC">
      <w:pPr>
        <w:pStyle w:val="Standard"/>
        <w:rPr>
          <w:lang w:val="en-US"/>
        </w:rPr>
      </w:pPr>
      <w:r>
        <w:rPr>
          <w:lang w:val="en-US"/>
        </w:rPr>
        <w:t>Each portlet method annotation supports a method that accepts the native request and response types as arguments. Some portlet method annotations offer simplified method signatures. If the portlet uses a simplified method signature, it can obtain the request and response objects along with related portlet artifacts through the dependency injection mechanism.</w:t>
      </w:r>
      <w:r w:rsidR="00736CD0">
        <w:rPr>
          <w:lang w:val="en-US"/>
        </w:rPr>
        <w:t xml:space="preserve"> See Section </w:t>
      </w:r>
      <w:r w:rsidR="00736CD0">
        <w:rPr>
          <w:lang w:val="en-US"/>
        </w:rPr>
        <w:fldChar w:fldCharType="begin"/>
      </w:r>
      <w:r w:rsidR="00736CD0">
        <w:rPr>
          <w:lang w:val="en-US"/>
        </w:rPr>
        <w:instrText xml:space="preserve"> REF _Ref430322885 \w \h </w:instrText>
      </w:r>
      <w:r w:rsidR="00736CD0">
        <w:rPr>
          <w:lang w:val="en-US"/>
        </w:rPr>
      </w:r>
      <w:r w:rsidR="00736CD0">
        <w:rPr>
          <w:lang w:val="en-US"/>
        </w:rPr>
        <w:fldChar w:fldCharType="separate"/>
      </w:r>
      <w:r w:rsidR="003B17E8">
        <w:rPr>
          <w:lang w:val="en-US"/>
        </w:rPr>
        <w:t>20.3</w:t>
      </w:r>
      <w:r w:rsidR="00736CD0">
        <w:rPr>
          <w:lang w:val="en-US"/>
        </w:rPr>
        <w:fldChar w:fldCharType="end"/>
      </w:r>
      <w:r w:rsidR="00736CD0">
        <w:rPr>
          <w:lang w:val="en-US"/>
        </w:rPr>
        <w:t xml:space="preserve"> </w:t>
      </w:r>
      <w:r w:rsidR="00736CD0">
        <w:rPr>
          <w:lang w:val="en-US"/>
        </w:rPr>
        <w:fldChar w:fldCharType="begin"/>
      </w:r>
      <w:r w:rsidR="00736CD0">
        <w:rPr>
          <w:lang w:val="en-US"/>
        </w:rPr>
        <w:instrText xml:space="preserve"> REF _Ref430322890 \h </w:instrText>
      </w:r>
      <w:r w:rsidR="00736CD0">
        <w:rPr>
          <w:lang w:val="en-US"/>
        </w:rPr>
      </w:r>
      <w:r w:rsidR="00736CD0">
        <w:rPr>
          <w:lang w:val="en-US"/>
        </w:rPr>
        <w:fldChar w:fldCharType="separate"/>
      </w:r>
      <w:r w:rsidR="003B17E8" w:rsidRPr="003B17E8">
        <w:rPr>
          <w:lang w:val="en-US"/>
        </w:rPr>
        <w:t>Portlet Predefined Beans</w:t>
      </w:r>
      <w:r w:rsidR="00736CD0">
        <w:rPr>
          <w:lang w:val="en-US"/>
        </w:rPr>
        <w:fldChar w:fldCharType="end"/>
      </w:r>
      <w:r w:rsidR="00736CD0">
        <w:rPr>
          <w:lang w:val="en-US"/>
        </w:rPr>
        <w:t xml:space="preserve"> on page </w:t>
      </w:r>
      <w:r w:rsidR="00736CD0">
        <w:rPr>
          <w:lang w:val="en-US"/>
        </w:rPr>
        <w:fldChar w:fldCharType="begin"/>
      </w:r>
      <w:r w:rsidR="00736CD0">
        <w:rPr>
          <w:lang w:val="en-US"/>
        </w:rPr>
        <w:instrText xml:space="preserve"> PAGEREF _Ref430322903 \h </w:instrText>
      </w:r>
      <w:r w:rsidR="00736CD0">
        <w:rPr>
          <w:lang w:val="en-US"/>
        </w:rPr>
      </w:r>
      <w:r w:rsidR="00736CD0">
        <w:rPr>
          <w:lang w:val="en-US"/>
        </w:rPr>
        <w:fldChar w:fldCharType="separate"/>
      </w:r>
      <w:r w:rsidR="003B17E8">
        <w:rPr>
          <w:noProof/>
          <w:lang w:val="en-US"/>
        </w:rPr>
        <w:t>121</w:t>
      </w:r>
      <w:r w:rsidR="00736CD0">
        <w:rPr>
          <w:lang w:val="en-US"/>
        </w:rPr>
        <w:fldChar w:fldCharType="end"/>
      </w:r>
      <w:r w:rsidR="00736CD0">
        <w:rPr>
          <w:lang w:val="en-US"/>
        </w:rPr>
        <w:t xml:space="preserve"> </w:t>
      </w:r>
      <w:r w:rsidR="00F60309">
        <w:rPr>
          <w:lang w:val="en-US"/>
        </w:rPr>
        <w:t>for a list of injectable portlet artifacts.</w:t>
      </w:r>
    </w:p>
    <w:p w:rsidR="007078BF" w:rsidRDefault="007078BF">
      <w:pPr>
        <w:pStyle w:val="Standard"/>
        <w:rPr>
          <w:lang w:val="en-US"/>
        </w:rPr>
      </w:pPr>
      <w:r>
        <w:rPr>
          <w:lang w:val="en-US"/>
        </w:rPr>
        <w:t xml:space="preserve">Annotated methods participating in the extended annotation-based dispatching mechanism need only declare a </w:t>
      </w:r>
      <w:r w:rsidRPr="0063745B">
        <w:rPr>
          <w:rStyle w:val="inlinecode"/>
          <w:lang w:val="en-US"/>
        </w:rPr>
        <w:t>throws</w:t>
      </w:r>
      <w:r>
        <w:rPr>
          <w:lang w:val="en-US"/>
        </w:rPr>
        <w:t xml:space="preserve"> clause for exceptions that the method actually throws. If the method does not throw a checked exception, no </w:t>
      </w:r>
      <w:r w:rsidRPr="0063745B">
        <w:rPr>
          <w:rStyle w:val="inlinecode"/>
          <w:lang w:val="en-US"/>
        </w:rPr>
        <w:t>throws</w:t>
      </w:r>
      <w:r>
        <w:rPr>
          <w:lang w:val="en-US"/>
        </w:rPr>
        <w:t xml:space="preserve"> clause is required. However, if a </w:t>
      </w:r>
      <w:r w:rsidRPr="0063745B">
        <w:rPr>
          <w:rStyle w:val="inlinecode"/>
          <w:lang w:val="en-US"/>
        </w:rPr>
        <w:t>throws</w:t>
      </w:r>
      <w:r>
        <w:rPr>
          <w:lang w:val="en-US"/>
        </w:rPr>
        <w:t xml:space="preserve"> clause is present, the declared checked exceptions must be of type </w:t>
      </w:r>
      <w:r w:rsidRPr="0063745B">
        <w:rPr>
          <w:rStyle w:val="inlinecode"/>
          <w:lang w:val="en-US"/>
        </w:rPr>
        <w:t>PortletException</w:t>
      </w:r>
      <w:r>
        <w:rPr>
          <w:lang w:val="en-US"/>
        </w:rPr>
        <w:t xml:space="preserve"> or </w:t>
      </w:r>
      <w:r w:rsidRPr="0063745B">
        <w:rPr>
          <w:rStyle w:val="inlinecode"/>
          <w:lang w:val="en-US"/>
        </w:rPr>
        <w:t>IOException</w:t>
      </w:r>
      <w:r>
        <w:rPr>
          <w:lang w:val="en-US"/>
        </w:rPr>
        <w:t>. If the annotated method declares any other type of checked exception in the throws clause, the portlet container must not place the portlet in service.</w:t>
      </w:r>
    </w:p>
    <w:p w:rsidR="00326C73" w:rsidRDefault="00326C73">
      <w:pPr>
        <w:pStyle w:val="Standard"/>
        <w:rPr>
          <w:lang w:val="en-US"/>
        </w:rPr>
      </w:pPr>
      <w:r>
        <w:rPr>
          <w:lang w:val="en-US"/>
        </w:rPr>
        <w:t xml:space="preserve">The method annotations </w:t>
      </w:r>
      <w:r w:rsidRPr="004F4453">
        <w:rPr>
          <w:rStyle w:val="inlinecode"/>
          <w:lang w:val="en-US"/>
        </w:rPr>
        <w:t>@RenderMethod</w:t>
      </w:r>
      <w:r>
        <w:rPr>
          <w:lang w:val="en-US"/>
        </w:rPr>
        <w:t xml:space="preserve">, </w:t>
      </w:r>
      <w:r w:rsidRPr="004F4453">
        <w:rPr>
          <w:rStyle w:val="inlinecode"/>
          <w:lang w:val="en-US"/>
        </w:rPr>
        <w:t>@HeaderMethod</w:t>
      </w:r>
      <w:r>
        <w:rPr>
          <w:lang w:val="en-US"/>
        </w:rPr>
        <w:t xml:space="preserve">, </w:t>
      </w:r>
      <w:r w:rsidRPr="004F4453">
        <w:rPr>
          <w:rStyle w:val="inlinecode"/>
          <w:lang w:val="en-US"/>
        </w:rPr>
        <w:t>@ServeResourceMethod</w:t>
      </w:r>
      <w:r>
        <w:rPr>
          <w:lang w:val="en-US"/>
        </w:rPr>
        <w:t xml:space="preserve">, </w:t>
      </w:r>
      <w:r w:rsidRPr="004F4453">
        <w:rPr>
          <w:rStyle w:val="inlinecode"/>
          <w:lang w:val="en-US"/>
        </w:rPr>
        <w:t>@ActionMethod</w:t>
      </w:r>
      <w:r>
        <w:rPr>
          <w:lang w:val="en-US"/>
        </w:rPr>
        <w:t xml:space="preserve">, and </w:t>
      </w:r>
      <w:r w:rsidRPr="004F4453">
        <w:rPr>
          <w:rStyle w:val="inlinecode"/>
          <w:lang w:val="en-US"/>
        </w:rPr>
        <w:t>@EventMethod</w:t>
      </w:r>
      <w:r>
        <w:rPr>
          <w:lang w:val="en-US"/>
        </w:rPr>
        <w:t xml:space="preserve"> can be applied to </w:t>
      </w:r>
      <w:r w:rsidR="006B27C6">
        <w:rPr>
          <w:lang w:val="en-US"/>
        </w:rPr>
        <w:t xml:space="preserve">methods within a class that extends the </w:t>
      </w:r>
      <w:r w:rsidR="006B27C6" w:rsidRPr="004F4453">
        <w:rPr>
          <w:rStyle w:val="inlinecode"/>
          <w:lang w:val="en-US"/>
        </w:rPr>
        <w:t>Portlet</w:t>
      </w:r>
      <w:r w:rsidR="006B27C6">
        <w:rPr>
          <w:lang w:val="en-US"/>
        </w:rPr>
        <w:t xml:space="preserve"> interface and is configured as a portlet class. This can be useful when the portlet requires multiple render methods, for example. If this is done, then the portlet container must assure that the annotated methods execute against the same single instance of the portlet class that the container instantiates for the portlet class methods.</w:t>
      </w:r>
    </w:p>
    <w:p w:rsidR="006B27C6" w:rsidRDefault="006B27C6">
      <w:pPr>
        <w:pStyle w:val="Standard"/>
        <w:rPr>
          <w:lang w:val="en-US"/>
        </w:rPr>
      </w:pPr>
      <w:r>
        <w:rPr>
          <w:lang w:val="en-US"/>
        </w:rPr>
        <w:t>If the method annotations are applied to methods of a class that does not extend the Portlet interface, then the portlet container should execute the methods against class instances according to CDI container rules.</w:t>
      </w:r>
    </w:p>
    <w:p w:rsidR="00F45429" w:rsidRDefault="00F45429">
      <w:pPr>
        <w:pStyle w:val="Standard"/>
        <w:rPr>
          <w:lang w:val="en-US"/>
        </w:rPr>
      </w:pPr>
      <w:r>
        <w:rPr>
          <w:lang w:val="en-US"/>
        </w:rPr>
        <w:t xml:space="preserve">The </w:t>
      </w:r>
      <w:r w:rsidR="002A7327">
        <w:rPr>
          <w:lang w:val="en-US"/>
        </w:rPr>
        <w:t>following sections describe how the portlet container dispatches requests to the annotated portlet lifecycle methods.</w:t>
      </w:r>
    </w:p>
    <w:p w:rsidR="00DB57A0" w:rsidRDefault="008C1223" w:rsidP="00DB57A0">
      <w:pPr>
        <w:pStyle w:val="Heading3"/>
      </w:pPr>
      <w:bookmarkStart w:id="257" w:name="_Toc468260990"/>
      <w:r>
        <w:t>Initialization and Destruction</w:t>
      </w:r>
      <w:bookmarkEnd w:id="257"/>
    </w:p>
    <w:p w:rsidR="00DC21FB" w:rsidRPr="00DC21FB" w:rsidRDefault="00DC21FB" w:rsidP="00DC21FB">
      <w:pPr>
        <w:pStyle w:val="Standard"/>
        <w:rPr>
          <w:lang w:val="en-US"/>
        </w:rPr>
      </w:pPr>
      <w:r w:rsidRPr="00DC21FB">
        <w:rPr>
          <w:lang w:val="en-US"/>
        </w:rPr>
        <w:t>The</w:t>
      </w:r>
      <w:r>
        <w:rPr>
          <w:lang w:val="en-US"/>
        </w:rPr>
        <w:t xml:space="preserve"> </w:t>
      </w:r>
      <w:r w:rsidRPr="00514951">
        <w:rPr>
          <w:rStyle w:val="inlinecode"/>
          <w:lang w:val="en-US"/>
        </w:rPr>
        <w:t>@InitMethod</w:t>
      </w:r>
      <w:r>
        <w:rPr>
          <w:lang w:val="en-US"/>
        </w:rPr>
        <w:t xml:space="preserve"> annotation d</w:t>
      </w:r>
      <w:r w:rsidRPr="00DC21FB">
        <w:rPr>
          <w:lang w:val="en-US"/>
        </w:rPr>
        <w:t xml:space="preserve">esignates a method corresponding to the </w:t>
      </w:r>
      <w:r w:rsidRPr="00514951">
        <w:rPr>
          <w:rStyle w:val="inlinecode"/>
          <w:lang w:val="en-US"/>
        </w:rPr>
        <w:t>Portlet</w:t>
      </w:r>
      <w:r>
        <w:rPr>
          <w:lang w:val="en-US"/>
        </w:rPr>
        <w:t xml:space="preserve"> interface</w:t>
      </w:r>
      <w:r w:rsidRPr="00DC21FB">
        <w:rPr>
          <w:lang w:val="en-US"/>
        </w:rPr>
        <w:t xml:space="preserve"> </w:t>
      </w:r>
      <w:r w:rsidRPr="00514951">
        <w:rPr>
          <w:rStyle w:val="inlinecode"/>
          <w:lang w:val="en-US"/>
        </w:rPr>
        <w:t>init</w:t>
      </w:r>
      <w:r w:rsidRPr="00DC21FB">
        <w:rPr>
          <w:lang w:val="en-US"/>
        </w:rPr>
        <w:t xml:space="preserve"> method. </w:t>
      </w:r>
      <w:r>
        <w:rPr>
          <w:lang w:val="en-US"/>
        </w:rPr>
        <w:t xml:space="preserve">The annotation defines a single </w:t>
      </w:r>
      <w:r w:rsidRPr="00514951">
        <w:rPr>
          <w:rStyle w:val="inlinecode"/>
          <w:lang w:val="en-US"/>
        </w:rPr>
        <w:t>String</w:t>
      </w:r>
      <w:r>
        <w:rPr>
          <w:lang w:val="en-US"/>
        </w:rPr>
        <w:t xml:space="preserve"> attribute representing the portlet name. </w:t>
      </w:r>
      <w:r w:rsidRPr="00DC21FB">
        <w:rPr>
          <w:lang w:val="en-US"/>
        </w:rPr>
        <w:t xml:space="preserve">The annotated method must have the following signature: </w:t>
      </w:r>
    </w:p>
    <w:p w:rsidR="00DC21FB" w:rsidRPr="00DC21FB" w:rsidRDefault="00DC21FB" w:rsidP="00DC21FB">
      <w:pPr>
        <w:pStyle w:val="CodeXMP"/>
        <w:rPr>
          <w:rFonts w:ascii="Times New Roman" w:hAnsi="Times New Roman" w:cs="Times New Roman"/>
          <w:sz w:val="24"/>
          <w:szCs w:val="24"/>
        </w:rPr>
      </w:pPr>
      <w:r w:rsidRPr="00DC21FB">
        <w:t>public void &lt;methodName&gt;(PortletConfig) throws PortletException</w:t>
      </w:r>
      <w:r w:rsidRPr="00DC21FB">
        <w:rPr>
          <w:rFonts w:ascii="Times New Roman" w:hAnsi="Times New Roman" w:cs="Times New Roman"/>
          <w:sz w:val="24"/>
          <w:szCs w:val="24"/>
        </w:rPr>
        <w:t xml:space="preserve"> </w:t>
      </w:r>
    </w:p>
    <w:p w:rsidR="00DC21FB" w:rsidRPr="00514951" w:rsidRDefault="00DC21FB" w:rsidP="00DC21FB">
      <w:pPr>
        <w:pStyle w:val="Standard"/>
        <w:rPr>
          <w:lang w:val="en-US"/>
        </w:rPr>
      </w:pPr>
      <w:r w:rsidRPr="00514951">
        <w:rPr>
          <w:lang w:val="en-US"/>
        </w:rPr>
        <w:t xml:space="preserve">where the method name can be freely selected. </w:t>
      </w:r>
    </w:p>
    <w:p w:rsidR="00DC21FB" w:rsidRPr="00D16570" w:rsidRDefault="00DC21FB" w:rsidP="00DC21FB">
      <w:pPr>
        <w:pStyle w:val="Standard"/>
        <w:rPr>
          <w:rFonts w:eastAsia="Times New Roman" w:cs="Times New Roman"/>
          <w:lang w:val="en-US"/>
        </w:rPr>
      </w:pPr>
      <w:r w:rsidRPr="00DC21FB">
        <w:rPr>
          <w:lang w:val="en-US"/>
        </w:rPr>
        <w:t>The portlet container</w:t>
      </w:r>
      <w:r>
        <w:rPr>
          <w:lang w:val="en-US"/>
        </w:rPr>
        <w:t xml:space="preserve"> calls the annotated method</w:t>
      </w:r>
      <w:r w:rsidRPr="00DC21FB">
        <w:rPr>
          <w:lang w:val="en-US"/>
        </w:rPr>
        <w:t xml:space="preserve"> to initialize the portlet when it is being placed into service. </w:t>
      </w:r>
      <w:r w:rsidRPr="00DC21FB">
        <w:rPr>
          <w:rFonts w:eastAsia="Times New Roman" w:cs="Times New Roman"/>
          <w:lang w:val="en-US"/>
        </w:rPr>
        <w:t xml:space="preserve">The portlet container calls the </w:t>
      </w:r>
      <w:r w:rsidRPr="00DC21FB">
        <w:rPr>
          <w:rFonts w:ascii="Courier New" w:eastAsia="Times New Roman" w:hAnsi="Courier New" w:cs="Courier New"/>
          <w:sz w:val="20"/>
          <w:szCs w:val="20"/>
          <w:lang w:val="en-US"/>
        </w:rPr>
        <w:t>init</w:t>
      </w:r>
      <w:r w:rsidRPr="00DC21FB">
        <w:rPr>
          <w:rFonts w:eastAsia="Times New Roman" w:cs="Times New Roman"/>
          <w:lang w:val="en-US"/>
        </w:rPr>
        <w:t xml:space="preserve"> method exactly once after instantiating the portlet</w:t>
      </w:r>
      <w:r w:rsidR="00325AFC">
        <w:rPr>
          <w:rFonts w:eastAsia="Times New Roman" w:cs="Times New Roman"/>
          <w:lang w:val="en-US"/>
        </w:rPr>
        <w:t xml:space="preserve"> but before request processing begins</w:t>
      </w:r>
      <w:r>
        <w:rPr>
          <w:rFonts w:eastAsia="Times New Roman" w:cs="Times New Roman"/>
          <w:lang w:val="en-US"/>
        </w:rPr>
        <w:t>, regardless of the scope of the bean in which the annotated method is located</w:t>
      </w:r>
      <w:r w:rsidRPr="00DC21FB">
        <w:rPr>
          <w:rFonts w:eastAsia="Times New Roman" w:cs="Times New Roman"/>
          <w:lang w:val="en-US"/>
        </w:rPr>
        <w:t>.</w:t>
      </w:r>
      <w:r w:rsidR="00D16570">
        <w:rPr>
          <w:rFonts w:eastAsia="Times New Roman" w:cs="Times New Roman"/>
          <w:lang w:val="en-US"/>
        </w:rPr>
        <w:t xml:space="preserve"> It is recommended that the method be placed in an </w:t>
      </w:r>
      <w:r w:rsidR="00D16570" w:rsidRPr="00D16570">
        <w:rPr>
          <w:rStyle w:val="inlinecode"/>
          <w:lang w:val="en-US"/>
        </w:rPr>
        <w:t>@ApplicationScoped</w:t>
      </w:r>
      <w:r w:rsidR="00D16570">
        <w:rPr>
          <w:rFonts w:eastAsia="Times New Roman" w:cs="Times New Roman"/>
          <w:lang w:val="en-US"/>
        </w:rPr>
        <w:t xml:space="preserve"> or a </w:t>
      </w:r>
      <w:r w:rsidR="00D16570" w:rsidRPr="00D16570">
        <w:rPr>
          <w:rStyle w:val="inlinecode"/>
          <w:lang w:val="en-US"/>
        </w:rPr>
        <w:t>@Dependent</w:t>
      </w:r>
      <w:r w:rsidR="00D16570" w:rsidRPr="00514951">
        <w:rPr>
          <w:lang w:val="en-US"/>
        </w:rPr>
        <w:t>-scoped</w:t>
      </w:r>
      <w:r w:rsidR="00D16570">
        <w:rPr>
          <w:rFonts w:eastAsia="Times New Roman" w:cs="Times New Roman"/>
          <w:lang w:val="en-US"/>
        </w:rPr>
        <w:t xml:space="preserve"> bean.</w:t>
      </w:r>
      <w:r w:rsidRPr="00DC21FB">
        <w:rPr>
          <w:rFonts w:eastAsia="Times New Roman" w:cs="Times New Roman"/>
          <w:lang w:val="en-US"/>
        </w:rPr>
        <w:t xml:space="preserve"> </w:t>
      </w:r>
      <w:r w:rsidR="00D16570">
        <w:rPr>
          <w:rFonts w:eastAsia="Times New Roman" w:cs="Times New Roman"/>
          <w:lang w:val="en-US"/>
        </w:rPr>
        <w:t xml:space="preserve">The initialization </w:t>
      </w:r>
      <w:r w:rsidRPr="00D16570">
        <w:rPr>
          <w:rFonts w:eastAsia="Times New Roman" w:cs="Times New Roman"/>
          <w:lang w:val="en-US"/>
        </w:rPr>
        <w:t xml:space="preserve">method must complete successfully before the portlet can receive any requests. </w:t>
      </w:r>
    </w:p>
    <w:p w:rsidR="00DC21FB" w:rsidRPr="00DC21FB" w:rsidRDefault="00DC21FB" w:rsidP="00DC21FB">
      <w:pPr>
        <w:pStyle w:val="Standard"/>
        <w:rPr>
          <w:rFonts w:eastAsia="Times New Roman" w:cs="Times New Roman"/>
          <w:lang w:val="en-US"/>
        </w:rPr>
      </w:pPr>
      <w:r w:rsidRPr="00DC21FB">
        <w:rPr>
          <w:lang w:val="en-US"/>
        </w:rPr>
        <w:t xml:space="preserve">The portlet container cannot place the portlet into service if </w:t>
      </w:r>
      <w:r w:rsidR="00514951">
        <w:rPr>
          <w:lang w:val="en-US"/>
        </w:rPr>
        <w:t>an annotated</w:t>
      </w:r>
      <w:r w:rsidRPr="00DC21FB">
        <w:rPr>
          <w:lang w:val="en-US"/>
        </w:rPr>
        <w:t xml:space="preserve"> </w:t>
      </w:r>
      <w:r w:rsidRPr="00DC21FB">
        <w:rPr>
          <w:rFonts w:ascii="Courier New" w:hAnsi="Courier New" w:cs="Courier New"/>
          <w:sz w:val="20"/>
          <w:szCs w:val="20"/>
          <w:lang w:val="en-US"/>
        </w:rPr>
        <w:t>init</w:t>
      </w:r>
      <w:r w:rsidRPr="00DC21FB">
        <w:rPr>
          <w:lang w:val="en-US"/>
        </w:rPr>
        <w:t xml:space="preserve"> method t</w:t>
      </w:r>
      <w:r w:rsidRPr="00DC21FB">
        <w:rPr>
          <w:rFonts w:eastAsia="Times New Roman" w:cs="Times New Roman"/>
          <w:lang w:val="en-US"/>
        </w:rPr>
        <w:t xml:space="preserve">hrows a </w:t>
      </w:r>
      <w:r w:rsidRPr="00DC21FB">
        <w:rPr>
          <w:rFonts w:ascii="Courier New" w:eastAsia="Times New Roman" w:hAnsi="Courier New" w:cs="Courier New"/>
          <w:sz w:val="20"/>
          <w:szCs w:val="20"/>
          <w:lang w:val="en-US"/>
        </w:rPr>
        <w:t>PortletException</w:t>
      </w:r>
      <w:r w:rsidRPr="00DC21FB">
        <w:rPr>
          <w:rFonts w:eastAsia="Times New Roman" w:cs="Times New Roman"/>
          <w:lang w:val="en-US"/>
        </w:rPr>
        <w:t xml:space="preserve"> </w:t>
      </w:r>
      <w:r>
        <w:rPr>
          <w:rFonts w:eastAsia="Times New Roman" w:cs="Times New Roman"/>
          <w:lang w:val="en-US"/>
        </w:rPr>
        <w:t>or d</w:t>
      </w:r>
      <w:r w:rsidRPr="00DC21FB">
        <w:rPr>
          <w:rFonts w:eastAsia="Times New Roman" w:cs="Times New Roman"/>
          <w:lang w:val="en-US"/>
        </w:rPr>
        <w:t xml:space="preserve">oes not return within a time period defined by the portlet container. </w:t>
      </w:r>
      <w:r w:rsidR="00514951">
        <w:rPr>
          <w:rFonts w:eastAsia="Times New Roman" w:cs="Times New Roman"/>
          <w:lang w:val="en-US"/>
        </w:rPr>
        <w:t xml:space="preserve">A portlet may optionally have a single </w:t>
      </w:r>
      <w:r w:rsidR="00514951" w:rsidRPr="00514951">
        <w:rPr>
          <w:rStyle w:val="inlinecode"/>
          <w:lang w:val="en-US"/>
        </w:rPr>
        <w:t>init</w:t>
      </w:r>
      <w:r w:rsidR="00514951">
        <w:rPr>
          <w:rFonts w:eastAsia="Times New Roman" w:cs="Times New Roman"/>
          <w:lang w:val="en-US"/>
        </w:rPr>
        <w:t xml:space="preserve"> method.</w:t>
      </w:r>
    </w:p>
    <w:p w:rsidR="00325AFC" w:rsidRPr="00325AFC" w:rsidRDefault="00325AFC" w:rsidP="00325AFC">
      <w:pPr>
        <w:pStyle w:val="Standard"/>
        <w:rPr>
          <w:lang w:val="en-US"/>
        </w:rPr>
      </w:pPr>
      <w:r w:rsidRPr="00DC21FB">
        <w:rPr>
          <w:lang w:val="en-US"/>
        </w:rPr>
        <w:t>The</w:t>
      </w:r>
      <w:r>
        <w:rPr>
          <w:lang w:val="en-US"/>
        </w:rPr>
        <w:t xml:space="preserve"> </w:t>
      </w:r>
      <w:r w:rsidRPr="00325AFC">
        <w:rPr>
          <w:rStyle w:val="inlinecode"/>
          <w:lang w:val="en-US"/>
        </w:rPr>
        <w:t>@DestroyMethod</w:t>
      </w:r>
      <w:r>
        <w:rPr>
          <w:lang w:val="en-US"/>
        </w:rPr>
        <w:t xml:space="preserve"> annotation d</w:t>
      </w:r>
      <w:r w:rsidRPr="00325AFC">
        <w:rPr>
          <w:lang w:val="en-US"/>
        </w:rPr>
        <w:t xml:space="preserve">esignates a method corresponding to </w:t>
      </w:r>
      <w:r w:rsidRPr="00DC21FB">
        <w:rPr>
          <w:lang w:val="en-US"/>
        </w:rPr>
        <w:t xml:space="preserve">the </w:t>
      </w:r>
      <w:r w:rsidRPr="00325AFC">
        <w:rPr>
          <w:rStyle w:val="inlinecode"/>
          <w:lang w:val="en-US"/>
        </w:rPr>
        <w:t>Portlet</w:t>
      </w:r>
      <w:r>
        <w:rPr>
          <w:lang w:val="en-US"/>
        </w:rPr>
        <w:t xml:space="preserve"> interface</w:t>
      </w:r>
      <w:r w:rsidRPr="00DC21FB">
        <w:rPr>
          <w:lang w:val="en-US"/>
        </w:rPr>
        <w:t xml:space="preserve"> </w:t>
      </w:r>
      <w:r w:rsidRPr="00325AFC">
        <w:rPr>
          <w:rStyle w:val="inlinecode"/>
          <w:lang w:val="en-US"/>
        </w:rPr>
        <w:t>destroy</w:t>
      </w:r>
      <w:r w:rsidRPr="00325AFC">
        <w:rPr>
          <w:lang w:val="en-US"/>
        </w:rPr>
        <w:t xml:space="preserve"> method. </w:t>
      </w:r>
      <w:r>
        <w:rPr>
          <w:lang w:val="en-US"/>
        </w:rPr>
        <w:t xml:space="preserve">The annotation defines a single </w:t>
      </w:r>
      <w:r w:rsidRPr="00325AFC">
        <w:rPr>
          <w:rStyle w:val="inlinecode"/>
          <w:lang w:val="en-US"/>
        </w:rPr>
        <w:t>String</w:t>
      </w:r>
      <w:r>
        <w:rPr>
          <w:lang w:val="en-US"/>
        </w:rPr>
        <w:t xml:space="preserve"> attribute representing the portlet name. </w:t>
      </w:r>
      <w:r w:rsidRPr="00325AFC">
        <w:rPr>
          <w:lang w:val="en-US"/>
        </w:rPr>
        <w:t xml:space="preserve">The annotated method must have the following signature: </w:t>
      </w:r>
    </w:p>
    <w:p w:rsidR="00325AFC" w:rsidRPr="00325AFC" w:rsidRDefault="00325AFC" w:rsidP="00325AFC">
      <w:pPr>
        <w:pStyle w:val="CodeXMP"/>
      </w:pPr>
      <w:r w:rsidRPr="00325AFC">
        <w:lastRenderedPageBreak/>
        <w:t xml:space="preserve">public void &lt;methodName&gt;() </w:t>
      </w:r>
    </w:p>
    <w:p w:rsidR="00325AFC" w:rsidRPr="00325AFC" w:rsidRDefault="00325AFC" w:rsidP="00325AFC">
      <w:pPr>
        <w:pStyle w:val="Standard"/>
        <w:rPr>
          <w:lang w:val="en-US"/>
        </w:rPr>
      </w:pPr>
      <w:r w:rsidRPr="00325AFC">
        <w:rPr>
          <w:lang w:val="en-US"/>
        </w:rPr>
        <w:t xml:space="preserve">where the method name can be freely selected. </w:t>
      </w:r>
    </w:p>
    <w:p w:rsidR="00325AFC" w:rsidRPr="00514951" w:rsidRDefault="00325AFC" w:rsidP="00325AFC">
      <w:pPr>
        <w:pStyle w:val="Standard"/>
        <w:rPr>
          <w:lang w:val="en-US"/>
        </w:rPr>
      </w:pPr>
      <w:r w:rsidRPr="00514951">
        <w:rPr>
          <w:lang w:val="en-US"/>
        </w:rPr>
        <w:t xml:space="preserve">The portlet container calls the </w:t>
      </w:r>
      <w:r w:rsidRPr="00514951">
        <w:rPr>
          <w:rStyle w:val="inlinecode"/>
          <w:lang w:val="en-US"/>
        </w:rPr>
        <w:t>destroy</w:t>
      </w:r>
      <w:r w:rsidRPr="00514951">
        <w:rPr>
          <w:lang w:val="en-US"/>
        </w:rPr>
        <w:t xml:space="preserve"> method to indicate to a portlet that the portlet is being taken out of service. </w:t>
      </w:r>
    </w:p>
    <w:p w:rsidR="00325AFC" w:rsidRPr="00325AFC" w:rsidRDefault="00325AFC" w:rsidP="00325AFC">
      <w:pPr>
        <w:pStyle w:val="Standard"/>
        <w:rPr>
          <w:lang w:val="en-US"/>
        </w:rPr>
      </w:pPr>
      <w:r w:rsidRPr="00514951">
        <w:rPr>
          <w:lang w:val="en-US"/>
        </w:rPr>
        <w:t xml:space="preserve">Before the portlet container calls the </w:t>
      </w:r>
      <w:r w:rsidRPr="00514951">
        <w:rPr>
          <w:rStyle w:val="inlinecode"/>
          <w:lang w:val="en-US"/>
        </w:rPr>
        <w:t>destroy</w:t>
      </w:r>
      <w:r w:rsidRPr="00514951">
        <w:rPr>
          <w:lang w:val="en-US"/>
        </w:rPr>
        <w:t xml:space="preserve"> method, it should allow any threads that are currently processing requests within the portlet object to complete execution. To avoid waiting forever, the portlet container can optionally wait for a predefined time before destroying the portlet object. </w:t>
      </w:r>
      <w:r>
        <w:rPr>
          <w:rFonts w:eastAsia="Times New Roman" w:cs="Times New Roman"/>
          <w:lang w:val="en-US"/>
        </w:rPr>
        <w:t xml:space="preserve">It is recommended that the method be placed in an </w:t>
      </w:r>
      <w:r w:rsidRPr="00D16570">
        <w:rPr>
          <w:rStyle w:val="inlinecode"/>
          <w:lang w:val="en-US"/>
        </w:rPr>
        <w:t>@ApplicationScoped</w:t>
      </w:r>
      <w:r>
        <w:rPr>
          <w:rFonts w:eastAsia="Times New Roman" w:cs="Times New Roman"/>
          <w:lang w:val="en-US"/>
        </w:rPr>
        <w:t xml:space="preserve"> or a </w:t>
      </w:r>
      <w:r w:rsidRPr="00D16570">
        <w:rPr>
          <w:rStyle w:val="inlinecode"/>
          <w:lang w:val="en-US"/>
        </w:rPr>
        <w:t>@Dependent</w:t>
      </w:r>
      <w:r w:rsidRPr="00325AFC">
        <w:rPr>
          <w:lang w:val="en-US"/>
        </w:rPr>
        <w:t>-scoped</w:t>
      </w:r>
      <w:r>
        <w:rPr>
          <w:rFonts w:eastAsia="Times New Roman" w:cs="Times New Roman"/>
          <w:lang w:val="en-US"/>
        </w:rPr>
        <w:t xml:space="preserve"> bean.</w:t>
      </w:r>
    </w:p>
    <w:p w:rsidR="008C1223" w:rsidRPr="00EE19EA" w:rsidRDefault="00325AFC" w:rsidP="008C1223">
      <w:pPr>
        <w:pStyle w:val="Standard"/>
        <w:rPr>
          <w:lang w:val="en-US"/>
        </w:rPr>
      </w:pPr>
      <w:r w:rsidRPr="00325AFC">
        <w:rPr>
          <w:lang w:val="en-US"/>
        </w:rPr>
        <w:t xml:space="preserve">This method enables the portlet to clean up any resources that it holds (for example, memory, file handles, threads) </w:t>
      </w:r>
      <w:r>
        <w:rPr>
          <w:lang w:val="en-US"/>
        </w:rPr>
        <w:t xml:space="preserve">or to </w:t>
      </w:r>
      <w:r w:rsidRPr="00325AFC">
        <w:rPr>
          <w:lang w:val="en-US"/>
        </w:rPr>
        <w:t xml:space="preserve">make sure that any persistent state is synchronized with the portlet current state in memory. </w:t>
      </w:r>
      <w:r w:rsidR="00514951">
        <w:rPr>
          <w:rFonts w:eastAsia="Times New Roman" w:cs="Times New Roman"/>
          <w:lang w:val="en-US"/>
        </w:rPr>
        <w:t xml:space="preserve">A portlet may optionally have a single </w:t>
      </w:r>
      <w:r w:rsidR="00514951">
        <w:rPr>
          <w:rStyle w:val="inlinecode"/>
          <w:lang w:val="en-US"/>
        </w:rPr>
        <w:t>destroy</w:t>
      </w:r>
      <w:r w:rsidR="00514951">
        <w:rPr>
          <w:rFonts w:eastAsia="Times New Roman" w:cs="Times New Roman"/>
          <w:lang w:val="en-US"/>
        </w:rPr>
        <w:t xml:space="preserve"> method.</w:t>
      </w:r>
    </w:p>
    <w:p w:rsidR="00EA4FC9" w:rsidRPr="0063745B" w:rsidRDefault="002A7327" w:rsidP="0063745B">
      <w:pPr>
        <w:pStyle w:val="Heading3"/>
        <w:rPr>
          <w:lang w:val="en-US"/>
        </w:rPr>
      </w:pPr>
      <w:bookmarkStart w:id="258" w:name="_Toc468260991"/>
      <w:r>
        <w:rPr>
          <w:lang w:val="en-US"/>
        </w:rPr>
        <w:t xml:space="preserve">Annotated </w:t>
      </w:r>
      <w:r w:rsidR="00EA4FC9" w:rsidRPr="0063745B">
        <w:rPr>
          <w:lang w:val="en-US"/>
        </w:rPr>
        <w:t>Action Method Dispatching</w:t>
      </w:r>
      <w:bookmarkEnd w:id="258"/>
    </w:p>
    <w:p w:rsidR="00E84FEC" w:rsidRPr="00E84FEC" w:rsidRDefault="00EA4FC9" w:rsidP="00E84FEC">
      <w:pPr>
        <w:pStyle w:val="Standard"/>
        <w:rPr>
          <w:lang w:val="en-US"/>
        </w:rPr>
      </w:pPr>
      <w:r w:rsidRPr="00EA3D02">
        <w:rPr>
          <w:lang w:val="en-US"/>
        </w:rPr>
        <w:t xml:space="preserve">The </w:t>
      </w:r>
      <w:r>
        <w:rPr>
          <w:rStyle w:val="inlinecode"/>
          <w:lang w:val="en-US"/>
        </w:rPr>
        <w:t>@ActionMethod</w:t>
      </w:r>
      <w:r w:rsidRPr="00EA3D02">
        <w:rPr>
          <w:lang w:val="en-US"/>
        </w:rPr>
        <w:t xml:space="preserve"> annotation </w:t>
      </w:r>
      <w:r>
        <w:rPr>
          <w:lang w:val="en-US"/>
        </w:rPr>
        <w:t>d</w:t>
      </w:r>
      <w:r w:rsidRPr="00EA3D02">
        <w:rPr>
          <w:lang w:val="en-US"/>
        </w:rPr>
        <w:t>esignates a</w:t>
      </w:r>
      <w:r>
        <w:rPr>
          <w:lang w:val="en-US"/>
        </w:rPr>
        <w:t>n action request processing method</w:t>
      </w:r>
      <w:r w:rsidR="00E84FEC">
        <w:rPr>
          <w:lang w:val="en-US"/>
        </w:rPr>
        <w:t xml:space="preserve"> and corresponds to the </w:t>
      </w:r>
      <w:r w:rsidR="00E84FEC" w:rsidRPr="0063745B">
        <w:rPr>
          <w:rStyle w:val="inlinecode"/>
          <w:lang w:val="en-US"/>
        </w:rPr>
        <w:t>Portlet</w:t>
      </w:r>
      <w:r w:rsidR="00E84FEC">
        <w:rPr>
          <w:lang w:val="en-US"/>
        </w:rPr>
        <w:t xml:space="preserve"> interface </w:t>
      </w:r>
      <w:r w:rsidR="00E84FEC" w:rsidRPr="0063745B">
        <w:rPr>
          <w:rStyle w:val="inlinecode"/>
          <w:lang w:val="en-US"/>
        </w:rPr>
        <w:t>processAction</w:t>
      </w:r>
      <w:r w:rsidR="00E84FEC">
        <w:rPr>
          <w:lang w:val="en-US"/>
        </w:rPr>
        <w:t xml:space="preserve"> method. </w:t>
      </w:r>
      <w:r w:rsidR="00E84FEC" w:rsidRPr="00E84FEC">
        <w:rPr>
          <w:lang w:val="en-US"/>
        </w:rPr>
        <w:t>The annotated method must have the following signature:</w:t>
      </w:r>
    </w:p>
    <w:p w:rsidR="00E84FEC" w:rsidRPr="0063745B" w:rsidRDefault="00E84FEC" w:rsidP="0063745B">
      <w:pPr>
        <w:pStyle w:val="CodeXMP"/>
        <w:rPr>
          <w:rStyle w:val="inlinecode"/>
          <w:b/>
        </w:rPr>
      </w:pPr>
      <w:r w:rsidRPr="0063745B">
        <w:rPr>
          <w:rStyle w:val="inlinecode"/>
        </w:rPr>
        <w:t>public void &lt;methodName&gt;(ActionRequest, ActionResponse)</w:t>
      </w:r>
    </w:p>
    <w:p w:rsidR="00EA4FC9" w:rsidRDefault="007078BF" w:rsidP="00E84FEC">
      <w:pPr>
        <w:pStyle w:val="Standard"/>
        <w:rPr>
          <w:lang w:val="en-US"/>
        </w:rPr>
      </w:pPr>
      <w:r>
        <w:rPr>
          <w:lang w:val="en-US"/>
        </w:rPr>
        <w:t>T</w:t>
      </w:r>
      <w:r w:rsidR="00E84FEC" w:rsidRPr="00E84FEC">
        <w:rPr>
          <w:lang w:val="en-US"/>
        </w:rPr>
        <w:t>he method name can be freely selected.</w:t>
      </w:r>
      <w:r w:rsidR="00E84FEC">
        <w:rPr>
          <w:lang w:val="en-US"/>
        </w:rPr>
        <w:t xml:space="preserve"> </w:t>
      </w:r>
    </w:p>
    <w:p w:rsidR="007F2AE1" w:rsidRDefault="007078BF" w:rsidP="00E84FEC">
      <w:pPr>
        <w:pStyle w:val="Standard"/>
        <w:rPr>
          <w:lang w:val="en-US"/>
        </w:rPr>
      </w:pPr>
      <w:r>
        <w:rPr>
          <w:lang w:val="en-US"/>
        </w:rPr>
        <w:t xml:space="preserve">The </w:t>
      </w:r>
      <w:r w:rsidRPr="0063745B">
        <w:rPr>
          <w:rStyle w:val="inlinecode"/>
          <w:lang w:val="en-US"/>
        </w:rPr>
        <w:t>@ActionMethod</w:t>
      </w:r>
      <w:r>
        <w:rPr>
          <w:lang w:val="en-US"/>
        </w:rPr>
        <w:t xml:space="preserve"> annotation </w:t>
      </w:r>
      <w:r w:rsidR="007F2AE1">
        <w:rPr>
          <w:lang w:val="en-US"/>
        </w:rPr>
        <w:t xml:space="preserve">contains an </w:t>
      </w:r>
      <w:r w:rsidR="007F2AE1" w:rsidRPr="0063745B">
        <w:rPr>
          <w:rStyle w:val="inlinecode"/>
          <w:lang w:val="en-US"/>
        </w:rPr>
        <w:t>actionName</w:t>
      </w:r>
      <w:r w:rsidR="007F2AE1">
        <w:rPr>
          <w:lang w:val="en-US"/>
        </w:rPr>
        <w:t xml:space="preserve"> element which is used for more finely-grained request dispatching. </w:t>
      </w:r>
      <w:r>
        <w:rPr>
          <w:lang w:val="en-US"/>
        </w:rPr>
        <w:t xml:space="preserve">A given portlet may define multiple </w:t>
      </w:r>
      <w:r w:rsidRPr="0063745B">
        <w:rPr>
          <w:rStyle w:val="inlinecode"/>
          <w:lang w:val="en-US"/>
        </w:rPr>
        <w:t>@ActionMethod</w:t>
      </w:r>
      <w:r w:rsidR="00FE1266">
        <w:rPr>
          <w:lang w:val="en-US"/>
        </w:rPr>
        <w:t xml:space="preserve"> annotated</w:t>
      </w:r>
      <w:r>
        <w:rPr>
          <w:lang w:val="en-US"/>
        </w:rPr>
        <w:t xml:space="preserve"> methods</w:t>
      </w:r>
      <w:r w:rsidR="007F2AE1">
        <w:rPr>
          <w:lang w:val="en-US"/>
        </w:rPr>
        <w:t xml:space="preserve"> that differ in the value of the </w:t>
      </w:r>
      <w:r w:rsidR="007F2AE1" w:rsidRPr="0063745B">
        <w:rPr>
          <w:rStyle w:val="inlinecode"/>
          <w:lang w:val="en-US"/>
        </w:rPr>
        <w:t>actionName</w:t>
      </w:r>
      <w:r w:rsidR="007F2AE1">
        <w:rPr>
          <w:lang w:val="en-US"/>
        </w:rPr>
        <w:t xml:space="preserve"> element. </w:t>
      </w:r>
      <w:r w:rsidR="000F2F42">
        <w:rPr>
          <w:lang w:val="en-US"/>
        </w:rPr>
        <w:t xml:space="preserve">If the portlet defines more than one </w:t>
      </w:r>
      <w:r w:rsidR="000F2F42" w:rsidRPr="0063745B">
        <w:rPr>
          <w:rStyle w:val="inlinecode"/>
          <w:lang w:val="en-US"/>
        </w:rPr>
        <w:t>@ActionMethod</w:t>
      </w:r>
      <w:r w:rsidR="000F2F42">
        <w:rPr>
          <w:lang w:val="en-US"/>
        </w:rPr>
        <w:t xml:space="preserve"> annotated method with the same value of </w:t>
      </w:r>
      <w:r w:rsidR="000F2F42" w:rsidRPr="0063745B">
        <w:rPr>
          <w:rStyle w:val="inlinecode"/>
          <w:lang w:val="en-US"/>
        </w:rPr>
        <w:t>actionName</w:t>
      </w:r>
      <w:r w:rsidR="000F2F42">
        <w:rPr>
          <w:lang w:val="en-US"/>
        </w:rPr>
        <w:t>, the portlet container must not place the portlet in service.</w:t>
      </w:r>
    </w:p>
    <w:p w:rsidR="000F2F42" w:rsidRDefault="004624B7" w:rsidP="00E84FEC">
      <w:pPr>
        <w:pStyle w:val="Standard"/>
        <w:rPr>
          <w:lang w:val="en-US"/>
        </w:rPr>
      </w:pPr>
      <w:r>
        <w:rPr>
          <w:lang w:val="en-US"/>
        </w:rPr>
        <w:t xml:space="preserve">The portlet container must dispatch </w:t>
      </w:r>
      <w:r w:rsidR="000F2F42">
        <w:rPr>
          <w:lang w:val="en-US"/>
        </w:rPr>
        <w:t xml:space="preserve">the </w:t>
      </w:r>
      <w:r w:rsidR="000F2F42" w:rsidRPr="003F02C0">
        <w:rPr>
          <w:rStyle w:val="inlinecode"/>
          <w:lang w:val="en-US"/>
        </w:rPr>
        <w:t>@ActionMethod</w:t>
      </w:r>
      <w:r w:rsidR="000F2F42">
        <w:rPr>
          <w:lang w:val="en-US"/>
        </w:rPr>
        <w:t xml:space="preserve"> annotated method as follows:</w:t>
      </w:r>
    </w:p>
    <w:p w:rsidR="000F2F42" w:rsidRDefault="007F2AE1" w:rsidP="0063745B">
      <w:pPr>
        <w:pStyle w:val="Standard"/>
        <w:numPr>
          <w:ilvl w:val="0"/>
          <w:numId w:val="26"/>
        </w:numPr>
        <w:rPr>
          <w:lang w:val="en-US"/>
        </w:rPr>
      </w:pPr>
      <w:r>
        <w:rPr>
          <w:lang w:val="en-US"/>
        </w:rPr>
        <w:t xml:space="preserve">When the portlet container receives a request from the client, it must check the value of the action parameter carrying the name </w:t>
      </w:r>
      <w:r w:rsidR="004E7875">
        <w:rPr>
          <w:rStyle w:val="inlinecode"/>
          <w:lang w:val="en-US"/>
        </w:rPr>
        <w:t>"</w:t>
      </w:r>
      <w:r w:rsidRPr="0063745B">
        <w:rPr>
          <w:rStyle w:val="inlinecode"/>
          <w:lang w:val="en-US"/>
        </w:rPr>
        <w:t>javax.portlet.action</w:t>
      </w:r>
      <w:r w:rsidR="004E7875">
        <w:rPr>
          <w:rStyle w:val="inlinecode"/>
          <w:lang w:val="en-US"/>
        </w:rPr>
        <w:t>"</w:t>
      </w:r>
      <w:r>
        <w:rPr>
          <w:lang w:val="en-US"/>
        </w:rPr>
        <w:t xml:space="preserve"> (represented by the </w:t>
      </w:r>
      <w:r w:rsidRPr="0063745B">
        <w:rPr>
          <w:rStyle w:val="inlinecode"/>
          <w:lang w:val="en-US"/>
        </w:rPr>
        <w:t>ActionRequest.ACTION_NAME</w:t>
      </w:r>
      <w:r>
        <w:rPr>
          <w:lang w:val="en-US"/>
        </w:rPr>
        <w:t xml:space="preserve"> string constant). </w:t>
      </w:r>
      <w:r w:rsidR="000F2F42">
        <w:rPr>
          <w:lang w:val="en-US"/>
        </w:rPr>
        <w:t>If a</w:t>
      </w:r>
      <w:r>
        <w:rPr>
          <w:lang w:val="en-US"/>
        </w:rPr>
        <w:t xml:space="preserve"> </w:t>
      </w:r>
      <w:r w:rsidRPr="0063745B">
        <w:rPr>
          <w:rStyle w:val="inlinecode"/>
          <w:lang w:val="en-US"/>
        </w:rPr>
        <w:t>@ActionMethod</w:t>
      </w:r>
      <w:r>
        <w:rPr>
          <w:lang w:val="en-US"/>
        </w:rPr>
        <w:t xml:space="preserve"> annotated method </w:t>
      </w:r>
      <w:r w:rsidR="000F2F42">
        <w:rPr>
          <w:lang w:val="en-US"/>
        </w:rPr>
        <w:t xml:space="preserve">exists </w:t>
      </w:r>
      <w:r>
        <w:rPr>
          <w:lang w:val="en-US"/>
        </w:rPr>
        <w:t xml:space="preserve">whose </w:t>
      </w:r>
      <w:r w:rsidRPr="0063745B">
        <w:rPr>
          <w:rStyle w:val="inlinecode"/>
          <w:lang w:val="en-US"/>
        </w:rPr>
        <w:t>actionName</w:t>
      </w:r>
      <w:r>
        <w:rPr>
          <w:lang w:val="en-US"/>
        </w:rPr>
        <w:t xml:space="preserve"> element matches the parameter value, the portlet container must dispatch the action request to that method. </w:t>
      </w:r>
    </w:p>
    <w:p w:rsidR="000F2F42" w:rsidRDefault="000F2F42" w:rsidP="0063745B">
      <w:pPr>
        <w:pStyle w:val="Standard"/>
        <w:numPr>
          <w:ilvl w:val="0"/>
          <w:numId w:val="26"/>
        </w:numPr>
        <w:rPr>
          <w:lang w:val="en-US"/>
        </w:rPr>
      </w:pPr>
      <w:r>
        <w:rPr>
          <w:lang w:val="en-US"/>
        </w:rPr>
        <w:t xml:space="preserve">If no such method exists, the portlet container must dispatch the request to a </w:t>
      </w:r>
      <w:r w:rsidRPr="0063745B">
        <w:rPr>
          <w:rStyle w:val="inlinecode"/>
          <w:lang w:val="en-US"/>
        </w:rPr>
        <w:t>@ActionMethod</w:t>
      </w:r>
      <w:r>
        <w:rPr>
          <w:lang w:val="en-US"/>
        </w:rPr>
        <w:t xml:space="preserve"> annotated method containing an empty </w:t>
      </w:r>
      <w:r w:rsidRPr="003F02C0">
        <w:rPr>
          <w:rStyle w:val="inlinecode"/>
          <w:lang w:val="en-US"/>
        </w:rPr>
        <w:t>actionName</w:t>
      </w:r>
      <w:r>
        <w:rPr>
          <w:lang w:val="en-US"/>
        </w:rPr>
        <w:t xml:space="preserve"> element (</w:t>
      </w:r>
      <w:r w:rsidR="004E7875">
        <w:rPr>
          <w:lang w:val="en-US"/>
        </w:rPr>
        <w:t>""</w:t>
      </w:r>
      <w:r w:rsidR="004624B7">
        <w:rPr>
          <w:lang w:val="en-US"/>
        </w:rPr>
        <w:t xml:space="preserve">, </w:t>
      </w:r>
      <w:r>
        <w:rPr>
          <w:lang w:val="en-US"/>
        </w:rPr>
        <w:t xml:space="preserve">the default). </w:t>
      </w:r>
    </w:p>
    <w:p w:rsidR="000F2F42" w:rsidRDefault="000F2F42" w:rsidP="0063745B">
      <w:pPr>
        <w:pStyle w:val="Standard"/>
        <w:numPr>
          <w:ilvl w:val="0"/>
          <w:numId w:val="26"/>
        </w:numPr>
        <w:rPr>
          <w:lang w:val="en-US"/>
        </w:rPr>
      </w:pPr>
      <w:r>
        <w:rPr>
          <w:lang w:val="en-US"/>
        </w:rPr>
        <w:t xml:space="preserve">If no method </w:t>
      </w:r>
      <w:r w:rsidR="004624B7">
        <w:rPr>
          <w:lang w:val="en-US"/>
        </w:rPr>
        <w:t xml:space="preserve">is defined </w:t>
      </w:r>
      <w:r>
        <w:rPr>
          <w:lang w:val="en-US"/>
        </w:rPr>
        <w:t xml:space="preserve">whose </w:t>
      </w:r>
      <w:r w:rsidRPr="0063745B">
        <w:rPr>
          <w:rStyle w:val="inlinecode"/>
          <w:lang w:val="en-US"/>
        </w:rPr>
        <w:t>@ActionMethod</w:t>
      </w:r>
      <w:r>
        <w:rPr>
          <w:lang w:val="en-US"/>
        </w:rPr>
        <w:t xml:space="preserve"> </w:t>
      </w:r>
      <w:r w:rsidRPr="0063745B">
        <w:rPr>
          <w:rStyle w:val="inlinecode"/>
          <w:lang w:val="en-US"/>
        </w:rPr>
        <w:t>actionName</w:t>
      </w:r>
      <w:r>
        <w:rPr>
          <w:lang w:val="en-US"/>
        </w:rPr>
        <w:t xml:space="preserve"> element is empty, and if </w:t>
      </w:r>
      <w:r w:rsidR="00AE5A28">
        <w:rPr>
          <w:lang w:val="en-US"/>
        </w:rPr>
        <w:t xml:space="preserve">a </w:t>
      </w:r>
      <w:r>
        <w:rPr>
          <w:lang w:val="en-US"/>
        </w:rPr>
        <w:t xml:space="preserve">portlet class </w:t>
      </w:r>
      <w:r w:rsidR="00192BB3">
        <w:rPr>
          <w:lang w:val="en-US"/>
        </w:rPr>
        <w:t>implement</w:t>
      </w:r>
      <w:r w:rsidR="00AE5A28">
        <w:rPr>
          <w:lang w:val="en-US"/>
        </w:rPr>
        <w:t>ing</w:t>
      </w:r>
      <w:r w:rsidR="00192BB3">
        <w:rPr>
          <w:lang w:val="en-US"/>
        </w:rPr>
        <w:t xml:space="preserve"> the </w:t>
      </w:r>
      <w:r w:rsidR="00192BB3" w:rsidRPr="0063745B">
        <w:rPr>
          <w:rStyle w:val="inlinecode"/>
          <w:lang w:val="en-US"/>
        </w:rPr>
        <w:t>Portlet</w:t>
      </w:r>
      <w:r w:rsidR="00192BB3">
        <w:rPr>
          <w:lang w:val="en-US"/>
        </w:rPr>
        <w:t xml:space="preserve"> interface</w:t>
      </w:r>
      <w:r w:rsidR="00AE5A28">
        <w:rPr>
          <w:lang w:val="en-US"/>
        </w:rPr>
        <w:t xml:space="preserve"> is configured</w:t>
      </w:r>
      <w:r>
        <w:rPr>
          <w:lang w:val="en-US"/>
        </w:rPr>
        <w:t>, then the</w:t>
      </w:r>
      <w:r w:rsidR="004624B7">
        <w:rPr>
          <w:lang w:val="en-US"/>
        </w:rPr>
        <w:t xml:space="preserve"> portlet container must invoke the</w:t>
      </w:r>
      <w:r>
        <w:rPr>
          <w:lang w:val="en-US"/>
        </w:rPr>
        <w:t xml:space="preserve"> </w:t>
      </w:r>
      <w:r w:rsidRPr="0063745B">
        <w:rPr>
          <w:rStyle w:val="inlinecode"/>
          <w:lang w:val="en-US"/>
        </w:rPr>
        <w:t>processAction</w:t>
      </w:r>
      <w:r>
        <w:rPr>
          <w:lang w:val="en-US"/>
        </w:rPr>
        <w:t xml:space="preserve"> method.</w:t>
      </w:r>
    </w:p>
    <w:p w:rsidR="007078BF" w:rsidRDefault="000F2F42" w:rsidP="0063745B">
      <w:pPr>
        <w:pStyle w:val="Standard"/>
        <w:numPr>
          <w:ilvl w:val="0"/>
          <w:numId w:val="26"/>
        </w:numPr>
        <w:rPr>
          <w:lang w:val="en-US"/>
        </w:rPr>
      </w:pPr>
      <w:r>
        <w:rPr>
          <w:lang w:val="en-US"/>
        </w:rPr>
        <w:t xml:space="preserve">Otherwise the portlet container must do nothing. </w:t>
      </w:r>
    </w:p>
    <w:p w:rsidR="007078BF" w:rsidRDefault="000D724B" w:rsidP="00E84FEC">
      <w:pPr>
        <w:pStyle w:val="Standard"/>
        <w:rPr>
          <w:lang w:val="en-US"/>
        </w:rPr>
      </w:pPr>
      <w:r>
        <w:rPr>
          <w:lang w:val="en-US"/>
        </w:rPr>
        <w:t xml:space="preserve">The effect of this procedure for portlets that extend </w:t>
      </w:r>
      <w:r w:rsidRPr="0063745B">
        <w:rPr>
          <w:rStyle w:val="inlinecode"/>
          <w:lang w:val="en-US"/>
        </w:rPr>
        <w:t>GenericPortlet</w:t>
      </w:r>
      <w:r>
        <w:rPr>
          <w:lang w:val="en-US"/>
        </w:rPr>
        <w:t xml:space="preserve"> is that the existence of a matching </w:t>
      </w:r>
      <w:r w:rsidRPr="0063745B">
        <w:rPr>
          <w:rStyle w:val="inlinecode"/>
          <w:lang w:val="en-US"/>
        </w:rPr>
        <w:t>@ActionMethod</w:t>
      </w:r>
      <w:r>
        <w:rPr>
          <w:lang w:val="en-US"/>
        </w:rPr>
        <w:t xml:space="preserve"> annotated method will override the </w:t>
      </w:r>
      <w:r w:rsidRPr="0063745B">
        <w:rPr>
          <w:rStyle w:val="inlinecode"/>
          <w:lang w:val="en-US"/>
        </w:rPr>
        <w:t>GenericPortlet</w:t>
      </w:r>
      <w:r>
        <w:rPr>
          <w:lang w:val="en-US"/>
        </w:rPr>
        <w:t xml:space="preserve"> </w:t>
      </w:r>
      <w:r w:rsidRPr="0063745B">
        <w:rPr>
          <w:rStyle w:val="inlinecode"/>
          <w:lang w:val="en-US"/>
        </w:rPr>
        <w:t>processAction</w:t>
      </w:r>
      <w:r>
        <w:rPr>
          <w:lang w:val="en-US"/>
        </w:rPr>
        <w:t xml:space="preserve"> functionality.</w:t>
      </w:r>
    </w:p>
    <w:p w:rsidR="004624B7" w:rsidRPr="00B527EB" w:rsidRDefault="00EE5B43" w:rsidP="001F171E">
      <w:pPr>
        <w:pStyle w:val="Standard"/>
        <w:rPr>
          <w:lang w:val="en-US"/>
        </w:rPr>
      </w:pPr>
      <w:r w:rsidRPr="00B527EB">
        <w:rPr>
          <w:lang w:val="en-US"/>
        </w:rPr>
        <w:t xml:space="preserve">The </w:t>
      </w:r>
      <w:r w:rsidRPr="0063745B">
        <w:rPr>
          <w:rStyle w:val="inlinecode"/>
          <w:lang w:val="en-US"/>
        </w:rPr>
        <w:t>@ActionMethod</w:t>
      </w:r>
      <w:r w:rsidRPr="00B527EB">
        <w:rPr>
          <w:lang w:val="en-US"/>
        </w:rPr>
        <w:t xml:space="preserve"> annotation contains a</w:t>
      </w:r>
      <w:r w:rsidR="00D24AE1" w:rsidRPr="00B527EB">
        <w:rPr>
          <w:lang w:val="en-US"/>
        </w:rPr>
        <w:t>n optional</w:t>
      </w:r>
      <w:r w:rsidRPr="00B527EB">
        <w:rPr>
          <w:lang w:val="en-US"/>
        </w:rPr>
        <w:t xml:space="preserve"> </w:t>
      </w:r>
      <w:r w:rsidRPr="0063745B">
        <w:rPr>
          <w:rStyle w:val="inlinecode"/>
          <w:lang w:val="en-US"/>
        </w:rPr>
        <w:t>publishingEvents</w:t>
      </w:r>
      <w:r w:rsidRPr="00B527EB">
        <w:rPr>
          <w:lang w:val="en-US"/>
        </w:rPr>
        <w:t xml:space="preserve"> array element that allows the portlet to specify the qualified names for the portlet events it can fire during method execution.</w:t>
      </w:r>
      <w:r w:rsidR="00B4168F" w:rsidRPr="00B527EB">
        <w:rPr>
          <w:lang w:val="en-US"/>
        </w:rPr>
        <w:t xml:space="preserve"> The qualified names must be defined in the </w:t>
      </w:r>
      <w:r w:rsidR="00F60309" w:rsidRPr="00B527EB">
        <w:rPr>
          <w:lang w:val="en-US"/>
        </w:rPr>
        <w:t xml:space="preserve">portlet application </w:t>
      </w:r>
      <w:r w:rsidR="00B4168F" w:rsidRPr="00B527EB">
        <w:rPr>
          <w:lang w:val="en-US"/>
        </w:rPr>
        <w:t>configuration.</w:t>
      </w:r>
      <w:r w:rsidRPr="00B527EB">
        <w:rPr>
          <w:lang w:val="en-US"/>
        </w:rPr>
        <w:t xml:space="preserve"> </w:t>
      </w:r>
      <w:r w:rsidR="0037017F" w:rsidRPr="00B527EB">
        <w:rPr>
          <w:lang w:val="en-US"/>
        </w:rPr>
        <w:t xml:space="preserve">The </w:t>
      </w:r>
      <w:r w:rsidR="0037017F" w:rsidRPr="00B527EB">
        <w:rPr>
          <w:lang w:val="en-US"/>
        </w:rPr>
        <w:lastRenderedPageBreak/>
        <w:t>portlet container must register the publishing events defined in this array as valid publishing events for the portlet.</w:t>
      </w:r>
      <w:r w:rsidR="00B4168F" w:rsidRPr="00B527EB">
        <w:rPr>
          <w:lang w:val="en-US"/>
        </w:rPr>
        <w:t xml:space="preserve"> </w:t>
      </w:r>
      <w:r w:rsidR="00B4168F" w:rsidRPr="001F171E">
        <w:rPr>
          <w:lang w:val="en-US"/>
        </w:rPr>
        <w:t xml:space="preserve">See Section </w:t>
      </w:r>
      <w:r w:rsidR="00E54356">
        <w:fldChar w:fldCharType="begin"/>
      </w:r>
      <w:r w:rsidR="00E54356" w:rsidRPr="001F171E">
        <w:rPr>
          <w:lang w:val="en-US"/>
        </w:rPr>
        <w:instrText xml:space="preserve"> REF _Ref429644635 \w \h </w:instrText>
      </w:r>
      <w:r w:rsidR="00E54356">
        <w:fldChar w:fldCharType="separate"/>
      </w:r>
      <w:r w:rsidR="003B17E8">
        <w:rPr>
          <w:lang w:val="en-US"/>
        </w:rPr>
        <w:t>28.1.8</w:t>
      </w:r>
      <w:r w:rsidR="00E54356">
        <w:fldChar w:fldCharType="end"/>
      </w:r>
      <w:r w:rsidR="00E54356" w:rsidRPr="001F171E">
        <w:rPr>
          <w:lang w:val="en-US"/>
        </w:rPr>
        <w:t xml:space="preserve"> </w:t>
      </w:r>
      <w:r w:rsidR="00E54356">
        <w:fldChar w:fldCharType="begin"/>
      </w:r>
      <w:r w:rsidR="00E54356" w:rsidRPr="001F171E">
        <w:rPr>
          <w:lang w:val="en-US"/>
        </w:rPr>
        <w:instrText xml:space="preserve"> REF _Ref429644635 \h </w:instrText>
      </w:r>
      <w:r w:rsidR="00E54356">
        <w:fldChar w:fldCharType="separate"/>
      </w:r>
      <w:r w:rsidR="003B17E8" w:rsidRPr="003B17E8">
        <w:rPr>
          <w:lang w:val="en-US"/>
        </w:rPr>
        <w:t>Event Configuration</w:t>
      </w:r>
      <w:r w:rsidR="00E54356">
        <w:fldChar w:fldCharType="end"/>
      </w:r>
      <w:r w:rsidR="00E54356" w:rsidRPr="001F171E">
        <w:rPr>
          <w:lang w:val="en-US"/>
        </w:rPr>
        <w:t xml:space="preserve"> on page </w:t>
      </w:r>
      <w:r w:rsidR="00E54356">
        <w:fldChar w:fldCharType="begin"/>
      </w:r>
      <w:r w:rsidR="00E54356" w:rsidRPr="001F171E">
        <w:rPr>
          <w:lang w:val="en-US"/>
        </w:rPr>
        <w:instrText xml:space="preserve"> PAGEREF _Ref429644635 \h </w:instrText>
      </w:r>
      <w:r w:rsidR="00E54356">
        <w:fldChar w:fldCharType="separate"/>
      </w:r>
      <w:r w:rsidR="003B17E8">
        <w:rPr>
          <w:noProof/>
          <w:lang w:val="en-US"/>
        </w:rPr>
        <w:t>190</w:t>
      </w:r>
      <w:r w:rsidR="00E54356">
        <w:fldChar w:fldCharType="end"/>
      </w:r>
      <w:r w:rsidR="00E54356" w:rsidRPr="001F171E">
        <w:rPr>
          <w:lang w:val="en-US"/>
        </w:rPr>
        <w:t xml:space="preserve"> </w:t>
      </w:r>
      <w:r w:rsidR="00B50749" w:rsidRPr="001F171E">
        <w:rPr>
          <w:lang w:val="en-US"/>
        </w:rPr>
        <w:t xml:space="preserve">and Section </w:t>
      </w:r>
      <w:r w:rsidR="00B50749">
        <w:fldChar w:fldCharType="begin"/>
      </w:r>
      <w:r w:rsidR="00B50749" w:rsidRPr="001F171E">
        <w:rPr>
          <w:lang w:val="en-US"/>
        </w:rPr>
        <w:instrText xml:space="preserve"> REF _Ref430323762 \w \h </w:instrText>
      </w:r>
      <w:r w:rsidR="00B50749">
        <w:fldChar w:fldCharType="separate"/>
      </w:r>
      <w:r w:rsidR="003B17E8">
        <w:rPr>
          <w:lang w:val="en-US"/>
        </w:rPr>
        <w:t>28.2.10</w:t>
      </w:r>
      <w:r w:rsidR="00B50749">
        <w:fldChar w:fldCharType="end"/>
      </w:r>
      <w:r w:rsidR="00B50749" w:rsidRPr="001F171E">
        <w:rPr>
          <w:lang w:val="en-US"/>
        </w:rPr>
        <w:t xml:space="preserve"> </w:t>
      </w:r>
      <w:r w:rsidR="00B50749">
        <w:fldChar w:fldCharType="begin"/>
      </w:r>
      <w:r w:rsidR="00B50749" w:rsidRPr="001F171E">
        <w:rPr>
          <w:lang w:val="en-US"/>
        </w:rPr>
        <w:instrText xml:space="preserve"> REF _Ref430323767 \h </w:instrText>
      </w:r>
      <w:r w:rsidR="00B50749">
        <w:fldChar w:fldCharType="separate"/>
      </w:r>
      <w:r w:rsidR="003B17E8" w:rsidRPr="003B17E8">
        <w:rPr>
          <w:lang w:val="en-US"/>
        </w:rPr>
        <w:t>Event References</w:t>
      </w:r>
      <w:r w:rsidR="00B50749">
        <w:fldChar w:fldCharType="end"/>
      </w:r>
      <w:r w:rsidR="00B50749" w:rsidRPr="001F171E">
        <w:rPr>
          <w:lang w:val="en-US"/>
        </w:rPr>
        <w:t xml:space="preserve"> on page </w:t>
      </w:r>
      <w:r w:rsidR="00B50749">
        <w:fldChar w:fldCharType="begin"/>
      </w:r>
      <w:r w:rsidR="00B50749" w:rsidRPr="001F171E">
        <w:rPr>
          <w:lang w:val="en-US"/>
        </w:rPr>
        <w:instrText xml:space="preserve"> PAGEREF _Ref430323776 \h </w:instrText>
      </w:r>
      <w:r w:rsidR="00B50749">
        <w:fldChar w:fldCharType="separate"/>
      </w:r>
      <w:r w:rsidR="003B17E8">
        <w:rPr>
          <w:noProof/>
          <w:lang w:val="en-US"/>
        </w:rPr>
        <w:t>201</w:t>
      </w:r>
      <w:r w:rsidR="00B50749">
        <w:fldChar w:fldCharType="end"/>
      </w:r>
      <w:r w:rsidR="00B50749" w:rsidRPr="001F171E">
        <w:rPr>
          <w:lang w:val="en-US"/>
        </w:rPr>
        <w:t xml:space="preserve"> </w:t>
      </w:r>
      <w:r w:rsidR="00B4168F" w:rsidRPr="001F171E">
        <w:rPr>
          <w:lang w:val="en-US"/>
        </w:rPr>
        <w:t xml:space="preserve">for more information on event configuration. </w:t>
      </w:r>
      <w:r w:rsidR="00B4168F" w:rsidRPr="00B527EB">
        <w:rPr>
          <w:lang w:val="en-US"/>
        </w:rPr>
        <w:t xml:space="preserve">See </w:t>
      </w:r>
      <w:r w:rsidR="00BB6DEC">
        <w:fldChar w:fldCharType="begin"/>
      </w:r>
      <w:r w:rsidR="00BB6DEC" w:rsidRPr="00B527EB">
        <w:rPr>
          <w:lang w:val="en-US"/>
        </w:rPr>
        <w:instrText xml:space="preserve"> REF _Ref427240072 \w \h </w:instrText>
      </w:r>
      <w:r w:rsidR="00BB6DEC">
        <w:fldChar w:fldCharType="separate"/>
      </w:r>
      <w:r w:rsidR="003B17E8">
        <w:rPr>
          <w:lang w:val="en-US"/>
        </w:rPr>
        <w:t>Chapter 17</w:t>
      </w:r>
      <w:r w:rsidR="00BB6DEC">
        <w:fldChar w:fldCharType="end"/>
      </w:r>
      <w:r w:rsidR="00BB6DEC" w:rsidRPr="00B527EB">
        <w:rPr>
          <w:lang w:val="en-US"/>
        </w:rPr>
        <w:t xml:space="preserve"> </w:t>
      </w:r>
      <w:r w:rsidR="00BB6DEC">
        <w:fldChar w:fldCharType="begin"/>
      </w:r>
      <w:r w:rsidR="00BB6DEC" w:rsidRPr="00B527EB">
        <w:rPr>
          <w:lang w:val="en-US"/>
        </w:rPr>
        <w:instrText xml:space="preserve"> REF _Ref427240072 \h </w:instrText>
      </w:r>
      <w:r w:rsidR="00BB6DEC">
        <w:fldChar w:fldCharType="separate"/>
      </w:r>
      <w:r w:rsidR="003B17E8">
        <w:rPr>
          <w:lang w:val="en-US"/>
        </w:rPr>
        <w:t>Coordination between Portlets</w:t>
      </w:r>
      <w:r w:rsidR="00BB6DEC">
        <w:fldChar w:fldCharType="end"/>
      </w:r>
      <w:r w:rsidR="00E54356" w:rsidRPr="00B527EB">
        <w:rPr>
          <w:lang w:val="en-US"/>
        </w:rPr>
        <w:t xml:space="preserve"> on page </w:t>
      </w:r>
      <w:r w:rsidR="00E54356">
        <w:fldChar w:fldCharType="begin"/>
      </w:r>
      <w:r w:rsidR="00E54356" w:rsidRPr="00B527EB">
        <w:rPr>
          <w:lang w:val="en-US"/>
        </w:rPr>
        <w:instrText xml:space="preserve"> PAGEREF _Ref427240072 \h </w:instrText>
      </w:r>
      <w:r w:rsidR="00E54356">
        <w:fldChar w:fldCharType="separate"/>
      </w:r>
      <w:r w:rsidR="003B17E8">
        <w:rPr>
          <w:noProof/>
          <w:lang w:val="en-US"/>
        </w:rPr>
        <w:t>106</w:t>
      </w:r>
      <w:r w:rsidR="00E54356">
        <w:fldChar w:fldCharType="end"/>
      </w:r>
      <w:r w:rsidR="00E54356" w:rsidRPr="00B527EB">
        <w:rPr>
          <w:lang w:val="en-US"/>
        </w:rPr>
        <w:t xml:space="preserve"> </w:t>
      </w:r>
      <w:r w:rsidR="00B4168F" w:rsidRPr="00B527EB">
        <w:rPr>
          <w:lang w:val="en-US"/>
        </w:rPr>
        <w:t>for more information on event processing.</w:t>
      </w:r>
    </w:p>
    <w:p w:rsidR="004624B7" w:rsidRDefault="00B4168F" w:rsidP="00E84FEC">
      <w:pPr>
        <w:pStyle w:val="Standard"/>
        <w:rPr>
          <w:lang w:val="en-US"/>
        </w:rPr>
      </w:pPr>
      <w:r>
        <w:rPr>
          <w:lang w:val="en-US"/>
        </w:rPr>
        <w:t xml:space="preserve">The </w:t>
      </w:r>
      <w:r w:rsidRPr="003F02C0">
        <w:rPr>
          <w:rStyle w:val="inlinecode"/>
          <w:lang w:val="en-US"/>
        </w:rPr>
        <w:t>@ActionMethod</w:t>
      </w:r>
      <w:r>
        <w:rPr>
          <w:lang w:val="en-US"/>
        </w:rPr>
        <w:t xml:space="preserve"> annotation defines the following elements.</w:t>
      </w:r>
    </w:p>
    <w:tbl>
      <w:tblPr>
        <w:tblStyle w:val="TableGrid"/>
        <w:tblW w:w="0" w:type="auto"/>
        <w:tblLook w:val="04A0" w:firstRow="1" w:lastRow="0" w:firstColumn="1" w:lastColumn="0" w:noHBand="0" w:noVBand="1"/>
      </w:tblPr>
      <w:tblGrid>
        <w:gridCol w:w="2137"/>
        <w:gridCol w:w="6879"/>
      </w:tblGrid>
      <w:tr w:rsidR="00B4168F" w:rsidRPr="00EA3D02" w:rsidTr="003F02C0">
        <w:trPr>
          <w:cantSplit/>
          <w:tblHeader/>
        </w:trPr>
        <w:tc>
          <w:tcPr>
            <w:tcW w:w="1980" w:type="dxa"/>
          </w:tcPr>
          <w:p w:rsidR="00B4168F" w:rsidRPr="00042EFA" w:rsidRDefault="00B4168F" w:rsidP="00AA7711">
            <w:pPr>
              <w:pStyle w:val="Standard"/>
              <w:rPr>
                <w:rStyle w:val="inlinecode"/>
                <w:rFonts w:ascii="Times New Roman" w:hAnsi="Times New Roman"/>
                <w:b/>
                <w:sz w:val="24"/>
              </w:rPr>
            </w:pPr>
            <w:r w:rsidRPr="00042EFA">
              <w:rPr>
                <w:rStyle w:val="inlinecode"/>
                <w:rFonts w:ascii="Times New Roman" w:hAnsi="Times New Roman"/>
                <w:b/>
                <w:sz w:val="24"/>
              </w:rPr>
              <w:t>Element</w:t>
            </w:r>
          </w:p>
        </w:tc>
        <w:tc>
          <w:tcPr>
            <w:tcW w:w="7036" w:type="dxa"/>
          </w:tcPr>
          <w:p w:rsidR="00B4168F" w:rsidRPr="00042EFA" w:rsidRDefault="00B4168F" w:rsidP="00AA7711">
            <w:pPr>
              <w:pStyle w:val="Standard"/>
              <w:rPr>
                <w:rStyle w:val="inlinecode"/>
                <w:rFonts w:ascii="Times New Roman" w:hAnsi="Times New Roman"/>
                <w:b/>
                <w:sz w:val="24"/>
              </w:rPr>
            </w:pPr>
            <w:r w:rsidRPr="00042EFA">
              <w:rPr>
                <w:rStyle w:val="inlinecode"/>
                <w:rFonts w:ascii="Times New Roman" w:hAnsi="Times New Roman"/>
                <w:b/>
                <w:sz w:val="24"/>
              </w:rPr>
              <w:t>Description</w:t>
            </w:r>
          </w:p>
        </w:tc>
      </w:tr>
      <w:tr w:rsidR="00B4168F" w:rsidRPr="00EA3D02" w:rsidTr="00AA7711">
        <w:tc>
          <w:tcPr>
            <w:tcW w:w="1980" w:type="dxa"/>
          </w:tcPr>
          <w:p w:rsidR="00B4168F" w:rsidRPr="00042EFA" w:rsidRDefault="00B4168F" w:rsidP="00AA7711">
            <w:pPr>
              <w:pStyle w:val="Standard"/>
              <w:rPr>
                <w:rStyle w:val="inlinecode"/>
              </w:rPr>
            </w:pPr>
            <w:r w:rsidRPr="00042EFA">
              <w:rPr>
                <w:rStyle w:val="inlinecode"/>
              </w:rPr>
              <w:t>p</w:t>
            </w:r>
            <w:r>
              <w:rPr>
                <w:rStyle w:val="inlinecode"/>
              </w:rPr>
              <w:t>ortletName</w:t>
            </w:r>
          </w:p>
        </w:tc>
        <w:tc>
          <w:tcPr>
            <w:tcW w:w="7036" w:type="dxa"/>
          </w:tcPr>
          <w:p w:rsidR="00B4168F" w:rsidRPr="00042EFA" w:rsidRDefault="00B4168F">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w:t>
            </w:r>
            <w:r>
              <w:rPr>
                <w:rStyle w:val="inlinecode"/>
                <w:rFonts w:ascii="Times New Roman" w:hAnsi="Times New Roman"/>
                <w:sz w:val="24"/>
                <w:lang w:val="en-US"/>
              </w:rPr>
              <w:t xml:space="preserve">required </w:t>
            </w:r>
            <w:r w:rsidRPr="00042EFA">
              <w:rPr>
                <w:rStyle w:val="inlinecode"/>
                <w:rFonts w:ascii="Times New Roman" w:hAnsi="Times New Roman"/>
                <w:sz w:val="24"/>
                <w:lang w:val="en-US"/>
              </w:rPr>
              <w:t>portlet name</w:t>
            </w:r>
            <w:r>
              <w:rPr>
                <w:rStyle w:val="inlinecode"/>
                <w:rFonts w:ascii="Times New Roman" w:hAnsi="Times New Roman"/>
                <w:sz w:val="24"/>
                <w:lang w:val="en-US"/>
              </w:rPr>
              <w:t xml:space="preserve"> element </w:t>
            </w:r>
            <w:r w:rsidRPr="00042EFA">
              <w:rPr>
                <w:rStyle w:val="inlinecode"/>
                <w:rFonts w:ascii="Times New Roman" w:hAnsi="Times New Roman"/>
                <w:sz w:val="24"/>
                <w:lang w:val="en-US"/>
              </w:rPr>
              <w:t xml:space="preserve">for which the </w:t>
            </w:r>
            <w:r>
              <w:rPr>
                <w:rStyle w:val="inlinecode"/>
                <w:rFonts w:ascii="Times New Roman" w:hAnsi="Times New Roman"/>
                <w:sz w:val="24"/>
                <w:lang w:val="en-US"/>
              </w:rPr>
              <w:t xml:space="preserve">annotated method </w:t>
            </w:r>
            <w:r w:rsidRPr="00042EFA">
              <w:rPr>
                <w:rStyle w:val="inlinecode"/>
                <w:rFonts w:ascii="Times New Roman" w:hAnsi="Times New Roman"/>
                <w:sz w:val="24"/>
                <w:lang w:val="en-US"/>
              </w:rPr>
              <w:t xml:space="preserve">applies. </w:t>
            </w:r>
          </w:p>
        </w:tc>
      </w:tr>
      <w:tr w:rsidR="00B4168F" w:rsidRPr="00EA3D02" w:rsidTr="00AA7711">
        <w:tc>
          <w:tcPr>
            <w:tcW w:w="1980" w:type="dxa"/>
          </w:tcPr>
          <w:p w:rsidR="00B4168F" w:rsidRPr="00042EFA" w:rsidRDefault="00B4168F" w:rsidP="00AA7711">
            <w:pPr>
              <w:pStyle w:val="Standard"/>
              <w:rPr>
                <w:rStyle w:val="inlinecode"/>
              </w:rPr>
            </w:pPr>
            <w:r>
              <w:rPr>
                <w:rStyle w:val="inlinecode"/>
              </w:rPr>
              <w:t>actionName</w:t>
            </w:r>
          </w:p>
        </w:tc>
        <w:tc>
          <w:tcPr>
            <w:tcW w:w="7036" w:type="dxa"/>
          </w:tcPr>
          <w:p w:rsidR="00B4168F" w:rsidRPr="00042EFA" w:rsidRDefault="00B4168F" w:rsidP="00AA7711">
            <w:pPr>
              <w:pStyle w:val="Standard"/>
              <w:rPr>
                <w:rStyle w:val="inlinecode"/>
                <w:rFonts w:ascii="Times New Roman" w:hAnsi="Times New Roman"/>
                <w:sz w:val="24"/>
                <w:lang w:val="en-US"/>
              </w:rPr>
            </w:pPr>
            <w:r>
              <w:rPr>
                <w:rStyle w:val="inlinecode"/>
                <w:rFonts w:ascii="Times New Roman" w:hAnsi="Times New Roman"/>
                <w:sz w:val="24"/>
                <w:lang w:val="en-US"/>
              </w:rPr>
              <w:t xml:space="preserve">String representing the action name. The default value is the empty string, </w:t>
            </w:r>
            <w:r w:rsidR="004E7875">
              <w:rPr>
                <w:rStyle w:val="inlinecode"/>
                <w:rFonts w:ascii="Times New Roman" w:hAnsi="Times New Roman"/>
                <w:sz w:val="24"/>
                <w:lang w:val="en-US"/>
              </w:rPr>
              <w:t>""</w:t>
            </w:r>
            <w:r>
              <w:rPr>
                <w:rStyle w:val="inlinecode"/>
                <w:rFonts w:ascii="Times New Roman" w:hAnsi="Times New Roman"/>
                <w:sz w:val="24"/>
                <w:lang w:val="en-US"/>
              </w:rPr>
              <w:t>.</w:t>
            </w:r>
            <w:r w:rsidR="009C172E">
              <w:rPr>
                <w:rStyle w:val="inlinecode"/>
                <w:rFonts w:ascii="Times New Roman" w:hAnsi="Times New Roman"/>
                <w:sz w:val="24"/>
                <w:lang w:val="en-US"/>
              </w:rPr>
              <w:t xml:space="preserve"> The actionName must be unique for a given portletName.</w:t>
            </w:r>
          </w:p>
        </w:tc>
      </w:tr>
      <w:tr w:rsidR="00B4168F" w:rsidRPr="00EA3D02" w:rsidTr="00AA7711">
        <w:tc>
          <w:tcPr>
            <w:tcW w:w="1980" w:type="dxa"/>
          </w:tcPr>
          <w:p w:rsidR="00B4168F" w:rsidRDefault="00B4168F" w:rsidP="00AA7711">
            <w:pPr>
              <w:pStyle w:val="Standard"/>
              <w:rPr>
                <w:rStyle w:val="inlinecode"/>
              </w:rPr>
            </w:pPr>
            <w:r>
              <w:rPr>
                <w:rStyle w:val="inlinecode"/>
              </w:rPr>
              <w:t xml:space="preserve">publishingEvents </w:t>
            </w:r>
          </w:p>
        </w:tc>
        <w:tc>
          <w:tcPr>
            <w:tcW w:w="7036" w:type="dxa"/>
          </w:tcPr>
          <w:p w:rsidR="00B4168F" w:rsidRDefault="00B4168F" w:rsidP="00AA7711">
            <w:pPr>
              <w:pStyle w:val="Standard"/>
              <w:rPr>
                <w:rStyle w:val="inlinecode"/>
                <w:rFonts w:ascii="Times New Roman" w:hAnsi="Times New Roman"/>
                <w:sz w:val="24"/>
                <w:lang w:val="en-US"/>
              </w:rPr>
            </w:pPr>
            <w:r>
              <w:rPr>
                <w:rStyle w:val="inlinecode"/>
                <w:rFonts w:ascii="Times New Roman" w:hAnsi="Times New Roman"/>
                <w:sz w:val="24"/>
                <w:lang w:val="en-US"/>
              </w:rPr>
              <w:t>Array of PortletQName elements representing the events published during method processing.</w:t>
            </w:r>
          </w:p>
        </w:tc>
      </w:tr>
    </w:tbl>
    <w:p w:rsidR="005E240F" w:rsidRPr="00165CC8" w:rsidRDefault="00CC6843" w:rsidP="00165CC8">
      <w:pPr>
        <w:pStyle w:val="Standard"/>
        <w:rPr>
          <w:lang w:val="en-US"/>
        </w:rPr>
      </w:pPr>
      <w:r w:rsidRPr="00165CC8">
        <w:rPr>
          <w:lang w:val="en-US"/>
        </w:rPr>
        <w:t>Example:</w:t>
      </w:r>
    </w:p>
    <w:p w:rsidR="007C63A4" w:rsidRDefault="007C63A4" w:rsidP="007C63A4">
      <w:pPr>
        <w:pStyle w:val="CodeXMP"/>
      </w:pPr>
      <w:r>
        <w:t>@ActionMethod(portletName="BeanPortlet", actionName="setName")</w:t>
      </w:r>
    </w:p>
    <w:p w:rsidR="007C63A4" w:rsidRDefault="007C63A4" w:rsidP="007C63A4">
      <w:pPr>
        <w:pStyle w:val="CodeXMP"/>
      </w:pPr>
      <w:r>
        <w:t>public void setName(ActionRequest req, ActionResponse resp)</w:t>
      </w:r>
    </w:p>
    <w:p w:rsidR="007C63A4" w:rsidRDefault="007C63A4" w:rsidP="007C63A4">
      <w:pPr>
        <w:pStyle w:val="CodeXMP"/>
      </w:pPr>
      <w:r>
        <w:t xml:space="preserve">      throws PortletException, IOException {</w:t>
      </w:r>
    </w:p>
    <w:p w:rsidR="007C63A4" w:rsidRDefault="007C63A4" w:rsidP="007C63A4">
      <w:pPr>
        <w:pStyle w:val="CodeXMP"/>
      </w:pPr>
      <w:r>
        <w:t xml:space="preserve">   ...</w:t>
      </w:r>
    </w:p>
    <w:p w:rsidR="00CC6843" w:rsidRDefault="007C63A4" w:rsidP="00165CC8">
      <w:pPr>
        <w:pStyle w:val="CodeXMP"/>
      </w:pPr>
      <w:r>
        <w:t>}</w:t>
      </w:r>
    </w:p>
    <w:p w:rsidR="00FF5402" w:rsidRPr="0062030C" w:rsidRDefault="002A7327" w:rsidP="00FF5402">
      <w:pPr>
        <w:pStyle w:val="Heading3"/>
        <w:rPr>
          <w:lang w:val="en-US"/>
        </w:rPr>
      </w:pPr>
      <w:bookmarkStart w:id="259" w:name="_Toc468260992"/>
      <w:r>
        <w:rPr>
          <w:lang w:val="en-US"/>
        </w:rPr>
        <w:t xml:space="preserve">Annotated </w:t>
      </w:r>
      <w:r w:rsidR="00FF5402">
        <w:rPr>
          <w:lang w:val="en-US"/>
        </w:rPr>
        <w:t>Event</w:t>
      </w:r>
      <w:r w:rsidR="00FF5402" w:rsidRPr="0062030C">
        <w:rPr>
          <w:lang w:val="en-US"/>
        </w:rPr>
        <w:t xml:space="preserve"> Method Dispatching</w:t>
      </w:r>
      <w:bookmarkEnd w:id="259"/>
    </w:p>
    <w:p w:rsidR="00FF5402" w:rsidRPr="00E84FEC" w:rsidRDefault="00FF5402" w:rsidP="00FF5402">
      <w:pPr>
        <w:pStyle w:val="Standard"/>
        <w:rPr>
          <w:lang w:val="en-US"/>
        </w:rPr>
      </w:pPr>
      <w:r w:rsidRPr="00EA3D02">
        <w:rPr>
          <w:lang w:val="en-US"/>
        </w:rPr>
        <w:t xml:space="preserve">The </w:t>
      </w:r>
      <w:r>
        <w:rPr>
          <w:rStyle w:val="inlinecode"/>
          <w:lang w:val="en-US"/>
        </w:rPr>
        <w:t>@EventMethod</w:t>
      </w:r>
      <w:r w:rsidRPr="00EA3D02">
        <w:rPr>
          <w:lang w:val="en-US"/>
        </w:rPr>
        <w:t xml:space="preserve"> annotation </w:t>
      </w:r>
      <w:r>
        <w:rPr>
          <w:lang w:val="en-US"/>
        </w:rPr>
        <w:t>d</w:t>
      </w:r>
      <w:r w:rsidRPr="00EA3D02">
        <w:rPr>
          <w:lang w:val="en-US"/>
        </w:rPr>
        <w:t>esignates a</w:t>
      </w:r>
      <w:r>
        <w:rPr>
          <w:lang w:val="en-US"/>
        </w:rPr>
        <w:t xml:space="preserve">n event request processing method and corresponds to the </w:t>
      </w:r>
      <w:r w:rsidRPr="0062030C">
        <w:rPr>
          <w:rStyle w:val="inlinecode"/>
          <w:lang w:val="en-US"/>
        </w:rPr>
        <w:t>Portlet</w:t>
      </w:r>
      <w:r>
        <w:rPr>
          <w:lang w:val="en-US"/>
        </w:rPr>
        <w:t xml:space="preserve"> interface </w:t>
      </w:r>
      <w:r w:rsidRPr="0062030C">
        <w:rPr>
          <w:rStyle w:val="inlinecode"/>
          <w:lang w:val="en-US"/>
        </w:rPr>
        <w:t>process</w:t>
      </w:r>
      <w:r>
        <w:rPr>
          <w:rStyle w:val="inlinecode"/>
          <w:lang w:val="en-US"/>
        </w:rPr>
        <w:t>Event</w:t>
      </w:r>
      <w:r>
        <w:rPr>
          <w:lang w:val="en-US"/>
        </w:rPr>
        <w:t xml:space="preserve"> method. </w:t>
      </w:r>
      <w:r w:rsidRPr="00E84FEC">
        <w:rPr>
          <w:lang w:val="en-US"/>
        </w:rPr>
        <w:t>The annotated method must have the following signature:</w:t>
      </w:r>
    </w:p>
    <w:p w:rsidR="00FF5402" w:rsidRPr="0063745B" w:rsidRDefault="00FF5402" w:rsidP="003056B3">
      <w:pPr>
        <w:pStyle w:val="CodeXMP"/>
        <w:rPr>
          <w:rStyle w:val="inlinecode"/>
          <w:b/>
        </w:rPr>
      </w:pPr>
      <w:r w:rsidRPr="00FF5402">
        <w:rPr>
          <w:rStyle w:val="inlinecode"/>
        </w:rPr>
        <w:t>public void &lt;methodName&gt;(</w:t>
      </w:r>
      <w:r>
        <w:rPr>
          <w:rStyle w:val="inlinecode"/>
        </w:rPr>
        <w:t>Event</w:t>
      </w:r>
      <w:r w:rsidRPr="00FF5402">
        <w:rPr>
          <w:rStyle w:val="inlinecode"/>
        </w:rPr>
        <w:t xml:space="preserve">Request, </w:t>
      </w:r>
      <w:r>
        <w:rPr>
          <w:rStyle w:val="inlinecode"/>
        </w:rPr>
        <w:t>Event</w:t>
      </w:r>
      <w:r w:rsidRPr="00FF5402">
        <w:rPr>
          <w:rStyle w:val="inlinecode"/>
        </w:rPr>
        <w:t>Response)</w:t>
      </w:r>
    </w:p>
    <w:p w:rsidR="00FF5402" w:rsidRDefault="00FF5402" w:rsidP="00FF5402">
      <w:pPr>
        <w:pStyle w:val="Standard"/>
        <w:rPr>
          <w:lang w:val="en-US"/>
        </w:rPr>
      </w:pPr>
      <w:r>
        <w:rPr>
          <w:lang w:val="en-US"/>
        </w:rPr>
        <w:t>T</w:t>
      </w:r>
      <w:r w:rsidRPr="00E84FEC">
        <w:rPr>
          <w:lang w:val="en-US"/>
        </w:rPr>
        <w:t>he method name can be freely selected.</w:t>
      </w:r>
      <w:r>
        <w:rPr>
          <w:lang w:val="en-US"/>
        </w:rPr>
        <w:t xml:space="preserve"> </w:t>
      </w:r>
    </w:p>
    <w:p w:rsidR="00C80064" w:rsidRDefault="00FF5402">
      <w:pPr>
        <w:pStyle w:val="Standard"/>
        <w:rPr>
          <w:lang w:val="en-US"/>
        </w:rPr>
      </w:pPr>
      <w:r>
        <w:rPr>
          <w:lang w:val="en-US"/>
        </w:rPr>
        <w:t xml:space="preserve">The </w:t>
      </w:r>
      <w:r w:rsidRPr="0063745B">
        <w:rPr>
          <w:rStyle w:val="inlinecode"/>
          <w:lang w:val="en-US"/>
        </w:rPr>
        <w:t>@</w:t>
      </w:r>
      <w:r>
        <w:rPr>
          <w:rStyle w:val="inlinecode"/>
          <w:lang w:val="en-US"/>
        </w:rPr>
        <w:t>Event</w:t>
      </w:r>
      <w:r w:rsidRPr="0063745B">
        <w:rPr>
          <w:rStyle w:val="inlinecode"/>
          <w:lang w:val="en-US"/>
        </w:rPr>
        <w:t>Method</w:t>
      </w:r>
      <w:r>
        <w:rPr>
          <w:lang w:val="en-US"/>
        </w:rPr>
        <w:t xml:space="preserve"> annotation contains </w:t>
      </w:r>
      <w:r w:rsidR="00D24AE1">
        <w:rPr>
          <w:lang w:val="en-US"/>
        </w:rPr>
        <w:t xml:space="preserve">a required </w:t>
      </w:r>
      <w:r w:rsidR="00D24AE1" w:rsidRPr="0063745B">
        <w:rPr>
          <w:rStyle w:val="inlinecode"/>
          <w:lang w:val="en-US"/>
        </w:rPr>
        <w:t>processingEvents</w:t>
      </w:r>
      <w:r w:rsidR="00D24AE1">
        <w:rPr>
          <w:lang w:val="en-US"/>
        </w:rPr>
        <w:t xml:space="preserve"> element that defines the qualified names of the events the method can process.</w:t>
      </w:r>
      <w:r w:rsidR="00B50749">
        <w:rPr>
          <w:lang w:val="en-US"/>
        </w:rPr>
        <w:t xml:space="preserve"> The qualified names must be defined in the portlet application configuration.</w:t>
      </w:r>
      <w:r w:rsidR="00D24AE1">
        <w:rPr>
          <w:lang w:val="en-US"/>
        </w:rPr>
        <w:t xml:space="preserve"> </w:t>
      </w:r>
      <w:r w:rsidR="00C80064">
        <w:rPr>
          <w:lang w:val="en-US"/>
        </w:rPr>
        <w:t>The portlet container must register the processing events defined in this array as valid processing events for the portlet.</w:t>
      </w:r>
    </w:p>
    <w:p w:rsidR="00BB7ABD" w:rsidRDefault="00BB7ABD" w:rsidP="00BB7ABD">
      <w:pPr>
        <w:pStyle w:val="Standard"/>
        <w:rPr>
          <w:lang w:val="en-US"/>
        </w:rPr>
      </w:pPr>
      <w:r>
        <w:rPr>
          <w:lang w:val="en-US"/>
        </w:rPr>
        <w:t xml:space="preserve">See Section </w:t>
      </w:r>
      <w:r>
        <w:rPr>
          <w:lang w:val="en-US"/>
        </w:rPr>
        <w:fldChar w:fldCharType="begin"/>
      </w:r>
      <w:r>
        <w:rPr>
          <w:lang w:val="en-US"/>
        </w:rPr>
        <w:instrText xml:space="preserve"> REF _Ref429644635 \w \h </w:instrText>
      </w:r>
      <w:r>
        <w:rPr>
          <w:lang w:val="en-US"/>
        </w:rPr>
      </w:r>
      <w:r>
        <w:rPr>
          <w:lang w:val="en-US"/>
        </w:rPr>
        <w:fldChar w:fldCharType="separate"/>
      </w:r>
      <w:r w:rsidR="003B17E8">
        <w:rPr>
          <w:lang w:val="en-US"/>
        </w:rPr>
        <w:t>28.1.8</w:t>
      </w:r>
      <w:r>
        <w:rPr>
          <w:lang w:val="en-US"/>
        </w:rPr>
        <w:fldChar w:fldCharType="end"/>
      </w:r>
      <w:r>
        <w:rPr>
          <w:lang w:val="en-US"/>
        </w:rPr>
        <w:t xml:space="preserve"> </w:t>
      </w:r>
      <w:r>
        <w:rPr>
          <w:lang w:val="en-US"/>
        </w:rPr>
        <w:fldChar w:fldCharType="begin"/>
      </w:r>
      <w:r>
        <w:rPr>
          <w:lang w:val="en-US"/>
        </w:rPr>
        <w:instrText xml:space="preserve"> REF _Ref429644635 \h </w:instrText>
      </w:r>
      <w:r>
        <w:rPr>
          <w:lang w:val="en-US"/>
        </w:rPr>
      </w:r>
      <w:r>
        <w:rPr>
          <w:lang w:val="en-US"/>
        </w:rPr>
        <w:fldChar w:fldCharType="separate"/>
      </w:r>
      <w:r w:rsidR="003B17E8" w:rsidRPr="003B17E8">
        <w:rPr>
          <w:lang w:val="en-US"/>
        </w:rPr>
        <w:t>Event Configuration</w:t>
      </w:r>
      <w:r>
        <w:rPr>
          <w:lang w:val="en-US"/>
        </w:rPr>
        <w:fldChar w:fldCharType="end"/>
      </w:r>
      <w:r>
        <w:rPr>
          <w:lang w:val="en-US"/>
        </w:rPr>
        <w:t xml:space="preserve"> on page </w:t>
      </w:r>
      <w:r>
        <w:rPr>
          <w:lang w:val="en-US"/>
        </w:rPr>
        <w:fldChar w:fldCharType="begin"/>
      </w:r>
      <w:r>
        <w:rPr>
          <w:lang w:val="en-US"/>
        </w:rPr>
        <w:instrText xml:space="preserve"> PAGEREF _Ref429644635 \h </w:instrText>
      </w:r>
      <w:r>
        <w:rPr>
          <w:lang w:val="en-US"/>
        </w:rPr>
      </w:r>
      <w:r>
        <w:rPr>
          <w:lang w:val="en-US"/>
        </w:rPr>
        <w:fldChar w:fldCharType="separate"/>
      </w:r>
      <w:r w:rsidR="003B17E8">
        <w:rPr>
          <w:noProof/>
          <w:lang w:val="en-US"/>
        </w:rPr>
        <w:t>190</w:t>
      </w:r>
      <w:r>
        <w:rPr>
          <w:lang w:val="en-US"/>
        </w:rPr>
        <w:fldChar w:fldCharType="end"/>
      </w:r>
      <w:r>
        <w:rPr>
          <w:lang w:val="en-US"/>
        </w:rPr>
        <w:t xml:space="preserve"> and Section </w:t>
      </w:r>
      <w:r>
        <w:rPr>
          <w:lang w:val="en-US"/>
        </w:rPr>
        <w:fldChar w:fldCharType="begin"/>
      </w:r>
      <w:r>
        <w:rPr>
          <w:lang w:val="en-US"/>
        </w:rPr>
        <w:instrText xml:space="preserve"> REF _Ref430323762 \w \h </w:instrText>
      </w:r>
      <w:r>
        <w:rPr>
          <w:lang w:val="en-US"/>
        </w:rPr>
      </w:r>
      <w:r>
        <w:rPr>
          <w:lang w:val="en-US"/>
        </w:rPr>
        <w:fldChar w:fldCharType="separate"/>
      </w:r>
      <w:r w:rsidR="003B17E8">
        <w:rPr>
          <w:lang w:val="en-US"/>
        </w:rPr>
        <w:t>28.2.10</w:t>
      </w:r>
      <w:r>
        <w:rPr>
          <w:lang w:val="en-US"/>
        </w:rPr>
        <w:fldChar w:fldCharType="end"/>
      </w:r>
      <w:r>
        <w:rPr>
          <w:lang w:val="en-US"/>
        </w:rPr>
        <w:t xml:space="preserve"> </w:t>
      </w:r>
      <w:r>
        <w:rPr>
          <w:lang w:val="en-US"/>
        </w:rPr>
        <w:fldChar w:fldCharType="begin"/>
      </w:r>
      <w:r>
        <w:rPr>
          <w:lang w:val="en-US"/>
        </w:rPr>
        <w:instrText xml:space="preserve"> REF _Ref430323767 \h </w:instrText>
      </w:r>
      <w:r>
        <w:rPr>
          <w:lang w:val="en-US"/>
        </w:rPr>
      </w:r>
      <w:r>
        <w:rPr>
          <w:lang w:val="en-US"/>
        </w:rPr>
        <w:fldChar w:fldCharType="separate"/>
      </w:r>
      <w:r w:rsidR="003B17E8" w:rsidRPr="003B17E8">
        <w:rPr>
          <w:lang w:val="en-US"/>
        </w:rPr>
        <w:t>Event References</w:t>
      </w:r>
      <w:r>
        <w:rPr>
          <w:lang w:val="en-US"/>
        </w:rPr>
        <w:fldChar w:fldCharType="end"/>
      </w:r>
      <w:r>
        <w:rPr>
          <w:lang w:val="en-US"/>
        </w:rPr>
        <w:t xml:space="preserve"> on page </w:t>
      </w:r>
      <w:r>
        <w:rPr>
          <w:lang w:val="en-US"/>
        </w:rPr>
        <w:fldChar w:fldCharType="begin"/>
      </w:r>
      <w:r>
        <w:rPr>
          <w:lang w:val="en-US"/>
        </w:rPr>
        <w:instrText xml:space="preserve"> PAGEREF _Ref430323776 \h </w:instrText>
      </w:r>
      <w:r>
        <w:rPr>
          <w:lang w:val="en-US"/>
        </w:rPr>
      </w:r>
      <w:r>
        <w:rPr>
          <w:lang w:val="en-US"/>
        </w:rPr>
        <w:fldChar w:fldCharType="separate"/>
      </w:r>
      <w:r w:rsidR="003B17E8">
        <w:rPr>
          <w:noProof/>
          <w:lang w:val="en-US"/>
        </w:rPr>
        <w:t>201</w:t>
      </w:r>
      <w:r>
        <w:rPr>
          <w:lang w:val="en-US"/>
        </w:rPr>
        <w:fldChar w:fldCharType="end"/>
      </w:r>
      <w:r>
        <w:rPr>
          <w:lang w:val="en-US"/>
        </w:rPr>
        <w:t xml:space="preserve"> for more information on event configuration. See </w:t>
      </w:r>
      <w:r>
        <w:rPr>
          <w:lang w:val="en-US"/>
        </w:rPr>
        <w:fldChar w:fldCharType="begin"/>
      </w:r>
      <w:r>
        <w:rPr>
          <w:lang w:val="en-US"/>
        </w:rPr>
        <w:instrText xml:space="preserve"> REF _Ref427240072 \w \h </w:instrText>
      </w:r>
      <w:r>
        <w:rPr>
          <w:lang w:val="en-US"/>
        </w:rPr>
      </w:r>
      <w:r>
        <w:rPr>
          <w:lang w:val="en-US"/>
        </w:rPr>
        <w:fldChar w:fldCharType="separate"/>
      </w:r>
      <w:r w:rsidR="003B17E8">
        <w:rPr>
          <w:lang w:val="en-US"/>
        </w:rPr>
        <w:t>Chapter 17</w:t>
      </w:r>
      <w:r>
        <w:rPr>
          <w:lang w:val="en-US"/>
        </w:rPr>
        <w:fldChar w:fldCharType="end"/>
      </w:r>
      <w:r>
        <w:rPr>
          <w:lang w:val="en-US"/>
        </w:rPr>
        <w:t xml:space="preserve"> </w:t>
      </w:r>
      <w:r>
        <w:rPr>
          <w:lang w:val="en-US"/>
        </w:rPr>
        <w:fldChar w:fldCharType="begin"/>
      </w:r>
      <w:r>
        <w:rPr>
          <w:lang w:val="en-US"/>
        </w:rPr>
        <w:instrText xml:space="preserve"> REF _Ref427240072 \h </w:instrText>
      </w:r>
      <w:r>
        <w:rPr>
          <w:lang w:val="en-US"/>
        </w:rPr>
      </w:r>
      <w:r>
        <w:rPr>
          <w:lang w:val="en-US"/>
        </w:rPr>
        <w:fldChar w:fldCharType="separate"/>
      </w:r>
      <w:r w:rsidR="003B17E8">
        <w:rPr>
          <w:lang w:val="en-US"/>
        </w:rPr>
        <w:t>Coordination between Portlets</w:t>
      </w:r>
      <w:r>
        <w:rPr>
          <w:lang w:val="en-US"/>
        </w:rPr>
        <w:fldChar w:fldCharType="end"/>
      </w:r>
      <w:r>
        <w:rPr>
          <w:lang w:val="en-US"/>
        </w:rPr>
        <w:t xml:space="preserve"> for more information on event processing.</w:t>
      </w:r>
    </w:p>
    <w:p w:rsidR="00C80064" w:rsidRDefault="00FF5402">
      <w:pPr>
        <w:pStyle w:val="Standard"/>
        <w:rPr>
          <w:lang w:val="en-US"/>
        </w:rPr>
      </w:pPr>
      <w:r>
        <w:rPr>
          <w:lang w:val="en-US"/>
        </w:rPr>
        <w:t xml:space="preserve">A given portlet may define multiple </w:t>
      </w:r>
      <w:r w:rsidRPr="0063745B">
        <w:rPr>
          <w:rStyle w:val="inlinecode"/>
          <w:lang w:val="en-US"/>
        </w:rPr>
        <w:t>@</w:t>
      </w:r>
      <w:r>
        <w:rPr>
          <w:rStyle w:val="inlinecode"/>
          <w:lang w:val="en-US"/>
        </w:rPr>
        <w:t>Event</w:t>
      </w:r>
      <w:r w:rsidRPr="0063745B">
        <w:rPr>
          <w:rStyle w:val="inlinecode"/>
          <w:lang w:val="en-US"/>
        </w:rPr>
        <w:t>Method</w:t>
      </w:r>
      <w:r w:rsidR="00FE1266">
        <w:rPr>
          <w:lang w:val="en-US"/>
        </w:rPr>
        <w:t xml:space="preserve"> annotated</w:t>
      </w:r>
      <w:r>
        <w:rPr>
          <w:lang w:val="en-US"/>
        </w:rPr>
        <w:t xml:space="preserve"> methods that differ in the value</w:t>
      </w:r>
      <w:r w:rsidR="00D24AE1">
        <w:rPr>
          <w:lang w:val="en-US"/>
        </w:rPr>
        <w:t>s provided by</w:t>
      </w:r>
      <w:r>
        <w:rPr>
          <w:lang w:val="en-US"/>
        </w:rPr>
        <w:t xml:space="preserve"> the </w:t>
      </w:r>
      <w:r w:rsidR="00D24AE1" w:rsidRPr="0063745B">
        <w:rPr>
          <w:rStyle w:val="inlinecode"/>
          <w:lang w:val="en-US"/>
        </w:rPr>
        <w:t>processingEvents</w:t>
      </w:r>
      <w:r>
        <w:rPr>
          <w:lang w:val="en-US"/>
        </w:rPr>
        <w:t xml:space="preserve"> element.</w:t>
      </w:r>
      <w:r w:rsidR="00D24AE1">
        <w:rPr>
          <w:lang w:val="en-US"/>
        </w:rPr>
        <w:t xml:space="preserve"> The values provided must be unique for the portlet.</w:t>
      </w:r>
      <w:r>
        <w:rPr>
          <w:lang w:val="en-US"/>
        </w:rPr>
        <w:t xml:space="preserve"> If the portlet defines </w:t>
      </w:r>
      <w:r w:rsidR="00D24AE1">
        <w:rPr>
          <w:lang w:val="en-US"/>
        </w:rPr>
        <w:t>duplicate entries for this element</w:t>
      </w:r>
      <w:r w:rsidR="00B50749">
        <w:rPr>
          <w:lang w:val="en-US"/>
        </w:rPr>
        <w:t>,</w:t>
      </w:r>
      <w:r w:rsidR="00D24AE1">
        <w:rPr>
          <w:lang w:val="en-US"/>
        </w:rPr>
        <w:t xml:space="preserve"> or </w:t>
      </w:r>
      <w:r w:rsidR="00787FD2">
        <w:rPr>
          <w:lang w:val="en-US"/>
        </w:rPr>
        <w:t xml:space="preserve">defines </w:t>
      </w:r>
      <w:r>
        <w:rPr>
          <w:lang w:val="en-US"/>
        </w:rPr>
        <w:t xml:space="preserve">more than one </w:t>
      </w:r>
      <w:r w:rsidRPr="0063745B">
        <w:rPr>
          <w:rStyle w:val="inlinecode"/>
          <w:lang w:val="en-US"/>
        </w:rPr>
        <w:t>@</w:t>
      </w:r>
      <w:r>
        <w:rPr>
          <w:rStyle w:val="inlinecode"/>
          <w:lang w:val="en-US"/>
        </w:rPr>
        <w:t>Event</w:t>
      </w:r>
      <w:r w:rsidRPr="0063745B">
        <w:rPr>
          <w:rStyle w:val="inlinecode"/>
          <w:lang w:val="en-US"/>
        </w:rPr>
        <w:t>Method</w:t>
      </w:r>
      <w:r w:rsidR="00D24AE1">
        <w:rPr>
          <w:lang w:val="en-US"/>
        </w:rPr>
        <w:t xml:space="preserve"> annotated method with a given</w:t>
      </w:r>
      <w:r>
        <w:rPr>
          <w:lang w:val="en-US"/>
        </w:rPr>
        <w:t xml:space="preserve"> </w:t>
      </w:r>
      <w:r w:rsidR="00D24AE1">
        <w:rPr>
          <w:rStyle w:val="inlinecode"/>
          <w:lang w:val="en-US"/>
        </w:rPr>
        <w:t>processingEvents</w:t>
      </w:r>
      <w:r w:rsidR="00D24AE1" w:rsidRPr="0063745B">
        <w:rPr>
          <w:lang w:val="en-US"/>
        </w:rPr>
        <w:t xml:space="preserve"> element</w:t>
      </w:r>
      <w:r w:rsidR="00AE5A28">
        <w:rPr>
          <w:lang w:val="en-US"/>
        </w:rPr>
        <w:t xml:space="preserve"> qualified name</w:t>
      </w:r>
      <w:r w:rsidR="00C80064" w:rsidRPr="0063745B">
        <w:rPr>
          <w:lang w:val="en-US"/>
        </w:rPr>
        <w:t xml:space="preserve"> value</w:t>
      </w:r>
      <w:r>
        <w:rPr>
          <w:lang w:val="en-US"/>
        </w:rPr>
        <w:t>, the portlet container must not place the portlet in service.</w:t>
      </w:r>
      <w:r w:rsidR="00C80064">
        <w:rPr>
          <w:lang w:val="en-US"/>
        </w:rPr>
        <w:t xml:space="preserve"> </w:t>
      </w:r>
    </w:p>
    <w:p w:rsidR="00FF5402" w:rsidRDefault="00C80064">
      <w:pPr>
        <w:pStyle w:val="Standard"/>
        <w:rPr>
          <w:lang w:val="en-US"/>
        </w:rPr>
      </w:pPr>
      <w:r>
        <w:rPr>
          <w:lang w:val="en-US"/>
        </w:rPr>
        <w:t xml:space="preserve">The portlet container dispatches event requests to </w:t>
      </w:r>
      <w:r w:rsidRPr="003F02C0">
        <w:rPr>
          <w:rStyle w:val="inlinecode"/>
          <w:lang w:val="en-US"/>
        </w:rPr>
        <w:t>@EventMethod</w:t>
      </w:r>
      <w:r>
        <w:rPr>
          <w:lang w:val="en-US"/>
        </w:rPr>
        <w:t xml:space="preserve"> annotated methods based on the configured values</w:t>
      </w:r>
      <w:r w:rsidR="00FF5402">
        <w:rPr>
          <w:lang w:val="en-US"/>
        </w:rPr>
        <w:t xml:space="preserve"> as follows:</w:t>
      </w:r>
    </w:p>
    <w:p w:rsidR="00FF5402" w:rsidRDefault="00C80064" w:rsidP="0063745B">
      <w:pPr>
        <w:pStyle w:val="Standard"/>
        <w:numPr>
          <w:ilvl w:val="0"/>
          <w:numId w:val="27"/>
        </w:numPr>
        <w:rPr>
          <w:lang w:val="en-US"/>
        </w:rPr>
      </w:pPr>
      <w:r>
        <w:rPr>
          <w:lang w:val="en-US"/>
        </w:rPr>
        <w:t>The portlet container must determine that a given event is to be routed to the portlet. This is an implementation-specific determination.</w:t>
      </w:r>
    </w:p>
    <w:p w:rsidR="00C80064" w:rsidRDefault="00C80064" w:rsidP="0063745B">
      <w:pPr>
        <w:pStyle w:val="Standard"/>
        <w:numPr>
          <w:ilvl w:val="0"/>
          <w:numId w:val="27"/>
        </w:numPr>
        <w:rPr>
          <w:lang w:val="en-US"/>
        </w:rPr>
      </w:pPr>
      <w:r>
        <w:rPr>
          <w:lang w:val="en-US"/>
        </w:rPr>
        <w:lastRenderedPageBreak/>
        <w:t xml:space="preserve">The portlet container must route the event request to the </w:t>
      </w:r>
      <w:r w:rsidRPr="003F02C0">
        <w:rPr>
          <w:rStyle w:val="inlinecode"/>
          <w:lang w:val="en-US"/>
        </w:rPr>
        <w:t>@EventMethod</w:t>
      </w:r>
      <w:r>
        <w:rPr>
          <w:lang w:val="en-US"/>
        </w:rPr>
        <w:t xml:space="preserve"> annotated method that has a matching </w:t>
      </w:r>
      <w:r w:rsidRPr="003F02C0">
        <w:rPr>
          <w:rStyle w:val="inlinecode"/>
          <w:lang w:val="en-US"/>
        </w:rPr>
        <w:t>processingEvents</w:t>
      </w:r>
      <w:r>
        <w:rPr>
          <w:lang w:val="en-US"/>
        </w:rPr>
        <w:t xml:space="preserve"> entry.</w:t>
      </w:r>
    </w:p>
    <w:p w:rsidR="00FF5402" w:rsidRDefault="00FF5402" w:rsidP="0063745B">
      <w:pPr>
        <w:pStyle w:val="Standard"/>
        <w:numPr>
          <w:ilvl w:val="0"/>
          <w:numId w:val="27"/>
        </w:numPr>
        <w:rPr>
          <w:lang w:val="en-US"/>
        </w:rPr>
      </w:pPr>
      <w:r>
        <w:rPr>
          <w:lang w:val="en-US"/>
        </w:rPr>
        <w:t xml:space="preserve">If no </w:t>
      </w:r>
      <w:r w:rsidR="00C80064">
        <w:rPr>
          <w:lang w:val="en-US"/>
        </w:rPr>
        <w:t>such method exists</w:t>
      </w:r>
      <w:r>
        <w:rPr>
          <w:lang w:val="en-US"/>
        </w:rPr>
        <w:t xml:space="preserve">, and if </w:t>
      </w:r>
      <w:r w:rsidR="00BB64C4">
        <w:rPr>
          <w:lang w:val="en-US"/>
        </w:rPr>
        <w:t xml:space="preserve">a </w:t>
      </w:r>
      <w:r>
        <w:rPr>
          <w:lang w:val="en-US"/>
        </w:rPr>
        <w:t xml:space="preserve">portlet class </w:t>
      </w:r>
      <w:r w:rsidR="00192BB3">
        <w:rPr>
          <w:lang w:val="en-US"/>
        </w:rPr>
        <w:t>implement</w:t>
      </w:r>
      <w:r w:rsidR="00BB64C4">
        <w:rPr>
          <w:lang w:val="en-US"/>
        </w:rPr>
        <w:t>ing</w:t>
      </w:r>
      <w:r w:rsidR="00192BB3">
        <w:rPr>
          <w:lang w:val="en-US"/>
        </w:rPr>
        <w:t xml:space="preserve"> the </w:t>
      </w:r>
      <w:r w:rsidR="00192BB3" w:rsidRPr="003F02C0">
        <w:rPr>
          <w:rStyle w:val="inlinecode"/>
          <w:lang w:val="en-US"/>
        </w:rPr>
        <w:t>EventPortlet</w:t>
      </w:r>
      <w:r w:rsidR="00192BB3">
        <w:rPr>
          <w:lang w:val="en-US"/>
        </w:rPr>
        <w:t xml:space="preserve"> interface</w:t>
      </w:r>
      <w:r w:rsidR="00BB64C4">
        <w:rPr>
          <w:lang w:val="en-US"/>
        </w:rPr>
        <w:t xml:space="preserve"> is configured</w:t>
      </w:r>
      <w:r>
        <w:rPr>
          <w:lang w:val="en-US"/>
        </w:rPr>
        <w:t xml:space="preserve">, then the portlet container must invoke the </w:t>
      </w:r>
      <w:r w:rsidR="00D06CB2">
        <w:rPr>
          <w:rStyle w:val="inlinecode"/>
          <w:lang w:val="en-US"/>
        </w:rPr>
        <w:t>p</w:t>
      </w:r>
      <w:r w:rsidR="00D06CB2" w:rsidRPr="00FF5402">
        <w:rPr>
          <w:rStyle w:val="inlinecode"/>
          <w:lang w:val="en-US"/>
        </w:rPr>
        <w:t>roces</w:t>
      </w:r>
      <w:r w:rsidR="00D06CB2">
        <w:rPr>
          <w:rStyle w:val="inlinecode"/>
          <w:lang w:val="en-US"/>
        </w:rPr>
        <w:t>sEvent</w:t>
      </w:r>
      <w:r>
        <w:rPr>
          <w:lang w:val="en-US"/>
        </w:rPr>
        <w:t xml:space="preserve"> method.</w:t>
      </w:r>
    </w:p>
    <w:p w:rsidR="00FF5402" w:rsidRDefault="00FF5402" w:rsidP="0063745B">
      <w:pPr>
        <w:pStyle w:val="Standard"/>
        <w:numPr>
          <w:ilvl w:val="0"/>
          <w:numId w:val="27"/>
        </w:numPr>
        <w:rPr>
          <w:lang w:val="en-US"/>
        </w:rPr>
      </w:pPr>
      <w:r>
        <w:rPr>
          <w:lang w:val="en-US"/>
        </w:rPr>
        <w:t xml:space="preserve">Otherwise the portlet container must do nothing. </w:t>
      </w:r>
    </w:p>
    <w:p w:rsidR="00FF5402" w:rsidRDefault="00FF5402" w:rsidP="00FF5402">
      <w:pPr>
        <w:pStyle w:val="Standard"/>
        <w:rPr>
          <w:lang w:val="en-US"/>
        </w:rPr>
      </w:pPr>
      <w:r>
        <w:rPr>
          <w:lang w:val="en-US"/>
        </w:rPr>
        <w:t xml:space="preserve">The effect of this procedure for portlets that extend </w:t>
      </w:r>
      <w:r w:rsidRPr="0063745B">
        <w:rPr>
          <w:rStyle w:val="inlinecode"/>
          <w:lang w:val="en-US"/>
        </w:rPr>
        <w:t>GenericPortlet</w:t>
      </w:r>
      <w:r>
        <w:rPr>
          <w:lang w:val="en-US"/>
        </w:rPr>
        <w:t xml:space="preserve"> is that the existence of a matching </w:t>
      </w:r>
      <w:r w:rsidRPr="0062030C">
        <w:rPr>
          <w:rStyle w:val="inlinecode"/>
          <w:lang w:val="en-US"/>
        </w:rPr>
        <w:t>@</w:t>
      </w:r>
      <w:r>
        <w:rPr>
          <w:rStyle w:val="inlinecode"/>
          <w:lang w:val="en-US"/>
        </w:rPr>
        <w:t>Event</w:t>
      </w:r>
      <w:r w:rsidRPr="0062030C">
        <w:rPr>
          <w:rStyle w:val="inlinecode"/>
          <w:lang w:val="en-US"/>
        </w:rPr>
        <w:t>Method</w:t>
      </w:r>
      <w:r>
        <w:rPr>
          <w:lang w:val="en-US"/>
        </w:rPr>
        <w:t xml:space="preserve"> annotated method will override the </w:t>
      </w:r>
      <w:r w:rsidRPr="0063745B">
        <w:rPr>
          <w:rStyle w:val="inlinecode"/>
          <w:lang w:val="en-US"/>
        </w:rPr>
        <w:t>GenericPortlet</w:t>
      </w:r>
      <w:r w:rsidR="00257DFA" w:rsidRPr="003F02C0">
        <w:rPr>
          <w:lang w:val="en-US"/>
        </w:rPr>
        <w:t xml:space="preserve"> class</w:t>
      </w:r>
      <w:r w:rsidRPr="00257DFA">
        <w:rPr>
          <w:lang w:val="en-US"/>
        </w:rPr>
        <w:t xml:space="preserve"> </w:t>
      </w:r>
      <w:r w:rsidRPr="0063745B">
        <w:rPr>
          <w:rStyle w:val="inlinecode"/>
          <w:lang w:val="en-US"/>
        </w:rPr>
        <w:t>process</w:t>
      </w:r>
      <w:r>
        <w:rPr>
          <w:rStyle w:val="inlinecode"/>
          <w:lang w:val="en-US"/>
        </w:rPr>
        <w:t>Event</w:t>
      </w:r>
      <w:r>
        <w:rPr>
          <w:lang w:val="en-US"/>
        </w:rPr>
        <w:t xml:space="preserve"> functionality.</w:t>
      </w:r>
    </w:p>
    <w:p w:rsidR="00BB7ABD" w:rsidRDefault="00FF5402" w:rsidP="00FF5402">
      <w:pPr>
        <w:pStyle w:val="Standard"/>
        <w:rPr>
          <w:lang w:val="en-US"/>
        </w:rPr>
      </w:pPr>
      <w:r>
        <w:rPr>
          <w:lang w:val="en-US"/>
        </w:rPr>
        <w:t xml:space="preserve">The </w:t>
      </w:r>
      <w:r w:rsidRPr="0062030C">
        <w:rPr>
          <w:rStyle w:val="inlinecode"/>
          <w:lang w:val="en-US"/>
        </w:rPr>
        <w:t>@</w:t>
      </w:r>
      <w:r>
        <w:rPr>
          <w:rStyle w:val="inlinecode"/>
          <w:lang w:val="en-US"/>
        </w:rPr>
        <w:t>Event</w:t>
      </w:r>
      <w:r w:rsidRPr="0062030C">
        <w:rPr>
          <w:rStyle w:val="inlinecode"/>
          <w:lang w:val="en-US"/>
        </w:rPr>
        <w:t>Method</w:t>
      </w:r>
      <w:r>
        <w:rPr>
          <w:lang w:val="en-US"/>
        </w:rPr>
        <w:t xml:space="preserve"> annotation contains a </w:t>
      </w:r>
      <w:r w:rsidRPr="0062030C">
        <w:rPr>
          <w:rStyle w:val="inlinecode"/>
          <w:lang w:val="en-US"/>
        </w:rPr>
        <w:t>publishingEvents</w:t>
      </w:r>
      <w:r>
        <w:rPr>
          <w:lang w:val="en-US"/>
        </w:rPr>
        <w:t xml:space="preserve"> array element that allows the portlet to specify the qualified names for the portlet events it can fire during method execution. The qualified names must be defined in the </w:t>
      </w:r>
      <w:r w:rsidR="00257DFA">
        <w:rPr>
          <w:lang w:val="en-US"/>
        </w:rPr>
        <w:t xml:space="preserve">portlet application </w:t>
      </w:r>
      <w:r>
        <w:rPr>
          <w:lang w:val="en-US"/>
        </w:rPr>
        <w:t xml:space="preserve">configuration. The portlet container must register the publishing events defined in this array as valid publishing events for the portlet. </w:t>
      </w:r>
    </w:p>
    <w:p w:rsidR="00FF5402" w:rsidRDefault="00FF5402" w:rsidP="003F02C0">
      <w:pPr>
        <w:pStyle w:val="Standard"/>
        <w:keepNext/>
        <w:rPr>
          <w:lang w:val="en-US"/>
        </w:rPr>
      </w:pPr>
      <w:r>
        <w:rPr>
          <w:lang w:val="en-US"/>
        </w:rPr>
        <w:t xml:space="preserve">The </w:t>
      </w:r>
      <w:r w:rsidRPr="003F02C0">
        <w:rPr>
          <w:rStyle w:val="inlinecode"/>
          <w:lang w:val="en-US"/>
        </w:rPr>
        <w:t>@EventMethod</w:t>
      </w:r>
      <w:r>
        <w:rPr>
          <w:lang w:val="en-US"/>
        </w:rPr>
        <w:t xml:space="preserve"> annotation defines the following elements.</w:t>
      </w:r>
    </w:p>
    <w:tbl>
      <w:tblPr>
        <w:tblStyle w:val="TableGrid"/>
        <w:tblW w:w="0" w:type="auto"/>
        <w:tblLook w:val="04A0" w:firstRow="1" w:lastRow="0" w:firstColumn="1" w:lastColumn="0" w:noHBand="0" w:noVBand="1"/>
      </w:tblPr>
      <w:tblGrid>
        <w:gridCol w:w="2547"/>
        <w:gridCol w:w="6469"/>
      </w:tblGrid>
      <w:tr w:rsidR="00FF5402" w:rsidRPr="00EA3D02" w:rsidTr="003F02C0">
        <w:trPr>
          <w:cantSplit/>
          <w:tblHeader/>
        </w:trPr>
        <w:tc>
          <w:tcPr>
            <w:tcW w:w="2547" w:type="dxa"/>
          </w:tcPr>
          <w:p w:rsidR="00FF5402" w:rsidRPr="00042EFA" w:rsidRDefault="00FF5402" w:rsidP="00AA7711">
            <w:pPr>
              <w:pStyle w:val="Standard"/>
              <w:rPr>
                <w:rStyle w:val="inlinecode"/>
                <w:rFonts w:ascii="Times New Roman" w:hAnsi="Times New Roman"/>
                <w:b/>
                <w:sz w:val="24"/>
              </w:rPr>
            </w:pPr>
            <w:r w:rsidRPr="00042EFA">
              <w:rPr>
                <w:rStyle w:val="inlinecode"/>
                <w:rFonts w:ascii="Times New Roman" w:hAnsi="Times New Roman"/>
                <w:b/>
                <w:sz w:val="24"/>
              </w:rPr>
              <w:t>Element</w:t>
            </w:r>
          </w:p>
        </w:tc>
        <w:tc>
          <w:tcPr>
            <w:tcW w:w="6469" w:type="dxa"/>
          </w:tcPr>
          <w:p w:rsidR="00FF5402" w:rsidRPr="00042EFA" w:rsidRDefault="00FF5402" w:rsidP="00AA7711">
            <w:pPr>
              <w:pStyle w:val="Standard"/>
              <w:rPr>
                <w:rStyle w:val="inlinecode"/>
                <w:rFonts w:ascii="Times New Roman" w:hAnsi="Times New Roman"/>
                <w:b/>
                <w:sz w:val="24"/>
              </w:rPr>
            </w:pPr>
            <w:r w:rsidRPr="00042EFA">
              <w:rPr>
                <w:rStyle w:val="inlinecode"/>
                <w:rFonts w:ascii="Times New Roman" w:hAnsi="Times New Roman"/>
                <w:b/>
                <w:sz w:val="24"/>
              </w:rPr>
              <w:t>Description</w:t>
            </w:r>
          </w:p>
        </w:tc>
      </w:tr>
      <w:tr w:rsidR="00FF5402" w:rsidRPr="00EA3D02" w:rsidTr="003F02C0">
        <w:tc>
          <w:tcPr>
            <w:tcW w:w="2547" w:type="dxa"/>
          </w:tcPr>
          <w:p w:rsidR="00FF5402" w:rsidRPr="00042EFA" w:rsidRDefault="00FF5402" w:rsidP="00AA7711">
            <w:pPr>
              <w:pStyle w:val="Standard"/>
              <w:rPr>
                <w:rStyle w:val="inlinecode"/>
              </w:rPr>
            </w:pPr>
            <w:r w:rsidRPr="00042EFA">
              <w:rPr>
                <w:rStyle w:val="inlinecode"/>
              </w:rPr>
              <w:t>p</w:t>
            </w:r>
            <w:r>
              <w:rPr>
                <w:rStyle w:val="inlinecode"/>
              </w:rPr>
              <w:t>ortletName</w:t>
            </w:r>
          </w:p>
        </w:tc>
        <w:tc>
          <w:tcPr>
            <w:tcW w:w="6469" w:type="dxa"/>
          </w:tcPr>
          <w:p w:rsidR="00FF5402" w:rsidRPr="00042EFA" w:rsidRDefault="00FF5402" w:rsidP="00AA7711">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w:t>
            </w:r>
            <w:r>
              <w:rPr>
                <w:rStyle w:val="inlinecode"/>
                <w:rFonts w:ascii="Times New Roman" w:hAnsi="Times New Roman"/>
                <w:sz w:val="24"/>
                <w:lang w:val="en-US"/>
              </w:rPr>
              <w:t xml:space="preserve">required </w:t>
            </w:r>
            <w:r w:rsidRPr="00042EFA">
              <w:rPr>
                <w:rStyle w:val="inlinecode"/>
                <w:rFonts w:ascii="Times New Roman" w:hAnsi="Times New Roman"/>
                <w:sz w:val="24"/>
                <w:lang w:val="en-US"/>
              </w:rPr>
              <w:t>portlet name</w:t>
            </w:r>
            <w:r>
              <w:rPr>
                <w:rStyle w:val="inlinecode"/>
                <w:rFonts w:ascii="Times New Roman" w:hAnsi="Times New Roman"/>
                <w:sz w:val="24"/>
                <w:lang w:val="en-US"/>
              </w:rPr>
              <w:t xml:space="preserve"> element </w:t>
            </w:r>
            <w:r w:rsidRPr="00042EFA">
              <w:rPr>
                <w:rStyle w:val="inlinecode"/>
                <w:rFonts w:ascii="Times New Roman" w:hAnsi="Times New Roman"/>
                <w:sz w:val="24"/>
                <w:lang w:val="en-US"/>
              </w:rPr>
              <w:t xml:space="preserve">for which the </w:t>
            </w:r>
            <w:r>
              <w:rPr>
                <w:rStyle w:val="inlinecode"/>
                <w:rFonts w:ascii="Times New Roman" w:hAnsi="Times New Roman"/>
                <w:sz w:val="24"/>
                <w:lang w:val="en-US"/>
              </w:rPr>
              <w:t xml:space="preserve">annotated method </w:t>
            </w:r>
            <w:r w:rsidRPr="00042EFA">
              <w:rPr>
                <w:rStyle w:val="inlinecode"/>
                <w:rFonts w:ascii="Times New Roman" w:hAnsi="Times New Roman"/>
                <w:sz w:val="24"/>
                <w:lang w:val="en-US"/>
              </w:rPr>
              <w:t xml:space="preserve">applies. </w:t>
            </w:r>
          </w:p>
        </w:tc>
      </w:tr>
      <w:tr w:rsidR="00FF5402" w:rsidRPr="00EA3D02" w:rsidTr="003F02C0">
        <w:tc>
          <w:tcPr>
            <w:tcW w:w="2547" w:type="dxa"/>
          </w:tcPr>
          <w:p w:rsidR="00FF5402" w:rsidRPr="00042EFA" w:rsidRDefault="00EE5AE9" w:rsidP="00AA7711">
            <w:pPr>
              <w:pStyle w:val="Standard"/>
              <w:rPr>
                <w:rStyle w:val="inlinecode"/>
              </w:rPr>
            </w:pPr>
            <w:r>
              <w:rPr>
                <w:rStyle w:val="inlinecode"/>
              </w:rPr>
              <w:t>processingEvent</w:t>
            </w:r>
            <w:r w:rsidR="00D43B44">
              <w:rPr>
                <w:rStyle w:val="inlinecode"/>
              </w:rPr>
              <w:t>s</w:t>
            </w:r>
          </w:p>
        </w:tc>
        <w:tc>
          <w:tcPr>
            <w:tcW w:w="6469" w:type="dxa"/>
          </w:tcPr>
          <w:p w:rsidR="00FF5402" w:rsidRPr="00042EFA" w:rsidRDefault="00EE5AE9">
            <w:pPr>
              <w:pStyle w:val="Standard"/>
              <w:rPr>
                <w:rStyle w:val="inlinecode"/>
                <w:rFonts w:ascii="Times New Roman" w:hAnsi="Times New Roman"/>
                <w:sz w:val="24"/>
                <w:lang w:val="en-US"/>
              </w:rPr>
            </w:pPr>
            <w:r>
              <w:rPr>
                <w:rStyle w:val="inlinecode"/>
                <w:rFonts w:ascii="Times New Roman" w:hAnsi="Times New Roman"/>
                <w:sz w:val="24"/>
                <w:lang w:val="en-US"/>
              </w:rPr>
              <w:t>Array of PortletQName elements representing the events processed by the method.</w:t>
            </w:r>
          </w:p>
        </w:tc>
      </w:tr>
      <w:tr w:rsidR="00FF5402" w:rsidRPr="00EA3D02" w:rsidTr="003F02C0">
        <w:tc>
          <w:tcPr>
            <w:tcW w:w="2547" w:type="dxa"/>
          </w:tcPr>
          <w:p w:rsidR="00FF5402" w:rsidRDefault="00FF5402">
            <w:pPr>
              <w:pStyle w:val="Standard"/>
              <w:rPr>
                <w:rStyle w:val="inlinecode"/>
              </w:rPr>
            </w:pPr>
            <w:r>
              <w:rPr>
                <w:rStyle w:val="inlinecode"/>
              </w:rPr>
              <w:t>publishingEvents</w:t>
            </w:r>
          </w:p>
        </w:tc>
        <w:tc>
          <w:tcPr>
            <w:tcW w:w="6469" w:type="dxa"/>
          </w:tcPr>
          <w:p w:rsidR="00FF5402" w:rsidRDefault="00FF5402" w:rsidP="00AA7711">
            <w:pPr>
              <w:pStyle w:val="Standard"/>
              <w:rPr>
                <w:rStyle w:val="inlinecode"/>
                <w:rFonts w:ascii="Times New Roman" w:hAnsi="Times New Roman"/>
                <w:sz w:val="24"/>
                <w:lang w:val="en-US"/>
              </w:rPr>
            </w:pPr>
            <w:r>
              <w:rPr>
                <w:rStyle w:val="inlinecode"/>
                <w:rFonts w:ascii="Times New Roman" w:hAnsi="Times New Roman"/>
                <w:sz w:val="24"/>
                <w:lang w:val="en-US"/>
              </w:rPr>
              <w:t>Array of PortletQName elements representing the events published during method processing.</w:t>
            </w:r>
          </w:p>
        </w:tc>
      </w:tr>
    </w:tbl>
    <w:p w:rsidR="00BB7ABD" w:rsidRPr="00EE2F53" w:rsidRDefault="00BB7ABD" w:rsidP="00BB7ABD">
      <w:pPr>
        <w:pStyle w:val="Standard"/>
        <w:rPr>
          <w:lang w:val="en-US"/>
        </w:rPr>
      </w:pPr>
      <w:bookmarkStart w:id="260" w:name="_Ref427072792"/>
      <w:bookmarkStart w:id="261" w:name="_Ref427072800"/>
      <w:r w:rsidRPr="00EE2F53">
        <w:rPr>
          <w:lang w:val="en-US"/>
        </w:rPr>
        <w:t>Example:</w:t>
      </w:r>
    </w:p>
    <w:p w:rsidR="00ED211D" w:rsidRDefault="00ED211D" w:rsidP="00ED211D">
      <w:pPr>
        <w:pStyle w:val="CodeXMP"/>
      </w:pPr>
      <w:r>
        <w:t>@EventMethod(portletName="</w:t>
      </w:r>
      <w:r w:rsidR="000B12E8">
        <w:t>Bean</w:t>
      </w:r>
      <w:r>
        <w:t>Portlet", processingEvents= {</w:t>
      </w:r>
    </w:p>
    <w:p w:rsidR="000B12E8" w:rsidRDefault="000B12E8" w:rsidP="00ED211D">
      <w:pPr>
        <w:pStyle w:val="CodeXMP"/>
      </w:pPr>
      <w:r>
        <w:t xml:space="preserve">   </w:t>
      </w:r>
      <w:r w:rsidR="00ED211D">
        <w:t>@PortletQName(</w:t>
      </w:r>
    </w:p>
    <w:p w:rsidR="000B12E8" w:rsidRDefault="000B12E8" w:rsidP="00ED211D">
      <w:pPr>
        <w:pStyle w:val="CodeXMP"/>
      </w:pPr>
      <w:r>
        <w:t xml:space="preserve">      </w:t>
      </w:r>
      <w:r w:rsidR="00ED211D">
        <w:t>namespaceURI="http://www.apache.org/portals/pluto/ResourcePortlet",</w:t>
      </w:r>
    </w:p>
    <w:p w:rsidR="00ED211D" w:rsidRDefault="000B12E8" w:rsidP="00ED211D">
      <w:pPr>
        <w:pStyle w:val="CodeXMP"/>
      </w:pPr>
      <w:r>
        <w:t xml:space="preserve">     </w:t>
      </w:r>
      <w:r w:rsidR="00ED211D">
        <w:t xml:space="preserve"> localPart="Message")</w:t>
      </w:r>
    </w:p>
    <w:p w:rsidR="00ED211D" w:rsidRDefault="00ED211D" w:rsidP="00ED211D">
      <w:pPr>
        <w:pStyle w:val="CodeXMP"/>
      </w:pPr>
      <w:r>
        <w:t>})</w:t>
      </w:r>
    </w:p>
    <w:p w:rsidR="00ED211D" w:rsidRDefault="00ED211D" w:rsidP="00ED211D">
      <w:pPr>
        <w:pStyle w:val="CodeXMP"/>
      </w:pPr>
      <w:r>
        <w:t xml:space="preserve">public void processEvent(EventRequest req, EventResponse resp) </w:t>
      </w:r>
    </w:p>
    <w:p w:rsidR="00161DF9" w:rsidRDefault="00ED211D" w:rsidP="00ED211D">
      <w:pPr>
        <w:pStyle w:val="CodeXMP"/>
      </w:pPr>
      <w:r>
        <w:t xml:space="preserve">         throws PortletException ,IOException {</w:t>
      </w:r>
    </w:p>
    <w:p w:rsidR="00BB7ABD" w:rsidRDefault="00BB7ABD" w:rsidP="00ED211D">
      <w:pPr>
        <w:pStyle w:val="CodeXMP"/>
      </w:pPr>
      <w:r>
        <w:t xml:space="preserve">   ...</w:t>
      </w:r>
    </w:p>
    <w:p w:rsidR="00BB7ABD" w:rsidRDefault="00BB7ABD" w:rsidP="00165CC8">
      <w:pPr>
        <w:pStyle w:val="CodeXMP"/>
      </w:pPr>
      <w:r>
        <w:t>}</w:t>
      </w:r>
    </w:p>
    <w:p w:rsidR="00FF5402" w:rsidRDefault="002A7327" w:rsidP="0063745B">
      <w:pPr>
        <w:pStyle w:val="Heading3"/>
      </w:pPr>
      <w:bookmarkStart w:id="262" w:name="_Ref468255878"/>
      <w:bookmarkStart w:id="263" w:name="_Ref468255890"/>
      <w:bookmarkStart w:id="264" w:name="_Ref468255905"/>
      <w:bookmarkStart w:id="265" w:name="_Toc468260993"/>
      <w:r>
        <w:t xml:space="preserve">Annotated </w:t>
      </w:r>
      <w:r w:rsidR="00EE5AE9">
        <w:t>Header Method Dispatching</w:t>
      </w:r>
      <w:bookmarkEnd w:id="260"/>
      <w:bookmarkEnd w:id="261"/>
      <w:bookmarkEnd w:id="262"/>
      <w:bookmarkEnd w:id="263"/>
      <w:bookmarkEnd w:id="264"/>
      <w:bookmarkEnd w:id="265"/>
    </w:p>
    <w:p w:rsidR="001C60DD" w:rsidRPr="00E84FEC" w:rsidRDefault="001C60DD" w:rsidP="001C60DD">
      <w:pPr>
        <w:pStyle w:val="Standard"/>
        <w:rPr>
          <w:lang w:val="en-US"/>
        </w:rPr>
      </w:pPr>
      <w:r w:rsidRPr="00EA3D02">
        <w:rPr>
          <w:lang w:val="en-US"/>
        </w:rPr>
        <w:t xml:space="preserve">The </w:t>
      </w:r>
      <w:r>
        <w:rPr>
          <w:rStyle w:val="inlinecode"/>
          <w:lang w:val="en-US"/>
        </w:rPr>
        <w:t>@HeaderMethod</w:t>
      </w:r>
      <w:r w:rsidRPr="00EA3D02">
        <w:rPr>
          <w:lang w:val="en-US"/>
        </w:rPr>
        <w:t xml:space="preserve"> annotation </w:t>
      </w:r>
      <w:r>
        <w:rPr>
          <w:lang w:val="en-US"/>
        </w:rPr>
        <w:t>d</w:t>
      </w:r>
      <w:r w:rsidRPr="00EA3D02">
        <w:rPr>
          <w:lang w:val="en-US"/>
        </w:rPr>
        <w:t>esignates a</w:t>
      </w:r>
      <w:r>
        <w:rPr>
          <w:lang w:val="en-US"/>
        </w:rPr>
        <w:t xml:space="preserve"> header request processing method and corresponds to the </w:t>
      </w:r>
      <w:r>
        <w:rPr>
          <w:rStyle w:val="inlinecode"/>
          <w:lang w:val="en-US"/>
        </w:rPr>
        <w:t>GenericP</w:t>
      </w:r>
      <w:r w:rsidRPr="0062030C">
        <w:rPr>
          <w:rStyle w:val="inlinecode"/>
          <w:lang w:val="en-US"/>
        </w:rPr>
        <w:t>ortlet</w:t>
      </w:r>
      <w:r>
        <w:rPr>
          <w:lang w:val="en-US"/>
        </w:rPr>
        <w:t xml:space="preserve"> </w:t>
      </w:r>
      <w:r w:rsidRPr="0063745B">
        <w:rPr>
          <w:rStyle w:val="inlinecode"/>
          <w:lang w:val="en-US"/>
        </w:rPr>
        <w:t>doHeaders</w:t>
      </w:r>
      <w:r>
        <w:rPr>
          <w:lang w:val="en-US"/>
        </w:rPr>
        <w:t xml:space="preserve"> method. </w:t>
      </w:r>
      <w:r w:rsidRPr="00E84FEC">
        <w:rPr>
          <w:lang w:val="en-US"/>
        </w:rPr>
        <w:t>The annotated method must have</w:t>
      </w:r>
      <w:r w:rsidR="000B12E8">
        <w:rPr>
          <w:lang w:val="en-US"/>
        </w:rPr>
        <w:t xml:space="preserve"> one of </w:t>
      </w:r>
      <w:r w:rsidRPr="00E84FEC">
        <w:rPr>
          <w:lang w:val="en-US"/>
        </w:rPr>
        <w:t xml:space="preserve"> the following signature</w:t>
      </w:r>
      <w:r w:rsidR="000B12E8">
        <w:rPr>
          <w:lang w:val="en-US"/>
        </w:rPr>
        <w:t>s</w:t>
      </w:r>
      <w:r w:rsidRPr="00E84FEC">
        <w:rPr>
          <w:lang w:val="en-US"/>
        </w:rPr>
        <w:t>:</w:t>
      </w:r>
    </w:p>
    <w:tbl>
      <w:tblPr>
        <w:tblStyle w:val="TableGrid"/>
        <w:tblW w:w="5000" w:type="pct"/>
        <w:tblLook w:val="04A0" w:firstRow="1" w:lastRow="0" w:firstColumn="1" w:lastColumn="0" w:noHBand="0" w:noVBand="1"/>
      </w:tblPr>
      <w:tblGrid>
        <w:gridCol w:w="9016"/>
      </w:tblGrid>
      <w:tr w:rsidR="000B12E8" w:rsidRPr="00821C6E" w:rsidTr="00165CC8">
        <w:trPr>
          <w:cantSplit/>
        </w:trPr>
        <w:tc>
          <w:tcPr>
            <w:tcW w:w="5000" w:type="pct"/>
          </w:tcPr>
          <w:p w:rsidR="000B12E8" w:rsidRPr="007F531F" w:rsidRDefault="000B12E8" w:rsidP="00165CC8">
            <w:pPr>
              <w:pStyle w:val="Standard"/>
              <w:keepNext/>
              <w:rPr>
                <w:rStyle w:val="inlinecode"/>
                <w:rFonts w:ascii="Times New Roman" w:hAnsi="Times New Roman"/>
                <w:b/>
                <w:bCs/>
                <w:sz w:val="24"/>
                <w:szCs w:val="28"/>
              </w:rPr>
            </w:pPr>
            <w:r w:rsidRPr="007F531F">
              <w:rPr>
                <w:rStyle w:val="inlinecode"/>
                <w:rFonts w:ascii="Times New Roman" w:hAnsi="Times New Roman"/>
                <w:b/>
                <w:sz w:val="24"/>
              </w:rPr>
              <w:t>Method Signature</w:t>
            </w:r>
          </w:p>
        </w:tc>
      </w:tr>
      <w:tr w:rsidR="000B12E8" w:rsidRPr="00821C6E" w:rsidTr="00165CC8">
        <w:tc>
          <w:tcPr>
            <w:tcW w:w="5000" w:type="pct"/>
          </w:tcPr>
          <w:p w:rsidR="000B12E8" w:rsidRPr="0063745B" w:rsidRDefault="000B12E8" w:rsidP="00165CC8">
            <w:pPr>
              <w:pStyle w:val="Standard"/>
              <w:jc w:val="left"/>
              <w:rPr>
                <w:rStyle w:val="inlinecode"/>
                <w:b/>
                <w:lang w:val="en-US"/>
              </w:rPr>
            </w:pPr>
            <w:r>
              <w:rPr>
                <w:rStyle w:val="inlinecode"/>
                <w:lang w:val="en-US"/>
              </w:rPr>
              <w:t>public void &lt;methodName&gt;(HeaderRequest, Head</w:t>
            </w:r>
            <w:r w:rsidRPr="0063745B">
              <w:rPr>
                <w:rStyle w:val="inlinecode"/>
                <w:lang w:val="en-US"/>
              </w:rPr>
              <w:t>erResponse)</w:t>
            </w:r>
          </w:p>
        </w:tc>
      </w:tr>
      <w:tr w:rsidR="000B12E8" w:rsidRPr="00B301B3" w:rsidTr="00165CC8">
        <w:tc>
          <w:tcPr>
            <w:tcW w:w="5000" w:type="pct"/>
          </w:tcPr>
          <w:p w:rsidR="000B12E8" w:rsidRPr="00B301B3" w:rsidRDefault="000B12E8" w:rsidP="00165CC8">
            <w:pPr>
              <w:pStyle w:val="Standard"/>
              <w:jc w:val="left"/>
              <w:rPr>
                <w:rStyle w:val="inlinecode"/>
                <w:b/>
              </w:rPr>
            </w:pPr>
            <w:r w:rsidRPr="00B301B3">
              <w:rPr>
                <w:rStyle w:val="inlinecode"/>
                <w:lang w:val="en-US"/>
              </w:rPr>
              <w:t>public String &lt;methodName&gt;()</w:t>
            </w:r>
          </w:p>
        </w:tc>
      </w:tr>
      <w:tr w:rsidR="000B12E8" w:rsidRPr="00B301B3" w:rsidTr="00165CC8">
        <w:tc>
          <w:tcPr>
            <w:tcW w:w="5000" w:type="pct"/>
          </w:tcPr>
          <w:p w:rsidR="000B12E8" w:rsidRPr="00B301B3" w:rsidRDefault="000B12E8" w:rsidP="00165CC8">
            <w:pPr>
              <w:pStyle w:val="Standard"/>
              <w:jc w:val="left"/>
              <w:rPr>
                <w:rStyle w:val="inlinecode"/>
                <w:b/>
              </w:rPr>
            </w:pPr>
            <w:r w:rsidRPr="00B301B3">
              <w:rPr>
                <w:rStyle w:val="inlinecode"/>
                <w:lang w:val="en-US"/>
              </w:rPr>
              <w:t>public void &lt;methodName&gt;()</w:t>
            </w:r>
          </w:p>
        </w:tc>
      </w:tr>
    </w:tbl>
    <w:p w:rsidR="001C60DD" w:rsidRDefault="001C60DD" w:rsidP="001C60DD">
      <w:pPr>
        <w:pStyle w:val="Standard"/>
        <w:rPr>
          <w:lang w:val="en-US"/>
        </w:rPr>
      </w:pPr>
      <w:r>
        <w:rPr>
          <w:lang w:val="en-US"/>
        </w:rPr>
        <w:lastRenderedPageBreak/>
        <w:t>T</w:t>
      </w:r>
      <w:r w:rsidRPr="00E84FEC">
        <w:rPr>
          <w:lang w:val="en-US"/>
        </w:rPr>
        <w:t>he method name can be freely selected.</w:t>
      </w:r>
    </w:p>
    <w:p w:rsidR="006D15C2" w:rsidRDefault="00CE2285" w:rsidP="001C60DD">
      <w:pPr>
        <w:pStyle w:val="Standard"/>
        <w:rPr>
          <w:lang w:val="en-US"/>
        </w:rPr>
      </w:pPr>
      <w:r>
        <w:rPr>
          <w:lang w:val="en-US"/>
        </w:rPr>
        <w:t xml:space="preserve">The purpose of this method is to allow the portlet to set HTTP headers, implementation-specific properties, and to allow the portlet to write markup to the overall document </w:t>
      </w:r>
      <w:r w:rsidRPr="0063745B">
        <w:rPr>
          <w:rStyle w:val="inlinecode"/>
          <w:lang w:val="en-US"/>
        </w:rPr>
        <w:t>HEAD</w:t>
      </w:r>
      <w:r>
        <w:rPr>
          <w:lang w:val="en-US"/>
        </w:rPr>
        <w:t xml:space="preserve"> section. If the portlet defines </w:t>
      </w:r>
      <w:r w:rsidRPr="003F02C0">
        <w:rPr>
          <w:rStyle w:val="inlinecode"/>
          <w:lang w:val="en-US"/>
        </w:rPr>
        <w:t>@HeaderMethod</w:t>
      </w:r>
      <w:r>
        <w:rPr>
          <w:lang w:val="en-US"/>
        </w:rPr>
        <w:t xml:space="preserve"> annotated methods, the</w:t>
      </w:r>
      <w:r w:rsidR="00787FD2">
        <w:rPr>
          <w:lang w:val="en-US"/>
        </w:rPr>
        <w:t xml:space="preserve"> portlet container must invoke them </w:t>
      </w:r>
      <w:r>
        <w:rPr>
          <w:lang w:val="en-US"/>
        </w:rPr>
        <w:t xml:space="preserve">before the </w:t>
      </w:r>
      <w:r w:rsidR="007D6CFE">
        <w:rPr>
          <w:lang w:val="en-US"/>
        </w:rPr>
        <w:t xml:space="preserve">overall portal application </w:t>
      </w:r>
      <w:r>
        <w:rPr>
          <w:lang w:val="en-US"/>
        </w:rPr>
        <w:t>response is committed.</w:t>
      </w:r>
    </w:p>
    <w:p w:rsidR="00CE2285" w:rsidRDefault="007D6CFE" w:rsidP="001C60DD">
      <w:pPr>
        <w:pStyle w:val="Standard"/>
        <w:rPr>
          <w:lang w:val="en-US"/>
        </w:rPr>
      </w:pPr>
      <w:r>
        <w:rPr>
          <w:lang w:val="en-US"/>
        </w:rPr>
        <w:t>The portlet container should add a</w:t>
      </w:r>
      <w:r w:rsidR="00CE2285">
        <w:rPr>
          <w:lang w:val="en-US"/>
        </w:rPr>
        <w:t xml:space="preserve">ny markup written to the given </w:t>
      </w:r>
      <w:r w:rsidR="002A7327">
        <w:rPr>
          <w:rStyle w:val="inlinecode"/>
          <w:lang w:val="en-US"/>
        </w:rPr>
        <w:t>Header</w:t>
      </w:r>
      <w:r w:rsidR="00CE2285" w:rsidRPr="0063745B">
        <w:rPr>
          <w:rStyle w:val="inlinecode"/>
          <w:lang w:val="en-US"/>
        </w:rPr>
        <w:t>Response</w:t>
      </w:r>
      <w:r w:rsidR="00CE2285">
        <w:rPr>
          <w:lang w:val="en-US"/>
        </w:rPr>
        <w:t xml:space="preserve"> object to the document </w:t>
      </w:r>
      <w:r w:rsidR="00CE2285" w:rsidRPr="0063745B">
        <w:rPr>
          <w:rStyle w:val="inlinecode"/>
          <w:lang w:val="en-US"/>
        </w:rPr>
        <w:t>HEAD</w:t>
      </w:r>
      <w:r w:rsidR="00CE2285">
        <w:rPr>
          <w:lang w:val="en-US"/>
        </w:rPr>
        <w:t xml:space="preserve"> section.</w:t>
      </w:r>
    </w:p>
    <w:p w:rsidR="00750E2E" w:rsidRDefault="001C60DD" w:rsidP="001C60DD">
      <w:pPr>
        <w:pStyle w:val="Standard"/>
        <w:rPr>
          <w:lang w:val="en-US"/>
        </w:rPr>
      </w:pPr>
      <w:r>
        <w:rPr>
          <w:lang w:val="en-US"/>
        </w:rPr>
        <w:t xml:space="preserve">The </w:t>
      </w:r>
      <w:r>
        <w:rPr>
          <w:rStyle w:val="inlinecode"/>
          <w:lang w:val="en-US"/>
        </w:rPr>
        <w:t>@Header</w:t>
      </w:r>
      <w:r w:rsidRPr="0063745B">
        <w:rPr>
          <w:rStyle w:val="inlinecode"/>
          <w:lang w:val="en-US"/>
        </w:rPr>
        <w:t>Method</w:t>
      </w:r>
      <w:r>
        <w:rPr>
          <w:lang w:val="en-US"/>
        </w:rPr>
        <w:t xml:space="preserve"> annotation contains a </w:t>
      </w:r>
      <w:r>
        <w:rPr>
          <w:rStyle w:val="inlinecode"/>
          <w:lang w:val="en-US"/>
        </w:rPr>
        <w:t>portletMode</w:t>
      </w:r>
      <w:r>
        <w:rPr>
          <w:lang w:val="en-US"/>
        </w:rPr>
        <w:t xml:space="preserve"> element that the portlet container uses for request dispatching. </w:t>
      </w:r>
    </w:p>
    <w:p w:rsidR="001C60DD" w:rsidRDefault="001C60DD" w:rsidP="001C60DD">
      <w:pPr>
        <w:pStyle w:val="Standard"/>
        <w:rPr>
          <w:lang w:val="en-US"/>
        </w:rPr>
      </w:pPr>
      <w:r>
        <w:rPr>
          <w:lang w:val="en-US"/>
        </w:rPr>
        <w:t xml:space="preserve">The portlet container must dispatch the </w:t>
      </w:r>
      <w:r w:rsidRPr="0063745B">
        <w:rPr>
          <w:rStyle w:val="inlinecode"/>
          <w:lang w:val="en-US"/>
        </w:rPr>
        <w:t>@HeaderMethod</w:t>
      </w:r>
      <w:r>
        <w:rPr>
          <w:lang w:val="en-US"/>
        </w:rPr>
        <w:t xml:space="preserve"> annotated method as follows:</w:t>
      </w:r>
    </w:p>
    <w:p w:rsidR="00D6199D" w:rsidRDefault="00161DF9" w:rsidP="0063745B">
      <w:pPr>
        <w:pStyle w:val="Standard"/>
        <w:numPr>
          <w:ilvl w:val="0"/>
          <w:numId w:val="28"/>
        </w:numPr>
        <w:rPr>
          <w:lang w:val="en-US"/>
        </w:rPr>
      </w:pPr>
      <w:r>
        <w:rPr>
          <w:lang w:val="en-US"/>
        </w:rPr>
        <w:t>The</w:t>
      </w:r>
      <w:r w:rsidR="00C04B86">
        <w:rPr>
          <w:lang w:val="en-US"/>
        </w:rPr>
        <w:t xml:space="preserve"> portlet container must identify the </w:t>
      </w:r>
      <w:r w:rsidR="00C04B86" w:rsidRPr="003F02C0">
        <w:rPr>
          <w:rStyle w:val="inlinecode"/>
          <w:lang w:val="en-US"/>
        </w:rPr>
        <w:t>@HeaderMethod</w:t>
      </w:r>
      <w:r w:rsidR="00C04B86">
        <w:rPr>
          <w:lang w:val="en-US"/>
        </w:rPr>
        <w:t xml:space="preserve"> annotated methods whose </w:t>
      </w:r>
      <w:r w:rsidR="00C04B86" w:rsidRPr="003F02C0">
        <w:rPr>
          <w:rStyle w:val="inlinecode"/>
          <w:lang w:val="en-US"/>
        </w:rPr>
        <w:t>portletMode</w:t>
      </w:r>
      <w:r w:rsidR="00C04B86">
        <w:rPr>
          <w:lang w:val="en-US"/>
        </w:rPr>
        <w:t xml:space="preserve"> element matches the portlet mode of the current request and invoke them in the order determined by the ordinal number (see below). </w:t>
      </w:r>
    </w:p>
    <w:p w:rsidR="00C04B86" w:rsidRDefault="00C04B86" w:rsidP="0063745B">
      <w:pPr>
        <w:pStyle w:val="Standard"/>
        <w:numPr>
          <w:ilvl w:val="0"/>
          <w:numId w:val="28"/>
        </w:numPr>
        <w:rPr>
          <w:lang w:val="en-US"/>
        </w:rPr>
      </w:pPr>
      <w:r>
        <w:rPr>
          <w:lang w:val="en-US"/>
        </w:rPr>
        <w:t xml:space="preserve">If there is no such method, the portlet container must identify the </w:t>
      </w:r>
      <w:r w:rsidRPr="003F02C0">
        <w:rPr>
          <w:rStyle w:val="inlinecode"/>
          <w:lang w:val="en-US"/>
        </w:rPr>
        <w:t>@HeaderMethod</w:t>
      </w:r>
      <w:r>
        <w:rPr>
          <w:lang w:val="en-US"/>
        </w:rPr>
        <w:t xml:space="preserve"> annotated methods whose </w:t>
      </w:r>
      <w:r w:rsidRPr="003F02C0">
        <w:rPr>
          <w:rStyle w:val="inlinecode"/>
          <w:lang w:val="en-US"/>
        </w:rPr>
        <w:t>portletMode</w:t>
      </w:r>
      <w:r>
        <w:rPr>
          <w:lang w:val="en-US"/>
        </w:rPr>
        <w:t xml:space="preserve"> element is empty ("") and invoke them in the order determined by the ordinal number (see below).</w:t>
      </w:r>
    </w:p>
    <w:p w:rsidR="006D15C2" w:rsidRPr="006D15C2" w:rsidRDefault="006D15C2" w:rsidP="0063745B">
      <w:pPr>
        <w:pStyle w:val="Standard"/>
        <w:numPr>
          <w:ilvl w:val="0"/>
          <w:numId w:val="28"/>
        </w:numPr>
        <w:rPr>
          <w:lang w:val="en-US"/>
        </w:rPr>
      </w:pPr>
      <w:r w:rsidRPr="006D15C2">
        <w:rPr>
          <w:lang w:val="en-US"/>
        </w:rPr>
        <w:t xml:space="preserve">If </w:t>
      </w:r>
      <w:r>
        <w:rPr>
          <w:lang w:val="en-US"/>
        </w:rPr>
        <w:t>there is no such method, but</w:t>
      </w:r>
      <w:r w:rsidRPr="006D15C2">
        <w:rPr>
          <w:lang w:val="en-US"/>
        </w:rPr>
        <w:t xml:space="preserve"> if </w:t>
      </w:r>
      <w:r w:rsidR="00161DF9">
        <w:rPr>
          <w:lang w:val="en-US"/>
        </w:rPr>
        <w:t>a</w:t>
      </w:r>
      <w:r w:rsidR="00161DF9" w:rsidRPr="006D15C2">
        <w:rPr>
          <w:lang w:val="en-US"/>
        </w:rPr>
        <w:t xml:space="preserve"> </w:t>
      </w:r>
      <w:r w:rsidRPr="006D15C2">
        <w:rPr>
          <w:lang w:val="en-US"/>
        </w:rPr>
        <w:t xml:space="preserve">portlet class </w:t>
      </w:r>
      <w:r w:rsidR="00192BB3">
        <w:rPr>
          <w:lang w:val="en-US"/>
        </w:rPr>
        <w:t>implement</w:t>
      </w:r>
      <w:r w:rsidR="00161DF9">
        <w:rPr>
          <w:lang w:val="en-US"/>
        </w:rPr>
        <w:t>ing</w:t>
      </w:r>
      <w:r w:rsidR="00192BB3">
        <w:rPr>
          <w:lang w:val="en-US"/>
        </w:rPr>
        <w:t xml:space="preserve"> the </w:t>
      </w:r>
      <w:r w:rsidR="00D6199D">
        <w:rPr>
          <w:rStyle w:val="inlinecode"/>
          <w:lang w:val="en-US"/>
        </w:rPr>
        <w:t>HeaderP</w:t>
      </w:r>
      <w:r w:rsidR="00192BB3" w:rsidRPr="0063745B">
        <w:rPr>
          <w:rStyle w:val="inlinecode"/>
          <w:lang w:val="en-US"/>
        </w:rPr>
        <w:t>ortlet</w:t>
      </w:r>
      <w:r w:rsidR="00192BB3">
        <w:rPr>
          <w:lang w:val="en-US"/>
        </w:rPr>
        <w:t xml:space="preserve"> interface</w:t>
      </w:r>
      <w:r w:rsidR="00161DF9">
        <w:rPr>
          <w:lang w:val="en-US"/>
        </w:rPr>
        <w:t xml:space="preserve"> is configured</w:t>
      </w:r>
      <w:r w:rsidRPr="006D15C2">
        <w:rPr>
          <w:lang w:val="en-US"/>
        </w:rPr>
        <w:t xml:space="preserve">, then the portlet container must invoke </w:t>
      </w:r>
      <w:r>
        <w:rPr>
          <w:lang w:val="en-US"/>
        </w:rPr>
        <w:t xml:space="preserve">the </w:t>
      </w:r>
      <w:r w:rsidRPr="0063745B">
        <w:rPr>
          <w:rStyle w:val="inlinecode"/>
          <w:lang w:val="en-US"/>
        </w:rPr>
        <w:t>render</w:t>
      </w:r>
      <w:r w:rsidR="00D6199D">
        <w:rPr>
          <w:rStyle w:val="inlinecode"/>
          <w:lang w:val="en-US"/>
        </w:rPr>
        <w:t>Headers</w:t>
      </w:r>
      <w:r w:rsidRPr="006D15C2">
        <w:rPr>
          <w:lang w:val="en-US"/>
        </w:rPr>
        <w:t xml:space="preserve"> method</w:t>
      </w:r>
      <w:r w:rsidR="00D6199D">
        <w:rPr>
          <w:lang w:val="en-US"/>
        </w:rPr>
        <w:t>.</w:t>
      </w:r>
      <w:r w:rsidR="00AA7711">
        <w:rPr>
          <w:lang w:val="en-US"/>
        </w:rPr>
        <w:t xml:space="preserve"> </w:t>
      </w:r>
    </w:p>
    <w:p w:rsidR="00AB43F8" w:rsidRDefault="006D15C2" w:rsidP="0063745B">
      <w:pPr>
        <w:pStyle w:val="Standard"/>
        <w:numPr>
          <w:ilvl w:val="0"/>
          <w:numId w:val="28"/>
        </w:numPr>
        <w:rPr>
          <w:lang w:val="en-US"/>
        </w:rPr>
      </w:pPr>
      <w:r w:rsidRPr="006D15C2">
        <w:rPr>
          <w:lang w:val="en-US"/>
        </w:rPr>
        <w:t>Otherwise the portlet container must do nothing.</w:t>
      </w:r>
    </w:p>
    <w:p w:rsidR="00EA4FC9" w:rsidRDefault="00FE1266">
      <w:pPr>
        <w:pStyle w:val="Standard"/>
        <w:rPr>
          <w:lang w:val="en-US"/>
        </w:rPr>
      </w:pPr>
      <w:r>
        <w:rPr>
          <w:lang w:val="en-US"/>
        </w:rPr>
        <w:t xml:space="preserve">A given portlet may define multiple </w:t>
      </w:r>
      <w:r w:rsidRPr="00570545">
        <w:rPr>
          <w:rStyle w:val="inlinecode"/>
          <w:lang w:val="en-US"/>
        </w:rPr>
        <w:t>@</w:t>
      </w:r>
      <w:r>
        <w:rPr>
          <w:rStyle w:val="inlinecode"/>
          <w:lang w:val="en-US"/>
        </w:rPr>
        <w:t>Header</w:t>
      </w:r>
      <w:r w:rsidRPr="00570545">
        <w:rPr>
          <w:rStyle w:val="inlinecode"/>
          <w:lang w:val="en-US"/>
        </w:rPr>
        <w:t>Method</w:t>
      </w:r>
      <w:r>
        <w:rPr>
          <w:lang w:val="en-US"/>
        </w:rPr>
        <w:t xml:space="preserve"> annotated methods that </w:t>
      </w:r>
      <w:r w:rsidR="00AB43F8">
        <w:rPr>
          <w:lang w:val="en-US"/>
        </w:rPr>
        <w:t xml:space="preserve">match </w:t>
      </w:r>
      <w:r w:rsidR="00C62669">
        <w:rPr>
          <w:lang w:val="en-US"/>
        </w:rPr>
        <w:t xml:space="preserve">the </w:t>
      </w:r>
      <w:r w:rsidR="00AB43F8">
        <w:rPr>
          <w:lang w:val="en-US"/>
        </w:rPr>
        <w:t xml:space="preserve">portlet mode information. In this case, </w:t>
      </w:r>
      <w:r w:rsidR="00EA4FC9">
        <w:rPr>
          <w:lang w:val="en-US"/>
        </w:rPr>
        <w:t xml:space="preserve">the order of execution is determined by the </w:t>
      </w:r>
      <w:r w:rsidR="00EA4FC9" w:rsidRPr="00042EFA">
        <w:rPr>
          <w:rStyle w:val="inlinecode"/>
          <w:lang w:val="en-US"/>
        </w:rPr>
        <w:t>ordinal</w:t>
      </w:r>
      <w:r w:rsidR="00EA4FC9">
        <w:rPr>
          <w:lang w:val="en-US"/>
        </w:rPr>
        <w:t xml:space="preserve"> element within the annotation. </w:t>
      </w:r>
      <w:r w:rsidR="00EA4FC9" w:rsidRPr="00042EFA">
        <w:rPr>
          <w:rStyle w:val="inlinecode"/>
          <w:rFonts w:ascii="Times New Roman" w:hAnsi="Times New Roman"/>
          <w:sz w:val="24"/>
          <w:lang w:val="en-US"/>
        </w:rPr>
        <w:t>Annotated methods with a lower ordinal number are executed before methods with a higher ordinal number.</w:t>
      </w:r>
      <w:r w:rsidR="00EA4FC9">
        <w:rPr>
          <w:rStyle w:val="inlinecode"/>
          <w:rFonts w:ascii="Times New Roman" w:hAnsi="Times New Roman"/>
          <w:sz w:val="24"/>
          <w:lang w:val="en-US"/>
        </w:rPr>
        <w:t xml:space="preserve"> If two annotated methods have the same ordinal number, both methods will be executed, but the execution order will be undetermined.</w:t>
      </w:r>
    </w:p>
    <w:p w:rsidR="00EA4FC9" w:rsidRDefault="00EA4FC9" w:rsidP="00EA4FC9">
      <w:pPr>
        <w:pStyle w:val="Standard"/>
        <w:rPr>
          <w:lang w:val="en-US"/>
        </w:rPr>
      </w:pPr>
      <w:r w:rsidRPr="00042EFA">
        <w:rPr>
          <w:rStyle w:val="inlinecode"/>
          <w:rFonts w:ascii="Times New Roman" w:hAnsi="Times New Roman"/>
          <w:sz w:val="24"/>
          <w:lang w:val="en-US"/>
        </w:rPr>
        <w:t>The annotated method can apply to multiple portlets within the portlet applicati</w:t>
      </w:r>
      <w:r>
        <w:rPr>
          <w:rStyle w:val="inlinecode"/>
          <w:rFonts w:ascii="Times New Roman" w:hAnsi="Times New Roman"/>
          <w:sz w:val="24"/>
          <w:lang w:val="en-US"/>
        </w:rPr>
        <w:t>on. The names of the portlets for</w:t>
      </w:r>
      <w:r w:rsidRPr="00042EFA">
        <w:rPr>
          <w:rStyle w:val="inlinecode"/>
          <w:rFonts w:ascii="Times New Roman" w:hAnsi="Times New Roman"/>
          <w:sz w:val="24"/>
          <w:lang w:val="en-US"/>
        </w:rPr>
        <w:t xml:space="preserve"> which the listener applies</w:t>
      </w:r>
      <w:r>
        <w:rPr>
          <w:rStyle w:val="inlinecode"/>
          <w:rFonts w:ascii="Times New Roman" w:hAnsi="Times New Roman"/>
          <w:sz w:val="24"/>
          <w:lang w:val="en-US"/>
        </w:rPr>
        <w:t xml:space="preserve"> must be specified in the </w:t>
      </w:r>
      <w:r w:rsidRPr="000A6CB7">
        <w:rPr>
          <w:rStyle w:val="inlinecode"/>
          <w:lang w:val="en-US"/>
        </w:rPr>
        <w:t>portletNames</w:t>
      </w:r>
      <w:r>
        <w:rPr>
          <w:rStyle w:val="inlinecode"/>
          <w:rFonts w:ascii="Times New Roman" w:hAnsi="Times New Roman"/>
          <w:sz w:val="24"/>
          <w:lang w:val="en-US"/>
        </w:rPr>
        <w:t xml:space="preserve"> element</w:t>
      </w:r>
      <w:r w:rsidRPr="00042EFA">
        <w:rPr>
          <w:rStyle w:val="inlinecode"/>
          <w:rFonts w:ascii="Times New Roman" w:hAnsi="Times New Roman"/>
          <w:sz w:val="24"/>
          <w:lang w:val="en-US"/>
        </w:rPr>
        <w:t xml:space="preserve">. A wildcard character '*' can be specified in the first </w:t>
      </w:r>
      <w:r w:rsidRPr="00042EFA">
        <w:rPr>
          <w:rStyle w:val="inlinecode"/>
          <w:lang w:val="en-US"/>
        </w:rPr>
        <w:t>portletName</w:t>
      </w:r>
      <w:r w:rsidRPr="00042EFA">
        <w:rPr>
          <w:rStyle w:val="inlinecode"/>
          <w:rFonts w:ascii="Times New Roman" w:hAnsi="Times New Roman"/>
          <w:sz w:val="24"/>
          <w:lang w:val="en-US"/>
        </w:rPr>
        <w:t xml:space="preserve"> array element to indicate that the </w:t>
      </w:r>
      <w:r w:rsidR="00161DF9">
        <w:rPr>
          <w:rStyle w:val="inlinecode"/>
          <w:rFonts w:ascii="Times New Roman" w:hAnsi="Times New Roman"/>
          <w:sz w:val="24"/>
          <w:lang w:val="en-US"/>
        </w:rPr>
        <w:t>annotated method</w:t>
      </w:r>
      <w:r w:rsidR="00161DF9" w:rsidRPr="00042EFA">
        <w:rPr>
          <w:rStyle w:val="inlinecode"/>
          <w:rFonts w:ascii="Times New Roman" w:hAnsi="Times New Roman"/>
          <w:sz w:val="24"/>
          <w:lang w:val="en-US"/>
        </w:rPr>
        <w:t xml:space="preserve"> </w:t>
      </w:r>
      <w:r w:rsidRPr="00042EFA">
        <w:rPr>
          <w:rStyle w:val="inlinecode"/>
          <w:rFonts w:ascii="Times New Roman" w:hAnsi="Times New Roman"/>
          <w:sz w:val="24"/>
          <w:lang w:val="en-US"/>
        </w:rPr>
        <w:t>is to apply to all portlets in the portlet application. If specified, the wildcard character must appear alone in the first array element.</w:t>
      </w:r>
    </w:p>
    <w:p w:rsidR="00EA4FC9" w:rsidRDefault="00EA4FC9" w:rsidP="00EA4FC9">
      <w:pPr>
        <w:pStyle w:val="Standard"/>
        <w:rPr>
          <w:lang w:val="en-US"/>
        </w:rPr>
      </w:pPr>
      <w:r>
        <w:rPr>
          <w:lang w:val="en-US"/>
        </w:rPr>
        <w:t xml:space="preserve">The </w:t>
      </w:r>
      <w:r w:rsidRPr="0063745B">
        <w:rPr>
          <w:rStyle w:val="inlinecode"/>
          <w:lang w:val="en-US"/>
        </w:rPr>
        <w:t>@</w:t>
      </w:r>
      <w:r w:rsidR="00CE2285" w:rsidRPr="0063745B">
        <w:rPr>
          <w:rStyle w:val="inlinecode"/>
          <w:lang w:val="en-US"/>
        </w:rPr>
        <w:t>HeaderMethod</w:t>
      </w:r>
      <w:r>
        <w:rPr>
          <w:lang w:val="en-US"/>
        </w:rPr>
        <w:t xml:space="preserve"> annotation contains the following elements.</w:t>
      </w:r>
    </w:p>
    <w:tbl>
      <w:tblPr>
        <w:tblStyle w:val="TableGrid"/>
        <w:tblW w:w="0" w:type="auto"/>
        <w:tblLook w:val="04A0" w:firstRow="1" w:lastRow="0" w:firstColumn="1" w:lastColumn="0" w:noHBand="0" w:noVBand="1"/>
      </w:tblPr>
      <w:tblGrid>
        <w:gridCol w:w="2017"/>
        <w:gridCol w:w="5462"/>
        <w:gridCol w:w="1537"/>
      </w:tblGrid>
      <w:tr w:rsidR="00D321EC" w:rsidRPr="00EA3D02" w:rsidTr="00161DF9">
        <w:tc>
          <w:tcPr>
            <w:tcW w:w="2017" w:type="dxa"/>
          </w:tcPr>
          <w:p w:rsidR="00D321EC" w:rsidRPr="00042EFA" w:rsidRDefault="00D321EC" w:rsidP="00AA7711">
            <w:pPr>
              <w:pStyle w:val="Standard"/>
              <w:rPr>
                <w:rStyle w:val="inlinecode"/>
                <w:rFonts w:ascii="Times New Roman" w:hAnsi="Times New Roman"/>
                <w:b/>
                <w:sz w:val="24"/>
              </w:rPr>
            </w:pPr>
            <w:r w:rsidRPr="00042EFA">
              <w:rPr>
                <w:rStyle w:val="inlinecode"/>
                <w:rFonts w:ascii="Times New Roman" w:hAnsi="Times New Roman"/>
                <w:b/>
                <w:sz w:val="24"/>
              </w:rPr>
              <w:t>Element</w:t>
            </w:r>
          </w:p>
        </w:tc>
        <w:tc>
          <w:tcPr>
            <w:tcW w:w="5462" w:type="dxa"/>
          </w:tcPr>
          <w:p w:rsidR="00D321EC" w:rsidRPr="00042EFA" w:rsidRDefault="00D321EC" w:rsidP="00AA7711">
            <w:pPr>
              <w:pStyle w:val="Standard"/>
              <w:rPr>
                <w:rStyle w:val="inlinecode"/>
                <w:rFonts w:ascii="Times New Roman" w:hAnsi="Times New Roman"/>
                <w:b/>
                <w:sz w:val="24"/>
              </w:rPr>
            </w:pPr>
            <w:r w:rsidRPr="00042EFA">
              <w:rPr>
                <w:rStyle w:val="inlinecode"/>
                <w:rFonts w:ascii="Times New Roman" w:hAnsi="Times New Roman"/>
                <w:b/>
                <w:sz w:val="24"/>
              </w:rPr>
              <w:t>Description</w:t>
            </w:r>
          </w:p>
        </w:tc>
        <w:tc>
          <w:tcPr>
            <w:tcW w:w="1537" w:type="dxa"/>
          </w:tcPr>
          <w:p w:rsidR="00D321EC" w:rsidRPr="00042EFA" w:rsidRDefault="009600A7" w:rsidP="00AA7711">
            <w:pPr>
              <w:pStyle w:val="Standard"/>
              <w:rPr>
                <w:rStyle w:val="inlinecode"/>
                <w:rFonts w:ascii="Times New Roman" w:hAnsi="Times New Roman"/>
                <w:b/>
                <w:sz w:val="24"/>
              </w:rPr>
            </w:pPr>
            <w:r>
              <w:rPr>
                <w:rStyle w:val="inlinecode"/>
                <w:rFonts w:ascii="Times New Roman" w:hAnsi="Times New Roman"/>
                <w:b/>
                <w:sz w:val="24"/>
              </w:rPr>
              <w:t>Default</w:t>
            </w:r>
          </w:p>
        </w:tc>
      </w:tr>
      <w:tr w:rsidR="00D321EC" w:rsidRPr="00EA3D02" w:rsidTr="00161DF9">
        <w:tc>
          <w:tcPr>
            <w:tcW w:w="2017" w:type="dxa"/>
          </w:tcPr>
          <w:p w:rsidR="00D321EC" w:rsidRPr="00042EFA" w:rsidRDefault="00D321EC" w:rsidP="00AA7711">
            <w:pPr>
              <w:pStyle w:val="Standard"/>
              <w:rPr>
                <w:rStyle w:val="inlinecode"/>
              </w:rPr>
            </w:pPr>
            <w:r w:rsidRPr="00042EFA">
              <w:rPr>
                <w:rStyle w:val="inlinecode"/>
              </w:rPr>
              <w:t>portletNames</w:t>
            </w:r>
          </w:p>
        </w:tc>
        <w:tc>
          <w:tcPr>
            <w:tcW w:w="5462" w:type="dxa"/>
          </w:tcPr>
          <w:p w:rsidR="00D321EC" w:rsidRPr="00042EFA" w:rsidRDefault="00D321EC" w:rsidP="00AA7711">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portlet names for which the listener applies. </w:t>
            </w:r>
          </w:p>
        </w:tc>
        <w:tc>
          <w:tcPr>
            <w:tcW w:w="1537" w:type="dxa"/>
          </w:tcPr>
          <w:p w:rsidR="00D321EC" w:rsidRPr="00042EFA" w:rsidRDefault="009600A7" w:rsidP="00AA7711">
            <w:pPr>
              <w:pStyle w:val="Standard"/>
              <w:rPr>
                <w:rStyle w:val="inlinecode"/>
                <w:rFonts w:ascii="Times New Roman" w:hAnsi="Times New Roman"/>
                <w:sz w:val="24"/>
                <w:lang w:val="en-US"/>
              </w:rPr>
            </w:pPr>
            <w:r>
              <w:rPr>
                <w:rStyle w:val="inlinecode"/>
                <w:rFonts w:ascii="Times New Roman" w:hAnsi="Times New Roman"/>
                <w:sz w:val="24"/>
                <w:lang w:val="en-US"/>
              </w:rPr>
              <w:t>-none-</w:t>
            </w:r>
          </w:p>
        </w:tc>
      </w:tr>
      <w:tr w:rsidR="00D321EC" w:rsidRPr="00EA3D02" w:rsidTr="00161DF9">
        <w:tc>
          <w:tcPr>
            <w:tcW w:w="2017" w:type="dxa"/>
          </w:tcPr>
          <w:p w:rsidR="00D321EC" w:rsidRPr="00042EFA" w:rsidRDefault="00D321EC" w:rsidP="00AA7711">
            <w:pPr>
              <w:pStyle w:val="Standard"/>
              <w:rPr>
                <w:rStyle w:val="inlinecode"/>
              </w:rPr>
            </w:pPr>
            <w:r w:rsidRPr="00042EFA">
              <w:rPr>
                <w:rStyle w:val="inlinecode"/>
              </w:rPr>
              <w:t>ordinal</w:t>
            </w:r>
          </w:p>
        </w:tc>
        <w:tc>
          <w:tcPr>
            <w:tcW w:w="5462" w:type="dxa"/>
          </w:tcPr>
          <w:p w:rsidR="00D321EC" w:rsidRPr="00042EFA" w:rsidRDefault="00D321EC" w:rsidP="00AA7711">
            <w:pPr>
              <w:pStyle w:val="Standard"/>
              <w:rPr>
                <w:rStyle w:val="inlinecode"/>
                <w:rFonts w:ascii="Times New Roman" w:hAnsi="Times New Roman"/>
                <w:sz w:val="24"/>
                <w:lang w:val="en-US"/>
              </w:rPr>
            </w:pPr>
            <w:r w:rsidRPr="00042EFA">
              <w:rPr>
                <w:rStyle w:val="inlinecode"/>
                <w:rFonts w:ascii="Times New Roman" w:hAnsi="Times New Roman"/>
                <w:sz w:val="24"/>
                <w:lang w:val="en-US"/>
              </w:rPr>
              <w:t>The ordinal nu</w:t>
            </w:r>
            <w:r>
              <w:rPr>
                <w:rStyle w:val="inlinecode"/>
                <w:rFonts w:ascii="Times New Roman" w:hAnsi="Times New Roman"/>
                <w:sz w:val="24"/>
                <w:lang w:val="en-US"/>
              </w:rPr>
              <w:t>mber for this annotated method.</w:t>
            </w:r>
          </w:p>
        </w:tc>
        <w:tc>
          <w:tcPr>
            <w:tcW w:w="1537" w:type="dxa"/>
          </w:tcPr>
          <w:p w:rsidR="00D321EC" w:rsidRPr="00042EFA" w:rsidRDefault="009600A7" w:rsidP="00AA7711">
            <w:pPr>
              <w:pStyle w:val="Standard"/>
              <w:rPr>
                <w:rStyle w:val="inlinecode"/>
                <w:rFonts w:ascii="Times New Roman" w:hAnsi="Times New Roman"/>
                <w:sz w:val="24"/>
                <w:lang w:val="en-US"/>
              </w:rPr>
            </w:pPr>
            <w:r>
              <w:rPr>
                <w:rStyle w:val="inlinecode"/>
                <w:rFonts w:ascii="Times New Roman" w:hAnsi="Times New Roman"/>
                <w:sz w:val="24"/>
                <w:lang w:val="en-US"/>
              </w:rPr>
              <w:t>0</w:t>
            </w:r>
          </w:p>
        </w:tc>
      </w:tr>
      <w:tr w:rsidR="00D321EC" w:rsidRPr="00EA3D02" w:rsidTr="00161DF9">
        <w:tc>
          <w:tcPr>
            <w:tcW w:w="2017" w:type="dxa"/>
          </w:tcPr>
          <w:p w:rsidR="00D321EC" w:rsidRPr="00042EFA" w:rsidRDefault="00D321EC" w:rsidP="00AA7711">
            <w:pPr>
              <w:pStyle w:val="Standard"/>
              <w:rPr>
                <w:rStyle w:val="inlinecode"/>
              </w:rPr>
            </w:pPr>
            <w:r>
              <w:rPr>
                <w:rStyle w:val="inlinecode"/>
              </w:rPr>
              <w:t>portletMode</w:t>
            </w:r>
          </w:p>
        </w:tc>
        <w:tc>
          <w:tcPr>
            <w:tcW w:w="5462" w:type="dxa"/>
          </w:tcPr>
          <w:p w:rsidR="00D321EC" w:rsidRPr="00042EFA" w:rsidRDefault="00D321EC" w:rsidP="00AA7711">
            <w:pPr>
              <w:pStyle w:val="Standard"/>
              <w:rPr>
                <w:rStyle w:val="inlinecode"/>
                <w:rFonts w:ascii="Times New Roman" w:hAnsi="Times New Roman"/>
                <w:sz w:val="24"/>
                <w:lang w:val="en-US"/>
              </w:rPr>
            </w:pPr>
            <w:r>
              <w:rPr>
                <w:rStyle w:val="inlinecode"/>
                <w:rFonts w:ascii="Times New Roman" w:hAnsi="Times New Roman"/>
                <w:sz w:val="24"/>
                <w:lang w:val="en-US"/>
              </w:rPr>
              <w:t>String value representing the portlet mode</w:t>
            </w:r>
          </w:p>
        </w:tc>
        <w:tc>
          <w:tcPr>
            <w:tcW w:w="1537" w:type="dxa"/>
          </w:tcPr>
          <w:p w:rsidR="00D321EC" w:rsidRPr="0063745B" w:rsidRDefault="004E7875" w:rsidP="00AA7711">
            <w:pPr>
              <w:pStyle w:val="Standard"/>
              <w:rPr>
                <w:rStyle w:val="inlinecode"/>
              </w:rPr>
            </w:pPr>
            <w:r>
              <w:rPr>
                <w:rStyle w:val="inlinecode"/>
              </w:rPr>
              <w:t>"</w:t>
            </w:r>
            <w:r w:rsidR="009600A7" w:rsidRPr="0063745B">
              <w:rPr>
                <w:rStyle w:val="inlinecode"/>
              </w:rPr>
              <w:t>view</w:t>
            </w:r>
            <w:r>
              <w:rPr>
                <w:rStyle w:val="inlinecode"/>
              </w:rPr>
              <w:t>"</w:t>
            </w:r>
          </w:p>
        </w:tc>
      </w:tr>
      <w:tr w:rsidR="00C04B86" w:rsidRPr="00EA3D02" w:rsidTr="00161DF9">
        <w:tc>
          <w:tcPr>
            <w:tcW w:w="2017" w:type="dxa"/>
          </w:tcPr>
          <w:p w:rsidR="00C04B86" w:rsidRDefault="00C04B86" w:rsidP="00AA7711">
            <w:pPr>
              <w:pStyle w:val="Standard"/>
              <w:rPr>
                <w:rStyle w:val="inlinecode"/>
                <w:lang w:val="en-US"/>
              </w:rPr>
            </w:pPr>
            <w:r>
              <w:rPr>
                <w:rStyle w:val="inlinecode"/>
                <w:lang w:val="en-US"/>
              </w:rPr>
              <w:t>contentType</w:t>
            </w:r>
          </w:p>
        </w:tc>
        <w:tc>
          <w:tcPr>
            <w:tcW w:w="5462" w:type="dxa"/>
          </w:tcPr>
          <w:p w:rsidR="00C04B86" w:rsidRDefault="00C04B86" w:rsidP="00D321EC">
            <w:pPr>
              <w:pStyle w:val="Standard"/>
              <w:rPr>
                <w:rStyle w:val="inlinecode"/>
                <w:rFonts w:ascii="Times New Roman" w:hAnsi="Times New Roman"/>
                <w:sz w:val="24"/>
                <w:lang w:val="en-US"/>
              </w:rPr>
            </w:pPr>
            <w:r>
              <w:rPr>
                <w:rStyle w:val="inlinecode"/>
                <w:rFonts w:ascii="Times New Roman" w:hAnsi="Times New Roman"/>
                <w:sz w:val="24"/>
                <w:lang w:val="en-US"/>
              </w:rPr>
              <w:t>The contentType for this request</w:t>
            </w:r>
          </w:p>
        </w:tc>
        <w:tc>
          <w:tcPr>
            <w:tcW w:w="1537" w:type="dxa"/>
          </w:tcPr>
          <w:p w:rsidR="00C04B86" w:rsidRDefault="00C04B86" w:rsidP="00585262">
            <w:pPr>
              <w:pStyle w:val="Standard"/>
              <w:rPr>
                <w:rStyle w:val="inlinecode"/>
                <w:lang w:val="en-US"/>
              </w:rPr>
            </w:pPr>
            <w:r>
              <w:rPr>
                <w:rStyle w:val="inlinecode"/>
              </w:rPr>
              <w:t>"</w:t>
            </w:r>
            <w:r w:rsidR="00585262">
              <w:rPr>
                <w:rStyle w:val="inlinecode"/>
              </w:rPr>
              <w:t>*/*</w:t>
            </w:r>
            <w:r>
              <w:rPr>
                <w:rStyle w:val="inlinecode"/>
              </w:rPr>
              <w:t>"</w:t>
            </w:r>
          </w:p>
        </w:tc>
      </w:tr>
    </w:tbl>
    <w:p w:rsidR="00161DF9" w:rsidRPr="00EE2F53" w:rsidRDefault="00161DF9" w:rsidP="00161DF9">
      <w:pPr>
        <w:pStyle w:val="Standard"/>
        <w:rPr>
          <w:lang w:val="en-US"/>
        </w:rPr>
      </w:pPr>
      <w:bookmarkStart w:id="266" w:name="_Ref428864083"/>
      <w:bookmarkStart w:id="267" w:name="_Ref428864091"/>
      <w:bookmarkStart w:id="268" w:name="_Ref428864194"/>
      <w:r w:rsidRPr="00EE2F53">
        <w:rPr>
          <w:lang w:val="en-US"/>
        </w:rPr>
        <w:t>Example:</w:t>
      </w:r>
      <w:r>
        <w:rPr>
          <w:lang w:val="en-US"/>
        </w:rPr>
        <w:t xml:space="preserve"> Method applying to all portlets in the portlet application</w:t>
      </w:r>
    </w:p>
    <w:p w:rsidR="00161DF9" w:rsidRDefault="00161DF9" w:rsidP="00161DF9">
      <w:pPr>
        <w:pStyle w:val="CodeXMP"/>
      </w:pPr>
      <w:r>
        <w:lastRenderedPageBreak/>
        <w:t>@HeaderMethod(portletNames="*")</w:t>
      </w:r>
    </w:p>
    <w:p w:rsidR="00161DF9" w:rsidRDefault="00161DF9" w:rsidP="00161DF9">
      <w:pPr>
        <w:pStyle w:val="CodeXMP"/>
      </w:pPr>
      <w:r>
        <w:t>public void header(HeaderRequest req, HeaderResponse resp) throws</w:t>
      </w:r>
    </w:p>
    <w:p w:rsidR="00161DF9" w:rsidRDefault="00161DF9" w:rsidP="00161DF9">
      <w:pPr>
        <w:pStyle w:val="CodeXMP"/>
      </w:pPr>
      <w:r>
        <w:t xml:space="preserve">         throws PortletException ,IOException {</w:t>
      </w:r>
    </w:p>
    <w:p w:rsidR="00161DF9" w:rsidRDefault="00161DF9" w:rsidP="00161DF9">
      <w:pPr>
        <w:pStyle w:val="CodeXMP"/>
      </w:pPr>
      <w:r>
        <w:t xml:space="preserve">   ...</w:t>
      </w:r>
    </w:p>
    <w:p w:rsidR="00161DF9" w:rsidRDefault="00161DF9" w:rsidP="00165CC8">
      <w:pPr>
        <w:pStyle w:val="CodeXMP"/>
      </w:pPr>
      <w:r>
        <w:t>}</w:t>
      </w:r>
    </w:p>
    <w:p w:rsidR="00161DF9" w:rsidRPr="00EE2F53" w:rsidRDefault="00161DF9" w:rsidP="00161DF9">
      <w:pPr>
        <w:pStyle w:val="Standard"/>
        <w:rPr>
          <w:lang w:val="en-US"/>
        </w:rPr>
      </w:pPr>
      <w:r w:rsidRPr="00EE2F53">
        <w:rPr>
          <w:lang w:val="en-US"/>
        </w:rPr>
        <w:t>Example:</w:t>
      </w:r>
      <w:r>
        <w:rPr>
          <w:lang w:val="en-US"/>
        </w:rPr>
        <w:t xml:space="preserve"> Simplified method returning String</w:t>
      </w:r>
    </w:p>
    <w:p w:rsidR="00161DF9" w:rsidRDefault="00161DF9" w:rsidP="00161DF9">
      <w:pPr>
        <w:pStyle w:val="CodeXMP"/>
      </w:pPr>
      <w:r>
        <w:t>@HeaderMethod(portletNames="BeanPortlet")</w:t>
      </w:r>
    </w:p>
    <w:p w:rsidR="00161DF9" w:rsidRDefault="00161DF9">
      <w:pPr>
        <w:pStyle w:val="CodeXMP"/>
      </w:pPr>
      <w:r>
        <w:t>public String header() throws PortletException ,IOException {</w:t>
      </w:r>
    </w:p>
    <w:p w:rsidR="00161DF9" w:rsidRDefault="00161DF9" w:rsidP="00161DF9">
      <w:pPr>
        <w:pStyle w:val="CodeXMP"/>
      </w:pPr>
      <w:r>
        <w:t xml:space="preserve">   ...</w:t>
      </w:r>
    </w:p>
    <w:p w:rsidR="00161DF9" w:rsidRDefault="00161DF9" w:rsidP="00161DF9">
      <w:pPr>
        <w:pStyle w:val="CodeXMP"/>
      </w:pPr>
      <w:r>
        <w:t>}</w:t>
      </w:r>
    </w:p>
    <w:p w:rsidR="00161DF9" w:rsidRPr="00EE2F53" w:rsidRDefault="00161DF9" w:rsidP="00161DF9">
      <w:pPr>
        <w:pStyle w:val="Standard"/>
        <w:rPr>
          <w:lang w:val="en-US"/>
        </w:rPr>
      </w:pPr>
      <w:r w:rsidRPr="00EE2F53">
        <w:rPr>
          <w:lang w:val="en-US"/>
        </w:rPr>
        <w:t>Example:</w:t>
      </w:r>
      <w:r>
        <w:rPr>
          <w:lang w:val="en-US"/>
        </w:rPr>
        <w:t xml:space="preserve"> Simplified method that includes a JSP</w:t>
      </w:r>
    </w:p>
    <w:p w:rsidR="00161DF9" w:rsidRDefault="00161DF9" w:rsidP="00161DF9">
      <w:pPr>
        <w:pStyle w:val="CodeXMP"/>
      </w:pPr>
      <w:r>
        <w:t>@HeaderMethod(portletNames="BeanPortlet", include="header.jsp")</w:t>
      </w:r>
    </w:p>
    <w:p w:rsidR="00161DF9" w:rsidRDefault="00161DF9">
      <w:pPr>
        <w:pStyle w:val="CodeXMP"/>
      </w:pPr>
      <w:r>
        <w:t>public String header() throws PortletException ,IOException {</w:t>
      </w:r>
    </w:p>
    <w:p w:rsidR="00161DF9" w:rsidRDefault="00161DF9" w:rsidP="00161DF9">
      <w:pPr>
        <w:pStyle w:val="CodeXMP"/>
      </w:pPr>
      <w:r>
        <w:t xml:space="preserve">   ...</w:t>
      </w:r>
    </w:p>
    <w:p w:rsidR="00161DF9" w:rsidRDefault="00161DF9" w:rsidP="00165CC8">
      <w:pPr>
        <w:pStyle w:val="CodeXMP"/>
      </w:pPr>
      <w:r>
        <w:t>}</w:t>
      </w:r>
    </w:p>
    <w:p w:rsidR="00202FE1" w:rsidRPr="003F02C0" w:rsidRDefault="002A7327" w:rsidP="00202FE1">
      <w:pPr>
        <w:pStyle w:val="Heading3"/>
        <w:rPr>
          <w:lang w:val="en-US"/>
        </w:rPr>
      </w:pPr>
      <w:bookmarkStart w:id="269" w:name="_Toc468260994"/>
      <w:r>
        <w:rPr>
          <w:lang w:val="en-US"/>
        </w:rPr>
        <w:t xml:space="preserve">Annotated </w:t>
      </w:r>
      <w:r w:rsidR="00202FE1" w:rsidRPr="003F02C0">
        <w:rPr>
          <w:lang w:val="en-US"/>
        </w:rPr>
        <w:t>Render Method Dispatching</w:t>
      </w:r>
      <w:bookmarkEnd w:id="266"/>
      <w:bookmarkEnd w:id="267"/>
      <w:bookmarkEnd w:id="268"/>
      <w:bookmarkEnd w:id="269"/>
    </w:p>
    <w:p w:rsidR="00202FE1" w:rsidRPr="00E84FEC" w:rsidRDefault="00202FE1" w:rsidP="00202FE1">
      <w:pPr>
        <w:pStyle w:val="Standard"/>
        <w:rPr>
          <w:lang w:val="en-US"/>
        </w:rPr>
      </w:pPr>
      <w:r w:rsidRPr="00EA3D02">
        <w:rPr>
          <w:lang w:val="en-US"/>
        </w:rPr>
        <w:t xml:space="preserve">The </w:t>
      </w:r>
      <w:r>
        <w:rPr>
          <w:rStyle w:val="inlinecode"/>
          <w:lang w:val="en-US"/>
        </w:rPr>
        <w:t>@RenderMethod</w:t>
      </w:r>
      <w:r w:rsidRPr="00EA3D02">
        <w:rPr>
          <w:lang w:val="en-US"/>
        </w:rPr>
        <w:t xml:space="preserve"> annotation </w:t>
      </w:r>
      <w:r>
        <w:rPr>
          <w:lang w:val="en-US"/>
        </w:rPr>
        <w:t>d</w:t>
      </w:r>
      <w:r w:rsidRPr="00EA3D02">
        <w:rPr>
          <w:lang w:val="en-US"/>
        </w:rPr>
        <w:t>esignates a</w:t>
      </w:r>
      <w:r>
        <w:rPr>
          <w:lang w:val="en-US"/>
        </w:rPr>
        <w:t xml:space="preserve"> render request processing method and corresponds to the </w:t>
      </w:r>
      <w:r>
        <w:rPr>
          <w:rStyle w:val="inlinecode"/>
          <w:lang w:val="en-US"/>
        </w:rPr>
        <w:t>P</w:t>
      </w:r>
      <w:r w:rsidRPr="0062030C">
        <w:rPr>
          <w:rStyle w:val="inlinecode"/>
          <w:lang w:val="en-US"/>
        </w:rPr>
        <w:t>ortlet</w:t>
      </w:r>
      <w:r>
        <w:rPr>
          <w:lang w:val="en-US"/>
        </w:rPr>
        <w:t xml:space="preserve"> </w:t>
      </w:r>
      <w:r w:rsidR="00D05DF4">
        <w:rPr>
          <w:lang w:val="en-US"/>
        </w:rPr>
        <w:t xml:space="preserve">interface </w:t>
      </w:r>
      <w:r>
        <w:rPr>
          <w:rStyle w:val="inlinecode"/>
          <w:lang w:val="en-US"/>
        </w:rPr>
        <w:t>render</w:t>
      </w:r>
      <w:r>
        <w:rPr>
          <w:lang w:val="en-US"/>
        </w:rPr>
        <w:t xml:space="preserve"> method. </w:t>
      </w:r>
      <w:r w:rsidRPr="00E84FEC">
        <w:rPr>
          <w:lang w:val="en-US"/>
        </w:rPr>
        <w:t>The annotated method must have</w:t>
      </w:r>
      <w:r w:rsidR="00D05DF4">
        <w:rPr>
          <w:lang w:val="en-US"/>
        </w:rPr>
        <w:t xml:space="preserve"> one of </w:t>
      </w:r>
      <w:r w:rsidR="00D05DF4" w:rsidRPr="00E84FEC">
        <w:rPr>
          <w:lang w:val="en-US"/>
        </w:rPr>
        <w:t>the</w:t>
      </w:r>
      <w:r w:rsidRPr="00E84FEC">
        <w:rPr>
          <w:lang w:val="en-US"/>
        </w:rPr>
        <w:t xml:space="preserve"> following signature</w:t>
      </w:r>
      <w:r w:rsidR="00D05DF4">
        <w:rPr>
          <w:lang w:val="en-US"/>
        </w:rPr>
        <w:t>s</w:t>
      </w:r>
      <w:r w:rsidRPr="00E84FEC">
        <w:rPr>
          <w:lang w:val="en-US"/>
        </w:rPr>
        <w:t>:</w:t>
      </w:r>
    </w:p>
    <w:tbl>
      <w:tblPr>
        <w:tblStyle w:val="TableGrid"/>
        <w:tblW w:w="5000" w:type="pct"/>
        <w:tblLook w:val="04A0" w:firstRow="1" w:lastRow="0" w:firstColumn="1" w:lastColumn="0" w:noHBand="0" w:noVBand="1"/>
      </w:tblPr>
      <w:tblGrid>
        <w:gridCol w:w="9016"/>
      </w:tblGrid>
      <w:tr w:rsidR="00D05DF4" w:rsidRPr="00821C6E" w:rsidTr="003F02C0">
        <w:trPr>
          <w:cantSplit/>
        </w:trPr>
        <w:tc>
          <w:tcPr>
            <w:tcW w:w="5000" w:type="pct"/>
          </w:tcPr>
          <w:p w:rsidR="00D05DF4" w:rsidRPr="007F531F" w:rsidRDefault="00D05DF4" w:rsidP="003F02C0">
            <w:pPr>
              <w:pStyle w:val="Standard"/>
              <w:keepNext/>
              <w:rPr>
                <w:rStyle w:val="inlinecode"/>
                <w:rFonts w:ascii="Times New Roman" w:hAnsi="Times New Roman"/>
                <w:b/>
                <w:bCs/>
                <w:sz w:val="24"/>
                <w:szCs w:val="28"/>
              </w:rPr>
            </w:pPr>
            <w:r w:rsidRPr="007F531F">
              <w:rPr>
                <w:rStyle w:val="inlinecode"/>
                <w:rFonts w:ascii="Times New Roman" w:hAnsi="Times New Roman"/>
                <w:b/>
                <w:sz w:val="24"/>
              </w:rPr>
              <w:t>Method Signature</w:t>
            </w:r>
          </w:p>
        </w:tc>
      </w:tr>
      <w:tr w:rsidR="00D05DF4" w:rsidRPr="00821C6E" w:rsidTr="0063745B">
        <w:tc>
          <w:tcPr>
            <w:tcW w:w="5000" w:type="pct"/>
          </w:tcPr>
          <w:p w:rsidR="00D05DF4" w:rsidRPr="0063745B" w:rsidRDefault="00D05DF4" w:rsidP="0063745B">
            <w:pPr>
              <w:pStyle w:val="Standard"/>
              <w:jc w:val="left"/>
              <w:rPr>
                <w:rStyle w:val="inlinecode"/>
                <w:b/>
                <w:lang w:val="en-US"/>
              </w:rPr>
            </w:pPr>
            <w:r w:rsidRPr="0063745B">
              <w:rPr>
                <w:rStyle w:val="inlinecode"/>
                <w:lang w:val="en-US"/>
              </w:rPr>
              <w:t>public void &lt;methodName&gt;(RenderRequest, RenderResponse)</w:t>
            </w:r>
          </w:p>
        </w:tc>
      </w:tr>
      <w:tr w:rsidR="00D05DF4" w:rsidRPr="00B301B3" w:rsidTr="0063745B">
        <w:tc>
          <w:tcPr>
            <w:tcW w:w="5000" w:type="pct"/>
          </w:tcPr>
          <w:p w:rsidR="00D05DF4" w:rsidRPr="00B301B3" w:rsidRDefault="00D05DF4" w:rsidP="0063745B">
            <w:pPr>
              <w:pStyle w:val="Standard"/>
              <w:jc w:val="left"/>
              <w:rPr>
                <w:rStyle w:val="inlinecode"/>
                <w:b/>
              </w:rPr>
            </w:pPr>
            <w:r w:rsidRPr="00B301B3">
              <w:rPr>
                <w:rStyle w:val="inlinecode"/>
                <w:lang w:val="en-US"/>
              </w:rPr>
              <w:t>public String &lt;methodName&gt;()</w:t>
            </w:r>
          </w:p>
        </w:tc>
      </w:tr>
      <w:tr w:rsidR="00D05DF4" w:rsidRPr="00B301B3" w:rsidTr="0063745B">
        <w:tc>
          <w:tcPr>
            <w:tcW w:w="5000" w:type="pct"/>
          </w:tcPr>
          <w:p w:rsidR="00D05DF4" w:rsidRPr="00B301B3" w:rsidRDefault="00D05DF4" w:rsidP="0063745B">
            <w:pPr>
              <w:pStyle w:val="Standard"/>
              <w:jc w:val="left"/>
              <w:rPr>
                <w:rStyle w:val="inlinecode"/>
                <w:b/>
              </w:rPr>
            </w:pPr>
            <w:r w:rsidRPr="00B301B3">
              <w:rPr>
                <w:rStyle w:val="inlinecode"/>
                <w:lang w:val="en-US"/>
              </w:rPr>
              <w:t>public void &lt;methodName&gt;()</w:t>
            </w:r>
          </w:p>
        </w:tc>
      </w:tr>
    </w:tbl>
    <w:p w:rsidR="00202FE1" w:rsidRDefault="00202FE1" w:rsidP="00202FE1">
      <w:pPr>
        <w:pStyle w:val="Standard"/>
        <w:rPr>
          <w:lang w:val="en-US"/>
        </w:rPr>
      </w:pPr>
      <w:r>
        <w:rPr>
          <w:lang w:val="en-US"/>
        </w:rPr>
        <w:t>T</w:t>
      </w:r>
      <w:r w:rsidRPr="00E84FEC">
        <w:rPr>
          <w:lang w:val="en-US"/>
        </w:rPr>
        <w:t>he method name can be freely selected.</w:t>
      </w:r>
    </w:p>
    <w:p w:rsidR="00D05DF4" w:rsidRDefault="00734414" w:rsidP="00202FE1">
      <w:pPr>
        <w:pStyle w:val="Standard"/>
        <w:rPr>
          <w:lang w:val="en-US"/>
        </w:rPr>
      </w:pPr>
      <w:r>
        <w:rPr>
          <w:lang w:val="en-US"/>
        </w:rPr>
        <w:t xml:space="preserve">If the </w:t>
      </w:r>
      <w:r w:rsidRPr="0063745B">
        <w:rPr>
          <w:rStyle w:val="inlinecode"/>
          <w:lang w:val="en-US"/>
        </w:rPr>
        <w:t>@RenderMethod</w:t>
      </w:r>
      <w:r>
        <w:rPr>
          <w:lang w:val="en-US"/>
        </w:rPr>
        <w:t xml:space="preserve"> annotated method returns a </w:t>
      </w:r>
      <w:r w:rsidRPr="0063745B">
        <w:rPr>
          <w:rStyle w:val="inlinecode"/>
          <w:lang w:val="en-US"/>
        </w:rPr>
        <w:t>String</w:t>
      </w:r>
      <w:r>
        <w:rPr>
          <w:lang w:val="en-US"/>
        </w:rPr>
        <w:t xml:space="preserve"> and if the returned string is not </w:t>
      </w:r>
      <w:r w:rsidRPr="0063745B">
        <w:rPr>
          <w:rStyle w:val="inlinecode"/>
          <w:lang w:val="en-US"/>
        </w:rPr>
        <w:t>null</w:t>
      </w:r>
      <w:r>
        <w:rPr>
          <w:lang w:val="en-US"/>
        </w:rPr>
        <w:t>, the portlet container must add the return value to the render response output stream.</w:t>
      </w:r>
    </w:p>
    <w:p w:rsidR="00202FE1" w:rsidRDefault="00202FE1" w:rsidP="00202FE1">
      <w:pPr>
        <w:pStyle w:val="Standard"/>
        <w:rPr>
          <w:lang w:val="en-US"/>
        </w:rPr>
      </w:pPr>
      <w:r>
        <w:rPr>
          <w:lang w:val="en-US"/>
        </w:rPr>
        <w:t xml:space="preserve">The </w:t>
      </w:r>
      <w:r w:rsidRPr="0062030C">
        <w:rPr>
          <w:rStyle w:val="inlinecode"/>
          <w:lang w:val="en-US"/>
        </w:rPr>
        <w:t>@</w:t>
      </w:r>
      <w:r>
        <w:rPr>
          <w:rStyle w:val="inlinecode"/>
          <w:lang w:val="en-US"/>
        </w:rPr>
        <w:t>Render</w:t>
      </w:r>
      <w:r w:rsidRPr="0062030C">
        <w:rPr>
          <w:rStyle w:val="inlinecode"/>
          <w:lang w:val="en-US"/>
        </w:rPr>
        <w:t>Method</w:t>
      </w:r>
      <w:r>
        <w:rPr>
          <w:lang w:val="en-US"/>
        </w:rPr>
        <w:t xml:space="preserve"> annotation contains a </w:t>
      </w:r>
      <w:r w:rsidRPr="0062030C">
        <w:rPr>
          <w:rStyle w:val="inlinecode"/>
          <w:lang w:val="en-US"/>
        </w:rPr>
        <w:t>portletMode</w:t>
      </w:r>
      <w:r>
        <w:rPr>
          <w:lang w:val="en-US"/>
        </w:rPr>
        <w:t xml:space="preserve"> element that the portlet container uses for request dispatching. </w:t>
      </w:r>
    </w:p>
    <w:p w:rsidR="00202FE1" w:rsidRDefault="00202FE1" w:rsidP="00202FE1">
      <w:pPr>
        <w:pStyle w:val="Standard"/>
        <w:rPr>
          <w:lang w:val="en-US"/>
        </w:rPr>
      </w:pPr>
      <w:r>
        <w:rPr>
          <w:lang w:val="en-US"/>
        </w:rPr>
        <w:t xml:space="preserve">The portlet container must dispatch the </w:t>
      </w:r>
      <w:r w:rsidRPr="00E4156B">
        <w:rPr>
          <w:rStyle w:val="inlinecode"/>
          <w:lang w:val="en-US"/>
        </w:rPr>
        <w:t>@</w:t>
      </w:r>
      <w:r>
        <w:rPr>
          <w:rStyle w:val="inlinecode"/>
          <w:lang w:val="en-US"/>
        </w:rPr>
        <w:t>Render</w:t>
      </w:r>
      <w:r w:rsidRPr="00E4156B">
        <w:rPr>
          <w:rStyle w:val="inlinecode"/>
          <w:lang w:val="en-US"/>
        </w:rPr>
        <w:t>Method</w:t>
      </w:r>
      <w:r>
        <w:rPr>
          <w:lang w:val="en-US"/>
        </w:rPr>
        <w:t xml:space="preserve"> annotated method as follows:</w:t>
      </w:r>
    </w:p>
    <w:p w:rsidR="00ED3FB6" w:rsidRDefault="001A287C" w:rsidP="00ED3FB6">
      <w:pPr>
        <w:pStyle w:val="Standard"/>
        <w:numPr>
          <w:ilvl w:val="0"/>
          <w:numId w:val="293"/>
        </w:numPr>
        <w:rPr>
          <w:lang w:val="en-US"/>
        </w:rPr>
      </w:pPr>
      <w:r>
        <w:rPr>
          <w:lang w:val="en-US"/>
        </w:rPr>
        <w:t>T</w:t>
      </w:r>
      <w:r w:rsidR="00ED3FB6">
        <w:rPr>
          <w:lang w:val="en-US"/>
        </w:rPr>
        <w:t xml:space="preserve">he portlet container must identify the </w:t>
      </w:r>
      <w:r w:rsidR="00ED3FB6">
        <w:rPr>
          <w:rStyle w:val="inlinecode"/>
          <w:lang w:val="en-US"/>
        </w:rPr>
        <w:t>@Render</w:t>
      </w:r>
      <w:r w:rsidR="00ED3FB6" w:rsidRPr="003F02C0">
        <w:rPr>
          <w:rStyle w:val="inlinecode"/>
          <w:lang w:val="en-US"/>
        </w:rPr>
        <w:t>Method</w:t>
      </w:r>
      <w:r w:rsidR="00ED3FB6">
        <w:rPr>
          <w:lang w:val="en-US"/>
        </w:rPr>
        <w:t xml:space="preserve"> annotated methods whose </w:t>
      </w:r>
      <w:r w:rsidR="00ED3FB6" w:rsidRPr="003F02C0">
        <w:rPr>
          <w:rStyle w:val="inlinecode"/>
          <w:lang w:val="en-US"/>
        </w:rPr>
        <w:t>portletMode</w:t>
      </w:r>
      <w:r w:rsidR="00ED3FB6">
        <w:rPr>
          <w:lang w:val="en-US"/>
        </w:rPr>
        <w:t xml:space="preserve"> element matches the portlet mode of the current request and invoke them in the order determined by the ordinal number (see below). </w:t>
      </w:r>
    </w:p>
    <w:p w:rsidR="00ED3FB6" w:rsidRDefault="00ED3FB6" w:rsidP="00ED3FB6">
      <w:pPr>
        <w:pStyle w:val="Standard"/>
        <w:numPr>
          <w:ilvl w:val="0"/>
          <w:numId w:val="293"/>
        </w:numPr>
        <w:rPr>
          <w:lang w:val="en-US"/>
        </w:rPr>
      </w:pPr>
      <w:r>
        <w:rPr>
          <w:lang w:val="en-US"/>
        </w:rPr>
        <w:t xml:space="preserve">If there is no such method, the portlet container must identify the </w:t>
      </w:r>
      <w:r>
        <w:rPr>
          <w:rStyle w:val="inlinecode"/>
          <w:lang w:val="en-US"/>
        </w:rPr>
        <w:t>@Render</w:t>
      </w:r>
      <w:r w:rsidRPr="006E5514">
        <w:rPr>
          <w:rStyle w:val="inlinecode"/>
          <w:lang w:val="en-US"/>
        </w:rPr>
        <w:t>Method</w:t>
      </w:r>
      <w:r>
        <w:rPr>
          <w:lang w:val="en-US"/>
        </w:rPr>
        <w:t xml:space="preserve"> annotated methods whose </w:t>
      </w:r>
      <w:r w:rsidRPr="006E5514">
        <w:rPr>
          <w:rStyle w:val="inlinecode"/>
          <w:lang w:val="en-US"/>
        </w:rPr>
        <w:t>portletMode</w:t>
      </w:r>
      <w:r>
        <w:rPr>
          <w:lang w:val="en-US"/>
        </w:rPr>
        <w:t xml:space="preserve"> element is empty ("") and invoke them in the order determined by the ordinal number (see below).</w:t>
      </w:r>
    </w:p>
    <w:p w:rsidR="00ED3FB6" w:rsidRPr="006D15C2" w:rsidRDefault="00ED3FB6" w:rsidP="00ED3FB6">
      <w:pPr>
        <w:pStyle w:val="Standard"/>
        <w:numPr>
          <w:ilvl w:val="0"/>
          <w:numId w:val="293"/>
        </w:numPr>
        <w:rPr>
          <w:lang w:val="en-US"/>
        </w:rPr>
      </w:pPr>
      <w:r w:rsidRPr="006D15C2">
        <w:rPr>
          <w:lang w:val="en-US"/>
        </w:rPr>
        <w:t xml:space="preserve">If </w:t>
      </w:r>
      <w:r>
        <w:rPr>
          <w:lang w:val="en-US"/>
        </w:rPr>
        <w:t>there is no such method, but</w:t>
      </w:r>
      <w:r w:rsidRPr="006D15C2">
        <w:rPr>
          <w:lang w:val="en-US"/>
        </w:rPr>
        <w:t xml:space="preserve"> if </w:t>
      </w:r>
      <w:r w:rsidR="00127627">
        <w:rPr>
          <w:lang w:val="en-US"/>
        </w:rPr>
        <w:t>a</w:t>
      </w:r>
      <w:r w:rsidRPr="006D15C2">
        <w:rPr>
          <w:lang w:val="en-US"/>
        </w:rPr>
        <w:t xml:space="preserve"> portlet class </w:t>
      </w:r>
      <w:r>
        <w:rPr>
          <w:lang w:val="en-US"/>
        </w:rPr>
        <w:t>implement</w:t>
      </w:r>
      <w:r w:rsidR="00127627">
        <w:rPr>
          <w:lang w:val="en-US"/>
        </w:rPr>
        <w:t>ing</w:t>
      </w:r>
      <w:r>
        <w:rPr>
          <w:lang w:val="en-US"/>
        </w:rPr>
        <w:t xml:space="preserve"> the </w:t>
      </w:r>
      <w:r>
        <w:rPr>
          <w:rStyle w:val="inlinecode"/>
          <w:lang w:val="en-US"/>
        </w:rPr>
        <w:t>P</w:t>
      </w:r>
      <w:r w:rsidRPr="0063745B">
        <w:rPr>
          <w:rStyle w:val="inlinecode"/>
          <w:lang w:val="en-US"/>
        </w:rPr>
        <w:t>ortlet</w:t>
      </w:r>
      <w:r>
        <w:rPr>
          <w:lang w:val="en-US"/>
        </w:rPr>
        <w:t xml:space="preserve"> interface</w:t>
      </w:r>
      <w:r w:rsidR="00127627">
        <w:rPr>
          <w:lang w:val="en-US"/>
        </w:rPr>
        <w:t xml:space="preserve"> is configured</w:t>
      </w:r>
      <w:r w:rsidRPr="006D15C2">
        <w:rPr>
          <w:lang w:val="en-US"/>
        </w:rPr>
        <w:t xml:space="preserve">, then the portlet container must invoke </w:t>
      </w:r>
      <w:r>
        <w:rPr>
          <w:lang w:val="en-US"/>
        </w:rPr>
        <w:t xml:space="preserve">the </w:t>
      </w:r>
      <w:r w:rsidRPr="0063745B">
        <w:rPr>
          <w:rStyle w:val="inlinecode"/>
          <w:lang w:val="en-US"/>
        </w:rPr>
        <w:t>render</w:t>
      </w:r>
      <w:r w:rsidRPr="006D15C2">
        <w:rPr>
          <w:lang w:val="en-US"/>
        </w:rPr>
        <w:t xml:space="preserve"> method</w:t>
      </w:r>
      <w:r>
        <w:rPr>
          <w:lang w:val="en-US"/>
        </w:rPr>
        <w:t xml:space="preserve">. </w:t>
      </w:r>
    </w:p>
    <w:p w:rsidR="00ED3FB6" w:rsidRDefault="00ED3FB6" w:rsidP="003F02C0">
      <w:pPr>
        <w:pStyle w:val="Standard"/>
        <w:numPr>
          <w:ilvl w:val="0"/>
          <w:numId w:val="293"/>
        </w:numPr>
        <w:rPr>
          <w:lang w:val="en-US"/>
        </w:rPr>
      </w:pPr>
      <w:r w:rsidRPr="006D15C2">
        <w:rPr>
          <w:lang w:val="en-US"/>
        </w:rPr>
        <w:t>Otherwise the portlet container must do nothing.</w:t>
      </w:r>
    </w:p>
    <w:p w:rsidR="00202FE1" w:rsidRDefault="00202FE1" w:rsidP="00202FE1">
      <w:pPr>
        <w:pStyle w:val="Standard"/>
        <w:rPr>
          <w:lang w:val="en-US"/>
        </w:rPr>
      </w:pPr>
      <w:r>
        <w:rPr>
          <w:lang w:val="en-US"/>
        </w:rPr>
        <w:t xml:space="preserve">A given portlet may define multiple </w:t>
      </w:r>
      <w:r w:rsidRPr="00570545">
        <w:rPr>
          <w:rStyle w:val="inlinecode"/>
          <w:lang w:val="en-US"/>
        </w:rPr>
        <w:t>@</w:t>
      </w:r>
      <w:r>
        <w:rPr>
          <w:rStyle w:val="inlinecode"/>
          <w:lang w:val="en-US"/>
        </w:rPr>
        <w:t>Render</w:t>
      </w:r>
      <w:r w:rsidRPr="00570545">
        <w:rPr>
          <w:rStyle w:val="inlinecode"/>
          <w:lang w:val="en-US"/>
        </w:rPr>
        <w:t>Method</w:t>
      </w:r>
      <w:r>
        <w:rPr>
          <w:lang w:val="en-US"/>
        </w:rPr>
        <w:t xml:space="preserve"> annotated methods that match </w:t>
      </w:r>
      <w:r w:rsidR="00C62669">
        <w:rPr>
          <w:lang w:val="en-US"/>
        </w:rPr>
        <w:t xml:space="preserve">the </w:t>
      </w:r>
      <w:r>
        <w:rPr>
          <w:lang w:val="en-US"/>
        </w:rPr>
        <w:t xml:space="preserve">portlet mode information. In this case, the order of execution is determined by the </w:t>
      </w:r>
      <w:r w:rsidRPr="00042EFA">
        <w:rPr>
          <w:rStyle w:val="inlinecode"/>
          <w:lang w:val="en-US"/>
        </w:rPr>
        <w:t>ordinal</w:t>
      </w:r>
      <w:r>
        <w:rPr>
          <w:lang w:val="en-US"/>
        </w:rPr>
        <w:t xml:space="preserve"> element within the annotation</w:t>
      </w:r>
      <w:r w:rsidRPr="0063745B">
        <w:rPr>
          <w:lang w:val="en-US"/>
        </w:rPr>
        <w:t xml:space="preserve">. Annotated methods with a lower ordinal number are executed before </w:t>
      </w:r>
      <w:r w:rsidRPr="0063745B">
        <w:rPr>
          <w:lang w:val="en-US"/>
        </w:rPr>
        <w:lastRenderedPageBreak/>
        <w:t>methods with a higher ordinal number. If two annotated methods have the same ordinal number, both methods will be executed, but the execution order will be undetermined.</w:t>
      </w:r>
    </w:p>
    <w:p w:rsidR="00202FE1" w:rsidRPr="0063745B" w:rsidRDefault="00202FE1" w:rsidP="00202FE1">
      <w:pPr>
        <w:pStyle w:val="Standard"/>
        <w:rPr>
          <w:lang w:val="en-US"/>
        </w:rPr>
      </w:pPr>
      <w:r w:rsidRPr="0063745B">
        <w:rPr>
          <w:lang w:val="en-US"/>
        </w:rPr>
        <w:t xml:space="preserve">The annotated method can apply to multiple portlets within the portlet application. The names of the portlets for which the listener applies must be specified in the portletNames element. A wildcard character '*' can be specified in the first </w:t>
      </w:r>
      <w:r w:rsidRPr="00042EFA">
        <w:rPr>
          <w:rStyle w:val="inlinecode"/>
          <w:lang w:val="en-US"/>
        </w:rPr>
        <w:t>portletName</w:t>
      </w:r>
      <w:r w:rsidRPr="0063745B">
        <w:rPr>
          <w:lang w:val="en-US"/>
        </w:rPr>
        <w:t xml:space="preserve"> array element to indicate that the listener is to apply to all portlets in the portlet application. If specified, the wildcard character must appear alone in the first array element.</w:t>
      </w:r>
    </w:p>
    <w:p w:rsidR="00202FE1" w:rsidRDefault="00202FE1" w:rsidP="00202FE1">
      <w:pPr>
        <w:pStyle w:val="Standard"/>
        <w:rPr>
          <w:lang w:val="en-US"/>
        </w:rPr>
      </w:pPr>
      <w:r w:rsidRPr="00964AA9">
        <w:rPr>
          <w:lang w:val="en-US"/>
        </w:rPr>
        <w:t xml:space="preserve">The </w:t>
      </w:r>
      <w:r w:rsidRPr="00964AA9">
        <w:rPr>
          <w:rStyle w:val="inlinecode"/>
          <w:lang w:val="en-US"/>
        </w:rPr>
        <w:t>@RenderMethod</w:t>
      </w:r>
      <w:r w:rsidRPr="00964AA9">
        <w:rPr>
          <w:lang w:val="en-US"/>
        </w:rPr>
        <w:t xml:space="preserve"> annotation contains a </w:t>
      </w:r>
      <w:r w:rsidRPr="00964AA9">
        <w:rPr>
          <w:rStyle w:val="inlinecode"/>
          <w:lang w:val="en-US"/>
        </w:rPr>
        <w:t>contentType</w:t>
      </w:r>
      <w:r w:rsidRPr="00964AA9">
        <w:rPr>
          <w:lang w:val="en-US"/>
        </w:rPr>
        <w:t xml:space="preserve"> </w:t>
      </w:r>
      <w:r w:rsidR="00A70525">
        <w:rPr>
          <w:lang w:val="en-US"/>
        </w:rPr>
        <w:t>element</w:t>
      </w:r>
      <w:r w:rsidRPr="00964AA9">
        <w:rPr>
          <w:lang w:val="en-US"/>
        </w:rPr>
        <w:t xml:space="preserve">. </w:t>
      </w:r>
      <w:r>
        <w:rPr>
          <w:lang w:val="en-US"/>
        </w:rPr>
        <w:t xml:space="preserve">If this value is not empty, </w:t>
      </w:r>
      <w:r w:rsidR="00514951">
        <w:rPr>
          <w:lang w:val="en-US"/>
        </w:rPr>
        <w:t>and does not contain the wildcard content type ('</w:t>
      </w:r>
      <w:r w:rsidR="00514951" w:rsidRPr="008F1C9B">
        <w:rPr>
          <w:rStyle w:val="inlinecode"/>
          <w:lang w:val="en-US"/>
        </w:rPr>
        <w:t>*</w:t>
      </w:r>
      <w:r w:rsidR="00514951">
        <w:rPr>
          <w:lang w:val="en-US"/>
        </w:rPr>
        <w:t>' or '</w:t>
      </w:r>
      <w:r w:rsidR="00514951" w:rsidRPr="008F1C9B">
        <w:rPr>
          <w:rStyle w:val="inlinecode"/>
          <w:lang w:val="en-US"/>
        </w:rPr>
        <w:t>*/*</w:t>
      </w:r>
      <w:r w:rsidR="00514951">
        <w:rPr>
          <w:lang w:val="en-US"/>
        </w:rPr>
        <w:t xml:space="preserve">'), </w:t>
      </w:r>
      <w:r>
        <w:rPr>
          <w:lang w:val="en-US"/>
        </w:rPr>
        <w:t>the portlet container must set the content type for the request</w:t>
      </w:r>
      <w:r w:rsidR="00ED3FB6">
        <w:rPr>
          <w:lang w:val="en-US"/>
        </w:rPr>
        <w:t xml:space="preserve"> prior to invoking the method</w:t>
      </w:r>
      <w:r>
        <w:rPr>
          <w:lang w:val="en-US"/>
        </w:rPr>
        <w:t xml:space="preserve"> according to the rules defined for the render request, see Section</w:t>
      </w:r>
      <w:r w:rsidR="00BB6DEC">
        <w:rPr>
          <w:lang w:val="en-US"/>
        </w:rPr>
        <w:fldChar w:fldCharType="begin"/>
      </w:r>
      <w:r w:rsidR="00BB6DEC">
        <w:rPr>
          <w:lang w:val="en-US"/>
        </w:rPr>
        <w:instrText xml:space="preserve"> REF _Ref428863837 \w \h </w:instrText>
      </w:r>
      <w:r w:rsidR="00BB6DEC">
        <w:rPr>
          <w:lang w:val="en-US"/>
        </w:rPr>
      </w:r>
      <w:r w:rsidR="00BB6DEC">
        <w:rPr>
          <w:lang w:val="en-US"/>
        </w:rPr>
        <w:fldChar w:fldCharType="separate"/>
      </w:r>
      <w:r w:rsidR="003B17E8">
        <w:rPr>
          <w:lang w:val="en-US"/>
        </w:rPr>
        <w:t>14.6</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_Ref428863842 \h </w:instrText>
      </w:r>
      <w:r w:rsidR="00BB6DEC">
        <w:rPr>
          <w:lang w:val="en-US"/>
        </w:rPr>
      </w:r>
      <w:r w:rsidR="00BB6DEC">
        <w:rPr>
          <w:lang w:val="en-US"/>
        </w:rPr>
        <w:fldChar w:fldCharType="separate"/>
      </w:r>
      <w:r w:rsidR="003B17E8" w:rsidRPr="003B17E8">
        <w:rPr>
          <w:rFonts w:ascii="Courier New" w:hAnsi="Courier New" w:cs="Courier New"/>
          <w:lang w:val="en-US"/>
        </w:rPr>
        <w:t>RenderRequest</w:t>
      </w:r>
      <w:r w:rsidR="003B17E8" w:rsidRPr="003B17E8">
        <w:rPr>
          <w:lang w:val="en-US"/>
        </w:rPr>
        <w:t xml:space="preserve"> Interface</w:t>
      </w:r>
      <w:r w:rsidR="00BB6DEC">
        <w:rPr>
          <w:lang w:val="en-US"/>
        </w:rPr>
        <w:fldChar w:fldCharType="end"/>
      </w:r>
      <w:r>
        <w:rPr>
          <w:lang w:val="en-US"/>
        </w:rPr>
        <w:t>. If this element is empty, the portlet container must do nothing.</w:t>
      </w:r>
    </w:p>
    <w:p w:rsidR="004D3179" w:rsidRDefault="00A70525" w:rsidP="00202FE1">
      <w:pPr>
        <w:pStyle w:val="Standard"/>
        <w:rPr>
          <w:lang w:val="en-US"/>
        </w:rPr>
      </w:pPr>
      <w:r w:rsidRPr="00964AA9">
        <w:rPr>
          <w:lang w:val="en-US"/>
        </w:rPr>
        <w:t xml:space="preserve">The </w:t>
      </w:r>
      <w:r w:rsidRPr="00964AA9">
        <w:rPr>
          <w:rStyle w:val="inlinecode"/>
          <w:lang w:val="en-US"/>
        </w:rPr>
        <w:t>@RenderMethod</w:t>
      </w:r>
      <w:r w:rsidRPr="00964AA9">
        <w:rPr>
          <w:lang w:val="en-US"/>
        </w:rPr>
        <w:t xml:space="preserve"> annotation contains a </w:t>
      </w:r>
      <w:r>
        <w:rPr>
          <w:rStyle w:val="inlinecode"/>
          <w:lang w:val="en-US"/>
        </w:rPr>
        <w:t>portletMode</w:t>
      </w:r>
      <w:r w:rsidRPr="00964AA9">
        <w:rPr>
          <w:lang w:val="en-US"/>
        </w:rPr>
        <w:t xml:space="preserve"> </w:t>
      </w:r>
      <w:r>
        <w:rPr>
          <w:lang w:val="en-US"/>
        </w:rPr>
        <w:t>element</w:t>
      </w:r>
      <w:r w:rsidRPr="00964AA9">
        <w:rPr>
          <w:lang w:val="en-US"/>
        </w:rPr>
        <w:t>.</w:t>
      </w:r>
      <w:r>
        <w:rPr>
          <w:lang w:val="en-US"/>
        </w:rPr>
        <w:t xml:space="preserve"> This element is case-insensitive</w:t>
      </w:r>
      <w:r w:rsidR="004D3179">
        <w:rPr>
          <w:lang w:val="en-US"/>
        </w:rPr>
        <w:t xml:space="preserve"> and must match one of the standard portlet mode values </w:t>
      </w:r>
      <w:r w:rsidR="004D3179" w:rsidRPr="004D3179">
        <w:rPr>
          <w:lang w:val="en-US"/>
        </w:rPr>
        <w:t>(</w:t>
      </w:r>
      <w:r w:rsidR="004D3179" w:rsidRPr="00A70525">
        <w:rPr>
          <w:rStyle w:val="inlinecode"/>
          <w:lang w:val="en-US"/>
        </w:rPr>
        <w:t>view</w:t>
      </w:r>
      <w:r w:rsidR="004D3179" w:rsidRPr="004D3179">
        <w:rPr>
          <w:lang w:val="en-US"/>
        </w:rPr>
        <w:t xml:space="preserve">, </w:t>
      </w:r>
      <w:r w:rsidR="004D3179" w:rsidRPr="00A70525">
        <w:rPr>
          <w:rStyle w:val="inlinecode"/>
          <w:lang w:val="en-US"/>
        </w:rPr>
        <w:t>help</w:t>
      </w:r>
      <w:r w:rsidR="004D3179" w:rsidRPr="004D3179">
        <w:rPr>
          <w:lang w:val="en-US"/>
        </w:rPr>
        <w:t xml:space="preserve">, or </w:t>
      </w:r>
      <w:r w:rsidR="004D3179" w:rsidRPr="00A70525">
        <w:rPr>
          <w:rStyle w:val="inlinecode"/>
          <w:lang w:val="en-US"/>
        </w:rPr>
        <w:t>edit</w:t>
      </w:r>
      <w:r w:rsidR="004D3179" w:rsidRPr="004D3179">
        <w:rPr>
          <w:lang w:val="en-US"/>
        </w:rPr>
        <w:t>)</w:t>
      </w:r>
      <w:r w:rsidR="004D3179">
        <w:rPr>
          <w:lang w:val="en-US"/>
        </w:rPr>
        <w:t xml:space="preserve"> or a configured custom portlet mode.</w:t>
      </w:r>
    </w:p>
    <w:p w:rsidR="00A70525" w:rsidRDefault="00A70525" w:rsidP="004D7CE0">
      <w:pPr>
        <w:pStyle w:val="Standard"/>
        <w:rPr>
          <w:lang w:val="en-US"/>
        </w:rPr>
      </w:pPr>
      <w:r w:rsidRPr="004D3179">
        <w:rPr>
          <w:lang w:val="en-US"/>
        </w:rPr>
        <w:t>If</w:t>
      </w:r>
      <w:r w:rsidR="004D3179" w:rsidRPr="004D3179">
        <w:rPr>
          <w:lang w:val="en-US"/>
        </w:rPr>
        <w:t xml:space="preserve"> the portlet configuration does not configure the portlet mode explicitly (see Section </w:t>
      </w:r>
      <w:r w:rsidR="004D3179">
        <w:fldChar w:fldCharType="begin"/>
      </w:r>
      <w:r w:rsidR="004D3179" w:rsidRPr="004D3179">
        <w:rPr>
          <w:lang w:val="en-US"/>
        </w:rPr>
        <w:instrText xml:space="preserve"> REF _Ref461216122 \w \h </w:instrText>
      </w:r>
      <w:r w:rsidR="004D3179">
        <w:fldChar w:fldCharType="separate"/>
      </w:r>
      <w:r w:rsidR="003B17E8">
        <w:rPr>
          <w:lang w:val="en-US"/>
        </w:rPr>
        <w:t>28.2.12</w:t>
      </w:r>
      <w:r w:rsidR="004D3179">
        <w:fldChar w:fldCharType="end"/>
      </w:r>
      <w:r w:rsidR="004D3179" w:rsidRPr="004D3179">
        <w:rPr>
          <w:lang w:val="en-US"/>
        </w:rPr>
        <w:t xml:space="preserve"> </w:t>
      </w:r>
      <w:r w:rsidR="004D3179">
        <w:fldChar w:fldCharType="begin"/>
      </w:r>
      <w:r w:rsidR="004D3179" w:rsidRPr="004D3179">
        <w:rPr>
          <w:lang w:val="en-US"/>
        </w:rPr>
        <w:instrText xml:space="preserve"> REF _Ref461216129 \h </w:instrText>
      </w:r>
      <w:r w:rsidR="004D3179">
        <w:fldChar w:fldCharType="separate"/>
      </w:r>
      <w:r w:rsidR="003B17E8" w:rsidRPr="003B17E8">
        <w:rPr>
          <w:lang w:val="en-US"/>
        </w:rPr>
        <w:t>Portlet Modes and Window States</w:t>
      </w:r>
      <w:r w:rsidR="004D3179">
        <w:fldChar w:fldCharType="end"/>
      </w:r>
      <w:r w:rsidR="004D3179" w:rsidRPr="004D3179">
        <w:rPr>
          <w:lang w:val="en-US"/>
        </w:rPr>
        <w:t xml:space="preserve"> on page </w:t>
      </w:r>
      <w:r w:rsidR="004D3179">
        <w:fldChar w:fldCharType="begin"/>
      </w:r>
      <w:r w:rsidR="004D3179" w:rsidRPr="004D3179">
        <w:rPr>
          <w:lang w:val="en-US"/>
        </w:rPr>
        <w:instrText xml:space="preserve"> PAGEREF _Ref461216139 \h </w:instrText>
      </w:r>
      <w:r w:rsidR="004D3179">
        <w:fldChar w:fldCharType="separate"/>
      </w:r>
      <w:r w:rsidR="003B17E8">
        <w:rPr>
          <w:noProof/>
          <w:lang w:val="en-US"/>
        </w:rPr>
        <w:t>202</w:t>
      </w:r>
      <w:r w:rsidR="004D3179">
        <w:fldChar w:fldCharType="end"/>
      </w:r>
      <w:r w:rsidR="004D3179" w:rsidRPr="004D3179">
        <w:rPr>
          <w:lang w:val="en-US"/>
        </w:rPr>
        <w:t>),</w:t>
      </w:r>
      <w:r w:rsidRPr="004D3179">
        <w:rPr>
          <w:lang w:val="en-US"/>
        </w:rPr>
        <w:t xml:space="preserve"> the portlet container must implicitly configure the </w:t>
      </w:r>
      <w:r w:rsidR="004D7CE0">
        <w:rPr>
          <w:lang w:val="en-US"/>
        </w:rPr>
        <w:t xml:space="preserve">portlet mode given by the </w:t>
      </w:r>
      <w:r w:rsidR="004D7CE0" w:rsidRPr="004D7CE0">
        <w:rPr>
          <w:rStyle w:val="inlinecode"/>
          <w:lang w:val="en-US"/>
        </w:rPr>
        <w:t>portletMode</w:t>
      </w:r>
      <w:r w:rsidR="004D7CE0">
        <w:rPr>
          <w:lang w:val="en-US"/>
        </w:rPr>
        <w:t xml:space="preserve"> element using the content type specified by</w:t>
      </w:r>
      <w:r w:rsidR="008F1C9B" w:rsidRPr="004D3179">
        <w:rPr>
          <w:lang w:val="en-US"/>
        </w:rPr>
        <w:t xml:space="preserve"> the </w:t>
      </w:r>
      <w:r w:rsidR="004D7CE0">
        <w:rPr>
          <w:rStyle w:val="inlinecode"/>
          <w:lang w:val="en-US"/>
        </w:rPr>
        <w:t>contentType</w:t>
      </w:r>
      <w:r w:rsidR="008F1C9B" w:rsidRPr="004D3179">
        <w:rPr>
          <w:lang w:val="en-US"/>
        </w:rPr>
        <w:t xml:space="preserve"> </w:t>
      </w:r>
      <w:r w:rsidR="004D7CE0">
        <w:rPr>
          <w:lang w:val="en-US"/>
        </w:rPr>
        <w:t>element</w:t>
      </w:r>
      <w:r w:rsidRPr="004D3179">
        <w:rPr>
          <w:lang w:val="en-US"/>
        </w:rPr>
        <w:t>.</w:t>
      </w:r>
    </w:p>
    <w:p w:rsidR="004D3179" w:rsidRPr="004D3179" w:rsidRDefault="004D3179" w:rsidP="004D3179">
      <w:pPr>
        <w:pStyle w:val="Standard"/>
        <w:rPr>
          <w:lang w:val="en-US"/>
        </w:rPr>
      </w:pPr>
      <w:r>
        <w:rPr>
          <w:lang w:val="en-US"/>
        </w:rPr>
        <w:t xml:space="preserve">If the portlet configuration configures the portlet mode, the implicit </w:t>
      </w:r>
      <w:r w:rsidR="004D7CE0">
        <w:rPr>
          <w:lang w:val="en-US"/>
        </w:rPr>
        <w:t xml:space="preserve">portlet mode </w:t>
      </w:r>
      <w:r>
        <w:rPr>
          <w:lang w:val="en-US"/>
        </w:rPr>
        <w:t>configuration must not be carried out. This allows the explicit portlet configuration, for example specified using the portlet deployment descriptor, to override the implicit portlet mode configuration.</w:t>
      </w:r>
    </w:p>
    <w:p w:rsidR="00202FE1" w:rsidRDefault="00202FE1" w:rsidP="00202FE1">
      <w:pPr>
        <w:pStyle w:val="Standard"/>
        <w:rPr>
          <w:lang w:val="en-US"/>
        </w:rPr>
      </w:pPr>
      <w:r>
        <w:rPr>
          <w:lang w:val="en-US"/>
        </w:rPr>
        <w:t xml:space="preserve">The </w:t>
      </w:r>
      <w:r w:rsidRPr="0063745B">
        <w:rPr>
          <w:rStyle w:val="inlinecode"/>
          <w:lang w:val="en-US"/>
        </w:rPr>
        <w:t>@RenderMethod</w:t>
      </w:r>
      <w:r>
        <w:rPr>
          <w:lang w:val="en-US"/>
        </w:rPr>
        <w:t xml:space="preserve"> annotation contains an </w:t>
      </w:r>
      <w:r w:rsidRPr="0063745B">
        <w:rPr>
          <w:rStyle w:val="inlinecode"/>
          <w:lang w:val="en-US"/>
        </w:rPr>
        <w:t>include</w:t>
      </w:r>
      <w:r>
        <w:rPr>
          <w:lang w:val="en-US"/>
        </w:rPr>
        <w:t xml:space="preserve"> element. If this element is not empty, the portlet container must first execute the body of the annotated method and then perform a request dispatcher include on the</w:t>
      </w:r>
      <w:r w:rsidR="00ED3FB6">
        <w:rPr>
          <w:lang w:val="en-US"/>
        </w:rPr>
        <w:t xml:space="preserve"> </w:t>
      </w:r>
      <w:r w:rsidR="00ED3FB6" w:rsidRPr="003F02C0">
        <w:rPr>
          <w:rStyle w:val="inlinecode"/>
          <w:lang w:val="en-US"/>
        </w:rPr>
        <w:t>include</w:t>
      </w:r>
      <w:r>
        <w:rPr>
          <w:lang w:val="en-US"/>
        </w:rPr>
        <w:t xml:space="preserve"> element value.</w:t>
      </w:r>
    </w:p>
    <w:p w:rsidR="00202FE1" w:rsidRDefault="00202FE1" w:rsidP="00202FE1">
      <w:pPr>
        <w:pStyle w:val="Standard"/>
        <w:rPr>
          <w:lang w:val="en-US"/>
        </w:rPr>
      </w:pPr>
      <w:r>
        <w:rPr>
          <w:lang w:val="en-US"/>
        </w:rPr>
        <w:t xml:space="preserve">The </w:t>
      </w:r>
      <w:r w:rsidRPr="0062030C">
        <w:rPr>
          <w:rStyle w:val="inlinecode"/>
          <w:lang w:val="en-US"/>
        </w:rPr>
        <w:t>@</w:t>
      </w:r>
      <w:r>
        <w:rPr>
          <w:rStyle w:val="inlinecode"/>
          <w:lang w:val="en-US"/>
        </w:rPr>
        <w:t>Render</w:t>
      </w:r>
      <w:r w:rsidRPr="0062030C">
        <w:rPr>
          <w:rStyle w:val="inlinecode"/>
          <w:lang w:val="en-US"/>
        </w:rPr>
        <w:t>Method</w:t>
      </w:r>
      <w:r>
        <w:rPr>
          <w:lang w:val="en-US"/>
        </w:rPr>
        <w:t xml:space="preserve"> annotation contains the following elements.</w:t>
      </w:r>
    </w:p>
    <w:tbl>
      <w:tblPr>
        <w:tblStyle w:val="TableGrid"/>
        <w:tblW w:w="0" w:type="auto"/>
        <w:tblLook w:val="04A0" w:firstRow="1" w:lastRow="0" w:firstColumn="1" w:lastColumn="0" w:noHBand="0" w:noVBand="1"/>
      </w:tblPr>
      <w:tblGrid>
        <w:gridCol w:w="2017"/>
        <w:gridCol w:w="5462"/>
        <w:gridCol w:w="1537"/>
      </w:tblGrid>
      <w:tr w:rsidR="00202FE1" w:rsidRPr="00EA3D02" w:rsidTr="00227369">
        <w:trPr>
          <w:tblHeader/>
        </w:trPr>
        <w:tc>
          <w:tcPr>
            <w:tcW w:w="2017" w:type="dxa"/>
          </w:tcPr>
          <w:p w:rsidR="00202FE1" w:rsidRPr="00720B9F" w:rsidRDefault="00202FE1">
            <w:pPr>
              <w:pStyle w:val="Standard"/>
              <w:rPr>
                <w:rStyle w:val="inlinecode"/>
                <w:rFonts w:ascii="Times New Roman" w:hAnsi="Times New Roman"/>
                <w:b/>
                <w:sz w:val="24"/>
              </w:rPr>
            </w:pPr>
            <w:r w:rsidRPr="00720B9F">
              <w:rPr>
                <w:rStyle w:val="inlinecode"/>
                <w:rFonts w:ascii="Times New Roman" w:hAnsi="Times New Roman"/>
                <w:b/>
                <w:sz w:val="24"/>
              </w:rPr>
              <w:t>Element</w:t>
            </w:r>
          </w:p>
        </w:tc>
        <w:tc>
          <w:tcPr>
            <w:tcW w:w="5462" w:type="dxa"/>
          </w:tcPr>
          <w:p w:rsidR="00202FE1" w:rsidRPr="00720B9F" w:rsidRDefault="00202FE1">
            <w:pPr>
              <w:pStyle w:val="Standard"/>
              <w:rPr>
                <w:rStyle w:val="inlinecode"/>
                <w:rFonts w:ascii="Times New Roman" w:hAnsi="Times New Roman"/>
                <w:b/>
                <w:sz w:val="24"/>
              </w:rPr>
            </w:pPr>
            <w:r w:rsidRPr="00720B9F">
              <w:rPr>
                <w:rStyle w:val="inlinecode"/>
                <w:rFonts w:ascii="Times New Roman" w:hAnsi="Times New Roman"/>
                <w:b/>
                <w:sz w:val="24"/>
              </w:rPr>
              <w:t>Description</w:t>
            </w:r>
          </w:p>
        </w:tc>
        <w:tc>
          <w:tcPr>
            <w:tcW w:w="1537" w:type="dxa"/>
          </w:tcPr>
          <w:p w:rsidR="00202FE1" w:rsidRPr="00720B9F" w:rsidRDefault="00202FE1">
            <w:pPr>
              <w:pStyle w:val="Standard"/>
              <w:rPr>
                <w:rStyle w:val="inlinecode"/>
                <w:rFonts w:ascii="Times New Roman" w:hAnsi="Times New Roman"/>
                <w:b/>
                <w:sz w:val="24"/>
              </w:rPr>
            </w:pPr>
            <w:r w:rsidRPr="00720B9F">
              <w:rPr>
                <w:rStyle w:val="inlinecode"/>
                <w:rFonts w:ascii="Times New Roman" w:hAnsi="Times New Roman"/>
                <w:b/>
                <w:sz w:val="24"/>
              </w:rPr>
              <w:t>Default</w:t>
            </w:r>
          </w:p>
        </w:tc>
      </w:tr>
      <w:tr w:rsidR="00202FE1" w:rsidRPr="00EA3D02" w:rsidTr="00227369">
        <w:tc>
          <w:tcPr>
            <w:tcW w:w="2017" w:type="dxa"/>
          </w:tcPr>
          <w:p w:rsidR="00202FE1" w:rsidRPr="00042EFA" w:rsidRDefault="00202FE1" w:rsidP="00D17DB2">
            <w:pPr>
              <w:pStyle w:val="Standard"/>
              <w:rPr>
                <w:rStyle w:val="inlinecode"/>
              </w:rPr>
            </w:pPr>
            <w:r w:rsidRPr="00042EFA">
              <w:rPr>
                <w:rStyle w:val="inlinecode"/>
              </w:rPr>
              <w:t>portletNames</w:t>
            </w:r>
          </w:p>
        </w:tc>
        <w:tc>
          <w:tcPr>
            <w:tcW w:w="5462" w:type="dxa"/>
          </w:tcPr>
          <w:p w:rsidR="00202FE1" w:rsidRPr="0063745B" w:rsidRDefault="00202FE1">
            <w:pPr>
              <w:pStyle w:val="Standard"/>
              <w:rPr>
                <w:rStyle w:val="inlinecode"/>
                <w:rFonts w:ascii="Times New Roman" w:hAnsi="Times New Roman"/>
                <w:sz w:val="24"/>
                <w:lang w:val="en-US"/>
              </w:rPr>
            </w:pPr>
            <w:r w:rsidRPr="0063745B">
              <w:rPr>
                <w:rStyle w:val="inlinecode"/>
                <w:rFonts w:ascii="Times New Roman" w:hAnsi="Times New Roman"/>
                <w:sz w:val="24"/>
                <w:lang w:val="en-US"/>
              </w:rPr>
              <w:t xml:space="preserve">The portlet names for which the listener applies. </w:t>
            </w:r>
          </w:p>
        </w:tc>
        <w:tc>
          <w:tcPr>
            <w:tcW w:w="1537" w:type="dxa"/>
          </w:tcPr>
          <w:p w:rsidR="00202FE1" w:rsidRPr="00720B9F" w:rsidRDefault="00202FE1">
            <w:pPr>
              <w:pStyle w:val="Standard"/>
              <w:rPr>
                <w:rStyle w:val="inlinecode"/>
                <w:rFonts w:ascii="Times New Roman" w:hAnsi="Times New Roman"/>
                <w:sz w:val="24"/>
              </w:rPr>
            </w:pPr>
            <w:r w:rsidRPr="00720B9F">
              <w:rPr>
                <w:rStyle w:val="inlinecode"/>
                <w:rFonts w:ascii="Times New Roman" w:hAnsi="Times New Roman"/>
                <w:sz w:val="24"/>
              </w:rPr>
              <w:t>-none-</w:t>
            </w:r>
          </w:p>
        </w:tc>
      </w:tr>
      <w:tr w:rsidR="00202FE1" w:rsidRPr="00EA3D02" w:rsidTr="00227369">
        <w:tc>
          <w:tcPr>
            <w:tcW w:w="2017" w:type="dxa"/>
          </w:tcPr>
          <w:p w:rsidR="00202FE1" w:rsidRPr="00042EFA" w:rsidRDefault="00202FE1" w:rsidP="00D17DB2">
            <w:pPr>
              <w:pStyle w:val="Standard"/>
              <w:rPr>
                <w:rStyle w:val="inlinecode"/>
              </w:rPr>
            </w:pPr>
            <w:r w:rsidRPr="00042EFA">
              <w:rPr>
                <w:rStyle w:val="inlinecode"/>
              </w:rPr>
              <w:t>ordinal</w:t>
            </w:r>
          </w:p>
        </w:tc>
        <w:tc>
          <w:tcPr>
            <w:tcW w:w="5462" w:type="dxa"/>
          </w:tcPr>
          <w:p w:rsidR="00202FE1" w:rsidRPr="0063745B" w:rsidRDefault="00202FE1">
            <w:pPr>
              <w:pStyle w:val="Standard"/>
              <w:rPr>
                <w:rStyle w:val="inlinecode"/>
                <w:rFonts w:ascii="Times New Roman" w:hAnsi="Times New Roman"/>
                <w:sz w:val="24"/>
                <w:lang w:val="en-US"/>
              </w:rPr>
            </w:pPr>
            <w:r w:rsidRPr="0063745B">
              <w:rPr>
                <w:rStyle w:val="inlinecode"/>
                <w:rFonts w:ascii="Times New Roman" w:hAnsi="Times New Roman"/>
                <w:sz w:val="24"/>
                <w:lang w:val="en-US"/>
              </w:rPr>
              <w:t>The ordinal number for this annotated method.</w:t>
            </w:r>
          </w:p>
        </w:tc>
        <w:tc>
          <w:tcPr>
            <w:tcW w:w="1537" w:type="dxa"/>
          </w:tcPr>
          <w:p w:rsidR="00202FE1" w:rsidRPr="00720B9F" w:rsidRDefault="00202FE1">
            <w:pPr>
              <w:pStyle w:val="Standard"/>
              <w:rPr>
                <w:rStyle w:val="inlinecode"/>
                <w:rFonts w:ascii="Times New Roman" w:hAnsi="Times New Roman"/>
                <w:sz w:val="24"/>
              </w:rPr>
            </w:pPr>
            <w:r w:rsidRPr="00720B9F">
              <w:rPr>
                <w:rStyle w:val="inlinecode"/>
                <w:rFonts w:ascii="Times New Roman" w:hAnsi="Times New Roman"/>
                <w:sz w:val="24"/>
              </w:rPr>
              <w:t>0</w:t>
            </w:r>
          </w:p>
        </w:tc>
      </w:tr>
      <w:tr w:rsidR="00202FE1" w:rsidRPr="00EA3D02" w:rsidTr="00227369">
        <w:tc>
          <w:tcPr>
            <w:tcW w:w="2017" w:type="dxa"/>
          </w:tcPr>
          <w:p w:rsidR="00202FE1" w:rsidRPr="00042EFA" w:rsidRDefault="00202FE1" w:rsidP="00D17DB2">
            <w:pPr>
              <w:pStyle w:val="Standard"/>
              <w:rPr>
                <w:rStyle w:val="inlinecode"/>
              </w:rPr>
            </w:pPr>
            <w:r>
              <w:rPr>
                <w:rStyle w:val="inlinecode"/>
              </w:rPr>
              <w:t>portletMode</w:t>
            </w:r>
          </w:p>
        </w:tc>
        <w:tc>
          <w:tcPr>
            <w:tcW w:w="5462" w:type="dxa"/>
          </w:tcPr>
          <w:p w:rsidR="00202FE1" w:rsidRPr="0063745B" w:rsidRDefault="00202FE1">
            <w:pPr>
              <w:pStyle w:val="Standard"/>
              <w:rPr>
                <w:rStyle w:val="inlinecode"/>
                <w:rFonts w:ascii="Times New Roman" w:hAnsi="Times New Roman"/>
                <w:sz w:val="24"/>
                <w:lang w:val="en-US"/>
              </w:rPr>
            </w:pPr>
            <w:r w:rsidRPr="0063745B">
              <w:rPr>
                <w:rStyle w:val="inlinecode"/>
                <w:rFonts w:ascii="Times New Roman" w:hAnsi="Times New Roman"/>
                <w:sz w:val="24"/>
                <w:lang w:val="en-US"/>
              </w:rPr>
              <w:t>String value representing the portlet mode</w:t>
            </w:r>
          </w:p>
        </w:tc>
        <w:tc>
          <w:tcPr>
            <w:tcW w:w="1537" w:type="dxa"/>
          </w:tcPr>
          <w:p w:rsidR="00202FE1" w:rsidRPr="00E73D43" w:rsidRDefault="004E7875" w:rsidP="00D17DB2">
            <w:pPr>
              <w:pStyle w:val="Standard"/>
              <w:rPr>
                <w:rStyle w:val="inlinecode"/>
              </w:rPr>
            </w:pPr>
            <w:r>
              <w:rPr>
                <w:rStyle w:val="inlinecode"/>
              </w:rPr>
              <w:t>"</w:t>
            </w:r>
            <w:r w:rsidR="00202FE1" w:rsidRPr="00E73D43">
              <w:rPr>
                <w:rStyle w:val="inlinecode"/>
              </w:rPr>
              <w:t>view</w:t>
            </w:r>
            <w:r>
              <w:rPr>
                <w:rStyle w:val="inlinecode"/>
              </w:rPr>
              <w:t>"</w:t>
            </w:r>
          </w:p>
        </w:tc>
      </w:tr>
      <w:tr w:rsidR="00202FE1" w:rsidRPr="00EA3D02" w:rsidTr="00227369">
        <w:tc>
          <w:tcPr>
            <w:tcW w:w="2017" w:type="dxa"/>
          </w:tcPr>
          <w:p w:rsidR="00202FE1" w:rsidRDefault="00202FE1" w:rsidP="00D17DB2">
            <w:pPr>
              <w:pStyle w:val="Standard"/>
              <w:rPr>
                <w:rStyle w:val="inlinecode"/>
                <w:lang w:val="en-US"/>
              </w:rPr>
            </w:pPr>
            <w:r>
              <w:rPr>
                <w:rStyle w:val="inlinecode"/>
                <w:lang w:val="en-US"/>
              </w:rPr>
              <w:t>contentType</w:t>
            </w:r>
          </w:p>
        </w:tc>
        <w:tc>
          <w:tcPr>
            <w:tcW w:w="5462" w:type="dxa"/>
          </w:tcPr>
          <w:p w:rsidR="00202FE1" w:rsidRPr="00720B9F" w:rsidRDefault="00202FE1">
            <w:pPr>
              <w:pStyle w:val="Standard"/>
              <w:rPr>
                <w:rStyle w:val="inlinecode"/>
                <w:rFonts w:ascii="Times New Roman" w:hAnsi="Times New Roman"/>
                <w:sz w:val="24"/>
                <w:lang w:val="en-US"/>
              </w:rPr>
            </w:pPr>
            <w:r w:rsidRPr="00720B9F">
              <w:rPr>
                <w:rStyle w:val="inlinecode"/>
                <w:rFonts w:ascii="Times New Roman" w:hAnsi="Times New Roman"/>
                <w:sz w:val="24"/>
                <w:lang w:val="en-US"/>
              </w:rPr>
              <w:t>The content type for this request</w:t>
            </w:r>
          </w:p>
        </w:tc>
        <w:tc>
          <w:tcPr>
            <w:tcW w:w="1537" w:type="dxa"/>
          </w:tcPr>
          <w:p w:rsidR="00202FE1" w:rsidRPr="00964AA9" w:rsidRDefault="004E7875" w:rsidP="00585262">
            <w:pPr>
              <w:pStyle w:val="Standard"/>
              <w:rPr>
                <w:rStyle w:val="inlinecode"/>
                <w:sz w:val="24"/>
                <w:lang w:val="en-US"/>
              </w:rPr>
            </w:pPr>
            <w:r>
              <w:rPr>
                <w:rStyle w:val="inlinecode"/>
              </w:rPr>
              <w:t>"</w:t>
            </w:r>
            <w:r w:rsidR="00585262">
              <w:rPr>
                <w:rStyle w:val="inlinecode"/>
              </w:rPr>
              <w:t>*/*</w:t>
            </w:r>
            <w:r>
              <w:rPr>
                <w:rStyle w:val="inlinecode"/>
              </w:rPr>
              <w:t>"</w:t>
            </w:r>
          </w:p>
        </w:tc>
      </w:tr>
      <w:tr w:rsidR="00202FE1" w:rsidRPr="00EA3D02" w:rsidTr="00227369">
        <w:tc>
          <w:tcPr>
            <w:tcW w:w="2017" w:type="dxa"/>
          </w:tcPr>
          <w:p w:rsidR="00202FE1" w:rsidRDefault="00202FE1" w:rsidP="00D17DB2">
            <w:pPr>
              <w:pStyle w:val="Standard"/>
              <w:rPr>
                <w:rStyle w:val="inlinecode"/>
                <w:lang w:val="en-US"/>
              </w:rPr>
            </w:pPr>
            <w:r>
              <w:rPr>
                <w:rStyle w:val="inlinecode"/>
                <w:lang w:val="en-US"/>
              </w:rPr>
              <w:t>include</w:t>
            </w:r>
          </w:p>
        </w:tc>
        <w:tc>
          <w:tcPr>
            <w:tcW w:w="5462" w:type="dxa"/>
          </w:tcPr>
          <w:p w:rsidR="00202FE1" w:rsidRPr="00720B9F" w:rsidRDefault="00202FE1">
            <w:pPr>
              <w:pStyle w:val="Standard"/>
              <w:rPr>
                <w:rStyle w:val="inlinecode"/>
                <w:rFonts w:ascii="Times New Roman" w:hAnsi="Times New Roman"/>
                <w:sz w:val="24"/>
                <w:lang w:val="en-US"/>
              </w:rPr>
            </w:pPr>
            <w:r w:rsidRPr="00720B9F">
              <w:rPr>
                <w:rStyle w:val="inlinecode"/>
                <w:rFonts w:ascii="Times New Roman" w:hAnsi="Times New Roman"/>
                <w:sz w:val="24"/>
                <w:lang w:val="en-US"/>
              </w:rPr>
              <w:t>Specifies a JSP or servlet that will be included after the method body has been executed.</w:t>
            </w:r>
          </w:p>
        </w:tc>
        <w:tc>
          <w:tcPr>
            <w:tcW w:w="1537" w:type="dxa"/>
          </w:tcPr>
          <w:p w:rsidR="00202FE1" w:rsidRDefault="004E7875" w:rsidP="00D17DB2">
            <w:pPr>
              <w:pStyle w:val="Standard"/>
              <w:rPr>
                <w:rStyle w:val="inlinecode"/>
                <w:sz w:val="24"/>
                <w:lang w:val="en-US"/>
              </w:rPr>
            </w:pPr>
            <w:r>
              <w:rPr>
                <w:rStyle w:val="inlinecode"/>
              </w:rPr>
              <w:t>""</w:t>
            </w:r>
          </w:p>
        </w:tc>
      </w:tr>
    </w:tbl>
    <w:p w:rsidR="00227369" w:rsidRPr="00EE2F53" w:rsidRDefault="00227369" w:rsidP="00227369">
      <w:pPr>
        <w:pStyle w:val="Standard"/>
        <w:rPr>
          <w:lang w:val="en-US"/>
        </w:rPr>
      </w:pPr>
      <w:bookmarkStart w:id="270" w:name="_Toc431807587"/>
      <w:bookmarkEnd w:id="270"/>
      <w:r w:rsidRPr="00EE2F53">
        <w:rPr>
          <w:lang w:val="en-US"/>
        </w:rPr>
        <w:t>Example:</w:t>
      </w:r>
      <w:r>
        <w:rPr>
          <w:lang w:val="en-US"/>
        </w:rPr>
        <w:t xml:space="preserve"> Method applying to all portlets in the portlet application</w:t>
      </w:r>
    </w:p>
    <w:p w:rsidR="00227369" w:rsidRDefault="00227369" w:rsidP="00227369">
      <w:pPr>
        <w:pStyle w:val="CodeXMP"/>
      </w:pPr>
      <w:r>
        <w:t>@RenderMethod(portletNames="*")</w:t>
      </w:r>
    </w:p>
    <w:p w:rsidR="00227369" w:rsidRDefault="00227369" w:rsidP="00227369">
      <w:pPr>
        <w:pStyle w:val="CodeXMP"/>
      </w:pPr>
      <w:r>
        <w:t>public void myView(RenderRequest req, RenderResponse resp) throws</w:t>
      </w:r>
    </w:p>
    <w:p w:rsidR="00227369" w:rsidRDefault="00227369" w:rsidP="00227369">
      <w:pPr>
        <w:pStyle w:val="CodeXMP"/>
      </w:pPr>
      <w:r>
        <w:t xml:space="preserve">         throws PortletException ,IOException {</w:t>
      </w:r>
    </w:p>
    <w:p w:rsidR="00227369" w:rsidRDefault="00227369" w:rsidP="00227369">
      <w:pPr>
        <w:pStyle w:val="CodeXMP"/>
      </w:pPr>
      <w:r>
        <w:t xml:space="preserve">   ...</w:t>
      </w:r>
    </w:p>
    <w:p w:rsidR="00227369" w:rsidRDefault="00227369" w:rsidP="00227369">
      <w:pPr>
        <w:pStyle w:val="CodeXMP"/>
      </w:pPr>
      <w:r>
        <w:t>}</w:t>
      </w:r>
    </w:p>
    <w:p w:rsidR="00227369" w:rsidRPr="00EE2F53" w:rsidRDefault="00227369" w:rsidP="00227369">
      <w:pPr>
        <w:pStyle w:val="Standard"/>
        <w:rPr>
          <w:lang w:val="en-US"/>
        </w:rPr>
      </w:pPr>
      <w:r w:rsidRPr="00EE2F53">
        <w:rPr>
          <w:lang w:val="en-US"/>
        </w:rPr>
        <w:t>Example:</w:t>
      </w:r>
      <w:r>
        <w:rPr>
          <w:lang w:val="en-US"/>
        </w:rPr>
        <w:t xml:space="preserve"> Simplified method returning String</w:t>
      </w:r>
    </w:p>
    <w:p w:rsidR="00227369" w:rsidRDefault="00227369" w:rsidP="00227369">
      <w:pPr>
        <w:pStyle w:val="CodeXMP"/>
      </w:pPr>
      <w:r>
        <w:lastRenderedPageBreak/>
        <w:t>@RenderMethod(portletNames="BeanPortlet")</w:t>
      </w:r>
    </w:p>
    <w:p w:rsidR="00227369" w:rsidRDefault="00227369" w:rsidP="00227369">
      <w:pPr>
        <w:pStyle w:val="CodeXMP"/>
      </w:pPr>
      <w:r>
        <w:t>public String myView() throws PortletException ,IOException {</w:t>
      </w:r>
    </w:p>
    <w:p w:rsidR="00227369" w:rsidRDefault="00227369" w:rsidP="00227369">
      <w:pPr>
        <w:pStyle w:val="CodeXMP"/>
      </w:pPr>
      <w:r>
        <w:t xml:space="preserve">   ...</w:t>
      </w:r>
    </w:p>
    <w:p w:rsidR="00227369" w:rsidRDefault="00227369" w:rsidP="00227369">
      <w:pPr>
        <w:pStyle w:val="CodeXMP"/>
      </w:pPr>
      <w:r>
        <w:t>}</w:t>
      </w:r>
    </w:p>
    <w:p w:rsidR="00227369" w:rsidRPr="00EE2F53" w:rsidRDefault="00227369" w:rsidP="00227369">
      <w:pPr>
        <w:pStyle w:val="Standard"/>
        <w:rPr>
          <w:lang w:val="en-US"/>
        </w:rPr>
      </w:pPr>
      <w:r w:rsidRPr="00EE2F53">
        <w:rPr>
          <w:lang w:val="en-US"/>
        </w:rPr>
        <w:t>Example:</w:t>
      </w:r>
      <w:r>
        <w:rPr>
          <w:lang w:val="en-US"/>
        </w:rPr>
        <w:t xml:space="preserve"> Simplified method that includes a JSP</w:t>
      </w:r>
    </w:p>
    <w:p w:rsidR="00227369" w:rsidRDefault="00227369" w:rsidP="00227369">
      <w:pPr>
        <w:pStyle w:val="CodeXMP"/>
      </w:pPr>
      <w:r>
        <w:t>@RenderMethod(portletNames="BeanPortlet", include="view.jsp")</w:t>
      </w:r>
    </w:p>
    <w:p w:rsidR="00227369" w:rsidRDefault="00227369" w:rsidP="00227369">
      <w:pPr>
        <w:pStyle w:val="CodeXMP"/>
      </w:pPr>
      <w:r>
        <w:t>public String myView() throws PortletException ,IOException {</w:t>
      </w:r>
    </w:p>
    <w:p w:rsidR="00227369" w:rsidRDefault="00227369" w:rsidP="00227369">
      <w:pPr>
        <w:pStyle w:val="CodeXMP"/>
      </w:pPr>
      <w:r>
        <w:t xml:space="preserve">   ...</w:t>
      </w:r>
    </w:p>
    <w:p w:rsidR="00227369" w:rsidRDefault="00227369" w:rsidP="00227369">
      <w:pPr>
        <w:pStyle w:val="CodeXMP"/>
      </w:pPr>
      <w:r>
        <w:t>}</w:t>
      </w:r>
    </w:p>
    <w:p w:rsidR="00227369" w:rsidRDefault="00227369" w:rsidP="00165CC8">
      <w:pPr>
        <w:pStyle w:val="Standard"/>
      </w:pPr>
    </w:p>
    <w:p w:rsidR="00192BB3" w:rsidRDefault="00DA310A" w:rsidP="00192BB3">
      <w:pPr>
        <w:pStyle w:val="Heading3"/>
      </w:pPr>
      <w:bookmarkStart w:id="271" w:name="_Ref447788385"/>
      <w:bookmarkStart w:id="272" w:name="_Toc468260995"/>
      <w:r>
        <w:t xml:space="preserve">Annotated </w:t>
      </w:r>
      <w:r w:rsidR="00192BB3">
        <w:t>Resource Method Dispatching</w:t>
      </w:r>
      <w:bookmarkEnd w:id="271"/>
      <w:bookmarkEnd w:id="272"/>
    </w:p>
    <w:p w:rsidR="00192BB3" w:rsidRPr="00E84FEC" w:rsidRDefault="00192BB3" w:rsidP="00192BB3">
      <w:pPr>
        <w:pStyle w:val="Standard"/>
        <w:rPr>
          <w:lang w:val="en-US"/>
        </w:rPr>
      </w:pPr>
      <w:r w:rsidRPr="00EA3D02">
        <w:rPr>
          <w:lang w:val="en-US"/>
        </w:rPr>
        <w:t xml:space="preserve">The </w:t>
      </w:r>
      <w:r>
        <w:rPr>
          <w:rStyle w:val="inlinecode"/>
          <w:lang w:val="en-US"/>
        </w:rPr>
        <w:t>@ServeResourceMethod</w:t>
      </w:r>
      <w:r w:rsidRPr="00EA3D02">
        <w:rPr>
          <w:lang w:val="en-US"/>
        </w:rPr>
        <w:t xml:space="preserve"> annotation </w:t>
      </w:r>
      <w:r>
        <w:rPr>
          <w:lang w:val="en-US"/>
        </w:rPr>
        <w:t>d</w:t>
      </w:r>
      <w:r w:rsidRPr="00EA3D02">
        <w:rPr>
          <w:lang w:val="en-US"/>
        </w:rPr>
        <w:t>esignates a</w:t>
      </w:r>
      <w:r>
        <w:rPr>
          <w:lang w:val="en-US"/>
        </w:rPr>
        <w:t xml:space="preserve"> resource request processing method and corresponds to the </w:t>
      </w:r>
      <w:r>
        <w:rPr>
          <w:rStyle w:val="inlinecode"/>
          <w:lang w:val="en-US"/>
        </w:rPr>
        <w:t>ResourceServingP</w:t>
      </w:r>
      <w:r w:rsidRPr="0062030C">
        <w:rPr>
          <w:rStyle w:val="inlinecode"/>
          <w:lang w:val="en-US"/>
        </w:rPr>
        <w:t>ortlet</w:t>
      </w:r>
      <w:r>
        <w:rPr>
          <w:lang w:val="en-US"/>
        </w:rPr>
        <w:t xml:space="preserve"> interface </w:t>
      </w:r>
      <w:r>
        <w:rPr>
          <w:rStyle w:val="inlinecode"/>
          <w:lang w:val="en-US"/>
        </w:rPr>
        <w:t>serveResource</w:t>
      </w:r>
      <w:r>
        <w:rPr>
          <w:lang w:val="en-US"/>
        </w:rPr>
        <w:t xml:space="preserve"> method. </w:t>
      </w:r>
      <w:r w:rsidRPr="00E84FEC">
        <w:rPr>
          <w:lang w:val="en-US"/>
        </w:rPr>
        <w:t>The annotated method must have</w:t>
      </w:r>
      <w:r>
        <w:rPr>
          <w:lang w:val="en-US"/>
        </w:rPr>
        <w:t xml:space="preserve"> one of </w:t>
      </w:r>
      <w:r w:rsidRPr="00E84FEC">
        <w:rPr>
          <w:lang w:val="en-US"/>
        </w:rPr>
        <w:t>the following signature</w:t>
      </w:r>
      <w:r>
        <w:rPr>
          <w:lang w:val="en-US"/>
        </w:rPr>
        <w:t>s</w:t>
      </w:r>
      <w:r w:rsidRPr="00E84FEC">
        <w:rPr>
          <w:lang w:val="en-US"/>
        </w:rPr>
        <w:t>:</w:t>
      </w:r>
    </w:p>
    <w:tbl>
      <w:tblPr>
        <w:tblStyle w:val="TableGrid"/>
        <w:tblW w:w="5000" w:type="pct"/>
        <w:tblLook w:val="04A0" w:firstRow="1" w:lastRow="0" w:firstColumn="1" w:lastColumn="0" w:noHBand="0" w:noVBand="1"/>
      </w:tblPr>
      <w:tblGrid>
        <w:gridCol w:w="9016"/>
      </w:tblGrid>
      <w:tr w:rsidR="00192BB3" w:rsidRPr="0062030C" w:rsidTr="00D17DB2">
        <w:tc>
          <w:tcPr>
            <w:tcW w:w="5000" w:type="pct"/>
          </w:tcPr>
          <w:p w:rsidR="00192BB3" w:rsidRPr="0062030C" w:rsidRDefault="00192BB3" w:rsidP="00D17DB2">
            <w:pPr>
              <w:pStyle w:val="Standard"/>
              <w:rPr>
                <w:rStyle w:val="inlinecode"/>
                <w:rFonts w:ascii="Times New Roman" w:hAnsi="Times New Roman"/>
                <w:b/>
                <w:sz w:val="24"/>
              </w:rPr>
            </w:pPr>
            <w:r w:rsidRPr="0062030C">
              <w:rPr>
                <w:rStyle w:val="inlinecode"/>
                <w:rFonts w:ascii="Times New Roman" w:hAnsi="Times New Roman"/>
                <w:b/>
                <w:sz w:val="24"/>
              </w:rPr>
              <w:t>Method Signature</w:t>
            </w:r>
          </w:p>
        </w:tc>
      </w:tr>
      <w:tr w:rsidR="00192BB3" w:rsidRPr="0062030C" w:rsidTr="00D17DB2">
        <w:tc>
          <w:tcPr>
            <w:tcW w:w="5000" w:type="pct"/>
          </w:tcPr>
          <w:p w:rsidR="00192BB3" w:rsidRPr="0062030C" w:rsidRDefault="00192BB3" w:rsidP="00D17DB2">
            <w:pPr>
              <w:pStyle w:val="Standard"/>
              <w:jc w:val="left"/>
              <w:rPr>
                <w:rStyle w:val="inlinecode"/>
                <w:lang w:val="en-US"/>
              </w:rPr>
            </w:pPr>
            <w:r w:rsidRPr="0062030C">
              <w:rPr>
                <w:rStyle w:val="inlinecode"/>
                <w:lang w:val="en-US"/>
              </w:rPr>
              <w:t>public void &lt;methodName&gt;(RenderRequest, RenderResponse)</w:t>
            </w:r>
          </w:p>
        </w:tc>
      </w:tr>
      <w:tr w:rsidR="00192BB3" w:rsidRPr="00B301B3" w:rsidTr="00D17DB2">
        <w:tc>
          <w:tcPr>
            <w:tcW w:w="5000" w:type="pct"/>
          </w:tcPr>
          <w:p w:rsidR="00192BB3" w:rsidRPr="00B301B3" w:rsidRDefault="00192BB3" w:rsidP="00D17DB2">
            <w:pPr>
              <w:pStyle w:val="Standard"/>
              <w:jc w:val="left"/>
              <w:rPr>
                <w:rStyle w:val="inlinecode"/>
                <w:lang w:val="en-US"/>
              </w:rPr>
            </w:pPr>
            <w:r w:rsidRPr="00B301B3">
              <w:rPr>
                <w:rStyle w:val="inlinecode"/>
                <w:lang w:val="en-US"/>
              </w:rPr>
              <w:t>public String &lt;methodName&gt;()</w:t>
            </w:r>
          </w:p>
        </w:tc>
      </w:tr>
      <w:tr w:rsidR="00192BB3" w:rsidRPr="00B301B3" w:rsidTr="00D17DB2">
        <w:tc>
          <w:tcPr>
            <w:tcW w:w="5000" w:type="pct"/>
          </w:tcPr>
          <w:p w:rsidR="00192BB3" w:rsidRPr="00B301B3" w:rsidRDefault="00192BB3" w:rsidP="00D17DB2">
            <w:pPr>
              <w:pStyle w:val="Standard"/>
              <w:jc w:val="left"/>
              <w:rPr>
                <w:rStyle w:val="inlinecode"/>
                <w:lang w:val="en-US"/>
              </w:rPr>
            </w:pPr>
            <w:r w:rsidRPr="00B301B3">
              <w:rPr>
                <w:rStyle w:val="inlinecode"/>
                <w:lang w:val="en-US"/>
              </w:rPr>
              <w:t>public void &lt;methodName&gt;()</w:t>
            </w:r>
          </w:p>
        </w:tc>
      </w:tr>
    </w:tbl>
    <w:p w:rsidR="00192BB3" w:rsidRDefault="00192BB3" w:rsidP="00192BB3">
      <w:pPr>
        <w:pStyle w:val="Standard"/>
        <w:rPr>
          <w:lang w:val="en-US"/>
        </w:rPr>
      </w:pPr>
      <w:r>
        <w:rPr>
          <w:lang w:val="en-US"/>
        </w:rPr>
        <w:t>T</w:t>
      </w:r>
      <w:r w:rsidRPr="00E84FEC">
        <w:rPr>
          <w:lang w:val="en-US"/>
        </w:rPr>
        <w:t>he method name can be freely selected.</w:t>
      </w:r>
    </w:p>
    <w:p w:rsidR="00192BB3" w:rsidRDefault="00192BB3" w:rsidP="00192BB3">
      <w:pPr>
        <w:pStyle w:val="Standard"/>
        <w:rPr>
          <w:lang w:val="en-US"/>
        </w:rPr>
      </w:pPr>
      <w:r>
        <w:rPr>
          <w:lang w:val="en-US"/>
        </w:rPr>
        <w:t xml:space="preserve">If the </w:t>
      </w:r>
      <w:r>
        <w:rPr>
          <w:rStyle w:val="inlinecode"/>
          <w:lang w:val="en-US"/>
        </w:rPr>
        <w:t>@ServeResourceMethod</w:t>
      </w:r>
      <w:r>
        <w:rPr>
          <w:lang w:val="en-US"/>
        </w:rPr>
        <w:t xml:space="preserve"> annotated method returns a </w:t>
      </w:r>
      <w:r w:rsidRPr="00F06119">
        <w:rPr>
          <w:rStyle w:val="inlinecode"/>
          <w:lang w:val="en-US"/>
        </w:rPr>
        <w:t>String</w:t>
      </w:r>
      <w:r>
        <w:rPr>
          <w:lang w:val="en-US"/>
        </w:rPr>
        <w:t xml:space="preserve"> and if the returned string is not </w:t>
      </w:r>
      <w:r w:rsidRPr="00F06119">
        <w:rPr>
          <w:rStyle w:val="inlinecode"/>
          <w:lang w:val="en-US"/>
        </w:rPr>
        <w:t>null</w:t>
      </w:r>
      <w:r>
        <w:rPr>
          <w:lang w:val="en-US"/>
        </w:rPr>
        <w:t>, the portlet container must add the return value to the re</w:t>
      </w:r>
      <w:r w:rsidR="00ED3FB6">
        <w:rPr>
          <w:lang w:val="en-US"/>
        </w:rPr>
        <w:t>source</w:t>
      </w:r>
      <w:r>
        <w:rPr>
          <w:lang w:val="en-US"/>
        </w:rPr>
        <w:t xml:space="preserve"> response output stream.</w:t>
      </w:r>
    </w:p>
    <w:p w:rsidR="00192BB3" w:rsidRDefault="00192BB3" w:rsidP="00192BB3">
      <w:pPr>
        <w:pStyle w:val="Standard"/>
        <w:rPr>
          <w:lang w:val="en-US"/>
        </w:rPr>
      </w:pPr>
      <w:r>
        <w:rPr>
          <w:lang w:val="en-US"/>
        </w:rPr>
        <w:t xml:space="preserve">The </w:t>
      </w:r>
      <w:r>
        <w:rPr>
          <w:rStyle w:val="inlinecode"/>
          <w:lang w:val="en-US"/>
        </w:rPr>
        <w:t>@ServeResourceMethod</w:t>
      </w:r>
      <w:r>
        <w:rPr>
          <w:lang w:val="en-US"/>
        </w:rPr>
        <w:t xml:space="preserve"> annotation contains a </w:t>
      </w:r>
      <w:r>
        <w:rPr>
          <w:rStyle w:val="inlinecode"/>
          <w:lang w:val="en-US"/>
        </w:rPr>
        <w:t>resourceID</w:t>
      </w:r>
      <w:r>
        <w:rPr>
          <w:lang w:val="en-US"/>
        </w:rPr>
        <w:t xml:space="preserve"> element that the portlet container uses for request dispatching. </w:t>
      </w:r>
    </w:p>
    <w:p w:rsidR="00192BB3" w:rsidRDefault="00192BB3" w:rsidP="00192BB3">
      <w:pPr>
        <w:pStyle w:val="Standard"/>
        <w:rPr>
          <w:lang w:val="en-US"/>
        </w:rPr>
      </w:pPr>
      <w:r>
        <w:rPr>
          <w:lang w:val="en-US"/>
        </w:rPr>
        <w:t xml:space="preserve">The portlet container must dispatch the </w:t>
      </w:r>
      <w:r>
        <w:rPr>
          <w:rStyle w:val="inlinecode"/>
          <w:lang w:val="en-US"/>
        </w:rPr>
        <w:t>@ServeResourceMethod</w:t>
      </w:r>
      <w:r>
        <w:rPr>
          <w:lang w:val="en-US"/>
        </w:rPr>
        <w:t xml:space="preserve"> annotated method as follows:</w:t>
      </w:r>
    </w:p>
    <w:p w:rsidR="00C62669" w:rsidRDefault="001A287C" w:rsidP="00C62669">
      <w:pPr>
        <w:pStyle w:val="Standard"/>
        <w:numPr>
          <w:ilvl w:val="0"/>
          <w:numId w:val="294"/>
        </w:numPr>
        <w:rPr>
          <w:lang w:val="en-US"/>
        </w:rPr>
      </w:pPr>
      <w:r>
        <w:rPr>
          <w:lang w:val="en-US"/>
        </w:rPr>
        <w:t>T</w:t>
      </w:r>
      <w:r w:rsidR="00C62669">
        <w:rPr>
          <w:lang w:val="en-US"/>
        </w:rPr>
        <w:t xml:space="preserve">he portlet container must identify the </w:t>
      </w:r>
      <w:r w:rsidR="00C62669" w:rsidRPr="006E5514">
        <w:rPr>
          <w:rStyle w:val="inlinecode"/>
          <w:lang w:val="en-US"/>
        </w:rPr>
        <w:t>@RenderMethod</w:t>
      </w:r>
      <w:r w:rsidR="00C62669">
        <w:rPr>
          <w:lang w:val="en-US"/>
        </w:rPr>
        <w:t xml:space="preserve"> annotated methods whose </w:t>
      </w:r>
      <w:r w:rsidR="00C62669">
        <w:rPr>
          <w:rStyle w:val="inlinecode"/>
          <w:lang w:val="en-US"/>
        </w:rPr>
        <w:t>resourceID</w:t>
      </w:r>
      <w:r w:rsidR="00C62669">
        <w:rPr>
          <w:lang w:val="en-US"/>
        </w:rPr>
        <w:t xml:space="preserve"> </w:t>
      </w:r>
      <w:r>
        <w:rPr>
          <w:lang w:val="en-US"/>
        </w:rPr>
        <w:t>element matches the resource ID</w:t>
      </w:r>
      <w:r w:rsidR="00C62669">
        <w:rPr>
          <w:lang w:val="en-US"/>
        </w:rPr>
        <w:t xml:space="preserve"> </w:t>
      </w:r>
      <w:r>
        <w:rPr>
          <w:lang w:val="en-US"/>
        </w:rPr>
        <w:t>from</w:t>
      </w:r>
      <w:r w:rsidR="00C62669">
        <w:rPr>
          <w:lang w:val="en-US"/>
        </w:rPr>
        <w:t xml:space="preserve"> the current request and invoke them in the order determined by the ordinal number (see below). </w:t>
      </w:r>
    </w:p>
    <w:p w:rsidR="00C62669" w:rsidRDefault="00C62669" w:rsidP="00C62669">
      <w:pPr>
        <w:pStyle w:val="Standard"/>
        <w:numPr>
          <w:ilvl w:val="0"/>
          <w:numId w:val="294"/>
        </w:numPr>
        <w:rPr>
          <w:lang w:val="en-US"/>
        </w:rPr>
      </w:pPr>
      <w:r>
        <w:rPr>
          <w:lang w:val="en-US"/>
        </w:rPr>
        <w:t xml:space="preserve">If there is no such method, the portlet container must identify the </w:t>
      </w:r>
      <w:r>
        <w:rPr>
          <w:rStyle w:val="inlinecode"/>
          <w:lang w:val="en-US"/>
        </w:rPr>
        <w:t>@Render</w:t>
      </w:r>
      <w:r w:rsidRPr="006E5514">
        <w:rPr>
          <w:rStyle w:val="inlinecode"/>
          <w:lang w:val="en-US"/>
        </w:rPr>
        <w:t>Method</w:t>
      </w:r>
      <w:r>
        <w:rPr>
          <w:lang w:val="en-US"/>
        </w:rPr>
        <w:t xml:space="preserve"> annotated methods whose </w:t>
      </w:r>
      <w:r>
        <w:rPr>
          <w:rStyle w:val="inlinecode"/>
          <w:lang w:val="en-US"/>
        </w:rPr>
        <w:t>resourceID</w:t>
      </w:r>
      <w:r>
        <w:rPr>
          <w:lang w:val="en-US"/>
        </w:rPr>
        <w:t xml:space="preserve"> element is empty ("") and invoke them in the order determined by the ordinal number (see below).</w:t>
      </w:r>
    </w:p>
    <w:p w:rsidR="00C62669" w:rsidRPr="006D15C2" w:rsidRDefault="00C62669" w:rsidP="00C62669">
      <w:pPr>
        <w:pStyle w:val="Standard"/>
        <w:numPr>
          <w:ilvl w:val="0"/>
          <w:numId w:val="294"/>
        </w:numPr>
        <w:rPr>
          <w:lang w:val="en-US"/>
        </w:rPr>
      </w:pPr>
      <w:r w:rsidRPr="006D15C2">
        <w:rPr>
          <w:lang w:val="en-US"/>
        </w:rPr>
        <w:t xml:space="preserve">If </w:t>
      </w:r>
      <w:r>
        <w:rPr>
          <w:lang w:val="en-US"/>
        </w:rPr>
        <w:t>there is no such method, but</w:t>
      </w:r>
      <w:r w:rsidRPr="006D15C2">
        <w:rPr>
          <w:lang w:val="en-US"/>
        </w:rPr>
        <w:t xml:space="preserve"> if </w:t>
      </w:r>
      <w:r w:rsidR="001C7A0D">
        <w:rPr>
          <w:lang w:val="en-US"/>
        </w:rPr>
        <w:t>a</w:t>
      </w:r>
      <w:r w:rsidRPr="006D15C2">
        <w:rPr>
          <w:lang w:val="en-US"/>
        </w:rPr>
        <w:t xml:space="preserve"> portlet class </w:t>
      </w:r>
      <w:r>
        <w:rPr>
          <w:lang w:val="en-US"/>
        </w:rPr>
        <w:t>implement</w:t>
      </w:r>
      <w:r w:rsidR="001C7A0D">
        <w:rPr>
          <w:lang w:val="en-US"/>
        </w:rPr>
        <w:t>ing</w:t>
      </w:r>
      <w:r>
        <w:rPr>
          <w:lang w:val="en-US"/>
        </w:rPr>
        <w:t xml:space="preserve"> the </w:t>
      </w:r>
      <w:r>
        <w:rPr>
          <w:rStyle w:val="inlinecode"/>
          <w:lang w:val="en-US"/>
        </w:rPr>
        <w:t>ResourceServingP</w:t>
      </w:r>
      <w:r w:rsidRPr="0063745B">
        <w:rPr>
          <w:rStyle w:val="inlinecode"/>
          <w:lang w:val="en-US"/>
        </w:rPr>
        <w:t>ortlet</w:t>
      </w:r>
      <w:r>
        <w:rPr>
          <w:lang w:val="en-US"/>
        </w:rPr>
        <w:t xml:space="preserve"> interface</w:t>
      </w:r>
      <w:r w:rsidR="001C7A0D">
        <w:rPr>
          <w:lang w:val="en-US"/>
        </w:rPr>
        <w:t xml:space="preserve"> is configured</w:t>
      </w:r>
      <w:r w:rsidRPr="006D15C2">
        <w:rPr>
          <w:lang w:val="en-US"/>
        </w:rPr>
        <w:t xml:space="preserve">, then the portlet container must invoke </w:t>
      </w:r>
      <w:r>
        <w:rPr>
          <w:lang w:val="en-US"/>
        </w:rPr>
        <w:t xml:space="preserve">the </w:t>
      </w:r>
      <w:r>
        <w:rPr>
          <w:rStyle w:val="inlinecode"/>
          <w:lang w:val="en-US"/>
        </w:rPr>
        <w:t>serveResource</w:t>
      </w:r>
      <w:r w:rsidRPr="006D15C2">
        <w:rPr>
          <w:lang w:val="en-US"/>
        </w:rPr>
        <w:t xml:space="preserve"> method</w:t>
      </w:r>
      <w:r>
        <w:rPr>
          <w:lang w:val="en-US"/>
        </w:rPr>
        <w:t xml:space="preserve">. </w:t>
      </w:r>
    </w:p>
    <w:p w:rsidR="00C62669" w:rsidRDefault="00C62669" w:rsidP="00C62669">
      <w:pPr>
        <w:pStyle w:val="Standard"/>
        <w:numPr>
          <w:ilvl w:val="0"/>
          <w:numId w:val="294"/>
        </w:numPr>
        <w:rPr>
          <w:lang w:val="en-US"/>
        </w:rPr>
      </w:pPr>
      <w:r w:rsidRPr="006D15C2">
        <w:rPr>
          <w:lang w:val="en-US"/>
        </w:rPr>
        <w:t>Otherwise the portlet container must do nothing.</w:t>
      </w:r>
    </w:p>
    <w:p w:rsidR="00192BB3" w:rsidRDefault="00192BB3" w:rsidP="00192BB3">
      <w:pPr>
        <w:pStyle w:val="Standard"/>
        <w:rPr>
          <w:lang w:val="en-US"/>
        </w:rPr>
      </w:pPr>
      <w:r>
        <w:rPr>
          <w:lang w:val="en-US"/>
        </w:rPr>
        <w:t xml:space="preserve">A given portlet may define multiple </w:t>
      </w:r>
      <w:r>
        <w:rPr>
          <w:rStyle w:val="inlinecode"/>
          <w:lang w:val="en-US"/>
        </w:rPr>
        <w:t>@ServeResourceMethod</w:t>
      </w:r>
      <w:r>
        <w:rPr>
          <w:lang w:val="en-US"/>
        </w:rPr>
        <w:t xml:space="preserve"> annotated methods that match </w:t>
      </w:r>
      <w:r w:rsidR="00C62669">
        <w:rPr>
          <w:lang w:val="en-US"/>
        </w:rPr>
        <w:t xml:space="preserve">the </w:t>
      </w:r>
      <w:r>
        <w:rPr>
          <w:lang w:val="en-US"/>
        </w:rPr>
        <w:t xml:space="preserve">resource ID information. In this case, the order of execution is determined by the </w:t>
      </w:r>
      <w:r w:rsidRPr="00042EFA">
        <w:rPr>
          <w:rStyle w:val="inlinecode"/>
          <w:lang w:val="en-US"/>
        </w:rPr>
        <w:t>ordinal</w:t>
      </w:r>
      <w:r>
        <w:rPr>
          <w:lang w:val="en-US"/>
        </w:rPr>
        <w:t xml:space="preserve"> element within the annotation</w:t>
      </w:r>
      <w:r w:rsidRPr="0063745B">
        <w:rPr>
          <w:lang w:val="en-US"/>
        </w:rPr>
        <w:t>. Annotated methods with a lower ordinal number are executed before methods with a higher ordinal number. If two annotated methods have the same ordinal number, both methods will be executed, but the execution order will be undetermined.</w:t>
      </w:r>
    </w:p>
    <w:p w:rsidR="00192BB3" w:rsidRPr="0063745B" w:rsidRDefault="00192BB3" w:rsidP="00192BB3">
      <w:pPr>
        <w:pStyle w:val="Standard"/>
        <w:rPr>
          <w:lang w:val="en-US"/>
        </w:rPr>
      </w:pPr>
      <w:r w:rsidRPr="0063745B">
        <w:rPr>
          <w:lang w:val="en-US"/>
        </w:rPr>
        <w:t xml:space="preserve">The annotated method can apply to multiple portlets within the portlet application. The names of the portlets for which the listener applies must be specified in the portletNames element. A </w:t>
      </w:r>
      <w:r w:rsidRPr="0063745B">
        <w:rPr>
          <w:lang w:val="en-US"/>
        </w:rPr>
        <w:lastRenderedPageBreak/>
        <w:t xml:space="preserve">wildcard character '*' can be specified in the first </w:t>
      </w:r>
      <w:r w:rsidRPr="00042EFA">
        <w:rPr>
          <w:rStyle w:val="inlinecode"/>
          <w:lang w:val="en-US"/>
        </w:rPr>
        <w:t>portletName</w:t>
      </w:r>
      <w:r w:rsidRPr="0063745B">
        <w:rPr>
          <w:lang w:val="en-US"/>
        </w:rPr>
        <w:t xml:space="preserve"> array element to indicate that the listener is to apply to all portlets in the portlet application. If specified, the wildcard character must appear alone in the first array element.</w:t>
      </w:r>
    </w:p>
    <w:p w:rsidR="00192BB3" w:rsidRDefault="00192BB3" w:rsidP="00192BB3">
      <w:pPr>
        <w:pStyle w:val="Standard"/>
        <w:rPr>
          <w:lang w:val="en-US"/>
        </w:rPr>
      </w:pPr>
      <w:r w:rsidRPr="00964AA9">
        <w:rPr>
          <w:lang w:val="en-US"/>
        </w:rPr>
        <w:t xml:space="preserve">The </w:t>
      </w:r>
      <w:r>
        <w:rPr>
          <w:rStyle w:val="inlinecode"/>
          <w:lang w:val="en-US"/>
        </w:rPr>
        <w:t>@ServeResourceMethod</w:t>
      </w:r>
      <w:r w:rsidRPr="00964AA9">
        <w:rPr>
          <w:lang w:val="en-US"/>
        </w:rPr>
        <w:t xml:space="preserve"> annotation contains a </w:t>
      </w:r>
      <w:r w:rsidRPr="00964AA9">
        <w:rPr>
          <w:rStyle w:val="inlinecode"/>
          <w:lang w:val="en-US"/>
        </w:rPr>
        <w:t>contentType</w:t>
      </w:r>
      <w:r w:rsidRPr="00964AA9">
        <w:rPr>
          <w:lang w:val="en-US"/>
        </w:rPr>
        <w:t xml:space="preserve"> annotation. </w:t>
      </w:r>
      <w:r>
        <w:rPr>
          <w:lang w:val="en-US"/>
        </w:rPr>
        <w:t>If this value is not empty, the portlet container must set the content type for the request</w:t>
      </w:r>
      <w:r w:rsidR="00C62669">
        <w:rPr>
          <w:lang w:val="en-US"/>
        </w:rPr>
        <w:t xml:space="preserve"> prior to invoking the annotated method</w:t>
      </w:r>
      <w:r>
        <w:rPr>
          <w:lang w:val="en-US"/>
        </w:rPr>
        <w:t xml:space="preserve"> according to the rules defined for the resource request, see Section</w:t>
      </w:r>
      <w:r w:rsidR="00BB6DEC">
        <w:rPr>
          <w:lang w:val="en-US"/>
        </w:rPr>
        <w:t xml:space="preserve"> </w:t>
      </w:r>
      <w:r w:rsidR="00BB6DEC">
        <w:rPr>
          <w:lang w:val="en-US"/>
        </w:rPr>
        <w:fldChar w:fldCharType="begin"/>
      </w:r>
      <w:r w:rsidR="00BB6DEC">
        <w:rPr>
          <w:lang w:val="en-US"/>
        </w:rPr>
        <w:instrText xml:space="preserve"> REF _Ref428863881 \w \h </w:instrText>
      </w:r>
      <w:r w:rsidR="00BB6DEC">
        <w:rPr>
          <w:lang w:val="en-US"/>
        </w:rPr>
      </w:r>
      <w:r w:rsidR="00BB6DEC">
        <w:rPr>
          <w:lang w:val="en-US"/>
        </w:rPr>
        <w:fldChar w:fldCharType="separate"/>
      </w:r>
      <w:r w:rsidR="003B17E8">
        <w:rPr>
          <w:lang w:val="en-US"/>
        </w:rPr>
        <w:t>14.4</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_Ref428863889 \h </w:instrText>
      </w:r>
      <w:r w:rsidR="00BB6DEC">
        <w:rPr>
          <w:lang w:val="en-US"/>
        </w:rPr>
      </w:r>
      <w:r w:rsidR="00BB6DEC">
        <w:rPr>
          <w:lang w:val="en-US"/>
        </w:rPr>
        <w:fldChar w:fldCharType="separate"/>
      </w:r>
      <w:r w:rsidR="003B17E8" w:rsidRPr="003B17E8">
        <w:rPr>
          <w:rFonts w:ascii="Courier New" w:hAnsi="Courier New" w:cs="Courier New"/>
          <w:lang w:val="en-US"/>
        </w:rPr>
        <w:t>ResourceRequest</w:t>
      </w:r>
      <w:r w:rsidR="003B17E8" w:rsidRPr="003B17E8">
        <w:rPr>
          <w:lang w:val="en-US"/>
        </w:rPr>
        <w:t xml:space="preserve"> Interface</w:t>
      </w:r>
      <w:r w:rsidR="00BB6DEC">
        <w:rPr>
          <w:lang w:val="en-US"/>
        </w:rPr>
        <w:fldChar w:fldCharType="end"/>
      </w:r>
      <w:r>
        <w:rPr>
          <w:lang w:val="en-US"/>
        </w:rPr>
        <w:t>. If this element is empty, the portlet container must do nothing.</w:t>
      </w:r>
    </w:p>
    <w:p w:rsidR="00192BB3" w:rsidRDefault="00192BB3" w:rsidP="00192BB3">
      <w:pPr>
        <w:pStyle w:val="Standard"/>
        <w:rPr>
          <w:lang w:val="en-US"/>
        </w:rPr>
      </w:pPr>
      <w:r w:rsidRPr="00964AA9">
        <w:rPr>
          <w:lang w:val="en-US"/>
        </w:rPr>
        <w:t xml:space="preserve">The </w:t>
      </w:r>
      <w:r>
        <w:rPr>
          <w:rStyle w:val="inlinecode"/>
          <w:lang w:val="en-US"/>
        </w:rPr>
        <w:t>@ServeResourceMethod</w:t>
      </w:r>
      <w:r w:rsidRPr="00964AA9">
        <w:rPr>
          <w:lang w:val="en-US"/>
        </w:rPr>
        <w:t xml:space="preserve"> annotation contains a </w:t>
      </w:r>
      <w:r>
        <w:rPr>
          <w:rStyle w:val="inlinecode"/>
          <w:lang w:val="en-US"/>
        </w:rPr>
        <w:t>characterEncoding</w:t>
      </w:r>
      <w:r w:rsidRPr="00964AA9">
        <w:rPr>
          <w:lang w:val="en-US"/>
        </w:rPr>
        <w:t xml:space="preserve"> annotation. </w:t>
      </w:r>
      <w:r>
        <w:rPr>
          <w:lang w:val="en-US"/>
        </w:rPr>
        <w:t>If this value is not empty, the portlet container must set the character encoding for the request</w:t>
      </w:r>
      <w:r w:rsidR="00C62669">
        <w:rPr>
          <w:lang w:val="en-US"/>
        </w:rPr>
        <w:t xml:space="preserve"> prior to invoking the annotated method</w:t>
      </w:r>
      <w:r>
        <w:rPr>
          <w:lang w:val="en-US"/>
        </w:rPr>
        <w:t xml:space="preserve"> according to the rules defined for the resource request, see Section </w:t>
      </w:r>
      <w:r w:rsidR="00BB6DEC">
        <w:rPr>
          <w:lang w:val="en-US"/>
        </w:rPr>
        <w:fldChar w:fldCharType="begin"/>
      </w:r>
      <w:r w:rsidR="00BB6DEC">
        <w:rPr>
          <w:lang w:val="en-US"/>
        </w:rPr>
        <w:instrText xml:space="preserve"> REF _Ref428863881 \w \h </w:instrText>
      </w:r>
      <w:r w:rsidR="00BB6DEC">
        <w:rPr>
          <w:lang w:val="en-US"/>
        </w:rPr>
      </w:r>
      <w:r w:rsidR="00BB6DEC">
        <w:rPr>
          <w:lang w:val="en-US"/>
        </w:rPr>
        <w:fldChar w:fldCharType="separate"/>
      </w:r>
      <w:r w:rsidR="003B17E8">
        <w:rPr>
          <w:lang w:val="en-US"/>
        </w:rPr>
        <w:t>14.4</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_Ref428863889 \h </w:instrText>
      </w:r>
      <w:r w:rsidR="00BB6DEC">
        <w:rPr>
          <w:lang w:val="en-US"/>
        </w:rPr>
      </w:r>
      <w:r w:rsidR="00BB6DEC">
        <w:rPr>
          <w:lang w:val="en-US"/>
        </w:rPr>
        <w:fldChar w:fldCharType="separate"/>
      </w:r>
      <w:r w:rsidR="003B17E8" w:rsidRPr="003B17E8">
        <w:rPr>
          <w:rFonts w:ascii="Courier New" w:hAnsi="Courier New" w:cs="Courier New"/>
          <w:lang w:val="en-US"/>
        </w:rPr>
        <w:t>ResourceRequest</w:t>
      </w:r>
      <w:r w:rsidR="003B17E8" w:rsidRPr="003B17E8">
        <w:rPr>
          <w:lang w:val="en-US"/>
        </w:rPr>
        <w:t xml:space="preserve"> Interface</w:t>
      </w:r>
      <w:r w:rsidR="00BB6DEC">
        <w:rPr>
          <w:lang w:val="en-US"/>
        </w:rPr>
        <w:fldChar w:fldCharType="end"/>
      </w:r>
      <w:r>
        <w:rPr>
          <w:lang w:val="en-US"/>
        </w:rPr>
        <w:t>. If this element is empty, the portlet container must do nothing.</w:t>
      </w:r>
    </w:p>
    <w:p w:rsidR="00192BB3" w:rsidRDefault="00192BB3" w:rsidP="00192BB3">
      <w:pPr>
        <w:pStyle w:val="Standard"/>
        <w:rPr>
          <w:lang w:val="en-US"/>
        </w:rPr>
      </w:pPr>
      <w:r>
        <w:rPr>
          <w:lang w:val="en-US"/>
        </w:rPr>
        <w:t xml:space="preserve">The </w:t>
      </w:r>
      <w:r>
        <w:rPr>
          <w:rStyle w:val="inlinecode"/>
          <w:lang w:val="en-US"/>
        </w:rPr>
        <w:t>@ServeResourceMethod</w:t>
      </w:r>
      <w:r>
        <w:rPr>
          <w:lang w:val="en-US"/>
        </w:rPr>
        <w:t xml:space="preserve"> annotation contains an </w:t>
      </w:r>
      <w:r w:rsidRPr="00EC71DA">
        <w:rPr>
          <w:rStyle w:val="inlinecode"/>
          <w:lang w:val="en-US"/>
        </w:rPr>
        <w:t>include</w:t>
      </w:r>
      <w:r>
        <w:rPr>
          <w:lang w:val="en-US"/>
        </w:rPr>
        <w:t xml:space="preserve"> element. If this element is not empty, the portlet container must first execute the body of the annotated method and then perform a request dispatcher include on the element value.</w:t>
      </w:r>
    </w:p>
    <w:p w:rsidR="00192BB3" w:rsidRDefault="00192BB3" w:rsidP="00192BB3">
      <w:pPr>
        <w:pStyle w:val="Standard"/>
        <w:rPr>
          <w:lang w:val="en-US"/>
        </w:rPr>
      </w:pPr>
      <w:r>
        <w:rPr>
          <w:lang w:val="en-US"/>
        </w:rPr>
        <w:t xml:space="preserve">The </w:t>
      </w:r>
      <w:r>
        <w:rPr>
          <w:rStyle w:val="inlinecode"/>
          <w:lang w:val="en-US"/>
        </w:rPr>
        <w:t>@ServeResourceMethod</w:t>
      </w:r>
      <w:r>
        <w:rPr>
          <w:lang w:val="en-US"/>
        </w:rPr>
        <w:t xml:space="preserve"> annotation contains the following elements.</w:t>
      </w:r>
    </w:p>
    <w:tbl>
      <w:tblPr>
        <w:tblStyle w:val="TableGrid"/>
        <w:tblW w:w="0" w:type="auto"/>
        <w:tblLook w:val="04A0" w:firstRow="1" w:lastRow="0" w:firstColumn="1" w:lastColumn="0" w:noHBand="0" w:noVBand="1"/>
      </w:tblPr>
      <w:tblGrid>
        <w:gridCol w:w="2257"/>
        <w:gridCol w:w="5222"/>
        <w:gridCol w:w="1537"/>
      </w:tblGrid>
      <w:tr w:rsidR="00192BB3" w:rsidRPr="00B0520B" w:rsidTr="001C7A0D">
        <w:trPr>
          <w:tblHeader/>
        </w:trPr>
        <w:tc>
          <w:tcPr>
            <w:tcW w:w="2257" w:type="dxa"/>
          </w:tcPr>
          <w:p w:rsidR="00192BB3" w:rsidRPr="0063745B" w:rsidRDefault="00192BB3">
            <w:pPr>
              <w:pStyle w:val="Standard"/>
              <w:rPr>
                <w:rStyle w:val="inlinecode"/>
                <w:rFonts w:ascii="Times New Roman" w:hAnsi="Times New Roman"/>
                <w:b/>
                <w:sz w:val="24"/>
              </w:rPr>
            </w:pPr>
            <w:r w:rsidRPr="0063745B">
              <w:rPr>
                <w:rStyle w:val="inlinecode"/>
                <w:rFonts w:ascii="Times New Roman" w:hAnsi="Times New Roman"/>
                <w:b/>
                <w:sz w:val="24"/>
              </w:rPr>
              <w:t>Element</w:t>
            </w:r>
          </w:p>
        </w:tc>
        <w:tc>
          <w:tcPr>
            <w:tcW w:w="5222" w:type="dxa"/>
          </w:tcPr>
          <w:p w:rsidR="00192BB3" w:rsidRPr="0063745B" w:rsidRDefault="00192BB3">
            <w:pPr>
              <w:pStyle w:val="Standard"/>
              <w:rPr>
                <w:rStyle w:val="inlinecode"/>
                <w:rFonts w:ascii="Times New Roman" w:hAnsi="Times New Roman"/>
                <w:b/>
                <w:sz w:val="24"/>
              </w:rPr>
            </w:pPr>
            <w:r w:rsidRPr="0063745B">
              <w:rPr>
                <w:rStyle w:val="inlinecode"/>
                <w:rFonts w:ascii="Times New Roman" w:hAnsi="Times New Roman"/>
                <w:b/>
                <w:sz w:val="24"/>
              </w:rPr>
              <w:t>Description</w:t>
            </w:r>
          </w:p>
        </w:tc>
        <w:tc>
          <w:tcPr>
            <w:tcW w:w="1537" w:type="dxa"/>
          </w:tcPr>
          <w:p w:rsidR="00192BB3" w:rsidRPr="0063745B" w:rsidRDefault="00192BB3">
            <w:pPr>
              <w:pStyle w:val="Standard"/>
              <w:rPr>
                <w:rStyle w:val="inlinecode"/>
                <w:rFonts w:ascii="Times New Roman" w:hAnsi="Times New Roman"/>
                <w:b/>
                <w:sz w:val="24"/>
              </w:rPr>
            </w:pPr>
            <w:r w:rsidRPr="0063745B">
              <w:rPr>
                <w:rStyle w:val="inlinecode"/>
                <w:rFonts w:ascii="Times New Roman" w:hAnsi="Times New Roman"/>
                <w:b/>
                <w:sz w:val="24"/>
              </w:rPr>
              <w:t>Default</w:t>
            </w:r>
          </w:p>
        </w:tc>
      </w:tr>
      <w:tr w:rsidR="00192BB3" w:rsidRPr="00B0520B" w:rsidTr="001C7A0D">
        <w:tc>
          <w:tcPr>
            <w:tcW w:w="2257" w:type="dxa"/>
          </w:tcPr>
          <w:p w:rsidR="00192BB3" w:rsidRPr="00B0520B" w:rsidRDefault="00192BB3">
            <w:pPr>
              <w:pStyle w:val="Standard"/>
              <w:rPr>
                <w:rStyle w:val="inlinecode"/>
              </w:rPr>
            </w:pPr>
            <w:r w:rsidRPr="00B0520B">
              <w:rPr>
                <w:rStyle w:val="inlinecode"/>
              </w:rPr>
              <w:t>portletNames</w:t>
            </w:r>
          </w:p>
        </w:tc>
        <w:tc>
          <w:tcPr>
            <w:tcW w:w="5222" w:type="dxa"/>
          </w:tcPr>
          <w:p w:rsidR="00192BB3" w:rsidRPr="0063745B" w:rsidRDefault="00192BB3">
            <w:pPr>
              <w:pStyle w:val="Standard"/>
              <w:rPr>
                <w:rStyle w:val="inlinecode"/>
                <w:rFonts w:ascii="Times New Roman" w:hAnsi="Times New Roman"/>
                <w:sz w:val="24"/>
                <w:lang w:val="en-US"/>
              </w:rPr>
            </w:pPr>
            <w:r w:rsidRPr="0063745B">
              <w:rPr>
                <w:rStyle w:val="inlinecode"/>
                <w:rFonts w:ascii="Times New Roman" w:hAnsi="Times New Roman"/>
                <w:sz w:val="24"/>
                <w:lang w:val="en-US"/>
              </w:rPr>
              <w:t xml:space="preserve">The portlet names for which the listener applies. </w:t>
            </w:r>
          </w:p>
        </w:tc>
        <w:tc>
          <w:tcPr>
            <w:tcW w:w="1537" w:type="dxa"/>
          </w:tcPr>
          <w:p w:rsidR="00192BB3" w:rsidRPr="00720B9F" w:rsidRDefault="00192BB3">
            <w:pPr>
              <w:pStyle w:val="Standard"/>
              <w:rPr>
                <w:rStyle w:val="inlinecode"/>
              </w:rPr>
            </w:pPr>
            <w:r w:rsidRPr="00720B9F">
              <w:rPr>
                <w:rStyle w:val="inlinecode"/>
              </w:rPr>
              <w:t>-none-</w:t>
            </w:r>
          </w:p>
        </w:tc>
      </w:tr>
      <w:tr w:rsidR="00192BB3" w:rsidRPr="00B0520B" w:rsidTr="001C7A0D">
        <w:tc>
          <w:tcPr>
            <w:tcW w:w="2257" w:type="dxa"/>
          </w:tcPr>
          <w:p w:rsidR="00192BB3" w:rsidRPr="00B0520B" w:rsidRDefault="00192BB3">
            <w:pPr>
              <w:pStyle w:val="Standard"/>
              <w:rPr>
                <w:rStyle w:val="inlinecode"/>
              </w:rPr>
            </w:pPr>
            <w:r w:rsidRPr="00B0520B">
              <w:rPr>
                <w:rStyle w:val="inlinecode"/>
              </w:rPr>
              <w:t>ordinal</w:t>
            </w:r>
          </w:p>
        </w:tc>
        <w:tc>
          <w:tcPr>
            <w:tcW w:w="5222" w:type="dxa"/>
          </w:tcPr>
          <w:p w:rsidR="00192BB3" w:rsidRPr="0063745B" w:rsidRDefault="00192BB3">
            <w:pPr>
              <w:pStyle w:val="Standard"/>
              <w:rPr>
                <w:rStyle w:val="inlinecode"/>
                <w:rFonts w:ascii="Times New Roman" w:hAnsi="Times New Roman"/>
                <w:sz w:val="24"/>
                <w:lang w:val="en-US"/>
              </w:rPr>
            </w:pPr>
            <w:r w:rsidRPr="0063745B">
              <w:rPr>
                <w:rStyle w:val="inlinecode"/>
                <w:rFonts w:ascii="Times New Roman" w:hAnsi="Times New Roman"/>
                <w:sz w:val="24"/>
                <w:lang w:val="en-US"/>
              </w:rPr>
              <w:t>The ordinal number for this annotated method.</w:t>
            </w:r>
          </w:p>
        </w:tc>
        <w:tc>
          <w:tcPr>
            <w:tcW w:w="1537" w:type="dxa"/>
          </w:tcPr>
          <w:p w:rsidR="00192BB3" w:rsidRPr="00720B9F" w:rsidRDefault="00192BB3">
            <w:pPr>
              <w:pStyle w:val="Standard"/>
              <w:rPr>
                <w:rStyle w:val="inlinecode"/>
              </w:rPr>
            </w:pPr>
            <w:r w:rsidRPr="00720B9F">
              <w:rPr>
                <w:rStyle w:val="inlinecode"/>
              </w:rPr>
              <w:t>0</w:t>
            </w:r>
          </w:p>
        </w:tc>
      </w:tr>
      <w:tr w:rsidR="00192BB3" w:rsidRPr="00B0520B" w:rsidTr="001C7A0D">
        <w:tc>
          <w:tcPr>
            <w:tcW w:w="2257" w:type="dxa"/>
          </w:tcPr>
          <w:p w:rsidR="00192BB3" w:rsidRPr="00B0520B" w:rsidRDefault="00192BB3">
            <w:pPr>
              <w:pStyle w:val="Standard"/>
              <w:rPr>
                <w:rStyle w:val="inlinecode"/>
              </w:rPr>
            </w:pPr>
            <w:r w:rsidRPr="00B0520B">
              <w:rPr>
                <w:rStyle w:val="inlinecode"/>
              </w:rPr>
              <w:t>resourceID</w:t>
            </w:r>
          </w:p>
        </w:tc>
        <w:tc>
          <w:tcPr>
            <w:tcW w:w="5222" w:type="dxa"/>
          </w:tcPr>
          <w:p w:rsidR="00192BB3" w:rsidRPr="00720B9F" w:rsidRDefault="00192BB3">
            <w:pPr>
              <w:pStyle w:val="Standard"/>
              <w:rPr>
                <w:rStyle w:val="inlinecode"/>
                <w:rFonts w:ascii="Times New Roman" w:hAnsi="Times New Roman"/>
                <w:sz w:val="24"/>
                <w:lang w:val="en-US"/>
              </w:rPr>
            </w:pPr>
            <w:r w:rsidRPr="00720B9F">
              <w:rPr>
                <w:rStyle w:val="inlinecode"/>
                <w:rFonts w:ascii="Times New Roman" w:hAnsi="Times New Roman"/>
                <w:sz w:val="24"/>
                <w:lang w:val="en-US"/>
              </w:rPr>
              <w:t>String value representing the resource ID</w:t>
            </w:r>
          </w:p>
        </w:tc>
        <w:tc>
          <w:tcPr>
            <w:tcW w:w="1537" w:type="dxa"/>
          </w:tcPr>
          <w:p w:rsidR="00192BB3" w:rsidRPr="00B0520B" w:rsidRDefault="004E7875">
            <w:pPr>
              <w:pStyle w:val="Standard"/>
              <w:rPr>
                <w:rStyle w:val="inlinecode"/>
              </w:rPr>
            </w:pPr>
            <w:r>
              <w:rPr>
                <w:rStyle w:val="inlinecode"/>
              </w:rPr>
              <w:t>""</w:t>
            </w:r>
          </w:p>
        </w:tc>
      </w:tr>
      <w:tr w:rsidR="00192BB3" w:rsidRPr="00B0520B" w:rsidTr="001C7A0D">
        <w:tc>
          <w:tcPr>
            <w:tcW w:w="2257" w:type="dxa"/>
          </w:tcPr>
          <w:p w:rsidR="00192BB3" w:rsidRPr="0063745B" w:rsidRDefault="00192BB3">
            <w:pPr>
              <w:pStyle w:val="Standard"/>
              <w:rPr>
                <w:rStyle w:val="inlinecode"/>
              </w:rPr>
            </w:pPr>
            <w:r w:rsidRPr="0063745B">
              <w:rPr>
                <w:rStyle w:val="inlinecode"/>
              </w:rPr>
              <w:t>characterEncoding</w:t>
            </w:r>
          </w:p>
        </w:tc>
        <w:tc>
          <w:tcPr>
            <w:tcW w:w="5222" w:type="dxa"/>
          </w:tcPr>
          <w:p w:rsidR="00192BB3" w:rsidRPr="00720B9F" w:rsidRDefault="00192BB3">
            <w:pPr>
              <w:pStyle w:val="Standard"/>
              <w:rPr>
                <w:rStyle w:val="inlinecode"/>
                <w:rFonts w:ascii="Times New Roman" w:hAnsi="Times New Roman"/>
                <w:sz w:val="24"/>
                <w:lang w:val="en-US"/>
              </w:rPr>
            </w:pPr>
            <w:r w:rsidRPr="00720B9F">
              <w:rPr>
                <w:rStyle w:val="inlinecode"/>
                <w:rFonts w:ascii="Times New Roman" w:hAnsi="Times New Roman"/>
                <w:sz w:val="24"/>
                <w:lang w:val="en-US"/>
              </w:rPr>
              <w:t>The character encoding for this request</w:t>
            </w:r>
          </w:p>
        </w:tc>
        <w:tc>
          <w:tcPr>
            <w:tcW w:w="1537" w:type="dxa"/>
          </w:tcPr>
          <w:p w:rsidR="00192BB3" w:rsidRPr="0063745B" w:rsidRDefault="004E7875">
            <w:pPr>
              <w:pStyle w:val="Standard"/>
              <w:rPr>
                <w:rStyle w:val="inlinecode"/>
              </w:rPr>
            </w:pPr>
            <w:r>
              <w:rPr>
                <w:rStyle w:val="inlinecode"/>
              </w:rPr>
              <w:t>"</w:t>
            </w:r>
            <w:r w:rsidR="00192BB3" w:rsidRPr="00B0520B">
              <w:rPr>
                <w:rStyle w:val="inlinecode"/>
              </w:rPr>
              <w:t>UTF-8</w:t>
            </w:r>
            <w:r>
              <w:rPr>
                <w:rStyle w:val="inlinecode"/>
              </w:rPr>
              <w:t>"</w:t>
            </w:r>
          </w:p>
        </w:tc>
      </w:tr>
      <w:tr w:rsidR="00192BB3" w:rsidRPr="00B0520B" w:rsidTr="001C7A0D">
        <w:tc>
          <w:tcPr>
            <w:tcW w:w="2257" w:type="dxa"/>
          </w:tcPr>
          <w:p w:rsidR="00192BB3" w:rsidRPr="0063745B" w:rsidRDefault="00192BB3">
            <w:pPr>
              <w:pStyle w:val="Standard"/>
              <w:rPr>
                <w:rStyle w:val="inlinecode"/>
              </w:rPr>
            </w:pPr>
            <w:r w:rsidRPr="0063745B">
              <w:rPr>
                <w:rStyle w:val="inlinecode"/>
              </w:rPr>
              <w:t>contentType</w:t>
            </w:r>
          </w:p>
        </w:tc>
        <w:tc>
          <w:tcPr>
            <w:tcW w:w="5222" w:type="dxa"/>
          </w:tcPr>
          <w:p w:rsidR="00192BB3" w:rsidRPr="00720B9F" w:rsidRDefault="00192BB3">
            <w:pPr>
              <w:pStyle w:val="Standard"/>
              <w:rPr>
                <w:rStyle w:val="inlinecode"/>
                <w:rFonts w:ascii="Times New Roman" w:hAnsi="Times New Roman"/>
                <w:sz w:val="24"/>
                <w:lang w:val="en-US"/>
              </w:rPr>
            </w:pPr>
            <w:r w:rsidRPr="00720B9F">
              <w:rPr>
                <w:rStyle w:val="inlinecode"/>
                <w:rFonts w:ascii="Times New Roman" w:hAnsi="Times New Roman"/>
                <w:sz w:val="24"/>
                <w:lang w:val="en-US"/>
              </w:rPr>
              <w:t>The content type for this request</w:t>
            </w:r>
          </w:p>
        </w:tc>
        <w:tc>
          <w:tcPr>
            <w:tcW w:w="1537" w:type="dxa"/>
          </w:tcPr>
          <w:p w:rsidR="00192BB3" w:rsidRPr="0063745B" w:rsidRDefault="004E7875" w:rsidP="00585262">
            <w:pPr>
              <w:pStyle w:val="Standard"/>
              <w:rPr>
                <w:rStyle w:val="inlinecode"/>
              </w:rPr>
            </w:pPr>
            <w:r>
              <w:rPr>
                <w:rStyle w:val="inlinecode"/>
              </w:rPr>
              <w:t>"</w:t>
            </w:r>
            <w:r w:rsidR="00585262">
              <w:rPr>
                <w:rStyle w:val="inlinecode"/>
              </w:rPr>
              <w:t>*/*</w:t>
            </w:r>
            <w:r>
              <w:rPr>
                <w:rStyle w:val="inlinecode"/>
              </w:rPr>
              <w:t>"</w:t>
            </w:r>
          </w:p>
        </w:tc>
      </w:tr>
      <w:tr w:rsidR="00192BB3" w:rsidRPr="00B0520B" w:rsidTr="001C7A0D">
        <w:tc>
          <w:tcPr>
            <w:tcW w:w="2257" w:type="dxa"/>
          </w:tcPr>
          <w:p w:rsidR="00192BB3" w:rsidRPr="0063745B" w:rsidRDefault="00192BB3">
            <w:pPr>
              <w:pStyle w:val="Standard"/>
              <w:rPr>
                <w:rStyle w:val="inlinecode"/>
              </w:rPr>
            </w:pPr>
            <w:r w:rsidRPr="0063745B">
              <w:rPr>
                <w:rStyle w:val="inlinecode"/>
              </w:rPr>
              <w:t>include</w:t>
            </w:r>
          </w:p>
        </w:tc>
        <w:tc>
          <w:tcPr>
            <w:tcW w:w="5222" w:type="dxa"/>
          </w:tcPr>
          <w:p w:rsidR="00192BB3" w:rsidRPr="00720B9F" w:rsidRDefault="00192BB3">
            <w:pPr>
              <w:pStyle w:val="Standard"/>
              <w:rPr>
                <w:rStyle w:val="inlinecode"/>
                <w:rFonts w:ascii="Times New Roman" w:hAnsi="Times New Roman"/>
                <w:sz w:val="24"/>
                <w:lang w:val="en-US"/>
              </w:rPr>
            </w:pPr>
            <w:r w:rsidRPr="00720B9F">
              <w:rPr>
                <w:rStyle w:val="inlinecode"/>
                <w:rFonts w:ascii="Times New Roman" w:hAnsi="Times New Roman"/>
                <w:sz w:val="24"/>
                <w:lang w:val="en-US"/>
              </w:rPr>
              <w:t>Specifies a JSP or servlet that will be included after the method body has been executed.</w:t>
            </w:r>
          </w:p>
        </w:tc>
        <w:tc>
          <w:tcPr>
            <w:tcW w:w="1537" w:type="dxa"/>
          </w:tcPr>
          <w:p w:rsidR="00192BB3" w:rsidRPr="0063745B" w:rsidRDefault="004E7875">
            <w:pPr>
              <w:pStyle w:val="Standard"/>
              <w:rPr>
                <w:rStyle w:val="inlinecode"/>
              </w:rPr>
            </w:pPr>
            <w:r>
              <w:rPr>
                <w:rStyle w:val="inlinecode"/>
              </w:rPr>
              <w:t>""</w:t>
            </w:r>
          </w:p>
        </w:tc>
      </w:tr>
      <w:tr w:rsidR="00DA310A" w:rsidRPr="00B0520B" w:rsidTr="001C7A0D">
        <w:tc>
          <w:tcPr>
            <w:tcW w:w="2257" w:type="dxa"/>
          </w:tcPr>
          <w:p w:rsidR="00DA310A" w:rsidRPr="0063745B" w:rsidRDefault="00DA310A">
            <w:pPr>
              <w:pStyle w:val="Standard"/>
              <w:rPr>
                <w:rStyle w:val="inlinecode"/>
              </w:rPr>
            </w:pPr>
            <w:r w:rsidRPr="00DA310A">
              <w:rPr>
                <w:rStyle w:val="inlinecode"/>
              </w:rPr>
              <w:t>asyncSupported</w:t>
            </w:r>
          </w:p>
        </w:tc>
        <w:tc>
          <w:tcPr>
            <w:tcW w:w="5222" w:type="dxa"/>
          </w:tcPr>
          <w:p w:rsidR="00DA310A" w:rsidRPr="00720B9F" w:rsidRDefault="00DA310A" w:rsidP="00DA310A">
            <w:pPr>
              <w:pStyle w:val="Standard"/>
              <w:rPr>
                <w:rStyle w:val="inlinecode"/>
                <w:rFonts w:ascii="Times New Roman" w:hAnsi="Times New Roman"/>
                <w:sz w:val="24"/>
                <w:lang w:val="en-US"/>
              </w:rPr>
            </w:pPr>
            <w:r w:rsidRPr="00DA310A">
              <w:rPr>
                <w:rStyle w:val="inlinecode"/>
                <w:rFonts w:ascii="Times New Roman" w:hAnsi="Times New Roman"/>
                <w:sz w:val="24"/>
                <w:lang w:val="en-US"/>
              </w:rPr>
              <w:t>Declares whether the serve resource method supports asynchronous operation mode.</w:t>
            </w:r>
            <w:r>
              <w:rPr>
                <w:rStyle w:val="inlinecode"/>
                <w:rFonts w:ascii="Times New Roman" w:hAnsi="Times New Roman"/>
                <w:sz w:val="24"/>
                <w:lang w:val="en-US"/>
              </w:rPr>
              <w:t xml:space="preserve"> </w:t>
            </w:r>
            <w:r w:rsidRPr="00DA310A">
              <w:rPr>
                <w:rStyle w:val="inlinecode"/>
                <w:rFonts w:ascii="Times New Roman" w:hAnsi="Times New Roman"/>
                <w:sz w:val="24"/>
                <w:lang w:val="en-US"/>
              </w:rPr>
              <w:t>If this flag is set, any portlet to which this annotated method applies will be marked as supporting asynchronous operation.</w:t>
            </w:r>
          </w:p>
        </w:tc>
        <w:tc>
          <w:tcPr>
            <w:tcW w:w="1537" w:type="dxa"/>
          </w:tcPr>
          <w:p w:rsidR="00DA310A" w:rsidRPr="00DA310A" w:rsidRDefault="00DA310A">
            <w:pPr>
              <w:pStyle w:val="Standard"/>
              <w:rPr>
                <w:rStyle w:val="inlinecode"/>
                <w:lang w:val="en-US"/>
              </w:rPr>
            </w:pPr>
            <w:r>
              <w:rPr>
                <w:rStyle w:val="inlinecode"/>
                <w:lang w:val="en-US"/>
              </w:rPr>
              <w:t>false</w:t>
            </w:r>
          </w:p>
        </w:tc>
      </w:tr>
    </w:tbl>
    <w:p w:rsidR="001C7A0D" w:rsidRPr="00EE2F53" w:rsidRDefault="001C7A0D" w:rsidP="001C7A0D">
      <w:pPr>
        <w:pStyle w:val="Standard"/>
        <w:rPr>
          <w:lang w:val="en-US"/>
        </w:rPr>
      </w:pPr>
      <w:r w:rsidRPr="00EE2F53">
        <w:rPr>
          <w:lang w:val="en-US"/>
        </w:rPr>
        <w:t>Example:</w:t>
      </w:r>
      <w:r>
        <w:rPr>
          <w:lang w:val="en-US"/>
        </w:rPr>
        <w:t xml:space="preserve"> Method applying to all portlets in the portlet application</w:t>
      </w:r>
    </w:p>
    <w:p w:rsidR="001C7A0D" w:rsidRDefault="001C7A0D" w:rsidP="001C7A0D">
      <w:pPr>
        <w:pStyle w:val="CodeXMP"/>
      </w:pPr>
      <w:r>
        <w:t>@ResourceMethod(portletNames="*")</w:t>
      </w:r>
    </w:p>
    <w:p w:rsidR="001C7A0D" w:rsidRDefault="001C7A0D" w:rsidP="001C7A0D">
      <w:pPr>
        <w:pStyle w:val="CodeXMP"/>
      </w:pPr>
      <w:r>
        <w:t>public void myResource(ResourceRequest req, ResourceResponse resp) throws</w:t>
      </w:r>
    </w:p>
    <w:p w:rsidR="001C7A0D" w:rsidRDefault="001C7A0D" w:rsidP="001C7A0D">
      <w:pPr>
        <w:pStyle w:val="CodeXMP"/>
      </w:pPr>
      <w:r>
        <w:t xml:space="preserve">         throws PortletException ,IOException {</w:t>
      </w:r>
    </w:p>
    <w:p w:rsidR="001C7A0D" w:rsidRDefault="001C7A0D" w:rsidP="001C7A0D">
      <w:pPr>
        <w:pStyle w:val="CodeXMP"/>
      </w:pPr>
      <w:r>
        <w:t xml:space="preserve">   ...</w:t>
      </w:r>
    </w:p>
    <w:p w:rsidR="001C7A0D" w:rsidRDefault="001C7A0D" w:rsidP="001C7A0D">
      <w:pPr>
        <w:pStyle w:val="CodeXMP"/>
      </w:pPr>
      <w:r>
        <w:t>}</w:t>
      </w:r>
    </w:p>
    <w:p w:rsidR="001C7A0D" w:rsidRPr="00EE2F53" w:rsidRDefault="001C7A0D" w:rsidP="001C7A0D">
      <w:pPr>
        <w:pStyle w:val="Standard"/>
        <w:rPr>
          <w:lang w:val="en-US"/>
        </w:rPr>
      </w:pPr>
      <w:r w:rsidRPr="00EE2F53">
        <w:rPr>
          <w:lang w:val="en-US"/>
        </w:rPr>
        <w:t>Example:</w:t>
      </w:r>
      <w:r>
        <w:rPr>
          <w:lang w:val="en-US"/>
        </w:rPr>
        <w:t xml:space="preserve"> Simplified method returning String</w:t>
      </w:r>
    </w:p>
    <w:p w:rsidR="001C7A0D" w:rsidRDefault="001C7A0D" w:rsidP="001C7A0D">
      <w:pPr>
        <w:pStyle w:val="CodeXMP"/>
      </w:pPr>
      <w:r>
        <w:t>@ResourceMethod(portletNames="BeanPortlet")</w:t>
      </w:r>
    </w:p>
    <w:p w:rsidR="001C7A0D" w:rsidRDefault="001C7A0D" w:rsidP="001C7A0D">
      <w:pPr>
        <w:pStyle w:val="CodeXMP"/>
      </w:pPr>
      <w:r>
        <w:t>public String myResource() throws PortletException ,IOException {</w:t>
      </w:r>
    </w:p>
    <w:p w:rsidR="001C7A0D" w:rsidRDefault="001C7A0D" w:rsidP="001C7A0D">
      <w:pPr>
        <w:pStyle w:val="CodeXMP"/>
      </w:pPr>
      <w:r>
        <w:t xml:space="preserve">   ...</w:t>
      </w:r>
    </w:p>
    <w:p w:rsidR="001C7A0D" w:rsidRDefault="001C7A0D" w:rsidP="001C7A0D">
      <w:pPr>
        <w:pStyle w:val="CodeXMP"/>
      </w:pPr>
      <w:r>
        <w:t>}</w:t>
      </w:r>
    </w:p>
    <w:p w:rsidR="001C7A0D" w:rsidRPr="00EE2F53" w:rsidRDefault="001C7A0D" w:rsidP="001C7A0D">
      <w:pPr>
        <w:pStyle w:val="Standard"/>
        <w:rPr>
          <w:lang w:val="en-US"/>
        </w:rPr>
      </w:pPr>
      <w:r w:rsidRPr="00EE2F53">
        <w:rPr>
          <w:lang w:val="en-US"/>
        </w:rPr>
        <w:t>Example:</w:t>
      </w:r>
      <w:r>
        <w:rPr>
          <w:lang w:val="en-US"/>
        </w:rPr>
        <w:t xml:space="preserve"> Simplified method that includes a JSP</w:t>
      </w:r>
    </w:p>
    <w:p w:rsidR="001C7A0D" w:rsidRDefault="001C7A0D" w:rsidP="001C7A0D">
      <w:pPr>
        <w:pStyle w:val="CodeXMP"/>
      </w:pPr>
      <w:r>
        <w:lastRenderedPageBreak/>
        <w:t>@ResourceMethod(portletNames="BeanPortlet", include="myResource.jsp")</w:t>
      </w:r>
    </w:p>
    <w:p w:rsidR="001C7A0D" w:rsidRDefault="001C7A0D" w:rsidP="001C7A0D">
      <w:pPr>
        <w:pStyle w:val="CodeXMP"/>
      </w:pPr>
      <w:r>
        <w:t>public String myResource() throws PortletException ,IOException {</w:t>
      </w:r>
    </w:p>
    <w:p w:rsidR="001C7A0D" w:rsidRDefault="001C7A0D" w:rsidP="001C7A0D">
      <w:pPr>
        <w:pStyle w:val="CodeXMP"/>
      </w:pPr>
      <w:r>
        <w:t xml:space="preserve">   ...</w:t>
      </w:r>
    </w:p>
    <w:p w:rsidR="001C7A0D" w:rsidRDefault="001C7A0D" w:rsidP="001C7A0D">
      <w:pPr>
        <w:pStyle w:val="CodeXMP"/>
      </w:pPr>
      <w:r>
        <w:t>}</w:t>
      </w:r>
    </w:p>
    <w:p w:rsidR="00EA4FC9" w:rsidRDefault="00EA4FC9">
      <w:pPr>
        <w:pStyle w:val="Standard"/>
        <w:rPr>
          <w:lang w:val="en-US"/>
        </w:rPr>
      </w:pPr>
    </w:p>
    <w:p w:rsidR="00A743CA" w:rsidRPr="00B527EB" w:rsidRDefault="00564309" w:rsidP="00564309">
      <w:pPr>
        <w:pStyle w:val="Heading1"/>
        <w:rPr>
          <w:lang w:val="en-US"/>
        </w:rPr>
      </w:pPr>
      <w:bookmarkStart w:id="273" w:name="_Toc441643886"/>
      <w:bookmarkStart w:id="274" w:name="_Toc447891975"/>
      <w:bookmarkStart w:id="275" w:name="_Toc451500489"/>
      <w:bookmarkStart w:id="276" w:name="_Toc452618587"/>
      <w:bookmarkStart w:id="277" w:name="_Toc455552383"/>
      <w:bookmarkStart w:id="278" w:name="_Toc455555830"/>
      <w:bookmarkStart w:id="279" w:name="_Toc441643887"/>
      <w:bookmarkStart w:id="280" w:name="_Toc447891976"/>
      <w:bookmarkStart w:id="281" w:name="_Toc451500490"/>
      <w:bookmarkStart w:id="282" w:name="_Toc452618588"/>
      <w:bookmarkStart w:id="283" w:name="_Toc455552384"/>
      <w:bookmarkStart w:id="284" w:name="_Toc455555831"/>
      <w:bookmarkStart w:id="285" w:name="_Ref426614167"/>
      <w:bookmarkStart w:id="286" w:name="_Ref426614176"/>
      <w:bookmarkStart w:id="287" w:name="_Toc468260996"/>
      <w:bookmarkEnd w:id="273"/>
      <w:bookmarkEnd w:id="274"/>
      <w:bookmarkEnd w:id="275"/>
      <w:bookmarkEnd w:id="276"/>
      <w:bookmarkEnd w:id="277"/>
      <w:bookmarkEnd w:id="278"/>
      <w:bookmarkEnd w:id="279"/>
      <w:bookmarkEnd w:id="280"/>
      <w:bookmarkEnd w:id="281"/>
      <w:bookmarkEnd w:id="282"/>
      <w:bookmarkEnd w:id="283"/>
      <w:bookmarkEnd w:id="284"/>
      <w:r w:rsidRPr="00B527EB">
        <w:rPr>
          <w:lang w:val="en-US"/>
        </w:rPr>
        <w:lastRenderedPageBreak/>
        <w:t>Portlet Applications</w:t>
      </w:r>
      <w:bookmarkEnd w:id="285"/>
      <w:bookmarkEnd w:id="286"/>
      <w:bookmarkEnd w:id="287"/>
    </w:p>
    <w:p w:rsidR="00564309" w:rsidRPr="00A12F76" w:rsidRDefault="00564309" w:rsidP="00564309">
      <w:pPr>
        <w:pStyle w:val="Standard"/>
        <w:rPr>
          <w:lang w:val="en-US"/>
        </w:rPr>
      </w:pPr>
      <w:r w:rsidRPr="00A12F76">
        <w:rPr>
          <w:lang w:val="en-US"/>
        </w:rPr>
        <w:t>A portlet ap</w:t>
      </w:r>
      <w:r>
        <w:rPr>
          <w:lang w:val="en-US"/>
        </w:rPr>
        <w:t xml:space="preserve">plication is a web application </w:t>
      </w:r>
      <w:r w:rsidRPr="00A12F76">
        <w:rPr>
          <w:lang w:val="en-US"/>
        </w:rPr>
        <w:t>as defined in</w:t>
      </w:r>
      <w:r>
        <w:rPr>
          <w:lang w:val="en-US"/>
        </w:rPr>
        <w:t xml:space="preserve"> the</w:t>
      </w:r>
      <w:r w:rsidRPr="00A12F76">
        <w:rPr>
          <w:lang w:val="en-US"/>
        </w:rPr>
        <w:t xml:space="preserve"> </w:t>
      </w:r>
      <w:r w:rsidRPr="00A12F76">
        <w:rPr>
          <w:i/>
          <w:lang w:val="en-US"/>
        </w:rPr>
        <w:t>Servlet Specification</w:t>
      </w:r>
      <w:r>
        <w:rPr>
          <w:i/>
          <w:lang w:val="en-US"/>
        </w:rPr>
        <w:t xml:space="preserve">. </w:t>
      </w:r>
      <w:r>
        <w:rPr>
          <w:lang w:val="en-US"/>
        </w:rPr>
        <w:t xml:space="preserve">It can contain one or more </w:t>
      </w:r>
      <w:r w:rsidRPr="00A12F76">
        <w:rPr>
          <w:lang w:val="en-US"/>
        </w:rPr>
        <w:t xml:space="preserve">portlets </w:t>
      </w:r>
      <w:r>
        <w:rPr>
          <w:lang w:val="en-US"/>
        </w:rPr>
        <w:t xml:space="preserve">identified by annotations or through the </w:t>
      </w:r>
      <w:r w:rsidRPr="00A12F76">
        <w:rPr>
          <w:lang w:val="en-US"/>
        </w:rPr>
        <w:t xml:space="preserve">portlet deployment descriptor in addition to servlets, JSPs, HTML pages, </w:t>
      </w:r>
      <w:r>
        <w:rPr>
          <w:lang w:val="en-US"/>
        </w:rPr>
        <w:t xml:space="preserve">Java </w:t>
      </w:r>
      <w:r w:rsidRPr="00A12F76">
        <w:rPr>
          <w:lang w:val="en-US"/>
        </w:rPr>
        <w:t>classes and other resources normally found in a web application. A</w:t>
      </w:r>
      <w:r>
        <w:rPr>
          <w:lang w:val="en-US"/>
        </w:rPr>
        <w:t xml:space="preserve"> standard-conforming</w:t>
      </w:r>
      <w:r w:rsidRPr="00A12F76">
        <w:rPr>
          <w:lang w:val="en-US"/>
        </w:rPr>
        <w:t xml:space="preserve"> portlet </w:t>
      </w:r>
      <w:r>
        <w:rPr>
          <w:lang w:val="en-US"/>
        </w:rPr>
        <w:t>application can run on standard portlet containers</w:t>
      </w:r>
      <w:r w:rsidRPr="00A12F76">
        <w:rPr>
          <w:lang w:val="en-US"/>
        </w:rPr>
        <w:t>.</w:t>
      </w:r>
    </w:p>
    <w:p w:rsidR="00564309" w:rsidRPr="00564309" w:rsidRDefault="00564309" w:rsidP="00564309">
      <w:pPr>
        <w:pStyle w:val="Heading2"/>
        <w:ind w:left="578" w:hanging="578"/>
        <w:rPr>
          <w:lang w:val="en-US"/>
        </w:rPr>
      </w:pPr>
      <w:bookmarkStart w:id="288" w:name="_Toc415140979"/>
      <w:bookmarkStart w:id="289" w:name="_Toc468260997"/>
      <w:r w:rsidRPr="00564309">
        <w:rPr>
          <w:lang w:val="en-US"/>
        </w:rPr>
        <w:t>Relationship with Web Applications</w:t>
      </w:r>
      <w:bookmarkEnd w:id="288"/>
      <w:bookmarkEnd w:id="289"/>
    </w:p>
    <w:p w:rsidR="00564309" w:rsidRPr="00A12F76" w:rsidRDefault="00564309" w:rsidP="00564309">
      <w:pPr>
        <w:pStyle w:val="Standard"/>
        <w:rPr>
          <w:lang w:val="en-US"/>
        </w:rPr>
      </w:pPr>
      <w:r>
        <w:rPr>
          <w:lang w:val="en-US"/>
        </w:rPr>
        <w:t xml:space="preserve">Portlets contained within the portlet application are managed by the portlet container. </w:t>
      </w:r>
      <w:r w:rsidRPr="00A12F76">
        <w:rPr>
          <w:lang w:val="en-US"/>
        </w:rPr>
        <w:t xml:space="preserve">All </w:t>
      </w:r>
      <w:r>
        <w:rPr>
          <w:lang w:val="en-US"/>
        </w:rPr>
        <w:t>other components and resources</w:t>
      </w:r>
      <w:r w:rsidRPr="00A12F76">
        <w:rPr>
          <w:lang w:val="en-US"/>
        </w:rPr>
        <w:t xml:space="preserve"> are managed by the servlet container </w:t>
      </w:r>
      <w:r>
        <w:rPr>
          <w:lang w:val="en-US"/>
        </w:rPr>
        <w:t xml:space="preserve">underlying </w:t>
      </w:r>
      <w:r w:rsidRPr="00A12F76">
        <w:rPr>
          <w:lang w:val="en-US"/>
        </w:rPr>
        <w:t>the portlet container.</w:t>
      </w:r>
    </w:p>
    <w:p w:rsidR="00564309" w:rsidRPr="00A12F76" w:rsidRDefault="00F25B14" w:rsidP="00564309">
      <w:pPr>
        <w:pStyle w:val="Standard"/>
        <w:rPr>
          <w:lang w:val="en-US"/>
        </w:rPr>
      </w:pPr>
      <w:bookmarkStart w:id="290" w:name="_Toc415140980"/>
      <w:r>
        <w:rPr>
          <w:lang w:val="en-US"/>
        </w:rPr>
        <w:t>S</w:t>
      </w:r>
      <w:r w:rsidR="00564309" w:rsidRPr="00A12F76">
        <w:rPr>
          <w:lang w:val="en-US"/>
        </w:rPr>
        <w:t>ervlets, JSP</w:t>
      </w:r>
      <w:r w:rsidR="00564309" w:rsidRPr="00A12F76">
        <w:rPr>
          <w:vertAlign w:val="superscript"/>
          <w:lang w:val="en-US"/>
        </w:rPr>
        <w:t>TM</w:t>
      </w:r>
      <w:r w:rsidR="00564309" w:rsidRPr="00A12F76">
        <w:rPr>
          <w:lang w:val="en-US"/>
        </w:rPr>
        <w:t xml:space="preserve"> pages, </w:t>
      </w:r>
      <w:r>
        <w:rPr>
          <w:lang w:val="en-US"/>
        </w:rPr>
        <w:t xml:space="preserve">related </w:t>
      </w:r>
      <w:r w:rsidR="00564309">
        <w:rPr>
          <w:lang w:val="en-US"/>
        </w:rPr>
        <w:t xml:space="preserve">Java </w:t>
      </w:r>
      <w:r w:rsidR="00564309" w:rsidRPr="00A12F76">
        <w:rPr>
          <w:lang w:val="en-US"/>
        </w:rPr>
        <w:t>classes,</w:t>
      </w:r>
      <w:r w:rsidR="00564309">
        <w:rPr>
          <w:lang w:val="en-US"/>
        </w:rPr>
        <w:t xml:space="preserve"> and</w:t>
      </w:r>
      <w:r w:rsidR="00564309" w:rsidRPr="00A12F76">
        <w:rPr>
          <w:lang w:val="en-US"/>
        </w:rPr>
        <w:t xml:space="preserve"> static documents</w:t>
      </w:r>
      <w:r>
        <w:rPr>
          <w:lang w:val="en-US"/>
        </w:rPr>
        <w:t xml:space="preserve"> managed by the servlet container must be declared according to the </w:t>
      </w:r>
      <w:r w:rsidRPr="00A12F76">
        <w:rPr>
          <w:i/>
          <w:lang w:val="en-US"/>
        </w:rPr>
        <w:t>Servlet Specification</w:t>
      </w:r>
      <w:r>
        <w:rPr>
          <w:i/>
          <w:lang w:val="en-US"/>
        </w:rPr>
        <w:t xml:space="preserve"> 3.1</w:t>
      </w:r>
      <w:r w:rsidR="00564309" w:rsidRPr="00A12F76">
        <w:rPr>
          <w:lang w:val="en-US"/>
        </w:rPr>
        <w:t>.</w:t>
      </w:r>
      <w:r w:rsidR="00564309">
        <w:rPr>
          <w:lang w:val="en-US"/>
        </w:rPr>
        <w:t xml:space="preserve"> </w:t>
      </w:r>
    </w:p>
    <w:p w:rsidR="00564309" w:rsidRPr="00A12F76" w:rsidRDefault="00F25B14" w:rsidP="00564309">
      <w:pPr>
        <w:pStyle w:val="Standard"/>
        <w:rPr>
          <w:lang w:val="en-US"/>
        </w:rPr>
      </w:pPr>
      <w:r>
        <w:rPr>
          <w:lang w:val="en-US"/>
        </w:rPr>
        <w:t>Portlets and other artifacts managed by the portlet container must be declared as described in this specification.</w:t>
      </w:r>
    </w:p>
    <w:p w:rsidR="00564309" w:rsidRPr="00A12F76" w:rsidRDefault="00564309" w:rsidP="00564309">
      <w:pPr>
        <w:pStyle w:val="Heading2"/>
        <w:ind w:left="578" w:hanging="578"/>
        <w:rPr>
          <w:lang w:val="en-US"/>
        </w:rPr>
      </w:pPr>
      <w:bookmarkStart w:id="291" w:name="_Toc468260998"/>
      <w:r w:rsidRPr="00A12F76">
        <w:rPr>
          <w:lang w:val="en-US"/>
        </w:rPr>
        <w:t>Relationship to</w:t>
      </w:r>
      <w:r>
        <w:rPr>
          <w:lang w:val="en-US"/>
        </w:rPr>
        <w:t xml:space="preserve"> the</w:t>
      </w:r>
      <w:r w:rsidRPr="00A12F76">
        <w:rPr>
          <w:lang w:val="en-US"/>
        </w:rPr>
        <w:t xml:space="preserve"> Portlet</w:t>
      </w:r>
      <w:r>
        <w:rPr>
          <w:lang w:val="en-US"/>
        </w:rPr>
        <w:t xml:space="preserve"> </w:t>
      </w:r>
      <w:r w:rsidRPr="00A12F76">
        <w:rPr>
          <w:lang w:val="en-US"/>
        </w:rPr>
        <w:t>Context</w:t>
      </w:r>
      <w:bookmarkEnd w:id="290"/>
      <w:bookmarkEnd w:id="291"/>
    </w:p>
    <w:p w:rsidR="00564309" w:rsidRPr="00A12F76" w:rsidRDefault="00564309" w:rsidP="00564309">
      <w:pPr>
        <w:pStyle w:val="Standard"/>
        <w:rPr>
          <w:lang w:val="en-US"/>
        </w:rPr>
      </w:pPr>
      <w:r w:rsidRPr="00A12F76">
        <w:rPr>
          <w:lang w:val="en-US"/>
        </w:rPr>
        <w:t>The portlet container must enforce a one</w:t>
      </w:r>
      <w:r w:rsidR="00712DE9">
        <w:rPr>
          <w:lang w:val="en-US"/>
        </w:rPr>
        <w:t>-</w:t>
      </w:r>
      <w:r w:rsidRPr="00A12F76">
        <w:rPr>
          <w:lang w:val="en-US"/>
        </w:rPr>
        <w:t>to</w:t>
      </w:r>
      <w:r w:rsidR="00712DE9">
        <w:rPr>
          <w:lang w:val="en-US"/>
        </w:rPr>
        <w:t>-</w:t>
      </w:r>
      <w:r w:rsidRPr="00A12F76">
        <w:rPr>
          <w:lang w:val="en-US"/>
        </w:rPr>
        <w:t xml:space="preserve">one correspondence between a portlet application and </w:t>
      </w:r>
      <w:r>
        <w:rPr>
          <w:lang w:val="en-US"/>
        </w:rPr>
        <w:t>its portlet context</w:t>
      </w:r>
      <w:r w:rsidRPr="00A12F76">
        <w:rPr>
          <w:lang w:val="en-US"/>
        </w:rPr>
        <w:t xml:space="preserve">. If the application is a distributed application, the </w:t>
      </w:r>
      <w:r>
        <w:rPr>
          <w:lang w:val="en-US"/>
        </w:rPr>
        <w:t xml:space="preserve">portlet container must create a single </w:t>
      </w:r>
      <w:r w:rsidRPr="000A1EE3">
        <w:rPr>
          <w:rStyle w:val="inlinecode"/>
          <w:lang w:val="en-US"/>
        </w:rPr>
        <w:t>PortletContext</w:t>
      </w:r>
      <w:r w:rsidRPr="00A12F76">
        <w:rPr>
          <w:lang w:val="en-US"/>
        </w:rPr>
        <w:t xml:space="preserve"> instance per VM. A </w:t>
      </w:r>
      <w:r w:rsidRPr="00A12F76">
        <w:rPr>
          <w:rFonts w:ascii="Courier" w:hAnsi="Courier"/>
          <w:sz w:val="20"/>
          <w:lang w:val="en-US"/>
        </w:rPr>
        <w:t>PortletContext</w:t>
      </w:r>
      <w:r w:rsidRPr="00A12F76">
        <w:rPr>
          <w:lang w:val="en-US"/>
        </w:rPr>
        <w:t xml:space="preserve"> object provides a portlet with i</w:t>
      </w:r>
      <w:r>
        <w:rPr>
          <w:lang w:val="en-US"/>
        </w:rPr>
        <w:t>nformation about</w:t>
      </w:r>
      <w:r w:rsidRPr="00A12F76">
        <w:rPr>
          <w:lang w:val="en-US"/>
        </w:rPr>
        <w:t xml:space="preserve"> the application.</w:t>
      </w:r>
    </w:p>
    <w:p w:rsidR="00564309" w:rsidRDefault="00564309" w:rsidP="00564309">
      <w:pPr>
        <w:pStyle w:val="Heading2"/>
        <w:ind w:left="578" w:hanging="578"/>
      </w:pPr>
      <w:bookmarkStart w:id="292" w:name="_Toc415140983"/>
      <w:bookmarkStart w:id="293" w:name="_Toc468260999"/>
      <w:r>
        <w:t>Portlet Application Classloader</w:t>
      </w:r>
      <w:bookmarkEnd w:id="292"/>
      <w:bookmarkEnd w:id="293"/>
    </w:p>
    <w:p w:rsidR="00564309" w:rsidRPr="00A12F76" w:rsidRDefault="00564309" w:rsidP="00564309">
      <w:pPr>
        <w:pStyle w:val="Standard"/>
        <w:rPr>
          <w:lang w:val="en-US"/>
        </w:rPr>
      </w:pPr>
      <w:r w:rsidRPr="00A12F76">
        <w:rPr>
          <w:lang w:val="en-US"/>
        </w:rPr>
        <w:t xml:space="preserve">The portlet container must </w:t>
      </w:r>
      <w:r w:rsidR="00F25B14">
        <w:rPr>
          <w:lang w:val="en-US"/>
        </w:rPr>
        <w:t>load</w:t>
      </w:r>
      <w:r w:rsidRPr="00A12F76">
        <w:rPr>
          <w:lang w:val="en-US"/>
        </w:rPr>
        <w:t xml:space="preserve"> the portlets and related resources within the portlet application</w:t>
      </w:r>
      <w:r w:rsidR="00F25B14">
        <w:rPr>
          <w:lang w:val="en-US"/>
        </w:rPr>
        <w:t xml:space="preserve"> with</w:t>
      </w:r>
      <w:r w:rsidR="00F25B14" w:rsidRPr="00A12F76">
        <w:rPr>
          <w:lang w:val="en-US"/>
        </w:rPr>
        <w:t xml:space="preserve"> the same </w:t>
      </w:r>
      <w:r w:rsidR="00F25B14" w:rsidRPr="00F25B14">
        <w:rPr>
          <w:rStyle w:val="inlinecode"/>
          <w:lang w:val="en-US"/>
        </w:rPr>
        <w:t>ClassLoader</w:t>
      </w:r>
      <w:r w:rsidR="00F25B14">
        <w:rPr>
          <w:lang w:val="en-US"/>
        </w:rPr>
        <w:t xml:space="preserve"> used by the underlying servlet container.</w:t>
      </w:r>
    </w:p>
    <w:p w:rsidR="00564309" w:rsidRPr="00A12F76" w:rsidRDefault="00564309" w:rsidP="00564309">
      <w:pPr>
        <w:pStyle w:val="Standard"/>
        <w:rPr>
          <w:lang w:val="en-US"/>
        </w:rPr>
      </w:pPr>
      <w:r w:rsidRPr="00A12F76">
        <w:rPr>
          <w:lang w:val="en-US"/>
        </w:rPr>
        <w:t xml:space="preserve">The portlet container must ensure that requirements defined in the </w:t>
      </w:r>
      <w:r w:rsidR="00F87EA9" w:rsidRPr="00F87EA9">
        <w:rPr>
          <w:lang w:val="en-US"/>
        </w:rPr>
        <w:t>s</w:t>
      </w:r>
      <w:r w:rsidRPr="00F87EA9">
        <w:rPr>
          <w:lang w:val="en-US"/>
        </w:rPr>
        <w:t>ervlet</w:t>
      </w:r>
      <w:r w:rsidR="00F87EA9" w:rsidRPr="00F87EA9">
        <w:rPr>
          <w:lang w:val="en-US"/>
        </w:rPr>
        <w:t>s s</w:t>
      </w:r>
      <w:r w:rsidRPr="00F87EA9">
        <w:rPr>
          <w:lang w:val="en-US"/>
        </w:rPr>
        <w:t xml:space="preserve">pecification </w:t>
      </w:r>
      <w:r w:rsidR="00F87EA9" w:rsidRPr="00F87EA9">
        <w:rPr>
          <w:lang w:val="en-US"/>
        </w:rPr>
        <w:t>sections on ‘Dependencies on Extensions’ and ‘Web Application Class Loader’</w:t>
      </w:r>
      <w:r w:rsidR="00F87EA9">
        <w:rPr>
          <w:rStyle w:val="FootnoteReference"/>
          <w:lang w:val="en-US"/>
        </w:rPr>
        <w:footnoteReference w:id="4"/>
      </w:r>
      <w:r w:rsidRPr="00A12F76">
        <w:rPr>
          <w:lang w:val="en-US"/>
        </w:rPr>
        <w:t xml:space="preserve"> are fulfilled.</w:t>
      </w:r>
    </w:p>
    <w:p w:rsidR="00564309" w:rsidRPr="000402FE" w:rsidRDefault="000402FE" w:rsidP="00564309">
      <w:pPr>
        <w:pStyle w:val="Heading2"/>
        <w:ind w:left="578" w:hanging="578"/>
        <w:rPr>
          <w:lang w:val="en-US"/>
        </w:rPr>
      </w:pPr>
      <w:bookmarkStart w:id="294" w:name="_Toc415140984"/>
      <w:bookmarkStart w:id="295" w:name="_Toc468261000"/>
      <w:r w:rsidRPr="000402FE">
        <w:rPr>
          <w:lang w:val="en-US"/>
        </w:rPr>
        <w:t xml:space="preserve">Directory Structure and </w:t>
      </w:r>
      <w:r w:rsidR="00564309" w:rsidRPr="000402FE">
        <w:rPr>
          <w:lang w:val="en-US"/>
        </w:rPr>
        <w:t>Portlet Application Archive File</w:t>
      </w:r>
      <w:bookmarkEnd w:id="294"/>
      <w:bookmarkEnd w:id="295"/>
    </w:p>
    <w:p w:rsidR="000402FE" w:rsidRPr="00A12F76" w:rsidRDefault="000402FE" w:rsidP="000402FE">
      <w:pPr>
        <w:pStyle w:val="Standard"/>
        <w:rPr>
          <w:lang w:val="en-US"/>
        </w:rPr>
      </w:pPr>
      <w:r w:rsidRPr="00A12F76">
        <w:rPr>
          <w:lang w:val="en-US"/>
        </w:rPr>
        <w:t>A portlet application follows the same</w:t>
      </w:r>
      <w:r>
        <w:rPr>
          <w:lang w:val="en-US"/>
        </w:rPr>
        <w:t xml:space="preserve"> hierarchical directory</w:t>
      </w:r>
      <w:r w:rsidRPr="00A12F76">
        <w:rPr>
          <w:lang w:val="en-US"/>
        </w:rPr>
        <w:t xml:space="preserve"> structure as web applications.</w:t>
      </w:r>
    </w:p>
    <w:p w:rsidR="000402FE" w:rsidRPr="00A12F76" w:rsidRDefault="000402FE" w:rsidP="000402FE">
      <w:pPr>
        <w:pStyle w:val="Standard"/>
        <w:rPr>
          <w:lang w:val="en-US"/>
        </w:rPr>
      </w:pPr>
      <w:r w:rsidRPr="00A12F76">
        <w:rPr>
          <w:lang w:val="en-US"/>
        </w:rPr>
        <w:t>Portlet classes, utility classes and other resources accessed through the portlet application class</w:t>
      </w:r>
      <w:r>
        <w:rPr>
          <w:lang w:val="en-US"/>
        </w:rPr>
        <w:t xml:space="preserve"> </w:t>
      </w:r>
      <w:r w:rsidRPr="00A12F76">
        <w:rPr>
          <w:lang w:val="en-US"/>
        </w:rPr>
        <w:t xml:space="preserve">loader must reside within the </w:t>
      </w:r>
      <w:r w:rsidRPr="00A12F76">
        <w:rPr>
          <w:rFonts w:ascii="Courier" w:hAnsi="Courier"/>
          <w:sz w:val="20"/>
          <w:lang w:val="en-US"/>
        </w:rPr>
        <w:t>/WEB-INF/classes</w:t>
      </w:r>
      <w:r w:rsidRPr="00A12F76">
        <w:rPr>
          <w:lang w:val="en-US"/>
        </w:rPr>
        <w:t xml:space="preserve"> directory or within a JAR file in the </w:t>
      </w:r>
      <w:r w:rsidRPr="00A12F76">
        <w:rPr>
          <w:rFonts w:ascii="Courier" w:hAnsi="Courier"/>
          <w:sz w:val="20"/>
          <w:lang w:val="en-US"/>
        </w:rPr>
        <w:t>/WEB-INF/lib/</w:t>
      </w:r>
      <w:r w:rsidRPr="00A12F76">
        <w:rPr>
          <w:lang w:val="en-US"/>
        </w:rPr>
        <w:t xml:space="preserve"> directory.</w:t>
      </w:r>
    </w:p>
    <w:p w:rsidR="00564309" w:rsidRPr="00A12F76" w:rsidRDefault="00564309" w:rsidP="00564309">
      <w:pPr>
        <w:pStyle w:val="Standard"/>
        <w:rPr>
          <w:lang w:val="en-US"/>
        </w:rPr>
      </w:pPr>
      <w:r w:rsidRPr="00A12F76">
        <w:rPr>
          <w:lang w:val="en-US"/>
        </w:rPr>
        <w:t xml:space="preserve">Portlet applications are packaged as web application archives (WAR) as defined in the </w:t>
      </w:r>
      <w:r w:rsidR="000402FE">
        <w:rPr>
          <w:i/>
          <w:lang w:val="en-US"/>
        </w:rPr>
        <w:t>Servlet Specification</w:t>
      </w:r>
      <w:r w:rsidR="000402FE">
        <w:rPr>
          <w:rStyle w:val="FootnoteReference"/>
          <w:i/>
          <w:lang w:val="en-US"/>
        </w:rPr>
        <w:footnoteReference w:id="5"/>
      </w:r>
      <w:r w:rsidR="000402FE">
        <w:rPr>
          <w:lang w:val="en-US"/>
        </w:rPr>
        <w:t xml:space="preserve"> C</w:t>
      </w:r>
      <w:r w:rsidRPr="00A12F76">
        <w:rPr>
          <w:lang w:val="en-US"/>
        </w:rPr>
        <w:t>hapter.</w:t>
      </w:r>
    </w:p>
    <w:p w:rsidR="00564309" w:rsidRDefault="00564309" w:rsidP="00564309">
      <w:pPr>
        <w:pStyle w:val="Heading2"/>
        <w:ind w:left="578" w:hanging="578"/>
      </w:pPr>
      <w:bookmarkStart w:id="296" w:name="_Toc415140985"/>
      <w:bookmarkStart w:id="297" w:name="_Toc468261001"/>
      <w:r>
        <w:lastRenderedPageBreak/>
        <w:t>Portlet Application Deployment Descriptor</w:t>
      </w:r>
      <w:bookmarkEnd w:id="296"/>
      <w:bookmarkEnd w:id="297"/>
    </w:p>
    <w:p w:rsidR="000402FE" w:rsidRPr="00A12F76" w:rsidRDefault="00564309" w:rsidP="000402FE">
      <w:pPr>
        <w:pStyle w:val="Standard"/>
        <w:rPr>
          <w:lang w:val="en-US"/>
        </w:rPr>
      </w:pPr>
      <w:r w:rsidRPr="00A12F76">
        <w:rPr>
          <w:lang w:val="en-US"/>
        </w:rPr>
        <w:t xml:space="preserve">In addition to a web application deployment descriptor, a portlet application </w:t>
      </w:r>
      <w:r w:rsidR="000402FE">
        <w:rPr>
          <w:lang w:val="en-US"/>
        </w:rPr>
        <w:t>may</w:t>
      </w:r>
      <w:r w:rsidR="000402FE" w:rsidRPr="00A12F76">
        <w:rPr>
          <w:lang w:val="en-US"/>
        </w:rPr>
        <w:t xml:space="preserve"> contain a </w:t>
      </w:r>
      <w:r w:rsidR="000402FE" w:rsidRPr="00A12F76">
        <w:rPr>
          <w:rFonts w:ascii="Courier" w:hAnsi="Courier"/>
          <w:sz w:val="20"/>
          <w:lang w:val="en-US"/>
        </w:rPr>
        <w:t>/WEB-INF/portlet.xml</w:t>
      </w:r>
      <w:r w:rsidR="000402FE" w:rsidRPr="00A12F76">
        <w:rPr>
          <w:lang w:val="en-US"/>
        </w:rPr>
        <w:t xml:space="preserve"> deployment descriptor file.</w:t>
      </w:r>
      <w:r w:rsidR="000402FE">
        <w:rPr>
          <w:lang w:val="en-US"/>
        </w:rPr>
        <w:t xml:space="preserve"> </w:t>
      </w:r>
      <w:r w:rsidR="00712DE9">
        <w:rPr>
          <w:lang w:val="en-US"/>
        </w:rPr>
        <w:t>C</w:t>
      </w:r>
      <w:r w:rsidR="000402FE">
        <w:rPr>
          <w:lang w:val="en-US"/>
        </w:rPr>
        <w:t>onfiguration tasks can be carried out though use of annotations</w:t>
      </w:r>
      <w:r w:rsidR="00712DE9">
        <w:rPr>
          <w:lang w:val="en-US"/>
        </w:rPr>
        <w:t xml:space="preserve"> or through the p</w:t>
      </w:r>
      <w:r w:rsidR="000402FE">
        <w:rPr>
          <w:lang w:val="en-US"/>
        </w:rPr>
        <w:t>ortlet deployment descriptor</w:t>
      </w:r>
      <w:r w:rsidR="00712DE9">
        <w:rPr>
          <w:lang w:val="en-US"/>
        </w:rPr>
        <w:t>.</w:t>
      </w:r>
      <w:r w:rsidR="000402FE">
        <w:rPr>
          <w:lang w:val="en-US"/>
        </w:rPr>
        <w:t xml:space="preserve"> </w:t>
      </w:r>
      <w:r w:rsidR="00712DE9">
        <w:rPr>
          <w:lang w:val="en-US"/>
        </w:rPr>
        <w:t>Configuration settings defined in t</w:t>
      </w:r>
      <w:r w:rsidR="000402FE">
        <w:rPr>
          <w:lang w:val="en-US"/>
        </w:rPr>
        <w:t>he portlet deployment descriptor</w:t>
      </w:r>
      <w:r w:rsidR="00712DE9">
        <w:rPr>
          <w:lang w:val="en-US"/>
        </w:rPr>
        <w:t xml:space="preserve"> take precedence over corresponding settings from annotations</w:t>
      </w:r>
      <w:r w:rsidR="000402FE">
        <w:rPr>
          <w:lang w:val="en-US"/>
        </w:rPr>
        <w:t>.</w:t>
      </w:r>
    </w:p>
    <w:p w:rsidR="00564309" w:rsidRPr="00A12F76" w:rsidRDefault="00564309" w:rsidP="00564309">
      <w:pPr>
        <w:pStyle w:val="Standard"/>
        <w:rPr>
          <w:lang w:val="en-US"/>
        </w:rPr>
      </w:pPr>
      <w:r w:rsidRPr="00A12F76">
        <w:rPr>
          <w:lang w:val="en-US"/>
        </w:rPr>
        <w:t xml:space="preserve">Refer to </w:t>
      </w:r>
      <w:r w:rsidR="004142F3">
        <w:rPr>
          <w:lang w:val="en-US"/>
        </w:rPr>
        <w:fldChar w:fldCharType="begin"/>
      </w:r>
      <w:r w:rsidR="004142F3">
        <w:rPr>
          <w:lang w:val="en-US"/>
        </w:rPr>
        <w:instrText xml:space="preserve"> REF _Ref427824749 \w \h </w:instrText>
      </w:r>
      <w:r w:rsidR="004142F3">
        <w:rPr>
          <w:lang w:val="en-US"/>
        </w:rPr>
      </w:r>
      <w:r w:rsidR="004142F3">
        <w:rPr>
          <w:lang w:val="en-US"/>
        </w:rPr>
        <w:fldChar w:fldCharType="separate"/>
      </w:r>
      <w:r w:rsidR="003B17E8">
        <w:rPr>
          <w:lang w:val="en-US"/>
        </w:rPr>
        <w:t>Chapter 27</w:t>
      </w:r>
      <w:r w:rsidR="004142F3">
        <w:rPr>
          <w:lang w:val="en-US"/>
        </w:rPr>
        <w:fldChar w:fldCharType="end"/>
      </w:r>
      <w:r w:rsidR="004142F3">
        <w:rPr>
          <w:lang w:val="en-US"/>
        </w:rPr>
        <w:t xml:space="preserve"> </w:t>
      </w:r>
      <w:r w:rsidR="004142F3">
        <w:rPr>
          <w:lang w:val="en-US"/>
        </w:rPr>
        <w:fldChar w:fldCharType="begin"/>
      </w:r>
      <w:r w:rsidR="004142F3">
        <w:rPr>
          <w:lang w:val="en-US"/>
        </w:rPr>
        <w:instrText xml:space="preserve"> REF _Ref427824755 \h </w:instrText>
      </w:r>
      <w:r w:rsidR="004142F3">
        <w:rPr>
          <w:lang w:val="en-US"/>
        </w:rPr>
      </w:r>
      <w:r w:rsidR="004142F3">
        <w:rPr>
          <w:lang w:val="en-US"/>
        </w:rPr>
        <w:fldChar w:fldCharType="separate"/>
      </w:r>
      <w:r w:rsidR="003B17E8" w:rsidRPr="003B17E8">
        <w:rPr>
          <w:lang w:val="en-US"/>
        </w:rPr>
        <w:t>Packaging and Deployment</w:t>
      </w:r>
      <w:r w:rsidR="004142F3">
        <w:rPr>
          <w:lang w:val="en-US"/>
        </w:rPr>
        <w:fldChar w:fldCharType="end"/>
      </w:r>
      <w:r w:rsidRPr="00A12F76">
        <w:rPr>
          <w:lang w:val="en-US"/>
        </w:rPr>
        <w:t xml:space="preserve"> for more details on the portlet application deployment descriptor.</w:t>
      </w:r>
    </w:p>
    <w:p w:rsidR="00564309" w:rsidRDefault="00564309" w:rsidP="00564309">
      <w:pPr>
        <w:pStyle w:val="Heading2"/>
        <w:ind w:left="578" w:hanging="578"/>
      </w:pPr>
      <w:bookmarkStart w:id="298" w:name="_Toc415140986"/>
      <w:bookmarkStart w:id="299" w:name="_Toc468261002"/>
      <w:r>
        <w:t>Replacing a Portlet Application</w:t>
      </w:r>
      <w:bookmarkEnd w:id="298"/>
      <w:bookmarkEnd w:id="299"/>
    </w:p>
    <w:p w:rsidR="00564309" w:rsidRPr="00A12F76" w:rsidRDefault="00564309" w:rsidP="00564309">
      <w:pPr>
        <w:pStyle w:val="Standard"/>
        <w:rPr>
          <w:lang w:val="en-US"/>
        </w:rPr>
      </w:pPr>
      <w:r w:rsidRPr="00A12F76">
        <w:rPr>
          <w:lang w:val="en-US"/>
        </w:rPr>
        <w:t xml:space="preserve">A portlet container should be able to replace a portlet application with a new version without restarting the container. In addition, the portlet container should provide a robust method for preserving session data </w:t>
      </w:r>
      <w:r w:rsidR="000402FE">
        <w:rPr>
          <w:lang w:val="en-US"/>
        </w:rPr>
        <w:t>for the</w:t>
      </w:r>
      <w:r w:rsidRPr="00A12F76">
        <w:rPr>
          <w:lang w:val="en-US"/>
        </w:rPr>
        <w:t xml:space="preserve"> portlet application when the</w:t>
      </w:r>
      <w:r w:rsidR="000402FE">
        <w:rPr>
          <w:lang w:val="en-US"/>
        </w:rPr>
        <w:t xml:space="preserve"> portlet application is replaced.</w:t>
      </w:r>
    </w:p>
    <w:p w:rsidR="00564309" w:rsidRDefault="00564309" w:rsidP="00564309">
      <w:pPr>
        <w:pStyle w:val="Heading2"/>
        <w:ind w:left="578" w:hanging="578"/>
      </w:pPr>
      <w:bookmarkStart w:id="300" w:name="_Toc415140987"/>
      <w:bookmarkStart w:id="301" w:name="_Toc468261003"/>
      <w:r>
        <w:t>Error Handling</w:t>
      </w:r>
      <w:bookmarkEnd w:id="300"/>
      <w:bookmarkEnd w:id="301"/>
    </w:p>
    <w:p w:rsidR="000402FE" w:rsidRDefault="000402FE" w:rsidP="00564309">
      <w:pPr>
        <w:pStyle w:val="Standard"/>
        <w:rPr>
          <w:lang w:val="en-US"/>
        </w:rPr>
      </w:pPr>
      <w:r w:rsidRPr="000402FE">
        <w:rPr>
          <w:lang w:val="en-US"/>
        </w:rPr>
        <w:t>Error handling during request processing</w:t>
      </w:r>
      <w:r w:rsidR="00D62614">
        <w:rPr>
          <w:lang w:val="en-US"/>
        </w:rPr>
        <w:t xml:space="preserve"> is left to the portlet container</w:t>
      </w:r>
      <w:r w:rsidR="00564309" w:rsidRPr="00A12F76">
        <w:rPr>
          <w:lang w:val="en-US"/>
        </w:rPr>
        <w:t xml:space="preserve"> implementation</w:t>
      </w:r>
      <w:r>
        <w:rPr>
          <w:lang w:val="en-US"/>
        </w:rPr>
        <w:t xml:space="preserve">. </w:t>
      </w:r>
    </w:p>
    <w:p w:rsidR="00564309" w:rsidRPr="00A12F76" w:rsidRDefault="000402FE" w:rsidP="00564309">
      <w:pPr>
        <w:pStyle w:val="Standard"/>
        <w:rPr>
          <w:lang w:val="en-US"/>
        </w:rPr>
      </w:pPr>
      <w:r>
        <w:rPr>
          <w:lang w:val="en-US"/>
        </w:rPr>
        <w:t xml:space="preserve">For example, when an exception is thrown during request processing, </w:t>
      </w:r>
      <w:r w:rsidR="00D62614">
        <w:rPr>
          <w:lang w:val="en-US"/>
        </w:rPr>
        <w:t>the portal</w:t>
      </w:r>
      <w:r w:rsidR="00564309" w:rsidRPr="00A12F76">
        <w:rPr>
          <w:lang w:val="en-US"/>
        </w:rPr>
        <w:t xml:space="preserve"> could render an error page instead of the portal page, render an error message in the portlet window of the portlet that threw the exception</w:t>
      </w:r>
      <w:r>
        <w:rPr>
          <w:lang w:val="en-US"/>
        </w:rPr>
        <w:t>,</w:t>
      </w:r>
      <w:r w:rsidR="00564309" w:rsidRPr="00A12F76">
        <w:rPr>
          <w:lang w:val="en-US"/>
        </w:rPr>
        <w:t xml:space="preserve"> or remove the portlet from the portal page and log an error message for the administrator.</w:t>
      </w:r>
    </w:p>
    <w:p w:rsidR="00564309" w:rsidRDefault="00564309" w:rsidP="00564309">
      <w:pPr>
        <w:pStyle w:val="Heading2"/>
        <w:ind w:left="578" w:hanging="578"/>
      </w:pPr>
      <w:bookmarkStart w:id="302" w:name="_Toc415140988"/>
      <w:bookmarkStart w:id="303" w:name="_Toc468261004"/>
      <w:r>
        <w:t>Portlet Application Environment</w:t>
      </w:r>
      <w:bookmarkEnd w:id="302"/>
      <w:bookmarkEnd w:id="303"/>
    </w:p>
    <w:p w:rsidR="00564309" w:rsidRDefault="00564309" w:rsidP="00564309">
      <w:pPr>
        <w:pStyle w:val="Standard"/>
        <w:rPr>
          <w:lang w:val="en-US"/>
        </w:rPr>
      </w:pPr>
      <w:r w:rsidRPr="00A12F76">
        <w:rPr>
          <w:lang w:val="en-US"/>
        </w:rPr>
        <w:t xml:space="preserve">The Portlet Specification </w:t>
      </w:r>
      <w:r w:rsidR="00B623AF">
        <w:rPr>
          <w:lang w:val="en-US"/>
        </w:rPr>
        <w:t>requires the execution environment described by the Servlet Specification as a prerequisite.</w:t>
      </w:r>
      <w:r w:rsidR="00B623AF">
        <w:rPr>
          <w:rStyle w:val="FootnoteReference"/>
          <w:lang w:val="en-US"/>
        </w:rPr>
        <w:footnoteReference w:id="6"/>
      </w:r>
    </w:p>
    <w:p w:rsidR="00B623AF" w:rsidRPr="00564309" w:rsidRDefault="00B623AF" w:rsidP="00564309">
      <w:pPr>
        <w:pStyle w:val="Standard"/>
        <w:rPr>
          <w:lang w:val="en-US"/>
        </w:rPr>
      </w:pPr>
    </w:p>
    <w:p w:rsidR="005B11B0" w:rsidRPr="00B623AF" w:rsidRDefault="005B11B0" w:rsidP="005B11B0">
      <w:pPr>
        <w:pStyle w:val="Heading1"/>
        <w:rPr>
          <w:lang w:val="en-US"/>
        </w:rPr>
      </w:pPr>
      <w:bookmarkStart w:id="304" w:name="_Ref426555216"/>
      <w:bookmarkStart w:id="305" w:name="_Toc468261005"/>
      <w:r w:rsidRPr="00B623AF">
        <w:rPr>
          <w:lang w:val="en-US"/>
        </w:rPr>
        <w:lastRenderedPageBreak/>
        <w:t>The PortletConfig Interface</w:t>
      </w:r>
      <w:bookmarkEnd w:id="304"/>
      <w:bookmarkEnd w:id="305"/>
    </w:p>
    <w:p w:rsidR="005B11B0" w:rsidRPr="006C2BDA" w:rsidRDefault="005B11B0" w:rsidP="005C41F8">
      <w:pPr>
        <w:pStyle w:val="Standard"/>
        <w:rPr>
          <w:lang w:val="en-US"/>
        </w:rPr>
      </w:pPr>
      <w:r w:rsidRPr="002C5F4D">
        <w:rPr>
          <w:lang w:val="en-US"/>
        </w:rPr>
        <w:t xml:space="preserve">The </w:t>
      </w:r>
      <w:r w:rsidRPr="00692190">
        <w:rPr>
          <w:rStyle w:val="inlinecode"/>
          <w:lang w:val="en-US"/>
        </w:rPr>
        <w:t>PortletConfig</w:t>
      </w:r>
      <w:r w:rsidRPr="002C5F4D">
        <w:rPr>
          <w:lang w:val="en-US"/>
        </w:rPr>
        <w:t xml:space="preserve"> object provides the portlet object with </w:t>
      </w:r>
      <w:r w:rsidR="00692190" w:rsidRPr="002C5F4D">
        <w:rPr>
          <w:lang w:val="en-US"/>
        </w:rPr>
        <w:t xml:space="preserve">configuration </w:t>
      </w:r>
      <w:r w:rsidRPr="002C5F4D">
        <w:rPr>
          <w:lang w:val="en-US"/>
        </w:rPr>
        <w:t xml:space="preserve">information. </w:t>
      </w:r>
      <w:r w:rsidR="00692190" w:rsidRPr="005C41F8">
        <w:rPr>
          <w:lang w:val="en-US"/>
        </w:rPr>
        <w:t>The configuration can be taken from annotations or from the portlet deployment descriptor, see</w:t>
      </w:r>
      <w:r w:rsidR="008D6FA8" w:rsidRPr="005C41F8">
        <w:rPr>
          <w:lang w:val="en-US"/>
        </w:rPr>
        <w:t xml:space="preserve"> </w:t>
      </w:r>
      <w:r w:rsidR="007F2EA7">
        <w:rPr>
          <w:lang w:val="en-US"/>
        </w:rPr>
        <w:fldChar w:fldCharType="begin"/>
      </w:r>
      <w:r w:rsidR="007F2EA7">
        <w:rPr>
          <w:lang w:val="en-US"/>
        </w:rPr>
        <w:instrText xml:space="preserve"> REF _Ref427833735 \w \h </w:instrText>
      </w:r>
      <w:r w:rsidR="007F2EA7">
        <w:rPr>
          <w:lang w:val="en-US"/>
        </w:rPr>
      </w:r>
      <w:r w:rsidR="007F2EA7">
        <w:rPr>
          <w:lang w:val="en-US"/>
        </w:rPr>
        <w:fldChar w:fldCharType="separate"/>
      </w:r>
      <w:r w:rsidR="003B17E8">
        <w:rPr>
          <w:lang w:val="en-US"/>
        </w:rPr>
        <w:t>Chapter 28</w:t>
      </w:r>
      <w:r w:rsidR="007F2EA7">
        <w:rPr>
          <w:lang w:val="en-US"/>
        </w:rPr>
        <w:fldChar w:fldCharType="end"/>
      </w:r>
      <w:r w:rsidR="005C41F8">
        <w:rPr>
          <w:lang w:val="en-US"/>
        </w:rPr>
        <w:t xml:space="preserve"> </w:t>
      </w:r>
      <w:r w:rsidR="007F2EA7">
        <w:rPr>
          <w:lang w:val="en-US"/>
        </w:rPr>
        <w:fldChar w:fldCharType="begin"/>
      </w:r>
      <w:r w:rsidR="007F2EA7">
        <w:rPr>
          <w:lang w:val="en-US"/>
        </w:rPr>
        <w:instrText xml:space="preserve"> REF _Ref427833743 \h </w:instrText>
      </w:r>
      <w:r w:rsidR="007F2EA7">
        <w:rPr>
          <w:lang w:val="en-US"/>
        </w:rPr>
      </w:r>
      <w:r w:rsidR="007F2EA7">
        <w:rPr>
          <w:lang w:val="en-US"/>
        </w:rPr>
        <w:fldChar w:fldCharType="separate"/>
      </w:r>
      <w:r w:rsidR="003B17E8" w:rsidRPr="00FA5104">
        <w:rPr>
          <w:lang w:val="en-US"/>
        </w:rPr>
        <w:t>Configura</w:t>
      </w:r>
      <w:r w:rsidR="003B17E8" w:rsidRPr="00552E46">
        <w:rPr>
          <w:lang w:val="en-US"/>
        </w:rPr>
        <w:t>tion</w:t>
      </w:r>
      <w:r w:rsidR="007F2EA7">
        <w:rPr>
          <w:lang w:val="en-US"/>
        </w:rPr>
        <w:fldChar w:fldCharType="end"/>
      </w:r>
      <w:r w:rsidR="00692190">
        <w:rPr>
          <w:lang w:val="en-US"/>
        </w:rPr>
        <w:t xml:space="preserve">. </w:t>
      </w:r>
      <w:r w:rsidRPr="006C2BDA">
        <w:rPr>
          <w:lang w:val="en-US"/>
        </w:rPr>
        <w:t>It also provides access to the portlet context, default event namespace, public render parameter names, and the resource bundle that provides title-bar resources.</w:t>
      </w:r>
    </w:p>
    <w:p w:rsidR="005B11B0" w:rsidRPr="006C2BDA" w:rsidRDefault="005B11B0" w:rsidP="005B11B0">
      <w:pPr>
        <w:pStyle w:val="Heading2"/>
        <w:ind w:left="578" w:hanging="578"/>
        <w:rPr>
          <w:lang w:val="en-US"/>
        </w:rPr>
      </w:pPr>
      <w:bookmarkStart w:id="306" w:name="_Toc415140811"/>
      <w:bookmarkStart w:id="307" w:name="_Ref427834196"/>
      <w:bookmarkStart w:id="308" w:name="_Ref427834202"/>
      <w:bookmarkStart w:id="309" w:name="_Toc468261006"/>
      <w:r w:rsidRPr="006C2BDA">
        <w:rPr>
          <w:lang w:val="en-US"/>
        </w:rPr>
        <w:t>Initialization Parameters</w:t>
      </w:r>
      <w:bookmarkEnd w:id="306"/>
      <w:bookmarkEnd w:id="307"/>
      <w:bookmarkEnd w:id="308"/>
      <w:bookmarkEnd w:id="309"/>
    </w:p>
    <w:p w:rsidR="005B11B0" w:rsidRPr="006C2BDA" w:rsidRDefault="005B11B0" w:rsidP="005B11B0">
      <w:pPr>
        <w:pStyle w:val="Standard"/>
        <w:rPr>
          <w:lang w:val="en-US"/>
        </w:rPr>
      </w:pPr>
      <w:r w:rsidRPr="006C2BDA">
        <w:rPr>
          <w:lang w:val="en-US"/>
        </w:rPr>
        <w:t xml:space="preserve">The </w:t>
      </w:r>
      <w:r w:rsidRPr="005B11B0">
        <w:rPr>
          <w:rStyle w:val="inlinecode"/>
          <w:lang w:val="en-US"/>
        </w:rPr>
        <w:t>getInitParameterNames</w:t>
      </w:r>
      <w:r w:rsidRPr="006C2BDA">
        <w:rPr>
          <w:lang w:val="en-US"/>
        </w:rPr>
        <w:t xml:space="preserve"> and </w:t>
      </w:r>
      <w:r w:rsidRPr="005B11B0">
        <w:rPr>
          <w:rStyle w:val="inlinecode"/>
          <w:lang w:val="en-US"/>
        </w:rPr>
        <w:t>getInitParameter</w:t>
      </w:r>
      <w:r w:rsidRPr="006C2BDA">
        <w:rPr>
          <w:lang w:val="en-US"/>
        </w:rPr>
        <w:t xml:space="preserve"> methods of the </w:t>
      </w:r>
      <w:r w:rsidRPr="005B11B0">
        <w:rPr>
          <w:rStyle w:val="inlinecode"/>
          <w:lang w:val="en-US"/>
        </w:rPr>
        <w:t>PortletConfig</w:t>
      </w:r>
      <w:r w:rsidRPr="006C2BDA">
        <w:rPr>
          <w:lang w:val="en-US"/>
        </w:rPr>
        <w:t xml:space="preserve"> interface return the initialization parameter names and values found in the portlet definition in the </w:t>
      </w:r>
      <w:r>
        <w:rPr>
          <w:lang w:val="en-US"/>
        </w:rPr>
        <w:t xml:space="preserve">portlet configuration. </w:t>
      </w:r>
    </w:p>
    <w:p w:rsidR="005B11B0" w:rsidRPr="006C2BDA" w:rsidRDefault="005B11B0" w:rsidP="005B11B0">
      <w:pPr>
        <w:pStyle w:val="Heading2"/>
        <w:ind w:left="578" w:hanging="578"/>
        <w:rPr>
          <w:lang w:val="en-US"/>
        </w:rPr>
      </w:pPr>
      <w:bookmarkStart w:id="310" w:name="_Toc415140812"/>
      <w:bookmarkStart w:id="311" w:name="_Ref427835435"/>
      <w:bookmarkStart w:id="312" w:name="_Ref427835442"/>
      <w:bookmarkStart w:id="313" w:name="_Toc468261007"/>
      <w:r w:rsidRPr="006C2BDA">
        <w:rPr>
          <w:lang w:val="en-US"/>
        </w:rPr>
        <w:t>Portlet Resource Bundle</w:t>
      </w:r>
      <w:bookmarkEnd w:id="310"/>
      <w:bookmarkEnd w:id="311"/>
      <w:bookmarkEnd w:id="312"/>
      <w:bookmarkEnd w:id="313"/>
    </w:p>
    <w:p w:rsidR="005B11B0" w:rsidRPr="006C2BDA" w:rsidRDefault="00DE7E61" w:rsidP="005B11B0">
      <w:pPr>
        <w:pStyle w:val="Standard"/>
        <w:rPr>
          <w:lang w:val="en-US"/>
        </w:rPr>
      </w:pPr>
      <w:r>
        <w:rPr>
          <w:lang w:val="en-US"/>
        </w:rPr>
        <w:t>The p</w:t>
      </w:r>
      <w:r w:rsidR="005B11B0" w:rsidRPr="006C2BDA">
        <w:rPr>
          <w:lang w:val="en-US"/>
        </w:rPr>
        <w:t>ortlet</w:t>
      </w:r>
      <w:r>
        <w:rPr>
          <w:lang w:val="en-US"/>
        </w:rPr>
        <w:t xml:space="preserve"> configuration </w:t>
      </w:r>
      <w:r w:rsidR="005B11B0" w:rsidRPr="006C2BDA">
        <w:rPr>
          <w:lang w:val="en-US"/>
        </w:rPr>
        <w:t>may specify some basic information that can be used for the portlet title-bar and for the portal’s categorization of the portlet. The specification defines a few resou</w:t>
      </w:r>
      <w:r>
        <w:rPr>
          <w:lang w:val="en-US"/>
        </w:rPr>
        <w:t>rce elements for these purposes - the</w:t>
      </w:r>
      <w:r w:rsidR="005B11B0" w:rsidRPr="006C2BDA">
        <w:rPr>
          <w:lang w:val="en-US"/>
        </w:rPr>
        <w:t xml:space="preserve"> title, short-title</w:t>
      </w:r>
      <w:r>
        <w:rPr>
          <w:lang w:val="en-US"/>
        </w:rPr>
        <w:t>,</w:t>
      </w:r>
      <w:r w:rsidR="005B11B0" w:rsidRPr="006C2BDA">
        <w:rPr>
          <w:lang w:val="en-US"/>
        </w:rPr>
        <w:t xml:space="preserve"> and keywords (see</w:t>
      </w:r>
      <w:r w:rsidR="00663593">
        <w:rPr>
          <w:lang w:val="en-US"/>
        </w:rPr>
        <w:t xml:space="preserve"> Section </w:t>
      </w:r>
      <w:r w:rsidR="00663593">
        <w:rPr>
          <w:lang w:val="en-US"/>
        </w:rPr>
        <w:fldChar w:fldCharType="begin"/>
      </w:r>
      <w:r w:rsidR="00663593">
        <w:rPr>
          <w:lang w:val="en-US"/>
        </w:rPr>
        <w:instrText xml:space="preserve"> REF _Ref426554752 \w \h </w:instrText>
      </w:r>
      <w:r w:rsidR="00663593">
        <w:rPr>
          <w:lang w:val="en-US"/>
        </w:rPr>
      </w:r>
      <w:r w:rsidR="00663593">
        <w:rPr>
          <w:lang w:val="en-US"/>
        </w:rPr>
        <w:fldChar w:fldCharType="separate"/>
      </w:r>
      <w:r w:rsidR="003B17E8">
        <w:rPr>
          <w:lang w:val="en-US"/>
        </w:rPr>
        <w:t>28.2.5</w:t>
      </w:r>
      <w:r w:rsidR="00663593">
        <w:rPr>
          <w:lang w:val="en-US"/>
        </w:rPr>
        <w:fldChar w:fldCharType="end"/>
      </w:r>
      <w:r w:rsidR="00663593">
        <w:rPr>
          <w:lang w:val="en-US"/>
        </w:rPr>
        <w:t xml:space="preserve"> </w:t>
      </w:r>
      <w:r w:rsidR="00663593">
        <w:rPr>
          <w:lang w:val="en-US"/>
        </w:rPr>
        <w:fldChar w:fldCharType="begin"/>
      </w:r>
      <w:r w:rsidR="00663593">
        <w:rPr>
          <w:lang w:val="en-US"/>
        </w:rPr>
        <w:instrText xml:space="preserve"> REF _Ref426554752 \h </w:instrText>
      </w:r>
      <w:r w:rsidR="00663593">
        <w:rPr>
          <w:lang w:val="en-US"/>
        </w:rPr>
      </w:r>
      <w:r w:rsidR="00663593">
        <w:rPr>
          <w:lang w:val="en-US"/>
        </w:rPr>
        <w:fldChar w:fldCharType="separate"/>
      </w:r>
      <w:r w:rsidR="003B17E8" w:rsidRPr="003B17E8">
        <w:rPr>
          <w:lang w:val="en-US"/>
        </w:rPr>
        <w:t>Portlet Resource Bundle</w:t>
      </w:r>
      <w:r w:rsidR="00663593">
        <w:rPr>
          <w:lang w:val="en-US"/>
        </w:rPr>
        <w:fldChar w:fldCharType="end"/>
      </w:r>
      <w:r w:rsidR="00663593">
        <w:rPr>
          <w:lang w:val="en-US"/>
        </w:rPr>
        <w:t xml:space="preserve"> on page </w:t>
      </w:r>
      <w:r w:rsidR="00663593">
        <w:rPr>
          <w:lang w:val="en-US"/>
        </w:rPr>
        <w:fldChar w:fldCharType="begin"/>
      </w:r>
      <w:r w:rsidR="00663593">
        <w:rPr>
          <w:lang w:val="en-US"/>
        </w:rPr>
        <w:instrText xml:space="preserve"> PAGEREF _Ref426554752 \h </w:instrText>
      </w:r>
      <w:r w:rsidR="00663593">
        <w:rPr>
          <w:lang w:val="en-US"/>
        </w:rPr>
      </w:r>
      <w:r w:rsidR="00663593">
        <w:rPr>
          <w:lang w:val="en-US"/>
        </w:rPr>
        <w:fldChar w:fldCharType="separate"/>
      </w:r>
      <w:r w:rsidR="003B17E8">
        <w:rPr>
          <w:noProof/>
          <w:lang w:val="en-US"/>
        </w:rPr>
        <w:t>196</w:t>
      </w:r>
      <w:r w:rsidR="00663593">
        <w:rPr>
          <w:lang w:val="en-US"/>
        </w:rPr>
        <w:fldChar w:fldCharType="end"/>
      </w:r>
      <w:r w:rsidR="005B11B0" w:rsidRPr="006C2BDA">
        <w:rPr>
          <w:lang w:val="en-US"/>
        </w:rPr>
        <w:t>).</w:t>
      </w:r>
    </w:p>
    <w:p w:rsidR="005B11B0" w:rsidRPr="006C2BDA" w:rsidRDefault="005B11B0" w:rsidP="005B11B0">
      <w:pPr>
        <w:pStyle w:val="Standard"/>
        <w:rPr>
          <w:lang w:val="en-US"/>
        </w:rPr>
      </w:pPr>
      <w:r w:rsidRPr="006C2BDA">
        <w:rPr>
          <w:lang w:val="en-US"/>
        </w:rPr>
        <w:t xml:space="preserve">These resource elements can be directly included in the portlet </w:t>
      </w:r>
      <w:r w:rsidR="00DE7E61">
        <w:rPr>
          <w:lang w:val="en-US"/>
        </w:rPr>
        <w:t>configuration</w:t>
      </w:r>
      <w:r w:rsidRPr="006C2BDA">
        <w:rPr>
          <w:lang w:val="en-US"/>
        </w:rPr>
        <w:t>, or they can be placed in a resource bundle.</w:t>
      </w:r>
    </w:p>
    <w:p w:rsidR="005B11B0" w:rsidRPr="006C2BDA" w:rsidRDefault="005B11B0" w:rsidP="00663593">
      <w:pPr>
        <w:pStyle w:val="Standard"/>
        <w:rPr>
          <w:lang w:val="en-US"/>
        </w:rPr>
      </w:pPr>
      <w:r w:rsidRPr="00692190">
        <w:rPr>
          <w:lang w:val="en-US"/>
        </w:rPr>
        <w:t>If the resources are defined in a resource bundle, the portlet</w:t>
      </w:r>
      <w:r w:rsidR="00DE7E61">
        <w:rPr>
          <w:lang w:val="en-US"/>
        </w:rPr>
        <w:t xml:space="preserve"> configuration</w:t>
      </w:r>
      <w:r w:rsidRPr="00692190">
        <w:rPr>
          <w:lang w:val="en-US"/>
        </w:rPr>
        <w:t xml:space="preserve"> must provide the name of the resource bundle. </w:t>
      </w:r>
    </w:p>
    <w:p w:rsidR="005B11B0" w:rsidRPr="006C2BDA" w:rsidRDefault="00DE7E61" w:rsidP="005B11B0">
      <w:pPr>
        <w:pStyle w:val="Standard"/>
        <w:rPr>
          <w:lang w:val="en-US"/>
        </w:rPr>
      </w:pPr>
      <w:r>
        <w:rPr>
          <w:lang w:val="en-US"/>
        </w:rPr>
        <w:t>If the portlet configuration</w:t>
      </w:r>
      <w:r w:rsidR="005B11B0" w:rsidRPr="006C2BDA">
        <w:rPr>
          <w:lang w:val="en-US"/>
        </w:rPr>
        <w:t xml:space="preserve"> defines a resource bundle, the </w:t>
      </w:r>
      <w:r w:rsidR="00425AA9">
        <w:rPr>
          <w:lang w:val="en-US"/>
        </w:rPr>
        <w:t>portlet container</w:t>
      </w:r>
      <w:r w:rsidR="005B11B0" w:rsidRPr="006C2BDA">
        <w:rPr>
          <w:lang w:val="en-US"/>
        </w:rPr>
        <w:t xml:space="preserve"> must look up these values in the ResourceBundle. If the root resource bundle does not contain the resources for these values and the values are </w:t>
      </w:r>
      <w:r>
        <w:rPr>
          <w:lang w:val="en-US"/>
        </w:rPr>
        <w:t>defined in the configuration</w:t>
      </w:r>
      <w:r w:rsidR="005B11B0" w:rsidRPr="006C2BDA">
        <w:rPr>
          <w:lang w:val="en-US"/>
        </w:rPr>
        <w:t>, the portlet container must add the</w:t>
      </w:r>
      <w:r>
        <w:rPr>
          <w:lang w:val="en-US"/>
        </w:rPr>
        <w:t>se</w:t>
      </w:r>
      <w:r w:rsidR="005B11B0" w:rsidRPr="006C2BDA">
        <w:rPr>
          <w:lang w:val="en-US"/>
        </w:rPr>
        <w:t xml:space="preserve"> values as resources of the root resource bundle.</w:t>
      </w:r>
      <w:r>
        <w:rPr>
          <w:lang w:val="en-US"/>
        </w:rPr>
        <w:t xml:space="preserve"> Values from the resource bundle have precedence over values defined directly in the configuration.</w:t>
      </w:r>
    </w:p>
    <w:p w:rsidR="005B11B0" w:rsidRDefault="005B11B0" w:rsidP="005B11B0">
      <w:pPr>
        <w:pStyle w:val="Standard"/>
        <w:rPr>
          <w:lang w:val="en-US"/>
        </w:rPr>
      </w:pPr>
      <w:r w:rsidRPr="006C2BDA">
        <w:rPr>
          <w:lang w:val="en-US"/>
        </w:rPr>
        <w:t xml:space="preserve">If the portlet definition does not define a resource bundle and the information is defined </w:t>
      </w:r>
      <w:r w:rsidR="00DE7E61">
        <w:rPr>
          <w:lang w:val="en-US"/>
        </w:rPr>
        <w:t>directly in the configuration</w:t>
      </w:r>
      <w:r w:rsidRPr="006C2BDA">
        <w:rPr>
          <w:lang w:val="en-US"/>
        </w:rPr>
        <w:t xml:space="preserve">, the portlet container must create a </w:t>
      </w:r>
      <w:r w:rsidRPr="006C2BDA">
        <w:rPr>
          <w:rFonts w:ascii="Courier" w:eastAsia="Times" w:hAnsi="Courier"/>
          <w:sz w:val="20"/>
          <w:lang w:val="en-US"/>
        </w:rPr>
        <w:t>ResourceBundle</w:t>
      </w:r>
      <w:r w:rsidR="00DE7E61">
        <w:rPr>
          <w:lang w:val="en-US"/>
        </w:rPr>
        <w:t xml:space="preserve"> and populate it with the directly defined</w:t>
      </w:r>
      <w:r w:rsidRPr="006C2BDA">
        <w:rPr>
          <w:lang w:val="en-US"/>
        </w:rPr>
        <w:t xml:space="preserve"> values using the keys defined in</w:t>
      </w:r>
      <w:r w:rsidR="00663593">
        <w:rPr>
          <w:lang w:val="en-US"/>
        </w:rPr>
        <w:t xml:space="preserve"> Section </w:t>
      </w:r>
      <w:r w:rsidR="00663593">
        <w:rPr>
          <w:lang w:val="en-US"/>
        </w:rPr>
        <w:fldChar w:fldCharType="begin"/>
      </w:r>
      <w:r w:rsidR="00663593">
        <w:rPr>
          <w:lang w:val="en-US"/>
        </w:rPr>
        <w:instrText xml:space="preserve"> REF _Ref426554752 \w \h </w:instrText>
      </w:r>
      <w:r w:rsidR="00663593">
        <w:rPr>
          <w:lang w:val="en-US"/>
        </w:rPr>
      </w:r>
      <w:r w:rsidR="00663593">
        <w:rPr>
          <w:lang w:val="en-US"/>
        </w:rPr>
        <w:fldChar w:fldCharType="separate"/>
      </w:r>
      <w:r w:rsidR="003B17E8">
        <w:rPr>
          <w:lang w:val="en-US"/>
        </w:rPr>
        <w:t>28.2.5</w:t>
      </w:r>
      <w:r w:rsidR="00663593">
        <w:rPr>
          <w:lang w:val="en-US"/>
        </w:rPr>
        <w:fldChar w:fldCharType="end"/>
      </w:r>
      <w:r w:rsidR="00663593">
        <w:rPr>
          <w:lang w:val="en-US"/>
        </w:rPr>
        <w:t xml:space="preserve"> </w:t>
      </w:r>
      <w:r w:rsidR="00663593">
        <w:rPr>
          <w:lang w:val="en-US"/>
        </w:rPr>
        <w:fldChar w:fldCharType="begin"/>
      </w:r>
      <w:r w:rsidR="00663593">
        <w:rPr>
          <w:lang w:val="en-US"/>
        </w:rPr>
        <w:instrText xml:space="preserve"> REF _Ref426554752 \h </w:instrText>
      </w:r>
      <w:r w:rsidR="00663593">
        <w:rPr>
          <w:lang w:val="en-US"/>
        </w:rPr>
      </w:r>
      <w:r w:rsidR="00663593">
        <w:rPr>
          <w:lang w:val="en-US"/>
        </w:rPr>
        <w:fldChar w:fldCharType="separate"/>
      </w:r>
      <w:r w:rsidR="003B17E8" w:rsidRPr="003B17E8">
        <w:rPr>
          <w:lang w:val="en-US"/>
        </w:rPr>
        <w:t>Portlet Resource Bundle</w:t>
      </w:r>
      <w:r w:rsidR="00663593">
        <w:rPr>
          <w:lang w:val="en-US"/>
        </w:rPr>
        <w:fldChar w:fldCharType="end"/>
      </w:r>
      <w:r w:rsidRPr="006C2BDA">
        <w:rPr>
          <w:lang w:val="en-US"/>
        </w:rPr>
        <w:t>.</w:t>
      </w:r>
    </w:p>
    <w:p w:rsidR="006F5100" w:rsidRDefault="005B11B0" w:rsidP="005B11B0">
      <w:pPr>
        <w:pStyle w:val="Standard"/>
        <w:rPr>
          <w:lang w:val="en-US"/>
        </w:rPr>
      </w:pPr>
      <w:r w:rsidRPr="00C5169E">
        <w:rPr>
          <w:lang w:val="en-US"/>
        </w:rPr>
        <w:t xml:space="preserve">The </w:t>
      </w:r>
      <w:r w:rsidR="006F5100">
        <w:rPr>
          <w:lang w:val="en-US"/>
        </w:rPr>
        <w:t>title, short title, keywords, and resource bundle</w:t>
      </w:r>
      <w:r w:rsidRPr="00C5169E">
        <w:rPr>
          <w:lang w:val="en-US"/>
        </w:rPr>
        <w:t xml:space="preserve"> elements are optional </w:t>
      </w:r>
      <w:r w:rsidR="006F5100">
        <w:rPr>
          <w:lang w:val="en-US"/>
        </w:rPr>
        <w:t>configuration elements</w:t>
      </w:r>
      <w:r w:rsidRPr="00C5169E">
        <w:rPr>
          <w:lang w:val="en-US"/>
        </w:rPr>
        <w:t xml:space="preserve">. </w:t>
      </w:r>
    </w:p>
    <w:p w:rsidR="005B11B0" w:rsidRDefault="005B11B0" w:rsidP="005B11B0">
      <w:pPr>
        <w:pStyle w:val="Standard"/>
        <w:rPr>
          <w:lang w:val="en-US"/>
        </w:rPr>
      </w:pPr>
      <w:r w:rsidRPr="00C5169E">
        <w:rPr>
          <w:lang w:val="en-US"/>
        </w:rPr>
        <w:t>If neither</w:t>
      </w:r>
      <w:r w:rsidR="006F5100">
        <w:rPr>
          <w:lang w:val="en-US"/>
        </w:rPr>
        <w:t xml:space="preserve"> the title element nor a resource bundle element containing a tile </w:t>
      </w:r>
      <w:r w:rsidRPr="00C5169E">
        <w:rPr>
          <w:lang w:val="en-US"/>
        </w:rPr>
        <w:t xml:space="preserve">are present, the portlet title will not be explicitly defined. In this case, it is left as a portlet container implementation detail to draw on other information, for example on the </w:t>
      </w:r>
      <w:r w:rsidRPr="006C1AA1">
        <w:rPr>
          <w:rStyle w:val="inlinecode"/>
          <w:lang w:val="en-US"/>
        </w:rPr>
        <w:t>&lt;portlet-name&gt;</w:t>
      </w:r>
      <w:r w:rsidRPr="00C5169E">
        <w:rPr>
          <w:lang w:val="en-US"/>
        </w:rPr>
        <w:t xml:space="preserve"> or </w:t>
      </w:r>
      <w:r w:rsidRPr="006C1AA1">
        <w:rPr>
          <w:rStyle w:val="inlinecode"/>
          <w:lang w:val="en-US"/>
        </w:rPr>
        <w:t>&lt;display-name&gt;</w:t>
      </w:r>
      <w:r w:rsidRPr="00C5169E">
        <w:rPr>
          <w:lang w:val="en-US"/>
        </w:rPr>
        <w:t xml:space="preserve"> values from the portlet descriptor, to define the portlet title.</w:t>
      </w:r>
    </w:p>
    <w:p w:rsidR="006F5100" w:rsidRPr="006C2BDA" w:rsidRDefault="006F5100" w:rsidP="005B11B0">
      <w:pPr>
        <w:pStyle w:val="Standard"/>
        <w:rPr>
          <w:lang w:val="en-US"/>
        </w:rPr>
      </w:pPr>
      <w:r>
        <w:rPr>
          <w:lang w:val="en-US"/>
        </w:rPr>
        <w:t xml:space="preserve">The </w:t>
      </w:r>
      <w:r w:rsidRPr="008301AD">
        <w:rPr>
          <w:rStyle w:val="inlinecode"/>
          <w:lang w:val="en-US"/>
        </w:rPr>
        <w:t>getResourceBundle</w:t>
      </w:r>
      <w:r>
        <w:rPr>
          <w:lang w:val="en-US"/>
        </w:rPr>
        <w:t xml:space="preserve"> method returns the resource bundle for a given </w:t>
      </w:r>
      <w:r w:rsidRPr="008301AD">
        <w:rPr>
          <w:rStyle w:val="inlinecode"/>
          <w:lang w:val="en-US"/>
        </w:rPr>
        <w:t>Locale</w:t>
      </w:r>
      <w:r>
        <w:rPr>
          <w:lang w:val="en-US"/>
        </w:rPr>
        <w:t>.</w:t>
      </w:r>
    </w:p>
    <w:p w:rsidR="005B11B0" w:rsidRPr="006C2BDA" w:rsidRDefault="005B11B0" w:rsidP="005B11B0">
      <w:pPr>
        <w:pStyle w:val="Standard"/>
        <w:rPr>
          <w:lang w:val="en-US"/>
        </w:rPr>
      </w:pPr>
      <w:r w:rsidRPr="006C2BDA">
        <w:rPr>
          <w:lang w:val="en-US"/>
        </w:rPr>
        <w:t xml:space="preserve">The </w:t>
      </w:r>
      <w:r w:rsidRPr="006C2BDA">
        <w:rPr>
          <w:rFonts w:ascii="Courier" w:hAnsi="Courier"/>
          <w:sz w:val="20"/>
          <w:lang w:val="en-US"/>
        </w:rPr>
        <w:t>render</w:t>
      </w:r>
      <w:r w:rsidRPr="006C2BDA">
        <w:rPr>
          <w:lang w:val="en-US"/>
        </w:rPr>
        <w:t xml:space="preserve"> method of </w:t>
      </w:r>
      <w:r w:rsidR="006F5100">
        <w:rPr>
          <w:lang w:val="en-US"/>
        </w:rPr>
        <w:t xml:space="preserve">the </w:t>
      </w:r>
      <w:r w:rsidRPr="006C2BDA">
        <w:rPr>
          <w:rFonts w:ascii="Courier" w:hAnsi="Courier"/>
          <w:sz w:val="20"/>
          <w:lang w:val="en-US"/>
        </w:rPr>
        <w:t>GenericPortlet</w:t>
      </w:r>
      <w:r w:rsidRPr="006C2BDA">
        <w:rPr>
          <w:lang w:val="en-US"/>
        </w:rPr>
        <w:t xml:space="preserve"> </w:t>
      </w:r>
      <w:r w:rsidR="006F5100">
        <w:rPr>
          <w:lang w:val="en-US"/>
        </w:rPr>
        <w:t xml:space="preserve">class </w:t>
      </w:r>
      <w:r w:rsidRPr="006C2BDA">
        <w:rPr>
          <w:lang w:val="en-US"/>
        </w:rPr>
        <w:t xml:space="preserve">uses the </w:t>
      </w:r>
      <w:r w:rsidRPr="006C2BDA">
        <w:rPr>
          <w:rFonts w:ascii="Courier" w:hAnsi="Courier"/>
          <w:sz w:val="20"/>
          <w:lang w:val="en-US"/>
        </w:rPr>
        <w:t>ResourceBundle</w:t>
      </w:r>
      <w:r w:rsidR="006F5100">
        <w:rPr>
          <w:lang w:val="en-US"/>
        </w:rPr>
        <w:t xml:space="preserve"> object provided by</w:t>
      </w:r>
      <w:r w:rsidRPr="006C2BDA">
        <w:rPr>
          <w:lang w:val="en-US"/>
        </w:rPr>
        <w:t xml:space="preserve"> the </w:t>
      </w:r>
      <w:r w:rsidRPr="006C2BDA">
        <w:rPr>
          <w:rFonts w:ascii="Courier" w:hAnsi="Courier"/>
          <w:sz w:val="20"/>
          <w:lang w:val="en-US"/>
        </w:rPr>
        <w:t>PortletConfig</w:t>
      </w:r>
      <w:r w:rsidRPr="006C2BDA">
        <w:rPr>
          <w:lang w:val="en-US"/>
        </w:rPr>
        <w:t xml:space="preserve"> to retrieve the title of the portlet from the associated ResourceBundle or </w:t>
      </w:r>
      <w:r w:rsidR="00DE7E61">
        <w:rPr>
          <w:lang w:val="en-US"/>
        </w:rPr>
        <w:t>from the corresponding elements directly defined in the configuration</w:t>
      </w:r>
      <w:r w:rsidRPr="006C2BDA">
        <w:rPr>
          <w:lang w:val="en-US"/>
        </w:rPr>
        <w:t>.</w:t>
      </w:r>
    </w:p>
    <w:p w:rsidR="005B11B0" w:rsidRPr="006C2BDA" w:rsidRDefault="005B11B0" w:rsidP="005B11B0">
      <w:pPr>
        <w:pStyle w:val="Heading2"/>
        <w:ind w:left="578" w:hanging="578"/>
        <w:rPr>
          <w:lang w:val="en-US"/>
        </w:rPr>
      </w:pPr>
      <w:bookmarkStart w:id="314" w:name="_Toc415140813"/>
      <w:bookmarkStart w:id="315" w:name="_Toc468261008"/>
      <w:r w:rsidRPr="006C2BDA">
        <w:rPr>
          <w:lang w:val="en-US"/>
        </w:rPr>
        <w:lastRenderedPageBreak/>
        <w:t>Default Event Namespace</w:t>
      </w:r>
      <w:bookmarkEnd w:id="314"/>
      <w:bookmarkEnd w:id="315"/>
    </w:p>
    <w:p w:rsidR="005B11B0" w:rsidRPr="006C2BDA" w:rsidRDefault="005B11B0" w:rsidP="005B11B0">
      <w:pPr>
        <w:pStyle w:val="Standard"/>
        <w:rPr>
          <w:lang w:val="en-US"/>
        </w:rPr>
      </w:pPr>
      <w:r w:rsidRPr="006C2BDA">
        <w:rPr>
          <w:lang w:val="en-US"/>
        </w:rPr>
        <w:t xml:space="preserve">The </w:t>
      </w:r>
      <w:r w:rsidRPr="006C2BDA">
        <w:rPr>
          <w:rFonts w:ascii="Courier" w:hAnsi="Courier"/>
          <w:sz w:val="20"/>
          <w:lang w:val="en-US"/>
        </w:rPr>
        <w:t>getDefaultNamespace</w:t>
      </w:r>
      <w:r w:rsidRPr="006C2BDA">
        <w:rPr>
          <w:lang w:val="en-US"/>
        </w:rPr>
        <w:t xml:space="preserve"> method of the </w:t>
      </w:r>
      <w:r w:rsidRPr="006C2BDA">
        <w:rPr>
          <w:rFonts w:ascii="Courier" w:hAnsi="Courier"/>
          <w:sz w:val="20"/>
          <w:lang w:val="en-US"/>
        </w:rPr>
        <w:t>PortletConfig</w:t>
      </w:r>
      <w:r w:rsidRPr="006C2BDA">
        <w:rPr>
          <w:lang w:val="en-US"/>
        </w:rPr>
        <w:t xml:space="preserve"> interface returns the default namespace for events and public render parameters set in the </w:t>
      </w:r>
      <w:r w:rsidR="006F5100">
        <w:rPr>
          <w:lang w:val="en-US"/>
        </w:rPr>
        <w:t>configuration</w:t>
      </w:r>
      <w:r w:rsidRPr="006C2BDA">
        <w:rPr>
          <w:lang w:val="en-US"/>
        </w:rPr>
        <w:t xml:space="preserve"> or the XML default namespace </w:t>
      </w:r>
      <w:r w:rsidRPr="006C2BDA">
        <w:rPr>
          <w:rFonts w:ascii="Courier New" w:hAnsi="Courier New"/>
          <w:sz w:val="20"/>
          <w:lang w:val="en-US"/>
        </w:rPr>
        <w:t xml:space="preserve">XMLConstants.NULL_NS_URI </w:t>
      </w:r>
      <w:r w:rsidRPr="006C2BDA">
        <w:rPr>
          <w:lang w:val="en-US"/>
        </w:rPr>
        <w:t xml:space="preserve">if no default namespace is provided in the portlet </w:t>
      </w:r>
      <w:r w:rsidR="006F5100">
        <w:rPr>
          <w:lang w:val="en-US"/>
        </w:rPr>
        <w:t>configuration</w:t>
      </w:r>
      <w:r w:rsidRPr="006C2BDA">
        <w:rPr>
          <w:lang w:val="en-US"/>
        </w:rPr>
        <w:t>.</w:t>
      </w:r>
      <w:r w:rsidRPr="006C2BDA">
        <w:rPr>
          <w:rStyle w:val="EndnoteSymbol"/>
          <w:lang w:val="en-US"/>
        </w:rPr>
        <w:t xml:space="preserve"> </w:t>
      </w:r>
    </w:p>
    <w:p w:rsidR="005B11B0" w:rsidRPr="006C2BDA" w:rsidRDefault="005B11B0" w:rsidP="005B11B0">
      <w:pPr>
        <w:pStyle w:val="Heading2"/>
        <w:ind w:left="578" w:hanging="578"/>
        <w:rPr>
          <w:lang w:val="en-US"/>
        </w:rPr>
      </w:pPr>
      <w:bookmarkStart w:id="316" w:name="_Toc415140814"/>
      <w:bookmarkStart w:id="317" w:name="_Toc468261009"/>
      <w:r w:rsidRPr="006C2BDA">
        <w:rPr>
          <w:lang w:val="en-US"/>
        </w:rPr>
        <w:t>Public Render Parameters</w:t>
      </w:r>
      <w:bookmarkEnd w:id="316"/>
      <w:bookmarkEnd w:id="317"/>
    </w:p>
    <w:p w:rsidR="005B11B0" w:rsidRDefault="005B11B0" w:rsidP="005B11B0">
      <w:pPr>
        <w:pStyle w:val="Standard"/>
        <w:rPr>
          <w:rStyle w:val="EndnoteSymbol"/>
          <w:lang w:val="en-US"/>
        </w:rPr>
      </w:pPr>
      <w:r w:rsidRPr="006C2BDA">
        <w:rPr>
          <w:lang w:val="en-US"/>
        </w:rPr>
        <w:t xml:space="preserve">The </w:t>
      </w:r>
      <w:r w:rsidRPr="006C2BDA">
        <w:rPr>
          <w:rFonts w:ascii="Courier" w:hAnsi="Courier"/>
          <w:sz w:val="20"/>
          <w:lang w:val="en-US"/>
        </w:rPr>
        <w:t>getPublicRenderParameterNames</w:t>
      </w:r>
      <w:r w:rsidRPr="006C2BDA">
        <w:rPr>
          <w:lang w:val="en-US"/>
        </w:rPr>
        <w:t xml:space="preserve"> method returns the public render parameter names </w:t>
      </w:r>
      <w:r w:rsidR="00C254EA">
        <w:rPr>
          <w:lang w:val="en-US"/>
        </w:rPr>
        <w:t>defined in the portlet configuration</w:t>
      </w:r>
      <w:r w:rsidRPr="006C2BDA">
        <w:rPr>
          <w:lang w:val="en-US"/>
        </w:rPr>
        <w:t xml:space="preserve"> or an empty enumeration if no public render parameters are defined for the current portlet definition.</w:t>
      </w:r>
      <w:r w:rsidRPr="006C2BDA">
        <w:rPr>
          <w:rStyle w:val="EndnoteSymbol"/>
          <w:lang w:val="en-US"/>
        </w:rPr>
        <w:t xml:space="preserve"> </w:t>
      </w:r>
    </w:p>
    <w:p w:rsidR="00C254EA" w:rsidRPr="006C2BDA" w:rsidRDefault="00C254EA" w:rsidP="005B11B0">
      <w:pPr>
        <w:pStyle w:val="Standard"/>
        <w:rPr>
          <w:lang w:val="en-US"/>
        </w:rPr>
      </w:pPr>
      <w:r w:rsidRPr="006C2BDA">
        <w:rPr>
          <w:lang w:val="en-US"/>
        </w:rPr>
        <w:t xml:space="preserve">The </w:t>
      </w:r>
      <w:r w:rsidRPr="00C254EA">
        <w:rPr>
          <w:rStyle w:val="inlinecode"/>
          <w:lang w:val="en-US"/>
        </w:rPr>
        <w:t>getPublicRenderParameterDefinitions</w:t>
      </w:r>
      <w:r>
        <w:rPr>
          <w:lang w:val="en-US"/>
        </w:rPr>
        <w:t xml:space="preserve"> </w:t>
      </w:r>
      <w:r w:rsidRPr="006C2BDA">
        <w:rPr>
          <w:lang w:val="en-US"/>
        </w:rPr>
        <w:t xml:space="preserve">method returns </w:t>
      </w:r>
      <w:r>
        <w:rPr>
          <w:lang w:val="en-US"/>
        </w:rPr>
        <w:t xml:space="preserve">a map of the </w:t>
      </w:r>
      <w:r w:rsidRPr="006C2BDA">
        <w:rPr>
          <w:lang w:val="en-US"/>
        </w:rPr>
        <w:t xml:space="preserve">public render parameter names </w:t>
      </w:r>
      <w:r>
        <w:rPr>
          <w:lang w:val="en-US"/>
        </w:rPr>
        <w:t xml:space="preserve">to their qualified names represented by a </w:t>
      </w:r>
      <w:r w:rsidRPr="00C254EA">
        <w:rPr>
          <w:rStyle w:val="inlinecode"/>
          <w:lang w:val="en-US"/>
        </w:rPr>
        <w:t>Q</w:t>
      </w:r>
      <w:r w:rsidR="002B411C">
        <w:rPr>
          <w:rStyle w:val="inlinecode"/>
          <w:lang w:val="en-US"/>
        </w:rPr>
        <w:t>N</w:t>
      </w:r>
      <w:r w:rsidRPr="00C254EA">
        <w:rPr>
          <w:rStyle w:val="inlinecode"/>
          <w:lang w:val="en-US"/>
        </w:rPr>
        <w:t>ame</w:t>
      </w:r>
      <w:r>
        <w:rPr>
          <w:lang w:val="en-US"/>
        </w:rPr>
        <w:t xml:space="preserve"> object </w:t>
      </w:r>
      <w:r w:rsidRPr="006C2BDA">
        <w:rPr>
          <w:lang w:val="en-US"/>
        </w:rPr>
        <w:t xml:space="preserve">or an empty </w:t>
      </w:r>
      <w:r>
        <w:rPr>
          <w:lang w:val="en-US"/>
        </w:rPr>
        <w:t>map</w:t>
      </w:r>
      <w:r w:rsidRPr="006C2BDA">
        <w:rPr>
          <w:lang w:val="en-US"/>
        </w:rPr>
        <w:t xml:space="preserve"> if no public render parameters are defined for the current portlet definition.</w:t>
      </w:r>
      <w:r w:rsidRPr="006C2BDA">
        <w:rPr>
          <w:rStyle w:val="EndnoteSymbol"/>
          <w:lang w:val="en-US"/>
        </w:rPr>
        <w:t xml:space="preserve"> </w:t>
      </w:r>
    </w:p>
    <w:p w:rsidR="005B11B0" w:rsidRPr="006C2BDA" w:rsidRDefault="005B11B0" w:rsidP="005B11B0">
      <w:pPr>
        <w:pStyle w:val="Heading2"/>
        <w:ind w:left="578" w:hanging="578"/>
        <w:rPr>
          <w:lang w:val="en-US"/>
        </w:rPr>
      </w:pPr>
      <w:bookmarkStart w:id="318" w:name="_Toc415140815"/>
      <w:bookmarkStart w:id="319" w:name="_Toc468261010"/>
      <w:r w:rsidRPr="006C2BDA">
        <w:rPr>
          <w:lang w:val="en-US"/>
        </w:rPr>
        <w:t>Publishing Event QNames</w:t>
      </w:r>
      <w:bookmarkEnd w:id="318"/>
      <w:bookmarkEnd w:id="319"/>
    </w:p>
    <w:p w:rsidR="005B11B0" w:rsidRPr="006C2BDA" w:rsidRDefault="005B11B0" w:rsidP="005B11B0">
      <w:pPr>
        <w:pStyle w:val="Standard"/>
        <w:rPr>
          <w:lang w:val="en-US"/>
        </w:rPr>
      </w:pPr>
      <w:r w:rsidRPr="006C2BDA">
        <w:rPr>
          <w:lang w:val="en-US"/>
        </w:rPr>
        <w:t xml:space="preserve">The </w:t>
      </w:r>
      <w:r w:rsidRPr="006C2BDA">
        <w:rPr>
          <w:rFonts w:ascii="Courier" w:hAnsi="Courier"/>
          <w:sz w:val="20"/>
          <w:lang w:val="en-US"/>
        </w:rPr>
        <w:t>getPublishingEventQNames</w:t>
      </w:r>
      <w:r w:rsidRPr="006C2BDA">
        <w:rPr>
          <w:lang w:val="en-US"/>
        </w:rPr>
        <w:t xml:space="preserve"> method of the </w:t>
      </w:r>
      <w:r w:rsidRPr="006C2BDA">
        <w:rPr>
          <w:rFonts w:ascii="Courier" w:hAnsi="Courier"/>
          <w:sz w:val="20"/>
          <w:lang w:val="en-US"/>
        </w:rPr>
        <w:t>PortletConfig</w:t>
      </w:r>
      <w:r w:rsidRPr="006C2BDA">
        <w:rPr>
          <w:lang w:val="en-US"/>
        </w:rPr>
        <w:t xml:space="preserve"> interface returns the publishing event </w:t>
      </w:r>
      <w:r w:rsidR="00C254EA">
        <w:rPr>
          <w:lang w:val="en-US"/>
        </w:rPr>
        <w:t xml:space="preserve">qualified names </w:t>
      </w:r>
      <w:r w:rsidRPr="006C2BDA">
        <w:rPr>
          <w:lang w:val="en-US"/>
        </w:rPr>
        <w:t xml:space="preserve">found in the </w:t>
      </w:r>
      <w:r w:rsidR="00C254EA">
        <w:rPr>
          <w:lang w:val="en-US"/>
        </w:rPr>
        <w:t>portlet configuration</w:t>
      </w:r>
      <w:r w:rsidRPr="006C2BDA">
        <w:rPr>
          <w:lang w:val="en-US"/>
        </w:rPr>
        <w:t xml:space="preserve"> or an empty enumeration if no publishing events are defined for the current portlet definition.</w:t>
      </w:r>
      <w:r w:rsidRPr="006C2BDA">
        <w:rPr>
          <w:rStyle w:val="EndnoteSymbol"/>
          <w:lang w:val="en-US"/>
        </w:rPr>
        <w:t xml:space="preserve"> </w:t>
      </w:r>
    </w:p>
    <w:p w:rsidR="005B11B0" w:rsidRPr="006C2BDA" w:rsidRDefault="005B11B0" w:rsidP="005B11B0">
      <w:pPr>
        <w:pStyle w:val="Standard"/>
        <w:rPr>
          <w:lang w:val="en-US"/>
        </w:rPr>
      </w:pPr>
      <w:r w:rsidRPr="006C2BDA">
        <w:rPr>
          <w:lang w:val="en-US"/>
        </w:rPr>
        <w:t>If the event was defined using the</w:t>
      </w:r>
      <w:r w:rsidR="00C034AB">
        <w:rPr>
          <w:lang w:val="en-US"/>
        </w:rPr>
        <w:t xml:space="preserve"> portlet deployment descriptor </w:t>
      </w:r>
      <w:r w:rsidRPr="006C2BDA">
        <w:rPr>
          <w:rFonts w:ascii="Courier New" w:hAnsi="Courier New" w:cs="Courier New"/>
          <w:sz w:val="20"/>
          <w:lang w:val="en-US"/>
        </w:rPr>
        <w:t xml:space="preserve">name </w:t>
      </w:r>
      <w:r w:rsidRPr="006C2BDA">
        <w:rPr>
          <w:lang w:val="en-US"/>
        </w:rPr>
        <w:t xml:space="preserve">element instead of the </w:t>
      </w:r>
      <w:r w:rsidRPr="006C2BDA">
        <w:rPr>
          <w:rFonts w:ascii="Courier New" w:hAnsi="Courier New" w:cs="Courier New"/>
          <w:sz w:val="20"/>
          <w:lang w:val="en-US"/>
        </w:rPr>
        <w:t>qname</w:t>
      </w:r>
      <w:r w:rsidRPr="006C2BDA">
        <w:rPr>
          <w:lang w:val="en-US"/>
        </w:rPr>
        <w:t xml:space="preserve"> element</w:t>
      </w:r>
      <w:r w:rsidR="00C034AB">
        <w:rPr>
          <w:lang w:val="en-US"/>
        </w:rPr>
        <w:t>,</w:t>
      </w:r>
      <w:r w:rsidRPr="006C2BDA">
        <w:rPr>
          <w:lang w:val="en-US"/>
        </w:rPr>
        <w:t xml:space="preserve"> the defined default namespace must be added as namespace for the returned </w:t>
      </w:r>
      <w:r w:rsidRPr="002A717E">
        <w:rPr>
          <w:rStyle w:val="inlinecode"/>
          <w:lang w:val="en-US"/>
        </w:rPr>
        <w:t>QName</w:t>
      </w:r>
      <w:r w:rsidRPr="006C2BDA">
        <w:rPr>
          <w:lang w:val="en-US"/>
        </w:rPr>
        <w:t xml:space="preserve">. </w:t>
      </w:r>
    </w:p>
    <w:p w:rsidR="005B11B0" w:rsidRPr="006C2BDA" w:rsidRDefault="005B11B0" w:rsidP="005B11B0">
      <w:pPr>
        <w:pStyle w:val="Heading2"/>
        <w:ind w:left="578" w:hanging="578"/>
        <w:rPr>
          <w:lang w:val="en-US"/>
        </w:rPr>
      </w:pPr>
      <w:bookmarkStart w:id="320" w:name="_Toc415140816"/>
      <w:bookmarkStart w:id="321" w:name="_Toc468261011"/>
      <w:r w:rsidRPr="006C2BDA">
        <w:rPr>
          <w:lang w:val="en-US"/>
        </w:rPr>
        <w:t>Processing Event QNames</w:t>
      </w:r>
      <w:bookmarkEnd w:id="320"/>
      <w:bookmarkEnd w:id="321"/>
    </w:p>
    <w:p w:rsidR="005B11B0" w:rsidRPr="006C2BDA" w:rsidRDefault="005B11B0" w:rsidP="005B11B0">
      <w:pPr>
        <w:pStyle w:val="Standard"/>
        <w:rPr>
          <w:lang w:val="en-US"/>
        </w:rPr>
      </w:pPr>
      <w:r w:rsidRPr="006C2BDA">
        <w:rPr>
          <w:lang w:val="en-US"/>
        </w:rPr>
        <w:t xml:space="preserve">The </w:t>
      </w:r>
      <w:r w:rsidRPr="006C2BDA">
        <w:rPr>
          <w:rFonts w:ascii="Courier" w:hAnsi="Courier"/>
          <w:sz w:val="20"/>
          <w:lang w:val="en-US"/>
        </w:rPr>
        <w:t>getProcessingEventQNames</w:t>
      </w:r>
      <w:r w:rsidRPr="006C2BDA">
        <w:rPr>
          <w:lang w:val="en-US"/>
        </w:rPr>
        <w:t xml:space="preserve"> method of the </w:t>
      </w:r>
      <w:r w:rsidRPr="006C2BDA">
        <w:rPr>
          <w:rFonts w:ascii="Courier" w:hAnsi="Courier"/>
          <w:sz w:val="20"/>
          <w:lang w:val="en-US"/>
        </w:rPr>
        <w:t>PortletConfig</w:t>
      </w:r>
      <w:r w:rsidRPr="006C2BDA">
        <w:rPr>
          <w:lang w:val="en-US"/>
        </w:rPr>
        <w:t xml:space="preserve"> interface returns the processing event </w:t>
      </w:r>
      <w:r w:rsidR="008349E0">
        <w:rPr>
          <w:lang w:val="en-US"/>
        </w:rPr>
        <w:t>qualified</w:t>
      </w:r>
      <w:r w:rsidRPr="006C2BDA">
        <w:rPr>
          <w:lang w:val="en-US"/>
        </w:rPr>
        <w:t xml:space="preserve"> found in the portlet </w:t>
      </w:r>
      <w:r w:rsidR="008349E0">
        <w:rPr>
          <w:lang w:val="en-US"/>
        </w:rPr>
        <w:t>configuration</w:t>
      </w:r>
      <w:r w:rsidRPr="006C2BDA">
        <w:rPr>
          <w:lang w:val="en-US"/>
        </w:rPr>
        <w:t xml:space="preserve"> or an empty enumeration if no processing events are defined for the current portlet definition.</w:t>
      </w:r>
      <w:r w:rsidRPr="006C2BDA">
        <w:rPr>
          <w:rStyle w:val="EndnoteSymbol"/>
          <w:lang w:val="en-US"/>
        </w:rPr>
        <w:t xml:space="preserve"> </w:t>
      </w:r>
    </w:p>
    <w:p w:rsidR="005B11B0" w:rsidRPr="006C2BDA" w:rsidRDefault="005B11B0" w:rsidP="005B11B0">
      <w:pPr>
        <w:pStyle w:val="Standard"/>
        <w:rPr>
          <w:lang w:val="en-US"/>
        </w:rPr>
      </w:pPr>
      <w:r w:rsidRPr="006C2BDA">
        <w:rPr>
          <w:lang w:val="en-US"/>
        </w:rPr>
        <w:t>If the event was defined using the</w:t>
      </w:r>
      <w:r w:rsidR="008349E0">
        <w:rPr>
          <w:lang w:val="en-US"/>
        </w:rPr>
        <w:t xml:space="preserve"> portlet deployment descriptor </w:t>
      </w:r>
      <w:r w:rsidRPr="006C2BDA">
        <w:rPr>
          <w:rFonts w:ascii="Courier New" w:hAnsi="Courier New" w:cs="Courier New"/>
          <w:sz w:val="20"/>
          <w:lang w:val="en-US"/>
        </w:rPr>
        <w:t xml:space="preserve">name </w:t>
      </w:r>
      <w:r w:rsidRPr="006C2BDA">
        <w:rPr>
          <w:lang w:val="en-US"/>
        </w:rPr>
        <w:t xml:space="preserve">element instead of the </w:t>
      </w:r>
      <w:r w:rsidRPr="006C2BDA">
        <w:rPr>
          <w:rFonts w:ascii="Courier New" w:hAnsi="Courier New" w:cs="Courier New"/>
          <w:sz w:val="20"/>
          <w:lang w:val="en-US"/>
        </w:rPr>
        <w:t>qname</w:t>
      </w:r>
      <w:r w:rsidRPr="006C2BDA">
        <w:rPr>
          <w:lang w:val="en-US"/>
        </w:rPr>
        <w:t xml:space="preserve"> element</w:t>
      </w:r>
      <w:r w:rsidR="008349E0">
        <w:rPr>
          <w:lang w:val="en-US"/>
        </w:rPr>
        <w:t>,</w:t>
      </w:r>
      <w:r w:rsidRPr="006C2BDA">
        <w:rPr>
          <w:lang w:val="en-US"/>
        </w:rPr>
        <w:t xml:space="preserve"> the defined default namespace must be added as namespace for the returned </w:t>
      </w:r>
      <w:r w:rsidRPr="002A717E">
        <w:rPr>
          <w:rStyle w:val="inlinecode"/>
          <w:lang w:val="en-US"/>
        </w:rPr>
        <w:t>QName</w:t>
      </w:r>
      <w:r w:rsidRPr="006C2BDA">
        <w:rPr>
          <w:lang w:val="en-US"/>
        </w:rPr>
        <w:t xml:space="preserve">. </w:t>
      </w:r>
    </w:p>
    <w:p w:rsidR="005B11B0" w:rsidRPr="006C2BDA" w:rsidRDefault="005B11B0" w:rsidP="005B11B0">
      <w:pPr>
        <w:pStyle w:val="Heading2"/>
        <w:ind w:left="578" w:hanging="578"/>
        <w:rPr>
          <w:lang w:val="en-US"/>
        </w:rPr>
      </w:pPr>
      <w:bookmarkStart w:id="322" w:name="_Toc415140817"/>
      <w:bookmarkStart w:id="323" w:name="_Toc468261012"/>
      <w:r w:rsidRPr="006C2BDA">
        <w:rPr>
          <w:lang w:val="en-US"/>
        </w:rPr>
        <w:t>Supported Locales</w:t>
      </w:r>
      <w:bookmarkEnd w:id="322"/>
      <w:bookmarkEnd w:id="323"/>
    </w:p>
    <w:p w:rsidR="005B11B0" w:rsidRPr="006C2BDA" w:rsidRDefault="005B11B0" w:rsidP="005B11B0">
      <w:pPr>
        <w:pStyle w:val="Standard"/>
        <w:rPr>
          <w:lang w:val="en-US"/>
        </w:rPr>
      </w:pPr>
      <w:r w:rsidRPr="006C2BDA">
        <w:rPr>
          <w:lang w:val="en-US"/>
        </w:rPr>
        <w:t xml:space="preserve">The </w:t>
      </w:r>
      <w:r w:rsidRPr="006C2BDA">
        <w:rPr>
          <w:rFonts w:ascii="Courier" w:hAnsi="Courier"/>
          <w:sz w:val="20"/>
          <w:lang w:val="en-US"/>
        </w:rPr>
        <w:t>getSupportedLocales</w:t>
      </w:r>
      <w:r w:rsidRPr="006C2BDA">
        <w:rPr>
          <w:lang w:val="en-US"/>
        </w:rPr>
        <w:t xml:space="preserve"> method of the </w:t>
      </w:r>
      <w:r w:rsidRPr="006C2BDA">
        <w:rPr>
          <w:rFonts w:ascii="Courier" w:hAnsi="Courier"/>
          <w:sz w:val="20"/>
          <w:lang w:val="en-US"/>
        </w:rPr>
        <w:t>PortletConfig</w:t>
      </w:r>
      <w:r w:rsidRPr="006C2BDA">
        <w:rPr>
          <w:lang w:val="en-US"/>
        </w:rPr>
        <w:t xml:space="preserve"> interface returns the supported locales found in the portlet </w:t>
      </w:r>
      <w:r w:rsidR="008349E0">
        <w:rPr>
          <w:lang w:val="en-US"/>
        </w:rPr>
        <w:t>configuration</w:t>
      </w:r>
      <w:r w:rsidRPr="006C2BDA">
        <w:rPr>
          <w:lang w:val="en-US"/>
        </w:rPr>
        <w:t xml:space="preserve"> or an empty enumeration if no supported locales are defined for the current portlet definition.</w:t>
      </w:r>
      <w:r w:rsidRPr="006C2BDA">
        <w:rPr>
          <w:rStyle w:val="EndnoteSymbol"/>
          <w:lang w:val="en-US"/>
        </w:rPr>
        <w:t xml:space="preserve"> </w:t>
      </w:r>
    </w:p>
    <w:p w:rsidR="005B11B0" w:rsidRPr="006C2BDA" w:rsidRDefault="005B11B0" w:rsidP="005B11B0">
      <w:pPr>
        <w:pStyle w:val="Heading2"/>
        <w:ind w:left="578" w:hanging="578"/>
        <w:rPr>
          <w:lang w:val="en-US"/>
        </w:rPr>
      </w:pPr>
      <w:bookmarkStart w:id="324" w:name="_Toc415140818"/>
      <w:bookmarkStart w:id="325" w:name="_Toc468261013"/>
      <w:r w:rsidRPr="006C2BDA">
        <w:rPr>
          <w:lang w:val="en-US"/>
        </w:rPr>
        <w:t>Supported Container Runtime Options</w:t>
      </w:r>
      <w:bookmarkEnd w:id="324"/>
      <w:bookmarkEnd w:id="325"/>
    </w:p>
    <w:p w:rsidR="008349E0" w:rsidRDefault="005B11B0" w:rsidP="005B11B0">
      <w:pPr>
        <w:pStyle w:val="Standard"/>
        <w:rPr>
          <w:lang w:val="en-US"/>
        </w:rPr>
      </w:pPr>
      <w:r w:rsidRPr="006C2BDA">
        <w:rPr>
          <w:lang w:val="en-US"/>
        </w:rPr>
        <w:t xml:space="preserve">The </w:t>
      </w:r>
      <w:r w:rsidRPr="006C2BDA">
        <w:rPr>
          <w:rFonts w:ascii="Courier New" w:hAnsi="Courier New"/>
          <w:sz w:val="20"/>
          <w:lang w:val="en-US"/>
        </w:rPr>
        <w:t>getContainerRuntimeOptions</w:t>
      </w:r>
      <w:r w:rsidRPr="006C2BDA">
        <w:rPr>
          <w:lang w:val="en-US"/>
        </w:rPr>
        <w:t xml:space="preserve"> method returns an immutable </w:t>
      </w:r>
      <w:r w:rsidRPr="008349E0">
        <w:rPr>
          <w:rStyle w:val="inlinecode"/>
          <w:lang w:val="en-US"/>
        </w:rPr>
        <w:t>Map</w:t>
      </w:r>
      <w:r w:rsidRPr="006C2BDA">
        <w:rPr>
          <w:lang w:val="en-US"/>
        </w:rPr>
        <w:t xml:space="preserve"> containing portlet application level container runtime options merged with the portlet level container runtime options</w:t>
      </w:r>
      <w:r w:rsidR="008349E0">
        <w:rPr>
          <w:lang w:val="en-US"/>
        </w:rPr>
        <w:t xml:space="preserve">. The runtime options defined at the portlet level take precedence over the values </w:t>
      </w:r>
      <w:r w:rsidR="009E0002">
        <w:rPr>
          <w:lang w:val="en-US"/>
        </w:rPr>
        <w:t xml:space="preserve">with the same names </w:t>
      </w:r>
      <w:r w:rsidR="008349E0">
        <w:rPr>
          <w:lang w:val="en-US"/>
        </w:rPr>
        <w:t>defined at the portlet application level.</w:t>
      </w:r>
    </w:p>
    <w:p w:rsidR="008349E0" w:rsidRDefault="008349E0" w:rsidP="005B11B0">
      <w:pPr>
        <w:pStyle w:val="Standard"/>
        <w:rPr>
          <w:lang w:val="en-US"/>
        </w:rPr>
      </w:pPr>
      <w:r>
        <w:rPr>
          <w:lang w:val="en-US"/>
        </w:rPr>
        <w:t xml:space="preserve">Different portlet containers may support different sets of portlet container runtime options. </w:t>
      </w:r>
      <w:r w:rsidR="00B81F28">
        <w:rPr>
          <w:lang w:val="en-US"/>
        </w:rPr>
        <w:t>The map returned by t</w:t>
      </w:r>
      <w:r w:rsidR="00B81F28" w:rsidRPr="006C2BDA">
        <w:rPr>
          <w:lang w:val="en-US"/>
        </w:rPr>
        <w:t xml:space="preserve">he </w:t>
      </w:r>
      <w:r w:rsidR="00B81F28" w:rsidRPr="006C2BDA">
        <w:rPr>
          <w:rFonts w:ascii="Courier New" w:hAnsi="Courier New"/>
          <w:sz w:val="20"/>
          <w:lang w:val="en-US"/>
        </w:rPr>
        <w:t>getContainerRuntimeOptions</w:t>
      </w:r>
      <w:r w:rsidR="00B81F28" w:rsidRPr="006C2BDA">
        <w:rPr>
          <w:lang w:val="en-US"/>
        </w:rPr>
        <w:t xml:space="preserve"> method</w:t>
      </w:r>
      <w:r w:rsidR="00B81F28">
        <w:rPr>
          <w:lang w:val="en-US"/>
        </w:rPr>
        <w:t xml:space="preserve"> must only contain those values </w:t>
      </w:r>
      <w:r w:rsidR="00B81F28">
        <w:rPr>
          <w:lang w:val="en-US"/>
        </w:rPr>
        <w:lastRenderedPageBreak/>
        <w:t>that are both defined for the portlet and supported by the portlet container.</w:t>
      </w:r>
      <w:r w:rsidR="009E0002">
        <w:rPr>
          <w:lang w:val="en-US"/>
        </w:rPr>
        <w:t xml:space="preserve"> If no portlet container runtime options meet these criteria, the returned map must be empty.</w:t>
      </w:r>
    </w:p>
    <w:p w:rsidR="005B11B0" w:rsidRPr="006C2BDA" w:rsidRDefault="009E0002" w:rsidP="005B11B0">
      <w:pPr>
        <w:pStyle w:val="Standard"/>
        <w:rPr>
          <w:lang w:val="en-US"/>
        </w:rPr>
      </w:pPr>
      <w:r>
        <w:rPr>
          <w:lang w:val="en-US"/>
        </w:rPr>
        <w:t>The keys of</w:t>
      </w:r>
      <w:r w:rsidR="005B11B0" w:rsidRPr="006C2BDA">
        <w:rPr>
          <w:lang w:val="en-US"/>
        </w:rPr>
        <w:t xml:space="preserve"> the </w:t>
      </w:r>
      <w:r>
        <w:rPr>
          <w:lang w:val="en-US"/>
        </w:rPr>
        <w:t xml:space="preserve">returned </w:t>
      </w:r>
      <w:r w:rsidR="005B11B0" w:rsidRPr="006C2BDA">
        <w:rPr>
          <w:lang w:val="en-US"/>
        </w:rPr>
        <w:t xml:space="preserve">map are of type </w:t>
      </w:r>
      <w:r w:rsidR="005B11B0" w:rsidRPr="008301AD">
        <w:rPr>
          <w:rStyle w:val="inlinecode"/>
          <w:lang w:val="en-US"/>
        </w:rPr>
        <w:t>String</w:t>
      </w:r>
      <w:r w:rsidR="005B11B0" w:rsidRPr="006C2BDA">
        <w:rPr>
          <w:lang w:val="en-US"/>
        </w:rPr>
        <w:t xml:space="preserve">. The values in the map are of type </w:t>
      </w:r>
      <w:r w:rsidR="005B11B0" w:rsidRPr="008301AD">
        <w:rPr>
          <w:rStyle w:val="inlinecode"/>
          <w:lang w:val="en-US"/>
        </w:rPr>
        <w:t>String</w:t>
      </w:r>
      <w:r w:rsidR="005B11B0" w:rsidRPr="006C2BDA">
        <w:rPr>
          <w:lang w:val="en-US"/>
        </w:rPr>
        <w:t xml:space="preserve"> array</w:t>
      </w:r>
      <w:r w:rsidR="00DF33F8">
        <w:rPr>
          <w:lang w:val="en-US"/>
        </w:rPr>
        <w:t>.</w:t>
      </w:r>
    </w:p>
    <w:p w:rsidR="005B11B0" w:rsidRDefault="00663593" w:rsidP="005B11B0">
      <w:pPr>
        <w:pStyle w:val="Standard"/>
        <w:rPr>
          <w:lang w:val="en-US"/>
        </w:rPr>
      </w:pPr>
      <w:r>
        <w:rPr>
          <w:lang w:val="en-US"/>
        </w:rPr>
        <w:t>See S</w:t>
      </w:r>
      <w:r w:rsidR="005B11B0" w:rsidRPr="006C2BDA">
        <w:rPr>
          <w:lang w:val="en-US"/>
        </w:rPr>
        <w:t xml:space="preserve">ection </w:t>
      </w:r>
      <w:r>
        <w:rPr>
          <w:lang w:val="en-US"/>
        </w:rPr>
        <w:fldChar w:fldCharType="begin"/>
      </w:r>
      <w:r>
        <w:rPr>
          <w:lang w:val="en-US"/>
        </w:rPr>
        <w:instrText xml:space="preserve"> REF _Ref426555004 \w \h </w:instrText>
      </w:r>
      <w:r>
        <w:rPr>
          <w:lang w:val="en-US"/>
        </w:rPr>
      </w:r>
      <w:r>
        <w:rPr>
          <w:lang w:val="en-US"/>
        </w:rPr>
        <w:fldChar w:fldCharType="separate"/>
      </w:r>
      <w:r w:rsidR="003B17E8">
        <w:rPr>
          <w:lang w:val="en-US"/>
        </w:rPr>
        <w:t>8.4</w:t>
      </w:r>
      <w:r>
        <w:rPr>
          <w:lang w:val="en-US"/>
        </w:rPr>
        <w:fldChar w:fldCharType="end"/>
      </w:r>
      <w:r>
        <w:rPr>
          <w:lang w:val="en-US"/>
        </w:rPr>
        <w:t xml:space="preserve"> </w:t>
      </w:r>
      <w:r>
        <w:rPr>
          <w:lang w:val="en-US"/>
        </w:rPr>
        <w:fldChar w:fldCharType="begin"/>
      </w:r>
      <w:r>
        <w:rPr>
          <w:lang w:val="en-US"/>
        </w:rPr>
        <w:instrText xml:space="preserve"> REF _Ref426555013 \h </w:instrText>
      </w:r>
      <w:r>
        <w:rPr>
          <w:lang w:val="en-US"/>
        </w:rPr>
      </w:r>
      <w:r>
        <w:rPr>
          <w:lang w:val="en-US"/>
        </w:rPr>
        <w:fldChar w:fldCharType="separate"/>
      </w:r>
      <w:r w:rsidR="003B17E8" w:rsidRPr="003B17E8">
        <w:rPr>
          <w:lang w:val="en-US"/>
        </w:rPr>
        <w:t>Portlet Container Runtime Options</w:t>
      </w:r>
      <w:r>
        <w:rPr>
          <w:lang w:val="en-US"/>
        </w:rPr>
        <w:fldChar w:fldCharType="end"/>
      </w:r>
      <w:r>
        <w:rPr>
          <w:lang w:val="en-US"/>
        </w:rPr>
        <w:t xml:space="preserve"> on page </w:t>
      </w:r>
      <w:r>
        <w:rPr>
          <w:lang w:val="en-US"/>
        </w:rPr>
        <w:fldChar w:fldCharType="begin"/>
      </w:r>
      <w:r>
        <w:rPr>
          <w:lang w:val="en-US"/>
        </w:rPr>
        <w:instrText xml:space="preserve"> PAGEREF _Ref426555033 \h </w:instrText>
      </w:r>
      <w:r>
        <w:rPr>
          <w:lang w:val="en-US"/>
        </w:rPr>
      </w:r>
      <w:r>
        <w:rPr>
          <w:lang w:val="en-US"/>
        </w:rPr>
        <w:fldChar w:fldCharType="separate"/>
      </w:r>
      <w:r w:rsidR="003B17E8">
        <w:rPr>
          <w:noProof/>
          <w:lang w:val="en-US"/>
        </w:rPr>
        <w:t>50</w:t>
      </w:r>
      <w:r>
        <w:rPr>
          <w:lang w:val="en-US"/>
        </w:rPr>
        <w:fldChar w:fldCharType="end"/>
      </w:r>
      <w:r>
        <w:rPr>
          <w:lang w:val="en-US"/>
        </w:rPr>
        <w:t xml:space="preserve"> </w:t>
      </w:r>
      <w:r w:rsidR="005B11B0" w:rsidRPr="006C2BDA">
        <w:rPr>
          <w:lang w:val="en-US"/>
        </w:rPr>
        <w:t>for a list of all predefined container runtime options.</w:t>
      </w:r>
    </w:p>
    <w:p w:rsidR="005B11B0" w:rsidRDefault="005B11B0" w:rsidP="005B11B0">
      <w:pPr>
        <w:pStyle w:val="Heading2"/>
        <w:ind w:left="578" w:hanging="578"/>
        <w:rPr>
          <w:lang w:val="en-US"/>
        </w:rPr>
      </w:pPr>
      <w:bookmarkStart w:id="326" w:name="_Toc468261014"/>
      <w:r>
        <w:rPr>
          <w:lang w:val="en-US"/>
        </w:rPr>
        <w:t>Portlet Modes</w:t>
      </w:r>
      <w:bookmarkEnd w:id="326"/>
    </w:p>
    <w:p w:rsidR="005B11B0" w:rsidRPr="00C5169E" w:rsidRDefault="005B11B0" w:rsidP="005B11B0">
      <w:pPr>
        <w:pStyle w:val="Standard"/>
        <w:rPr>
          <w:lang w:val="en-US"/>
        </w:rPr>
      </w:pPr>
      <w:r w:rsidRPr="00C5169E">
        <w:rPr>
          <w:lang w:val="en-US"/>
        </w:rPr>
        <w:t xml:space="preserve">The portlet </w:t>
      </w:r>
      <w:r w:rsidR="009E0002">
        <w:rPr>
          <w:lang w:val="en-US"/>
        </w:rPr>
        <w:t>configuration can specify</w:t>
      </w:r>
      <w:r w:rsidRPr="00C5169E">
        <w:rPr>
          <w:lang w:val="en-US"/>
        </w:rPr>
        <w:t xml:space="preserve"> the portlet modes supported by the portlet. The supported portlet modes may be a subset of the standard portlet modes, and may include custom portlet modes. </w:t>
      </w:r>
    </w:p>
    <w:p w:rsidR="005B11B0" w:rsidRPr="00C5169E" w:rsidRDefault="005B11B0" w:rsidP="005B11B0">
      <w:pPr>
        <w:pStyle w:val="Standard"/>
        <w:rPr>
          <w:lang w:val="en-US"/>
        </w:rPr>
      </w:pPr>
      <w:r w:rsidRPr="00C5169E">
        <w:rPr>
          <w:lang w:val="en-US"/>
        </w:rPr>
        <w:t>A portal implementation may define custom portlet modes that are managed by the portal. Portlets can declare additional custom portlet modes that are managed by the portlet. Custom portlet modes declared in the portlet descriptor as portal managed that are not supported by the portal are ignored.</w:t>
      </w:r>
    </w:p>
    <w:p w:rsidR="005B11B0" w:rsidRDefault="005B11B0" w:rsidP="005B11B0">
      <w:pPr>
        <w:pStyle w:val="Standard"/>
        <w:rPr>
          <w:lang w:val="en-US"/>
        </w:rPr>
      </w:pPr>
      <w:r w:rsidRPr="00C5169E">
        <w:rPr>
          <w:lang w:val="en-US"/>
        </w:rPr>
        <w:t xml:space="preserve">The </w:t>
      </w:r>
      <w:r w:rsidRPr="008301AD">
        <w:rPr>
          <w:rStyle w:val="inlinecode"/>
          <w:lang w:val="en-US"/>
        </w:rPr>
        <w:t>getPortletModes</w:t>
      </w:r>
      <w:r w:rsidRPr="00C5169E">
        <w:rPr>
          <w:lang w:val="en-US"/>
        </w:rPr>
        <w:t xml:space="preserve"> method returns an enumeration of the portlet modes available to the portlet. The enumeration includes the standard portlet modes supported by the portlet, the declared portal-managed modes supported by the portal, and the declared portlet-managed modes.</w:t>
      </w:r>
    </w:p>
    <w:p w:rsidR="005B11B0" w:rsidRDefault="005B11B0" w:rsidP="00E42695">
      <w:pPr>
        <w:pStyle w:val="Heading3"/>
      </w:pPr>
      <w:bookmarkStart w:id="327" w:name="_Toc468261015"/>
      <w:r w:rsidRPr="00E42695">
        <w:t>Window</w:t>
      </w:r>
      <w:r>
        <w:t xml:space="preserve"> States</w:t>
      </w:r>
      <w:bookmarkEnd w:id="327"/>
    </w:p>
    <w:p w:rsidR="005B11B0" w:rsidRPr="00C5169E" w:rsidRDefault="004E5319" w:rsidP="005B11B0">
      <w:pPr>
        <w:pStyle w:val="Standard"/>
        <w:rPr>
          <w:lang w:val="en-US"/>
        </w:rPr>
      </w:pPr>
      <w:r w:rsidRPr="00C5169E">
        <w:rPr>
          <w:lang w:val="en-US"/>
        </w:rPr>
        <w:t xml:space="preserve">The portlet </w:t>
      </w:r>
      <w:r>
        <w:rPr>
          <w:lang w:val="en-US"/>
        </w:rPr>
        <w:t>configuration can specify</w:t>
      </w:r>
      <w:r w:rsidRPr="00C5169E">
        <w:rPr>
          <w:lang w:val="en-US"/>
        </w:rPr>
        <w:t xml:space="preserve"> the </w:t>
      </w:r>
      <w:r w:rsidR="005B11B0" w:rsidRPr="00C5169E">
        <w:rPr>
          <w:lang w:val="en-US"/>
        </w:rPr>
        <w:t xml:space="preserve">window states supported by the portlet. The supported window states always include the standard window states, and may include custom window states. </w:t>
      </w:r>
    </w:p>
    <w:p w:rsidR="005B11B0" w:rsidRPr="00C5169E" w:rsidRDefault="005B11B0" w:rsidP="005B11B0">
      <w:pPr>
        <w:pStyle w:val="Standard"/>
        <w:rPr>
          <w:lang w:val="en-US"/>
        </w:rPr>
      </w:pPr>
      <w:r w:rsidRPr="00C5169E">
        <w:rPr>
          <w:lang w:val="en-US"/>
        </w:rPr>
        <w:t>Portlets can declare support for custom window states in the deployment descriptor. Custom window states declared in the portlet descriptor that are not supported by the portal are ignored.</w:t>
      </w:r>
    </w:p>
    <w:p w:rsidR="005B11B0" w:rsidRPr="00C5169E" w:rsidRDefault="005B11B0" w:rsidP="005B11B0">
      <w:pPr>
        <w:pStyle w:val="Standard"/>
        <w:rPr>
          <w:lang w:val="en-US"/>
        </w:rPr>
      </w:pPr>
      <w:r w:rsidRPr="00C5169E">
        <w:rPr>
          <w:lang w:val="en-US"/>
        </w:rPr>
        <w:t xml:space="preserve">The </w:t>
      </w:r>
      <w:r w:rsidRPr="008301AD">
        <w:rPr>
          <w:rStyle w:val="inlinecode"/>
          <w:lang w:val="en-US"/>
        </w:rPr>
        <w:t>getWindowStates</w:t>
      </w:r>
      <w:r w:rsidRPr="00C5169E">
        <w:rPr>
          <w:lang w:val="en-US"/>
        </w:rPr>
        <w:t xml:space="preserve"> method returns an enumeration of the window states available to the portlet. The enumeration includes the standard window states and the custom window states declared by the portlet and supported by the portal.</w:t>
      </w:r>
    </w:p>
    <w:p w:rsidR="005B11B0" w:rsidRDefault="005B11B0" w:rsidP="005B11B0">
      <w:pPr>
        <w:pStyle w:val="Standard"/>
        <w:rPr>
          <w:lang w:val="en-US"/>
        </w:rPr>
      </w:pPr>
    </w:p>
    <w:p w:rsidR="002A645F" w:rsidRDefault="00A927E3" w:rsidP="002A645F">
      <w:pPr>
        <w:pStyle w:val="Heading1"/>
      </w:pPr>
      <w:bookmarkStart w:id="328" w:name="_Ref426555262"/>
      <w:bookmarkStart w:id="329" w:name="_Toc468261016"/>
      <w:r>
        <w:lastRenderedPageBreak/>
        <w:t>Portal Context</w:t>
      </w:r>
      <w:bookmarkEnd w:id="328"/>
      <w:bookmarkEnd w:id="329"/>
    </w:p>
    <w:p w:rsidR="00A927E3" w:rsidRDefault="00A927E3" w:rsidP="00A927E3">
      <w:pPr>
        <w:pStyle w:val="Standard"/>
        <w:rPr>
          <w:lang w:val="en-US"/>
        </w:rPr>
      </w:pPr>
      <w:r w:rsidRPr="002416B3">
        <w:rPr>
          <w:lang w:val="en-US"/>
        </w:rPr>
        <w:t xml:space="preserve">The </w:t>
      </w:r>
      <w:r w:rsidRPr="002416B3">
        <w:rPr>
          <w:rFonts w:ascii="Courier" w:hAnsi="Courier"/>
          <w:sz w:val="20"/>
          <w:lang w:val="en-US"/>
        </w:rPr>
        <w:t>PortalContext</w:t>
      </w:r>
      <w:r w:rsidRPr="002416B3">
        <w:rPr>
          <w:lang w:val="en-US"/>
        </w:rPr>
        <w:t xml:space="preserve"> interface provides</w:t>
      </w:r>
      <w:r w:rsidR="008352E8">
        <w:rPr>
          <w:lang w:val="en-US"/>
        </w:rPr>
        <w:t xml:space="preserve"> read-only</w:t>
      </w:r>
      <w:r w:rsidRPr="002416B3">
        <w:rPr>
          <w:lang w:val="en-US"/>
        </w:rPr>
        <w:t xml:space="preserve"> information about the portal that is invoking the portlet.</w:t>
      </w:r>
      <w:r>
        <w:rPr>
          <w:lang w:val="en-US"/>
        </w:rPr>
        <w:t xml:space="preserve"> </w:t>
      </w:r>
    </w:p>
    <w:p w:rsidR="00A927E3" w:rsidRDefault="00A927E3" w:rsidP="00A927E3">
      <w:pPr>
        <w:pStyle w:val="Standard"/>
        <w:rPr>
          <w:lang w:val="en-US"/>
        </w:rPr>
      </w:pPr>
      <w:r w:rsidRPr="002416B3">
        <w:rPr>
          <w:lang w:val="en-US"/>
        </w:rPr>
        <w:t xml:space="preserve">A portlet obtains a </w:t>
      </w:r>
      <w:r w:rsidRPr="002416B3">
        <w:rPr>
          <w:rFonts w:ascii="Courier" w:hAnsi="Courier"/>
          <w:sz w:val="20"/>
          <w:lang w:val="en-US"/>
        </w:rPr>
        <w:t>PortalContext</w:t>
      </w:r>
      <w:r w:rsidRPr="002416B3">
        <w:rPr>
          <w:lang w:val="en-US"/>
        </w:rPr>
        <w:t xml:space="preserve"> object from the</w:t>
      </w:r>
      <w:r>
        <w:rPr>
          <w:lang w:val="en-US"/>
        </w:rPr>
        <w:t xml:space="preserve"> portlet</w:t>
      </w:r>
      <w:r w:rsidRPr="002416B3">
        <w:rPr>
          <w:lang w:val="en-US"/>
        </w:rPr>
        <w:t xml:space="preserve"> request object using </w:t>
      </w:r>
      <w:r w:rsidRPr="002416B3">
        <w:rPr>
          <w:rFonts w:ascii="Courier" w:hAnsi="Courier"/>
          <w:sz w:val="20"/>
          <w:lang w:val="en-US"/>
        </w:rPr>
        <w:t>getPortalContext</w:t>
      </w:r>
      <w:r w:rsidRPr="002416B3">
        <w:rPr>
          <w:lang w:val="en-US"/>
        </w:rPr>
        <w:t xml:space="preserve"> method.</w:t>
      </w:r>
    </w:p>
    <w:p w:rsidR="00A927E3" w:rsidRPr="002416B3" w:rsidRDefault="00A927E3" w:rsidP="00A927E3">
      <w:pPr>
        <w:pStyle w:val="Heading2"/>
      </w:pPr>
      <w:bookmarkStart w:id="330" w:name="_Toc468261017"/>
      <w:r>
        <w:t>Port</w:t>
      </w:r>
      <w:r w:rsidR="008352E8">
        <w:t>al</w:t>
      </w:r>
      <w:r>
        <w:t xml:space="preserve"> Context Methods</w:t>
      </w:r>
      <w:bookmarkEnd w:id="330"/>
    </w:p>
    <w:p w:rsidR="00A927E3" w:rsidRPr="002416B3" w:rsidRDefault="00A927E3" w:rsidP="00A927E3">
      <w:pPr>
        <w:pStyle w:val="Standard"/>
        <w:rPr>
          <w:lang w:val="en-US"/>
        </w:rPr>
      </w:pPr>
      <w:r w:rsidRPr="002416B3">
        <w:rPr>
          <w:lang w:val="en-US"/>
        </w:rPr>
        <w:t xml:space="preserve">The </w:t>
      </w:r>
      <w:r w:rsidRPr="002416B3">
        <w:rPr>
          <w:rFonts w:ascii="Courier" w:hAnsi="Courier"/>
          <w:sz w:val="20"/>
          <w:lang w:val="en-US"/>
        </w:rPr>
        <w:t>getPortalInfo</w:t>
      </w:r>
      <w:r w:rsidRPr="002416B3">
        <w:rPr>
          <w:lang w:val="en-US"/>
        </w:rPr>
        <w:t xml:space="preserve"> method returns information such as the portal vendor and portal version.</w:t>
      </w:r>
    </w:p>
    <w:p w:rsidR="00A927E3" w:rsidRPr="002416B3" w:rsidRDefault="00A927E3" w:rsidP="00A927E3">
      <w:pPr>
        <w:pStyle w:val="Standard"/>
        <w:rPr>
          <w:lang w:val="en-US"/>
        </w:rPr>
      </w:pPr>
      <w:r w:rsidRPr="002416B3">
        <w:rPr>
          <w:lang w:val="en-US"/>
        </w:rPr>
        <w:t xml:space="preserve">The </w:t>
      </w:r>
      <w:r w:rsidRPr="002416B3">
        <w:rPr>
          <w:rFonts w:ascii="Courier" w:hAnsi="Courier"/>
          <w:sz w:val="20"/>
          <w:lang w:val="en-US"/>
        </w:rPr>
        <w:t>getProperty</w:t>
      </w:r>
      <w:r w:rsidRPr="002416B3">
        <w:rPr>
          <w:lang w:val="en-US"/>
        </w:rPr>
        <w:t xml:space="preserve"> and </w:t>
      </w:r>
      <w:r w:rsidRPr="002416B3">
        <w:rPr>
          <w:rFonts w:ascii="Courier" w:hAnsi="Courier"/>
          <w:sz w:val="20"/>
          <w:lang w:val="en-US"/>
        </w:rPr>
        <w:t>getPropertyNames</w:t>
      </w:r>
      <w:r w:rsidRPr="002416B3">
        <w:rPr>
          <w:lang w:val="en-US"/>
        </w:rPr>
        <w:t xml:space="preserve"> methods return portal properties.</w:t>
      </w:r>
    </w:p>
    <w:p w:rsidR="00A927E3" w:rsidRPr="002416B3" w:rsidRDefault="00A927E3" w:rsidP="00A927E3">
      <w:pPr>
        <w:pStyle w:val="Standard"/>
        <w:rPr>
          <w:lang w:val="en-US"/>
        </w:rPr>
      </w:pPr>
      <w:r w:rsidRPr="002416B3">
        <w:rPr>
          <w:lang w:val="en-US"/>
        </w:rPr>
        <w:t xml:space="preserve">The </w:t>
      </w:r>
      <w:r w:rsidRPr="002416B3">
        <w:rPr>
          <w:rFonts w:ascii="Courier" w:hAnsi="Courier"/>
          <w:sz w:val="20"/>
          <w:lang w:val="en-US"/>
        </w:rPr>
        <w:t>getSupportedPortletModes</w:t>
      </w:r>
      <w:r w:rsidRPr="002416B3">
        <w:rPr>
          <w:lang w:val="en-US"/>
        </w:rPr>
        <w:t xml:space="preserve"> method returns </w:t>
      </w:r>
      <w:r w:rsidR="008352E8">
        <w:rPr>
          <w:lang w:val="en-US"/>
        </w:rPr>
        <w:t>all</w:t>
      </w:r>
      <w:r w:rsidRPr="002416B3">
        <w:rPr>
          <w:lang w:val="en-US"/>
        </w:rPr>
        <w:t xml:space="preserve"> portlet modes supported by the portal.</w:t>
      </w:r>
      <w:r w:rsidR="008352E8">
        <w:rPr>
          <w:lang w:val="en-US"/>
        </w:rPr>
        <w:t xml:space="preserve"> The portlet modes will </w:t>
      </w:r>
      <w:r w:rsidR="008352E8" w:rsidRPr="008352E8">
        <w:rPr>
          <w:lang w:val="en-US"/>
        </w:rPr>
        <w:t>include</w:t>
      </w:r>
      <w:r w:rsidR="008352E8">
        <w:rPr>
          <w:lang w:val="en-US"/>
        </w:rPr>
        <w:t xml:space="preserve"> </w:t>
      </w:r>
      <w:r w:rsidR="008352E8" w:rsidRPr="008352E8">
        <w:rPr>
          <w:lang w:val="en-US"/>
        </w:rPr>
        <w:t>the standard portlet modes EDIT, HELP, VIEW.</w:t>
      </w:r>
    </w:p>
    <w:p w:rsidR="00A927E3" w:rsidRPr="002416B3" w:rsidRDefault="00A927E3" w:rsidP="00A927E3">
      <w:pPr>
        <w:pStyle w:val="Standard"/>
        <w:rPr>
          <w:lang w:val="en-US"/>
        </w:rPr>
      </w:pPr>
      <w:r w:rsidRPr="002416B3">
        <w:rPr>
          <w:lang w:val="en-US"/>
        </w:rPr>
        <w:t xml:space="preserve">The </w:t>
      </w:r>
      <w:r w:rsidRPr="002416B3">
        <w:rPr>
          <w:rFonts w:ascii="Courier" w:hAnsi="Courier"/>
          <w:sz w:val="20"/>
          <w:lang w:val="en-US"/>
        </w:rPr>
        <w:t>getSupportedWindowStates</w:t>
      </w:r>
      <w:r w:rsidRPr="002416B3">
        <w:rPr>
          <w:lang w:val="en-US"/>
        </w:rPr>
        <w:t xml:space="preserve"> method returns </w:t>
      </w:r>
      <w:r w:rsidR="008352E8">
        <w:rPr>
          <w:lang w:val="en-US"/>
        </w:rPr>
        <w:t>all</w:t>
      </w:r>
      <w:r w:rsidR="003F02C0">
        <w:rPr>
          <w:lang w:val="en-US"/>
        </w:rPr>
        <w:t xml:space="preserve"> </w:t>
      </w:r>
      <w:r w:rsidRPr="002416B3">
        <w:rPr>
          <w:lang w:val="en-US"/>
        </w:rPr>
        <w:t>window states supported by the portal.</w:t>
      </w:r>
      <w:r w:rsidR="008352E8">
        <w:rPr>
          <w:lang w:val="en-US"/>
        </w:rPr>
        <w:t xml:space="preserve"> </w:t>
      </w:r>
      <w:r w:rsidR="008352E8" w:rsidRPr="008352E8">
        <w:rPr>
          <w:lang w:val="en-US"/>
        </w:rPr>
        <w:t xml:space="preserve">The window states </w:t>
      </w:r>
      <w:r w:rsidR="008352E8">
        <w:rPr>
          <w:lang w:val="en-US"/>
        </w:rPr>
        <w:t>will</w:t>
      </w:r>
      <w:r w:rsidR="008352E8" w:rsidRPr="008352E8">
        <w:rPr>
          <w:lang w:val="en-US"/>
        </w:rPr>
        <w:t xml:space="preserve"> include the standard window states MINIMIZED, NORMAL, MAXIMIZED.</w:t>
      </w:r>
    </w:p>
    <w:p w:rsidR="00A927E3" w:rsidRPr="00A927E3" w:rsidRDefault="00A927E3" w:rsidP="00A927E3">
      <w:pPr>
        <w:pStyle w:val="Heading2"/>
        <w:ind w:left="578" w:hanging="578"/>
        <w:rPr>
          <w:lang w:val="en-US"/>
        </w:rPr>
      </w:pPr>
      <w:bookmarkStart w:id="331" w:name="_Toc431562180"/>
      <w:bookmarkStart w:id="332" w:name="_Toc431562616"/>
      <w:bookmarkStart w:id="333" w:name="_Toc431807621"/>
      <w:bookmarkStart w:id="334" w:name="_Toc431562181"/>
      <w:bookmarkStart w:id="335" w:name="_Toc431562617"/>
      <w:bookmarkStart w:id="336" w:name="_Toc431807622"/>
      <w:bookmarkStart w:id="337" w:name="_Toc415140921"/>
      <w:bookmarkStart w:id="338" w:name="_Toc468261018"/>
      <w:bookmarkEnd w:id="331"/>
      <w:bookmarkEnd w:id="332"/>
      <w:bookmarkEnd w:id="333"/>
      <w:bookmarkEnd w:id="334"/>
      <w:bookmarkEnd w:id="335"/>
      <w:bookmarkEnd w:id="336"/>
      <w:r w:rsidRPr="00A927E3">
        <w:rPr>
          <w:lang w:val="en-US"/>
        </w:rPr>
        <w:t>Support for Markup Head Elements</w:t>
      </w:r>
      <w:bookmarkEnd w:id="337"/>
      <w:bookmarkEnd w:id="338"/>
    </w:p>
    <w:p w:rsidR="008352E8" w:rsidRPr="00FE5513" w:rsidRDefault="008352E8" w:rsidP="008352E8">
      <w:pPr>
        <w:pStyle w:val="Standard"/>
        <w:rPr>
          <w:i/>
          <w:lang w:val="en-US"/>
        </w:rPr>
      </w:pPr>
      <w:r w:rsidRPr="00FE5513">
        <w:rPr>
          <w:i/>
          <w:lang w:val="en-US"/>
        </w:rPr>
        <w:t>If a portlet with a version 2.0 or earlier deployment descriptor is deployed, the portlet container must provide behavior described in this section in order to assure backward compatibility. For version 3.0 or later portlets, the behavior described in this section is to be disregarded.</w:t>
      </w:r>
    </w:p>
    <w:p w:rsidR="00DD3144" w:rsidRPr="002416B3" w:rsidRDefault="00DD3144" w:rsidP="00A927E3">
      <w:pPr>
        <w:pStyle w:val="Standard"/>
        <w:rPr>
          <w:lang w:val="en-US"/>
        </w:rPr>
      </w:pPr>
      <w:r>
        <w:rPr>
          <w:lang w:val="en-US"/>
        </w:rPr>
        <w:t xml:space="preserve">A portal can optionally support adding markup to the HTML document head section through use of the </w:t>
      </w:r>
      <w:r w:rsidRPr="000A1EE3">
        <w:rPr>
          <w:rStyle w:val="inlinecode"/>
          <w:lang w:val="en-US"/>
        </w:rPr>
        <w:t>MimeResponse.setProperty</w:t>
      </w:r>
      <w:r>
        <w:rPr>
          <w:lang w:val="en-US"/>
        </w:rPr>
        <w:t xml:space="preserve"> method. The Portal</w:t>
      </w:r>
      <w:r w:rsidR="00A927E3" w:rsidRPr="002416B3">
        <w:rPr>
          <w:lang w:val="en-US"/>
        </w:rPr>
        <w:t xml:space="preserve"> should indicate support</w:t>
      </w:r>
      <w:r>
        <w:rPr>
          <w:lang w:val="en-US"/>
        </w:rPr>
        <w:t xml:space="preserve"> for this property through the</w:t>
      </w:r>
      <w:r w:rsidR="00A927E3" w:rsidRPr="002416B3">
        <w:rPr>
          <w:lang w:val="en-US"/>
        </w:rPr>
        <w:t xml:space="preserve"> </w:t>
      </w:r>
      <w:r w:rsidR="00A927E3" w:rsidRPr="002416B3">
        <w:rPr>
          <w:rFonts w:ascii="Courier New" w:hAnsi="Courier New"/>
          <w:sz w:val="20"/>
          <w:lang w:val="en-US"/>
        </w:rPr>
        <w:t>PortalContext.</w:t>
      </w:r>
      <w:r w:rsidR="008352E8">
        <w:rPr>
          <w:rFonts w:ascii="Courier New" w:hAnsi="Courier New"/>
          <w:sz w:val="20"/>
          <w:lang w:val="en-US"/>
        </w:rPr>
        <w:t>MARKUP</w:t>
      </w:r>
      <w:r w:rsidR="00A927E3" w:rsidRPr="002416B3">
        <w:rPr>
          <w:rFonts w:ascii="Courier New" w:hAnsi="Courier New"/>
          <w:sz w:val="20"/>
          <w:lang w:val="en-US"/>
        </w:rPr>
        <w:t>_HEAD_ELEMENT_SUPPORT</w:t>
      </w:r>
      <w:r w:rsidR="00A927E3" w:rsidRPr="002416B3">
        <w:rPr>
          <w:lang w:val="en-US"/>
        </w:rPr>
        <w:t xml:space="preserve"> (value: </w:t>
      </w:r>
      <w:r w:rsidR="004E7875">
        <w:rPr>
          <w:lang w:val="en-US"/>
        </w:rPr>
        <w:t>"</w:t>
      </w:r>
      <w:r w:rsidR="00A927E3" w:rsidRPr="002416B3">
        <w:rPr>
          <w:rFonts w:ascii="Courier New" w:hAnsi="Courier New"/>
          <w:sz w:val="20"/>
          <w:lang w:val="en-US"/>
        </w:rPr>
        <w:t>javax.portlet.markup.head.element.support</w:t>
      </w:r>
      <w:r w:rsidR="004E7875">
        <w:rPr>
          <w:lang w:val="en-US"/>
        </w:rPr>
        <w:t>"</w:t>
      </w:r>
      <w:r w:rsidR="00A927E3" w:rsidRPr="002416B3">
        <w:rPr>
          <w:lang w:val="en-US"/>
        </w:rPr>
        <w:t xml:space="preserve">) property on the </w:t>
      </w:r>
      <w:r w:rsidR="00A927E3" w:rsidRPr="002416B3">
        <w:rPr>
          <w:rFonts w:ascii="Courier New" w:hAnsi="Courier New"/>
          <w:sz w:val="20"/>
          <w:lang w:val="en-US"/>
        </w:rPr>
        <w:t>PortalContext</w:t>
      </w:r>
      <w:r w:rsidR="00A927E3" w:rsidRPr="002416B3">
        <w:rPr>
          <w:lang w:val="en-US"/>
        </w:rPr>
        <w:t>.</w:t>
      </w:r>
    </w:p>
    <w:p w:rsidR="00A927E3" w:rsidRDefault="00A927E3" w:rsidP="00A927E3">
      <w:pPr>
        <w:pStyle w:val="Standard"/>
        <w:rPr>
          <w:lang w:val="en-US"/>
        </w:rPr>
      </w:pPr>
      <w:r w:rsidRPr="002416B3">
        <w:rPr>
          <w:lang w:val="en-US"/>
        </w:rPr>
        <w:t xml:space="preserve">A non-null value of </w:t>
      </w:r>
      <w:r w:rsidRPr="002416B3">
        <w:rPr>
          <w:rFonts w:ascii="Courier New" w:hAnsi="Courier New"/>
          <w:sz w:val="20"/>
          <w:lang w:val="en-US"/>
        </w:rPr>
        <w:t>MARKUP_HEAD_ELEMENT_SUPPORT</w:t>
      </w:r>
      <w:r w:rsidRPr="002416B3">
        <w:rPr>
          <w:lang w:val="en-US"/>
        </w:rPr>
        <w:t xml:space="preserve"> indicates that the portal application supports the </w:t>
      </w:r>
      <w:r w:rsidRPr="002416B3">
        <w:rPr>
          <w:rFonts w:ascii="Courier New" w:hAnsi="Courier New"/>
          <w:sz w:val="20"/>
          <w:lang w:val="en-US"/>
        </w:rPr>
        <w:t>MARKUP_HEAD_ELEMENT</w:t>
      </w:r>
      <w:r w:rsidRPr="002416B3">
        <w:rPr>
          <w:lang w:val="en-US"/>
        </w:rPr>
        <w:t xml:space="preserve"> property</w:t>
      </w:r>
    </w:p>
    <w:p w:rsidR="00A927E3" w:rsidRDefault="00A927E3" w:rsidP="00A927E3">
      <w:pPr>
        <w:pStyle w:val="Standard"/>
        <w:rPr>
          <w:lang w:val="en-US"/>
        </w:rPr>
      </w:pPr>
    </w:p>
    <w:p w:rsidR="001E07F1" w:rsidRDefault="001E07F1" w:rsidP="001E07F1">
      <w:pPr>
        <w:pStyle w:val="Heading1"/>
      </w:pPr>
      <w:bookmarkStart w:id="339" w:name="_Ref426614091"/>
      <w:bookmarkStart w:id="340" w:name="_Ref426614099"/>
      <w:bookmarkStart w:id="341" w:name="_Toc468261019"/>
      <w:r>
        <w:lastRenderedPageBreak/>
        <w:t>Portlet Context</w:t>
      </w:r>
      <w:bookmarkEnd w:id="339"/>
      <w:bookmarkEnd w:id="340"/>
      <w:bookmarkEnd w:id="341"/>
    </w:p>
    <w:p w:rsidR="001E07F1" w:rsidRPr="002D666F" w:rsidRDefault="001E07F1" w:rsidP="001E07F1">
      <w:pPr>
        <w:pStyle w:val="Standard"/>
        <w:rPr>
          <w:lang w:val="en-US"/>
        </w:rPr>
      </w:pPr>
      <w:r w:rsidRPr="002D666F">
        <w:rPr>
          <w:lang w:val="en-US"/>
        </w:rPr>
        <w:t xml:space="preserve">The </w:t>
      </w:r>
      <w:r w:rsidRPr="002D666F">
        <w:rPr>
          <w:rFonts w:ascii="Courier" w:hAnsi="Courier"/>
          <w:sz w:val="20"/>
          <w:lang w:val="en-US"/>
        </w:rPr>
        <w:t>PortletContext</w:t>
      </w:r>
      <w:r w:rsidRPr="002D666F">
        <w:rPr>
          <w:lang w:val="en-US"/>
        </w:rPr>
        <w:t xml:space="preserve"> interface </w:t>
      </w:r>
      <w:r w:rsidR="00240B8B">
        <w:rPr>
          <w:lang w:val="en-US"/>
        </w:rPr>
        <w:t>provides a</w:t>
      </w:r>
      <w:r w:rsidRPr="002D666F">
        <w:rPr>
          <w:lang w:val="en-US"/>
        </w:rPr>
        <w:t xml:space="preserve"> view of the portlet application within which the portlet is running. Using the </w:t>
      </w:r>
      <w:r w:rsidRPr="002D666F">
        <w:rPr>
          <w:rFonts w:ascii="Courier" w:hAnsi="Courier"/>
          <w:sz w:val="20"/>
          <w:lang w:val="en-US"/>
        </w:rPr>
        <w:t>PortletContext</w:t>
      </w:r>
      <w:r w:rsidRPr="002D666F">
        <w:rPr>
          <w:lang w:val="en-US"/>
        </w:rPr>
        <w:t xml:space="preserve"> object, a portlet can log events, obtain portlet application resources, </w:t>
      </w:r>
      <w:r w:rsidR="00240B8B">
        <w:rPr>
          <w:lang w:val="en-US"/>
        </w:rPr>
        <w:t xml:space="preserve">portlet </w:t>
      </w:r>
      <w:r w:rsidRPr="002D666F">
        <w:rPr>
          <w:lang w:val="en-US"/>
        </w:rPr>
        <w:t>application and portlet</w:t>
      </w:r>
      <w:r w:rsidR="00240B8B">
        <w:rPr>
          <w:lang w:val="en-US"/>
        </w:rPr>
        <w:t>-specific</w:t>
      </w:r>
      <w:r w:rsidRPr="002D666F">
        <w:rPr>
          <w:lang w:val="en-US"/>
        </w:rPr>
        <w:t xml:space="preserve"> runtime options</w:t>
      </w:r>
      <w:r w:rsidR="00240B8B">
        <w:rPr>
          <w:lang w:val="en-US"/>
        </w:rPr>
        <w:t>,</w:t>
      </w:r>
      <w:r w:rsidRPr="002D666F">
        <w:rPr>
          <w:lang w:val="en-US"/>
        </w:rPr>
        <w:t xml:space="preserve"> and set and store attributes that other portlets and servlets in the portlet application can access.</w:t>
      </w:r>
    </w:p>
    <w:p w:rsidR="001E07F1" w:rsidRPr="002D666F" w:rsidRDefault="001E07F1" w:rsidP="001E07F1">
      <w:pPr>
        <w:pStyle w:val="Heading2"/>
        <w:ind w:left="578" w:hanging="578"/>
        <w:rPr>
          <w:lang w:val="en-US"/>
        </w:rPr>
      </w:pPr>
      <w:bookmarkStart w:id="342" w:name="_Toc415140842"/>
      <w:bookmarkStart w:id="343" w:name="_Toc468261020"/>
      <w:r w:rsidRPr="002D666F">
        <w:rPr>
          <w:lang w:val="en-US"/>
        </w:rPr>
        <w:t>Scope of the Portlet Context</w:t>
      </w:r>
      <w:bookmarkEnd w:id="342"/>
      <w:bookmarkEnd w:id="343"/>
    </w:p>
    <w:p w:rsidR="001E07F1" w:rsidRPr="002D666F" w:rsidRDefault="001E07F1" w:rsidP="001E07F1">
      <w:pPr>
        <w:pStyle w:val="Standard"/>
        <w:rPr>
          <w:lang w:val="en-US"/>
        </w:rPr>
      </w:pPr>
      <w:r w:rsidRPr="002D666F">
        <w:rPr>
          <w:lang w:val="en-US"/>
        </w:rPr>
        <w:t xml:space="preserve">There is one instance of the </w:t>
      </w:r>
      <w:r w:rsidRPr="002D666F">
        <w:rPr>
          <w:rFonts w:ascii="Courier" w:hAnsi="Courier"/>
          <w:sz w:val="20"/>
          <w:lang w:val="en-US"/>
        </w:rPr>
        <w:t>PortletContext</w:t>
      </w:r>
      <w:r w:rsidRPr="002D666F">
        <w:rPr>
          <w:lang w:val="en-US"/>
        </w:rPr>
        <w:t xml:space="preserve"> interface associated with each portlet application deployed into a portlet container. In cases where the container is distributed over many virtual machines, a portlet application will have an instance of the </w:t>
      </w:r>
      <w:r w:rsidRPr="002D666F">
        <w:rPr>
          <w:rFonts w:ascii="Courier" w:hAnsi="Courier"/>
          <w:sz w:val="20"/>
          <w:lang w:val="en-US"/>
        </w:rPr>
        <w:t>PortletContext</w:t>
      </w:r>
      <w:r w:rsidRPr="002D666F">
        <w:rPr>
          <w:lang w:val="en-US"/>
        </w:rPr>
        <w:t xml:space="preserve"> interface for each VM.</w:t>
      </w:r>
    </w:p>
    <w:p w:rsidR="001E07F1" w:rsidRDefault="001E07F1" w:rsidP="001E07F1">
      <w:pPr>
        <w:pStyle w:val="Heading2"/>
        <w:ind w:left="578" w:hanging="578"/>
      </w:pPr>
      <w:bookmarkStart w:id="344" w:name="_Toc415140843"/>
      <w:bookmarkStart w:id="345" w:name="_Toc468261021"/>
      <w:r>
        <w:t>Portlet Context functionality</w:t>
      </w:r>
      <w:bookmarkEnd w:id="344"/>
      <w:bookmarkEnd w:id="345"/>
    </w:p>
    <w:p w:rsidR="001E07F1" w:rsidRPr="002D666F" w:rsidRDefault="00240B8B" w:rsidP="001E07F1">
      <w:pPr>
        <w:pStyle w:val="Standard"/>
        <w:rPr>
          <w:lang w:val="en-US"/>
        </w:rPr>
      </w:pPr>
      <w:r>
        <w:rPr>
          <w:lang w:val="en-US"/>
        </w:rPr>
        <w:t>The portlet can</w:t>
      </w:r>
      <w:r w:rsidR="001E07F1" w:rsidRPr="002D666F">
        <w:rPr>
          <w:lang w:val="en-US"/>
        </w:rPr>
        <w:t xml:space="preserve"> access context initialization parameters, retrieve and store context attributes, obtain static resources from the portlet application</w:t>
      </w:r>
      <w:r>
        <w:rPr>
          <w:lang w:val="en-US"/>
        </w:rPr>
        <w:t>,</w:t>
      </w:r>
      <w:r w:rsidR="001E07F1" w:rsidRPr="002D666F">
        <w:rPr>
          <w:lang w:val="en-US"/>
        </w:rPr>
        <w:t xml:space="preserve"> and obtain a request dispatcher to include servlets and JSPs</w:t>
      </w:r>
      <w:r>
        <w:rPr>
          <w:lang w:val="en-US"/>
        </w:rPr>
        <w:t xml:space="preserve"> </w:t>
      </w:r>
      <w:r w:rsidRPr="00240B8B">
        <w:rPr>
          <w:lang w:val="en-US"/>
        </w:rPr>
        <w:t>t</w:t>
      </w:r>
      <w:r w:rsidRPr="002D666F">
        <w:rPr>
          <w:lang w:val="en-US"/>
        </w:rPr>
        <w:t xml:space="preserve">hrough the </w:t>
      </w:r>
      <w:r w:rsidRPr="00240B8B">
        <w:rPr>
          <w:rStyle w:val="inlinecode"/>
          <w:lang w:val="en-US"/>
        </w:rPr>
        <w:t>PortletContext</w:t>
      </w:r>
      <w:r w:rsidRPr="002D666F">
        <w:rPr>
          <w:lang w:val="en-US"/>
        </w:rPr>
        <w:t xml:space="preserve"> interface</w:t>
      </w:r>
      <w:r w:rsidR="001E07F1" w:rsidRPr="002D666F">
        <w:rPr>
          <w:lang w:val="en-US"/>
        </w:rPr>
        <w:t>.</w:t>
      </w:r>
    </w:p>
    <w:p w:rsidR="001E07F1" w:rsidRPr="00564309" w:rsidRDefault="001E07F1" w:rsidP="001E07F1">
      <w:pPr>
        <w:pStyle w:val="Heading2"/>
        <w:ind w:left="578" w:hanging="578"/>
        <w:rPr>
          <w:lang w:val="en-US"/>
        </w:rPr>
      </w:pPr>
      <w:bookmarkStart w:id="346" w:name="_Toc415140844"/>
      <w:bookmarkStart w:id="347" w:name="_Toc468261022"/>
      <w:r w:rsidRPr="00564309">
        <w:rPr>
          <w:lang w:val="en-US"/>
        </w:rPr>
        <w:t xml:space="preserve">Relationship </w:t>
      </w:r>
      <w:r w:rsidR="00380F49" w:rsidRPr="00564309">
        <w:rPr>
          <w:lang w:val="en-US"/>
        </w:rPr>
        <w:t>to</w:t>
      </w:r>
      <w:r w:rsidRPr="00564309">
        <w:rPr>
          <w:lang w:val="en-US"/>
        </w:rPr>
        <w:t xml:space="preserve"> the Servlet Context</w:t>
      </w:r>
      <w:bookmarkEnd w:id="346"/>
      <w:bookmarkEnd w:id="347"/>
    </w:p>
    <w:p w:rsidR="001E07F1" w:rsidRPr="002D666F" w:rsidRDefault="001E07F1" w:rsidP="001E07F1">
      <w:pPr>
        <w:pStyle w:val="Standard"/>
        <w:rPr>
          <w:lang w:val="en-US"/>
        </w:rPr>
      </w:pPr>
      <w:r w:rsidRPr="002D666F">
        <w:rPr>
          <w:lang w:val="en-US"/>
        </w:rPr>
        <w:t xml:space="preserve">A portlet application is an extended web application. As a web application, a portlet application also has a servlet context. The portlet context </w:t>
      </w:r>
      <w:r w:rsidR="002A717E">
        <w:rPr>
          <w:lang w:val="en-US"/>
        </w:rPr>
        <w:t>uses</w:t>
      </w:r>
      <w:r w:rsidRPr="002D666F">
        <w:rPr>
          <w:lang w:val="en-US"/>
        </w:rPr>
        <w:t xml:space="preserve"> the servlet context </w:t>
      </w:r>
      <w:r w:rsidR="002A717E">
        <w:rPr>
          <w:lang w:val="en-US"/>
        </w:rPr>
        <w:t>object to provide much of its functionality</w:t>
      </w:r>
      <w:r w:rsidRPr="002D666F">
        <w:rPr>
          <w:lang w:val="en-US"/>
        </w:rPr>
        <w:t xml:space="preserve">. However, the </w:t>
      </w:r>
      <w:r w:rsidR="002A717E">
        <w:rPr>
          <w:lang w:val="en-US"/>
        </w:rPr>
        <w:t>portlet context object is distinct from the servlet context object</w:t>
      </w:r>
      <w:r w:rsidRPr="002D666F">
        <w:rPr>
          <w:lang w:val="en-US"/>
        </w:rPr>
        <w:t>.</w:t>
      </w:r>
    </w:p>
    <w:p w:rsidR="002A717E" w:rsidRDefault="001E07F1" w:rsidP="001E07F1">
      <w:pPr>
        <w:pStyle w:val="Standard"/>
        <w:rPr>
          <w:lang w:val="en-US"/>
        </w:rPr>
      </w:pPr>
      <w:r w:rsidRPr="002D666F">
        <w:rPr>
          <w:lang w:val="en-US"/>
        </w:rPr>
        <w:t xml:space="preserve">The context-wide initialization parameters are the same as initialization parameters of the servlet context and the context attributes are shared with the servlet context. </w:t>
      </w:r>
    </w:p>
    <w:p w:rsidR="001E07F1" w:rsidRPr="002D666F" w:rsidRDefault="001E07F1" w:rsidP="001E07F1">
      <w:pPr>
        <w:pStyle w:val="Standard"/>
        <w:rPr>
          <w:lang w:val="en-US"/>
        </w:rPr>
      </w:pPr>
      <w:r w:rsidRPr="002D666F">
        <w:rPr>
          <w:lang w:val="en-US"/>
        </w:rPr>
        <w:t>Therefore, the</w:t>
      </w:r>
      <w:r w:rsidR="002A717E">
        <w:rPr>
          <w:lang w:val="en-US"/>
        </w:rPr>
        <w:t xml:space="preserve"> portlet context initialization parameters</w:t>
      </w:r>
      <w:r w:rsidRPr="002D666F">
        <w:rPr>
          <w:lang w:val="en-US"/>
        </w:rPr>
        <w:t xml:space="preserve"> must be defined in the web application deployment descriptor (the </w:t>
      </w:r>
      <w:r w:rsidRPr="002D666F">
        <w:rPr>
          <w:rFonts w:ascii="Courier" w:hAnsi="Courier"/>
          <w:sz w:val="20"/>
          <w:lang w:val="en-US"/>
        </w:rPr>
        <w:t>web.xml</w:t>
      </w:r>
      <w:r w:rsidRPr="002D666F">
        <w:rPr>
          <w:lang w:val="en-US"/>
        </w:rPr>
        <w:t xml:space="preserve"> file). The initialization parameters accessible through the </w:t>
      </w:r>
      <w:r w:rsidRPr="002D666F">
        <w:rPr>
          <w:rFonts w:ascii="Courier" w:hAnsi="Courier"/>
          <w:sz w:val="20"/>
          <w:lang w:val="en-US"/>
        </w:rPr>
        <w:t xml:space="preserve">PortletContext </w:t>
      </w:r>
      <w:r w:rsidRPr="002D666F">
        <w:rPr>
          <w:lang w:val="en-US"/>
        </w:rPr>
        <w:t xml:space="preserve">must be the same </w:t>
      </w:r>
      <w:r w:rsidR="00240B8B">
        <w:rPr>
          <w:lang w:val="en-US"/>
        </w:rPr>
        <w:t>as those</w:t>
      </w:r>
      <w:r w:rsidRPr="002D666F">
        <w:rPr>
          <w:lang w:val="en-US"/>
        </w:rPr>
        <w:t xml:space="preserve"> accessible through the </w:t>
      </w:r>
      <w:r w:rsidRPr="002D666F">
        <w:rPr>
          <w:rFonts w:ascii="Courier" w:hAnsi="Courier"/>
          <w:sz w:val="20"/>
          <w:lang w:val="en-US"/>
        </w:rPr>
        <w:t>ServletContext</w:t>
      </w:r>
      <w:r w:rsidRPr="002D666F">
        <w:rPr>
          <w:lang w:val="en-US"/>
        </w:rPr>
        <w:t xml:space="preserve"> of the portlet application.</w:t>
      </w:r>
    </w:p>
    <w:p w:rsidR="001E07F1" w:rsidRPr="002D666F" w:rsidRDefault="00240B8B" w:rsidP="001E07F1">
      <w:pPr>
        <w:pStyle w:val="Standard"/>
        <w:rPr>
          <w:lang w:val="en-US"/>
        </w:rPr>
      </w:pPr>
      <w:r>
        <w:rPr>
          <w:lang w:val="en-US"/>
        </w:rPr>
        <w:t>Context attributes set through</w:t>
      </w:r>
      <w:r w:rsidR="001E07F1" w:rsidRPr="002D666F">
        <w:rPr>
          <w:lang w:val="en-US"/>
        </w:rPr>
        <w:t xml:space="preserve"> the </w:t>
      </w:r>
      <w:r w:rsidR="001E07F1" w:rsidRPr="002D666F">
        <w:rPr>
          <w:rFonts w:ascii="Courier" w:hAnsi="Courier"/>
          <w:sz w:val="20"/>
          <w:lang w:val="en-US"/>
        </w:rPr>
        <w:t xml:space="preserve">PortletContext </w:t>
      </w:r>
      <w:r w:rsidR="001E07F1" w:rsidRPr="002D666F">
        <w:rPr>
          <w:lang w:val="en-US"/>
        </w:rPr>
        <w:t xml:space="preserve">must be stored in the </w:t>
      </w:r>
      <w:r w:rsidR="001E07F1" w:rsidRPr="002D666F">
        <w:rPr>
          <w:rFonts w:ascii="Courier" w:hAnsi="Courier"/>
          <w:sz w:val="20"/>
          <w:lang w:val="en-US"/>
        </w:rPr>
        <w:t>ServletContext</w:t>
      </w:r>
      <w:r w:rsidR="001E07F1" w:rsidRPr="002D666F">
        <w:rPr>
          <w:lang w:val="en-US"/>
        </w:rPr>
        <w:t xml:space="preserve"> of the portlet application. A direct consequence of this is that data stored in the </w:t>
      </w:r>
      <w:r w:rsidR="001E07F1" w:rsidRPr="002D666F">
        <w:rPr>
          <w:rFonts w:ascii="Courier" w:hAnsi="Courier"/>
          <w:sz w:val="20"/>
          <w:lang w:val="en-US"/>
        </w:rPr>
        <w:t>ServletContext</w:t>
      </w:r>
      <w:r w:rsidR="001E07F1" w:rsidRPr="002D666F">
        <w:rPr>
          <w:lang w:val="en-US"/>
        </w:rPr>
        <w:t xml:space="preserve"> by servlets or JSPs is accessible to portlets through the </w:t>
      </w:r>
      <w:r w:rsidR="001E07F1" w:rsidRPr="002D666F">
        <w:rPr>
          <w:rFonts w:ascii="Courier" w:hAnsi="Courier"/>
          <w:sz w:val="20"/>
          <w:lang w:val="en-US"/>
        </w:rPr>
        <w:t>PortletContext</w:t>
      </w:r>
      <w:r w:rsidR="001E07F1" w:rsidRPr="002D666F">
        <w:rPr>
          <w:lang w:val="en-US"/>
        </w:rPr>
        <w:t xml:space="preserve"> and vice versa.</w:t>
      </w:r>
    </w:p>
    <w:p w:rsidR="001E07F1" w:rsidRPr="002D666F" w:rsidRDefault="001E07F1" w:rsidP="001E07F1">
      <w:pPr>
        <w:pStyle w:val="Standard"/>
        <w:rPr>
          <w:lang w:val="en-US"/>
        </w:rPr>
      </w:pPr>
      <w:r w:rsidRPr="002D666F">
        <w:rPr>
          <w:lang w:val="en-US"/>
        </w:rPr>
        <w:t xml:space="preserve">The </w:t>
      </w:r>
      <w:r w:rsidRPr="002D666F">
        <w:rPr>
          <w:rFonts w:ascii="Courier" w:hAnsi="Courier"/>
          <w:sz w:val="20"/>
          <w:lang w:val="en-US"/>
        </w:rPr>
        <w:t xml:space="preserve">PortletContext </w:t>
      </w:r>
      <w:r w:rsidRPr="002D666F">
        <w:rPr>
          <w:lang w:val="en-US"/>
        </w:rPr>
        <w:t xml:space="preserve">must offer access to the same set of resources the </w:t>
      </w:r>
      <w:r w:rsidRPr="002D666F">
        <w:rPr>
          <w:rFonts w:ascii="Courier" w:hAnsi="Courier"/>
          <w:sz w:val="20"/>
          <w:lang w:val="en-US"/>
        </w:rPr>
        <w:t xml:space="preserve">ServletContext </w:t>
      </w:r>
      <w:r w:rsidRPr="002D666F">
        <w:rPr>
          <w:lang w:val="en-US"/>
        </w:rPr>
        <w:t>exposes.</w:t>
      </w:r>
    </w:p>
    <w:p w:rsidR="001E07F1" w:rsidRPr="00240B8B" w:rsidRDefault="001E07F1" w:rsidP="001E07F1">
      <w:pPr>
        <w:pStyle w:val="Standard"/>
        <w:rPr>
          <w:lang w:val="en-US"/>
        </w:rPr>
      </w:pPr>
      <w:r w:rsidRPr="002D666F">
        <w:rPr>
          <w:lang w:val="en-US"/>
        </w:rPr>
        <w:t xml:space="preserve">The PortletContext must handle the same temporary working directory the ServletContext handles. It must be accessible as a context attribute using the same constant defined in the </w:t>
      </w:r>
      <w:r w:rsidRPr="002D666F">
        <w:rPr>
          <w:i/>
          <w:lang w:val="en-US"/>
        </w:rPr>
        <w:t>Servlet Specification</w:t>
      </w:r>
      <w:r w:rsidR="00240B8B">
        <w:rPr>
          <w:i/>
          <w:lang w:val="en-US"/>
        </w:rPr>
        <w:t xml:space="preserve"> - </w:t>
      </w:r>
      <w:r w:rsidRPr="002D666F">
        <w:rPr>
          <w:rFonts w:ascii="Courier" w:hAnsi="Courier"/>
          <w:sz w:val="20"/>
          <w:lang w:val="en-US"/>
        </w:rPr>
        <w:t>javax.servlet.context.tempdir</w:t>
      </w:r>
      <w:r w:rsidRPr="002D666F">
        <w:rPr>
          <w:lang w:val="en-US"/>
        </w:rPr>
        <w:t xml:space="preserve">. The portlet context must follow the same behavior and functionality </w:t>
      </w:r>
      <w:r w:rsidR="00240B8B">
        <w:rPr>
          <w:lang w:val="en-US"/>
        </w:rPr>
        <w:t xml:space="preserve">defined for the </w:t>
      </w:r>
      <w:r w:rsidRPr="002D666F">
        <w:rPr>
          <w:lang w:val="en-US"/>
        </w:rPr>
        <w:t xml:space="preserve">servlet context for virtual hosting and reloading considerations. </w:t>
      </w:r>
      <w:r w:rsidRPr="00240B8B">
        <w:rPr>
          <w:lang w:val="en-US"/>
        </w:rPr>
        <w:t>(</w:t>
      </w:r>
      <w:r w:rsidR="00240B8B" w:rsidRPr="00240B8B">
        <w:rPr>
          <w:lang w:val="en-US"/>
        </w:rPr>
        <w:t>See</w:t>
      </w:r>
      <w:r w:rsidRPr="00240B8B">
        <w:rPr>
          <w:lang w:val="en-US"/>
        </w:rPr>
        <w:t xml:space="preserve"> </w:t>
      </w:r>
      <w:r w:rsidRPr="00240B8B">
        <w:rPr>
          <w:i/>
          <w:lang w:val="en-US"/>
        </w:rPr>
        <w:t xml:space="preserve">Servlet Specification </w:t>
      </w:r>
      <w:r w:rsidR="00240B8B">
        <w:rPr>
          <w:i/>
          <w:lang w:val="en-US"/>
        </w:rPr>
        <w:t>Version 3.1</w:t>
      </w:r>
      <w:r w:rsidRPr="00240B8B">
        <w:rPr>
          <w:lang w:val="en-US"/>
        </w:rPr>
        <w:t>):</w:t>
      </w:r>
    </w:p>
    <w:p w:rsidR="001E07F1" w:rsidRPr="002D666F" w:rsidRDefault="001E07F1" w:rsidP="001E07F1">
      <w:pPr>
        <w:pStyle w:val="Heading3"/>
        <w:tabs>
          <w:tab w:val="clear" w:pos="720"/>
        </w:tabs>
        <w:ind w:left="720" w:hanging="720"/>
        <w:rPr>
          <w:lang w:val="en-US"/>
        </w:rPr>
      </w:pPr>
      <w:bookmarkStart w:id="348" w:name="_Toc415140845"/>
      <w:bookmarkStart w:id="349" w:name="_Toc468261023"/>
      <w:r w:rsidRPr="002D666F">
        <w:rPr>
          <w:lang w:val="en-US"/>
        </w:rPr>
        <w:lastRenderedPageBreak/>
        <w:t>Correspondence between ServletContext and PortletContext methods</w:t>
      </w:r>
      <w:bookmarkEnd w:id="348"/>
      <w:bookmarkEnd w:id="349"/>
    </w:p>
    <w:p w:rsidR="001E07F1" w:rsidRPr="002D666F" w:rsidRDefault="001E07F1" w:rsidP="001E07F1">
      <w:pPr>
        <w:pStyle w:val="Standard"/>
        <w:rPr>
          <w:lang w:val="en-US"/>
        </w:rPr>
      </w:pPr>
      <w:r w:rsidRPr="002D666F">
        <w:rPr>
          <w:lang w:val="en-US"/>
        </w:rPr>
        <w:t xml:space="preserve">The following methods of the </w:t>
      </w:r>
      <w:r w:rsidRPr="000A1EE3">
        <w:rPr>
          <w:rStyle w:val="inlinecode"/>
          <w:lang w:val="en-US"/>
        </w:rPr>
        <w:t>PortletContext</w:t>
      </w:r>
      <w:r w:rsidRPr="002D666F">
        <w:rPr>
          <w:lang w:val="en-US"/>
        </w:rPr>
        <w:t xml:space="preserve"> should provide the same functionality as the methods of the </w:t>
      </w:r>
      <w:r w:rsidRPr="000A1EE3">
        <w:rPr>
          <w:rStyle w:val="inlinecode"/>
          <w:lang w:val="en-US"/>
        </w:rPr>
        <w:t>ServletContext</w:t>
      </w:r>
      <w:r w:rsidRPr="002D666F">
        <w:rPr>
          <w:lang w:val="en-US"/>
        </w:rPr>
        <w:t xml:space="preserve"> of similar name</w:t>
      </w:r>
      <w:r w:rsidR="007D591B">
        <w:rPr>
          <w:lang w:val="en-US"/>
        </w:rPr>
        <w:t>, but applied to the deployed portlet application</w:t>
      </w:r>
      <w:r w:rsidRPr="002D666F">
        <w:rPr>
          <w:lang w:val="en-US"/>
        </w:rPr>
        <w:t xml:space="preserve">: </w:t>
      </w:r>
      <w:r w:rsidRPr="000A1EE3">
        <w:rPr>
          <w:rStyle w:val="inlinecode"/>
          <w:lang w:val="en-US"/>
        </w:rPr>
        <w:t>getAttribute</w:t>
      </w:r>
      <w:r w:rsidRPr="002D666F">
        <w:rPr>
          <w:rFonts w:ascii="Courier" w:hAnsi="Courier"/>
          <w:sz w:val="20"/>
          <w:lang w:val="en-US"/>
        </w:rPr>
        <w:t xml:space="preserve">, </w:t>
      </w:r>
      <w:r w:rsidRPr="000A1EE3">
        <w:rPr>
          <w:rStyle w:val="inlinecode"/>
          <w:lang w:val="en-US"/>
        </w:rPr>
        <w:t>getAttributeNames</w:t>
      </w:r>
      <w:r w:rsidRPr="002D666F">
        <w:rPr>
          <w:rFonts w:ascii="Courier" w:hAnsi="Courier"/>
          <w:sz w:val="20"/>
          <w:lang w:val="en-US"/>
        </w:rPr>
        <w:t xml:space="preserve">, </w:t>
      </w:r>
      <w:r w:rsidRPr="000A1EE3">
        <w:rPr>
          <w:rStyle w:val="inlinecode"/>
          <w:lang w:val="en-US"/>
        </w:rPr>
        <w:t>getInitParameter</w:t>
      </w:r>
      <w:r w:rsidRPr="002D666F">
        <w:rPr>
          <w:rFonts w:ascii="Courier" w:hAnsi="Courier"/>
          <w:sz w:val="20"/>
          <w:lang w:val="en-US"/>
        </w:rPr>
        <w:t xml:space="preserve">, </w:t>
      </w:r>
      <w:r w:rsidRPr="000A1EE3">
        <w:rPr>
          <w:rStyle w:val="inlinecode"/>
          <w:lang w:val="en-US"/>
        </w:rPr>
        <w:t>getInitParameterNames</w:t>
      </w:r>
      <w:r w:rsidRPr="002D666F">
        <w:rPr>
          <w:rFonts w:ascii="Courier" w:hAnsi="Courier"/>
          <w:sz w:val="20"/>
          <w:lang w:val="en-US"/>
        </w:rPr>
        <w:t xml:space="preserve">, </w:t>
      </w:r>
      <w:r w:rsidRPr="000A1EE3">
        <w:rPr>
          <w:rStyle w:val="inlinecode"/>
          <w:lang w:val="en-US"/>
        </w:rPr>
        <w:t>getMimeType</w:t>
      </w:r>
      <w:r w:rsidRPr="002D666F">
        <w:rPr>
          <w:rFonts w:ascii="Courier" w:hAnsi="Courier"/>
          <w:sz w:val="20"/>
          <w:lang w:val="en-US"/>
        </w:rPr>
        <w:t xml:space="preserve">, </w:t>
      </w:r>
      <w:r w:rsidRPr="000A1EE3">
        <w:rPr>
          <w:rStyle w:val="inlinecode"/>
          <w:lang w:val="en-US"/>
        </w:rPr>
        <w:t>getRealPath</w:t>
      </w:r>
      <w:r w:rsidRPr="002D666F">
        <w:rPr>
          <w:rFonts w:ascii="Courier" w:hAnsi="Courier"/>
          <w:sz w:val="20"/>
          <w:lang w:val="en-US"/>
        </w:rPr>
        <w:t xml:space="preserve">, </w:t>
      </w:r>
      <w:r w:rsidR="00240B8B" w:rsidRPr="000A1EE3">
        <w:rPr>
          <w:rStyle w:val="inlinecode"/>
          <w:lang w:val="en-US"/>
        </w:rPr>
        <w:t>getResourceID</w:t>
      </w:r>
      <w:r w:rsidRPr="002D666F">
        <w:rPr>
          <w:rFonts w:ascii="Courier" w:hAnsi="Courier"/>
          <w:sz w:val="20"/>
          <w:lang w:val="en-US"/>
        </w:rPr>
        <w:t xml:space="preserve">, </w:t>
      </w:r>
      <w:r w:rsidRPr="000A1EE3">
        <w:rPr>
          <w:rStyle w:val="inlinecode"/>
          <w:lang w:val="en-US"/>
        </w:rPr>
        <w:t>getResourcePaths</w:t>
      </w:r>
      <w:r w:rsidRPr="002D666F">
        <w:rPr>
          <w:rFonts w:ascii="Courier" w:hAnsi="Courier"/>
          <w:sz w:val="20"/>
          <w:lang w:val="en-US"/>
        </w:rPr>
        <w:t xml:space="preserve">, </w:t>
      </w:r>
      <w:r w:rsidRPr="000A1EE3">
        <w:rPr>
          <w:rStyle w:val="inlinecode"/>
          <w:lang w:val="en-US"/>
        </w:rPr>
        <w:t>getResourceAsStream</w:t>
      </w:r>
      <w:r w:rsidRPr="002D666F">
        <w:rPr>
          <w:rFonts w:ascii="Courier" w:hAnsi="Courier"/>
          <w:sz w:val="20"/>
          <w:lang w:val="en-US"/>
        </w:rPr>
        <w:t xml:space="preserve">, </w:t>
      </w:r>
      <w:r w:rsidRPr="000A1EE3">
        <w:rPr>
          <w:rStyle w:val="inlinecode"/>
          <w:lang w:val="en-US"/>
        </w:rPr>
        <w:t>log</w:t>
      </w:r>
      <w:r w:rsidRPr="002D666F">
        <w:rPr>
          <w:rFonts w:ascii="Courier" w:hAnsi="Courier"/>
          <w:sz w:val="20"/>
          <w:lang w:val="en-US"/>
        </w:rPr>
        <w:t xml:space="preserve">, </w:t>
      </w:r>
      <w:r w:rsidRPr="000A1EE3">
        <w:rPr>
          <w:rStyle w:val="inlinecode"/>
          <w:lang w:val="en-US"/>
        </w:rPr>
        <w:t>removeAttribute</w:t>
      </w:r>
      <w:r w:rsidR="007D591B">
        <w:rPr>
          <w:lang w:val="en-US"/>
        </w:rPr>
        <w:t xml:space="preserve">, </w:t>
      </w:r>
      <w:r w:rsidRPr="000A1EE3">
        <w:rPr>
          <w:rStyle w:val="inlinecode"/>
          <w:lang w:val="en-US"/>
        </w:rPr>
        <w:t>setAttribute</w:t>
      </w:r>
      <w:r w:rsidR="007D591B">
        <w:rPr>
          <w:rStyle w:val="inlinecode"/>
          <w:lang w:val="en-US"/>
        </w:rPr>
        <w:t>, getClassLoader, getContextPath, getEffectiveMajorVersion, and getEffectiveMinorVersion</w:t>
      </w:r>
      <w:r w:rsidRPr="002D666F">
        <w:rPr>
          <w:rFonts w:ascii="Courier" w:hAnsi="Courier"/>
          <w:sz w:val="20"/>
          <w:lang w:val="en-US"/>
        </w:rPr>
        <w:t>.</w:t>
      </w:r>
    </w:p>
    <w:p w:rsidR="001E07F1" w:rsidRDefault="001E07F1" w:rsidP="001E07F1">
      <w:pPr>
        <w:pStyle w:val="Heading2"/>
        <w:ind w:left="578" w:hanging="578"/>
      </w:pPr>
      <w:bookmarkStart w:id="350" w:name="_Toc415140846"/>
      <w:bookmarkStart w:id="351" w:name="_Ref426555004"/>
      <w:bookmarkStart w:id="352" w:name="_Ref426555013"/>
      <w:bookmarkStart w:id="353" w:name="_Ref426555033"/>
      <w:bookmarkStart w:id="354" w:name="_Ref427831254"/>
      <w:bookmarkStart w:id="355" w:name="_Ref427831260"/>
      <w:bookmarkStart w:id="356" w:name="_Toc468261024"/>
      <w:r>
        <w:t>Portlet Container Runtime Options</w:t>
      </w:r>
      <w:bookmarkEnd w:id="350"/>
      <w:bookmarkEnd w:id="351"/>
      <w:bookmarkEnd w:id="352"/>
      <w:bookmarkEnd w:id="353"/>
      <w:bookmarkEnd w:id="354"/>
      <w:bookmarkEnd w:id="355"/>
      <w:bookmarkEnd w:id="356"/>
    </w:p>
    <w:p w:rsidR="001E07F1" w:rsidRPr="002D666F" w:rsidRDefault="001E07F1" w:rsidP="001E07F1">
      <w:pPr>
        <w:pStyle w:val="Standard"/>
        <w:rPr>
          <w:lang w:val="en-US"/>
        </w:rPr>
      </w:pPr>
      <w:r w:rsidRPr="002D666F">
        <w:rPr>
          <w:lang w:val="en-US"/>
        </w:rPr>
        <w:t xml:space="preserve">The portlet can define additional runtime behavior in the </w:t>
      </w:r>
      <w:r w:rsidRPr="000A1EE3">
        <w:rPr>
          <w:rStyle w:val="inlinecode"/>
          <w:lang w:val="en-US"/>
        </w:rPr>
        <w:t>portlet.xml</w:t>
      </w:r>
      <w:r w:rsidRPr="002D666F">
        <w:rPr>
          <w:lang w:val="en-US"/>
        </w:rPr>
        <w:t xml:space="preserve"> on either the portlet application level or the portlet level with the container-runtime-option element. Runtime options that are defined on the application level should be applied to all portlets in the portlet application. Runtime options that are defined on the portlet level should be applied for this portlet only and override any runtime options defined on the application level with the same name.</w:t>
      </w:r>
    </w:p>
    <w:p w:rsidR="005034D5" w:rsidRPr="005034D5" w:rsidRDefault="005034D5" w:rsidP="001E07F1">
      <w:pPr>
        <w:pStyle w:val="Standard"/>
        <w:rPr>
          <w:lang w:val="en-US"/>
        </w:rPr>
      </w:pPr>
      <w:r>
        <w:rPr>
          <w:lang w:val="en-US"/>
        </w:rPr>
        <w:t xml:space="preserve">The container runtime option </w:t>
      </w:r>
      <w:r w:rsidRPr="005034D5">
        <w:rPr>
          <w:rStyle w:val="inlinecode"/>
          <w:lang w:val="en-US"/>
        </w:rPr>
        <w:t>javax.portlet.actionScopedRequestAttributes</w:t>
      </w:r>
      <w:r>
        <w:rPr>
          <w:rFonts w:ascii="Courier New" w:hAnsi="Courier New" w:cs="Courier New"/>
          <w:sz w:val="20"/>
          <w:lang w:val="en-US"/>
        </w:rPr>
        <w:t xml:space="preserve"> </w:t>
      </w:r>
      <w:r w:rsidRPr="005034D5">
        <w:rPr>
          <w:lang w:val="en-US"/>
        </w:rPr>
        <w:t>must be supported by the portlet container.</w:t>
      </w:r>
    </w:p>
    <w:p w:rsidR="001E07F1" w:rsidRDefault="00AB0FC5" w:rsidP="001E07F1">
      <w:pPr>
        <w:pStyle w:val="Standard"/>
        <w:rPr>
          <w:lang w:val="en-US"/>
        </w:rPr>
      </w:pPr>
      <w:r>
        <w:rPr>
          <w:lang w:val="en-US"/>
        </w:rPr>
        <w:t xml:space="preserve">Support for all </w:t>
      </w:r>
      <w:r w:rsidR="005034D5">
        <w:rPr>
          <w:lang w:val="en-US"/>
        </w:rPr>
        <w:t>other c</w:t>
      </w:r>
      <w:r w:rsidR="001E07F1" w:rsidRPr="002D666F">
        <w:rPr>
          <w:lang w:val="en-US"/>
        </w:rPr>
        <w:t xml:space="preserve">ontainer runtime options </w:t>
      </w:r>
      <w:r>
        <w:rPr>
          <w:lang w:val="en-US"/>
        </w:rPr>
        <w:t xml:space="preserve">is </w:t>
      </w:r>
      <w:r w:rsidR="001E07F1" w:rsidRPr="002D666F">
        <w:rPr>
          <w:lang w:val="en-US"/>
        </w:rPr>
        <w:t>optional</w:t>
      </w:r>
      <w:r w:rsidR="005034D5">
        <w:rPr>
          <w:lang w:val="en-US"/>
        </w:rPr>
        <w:t>. T</w:t>
      </w:r>
      <w:r w:rsidR="001E07F1" w:rsidRPr="002D666F">
        <w:rPr>
          <w:lang w:val="en-US"/>
        </w:rPr>
        <w:t xml:space="preserve">he portlet can find out which container runtime options are supported by the portlet container </w:t>
      </w:r>
      <w:r w:rsidR="005034D5">
        <w:rPr>
          <w:lang w:val="en-US"/>
        </w:rPr>
        <w:t>through the</w:t>
      </w:r>
      <w:r w:rsidR="001E07F1" w:rsidRPr="002D666F">
        <w:rPr>
          <w:lang w:val="en-US"/>
        </w:rPr>
        <w:t xml:space="preserve"> </w:t>
      </w:r>
      <w:r w:rsidR="001E07F1" w:rsidRPr="005034D5">
        <w:rPr>
          <w:rStyle w:val="inlinecode"/>
          <w:lang w:val="en-US"/>
        </w:rPr>
        <w:t>PortletContext</w:t>
      </w:r>
      <w:r w:rsidR="005034D5" w:rsidRPr="005034D5">
        <w:rPr>
          <w:rStyle w:val="inlinecode"/>
          <w:lang w:val="en-US"/>
        </w:rPr>
        <w:t>.getContainerRuntimeOptions</w:t>
      </w:r>
      <w:r w:rsidR="005034D5" w:rsidRPr="005034D5">
        <w:rPr>
          <w:lang w:val="en-US"/>
        </w:rPr>
        <w:t xml:space="preserve"> method</w:t>
      </w:r>
      <w:r w:rsidR="001E07F1" w:rsidRPr="005034D5">
        <w:rPr>
          <w:lang w:val="en-US"/>
        </w:rPr>
        <w:t>.</w:t>
      </w:r>
      <w:r w:rsidR="005034D5">
        <w:rPr>
          <w:lang w:val="en-US"/>
        </w:rPr>
        <w:t xml:space="preserve"> </w:t>
      </w:r>
      <w:r w:rsidR="001E07F1" w:rsidRPr="002D666F">
        <w:rPr>
          <w:lang w:val="en-US"/>
        </w:rPr>
        <w:t>Th</w:t>
      </w:r>
      <w:r w:rsidR="005034D5">
        <w:rPr>
          <w:lang w:val="en-US"/>
        </w:rPr>
        <w:t>is</w:t>
      </w:r>
      <w:r w:rsidR="001E07F1" w:rsidRPr="002D666F">
        <w:rPr>
          <w:lang w:val="en-US"/>
        </w:rPr>
        <w:t xml:space="preserve"> method returns an enumeration of type String containing the keys of all container runtime options that the current portlet container supports.</w:t>
      </w:r>
    </w:p>
    <w:p w:rsidR="00B10826" w:rsidRDefault="00B10826" w:rsidP="001E07F1">
      <w:pPr>
        <w:pStyle w:val="Standard"/>
        <w:rPr>
          <w:lang w:val="en-US"/>
        </w:rPr>
      </w:pPr>
      <w:r>
        <w:rPr>
          <w:lang w:val="en-US"/>
        </w:rPr>
        <w:t xml:space="preserve">Section </w:t>
      </w:r>
      <w:r>
        <w:rPr>
          <w:lang w:val="en-US"/>
        </w:rPr>
        <w:fldChar w:fldCharType="begin"/>
      </w:r>
      <w:r>
        <w:rPr>
          <w:lang w:val="en-US"/>
        </w:rPr>
        <w:instrText xml:space="preserve"> REF _Ref427830740 \w \h </w:instrText>
      </w:r>
      <w:r>
        <w:rPr>
          <w:lang w:val="en-US"/>
        </w:rPr>
      </w:r>
      <w:r>
        <w:rPr>
          <w:lang w:val="en-US"/>
        </w:rPr>
        <w:fldChar w:fldCharType="separate"/>
      </w:r>
      <w:r w:rsidR="003B17E8">
        <w:rPr>
          <w:lang w:val="en-US"/>
        </w:rPr>
        <w:t>28.2.2</w:t>
      </w:r>
      <w:r>
        <w:rPr>
          <w:lang w:val="en-US"/>
        </w:rPr>
        <w:fldChar w:fldCharType="end"/>
      </w:r>
      <w:r>
        <w:rPr>
          <w:lang w:val="en-US"/>
        </w:rPr>
        <w:t xml:space="preserve"> </w:t>
      </w:r>
      <w:r>
        <w:rPr>
          <w:lang w:val="en-US"/>
        </w:rPr>
        <w:fldChar w:fldCharType="begin"/>
      </w:r>
      <w:r>
        <w:rPr>
          <w:lang w:val="en-US"/>
        </w:rPr>
        <w:instrText xml:space="preserve"> REF _Ref427830740 \h </w:instrText>
      </w:r>
      <w:r>
        <w:rPr>
          <w:lang w:val="en-US"/>
        </w:rPr>
      </w:r>
      <w:r>
        <w:rPr>
          <w:lang w:val="en-US"/>
        </w:rPr>
        <w:fldChar w:fldCharType="separate"/>
      </w:r>
      <w:r w:rsidR="003B17E8" w:rsidRPr="003B17E8">
        <w:rPr>
          <w:lang w:val="en-US"/>
        </w:rPr>
        <w:t>Portlet Container Runtime Options</w:t>
      </w:r>
      <w:r>
        <w:rPr>
          <w:lang w:val="en-US"/>
        </w:rPr>
        <w:fldChar w:fldCharType="end"/>
      </w:r>
      <w:r>
        <w:rPr>
          <w:lang w:val="en-US"/>
        </w:rPr>
        <w:t xml:space="preserve"> describes configuration of the portlet container runtime options.</w:t>
      </w:r>
    </w:p>
    <w:p w:rsidR="001E07F1" w:rsidRPr="00B10826" w:rsidRDefault="001E07F1" w:rsidP="001E07F1">
      <w:pPr>
        <w:pStyle w:val="Heading3"/>
        <w:tabs>
          <w:tab w:val="clear" w:pos="720"/>
        </w:tabs>
        <w:ind w:left="720" w:hanging="720"/>
        <w:rPr>
          <w:lang w:val="en-US"/>
        </w:rPr>
      </w:pPr>
      <w:bookmarkStart w:id="357" w:name="_Toc415140847"/>
      <w:bookmarkStart w:id="358" w:name="_Ref429121213"/>
      <w:bookmarkStart w:id="359" w:name="_Ref429121226"/>
      <w:bookmarkStart w:id="360" w:name="_Toc468261025"/>
      <w:r w:rsidRPr="00B10826">
        <w:rPr>
          <w:lang w:val="en-US"/>
        </w:rPr>
        <w:t>Runtime Option javax.portlet.escapeXml</w:t>
      </w:r>
      <w:bookmarkEnd w:id="357"/>
      <w:bookmarkEnd w:id="358"/>
      <w:bookmarkEnd w:id="359"/>
      <w:bookmarkEnd w:id="360"/>
    </w:p>
    <w:p w:rsidR="001E07F1" w:rsidRPr="002D666F" w:rsidRDefault="005034D5" w:rsidP="001E07F1">
      <w:pPr>
        <w:pStyle w:val="Standard"/>
        <w:rPr>
          <w:lang w:val="en-US"/>
        </w:rPr>
      </w:pPr>
      <w:r>
        <w:rPr>
          <w:lang w:val="en-US"/>
        </w:rPr>
        <w:t>T</w:t>
      </w:r>
      <w:r w:rsidR="001E07F1" w:rsidRPr="002D666F">
        <w:rPr>
          <w:lang w:val="en-US"/>
        </w:rPr>
        <w:t xml:space="preserve">he Java Portlet Specification V1.0 </w:t>
      </w:r>
      <w:r>
        <w:rPr>
          <w:lang w:val="en-US"/>
        </w:rPr>
        <w:t xml:space="preserve">did not define </w:t>
      </w:r>
      <w:r w:rsidR="001E07F1" w:rsidRPr="002D666F">
        <w:rPr>
          <w:lang w:val="en-US"/>
        </w:rPr>
        <w:t>XML escaping</w:t>
      </w:r>
      <w:r>
        <w:rPr>
          <w:lang w:val="en-US"/>
        </w:rPr>
        <w:t xml:space="preserve"> of</w:t>
      </w:r>
      <w:r w:rsidR="001E07F1" w:rsidRPr="002D666F">
        <w:rPr>
          <w:lang w:val="en-US"/>
        </w:rPr>
        <w:t xml:space="preserve"> URLs written by the tag library</w:t>
      </w:r>
      <w:r>
        <w:rPr>
          <w:lang w:val="en-US"/>
        </w:rPr>
        <w:t>. Such</w:t>
      </w:r>
      <w:r w:rsidR="001E07F1" w:rsidRPr="002D666F">
        <w:rPr>
          <w:lang w:val="en-US"/>
        </w:rPr>
        <w:t xml:space="preserve"> portlets may have been coded with the assumption that the URLs were not XML escaped. In order to be able to run these portlets on a Java Portlet Specification V 2.0</w:t>
      </w:r>
      <w:r>
        <w:rPr>
          <w:lang w:val="en-US"/>
        </w:rPr>
        <w:t xml:space="preserve"> or later</w:t>
      </w:r>
      <w:r w:rsidR="001E07F1" w:rsidRPr="002D666F">
        <w:rPr>
          <w:lang w:val="en-US"/>
        </w:rPr>
        <w:t xml:space="preserve"> container</w:t>
      </w:r>
      <w:r>
        <w:rPr>
          <w:lang w:val="en-US"/>
        </w:rPr>
        <w:t xml:space="preserve">, the URL escaping behavior can be set through </w:t>
      </w:r>
      <w:r w:rsidR="001E07F1" w:rsidRPr="002D666F">
        <w:rPr>
          <w:lang w:val="en-US"/>
        </w:rPr>
        <w:t xml:space="preserve">the </w:t>
      </w:r>
      <w:r w:rsidR="001E07F1" w:rsidRPr="000A1EE3">
        <w:rPr>
          <w:rStyle w:val="inlinecode"/>
          <w:lang w:val="en-US"/>
        </w:rPr>
        <w:t>javax.portlet.escapeXml</w:t>
      </w:r>
      <w:r w:rsidR="001E07F1" w:rsidRPr="002D666F">
        <w:rPr>
          <w:lang w:val="en-US"/>
        </w:rPr>
        <w:t xml:space="preserve"> container runtime option. The value of this setting can either be </w:t>
      </w:r>
      <w:r w:rsidR="001E07F1" w:rsidRPr="002D666F">
        <w:rPr>
          <w:rFonts w:ascii="Courier New" w:hAnsi="Courier New" w:cs="Courier New"/>
          <w:sz w:val="20"/>
          <w:lang w:val="en-US"/>
        </w:rPr>
        <w:t>true</w:t>
      </w:r>
      <w:r>
        <w:rPr>
          <w:lang w:val="en-US"/>
        </w:rPr>
        <w:t xml:space="preserve"> for XML escaping URLs by</w:t>
      </w:r>
      <w:r w:rsidR="001E07F1" w:rsidRPr="002D666F">
        <w:rPr>
          <w:lang w:val="en-US"/>
        </w:rPr>
        <w:t xml:space="preserve"> default, or </w:t>
      </w:r>
      <w:r w:rsidR="001E07F1" w:rsidRPr="002D666F">
        <w:rPr>
          <w:rFonts w:ascii="Courier New" w:hAnsi="Courier New" w:cs="Courier New"/>
          <w:sz w:val="20"/>
          <w:lang w:val="en-US"/>
        </w:rPr>
        <w:t>false</w:t>
      </w:r>
      <w:r w:rsidR="001E07F1" w:rsidRPr="002D666F">
        <w:rPr>
          <w:lang w:val="en-US"/>
        </w:rPr>
        <w:t xml:space="preserve"> for not XML escaping URLs </w:t>
      </w:r>
      <w:r>
        <w:rPr>
          <w:lang w:val="en-US"/>
        </w:rPr>
        <w:t>by</w:t>
      </w:r>
      <w:r w:rsidR="001E07F1" w:rsidRPr="002D666F">
        <w:rPr>
          <w:lang w:val="en-US"/>
        </w:rPr>
        <w:t xml:space="preserve"> default.</w:t>
      </w:r>
    </w:p>
    <w:p w:rsidR="001E07F1" w:rsidRPr="002D666F" w:rsidRDefault="001E07F1" w:rsidP="001E07F1">
      <w:pPr>
        <w:pStyle w:val="Standard"/>
        <w:rPr>
          <w:lang w:val="en-US"/>
        </w:rPr>
      </w:pPr>
      <w:r w:rsidRPr="002D666F">
        <w:rPr>
          <w:lang w:val="en-US"/>
        </w:rPr>
        <w:t xml:space="preserve">Portlets that require URLs </w:t>
      </w:r>
      <w:r w:rsidR="00D13FCF">
        <w:rPr>
          <w:lang w:val="en-US"/>
        </w:rPr>
        <w:t>written to the output stream by</w:t>
      </w:r>
      <w:r w:rsidRPr="002D666F">
        <w:rPr>
          <w:lang w:val="en-US"/>
        </w:rPr>
        <w:t xml:space="preserve"> the portlet tag library</w:t>
      </w:r>
      <w:r w:rsidR="00D13FCF">
        <w:rPr>
          <w:lang w:val="en-US"/>
        </w:rPr>
        <w:t xml:space="preserve"> not to be XML escaped </w:t>
      </w:r>
      <w:r w:rsidR="00AB0FC5">
        <w:rPr>
          <w:lang w:val="en-US"/>
        </w:rPr>
        <w:t xml:space="preserve">by default </w:t>
      </w:r>
      <w:r w:rsidRPr="002D666F">
        <w:rPr>
          <w:lang w:val="en-US"/>
        </w:rPr>
        <w:t xml:space="preserve">should therefore define the </w:t>
      </w:r>
      <w:r w:rsidR="00A27B5E" w:rsidRPr="002D666F">
        <w:rPr>
          <w:rFonts w:ascii="Courier New" w:hAnsi="Courier New" w:cs="Courier New"/>
          <w:sz w:val="20"/>
          <w:lang w:val="en-US"/>
        </w:rPr>
        <w:t>javax.portlet.escapeXml</w:t>
      </w:r>
      <w:r w:rsidR="00A27B5E" w:rsidRPr="002D666F" w:rsidDel="00A27B5E">
        <w:rPr>
          <w:lang w:val="en-US"/>
        </w:rPr>
        <w:t xml:space="preserve"> </w:t>
      </w:r>
      <w:r w:rsidRPr="002D666F">
        <w:rPr>
          <w:lang w:val="en-US"/>
        </w:rPr>
        <w:t xml:space="preserve">container runtime option in the </w:t>
      </w:r>
      <w:r w:rsidR="00B10826">
        <w:rPr>
          <w:lang w:val="en-US"/>
        </w:rPr>
        <w:t>portlet configuration.</w:t>
      </w:r>
    </w:p>
    <w:p w:rsidR="001E07F1" w:rsidRPr="002D666F" w:rsidRDefault="001E07F1" w:rsidP="001E07F1">
      <w:pPr>
        <w:pStyle w:val="Standard"/>
        <w:rPr>
          <w:lang w:val="en-US"/>
        </w:rPr>
      </w:pPr>
      <w:r w:rsidRPr="002D666F">
        <w:rPr>
          <w:lang w:val="en-US"/>
        </w:rPr>
        <w:t xml:space="preserve">If the portlet has defined the </w:t>
      </w:r>
      <w:r w:rsidRPr="002D666F">
        <w:rPr>
          <w:rFonts w:ascii="Courier New" w:hAnsi="Courier New" w:cs="Courier New"/>
          <w:sz w:val="20"/>
          <w:lang w:val="en-US"/>
        </w:rPr>
        <w:t>javax.portlet.escapeXml</w:t>
      </w:r>
      <w:r w:rsidRPr="002D666F">
        <w:rPr>
          <w:lang w:val="en-US"/>
        </w:rPr>
        <w:t xml:space="preserve"> container runtime option</w:t>
      </w:r>
      <w:r w:rsidR="00AB0FC5">
        <w:rPr>
          <w:lang w:val="en-US"/>
        </w:rPr>
        <w:t>,</w:t>
      </w:r>
      <w:r w:rsidRPr="002D666F">
        <w:rPr>
          <w:lang w:val="en-US"/>
        </w:rPr>
        <w:t xml:space="preserve"> the portlet container should honor this setting as otherwise the portlet may not work correctly.</w:t>
      </w:r>
    </w:p>
    <w:p w:rsidR="001E07F1" w:rsidRDefault="001E07F1" w:rsidP="001E07F1">
      <w:pPr>
        <w:pStyle w:val="Heading3"/>
        <w:tabs>
          <w:tab w:val="clear" w:pos="720"/>
        </w:tabs>
        <w:ind w:left="720" w:hanging="720"/>
      </w:pPr>
      <w:bookmarkStart w:id="361" w:name="_Toc415140848"/>
      <w:bookmarkStart w:id="362" w:name="_Ref430321901"/>
      <w:bookmarkStart w:id="363" w:name="_Ref430321911"/>
      <w:bookmarkStart w:id="364" w:name="_Ref430321950"/>
      <w:bookmarkStart w:id="365" w:name="_Toc468261026"/>
      <w:r>
        <w:t>Runtime Option javax.portlet.renderHeaders</w:t>
      </w:r>
      <w:bookmarkEnd w:id="361"/>
      <w:bookmarkEnd w:id="362"/>
      <w:bookmarkEnd w:id="363"/>
      <w:bookmarkEnd w:id="364"/>
      <w:bookmarkEnd w:id="365"/>
    </w:p>
    <w:p w:rsidR="00B10826" w:rsidRPr="00976D4D" w:rsidRDefault="00B10826" w:rsidP="00B10826">
      <w:pPr>
        <w:pStyle w:val="Standard"/>
        <w:rPr>
          <w:lang w:val="en-US"/>
        </w:rPr>
      </w:pPr>
      <w:r w:rsidRPr="00976D4D">
        <w:rPr>
          <w:lang w:val="en-US"/>
        </w:rPr>
        <w:t xml:space="preserve">There are cases in which the portlet may want to return header information, or other information that is required before getting the markup, like the portlet title or the next possible portlet modes, in the render phase. However, some portal implementations may choose </w:t>
      </w:r>
      <w:r>
        <w:rPr>
          <w:lang w:val="en-US"/>
        </w:rPr>
        <w:t xml:space="preserve">a streaming implementation and </w:t>
      </w:r>
      <w:r w:rsidRPr="00976D4D">
        <w:rPr>
          <w:lang w:val="en-US"/>
        </w:rPr>
        <w:t xml:space="preserve">thus do not buffer the output of the portlet. In order to support these </w:t>
      </w:r>
      <w:r w:rsidRPr="00976D4D">
        <w:rPr>
          <w:lang w:val="en-US"/>
        </w:rPr>
        <w:lastRenderedPageBreak/>
        <w:t>implementations</w:t>
      </w:r>
      <w:r>
        <w:rPr>
          <w:lang w:val="en-US"/>
        </w:rPr>
        <w:t>,</w:t>
      </w:r>
      <w:r w:rsidRPr="00976D4D">
        <w:rPr>
          <w:lang w:val="en-US"/>
        </w:rPr>
        <w:t xml:space="preserve"> the Java Portlet Specification provides the </w:t>
      </w:r>
      <w:r w:rsidRPr="005F137C">
        <w:rPr>
          <w:rStyle w:val="inlinecode"/>
          <w:lang w:val="en-US"/>
        </w:rPr>
        <w:t>javax.portlet.renderHeaders</w:t>
      </w:r>
      <w:r w:rsidRPr="00976D4D">
        <w:rPr>
          <w:lang w:val="en-US"/>
        </w:rPr>
        <w:t xml:space="preserve"> container runtime setting and the </w:t>
      </w:r>
      <w:r w:rsidRPr="005F137C">
        <w:rPr>
          <w:rStyle w:val="inlinecode"/>
          <w:lang w:val="en-US"/>
        </w:rPr>
        <w:t>RENDER_PART</w:t>
      </w:r>
      <w:r w:rsidRPr="00976D4D">
        <w:rPr>
          <w:lang w:val="en-US"/>
        </w:rPr>
        <w:t xml:space="preserve"> request attribute that these streaming portal </w:t>
      </w:r>
      <w:r>
        <w:rPr>
          <w:lang w:val="en-US"/>
        </w:rPr>
        <w:t xml:space="preserve">such </w:t>
      </w:r>
      <w:r w:rsidRPr="00976D4D">
        <w:rPr>
          <w:lang w:val="en-US"/>
        </w:rPr>
        <w:t xml:space="preserve">implementations </w:t>
      </w:r>
      <w:r>
        <w:rPr>
          <w:lang w:val="en-US"/>
        </w:rPr>
        <w:t>can</w:t>
      </w:r>
      <w:r w:rsidRPr="00976D4D">
        <w:rPr>
          <w:lang w:val="en-US"/>
        </w:rPr>
        <w:t xml:space="preserve"> set. Portlets that want to ensure that they run with maximum performance on all portal implementations should leverage this mechanism for:</w:t>
      </w:r>
    </w:p>
    <w:p w:rsidR="00B10826" w:rsidRPr="005F137C" w:rsidRDefault="00B10826" w:rsidP="00B10826">
      <w:pPr>
        <w:pStyle w:val="BulletList"/>
      </w:pPr>
      <w:r w:rsidRPr="005F137C">
        <w:t>Setting cookies</w:t>
      </w:r>
    </w:p>
    <w:p w:rsidR="00B10826" w:rsidRPr="005F137C" w:rsidRDefault="00B10826" w:rsidP="00B10826">
      <w:pPr>
        <w:pStyle w:val="BulletList"/>
      </w:pPr>
      <w:r w:rsidRPr="005F137C">
        <w:t>Setting headers</w:t>
      </w:r>
    </w:p>
    <w:p w:rsidR="00B10826" w:rsidRDefault="00B10826" w:rsidP="0063745B">
      <w:pPr>
        <w:pStyle w:val="BulletList"/>
      </w:pPr>
      <w:r w:rsidRPr="005F137C">
        <w:t>Setting the title</w:t>
      </w:r>
    </w:p>
    <w:p w:rsidR="00B10826" w:rsidRPr="00B10826" w:rsidRDefault="00B10826" w:rsidP="0063745B">
      <w:pPr>
        <w:pStyle w:val="BulletList"/>
      </w:pPr>
      <w:r w:rsidRPr="00F54724">
        <w:t>Returning new possible portlet modes</w:t>
      </w:r>
    </w:p>
    <w:p w:rsidR="001E07F1" w:rsidRPr="0063745B" w:rsidRDefault="001E07F1" w:rsidP="0063745B">
      <w:pPr>
        <w:pStyle w:val="Standard"/>
        <w:rPr>
          <w:lang w:val="en-US"/>
        </w:rPr>
      </w:pPr>
      <w:r w:rsidRPr="002D666F">
        <w:rPr>
          <w:lang w:val="en-US"/>
        </w:rPr>
        <w:t xml:space="preserve">Portlets that need to write any headers in the render phase can set the additional container-runtime-option with name </w:t>
      </w:r>
      <w:r w:rsidRPr="000A1EE3">
        <w:rPr>
          <w:rStyle w:val="inlinecode"/>
          <w:lang w:val="en-US"/>
        </w:rPr>
        <w:t>javax.portlet.renderHeaders</w:t>
      </w:r>
      <w:r w:rsidRPr="002D666F">
        <w:rPr>
          <w:lang w:val="en-US"/>
        </w:rPr>
        <w:t xml:space="preserve"> and value </w:t>
      </w:r>
      <w:r w:rsidRPr="000A1EE3">
        <w:rPr>
          <w:rStyle w:val="inlinecode"/>
          <w:lang w:val="en-US"/>
        </w:rPr>
        <w:t>true</w:t>
      </w:r>
      <w:r w:rsidRPr="002D666F">
        <w:rPr>
          <w:lang w:val="en-US"/>
        </w:rPr>
        <w:t xml:space="preserve">. The default for this setting is </w:t>
      </w:r>
      <w:r w:rsidRPr="002D666F">
        <w:rPr>
          <w:rFonts w:ascii="Courier New" w:hAnsi="Courier New"/>
          <w:sz w:val="20"/>
          <w:lang w:val="en-US"/>
        </w:rPr>
        <w:t>false</w:t>
      </w:r>
      <w:r w:rsidR="00AB0FC5">
        <w:rPr>
          <w:lang w:val="en-US"/>
        </w:rPr>
        <w:t xml:space="preserve">. </w:t>
      </w:r>
      <w:r w:rsidRPr="002D666F">
        <w:rPr>
          <w:lang w:val="en-US"/>
        </w:rPr>
        <w:t>When set to</w:t>
      </w:r>
      <w:r w:rsidRPr="002D666F">
        <w:rPr>
          <w:rFonts w:ascii="Courier New" w:hAnsi="Courier New"/>
          <w:sz w:val="20"/>
          <w:lang w:val="en-US"/>
        </w:rPr>
        <w:t xml:space="preserve"> true</w:t>
      </w:r>
      <w:r w:rsidR="00AB0FC5">
        <w:rPr>
          <w:lang w:val="en-US"/>
        </w:rPr>
        <w:t xml:space="preserve">, </w:t>
      </w:r>
      <w:r w:rsidRPr="002D666F">
        <w:rPr>
          <w:lang w:val="en-US"/>
        </w:rPr>
        <w:t xml:space="preserve">streaming portal implementations should call the </w:t>
      </w:r>
      <w:r w:rsidRPr="00AB0FC5">
        <w:rPr>
          <w:rStyle w:val="inlinecode"/>
          <w:lang w:val="en-US"/>
        </w:rPr>
        <w:t>render</w:t>
      </w:r>
      <w:r w:rsidR="00AB0FC5">
        <w:rPr>
          <w:lang w:val="en-US"/>
        </w:rPr>
        <w:t xml:space="preserve"> method of the portlet twice </w:t>
      </w:r>
      <w:r w:rsidRPr="002D666F">
        <w:rPr>
          <w:lang w:val="en-US"/>
        </w:rPr>
        <w:t>with</w:t>
      </w:r>
      <w:r w:rsidR="00AB0FC5">
        <w:rPr>
          <w:lang w:val="en-US"/>
        </w:rPr>
        <w:t xml:space="preserve"> the</w:t>
      </w:r>
      <w:r w:rsidRPr="002D666F">
        <w:rPr>
          <w:rFonts w:ascii="Courier New" w:hAnsi="Courier New"/>
          <w:sz w:val="20"/>
          <w:lang w:val="en-US"/>
        </w:rPr>
        <w:t xml:space="preserve"> RENDER_PART</w:t>
      </w:r>
      <w:r w:rsidRPr="002D666F">
        <w:rPr>
          <w:lang w:val="en-US"/>
        </w:rPr>
        <w:t xml:space="preserve"> attribute set in the render request (see</w:t>
      </w:r>
      <w:r w:rsidR="00B10826">
        <w:rPr>
          <w:lang w:val="en-US"/>
        </w:rPr>
        <w:t xml:space="preserve"> Section </w:t>
      </w:r>
      <w:r w:rsidR="00B10826">
        <w:fldChar w:fldCharType="begin"/>
      </w:r>
      <w:r w:rsidR="00B10826">
        <w:rPr>
          <w:lang w:val="en-US"/>
        </w:rPr>
        <w:instrText xml:space="preserve"> REF _Ref427831036 \w \h </w:instrText>
      </w:r>
      <w:r w:rsidR="00B10826">
        <w:fldChar w:fldCharType="separate"/>
      </w:r>
      <w:r w:rsidR="003B17E8">
        <w:rPr>
          <w:lang w:val="en-US"/>
        </w:rPr>
        <w:t>14.1.2.3</w:t>
      </w:r>
      <w:r w:rsidR="00B10826">
        <w:fldChar w:fldCharType="end"/>
      </w:r>
      <w:r w:rsidR="00B10826">
        <w:rPr>
          <w:lang w:val="en-US"/>
        </w:rPr>
        <w:t xml:space="preserve"> </w:t>
      </w:r>
      <w:r w:rsidR="00B10826">
        <w:fldChar w:fldCharType="begin"/>
      </w:r>
      <w:r w:rsidR="00B10826">
        <w:rPr>
          <w:lang w:val="en-US"/>
        </w:rPr>
        <w:instrText xml:space="preserve"> REF _Ref427831036 \h </w:instrText>
      </w:r>
      <w:r w:rsidR="00B10826">
        <w:fldChar w:fldCharType="separate"/>
      </w:r>
      <w:r w:rsidR="003B17E8" w:rsidRPr="005F137C">
        <w:rPr>
          <w:lang w:val="en-US"/>
        </w:rPr>
        <w:t>The Render Part Request Attribute</w:t>
      </w:r>
      <w:r w:rsidR="00B10826">
        <w:fldChar w:fldCharType="end"/>
      </w:r>
      <w:r w:rsidRPr="002D666F">
        <w:rPr>
          <w:lang w:val="en-US"/>
        </w:rPr>
        <w:t xml:space="preserve">). </w:t>
      </w:r>
    </w:p>
    <w:p w:rsidR="001E07F1" w:rsidRPr="00AB0FC5" w:rsidRDefault="001E07F1" w:rsidP="001E07F1">
      <w:pPr>
        <w:pStyle w:val="Heading3"/>
        <w:tabs>
          <w:tab w:val="clear" w:pos="720"/>
        </w:tabs>
        <w:ind w:left="720" w:hanging="720"/>
        <w:rPr>
          <w:lang w:val="en-US"/>
        </w:rPr>
      </w:pPr>
      <w:bookmarkStart w:id="366" w:name="_Toc415140849"/>
      <w:bookmarkStart w:id="367" w:name="_Ref452450445"/>
      <w:bookmarkStart w:id="368" w:name="_Ref452450451"/>
      <w:bookmarkStart w:id="369" w:name="_Ref452450461"/>
      <w:bookmarkStart w:id="370" w:name="_Toc468261027"/>
      <w:r w:rsidRPr="00AB0FC5">
        <w:rPr>
          <w:lang w:val="en-US"/>
        </w:rPr>
        <w:t>Runtime Option javax.portlet.servletDefaultSessionScope</w:t>
      </w:r>
      <w:bookmarkEnd w:id="366"/>
      <w:bookmarkEnd w:id="367"/>
      <w:bookmarkEnd w:id="368"/>
      <w:bookmarkEnd w:id="369"/>
      <w:bookmarkEnd w:id="370"/>
    </w:p>
    <w:p w:rsidR="00AD2569" w:rsidRPr="0009415E" w:rsidRDefault="00AB0FC5" w:rsidP="00AD2569">
      <w:pPr>
        <w:pStyle w:val="Standard"/>
        <w:rPr>
          <w:lang w:val="en-US"/>
        </w:rPr>
      </w:pPr>
      <w:r>
        <w:rPr>
          <w:lang w:val="en-US"/>
        </w:rPr>
        <w:t>By</w:t>
      </w:r>
      <w:r w:rsidR="001E07F1" w:rsidRPr="002D666F">
        <w:rPr>
          <w:lang w:val="en-US"/>
        </w:rPr>
        <w:t xml:space="preserve"> default</w:t>
      </w:r>
      <w:r>
        <w:rPr>
          <w:lang w:val="en-US"/>
        </w:rPr>
        <w:t xml:space="preserve">, </w:t>
      </w:r>
      <w:r w:rsidR="001E07F1" w:rsidRPr="002D666F">
        <w:rPr>
          <w:lang w:val="en-US"/>
        </w:rPr>
        <w:t>the session variable of included / forwarded servlets or JSPs maps to the portlet session with application scope. Some portlets may require that the session variable of included / forwarded servlets or JSPs maps instead to the portlet session</w:t>
      </w:r>
      <w:r>
        <w:rPr>
          <w:lang w:val="en-US"/>
        </w:rPr>
        <w:t xml:space="preserve"> with portlet</w:t>
      </w:r>
      <w:r w:rsidR="001E07F1" w:rsidRPr="002D666F">
        <w:rPr>
          <w:lang w:val="en-US"/>
        </w:rPr>
        <w:t xml:space="preserve"> scope in order to work correctly. </w:t>
      </w:r>
      <w:r w:rsidR="00F55A73">
        <w:rPr>
          <w:lang w:val="en-US"/>
        </w:rPr>
        <w:t xml:space="preserve">This portlet container runtime option specifies the desired behavior. Setting it to </w:t>
      </w:r>
      <w:r w:rsidR="001E07F1" w:rsidRPr="00C65260">
        <w:rPr>
          <w:rStyle w:val="inlinecode"/>
          <w:lang w:val="en-US"/>
        </w:rPr>
        <w:t>PORTLET_SCOPE</w:t>
      </w:r>
      <w:r w:rsidR="00F55A73" w:rsidRPr="00C65260">
        <w:rPr>
          <w:lang w:val="en-US"/>
        </w:rPr>
        <w:t xml:space="preserve"> maps the session variable to the portlet session with portlet scope, while setting it to </w:t>
      </w:r>
      <w:r w:rsidR="001E07F1" w:rsidRPr="00C65260">
        <w:rPr>
          <w:rStyle w:val="inlinecode"/>
          <w:lang w:val="en-US"/>
        </w:rPr>
        <w:t>APPLICATION_SCOPE</w:t>
      </w:r>
      <w:r w:rsidR="00F55A73" w:rsidRPr="00C65260">
        <w:rPr>
          <w:lang w:val="en-US"/>
        </w:rPr>
        <w:t xml:space="preserve"> maps the session variable to the portlet session with application scope (the default)</w:t>
      </w:r>
      <w:r w:rsidR="001E07F1" w:rsidRPr="00C65260">
        <w:rPr>
          <w:lang w:val="en-US"/>
        </w:rPr>
        <w:t>.</w:t>
      </w:r>
      <w:r w:rsidR="00AD2569">
        <w:rPr>
          <w:lang w:val="en-US"/>
        </w:rPr>
        <w:t xml:space="preserve"> </w:t>
      </w:r>
      <w:r w:rsidR="00AD2569" w:rsidRPr="0009415E">
        <w:rPr>
          <w:lang w:val="en-US"/>
        </w:rPr>
        <w:t>Example:</w:t>
      </w:r>
    </w:p>
    <w:p w:rsidR="00AD2569" w:rsidRPr="0009415E" w:rsidRDefault="00AD2569" w:rsidP="00AD2569">
      <w:pPr>
        <w:pStyle w:val="CodeXMP"/>
      </w:pPr>
      <w:r w:rsidRPr="0009415E">
        <w:tab/>
        <w:t>&lt;container-runtime-option&gt;</w:t>
      </w:r>
    </w:p>
    <w:p w:rsidR="00AD2569" w:rsidRPr="0009415E" w:rsidRDefault="00AD2569" w:rsidP="00AD2569">
      <w:pPr>
        <w:pStyle w:val="CodeXMP"/>
      </w:pPr>
      <w:r w:rsidRPr="0009415E">
        <w:tab/>
      </w:r>
      <w:r w:rsidRPr="0009415E">
        <w:tab/>
        <w:t>&lt;name&gt;javax.portlet.servletDefaultSessionScope&lt;/name&gt;</w:t>
      </w:r>
    </w:p>
    <w:p w:rsidR="00AD2569" w:rsidRPr="0009415E" w:rsidRDefault="00AD2569" w:rsidP="00AD2569">
      <w:pPr>
        <w:pStyle w:val="CodeXMP"/>
      </w:pPr>
      <w:r w:rsidRPr="0009415E">
        <w:tab/>
      </w:r>
      <w:r w:rsidRPr="0009415E">
        <w:tab/>
        <w:t>&lt;value&gt;PORTLET_SCOPE&lt;/value&gt;</w:t>
      </w:r>
    </w:p>
    <w:p w:rsidR="001E07F1" w:rsidRPr="00C65260" w:rsidRDefault="00AD2569" w:rsidP="00AD2569">
      <w:pPr>
        <w:pStyle w:val="CodeXMP"/>
      </w:pPr>
      <w:r w:rsidRPr="0009415E">
        <w:tab/>
        <w:t>&lt;/container-runtime-option&gt;</w:t>
      </w:r>
    </w:p>
    <w:p w:rsidR="001E07F1" w:rsidRPr="002D666F" w:rsidRDefault="001E07F1" w:rsidP="001E07F1">
      <w:pPr>
        <w:pStyle w:val="Standard"/>
        <w:rPr>
          <w:lang w:val="en-US"/>
        </w:rPr>
      </w:pPr>
      <w:r w:rsidRPr="002D666F">
        <w:rPr>
          <w:lang w:val="en-US"/>
        </w:rPr>
        <w:t>Portlet developers should note that not all portlet containers may be able to provide this feature as a portable Java</w:t>
      </w:r>
      <w:r w:rsidR="00AB0FC5">
        <w:rPr>
          <w:lang w:val="en-US"/>
        </w:rPr>
        <w:t xml:space="preserve"> </w:t>
      </w:r>
      <w:r w:rsidRPr="002D666F">
        <w:rPr>
          <w:lang w:val="en-US"/>
        </w:rPr>
        <w:t>EE solution does not currently exist. Therefore, relying on this feature may restrict the numbers of portlet containers the portlet can be executed on.</w:t>
      </w:r>
    </w:p>
    <w:p w:rsidR="001E07F1" w:rsidRPr="00C65260" w:rsidRDefault="001E07F1" w:rsidP="001E07F1">
      <w:pPr>
        <w:pStyle w:val="Heading3"/>
        <w:tabs>
          <w:tab w:val="clear" w:pos="720"/>
        </w:tabs>
        <w:ind w:left="720" w:hanging="720"/>
        <w:rPr>
          <w:lang w:val="en-US"/>
        </w:rPr>
      </w:pPr>
      <w:bookmarkStart w:id="371" w:name="_Toc415140850"/>
      <w:bookmarkStart w:id="372" w:name="_Ref427053981"/>
      <w:bookmarkStart w:id="373" w:name="_Ref427053991"/>
      <w:bookmarkStart w:id="374" w:name="_Ref430175642"/>
      <w:bookmarkStart w:id="375" w:name="_Toc468261028"/>
      <w:r w:rsidRPr="00C65260">
        <w:rPr>
          <w:lang w:val="en-US"/>
        </w:rPr>
        <w:t>Runtime Option javax.portlet.actionScopedRequestAttributes</w:t>
      </w:r>
      <w:bookmarkEnd w:id="371"/>
      <w:bookmarkEnd w:id="372"/>
      <w:bookmarkEnd w:id="373"/>
      <w:bookmarkEnd w:id="374"/>
      <w:bookmarkEnd w:id="375"/>
    </w:p>
    <w:p w:rsidR="001E07F1" w:rsidRPr="002D666F" w:rsidRDefault="001E07F1" w:rsidP="001E07F1">
      <w:pPr>
        <w:pStyle w:val="Standard"/>
        <w:rPr>
          <w:lang w:val="en-US"/>
        </w:rPr>
      </w:pPr>
      <w:r w:rsidRPr="002D666F">
        <w:rPr>
          <w:lang w:val="en-US"/>
        </w:rPr>
        <w:t xml:space="preserve">The Java Portlet Specification follows a model of separating concerns in different lifecycle methods, like </w:t>
      </w:r>
      <w:r w:rsidRPr="002D666F">
        <w:rPr>
          <w:rFonts w:ascii="Courier New" w:hAnsi="Courier New"/>
          <w:sz w:val="20"/>
          <w:lang w:val="en-US"/>
        </w:rPr>
        <w:t>processAction, processEvent, render</w:t>
      </w:r>
      <w:r w:rsidRPr="002D666F">
        <w:rPr>
          <w:lang w:val="en-US"/>
        </w:rPr>
        <w:t>. This provides a clean separation of the action semantics fr</w:t>
      </w:r>
      <w:r w:rsidR="00C65260">
        <w:rPr>
          <w:lang w:val="en-US"/>
        </w:rPr>
        <w:t>om the rendering of the content. H</w:t>
      </w:r>
      <w:r w:rsidRPr="002D666F">
        <w:rPr>
          <w:lang w:val="en-US"/>
        </w:rPr>
        <w:t xml:space="preserve">owever, it may create some issues with servlet-based applications that don’t follow this strict Model-View-Controller pattern. Such applications </w:t>
      </w:r>
      <w:r w:rsidR="00C65260">
        <w:rPr>
          <w:lang w:val="en-US"/>
        </w:rPr>
        <w:t>might</w:t>
      </w:r>
      <w:r w:rsidRPr="002D666F">
        <w:rPr>
          <w:lang w:val="en-US"/>
        </w:rPr>
        <w:t xml:space="preserve"> assume that attributes set in the action phase will be accessible </w:t>
      </w:r>
      <w:r w:rsidR="00C65260">
        <w:rPr>
          <w:lang w:val="en-US"/>
        </w:rPr>
        <w:t>during the render phase</w:t>
      </w:r>
      <w:r w:rsidRPr="002D666F">
        <w:rPr>
          <w:lang w:val="en-US"/>
        </w:rPr>
        <w:t>. The Java Portlet Specification provides the render parameters for such use cases, but some applications need to transport complex objects instead of strings.</w:t>
      </w:r>
    </w:p>
    <w:p w:rsidR="001E07F1" w:rsidRPr="002D666F" w:rsidRDefault="001E07F1" w:rsidP="001E07F1">
      <w:pPr>
        <w:pStyle w:val="Standard"/>
        <w:rPr>
          <w:lang w:val="en-US"/>
        </w:rPr>
      </w:pPr>
      <w:r w:rsidRPr="002D666F">
        <w:rPr>
          <w:lang w:val="en-US"/>
        </w:rPr>
        <w:t xml:space="preserve">One example </w:t>
      </w:r>
      <w:r w:rsidR="00C65260">
        <w:rPr>
          <w:lang w:val="en-US"/>
        </w:rPr>
        <w:t>would be</w:t>
      </w:r>
      <w:r w:rsidRPr="002D666F">
        <w:rPr>
          <w:lang w:val="en-US"/>
        </w:rPr>
        <w:t xml:space="preserve"> a Java Server Faces (JSF) bridge portlet that expects to be executed in a single lifecycle phase for processing actions, events</w:t>
      </w:r>
      <w:r w:rsidR="00C65260">
        <w:rPr>
          <w:lang w:val="en-US"/>
        </w:rPr>
        <w:t>,</w:t>
      </w:r>
      <w:r w:rsidRPr="002D666F">
        <w:rPr>
          <w:lang w:val="en-US"/>
        </w:rPr>
        <w:t xml:space="preserve"> and rendering from the JSF point of view and thus needs to transport attributes from action to subsequent event and render calls until the next action occurs.</w:t>
      </w:r>
    </w:p>
    <w:p w:rsidR="001E07F1" w:rsidRPr="002D666F" w:rsidRDefault="001E07F1" w:rsidP="001E07F1">
      <w:pPr>
        <w:pStyle w:val="Standard"/>
        <w:rPr>
          <w:lang w:val="en-US"/>
        </w:rPr>
      </w:pPr>
      <w:r w:rsidRPr="002D666F">
        <w:rPr>
          <w:lang w:val="en-US"/>
        </w:rPr>
        <w:t xml:space="preserve">For such use cases the Java Portlet </w:t>
      </w:r>
      <w:r w:rsidR="00C65260">
        <w:rPr>
          <w:lang w:val="en-US"/>
        </w:rPr>
        <w:t>Specification provides</w:t>
      </w:r>
      <w:r w:rsidRPr="002D666F">
        <w:rPr>
          <w:lang w:val="en-US"/>
        </w:rPr>
        <w:t xml:space="preserve"> action-scoped request attributes as container runtime option with the intent to provide portlets with these request attributes until a new action occurs. This container runtime option must be supported by portlet containers.</w:t>
      </w:r>
      <w:r w:rsidRPr="002D666F">
        <w:rPr>
          <w:rStyle w:val="EndnoteSymbol"/>
          <w:lang w:val="en-US"/>
        </w:rPr>
        <w:t xml:space="preserve"> </w:t>
      </w:r>
    </w:p>
    <w:p w:rsidR="001E07F1" w:rsidRPr="002D666F" w:rsidRDefault="001E07F1" w:rsidP="001E07F1">
      <w:pPr>
        <w:pStyle w:val="Standard"/>
        <w:rPr>
          <w:lang w:val="en-US"/>
        </w:rPr>
      </w:pPr>
      <w:r w:rsidRPr="002D666F">
        <w:rPr>
          <w:lang w:val="en-US"/>
        </w:rPr>
        <w:lastRenderedPageBreak/>
        <w:t>Portlets should note that using this container runtime option will result in increased memory usage and thus may have a decreased performance as the portlet container needs to maintain and store these attributes across requests.</w:t>
      </w:r>
    </w:p>
    <w:p w:rsidR="001E07F1" w:rsidRPr="00681A74" w:rsidRDefault="001E07F1" w:rsidP="001E07F1">
      <w:pPr>
        <w:pStyle w:val="Standard"/>
        <w:rPr>
          <w:lang w:val="en-US"/>
        </w:rPr>
      </w:pPr>
      <w:r w:rsidRPr="002D666F">
        <w:rPr>
          <w:lang w:val="en-US"/>
        </w:rPr>
        <w:t xml:space="preserve">Portlets that want to leverage the action-scoped request attributes </w:t>
      </w:r>
      <w:r w:rsidR="00C65260">
        <w:rPr>
          <w:lang w:val="en-US"/>
        </w:rPr>
        <w:t>must</w:t>
      </w:r>
      <w:r w:rsidRPr="002D666F">
        <w:rPr>
          <w:lang w:val="en-US"/>
        </w:rPr>
        <w:t xml:space="preserve"> to set the container runtime option </w:t>
      </w:r>
      <w:r w:rsidRPr="000A1EE3">
        <w:rPr>
          <w:rStyle w:val="inlinecode"/>
          <w:lang w:val="en-US"/>
        </w:rPr>
        <w:t>javax.portlet.actionScopedRequestAttributes</w:t>
      </w:r>
      <w:r w:rsidRPr="002D666F">
        <w:rPr>
          <w:lang w:val="en-US"/>
        </w:rPr>
        <w:t xml:space="preserve"> to </w:t>
      </w:r>
      <w:r w:rsidRPr="000A1EE3">
        <w:rPr>
          <w:rStyle w:val="inlinecode"/>
          <w:lang w:val="en-US"/>
        </w:rPr>
        <w:t>true</w:t>
      </w:r>
      <w:r w:rsidRPr="002D666F">
        <w:rPr>
          <w:lang w:val="en-US"/>
        </w:rPr>
        <w:t xml:space="preserve">, default is </w:t>
      </w:r>
      <w:r w:rsidRPr="000A1EE3">
        <w:rPr>
          <w:rStyle w:val="inlinecode"/>
          <w:lang w:val="en-US"/>
        </w:rPr>
        <w:t>false</w:t>
      </w:r>
      <w:r w:rsidRPr="002D666F">
        <w:rPr>
          <w:lang w:val="en-US"/>
        </w:rPr>
        <w:t>. In addition</w:t>
      </w:r>
      <w:r w:rsidR="00C65260">
        <w:rPr>
          <w:lang w:val="en-US"/>
        </w:rPr>
        <w:t>,</w:t>
      </w:r>
      <w:r w:rsidRPr="002D666F">
        <w:rPr>
          <w:lang w:val="en-US"/>
        </w:rPr>
        <w:t xml:space="preserve"> the portlet may provide a value called </w:t>
      </w:r>
      <w:r w:rsidRPr="000A1EE3">
        <w:rPr>
          <w:rStyle w:val="inlinecode"/>
          <w:lang w:val="en-US"/>
        </w:rPr>
        <w:t>numberOfCachedScopes</w:t>
      </w:r>
      <w:r w:rsidRPr="002D666F">
        <w:rPr>
          <w:rFonts w:ascii="Courier New" w:hAnsi="Courier New"/>
          <w:sz w:val="20"/>
          <w:lang w:val="en-US"/>
        </w:rPr>
        <w:t xml:space="preserve"> </w:t>
      </w:r>
      <w:r w:rsidRPr="002D666F">
        <w:rPr>
          <w:lang w:val="en-US"/>
        </w:rPr>
        <w:t xml:space="preserve">where the following value element must be a positive number indicating the number of scopes the portlets wants to have cached by the portlet container. This value is a hint to the portlet container that the portlet container may not be able to honor because of resource constraints. The order of the values in the portlet deployment descriptor must be </w:t>
      </w:r>
      <w:r w:rsidRPr="002D666F">
        <w:rPr>
          <w:rFonts w:ascii="Courier New" w:hAnsi="Courier New" w:cs="Courier New"/>
          <w:sz w:val="20"/>
          <w:lang w:val="en-US"/>
        </w:rPr>
        <w:t>true</w:t>
      </w:r>
      <w:r w:rsidRPr="002D666F">
        <w:rPr>
          <w:lang w:val="en-US"/>
        </w:rPr>
        <w:t xml:space="preserve">, </w:t>
      </w:r>
      <w:r w:rsidRPr="002D666F">
        <w:rPr>
          <w:rFonts w:ascii="Courier New" w:hAnsi="Courier New"/>
          <w:sz w:val="20"/>
          <w:lang w:val="en-US"/>
        </w:rPr>
        <w:t>numberOfCachedScopes, &lt;number of cached scopes</w:t>
      </w:r>
      <w:r w:rsidRPr="00681A74">
        <w:rPr>
          <w:lang w:val="en-US"/>
        </w:rPr>
        <w:t>&gt;.</w:t>
      </w:r>
      <w:r w:rsidR="007F6E27" w:rsidRPr="00681A74">
        <w:rPr>
          <w:lang w:val="en-US"/>
        </w:rPr>
        <w:t xml:space="preserve"> Example:</w:t>
      </w:r>
    </w:p>
    <w:p w:rsidR="007F6E27" w:rsidRPr="00C404E1" w:rsidRDefault="007F6E27" w:rsidP="007F6E27">
      <w:pPr>
        <w:pStyle w:val="CodeXMP"/>
      </w:pPr>
      <w:r>
        <w:t>&lt;portlet</w:t>
      </w:r>
      <w:r w:rsidRPr="00C404E1">
        <w:t>&gt;</w:t>
      </w:r>
    </w:p>
    <w:p w:rsidR="007F6E27" w:rsidRPr="00C404E1" w:rsidRDefault="007F6E27" w:rsidP="007F6E27">
      <w:pPr>
        <w:pStyle w:val="CodeXMP"/>
      </w:pPr>
      <w:r w:rsidRPr="00C404E1">
        <w:t xml:space="preserve">  </w:t>
      </w:r>
      <w:r>
        <w:t xml:space="preserve"> </w:t>
      </w:r>
      <w:r w:rsidRPr="00C404E1">
        <w:t>...</w:t>
      </w:r>
    </w:p>
    <w:p w:rsidR="007F6E27" w:rsidRDefault="007F6E27" w:rsidP="007F6E27">
      <w:pPr>
        <w:pStyle w:val="CodeXMP"/>
      </w:pPr>
      <w:r>
        <w:t xml:space="preserve">   &lt;container-runtime-option&gt;</w:t>
      </w:r>
    </w:p>
    <w:p w:rsidR="007F6E27" w:rsidRDefault="007F6E27" w:rsidP="007F6E27">
      <w:pPr>
        <w:pStyle w:val="CodeXMP"/>
      </w:pPr>
      <w:r>
        <w:t xml:space="preserve">      &lt;name&gt;javax.portlet.actionScopedRequestAttributes&lt;/name&gt;</w:t>
      </w:r>
    </w:p>
    <w:p w:rsidR="007F6E27" w:rsidRDefault="007F6E27" w:rsidP="007F6E27">
      <w:pPr>
        <w:pStyle w:val="CodeXMP"/>
      </w:pPr>
      <w:r>
        <w:t xml:space="preserve">      &lt;value&gt;true&lt;/value&gt;</w:t>
      </w:r>
    </w:p>
    <w:p w:rsidR="007F6E27" w:rsidRDefault="007F6E27" w:rsidP="007F6E27">
      <w:pPr>
        <w:pStyle w:val="CodeXMP"/>
      </w:pPr>
      <w:r>
        <w:t xml:space="preserve">      &lt;value&gt;numberOfCachedScopes&lt;/value&gt;</w:t>
      </w:r>
    </w:p>
    <w:p w:rsidR="007F6E27" w:rsidRDefault="00E32824" w:rsidP="007F6E27">
      <w:pPr>
        <w:pStyle w:val="CodeXMP"/>
      </w:pPr>
      <w:r>
        <w:t xml:space="preserve">      &lt;value&gt;5</w:t>
      </w:r>
      <w:r w:rsidR="007F6E27">
        <w:t>&lt;/value&gt;</w:t>
      </w:r>
    </w:p>
    <w:p w:rsidR="007F6E27" w:rsidRPr="00976D4D" w:rsidRDefault="007F6E27" w:rsidP="007F6E27">
      <w:pPr>
        <w:pStyle w:val="CodeXMP"/>
      </w:pPr>
      <w:r>
        <w:t xml:space="preserve">   &lt;/container-runtime-option&gt;</w:t>
      </w:r>
    </w:p>
    <w:p w:rsidR="007F6E27" w:rsidRPr="00C404E1" w:rsidRDefault="007F6E27" w:rsidP="007F6E27">
      <w:pPr>
        <w:pStyle w:val="CodeXMP"/>
      </w:pPr>
      <w:r w:rsidRPr="00C404E1">
        <w:t xml:space="preserve">  ...</w:t>
      </w:r>
    </w:p>
    <w:p w:rsidR="007F6E27" w:rsidRDefault="007F6E27" w:rsidP="007F6E27">
      <w:pPr>
        <w:pStyle w:val="CodeXMP"/>
      </w:pPr>
      <w:r w:rsidRPr="00C404E1">
        <w:t>&lt;/portlet&gt;</w:t>
      </w:r>
    </w:p>
    <w:p w:rsidR="007F6E27" w:rsidRPr="002D666F" w:rsidRDefault="007F6E27" w:rsidP="001E07F1">
      <w:pPr>
        <w:pStyle w:val="Standard"/>
        <w:rPr>
          <w:lang w:val="en-US"/>
        </w:rPr>
      </w:pPr>
    </w:p>
    <w:p w:rsidR="001E07F1" w:rsidRPr="00C65260" w:rsidRDefault="001E07F1" w:rsidP="001E07F1">
      <w:pPr>
        <w:pStyle w:val="Heading4"/>
        <w:tabs>
          <w:tab w:val="clear" w:pos="1077"/>
        </w:tabs>
        <w:ind w:left="862" w:hanging="862"/>
        <w:rPr>
          <w:lang w:val="en-US"/>
        </w:rPr>
      </w:pPr>
      <w:r w:rsidRPr="00C65260">
        <w:rPr>
          <w:lang w:val="en-US"/>
        </w:rPr>
        <w:t>Action Scope ID Render Parameter</w:t>
      </w:r>
    </w:p>
    <w:p w:rsidR="001E07F1" w:rsidRPr="002D666F" w:rsidRDefault="001E07F1" w:rsidP="001E07F1">
      <w:pPr>
        <w:pStyle w:val="Standard"/>
        <w:rPr>
          <w:lang w:val="en-US"/>
        </w:rPr>
      </w:pPr>
      <w:r w:rsidRPr="002D666F">
        <w:rPr>
          <w:lang w:val="en-US"/>
        </w:rPr>
        <w:t xml:space="preserve">The portlet container must store the action scope ID as render parameter with the name </w:t>
      </w:r>
      <w:r w:rsidR="004E7875">
        <w:rPr>
          <w:lang w:val="en-US"/>
        </w:rPr>
        <w:t>"</w:t>
      </w:r>
      <w:r w:rsidRPr="000A1EE3">
        <w:rPr>
          <w:rStyle w:val="inlinecode"/>
          <w:lang w:val="en-US"/>
        </w:rPr>
        <w:t>javax.portlet.as</w:t>
      </w:r>
      <w:r w:rsidR="004E7875">
        <w:rPr>
          <w:lang w:val="en-US"/>
        </w:rPr>
        <w:t>"</w:t>
      </w:r>
      <w:r w:rsidRPr="002D666F">
        <w:rPr>
          <w:lang w:val="en-US"/>
        </w:rPr>
        <w:t xml:space="preserve">, defined as </w:t>
      </w:r>
      <w:r w:rsidRPr="000A1EE3">
        <w:rPr>
          <w:rStyle w:val="inlinecode"/>
          <w:lang w:val="en-US"/>
        </w:rPr>
        <w:t>PortletRequest.ACTION_SCOPE_ID</w:t>
      </w:r>
      <w:r w:rsidRPr="002D666F">
        <w:rPr>
          <w:lang w:val="en-US"/>
        </w:rPr>
        <w:t xml:space="preserve">. When using the action-scoped request attribute extension the portlet must not use this render parameter name </w:t>
      </w:r>
      <w:r w:rsidR="00C65260">
        <w:rPr>
          <w:lang w:val="en-US"/>
        </w:rPr>
        <w:t>as a private or public render parameter name</w:t>
      </w:r>
      <w:r w:rsidRPr="002D666F">
        <w:rPr>
          <w:lang w:val="en-US"/>
        </w:rPr>
        <w:t>.</w:t>
      </w:r>
    </w:p>
    <w:p w:rsidR="001E07F1" w:rsidRPr="002D666F" w:rsidRDefault="001E07F1" w:rsidP="001E07F1">
      <w:pPr>
        <w:pStyle w:val="Standard"/>
        <w:rPr>
          <w:lang w:val="en-US"/>
        </w:rPr>
      </w:pPr>
      <w:r w:rsidRPr="002D666F">
        <w:rPr>
          <w:lang w:val="en-US"/>
        </w:rPr>
        <w:t>The portlet container must provide the action scope ID render parameter and its value when calling one of the portlet lifecycle methods and</w:t>
      </w:r>
      <w:r w:rsidR="00C65260">
        <w:rPr>
          <w:lang w:val="en-US"/>
        </w:rPr>
        <w:t xml:space="preserve"> is responsible for setting the</w:t>
      </w:r>
      <w:r w:rsidRPr="002D666F">
        <w:rPr>
          <w:lang w:val="en-US"/>
        </w:rPr>
        <w:t xml:space="preserve"> action scope ID at the end of </w:t>
      </w:r>
      <w:r w:rsidR="00C65260">
        <w:rPr>
          <w:lang w:val="en-US"/>
        </w:rPr>
        <w:t>the action phase</w:t>
      </w:r>
      <w:r w:rsidRPr="002D666F">
        <w:rPr>
          <w:lang w:val="en-US"/>
        </w:rPr>
        <w:t xml:space="preserve">. </w:t>
      </w:r>
    </w:p>
    <w:p w:rsidR="001E07F1" w:rsidRPr="002D666F" w:rsidRDefault="001E07F1" w:rsidP="001E07F1">
      <w:pPr>
        <w:pStyle w:val="Standard"/>
        <w:rPr>
          <w:lang w:val="en-US"/>
        </w:rPr>
      </w:pPr>
      <w:r w:rsidRPr="002D666F">
        <w:rPr>
          <w:lang w:val="en-US"/>
        </w:rPr>
        <w:t xml:space="preserve">If the portlet removes the </w:t>
      </w:r>
      <w:r w:rsidRPr="002D666F">
        <w:rPr>
          <w:rFonts w:ascii="Courier New" w:hAnsi="Courier New"/>
          <w:sz w:val="20"/>
          <w:lang w:val="en-US"/>
        </w:rPr>
        <w:t>PortletRequest.A</w:t>
      </w:r>
      <w:r w:rsidR="00C65260">
        <w:rPr>
          <w:rFonts w:ascii="Courier New" w:hAnsi="Courier New"/>
          <w:sz w:val="20"/>
          <w:lang w:val="en-US"/>
        </w:rPr>
        <w:t>C</w:t>
      </w:r>
      <w:r w:rsidRPr="002D666F">
        <w:rPr>
          <w:rFonts w:ascii="Courier New" w:hAnsi="Courier New"/>
          <w:sz w:val="20"/>
          <w:lang w:val="en-US"/>
        </w:rPr>
        <w:t>TION_SCOPE_ID</w:t>
      </w:r>
      <w:r w:rsidRPr="002D666F">
        <w:rPr>
          <w:lang w:val="en-US"/>
        </w:rPr>
        <w:t xml:space="preserve"> render parameter </w:t>
      </w:r>
      <w:r w:rsidR="00C65260">
        <w:rPr>
          <w:lang w:val="en-US"/>
        </w:rPr>
        <w:t xml:space="preserve">through a </w:t>
      </w:r>
      <w:r w:rsidR="00C65260" w:rsidRPr="00C65260">
        <w:rPr>
          <w:rStyle w:val="inlinecode"/>
          <w:lang w:val="en-US"/>
        </w:rPr>
        <w:t>PortletURLGenerationListener</w:t>
      </w:r>
      <w:r w:rsidR="00C65260">
        <w:rPr>
          <w:lang w:val="en-US"/>
        </w:rPr>
        <w:t>,</w:t>
      </w:r>
      <w:r w:rsidRPr="002D666F">
        <w:rPr>
          <w:lang w:val="en-US"/>
        </w:rPr>
        <w:t xml:space="preserve"> the portlet container should create a portlet URL without this render parameter. This allows the portlet to create resource URLs that are cacheable across action scopes.</w:t>
      </w:r>
    </w:p>
    <w:p w:rsidR="001E07F1" w:rsidRPr="002D666F" w:rsidRDefault="001E07F1" w:rsidP="001E07F1">
      <w:pPr>
        <w:pStyle w:val="Heading4"/>
        <w:tabs>
          <w:tab w:val="clear" w:pos="1077"/>
        </w:tabs>
        <w:ind w:left="862" w:hanging="862"/>
        <w:rPr>
          <w:lang w:val="en-US"/>
        </w:rPr>
      </w:pPr>
      <w:r w:rsidRPr="002D666F">
        <w:rPr>
          <w:lang w:val="en-US"/>
        </w:rPr>
        <w:t>Lifetime of Action-scoped Request Attributes</w:t>
      </w:r>
    </w:p>
    <w:p w:rsidR="001E07F1" w:rsidRPr="002D666F" w:rsidRDefault="001E07F1" w:rsidP="001E07F1">
      <w:pPr>
        <w:pStyle w:val="Standard"/>
        <w:rPr>
          <w:lang w:val="en-US"/>
        </w:rPr>
      </w:pPr>
      <w:r w:rsidRPr="002D666F">
        <w:rPr>
          <w:lang w:val="en-US"/>
        </w:rPr>
        <w:t>The portlet can view attributes set on action, event, or resource requests in any of its lifecycle requests lasting until the next action occurs, or until some timeout or invalidation mechanism of the portlet container frees up the occupied memory, e.g. the user session has timed out.</w:t>
      </w:r>
    </w:p>
    <w:p w:rsidR="001E07F1" w:rsidRPr="002D666F" w:rsidRDefault="001E07F1" w:rsidP="001E07F1">
      <w:pPr>
        <w:pStyle w:val="Standard"/>
        <w:rPr>
          <w:lang w:val="en-US"/>
        </w:rPr>
      </w:pPr>
      <w:r w:rsidRPr="002D666F">
        <w:rPr>
          <w:lang w:val="en-US"/>
        </w:rPr>
        <w:t>A new action scope is started when</w:t>
      </w:r>
    </w:p>
    <w:p w:rsidR="001E07F1" w:rsidRPr="002D666F" w:rsidRDefault="00113960" w:rsidP="001E07F1">
      <w:pPr>
        <w:pStyle w:val="BulletListsingle-spaced"/>
        <w:rPr>
          <w:lang w:val="en-US"/>
        </w:rPr>
      </w:pPr>
      <w:r>
        <w:rPr>
          <w:lang w:val="en-US"/>
        </w:rPr>
        <w:t>An action request is processed:</w:t>
      </w:r>
      <w:r w:rsidR="001E07F1" w:rsidRPr="002D666F">
        <w:rPr>
          <w:lang w:val="en-US"/>
        </w:rPr>
        <w:t xml:space="preserve"> starts a new action scope with a new scope ID, all previous attributes are no longer accessible, new attributes can be stored.</w:t>
      </w:r>
    </w:p>
    <w:p w:rsidR="001E07F1" w:rsidRPr="002D666F" w:rsidRDefault="00113960" w:rsidP="001E07F1">
      <w:pPr>
        <w:pStyle w:val="BulletListsingle-spaced"/>
        <w:rPr>
          <w:lang w:val="en-US"/>
        </w:rPr>
      </w:pPr>
      <w:r>
        <w:rPr>
          <w:lang w:val="en-US"/>
        </w:rPr>
        <w:t xml:space="preserve">A render request with no </w:t>
      </w:r>
      <w:r w:rsidR="001E07F1" w:rsidRPr="002D666F">
        <w:rPr>
          <w:lang w:val="en-US"/>
        </w:rPr>
        <w:t>existing scope ID</w:t>
      </w:r>
      <w:r>
        <w:rPr>
          <w:lang w:val="en-US"/>
        </w:rPr>
        <w:t xml:space="preserve"> is processed: </w:t>
      </w:r>
      <w:r w:rsidR="001E07F1" w:rsidRPr="002D666F">
        <w:rPr>
          <w:lang w:val="en-US"/>
        </w:rPr>
        <w:t>starts a new scope without any scope ID, all previous attributes are no longer accessible, no new attributes can be stored.</w:t>
      </w:r>
    </w:p>
    <w:p w:rsidR="001E07F1" w:rsidRPr="002D666F" w:rsidRDefault="00113960" w:rsidP="001E07F1">
      <w:pPr>
        <w:pStyle w:val="BulletListsingle-spaced"/>
        <w:rPr>
          <w:lang w:val="en-US"/>
        </w:rPr>
      </w:pPr>
      <w:r>
        <w:rPr>
          <w:lang w:val="en-US"/>
        </w:rPr>
        <w:lastRenderedPageBreak/>
        <w:t xml:space="preserve">An event request with no </w:t>
      </w:r>
      <w:r w:rsidRPr="002D666F">
        <w:rPr>
          <w:lang w:val="en-US"/>
        </w:rPr>
        <w:t>existing scope ID</w:t>
      </w:r>
      <w:r>
        <w:rPr>
          <w:lang w:val="en-US"/>
        </w:rPr>
        <w:t xml:space="preserve"> is processed: </w:t>
      </w:r>
      <w:r w:rsidR="001E07F1" w:rsidRPr="002D666F">
        <w:rPr>
          <w:lang w:val="en-US"/>
        </w:rPr>
        <w:t xml:space="preserve"> starts a new action scope with a new scope ID, all previous attributes are no longer accessible, new attributes can be stored.</w:t>
      </w:r>
    </w:p>
    <w:p w:rsidR="001E07F1" w:rsidRPr="002D666F" w:rsidRDefault="00113960" w:rsidP="001E07F1">
      <w:pPr>
        <w:pStyle w:val="BulletListsingle-spaced"/>
        <w:rPr>
          <w:lang w:val="en-US"/>
        </w:rPr>
      </w:pPr>
      <w:r>
        <w:rPr>
          <w:lang w:val="en-US"/>
        </w:rPr>
        <w:t xml:space="preserve">An event request is processed </w:t>
      </w:r>
      <w:r w:rsidRPr="002D666F">
        <w:rPr>
          <w:lang w:val="en-US"/>
        </w:rPr>
        <w:t>after the</w:t>
      </w:r>
      <w:r>
        <w:rPr>
          <w:lang w:val="en-US"/>
        </w:rPr>
        <w:t xml:space="preserve"> first render for this scope has</w:t>
      </w:r>
      <w:r w:rsidRPr="002D666F">
        <w:rPr>
          <w:lang w:val="en-US"/>
        </w:rPr>
        <w:t xml:space="preserve"> occurred</w:t>
      </w:r>
      <w:r>
        <w:rPr>
          <w:lang w:val="en-US"/>
        </w:rPr>
        <w:t xml:space="preserve">: This event will likely have </w:t>
      </w:r>
      <w:r w:rsidR="001E07F1" w:rsidRPr="002D666F">
        <w:rPr>
          <w:lang w:val="en-US"/>
        </w:rPr>
        <w:t>action semantic</w:t>
      </w:r>
      <w:r>
        <w:rPr>
          <w:lang w:val="en-US"/>
        </w:rPr>
        <w:t>s</w:t>
      </w:r>
      <w:r w:rsidR="001E07F1" w:rsidRPr="002D666F">
        <w:rPr>
          <w:lang w:val="en-US"/>
        </w:rPr>
        <w:t>. All previous attributes are no longer accessible, new attributes can be stored.</w:t>
      </w:r>
    </w:p>
    <w:p w:rsidR="001E07F1" w:rsidRPr="002D666F" w:rsidRDefault="001E07F1" w:rsidP="001E07F1">
      <w:pPr>
        <w:pStyle w:val="Standard"/>
        <w:rPr>
          <w:lang w:val="en-US"/>
        </w:rPr>
      </w:pPr>
      <w:r w:rsidRPr="002D666F">
        <w:rPr>
          <w:lang w:val="en-US"/>
        </w:rPr>
        <w:t>The existing scope is preserved with the current scope ID and action-scoped attributes when</w:t>
      </w:r>
    </w:p>
    <w:p w:rsidR="00113960" w:rsidRDefault="00113960" w:rsidP="001E07F1">
      <w:pPr>
        <w:pStyle w:val="BulletListsingle-spaced"/>
        <w:rPr>
          <w:lang w:val="en-US"/>
        </w:rPr>
      </w:pPr>
      <w:r>
        <w:rPr>
          <w:lang w:val="en-US"/>
        </w:rPr>
        <w:t xml:space="preserve">A render request with an </w:t>
      </w:r>
      <w:r w:rsidRPr="002D666F">
        <w:rPr>
          <w:lang w:val="en-US"/>
        </w:rPr>
        <w:t>existing scope ID</w:t>
      </w:r>
      <w:r>
        <w:rPr>
          <w:lang w:val="en-US"/>
        </w:rPr>
        <w:t xml:space="preserve"> is processed</w:t>
      </w:r>
    </w:p>
    <w:p w:rsidR="001E07F1" w:rsidRPr="00113960" w:rsidRDefault="00113960" w:rsidP="00113960">
      <w:pPr>
        <w:pStyle w:val="BulletListsingle-spaced"/>
        <w:rPr>
          <w:lang w:val="en-US"/>
        </w:rPr>
      </w:pPr>
      <w:r>
        <w:rPr>
          <w:lang w:val="en-US"/>
        </w:rPr>
        <w:t xml:space="preserve">An event request with an </w:t>
      </w:r>
      <w:r w:rsidRPr="002D666F">
        <w:rPr>
          <w:lang w:val="en-US"/>
        </w:rPr>
        <w:t>existing scope ID</w:t>
      </w:r>
      <w:r>
        <w:rPr>
          <w:lang w:val="en-US"/>
        </w:rPr>
        <w:t xml:space="preserve"> is processed before the first render request for this scope</w:t>
      </w:r>
    </w:p>
    <w:p w:rsidR="00113960" w:rsidRDefault="00113960" w:rsidP="00113960">
      <w:pPr>
        <w:pStyle w:val="BulletListsingle-spaced"/>
        <w:rPr>
          <w:lang w:val="en-US"/>
        </w:rPr>
      </w:pPr>
      <w:r>
        <w:rPr>
          <w:lang w:val="en-US"/>
        </w:rPr>
        <w:t xml:space="preserve">A resource request with an </w:t>
      </w:r>
      <w:r w:rsidRPr="002D666F">
        <w:rPr>
          <w:lang w:val="en-US"/>
        </w:rPr>
        <w:t>existing scope ID</w:t>
      </w:r>
      <w:r>
        <w:rPr>
          <w:lang w:val="en-US"/>
        </w:rPr>
        <w:t xml:space="preserve"> is processed</w:t>
      </w:r>
    </w:p>
    <w:p w:rsidR="001E07F1" w:rsidRPr="002D666F" w:rsidRDefault="001E07F1" w:rsidP="001E07F1">
      <w:pPr>
        <w:pStyle w:val="Standard"/>
        <w:rPr>
          <w:lang w:val="en-US"/>
        </w:rPr>
      </w:pPr>
      <w:r w:rsidRPr="002D666F">
        <w:rPr>
          <w:lang w:val="en-US"/>
        </w:rPr>
        <w:t>The following attributes are not stored in the action scope by the portlet container:</w:t>
      </w:r>
    </w:p>
    <w:p w:rsidR="001E07F1" w:rsidRPr="002D666F" w:rsidRDefault="001E07F1" w:rsidP="001E07F1">
      <w:pPr>
        <w:pStyle w:val="BulletListsingle-spaced"/>
        <w:rPr>
          <w:lang w:val="en-US"/>
        </w:rPr>
      </w:pPr>
      <w:r w:rsidRPr="002D666F">
        <w:rPr>
          <w:lang w:val="en-US"/>
        </w:rPr>
        <w:t xml:space="preserve">all attributes starting with </w:t>
      </w:r>
      <w:r w:rsidRPr="002D666F">
        <w:rPr>
          <w:rFonts w:ascii="Courier New" w:hAnsi="Courier New"/>
          <w:sz w:val="20"/>
          <w:lang w:val="en-US"/>
        </w:rPr>
        <w:t>javax.portlet</w:t>
      </w:r>
    </w:p>
    <w:p w:rsidR="001E07F1" w:rsidRPr="002D666F" w:rsidRDefault="001E07F1" w:rsidP="001E07F1">
      <w:pPr>
        <w:pStyle w:val="BulletListsingle-spaced"/>
        <w:rPr>
          <w:lang w:val="en-US"/>
        </w:rPr>
      </w:pPr>
      <w:r w:rsidRPr="002D666F">
        <w:rPr>
          <w:lang w:val="en-US"/>
        </w:rPr>
        <w:t>all Java Portlet Specification defined objects, like request, response, session, as they are only valid for the current request</w:t>
      </w:r>
    </w:p>
    <w:p w:rsidR="001E07F1" w:rsidRPr="002D666F" w:rsidRDefault="001E07F1" w:rsidP="001E07F1">
      <w:pPr>
        <w:pStyle w:val="BulletListsingle-spaced"/>
        <w:rPr>
          <w:lang w:val="en-US"/>
        </w:rPr>
      </w:pPr>
      <w:r w:rsidRPr="002D666F">
        <w:rPr>
          <w:lang w:val="en-US"/>
        </w:rPr>
        <w:t>any other attributes the</w:t>
      </w:r>
      <w:r w:rsidR="00113960">
        <w:rPr>
          <w:lang w:val="en-US"/>
        </w:rPr>
        <w:t xml:space="preserve"> provided by the</w:t>
      </w:r>
      <w:r w:rsidRPr="002D666F">
        <w:rPr>
          <w:lang w:val="en-US"/>
        </w:rPr>
        <w:t xml:space="preserve"> portlet container handling the </w:t>
      </w:r>
      <w:r w:rsidR="00113960">
        <w:rPr>
          <w:lang w:val="en-US"/>
        </w:rPr>
        <w:t>request</w:t>
      </w:r>
    </w:p>
    <w:p w:rsidR="001E07F1" w:rsidRDefault="001E07F1" w:rsidP="001E07F1">
      <w:pPr>
        <w:pStyle w:val="Standard"/>
        <w:rPr>
          <w:rFonts w:ascii="Courier New" w:hAnsi="Courier New"/>
          <w:sz w:val="20"/>
          <w:lang w:val="en-US"/>
        </w:rPr>
      </w:pPr>
      <w:r w:rsidRPr="002D666F">
        <w:rPr>
          <w:lang w:val="en-US"/>
        </w:rPr>
        <w:t xml:space="preserve">The portlet may also filter out attributes that should not be stored in the action-scope at the end of the request either via </w:t>
      </w:r>
      <w:r w:rsidRPr="002D666F">
        <w:rPr>
          <w:rFonts w:ascii="Courier New" w:hAnsi="Courier New"/>
          <w:sz w:val="20"/>
          <w:lang w:val="en-US"/>
        </w:rPr>
        <w:t>removeAttribute</w:t>
      </w:r>
      <w:r w:rsidRPr="002D666F">
        <w:rPr>
          <w:lang w:val="en-US"/>
        </w:rPr>
        <w:t xml:space="preserve"> or via a response filter</w:t>
      </w:r>
      <w:r w:rsidRPr="002D666F">
        <w:rPr>
          <w:rFonts w:ascii="Courier New" w:hAnsi="Courier New"/>
          <w:sz w:val="20"/>
          <w:lang w:val="en-US"/>
        </w:rPr>
        <w:t>.</w:t>
      </w:r>
    </w:p>
    <w:p w:rsidR="001E07F1" w:rsidRPr="002D666F" w:rsidRDefault="00625BE3" w:rsidP="00625BE3">
      <w:pPr>
        <w:pStyle w:val="Standard"/>
        <w:rPr>
          <w:lang w:val="en-US"/>
        </w:rPr>
      </w:pPr>
      <w:r w:rsidRPr="00625BE3">
        <w:rPr>
          <w:lang w:val="en-US"/>
        </w:rPr>
        <w:t>Non-serializable objects used as attribute values might not be available across requests, for example wh</w:t>
      </w:r>
      <w:r>
        <w:rPr>
          <w:lang w:val="en-US"/>
        </w:rPr>
        <w:t>en session replication is used.</w:t>
      </w:r>
      <w:r w:rsidR="001E07F1" w:rsidRPr="002D666F">
        <w:rPr>
          <w:lang w:val="en-US"/>
        </w:rPr>
        <w:t xml:space="preserve"> However, portlet containers should either provide the complete set of attributes to the portlet or discard the entire set of attributes in order to allow the portlet to always run in a consistent state.</w:t>
      </w:r>
    </w:p>
    <w:p w:rsidR="001E07F1" w:rsidRDefault="001E07F1" w:rsidP="001E07F1">
      <w:pPr>
        <w:pStyle w:val="Heading4"/>
        <w:tabs>
          <w:tab w:val="clear" w:pos="1077"/>
        </w:tabs>
        <w:ind w:left="862" w:hanging="862"/>
      </w:pPr>
      <w:r>
        <w:t>ServeResource Calls</w:t>
      </w:r>
    </w:p>
    <w:p w:rsidR="001E07F1" w:rsidRPr="002D666F" w:rsidRDefault="001E07F1" w:rsidP="001E07F1">
      <w:pPr>
        <w:pStyle w:val="Standard"/>
        <w:rPr>
          <w:lang w:val="en-US"/>
        </w:rPr>
      </w:pPr>
      <w:r w:rsidRPr="002D666F">
        <w:rPr>
          <w:lang w:val="en-US"/>
        </w:rPr>
        <w:t xml:space="preserve">If a </w:t>
      </w:r>
      <w:r w:rsidRPr="002D666F">
        <w:rPr>
          <w:rFonts w:ascii="Courier New" w:hAnsi="Courier New"/>
          <w:sz w:val="20"/>
          <w:lang w:val="en-US"/>
        </w:rPr>
        <w:t>serveResource</w:t>
      </w:r>
      <w:r w:rsidRPr="002D666F">
        <w:rPr>
          <w:lang w:val="en-US"/>
        </w:rPr>
        <w:t xml:space="preserve"> call is triggered by a resource URL with a cache level of </w:t>
      </w:r>
      <w:r w:rsidRPr="000A1EE3">
        <w:rPr>
          <w:rStyle w:val="inlinecode"/>
          <w:lang w:val="en-US"/>
        </w:rPr>
        <w:t>FULL</w:t>
      </w:r>
      <w:r w:rsidRPr="002D666F">
        <w:rPr>
          <w:lang w:val="en-US"/>
        </w:rPr>
        <w:t xml:space="preserve"> the action scope ID may not be included and thus the portlet may not have access to the action-scoped attributes.</w:t>
      </w:r>
    </w:p>
    <w:p w:rsidR="001E07F1" w:rsidRDefault="001E07F1" w:rsidP="001E07F1">
      <w:pPr>
        <w:pStyle w:val="Heading4"/>
        <w:tabs>
          <w:tab w:val="clear" w:pos="1077"/>
        </w:tabs>
        <w:ind w:left="862" w:hanging="862"/>
      </w:pPr>
      <w:r>
        <w:t>Examples</w:t>
      </w:r>
    </w:p>
    <w:p w:rsidR="001E07F1" w:rsidRDefault="001E07F1" w:rsidP="001E07F1">
      <w:pPr>
        <w:pStyle w:val="Standard"/>
      </w:pPr>
      <w:r>
        <w:t>Example 1:</w:t>
      </w:r>
    </w:p>
    <w:p w:rsidR="001E07F1" w:rsidRPr="002D666F" w:rsidRDefault="001E07F1" w:rsidP="001E07F1">
      <w:pPr>
        <w:pStyle w:val="BulletListsingle-spaced"/>
        <w:rPr>
          <w:lang w:val="en-US"/>
        </w:rPr>
      </w:pPr>
      <w:r w:rsidRPr="002D666F">
        <w:rPr>
          <w:lang w:val="en-US"/>
        </w:rPr>
        <w:t>portlet receives a processAction call and sets attribute foo, new scope contains foo</w:t>
      </w:r>
    </w:p>
    <w:p w:rsidR="001E07F1" w:rsidRPr="002D666F" w:rsidRDefault="001E07F1" w:rsidP="001E07F1">
      <w:pPr>
        <w:pStyle w:val="BulletListsingle-spaced"/>
        <w:rPr>
          <w:lang w:val="en-US"/>
        </w:rPr>
      </w:pPr>
      <w:r w:rsidRPr="002D666F">
        <w:rPr>
          <w:lang w:val="en-US"/>
        </w:rPr>
        <w:t>portlet receives a processEvent call reads foo and sets bar, scope contains foo, bar</w:t>
      </w:r>
    </w:p>
    <w:p w:rsidR="001E07F1" w:rsidRPr="002D666F" w:rsidRDefault="001E07F1" w:rsidP="001E07F1">
      <w:pPr>
        <w:pStyle w:val="BulletListsingle-spaced"/>
        <w:rPr>
          <w:lang w:val="en-US"/>
        </w:rPr>
      </w:pPr>
      <w:r w:rsidRPr="002D666F">
        <w:rPr>
          <w:lang w:val="en-US"/>
        </w:rPr>
        <w:t>portlet receives a render call, scope contains foo, bar</w:t>
      </w:r>
    </w:p>
    <w:p w:rsidR="001E07F1" w:rsidRPr="002D666F" w:rsidRDefault="001E07F1" w:rsidP="001E07F1">
      <w:pPr>
        <w:pStyle w:val="BulletListsingle-spaced"/>
        <w:rPr>
          <w:lang w:val="en-US"/>
        </w:rPr>
      </w:pPr>
      <w:r w:rsidRPr="002D666F">
        <w:rPr>
          <w:lang w:val="en-US"/>
        </w:rPr>
        <w:t>portlet receives a processEvent call and sets foo2, new scope contains foo2</w:t>
      </w:r>
    </w:p>
    <w:p w:rsidR="001E07F1" w:rsidRPr="002D666F" w:rsidRDefault="001E07F1" w:rsidP="001E07F1">
      <w:pPr>
        <w:pStyle w:val="BulletListsingle-spaced"/>
        <w:rPr>
          <w:lang w:val="en-US"/>
        </w:rPr>
      </w:pPr>
      <w:r w:rsidRPr="002D666F">
        <w:rPr>
          <w:lang w:val="en-US"/>
        </w:rPr>
        <w:t>portlet receives a render call, scope contains foo2</w:t>
      </w:r>
    </w:p>
    <w:p w:rsidR="001E07F1" w:rsidRPr="002D666F" w:rsidRDefault="001E07F1" w:rsidP="001E07F1">
      <w:pPr>
        <w:pStyle w:val="Standard"/>
        <w:rPr>
          <w:lang w:val="en-US"/>
        </w:rPr>
      </w:pPr>
    </w:p>
    <w:p w:rsidR="001E07F1" w:rsidRDefault="001E07F1" w:rsidP="001E07F1">
      <w:pPr>
        <w:pStyle w:val="Standard"/>
      </w:pPr>
      <w:r>
        <w:t>Example 2:</w:t>
      </w:r>
    </w:p>
    <w:p w:rsidR="001E07F1" w:rsidRPr="002D666F" w:rsidRDefault="001E07F1" w:rsidP="001E07F1">
      <w:pPr>
        <w:pStyle w:val="BulletListsingle-spaced"/>
        <w:rPr>
          <w:lang w:val="en-US"/>
        </w:rPr>
      </w:pPr>
      <w:r w:rsidRPr="002D666F">
        <w:rPr>
          <w:lang w:val="en-US"/>
        </w:rPr>
        <w:t>portlet receives a render call, empty scope</w:t>
      </w:r>
    </w:p>
    <w:p w:rsidR="001E07F1" w:rsidRPr="002D666F" w:rsidRDefault="001E07F1" w:rsidP="001E07F1">
      <w:pPr>
        <w:pStyle w:val="BulletListsingle-spaced"/>
        <w:rPr>
          <w:lang w:val="en-US"/>
        </w:rPr>
      </w:pPr>
      <w:r w:rsidRPr="002D666F">
        <w:rPr>
          <w:lang w:val="en-US"/>
        </w:rPr>
        <w:t>portlet receives a processEvent call and sets foo and bar, new scope  contains foo, bar</w:t>
      </w:r>
    </w:p>
    <w:p w:rsidR="001E07F1" w:rsidRPr="00625BE3" w:rsidRDefault="001E07F1" w:rsidP="00625BE3">
      <w:pPr>
        <w:pStyle w:val="BulletListsingle-spaced"/>
        <w:rPr>
          <w:lang w:val="en-US"/>
        </w:rPr>
      </w:pPr>
      <w:r w:rsidRPr="002D666F">
        <w:rPr>
          <w:lang w:val="en-US"/>
        </w:rPr>
        <w:t>portlet receives a serveResource call, scope contains foo, bar and sets foo’ and bar2, new scope contains foo’, bar and bar 2</w:t>
      </w:r>
    </w:p>
    <w:p w:rsidR="001E07F1" w:rsidRDefault="001E07F1" w:rsidP="001E07F1">
      <w:pPr>
        <w:pStyle w:val="Heading4"/>
        <w:tabs>
          <w:tab w:val="clear" w:pos="1077"/>
        </w:tabs>
        <w:ind w:left="862" w:hanging="862"/>
      </w:pPr>
      <w:r>
        <w:t>Semantics for Portlet Containers</w:t>
      </w:r>
    </w:p>
    <w:p w:rsidR="001E07F1" w:rsidRPr="002D666F" w:rsidRDefault="001E07F1" w:rsidP="001E07F1">
      <w:pPr>
        <w:pStyle w:val="Standard"/>
        <w:rPr>
          <w:lang w:val="en-US"/>
        </w:rPr>
      </w:pPr>
      <w:r w:rsidRPr="002D666F">
        <w:rPr>
          <w:lang w:val="en-US"/>
        </w:rPr>
        <w:t>In order to provide a consistent user experience for end users</w:t>
      </w:r>
      <w:r w:rsidR="00625BE3">
        <w:rPr>
          <w:lang w:val="en-US"/>
        </w:rPr>
        <w:t>,</w:t>
      </w:r>
      <w:r w:rsidRPr="002D666F">
        <w:rPr>
          <w:lang w:val="en-US"/>
        </w:rPr>
        <w:t xml:space="preserve"> the portlet container should </w:t>
      </w:r>
      <w:r w:rsidR="00625BE3">
        <w:rPr>
          <w:lang w:val="en-US"/>
        </w:rPr>
        <w:t xml:space="preserve">cache </w:t>
      </w:r>
      <w:r w:rsidRPr="002D666F">
        <w:rPr>
          <w:lang w:val="en-US"/>
        </w:rPr>
        <w:t xml:space="preserve">previous action-scoped attributes in order to allow the end user to navigate between different </w:t>
      </w:r>
      <w:r w:rsidRPr="002D666F">
        <w:rPr>
          <w:lang w:val="en-US"/>
        </w:rPr>
        <w:lastRenderedPageBreak/>
        <w:t xml:space="preserve">views with the browser forward and backward buttons. The portlet container should use the specified </w:t>
      </w:r>
      <w:r w:rsidRPr="000A1EE3">
        <w:rPr>
          <w:rStyle w:val="inlinecode"/>
          <w:lang w:val="en-US"/>
        </w:rPr>
        <w:t>numberOfCachedScopes</w:t>
      </w:r>
      <w:r w:rsidRPr="002D666F">
        <w:rPr>
          <w:rFonts w:ascii="Courier New" w:hAnsi="Courier New" w:cs="Courier New"/>
          <w:sz w:val="20"/>
          <w:lang w:val="en-US"/>
        </w:rPr>
        <w:t xml:space="preserve"> </w:t>
      </w:r>
      <w:r w:rsidRPr="002D666F">
        <w:rPr>
          <w:lang w:val="en-US"/>
        </w:rPr>
        <w:t>provided by the portlet or a meaningful default if the portlet has not provided this value.</w:t>
      </w:r>
    </w:p>
    <w:p w:rsidR="001E07F1" w:rsidRDefault="001E07F1" w:rsidP="001E07F1">
      <w:pPr>
        <w:pStyle w:val="Standard"/>
        <w:rPr>
          <w:lang w:val="en-US"/>
        </w:rPr>
      </w:pPr>
      <w:r w:rsidRPr="002D666F">
        <w:rPr>
          <w:lang w:val="en-US"/>
        </w:rPr>
        <w:t>In order to determine if a render has already occurred for the current action-scope it is assumed that the portlet container stores a bit invisible to the portlet in the action-scoped attributes that indicates if a render has already occurred.</w:t>
      </w:r>
    </w:p>
    <w:p w:rsidR="00625BE3" w:rsidRDefault="00625BE3" w:rsidP="001E07F1">
      <w:pPr>
        <w:pStyle w:val="Standard"/>
        <w:rPr>
          <w:lang w:val="en-US"/>
        </w:rPr>
      </w:pPr>
    </w:p>
    <w:p w:rsidR="00625BE3" w:rsidRDefault="000A1EE3" w:rsidP="000A1EE3">
      <w:pPr>
        <w:pStyle w:val="Heading1"/>
      </w:pPr>
      <w:bookmarkStart w:id="376" w:name="_Ref426549468"/>
      <w:bookmarkStart w:id="377" w:name="_Toc468261029"/>
      <w:r>
        <w:lastRenderedPageBreak/>
        <w:t>Portlet Modes</w:t>
      </w:r>
      <w:bookmarkEnd w:id="376"/>
      <w:bookmarkEnd w:id="377"/>
    </w:p>
    <w:p w:rsidR="000A1EE3" w:rsidRPr="000B6EA6" w:rsidRDefault="000A1EE3" w:rsidP="000A1EE3">
      <w:pPr>
        <w:pStyle w:val="Standard"/>
        <w:rPr>
          <w:lang w:val="en-US"/>
        </w:rPr>
      </w:pPr>
      <w:r w:rsidRPr="000B6EA6">
        <w:rPr>
          <w:lang w:val="en-US"/>
        </w:rPr>
        <w:t xml:space="preserve">A portlet mode indicates the function a portlet is performing in </w:t>
      </w:r>
      <w:r>
        <w:rPr>
          <w:lang w:val="en-US"/>
        </w:rPr>
        <w:t>the render phase</w:t>
      </w:r>
      <w:r w:rsidRPr="000B6EA6">
        <w:rPr>
          <w:lang w:val="en-US"/>
        </w:rPr>
        <w:t>. Normally, portlets perform different tasks and create different content depending on the function they are currently performing. A portlet mode advises the portlet what task it should perform and what content it should generate.</w:t>
      </w:r>
      <w:r w:rsidRPr="000B6EA6">
        <w:rPr>
          <w:b/>
          <w:lang w:val="en-US"/>
        </w:rPr>
        <w:t xml:space="preserve"> </w:t>
      </w:r>
      <w:r w:rsidRPr="000B6EA6">
        <w:rPr>
          <w:lang w:val="en-US"/>
        </w:rPr>
        <w:t xml:space="preserve">When invoking a portlet, the portlet container provides the current portlet mode to the portlet. Portlets can programmatically change their portlet mode </w:t>
      </w:r>
      <w:r>
        <w:rPr>
          <w:lang w:val="en-US"/>
        </w:rPr>
        <w:t>during the action phase</w:t>
      </w:r>
      <w:r w:rsidRPr="000B6EA6">
        <w:rPr>
          <w:lang w:val="en-US"/>
        </w:rPr>
        <w:t>.</w:t>
      </w:r>
    </w:p>
    <w:p w:rsidR="000A1EE3" w:rsidRPr="000B6EA6" w:rsidRDefault="000A1EE3" w:rsidP="000A1EE3">
      <w:pPr>
        <w:pStyle w:val="Standard"/>
        <w:rPr>
          <w:lang w:val="en-US"/>
        </w:rPr>
      </w:pPr>
      <w:r w:rsidRPr="00260EC0">
        <w:rPr>
          <w:lang w:val="en-US"/>
        </w:rPr>
        <w:t>The Portlet Specification defines three portlet modes -</w:t>
      </w:r>
      <w:r w:rsidRPr="000B6EA6">
        <w:rPr>
          <w:lang w:val="en-US"/>
        </w:rPr>
        <w:t xml:space="preserve"> </w:t>
      </w:r>
      <w:r w:rsidRPr="00260EC0">
        <w:rPr>
          <w:rStyle w:val="inlinecode"/>
          <w:lang w:val="en-US"/>
        </w:rPr>
        <w:t>VIEW</w:t>
      </w:r>
      <w:r w:rsidRPr="000B6EA6">
        <w:rPr>
          <w:lang w:val="en-US"/>
        </w:rPr>
        <w:t xml:space="preserve">, </w:t>
      </w:r>
      <w:r w:rsidRPr="00260EC0">
        <w:rPr>
          <w:rStyle w:val="inlinecode"/>
          <w:lang w:val="en-US"/>
        </w:rPr>
        <w:t>EDIT</w:t>
      </w:r>
      <w:r w:rsidRPr="000B6EA6">
        <w:rPr>
          <w:lang w:val="en-US"/>
        </w:rPr>
        <w:t xml:space="preserve">, and </w:t>
      </w:r>
      <w:r w:rsidRPr="00260EC0">
        <w:rPr>
          <w:rStyle w:val="inlinecode"/>
          <w:lang w:val="en-US"/>
        </w:rPr>
        <w:t>HELP</w:t>
      </w:r>
      <w:r w:rsidRPr="000B6EA6">
        <w:rPr>
          <w:lang w:val="en-US"/>
        </w:rPr>
        <w:t xml:space="preserve">. The </w:t>
      </w:r>
      <w:r w:rsidRPr="00260EC0">
        <w:rPr>
          <w:rStyle w:val="inlinecode"/>
          <w:lang w:val="en-US"/>
        </w:rPr>
        <w:t>PortletMode</w:t>
      </w:r>
      <w:r w:rsidRPr="000B6EA6">
        <w:rPr>
          <w:rFonts w:ascii="Courier" w:hAnsi="Courier"/>
          <w:sz w:val="20"/>
          <w:lang w:val="en-US"/>
        </w:rPr>
        <w:t xml:space="preserve"> </w:t>
      </w:r>
      <w:r w:rsidRPr="000B6EA6">
        <w:rPr>
          <w:lang w:val="en-US"/>
        </w:rPr>
        <w:t>class defines constants for these portlet modes.</w:t>
      </w:r>
    </w:p>
    <w:p w:rsidR="000A1EE3" w:rsidRPr="000B6EA6" w:rsidRDefault="000A1EE3" w:rsidP="000A1EE3">
      <w:pPr>
        <w:pStyle w:val="Standard"/>
        <w:rPr>
          <w:lang w:val="en-US"/>
        </w:rPr>
      </w:pPr>
      <w:r w:rsidRPr="000B6EA6">
        <w:rPr>
          <w:lang w:val="en-US"/>
        </w:rPr>
        <w:t xml:space="preserve">The availability of the portlet modes, for a portlet, may be restricted to specific user roles by the portal. For example, anonymous users could be allowed to use the </w:t>
      </w:r>
      <w:r w:rsidRPr="00260EC0">
        <w:rPr>
          <w:rStyle w:val="inlinecode"/>
          <w:lang w:val="en-US"/>
        </w:rPr>
        <w:t>VIEW</w:t>
      </w:r>
      <w:r w:rsidRPr="000B6EA6">
        <w:rPr>
          <w:lang w:val="en-US"/>
        </w:rPr>
        <w:t xml:space="preserve"> and </w:t>
      </w:r>
      <w:r w:rsidRPr="00260EC0">
        <w:rPr>
          <w:rStyle w:val="inlinecode"/>
          <w:lang w:val="en-US"/>
        </w:rPr>
        <w:t>HELP</w:t>
      </w:r>
      <w:r w:rsidRPr="000B6EA6">
        <w:rPr>
          <w:lang w:val="en-US"/>
        </w:rPr>
        <w:t xml:space="preserve"> portlet modes but only authenticated users could use the </w:t>
      </w:r>
      <w:r w:rsidRPr="00260EC0">
        <w:rPr>
          <w:rStyle w:val="inlinecode"/>
          <w:lang w:val="en-US"/>
        </w:rPr>
        <w:t>EDIT</w:t>
      </w:r>
      <w:r w:rsidRPr="000B6EA6">
        <w:rPr>
          <w:lang w:val="en-US"/>
        </w:rPr>
        <w:t xml:space="preserve"> portlet mode.</w:t>
      </w:r>
    </w:p>
    <w:p w:rsidR="000A1EE3" w:rsidRDefault="000A1EE3" w:rsidP="000A1EE3">
      <w:pPr>
        <w:pStyle w:val="Heading2"/>
        <w:ind w:left="578" w:hanging="578"/>
      </w:pPr>
      <w:bookmarkStart w:id="378" w:name="_Toc415140828"/>
      <w:bookmarkStart w:id="379" w:name="_Toc468261030"/>
      <w:r>
        <w:rPr>
          <w:rFonts w:ascii="Courier" w:hAnsi="Courier"/>
        </w:rPr>
        <w:t>VIEW</w:t>
      </w:r>
      <w:r>
        <w:t xml:space="preserve"> Portlet Mode</w:t>
      </w:r>
      <w:bookmarkEnd w:id="378"/>
      <w:bookmarkEnd w:id="379"/>
    </w:p>
    <w:p w:rsidR="00D60006" w:rsidRDefault="00D60006" w:rsidP="000A1EE3">
      <w:pPr>
        <w:pStyle w:val="Standard"/>
        <w:rPr>
          <w:lang w:val="en-US"/>
        </w:rPr>
      </w:pPr>
      <w:r>
        <w:rPr>
          <w:lang w:val="en-US"/>
        </w:rPr>
        <w:t xml:space="preserve">The view mode represents the standard, or base, operating mode for a portlet. The view mode must be supported by all portlets, and can generally be viewed by all users who can access the portlet. </w:t>
      </w:r>
    </w:p>
    <w:p w:rsidR="00D60006" w:rsidRDefault="00D60006" w:rsidP="000A1EE3">
      <w:pPr>
        <w:pStyle w:val="Standard"/>
        <w:rPr>
          <w:lang w:val="en-US"/>
        </w:rPr>
      </w:pPr>
      <w:r>
        <w:rPr>
          <w:lang w:val="en-US"/>
        </w:rPr>
        <w:t>In view mode, the portlet should display its main operative content. For example, a stock ticker portlet should display the actual stock price information rather than configuration screens for adding stock symbols. However, this is just a recommendation rather than a rule.</w:t>
      </w:r>
    </w:p>
    <w:p w:rsidR="000A1EE3" w:rsidRPr="00260EC0" w:rsidRDefault="000A1EE3" w:rsidP="000A1EE3">
      <w:pPr>
        <w:pStyle w:val="Standard"/>
        <w:rPr>
          <w:lang w:val="en-US"/>
        </w:rPr>
      </w:pPr>
      <w:r w:rsidRPr="00260EC0">
        <w:rPr>
          <w:lang w:val="en-US"/>
        </w:rPr>
        <w:t xml:space="preserve">The </w:t>
      </w:r>
      <w:r w:rsidRPr="00260EC0">
        <w:rPr>
          <w:rFonts w:ascii="Courier" w:hAnsi="Courier"/>
          <w:sz w:val="20"/>
          <w:lang w:val="en-US"/>
        </w:rPr>
        <w:t>VIEW</w:t>
      </w:r>
      <w:r w:rsidRPr="00260EC0">
        <w:rPr>
          <w:lang w:val="en-US"/>
        </w:rPr>
        <w:t xml:space="preserve"> portlet mode of a portlet may include one or more screens that the user can navigate and interact with, or it may consist of static content that does not require any user interaction.</w:t>
      </w:r>
    </w:p>
    <w:p w:rsidR="000A1EE3" w:rsidRPr="0013286E" w:rsidRDefault="000A1EE3" w:rsidP="000A1EE3">
      <w:pPr>
        <w:pStyle w:val="Standard"/>
        <w:rPr>
          <w:lang w:val="en-US"/>
        </w:rPr>
      </w:pPr>
      <w:r w:rsidRPr="0013286E">
        <w:rPr>
          <w:lang w:val="en-US"/>
        </w:rPr>
        <w:t xml:space="preserve">Portlet developers </w:t>
      </w:r>
      <w:r w:rsidR="006C1AA1">
        <w:rPr>
          <w:lang w:val="en-US"/>
        </w:rPr>
        <w:t>can</w:t>
      </w:r>
      <w:r w:rsidR="006C1AA1" w:rsidRPr="0013286E">
        <w:rPr>
          <w:lang w:val="en-US"/>
        </w:rPr>
        <w:t xml:space="preserve"> </w:t>
      </w:r>
      <w:r w:rsidRPr="0013286E">
        <w:rPr>
          <w:lang w:val="en-US"/>
        </w:rPr>
        <w:t xml:space="preserve">implement the </w:t>
      </w:r>
      <w:r w:rsidRPr="0013286E">
        <w:rPr>
          <w:rStyle w:val="inlinecode"/>
          <w:lang w:val="en-US"/>
        </w:rPr>
        <w:t>VIEW</w:t>
      </w:r>
      <w:r w:rsidRPr="0013286E">
        <w:rPr>
          <w:lang w:val="en-US"/>
        </w:rPr>
        <w:t xml:space="preserve"> portlet mode functionality by overriding the </w:t>
      </w:r>
      <w:r w:rsidRPr="0013286E">
        <w:rPr>
          <w:rStyle w:val="inlinecode"/>
          <w:lang w:val="en-US"/>
        </w:rPr>
        <w:t>doView</w:t>
      </w:r>
      <w:r w:rsidRPr="0013286E">
        <w:rPr>
          <w:lang w:val="en-US"/>
        </w:rPr>
        <w:t xml:space="preserve"> method of the </w:t>
      </w:r>
      <w:r w:rsidRPr="0013286E">
        <w:rPr>
          <w:rStyle w:val="inlinecode"/>
          <w:lang w:val="en-US"/>
        </w:rPr>
        <w:t>GenericPortlet</w:t>
      </w:r>
      <w:r w:rsidRPr="0013286E">
        <w:rPr>
          <w:lang w:val="en-US"/>
        </w:rPr>
        <w:t xml:space="preserve"> class</w:t>
      </w:r>
      <w:r w:rsidR="0013286E" w:rsidRPr="0013286E">
        <w:rPr>
          <w:lang w:val="en-US"/>
        </w:rPr>
        <w:t xml:space="preserve">, by providing a method annotated with </w:t>
      </w:r>
      <w:r w:rsidR="0013286E" w:rsidRPr="0013286E">
        <w:rPr>
          <w:rStyle w:val="inlinecode"/>
          <w:lang w:val="en-US"/>
        </w:rPr>
        <w:t>@RenderMode</w:t>
      </w:r>
      <w:r w:rsidR="0013286E" w:rsidRPr="0013286E">
        <w:rPr>
          <w:lang w:val="en-US"/>
        </w:rPr>
        <w:t xml:space="preserve"> in a class extending </w:t>
      </w:r>
      <w:r w:rsidR="0013286E" w:rsidRPr="0013286E">
        <w:rPr>
          <w:rStyle w:val="inlinecode"/>
          <w:lang w:val="en-US"/>
        </w:rPr>
        <w:t>GenericPortlet</w:t>
      </w:r>
      <w:bookmarkStart w:id="380" w:name="_Ref426549179"/>
      <w:r w:rsidR="00E455A7">
        <w:rPr>
          <w:rStyle w:val="FootnoteReference"/>
          <w:rFonts w:ascii="Courier" w:hAnsi="Courier"/>
          <w:sz w:val="20"/>
          <w:lang w:val="en-US"/>
        </w:rPr>
        <w:footnoteReference w:id="7"/>
      </w:r>
      <w:bookmarkEnd w:id="380"/>
      <w:r w:rsidR="0013286E" w:rsidRPr="0013286E">
        <w:rPr>
          <w:lang w:val="en-US"/>
        </w:rPr>
        <w:t>, or providing a method</w:t>
      </w:r>
      <w:r w:rsidR="0013286E">
        <w:rPr>
          <w:lang w:val="en-US"/>
        </w:rPr>
        <w:t xml:space="preserve"> annotated </w:t>
      </w:r>
      <w:r w:rsidR="0013286E" w:rsidRPr="0013286E">
        <w:rPr>
          <w:lang w:val="en-US"/>
        </w:rPr>
        <w:t xml:space="preserve">with </w:t>
      </w:r>
      <w:r w:rsidR="0013286E" w:rsidRPr="0013286E">
        <w:rPr>
          <w:rStyle w:val="inlinecode"/>
          <w:lang w:val="en-US"/>
        </w:rPr>
        <w:t>@RenderMethod</w:t>
      </w:r>
      <w:r w:rsidR="0013286E" w:rsidRPr="0013286E">
        <w:rPr>
          <w:lang w:val="en-US"/>
        </w:rPr>
        <w:t xml:space="preserve"> in a managed bean class</w:t>
      </w:r>
      <w:bookmarkStart w:id="381" w:name="_Ref426549232"/>
      <w:r w:rsidR="00E455A7">
        <w:rPr>
          <w:rStyle w:val="FootnoteReference"/>
          <w:lang w:val="en-US"/>
        </w:rPr>
        <w:footnoteReference w:id="8"/>
      </w:r>
      <w:bookmarkEnd w:id="381"/>
      <w:r w:rsidRPr="0013286E">
        <w:rPr>
          <w:lang w:val="en-US"/>
        </w:rPr>
        <w:t>.</w:t>
      </w:r>
    </w:p>
    <w:p w:rsidR="000A1EE3" w:rsidRDefault="000A1EE3" w:rsidP="000A1EE3">
      <w:pPr>
        <w:pStyle w:val="Heading2"/>
        <w:ind w:left="578" w:hanging="578"/>
      </w:pPr>
      <w:bookmarkStart w:id="382" w:name="_Toc447892012"/>
      <w:bookmarkStart w:id="383" w:name="_Toc451500526"/>
      <w:bookmarkStart w:id="384" w:name="_Toc452618624"/>
      <w:bookmarkStart w:id="385" w:name="_Toc455552420"/>
      <w:bookmarkStart w:id="386" w:name="_Toc455555867"/>
      <w:bookmarkStart w:id="387" w:name="_Toc415140829"/>
      <w:bookmarkStart w:id="388" w:name="_Toc468261031"/>
      <w:bookmarkEnd w:id="382"/>
      <w:bookmarkEnd w:id="383"/>
      <w:bookmarkEnd w:id="384"/>
      <w:bookmarkEnd w:id="385"/>
      <w:bookmarkEnd w:id="386"/>
      <w:r>
        <w:rPr>
          <w:rFonts w:ascii="Courier" w:hAnsi="Courier"/>
        </w:rPr>
        <w:t>EDIT</w:t>
      </w:r>
      <w:r>
        <w:t xml:space="preserve"> Portlet Mode</w:t>
      </w:r>
      <w:bookmarkEnd w:id="387"/>
      <w:bookmarkEnd w:id="388"/>
    </w:p>
    <w:p w:rsidR="000A1EE3" w:rsidRPr="00260EC0" w:rsidRDefault="000A1EE3" w:rsidP="000A1EE3">
      <w:pPr>
        <w:pStyle w:val="Standard"/>
        <w:rPr>
          <w:lang w:val="en-US"/>
        </w:rPr>
      </w:pPr>
      <w:r w:rsidRPr="00260EC0">
        <w:rPr>
          <w:lang w:val="en-US"/>
        </w:rPr>
        <w:t xml:space="preserve">Within the </w:t>
      </w:r>
      <w:r w:rsidRPr="00260EC0">
        <w:rPr>
          <w:rStyle w:val="inlinecode"/>
          <w:lang w:val="en-US"/>
        </w:rPr>
        <w:t>EDIT</w:t>
      </w:r>
      <w:r w:rsidRPr="00260EC0">
        <w:rPr>
          <w:lang w:val="en-US"/>
        </w:rPr>
        <w:t xml:space="preserve"> portlet mode, a portlet should provide content and logic that lets a user customize the behavior of the portlet. The </w:t>
      </w:r>
      <w:r w:rsidRPr="00260EC0">
        <w:rPr>
          <w:rStyle w:val="inlinecode"/>
          <w:lang w:val="en-US"/>
        </w:rPr>
        <w:t>EDIT</w:t>
      </w:r>
      <w:r w:rsidRPr="00260EC0">
        <w:rPr>
          <w:lang w:val="en-US"/>
        </w:rPr>
        <w:t xml:space="preserve"> portlet mode may include one or more screens among which users can navigate to enter their customization data.</w:t>
      </w:r>
    </w:p>
    <w:p w:rsidR="000A1EE3" w:rsidRPr="000A1EE3" w:rsidRDefault="000A1EE3" w:rsidP="000A1EE3">
      <w:pPr>
        <w:pStyle w:val="Standard"/>
        <w:rPr>
          <w:lang w:val="en-US"/>
        </w:rPr>
      </w:pPr>
      <w:r w:rsidRPr="00260EC0">
        <w:rPr>
          <w:lang w:val="en-US"/>
        </w:rPr>
        <w:t xml:space="preserve">Typically, portlets in </w:t>
      </w:r>
      <w:r w:rsidRPr="00260EC0">
        <w:rPr>
          <w:rStyle w:val="inlinecode"/>
          <w:lang w:val="en-US"/>
        </w:rPr>
        <w:t>EDIT</w:t>
      </w:r>
      <w:r w:rsidRPr="00260EC0">
        <w:rPr>
          <w:lang w:val="en-US"/>
        </w:rPr>
        <w:t xml:space="preserve"> portlet mode will set or update portlet preferences. </w:t>
      </w:r>
      <w:r w:rsidRPr="000A1EE3">
        <w:rPr>
          <w:lang w:val="en-US"/>
        </w:rPr>
        <w:t xml:space="preserve">Refer to </w:t>
      </w:r>
      <w:r w:rsidR="00BB6DEC">
        <w:rPr>
          <w:lang w:val="en-US"/>
        </w:rPr>
        <w:fldChar w:fldCharType="begin"/>
      </w:r>
      <w:r w:rsidR="00BB6DEC">
        <w:rPr>
          <w:lang w:val="en-US"/>
        </w:rPr>
        <w:instrText xml:space="preserve"> REF _Ref427244690 \w \h </w:instrText>
      </w:r>
      <w:r w:rsidR="00BB6DEC">
        <w:rPr>
          <w:lang w:val="en-US"/>
        </w:rPr>
      </w:r>
      <w:r w:rsidR="00BB6DEC">
        <w:rPr>
          <w:lang w:val="en-US"/>
        </w:rPr>
        <w:fldChar w:fldCharType="separate"/>
      </w:r>
      <w:r w:rsidR="003B17E8">
        <w:rPr>
          <w:lang w:val="en-US"/>
        </w:rPr>
        <w:t>Chapter 18</w:t>
      </w:r>
      <w:r w:rsidR="00BB6DEC">
        <w:rPr>
          <w:lang w:val="en-US"/>
        </w:rPr>
        <w:fldChar w:fldCharType="end"/>
      </w:r>
      <w:r w:rsidR="00BB6DEC">
        <w:rPr>
          <w:lang w:val="en-US"/>
        </w:rPr>
        <w:t xml:space="preserve"> </w:t>
      </w:r>
      <w:r w:rsidR="00BB6DEC">
        <w:rPr>
          <w:lang w:val="en-US"/>
        </w:rPr>
        <w:fldChar w:fldCharType="begin"/>
      </w:r>
      <w:r w:rsidR="00BB6DEC">
        <w:rPr>
          <w:lang w:val="en-US"/>
        </w:rPr>
        <w:instrText xml:space="preserve"> REF _Ref427244690 \h </w:instrText>
      </w:r>
      <w:r w:rsidR="00BB6DEC">
        <w:rPr>
          <w:lang w:val="en-US"/>
        </w:rPr>
      </w:r>
      <w:r w:rsidR="00BB6DEC">
        <w:rPr>
          <w:lang w:val="en-US"/>
        </w:rPr>
        <w:fldChar w:fldCharType="separate"/>
      </w:r>
      <w:r w:rsidR="003B17E8" w:rsidRPr="003B17E8">
        <w:rPr>
          <w:lang w:val="en-US"/>
        </w:rPr>
        <w:t>Portlet Preferences</w:t>
      </w:r>
      <w:r w:rsidR="00BB6DEC">
        <w:rPr>
          <w:lang w:val="en-US"/>
        </w:rPr>
        <w:fldChar w:fldCharType="end"/>
      </w:r>
      <w:r w:rsidR="00D60006">
        <w:rPr>
          <w:lang w:val="en-US"/>
        </w:rPr>
        <w:t xml:space="preserve"> </w:t>
      </w:r>
      <w:r w:rsidRPr="000A1EE3">
        <w:rPr>
          <w:lang w:val="en-US"/>
        </w:rPr>
        <w:t>for details on portlet preferences.</w:t>
      </w:r>
    </w:p>
    <w:p w:rsidR="000A1EE3" w:rsidRPr="00E455A7" w:rsidRDefault="000A1EE3" w:rsidP="000A1EE3">
      <w:pPr>
        <w:pStyle w:val="Standard"/>
        <w:rPr>
          <w:lang w:val="en-US"/>
        </w:rPr>
      </w:pPr>
      <w:r w:rsidRPr="00E455A7">
        <w:rPr>
          <w:lang w:val="en-US"/>
        </w:rPr>
        <w:t xml:space="preserve">Portlet developers </w:t>
      </w:r>
      <w:r w:rsidR="006C1AA1">
        <w:rPr>
          <w:lang w:val="en-US"/>
        </w:rPr>
        <w:t>can</w:t>
      </w:r>
      <w:r w:rsidR="006C1AA1" w:rsidRPr="00E455A7">
        <w:rPr>
          <w:lang w:val="en-US"/>
        </w:rPr>
        <w:t xml:space="preserve"> </w:t>
      </w:r>
      <w:r w:rsidRPr="00E455A7">
        <w:rPr>
          <w:lang w:val="en-US"/>
        </w:rPr>
        <w:t xml:space="preserve">implement the </w:t>
      </w:r>
      <w:r w:rsidRPr="00E455A7">
        <w:rPr>
          <w:rStyle w:val="inlinecode"/>
          <w:lang w:val="en-US"/>
        </w:rPr>
        <w:t>EDIT</w:t>
      </w:r>
      <w:r w:rsidRPr="00E455A7">
        <w:rPr>
          <w:lang w:val="en-US"/>
        </w:rPr>
        <w:t xml:space="preserve"> portlet mode functionality by overriding the </w:t>
      </w:r>
      <w:r w:rsidRPr="00E455A7">
        <w:rPr>
          <w:rStyle w:val="inlinecode"/>
          <w:lang w:val="en-US"/>
        </w:rPr>
        <w:t>doEdit</w:t>
      </w:r>
      <w:r w:rsidRPr="00E455A7">
        <w:rPr>
          <w:lang w:val="en-US"/>
        </w:rPr>
        <w:t xml:space="preserve"> method of the </w:t>
      </w:r>
      <w:r w:rsidRPr="00E455A7">
        <w:rPr>
          <w:rStyle w:val="inlinecode"/>
          <w:lang w:val="en-US"/>
        </w:rPr>
        <w:t>GenericPortlet</w:t>
      </w:r>
      <w:r w:rsidRPr="00E455A7">
        <w:rPr>
          <w:lang w:val="en-US"/>
        </w:rPr>
        <w:t xml:space="preserve"> class</w:t>
      </w:r>
      <w:r w:rsidR="00E455A7" w:rsidRPr="0013286E">
        <w:rPr>
          <w:lang w:val="en-US"/>
        </w:rPr>
        <w:t xml:space="preserve">, by providing a method annotated with </w:t>
      </w:r>
      <w:r w:rsidR="00E455A7" w:rsidRPr="0013286E">
        <w:rPr>
          <w:rStyle w:val="inlinecode"/>
          <w:lang w:val="en-US"/>
        </w:rPr>
        <w:t>@RenderMode</w:t>
      </w:r>
      <w:r w:rsidR="00E455A7" w:rsidRPr="0013286E">
        <w:rPr>
          <w:lang w:val="en-US"/>
        </w:rPr>
        <w:t xml:space="preserve"> in a class extending </w:t>
      </w:r>
      <w:r w:rsidR="00E455A7" w:rsidRPr="0013286E">
        <w:rPr>
          <w:rStyle w:val="inlinecode"/>
          <w:lang w:val="en-US"/>
        </w:rPr>
        <w:t>GenericPortlet</w:t>
      </w:r>
      <w:r w:rsidR="006C1AA1">
        <w:rPr>
          <w:rStyle w:val="inlinecode"/>
          <w:lang w:val="en-US"/>
        </w:rPr>
        <w:fldChar w:fldCharType="begin"/>
      </w:r>
      <w:r w:rsidR="006C1AA1">
        <w:rPr>
          <w:rStyle w:val="inlinecode"/>
          <w:lang w:val="en-US"/>
        </w:rPr>
        <w:instrText xml:space="preserve"> NOTEREF _Ref426549179 \f \h </w:instrText>
      </w:r>
      <w:r w:rsidR="006C1AA1">
        <w:rPr>
          <w:rStyle w:val="inlinecode"/>
          <w:lang w:val="en-US"/>
        </w:rPr>
      </w:r>
      <w:r w:rsidR="006C1AA1">
        <w:rPr>
          <w:rStyle w:val="inlinecode"/>
          <w:lang w:val="en-US"/>
        </w:rPr>
        <w:fldChar w:fldCharType="separate"/>
      </w:r>
      <w:r w:rsidR="003B17E8" w:rsidRPr="003B17E8">
        <w:rPr>
          <w:rStyle w:val="FootnoteReference"/>
          <w:lang w:val="en-US"/>
        </w:rPr>
        <w:t>7</w:t>
      </w:r>
      <w:r w:rsidR="006C1AA1">
        <w:rPr>
          <w:rStyle w:val="inlinecode"/>
          <w:lang w:val="en-US"/>
        </w:rPr>
        <w:fldChar w:fldCharType="end"/>
      </w:r>
      <w:r w:rsidR="00E455A7" w:rsidRPr="0013286E">
        <w:rPr>
          <w:lang w:val="en-US"/>
        </w:rPr>
        <w:t>, or providing a method</w:t>
      </w:r>
      <w:r w:rsidR="00E455A7">
        <w:rPr>
          <w:lang w:val="en-US"/>
        </w:rPr>
        <w:t xml:space="preserve"> annotated </w:t>
      </w:r>
      <w:r w:rsidR="00E455A7" w:rsidRPr="0013286E">
        <w:rPr>
          <w:lang w:val="en-US"/>
        </w:rPr>
        <w:t xml:space="preserve">with </w:t>
      </w:r>
      <w:r w:rsidR="00E455A7" w:rsidRPr="0013286E">
        <w:rPr>
          <w:rStyle w:val="inlinecode"/>
          <w:lang w:val="en-US"/>
        </w:rPr>
        <w:t>@RenderMethod</w:t>
      </w:r>
      <w:r w:rsidR="00E455A7" w:rsidRPr="0013286E">
        <w:rPr>
          <w:lang w:val="en-US"/>
        </w:rPr>
        <w:t xml:space="preserve"> in a managed bean class</w:t>
      </w:r>
      <w:r w:rsidR="006C1AA1">
        <w:rPr>
          <w:lang w:val="en-US"/>
        </w:rPr>
        <w:fldChar w:fldCharType="begin"/>
      </w:r>
      <w:r w:rsidR="006C1AA1">
        <w:rPr>
          <w:lang w:val="en-US"/>
        </w:rPr>
        <w:instrText xml:space="preserve"> NOTEREF _Ref426549232 \f \h </w:instrText>
      </w:r>
      <w:r w:rsidR="006C1AA1">
        <w:rPr>
          <w:lang w:val="en-US"/>
        </w:rPr>
      </w:r>
      <w:r w:rsidR="006C1AA1">
        <w:rPr>
          <w:lang w:val="en-US"/>
        </w:rPr>
        <w:fldChar w:fldCharType="separate"/>
      </w:r>
      <w:r w:rsidR="003B17E8" w:rsidRPr="003B17E8">
        <w:rPr>
          <w:rStyle w:val="FootnoteReference"/>
          <w:lang w:val="en-US"/>
        </w:rPr>
        <w:t>8</w:t>
      </w:r>
      <w:r w:rsidR="006C1AA1">
        <w:rPr>
          <w:lang w:val="en-US"/>
        </w:rPr>
        <w:fldChar w:fldCharType="end"/>
      </w:r>
      <w:r w:rsidRPr="00E455A7">
        <w:rPr>
          <w:lang w:val="en-US"/>
        </w:rPr>
        <w:t>.</w:t>
      </w:r>
    </w:p>
    <w:p w:rsidR="000A1EE3" w:rsidRPr="00260EC0" w:rsidRDefault="000A1EE3" w:rsidP="000A1EE3">
      <w:pPr>
        <w:pStyle w:val="Standard"/>
        <w:rPr>
          <w:lang w:val="en-US"/>
        </w:rPr>
      </w:pPr>
      <w:r w:rsidRPr="00260EC0">
        <w:rPr>
          <w:lang w:val="en-US"/>
        </w:rPr>
        <w:lastRenderedPageBreak/>
        <w:t xml:space="preserve">Portlets are not required to support the </w:t>
      </w:r>
      <w:r w:rsidRPr="00260EC0">
        <w:rPr>
          <w:rStyle w:val="inlinecode"/>
          <w:lang w:val="en-US"/>
        </w:rPr>
        <w:t>EDIT</w:t>
      </w:r>
      <w:r w:rsidRPr="00260EC0">
        <w:rPr>
          <w:lang w:val="en-US"/>
        </w:rPr>
        <w:t xml:space="preserve"> portlet mode.</w:t>
      </w:r>
    </w:p>
    <w:p w:rsidR="000A1EE3" w:rsidRDefault="000A1EE3" w:rsidP="000A1EE3">
      <w:pPr>
        <w:pStyle w:val="Heading2"/>
        <w:ind w:left="578" w:hanging="578"/>
      </w:pPr>
      <w:bookmarkStart w:id="389" w:name="_Toc415140830"/>
      <w:bookmarkStart w:id="390" w:name="_Toc468261032"/>
      <w:r>
        <w:rPr>
          <w:rFonts w:ascii="Courier" w:hAnsi="Courier"/>
        </w:rPr>
        <w:t>HELP</w:t>
      </w:r>
      <w:r>
        <w:t xml:space="preserve"> Portlet Mode</w:t>
      </w:r>
      <w:bookmarkEnd w:id="389"/>
      <w:bookmarkEnd w:id="390"/>
    </w:p>
    <w:p w:rsidR="000A1EE3" w:rsidRPr="00260EC0" w:rsidRDefault="000A1EE3" w:rsidP="000A1EE3">
      <w:pPr>
        <w:pStyle w:val="Standard"/>
        <w:rPr>
          <w:lang w:val="en-US"/>
        </w:rPr>
      </w:pPr>
      <w:r w:rsidRPr="00260EC0">
        <w:rPr>
          <w:lang w:val="en-US"/>
        </w:rPr>
        <w:t xml:space="preserve">When in </w:t>
      </w:r>
      <w:r w:rsidRPr="00260EC0">
        <w:rPr>
          <w:rStyle w:val="inlinecode"/>
          <w:lang w:val="en-US"/>
        </w:rPr>
        <w:t>HELP</w:t>
      </w:r>
      <w:r w:rsidRPr="00260EC0">
        <w:rPr>
          <w:lang w:val="en-US"/>
        </w:rPr>
        <w:t xml:space="preserve"> portlet mode, a portlet should provide help information about the portlet. This help information could be a simple help screen explaining the entire portlet in coherent text or it could be context-sensitive help.</w:t>
      </w:r>
    </w:p>
    <w:p w:rsidR="000A1EE3" w:rsidRPr="00676FFC" w:rsidRDefault="000A1EE3" w:rsidP="000A1EE3">
      <w:pPr>
        <w:pStyle w:val="Standard"/>
        <w:rPr>
          <w:lang w:val="en-US"/>
        </w:rPr>
      </w:pPr>
      <w:r w:rsidRPr="00676FFC">
        <w:rPr>
          <w:lang w:val="en-US"/>
        </w:rPr>
        <w:t xml:space="preserve">Portlet developers should implement the </w:t>
      </w:r>
      <w:r w:rsidRPr="00676FFC">
        <w:rPr>
          <w:rStyle w:val="inlinecode"/>
          <w:lang w:val="en-US"/>
        </w:rPr>
        <w:t>HELP</w:t>
      </w:r>
      <w:r w:rsidRPr="00676FFC">
        <w:rPr>
          <w:lang w:val="en-US"/>
        </w:rPr>
        <w:t xml:space="preserve"> portlet mode functionality by overriding the </w:t>
      </w:r>
      <w:r w:rsidRPr="00676FFC">
        <w:rPr>
          <w:rStyle w:val="inlinecode"/>
          <w:lang w:val="en-US"/>
        </w:rPr>
        <w:t>doHelp</w:t>
      </w:r>
      <w:r w:rsidRPr="00676FFC">
        <w:rPr>
          <w:lang w:val="en-US"/>
        </w:rPr>
        <w:t xml:space="preserve"> method of the </w:t>
      </w:r>
      <w:r w:rsidRPr="00676FFC">
        <w:rPr>
          <w:rStyle w:val="inlinecode"/>
          <w:lang w:val="en-US"/>
        </w:rPr>
        <w:t>GenericPortlet</w:t>
      </w:r>
      <w:r w:rsidRPr="00676FFC">
        <w:rPr>
          <w:lang w:val="en-US"/>
        </w:rPr>
        <w:t xml:space="preserve"> class</w:t>
      </w:r>
      <w:r w:rsidR="00676FFC" w:rsidRPr="0013286E">
        <w:rPr>
          <w:lang w:val="en-US"/>
        </w:rPr>
        <w:t xml:space="preserve">, by providing a method annotated with </w:t>
      </w:r>
      <w:r w:rsidR="00676FFC" w:rsidRPr="0013286E">
        <w:rPr>
          <w:rStyle w:val="inlinecode"/>
          <w:lang w:val="en-US"/>
        </w:rPr>
        <w:t>@RenderMode</w:t>
      </w:r>
      <w:r w:rsidR="00676FFC" w:rsidRPr="0013286E">
        <w:rPr>
          <w:lang w:val="en-US"/>
        </w:rPr>
        <w:t xml:space="preserve"> in a class extending </w:t>
      </w:r>
      <w:r w:rsidR="00676FFC" w:rsidRPr="0013286E">
        <w:rPr>
          <w:rStyle w:val="inlinecode"/>
          <w:lang w:val="en-US"/>
        </w:rPr>
        <w:t>GenericPortlet</w:t>
      </w:r>
      <w:r w:rsidR="006C1AA1">
        <w:rPr>
          <w:rStyle w:val="inlinecode"/>
          <w:lang w:val="en-US"/>
        </w:rPr>
        <w:fldChar w:fldCharType="begin"/>
      </w:r>
      <w:r w:rsidR="006C1AA1">
        <w:rPr>
          <w:rStyle w:val="inlinecode"/>
          <w:lang w:val="en-US"/>
        </w:rPr>
        <w:instrText xml:space="preserve"> NOTEREF _Ref426549179 \f \h </w:instrText>
      </w:r>
      <w:r w:rsidR="006C1AA1">
        <w:rPr>
          <w:rStyle w:val="inlinecode"/>
          <w:lang w:val="en-US"/>
        </w:rPr>
      </w:r>
      <w:r w:rsidR="006C1AA1">
        <w:rPr>
          <w:rStyle w:val="inlinecode"/>
          <w:lang w:val="en-US"/>
        </w:rPr>
        <w:fldChar w:fldCharType="separate"/>
      </w:r>
      <w:r w:rsidR="003B17E8" w:rsidRPr="003B17E8">
        <w:rPr>
          <w:rStyle w:val="FootnoteReference"/>
          <w:lang w:val="en-US"/>
        </w:rPr>
        <w:t>7</w:t>
      </w:r>
      <w:r w:rsidR="006C1AA1">
        <w:rPr>
          <w:rStyle w:val="inlinecode"/>
          <w:lang w:val="en-US"/>
        </w:rPr>
        <w:fldChar w:fldCharType="end"/>
      </w:r>
      <w:r w:rsidR="00676FFC" w:rsidRPr="0013286E">
        <w:rPr>
          <w:lang w:val="en-US"/>
        </w:rPr>
        <w:t>, or providing a method</w:t>
      </w:r>
      <w:r w:rsidR="00676FFC">
        <w:rPr>
          <w:lang w:val="en-US"/>
        </w:rPr>
        <w:t xml:space="preserve"> annotated </w:t>
      </w:r>
      <w:r w:rsidR="00676FFC" w:rsidRPr="0013286E">
        <w:rPr>
          <w:lang w:val="en-US"/>
        </w:rPr>
        <w:t xml:space="preserve">with </w:t>
      </w:r>
      <w:r w:rsidR="00676FFC" w:rsidRPr="0013286E">
        <w:rPr>
          <w:rStyle w:val="inlinecode"/>
          <w:lang w:val="en-US"/>
        </w:rPr>
        <w:t>@RenderMethod</w:t>
      </w:r>
      <w:r w:rsidR="00676FFC" w:rsidRPr="0013286E">
        <w:rPr>
          <w:lang w:val="en-US"/>
        </w:rPr>
        <w:t xml:space="preserve"> in a managed bean class</w:t>
      </w:r>
      <w:r w:rsidR="006C1AA1">
        <w:rPr>
          <w:lang w:val="en-US"/>
        </w:rPr>
        <w:fldChar w:fldCharType="begin"/>
      </w:r>
      <w:r w:rsidR="006C1AA1">
        <w:rPr>
          <w:lang w:val="en-US"/>
        </w:rPr>
        <w:instrText xml:space="preserve"> NOTEREF _Ref426549232 \f \h </w:instrText>
      </w:r>
      <w:r w:rsidR="006C1AA1">
        <w:rPr>
          <w:lang w:val="en-US"/>
        </w:rPr>
      </w:r>
      <w:r w:rsidR="006C1AA1">
        <w:rPr>
          <w:lang w:val="en-US"/>
        </w:rPr>
        <w:fldChar w:fldCharType="separate"/>
      </w:r>
      <w:r w:rsidR="003B17E8" w:rsidRPr="003B17E8">
        <w:rPr>
          <w:rStyle w:val="FootnoteReference"/>
          <w:lang w:val="en-US"/>
        </w:rPr>
        <w:t>8</w:t>
      </w:r>
      <w:r w:rsidR="006C1AA1">
        <w:rPr>
          <w:lang w:val="en-US"/>
        </w:rPr>
        <w:fldChar w:fldCharType="end"/>
      </w:r>
      <w:r w:rsidRPr="00676FFC">
        <w:rPr>
          <w:lang w:val="en-US"/>
        </w:rPr>
        <w:t>.</w:t>
      </w:r>
    </w:p>
    <w:p w:rsidR="000A1EE3" w:rsidRPr="00260EC0" w:rsidRDefault="000A1EE3" w:rsidP="000A1EE3">
      <w:pPr>
        <w:pStyle w:val="Standard"/>
        <w:rPr>
          <w:lang w:val="en-US"/>
        </w:rPr>
      </w:pPr>
      <w:r w:rsidRPr="00260EC0">
        <w:rPr>
          <w:lang w:val="en-US"/>
        </w:rPr>
        <w:t xml:space="preserve">Portlets are not required to support the </w:t>
      </w:r>
      <w:r w:rsidRPr="00260EC0">
        <w:rPr>
          <w:rStyle w:val="inlinecode"/>
          <w:lang w:val="en-US"/>
        </w:rPr>
        <w:t>HELP</w:t>
      </w:r>
      <w:r w:rsidRPr="00260EC0">
        <w:rPr>
          <w:lang w:val="en-US"/>
        </w:rPr>
        <w:t xml:space="preserve"> portlet mode.</w:t>
      </w:r>
    </w:p>
    <w:p w:rsidR="000A1EE3" w:rsidRDefault="000A1EE3" w:rsidP="000A1EE3">
      <w:pPr>
        <w:pStyle w:val="Heading2"/>
        <w:ind w:left="578" w:hanging="578"/>
      </w:pPr>
      <w:bookmarkStart w:id="391" w:name="_Toc415140831"/>
      <w:bookmarkStart w:id="392" w:name="_Toc468261033"/>
      <w:r>
        <w:t>Custom Portlet Modes</w:t>
      </w:r>
      <w:bookmarkEnd w:id="391"/>
      <w:bookmarkEnd w:id="392"/>
    </w:p>
    <w:p w:rsidR="00FF2DB1" w:rsidRDefault="000A1EE3" w:rsidP="000A1EE3">
      <w:pPr>
        <w:pStyle w:val="Standard"/>
        <w:rPr>
          <w:lang w:val="en-US"/>
        </w:rPr>
      </w:pPr>
      <w:r w:rsidRPr="00FF2DB1">
        <w:rPr>
          <w:lang w:val="en-US"/>
        </w:rPr>
        <w:t xml:space="preserve">Portal vendors may define </w:t>
      </w:r>
      <w:r w:rsidR="00FF2DB1" w:rsidRPr="00FF2DB1">
        <w:rPr>
          <w:lang w:val="en-US"/>
        </w:rPr>
        <w:t>custom portlet modes for vendor-</w:t>
      </w:r>
      <w:r w:rsidRPr="00FF2DB1">
        <w:rPr>
          <w:lang w:val="en-US"/>
        </w:rPr>
        <w:t xml:space="preserve">specific functionality for modes that need to be managed by the portal. Portlets may define additional </w:t>
      </w:r>
      <w:r w:rsidR="00FF2DB1">
        <w:rPr>
          <w:lang w:val="en-US"/>
        </w:rPr>
        <w:t xml:space="preserve">custom portlet </w:t>
      </w:r>
      <w:r w:rsidRPr="00FF2DB1">
        <w:rPr>
          <w:lang w:val="en-US"/>
        </w:rPr>
        <w:t xml:space="preserve">modes that don’t need to be managed by the portal and correspond to the </w:t>
      </w:r>
      <w:r w:rsidRPr="00FF2DB1">
        <w:rPr>
          <w:rStyle w:val="inlinecode"/>
          <w:lang w:val="en-US"/>
        </w:rPr>
        <w:t>VIEW</w:t>
      </w:r>
      <w:r w:rsidRPr="00FF2DB1">
        <w:rPr>
          <w:lang w:val="en-US"/>
        </w:rPr>
        <w:t xml:space="preserve"> mode from a portal point of view. </w:t>
      </w:r>
    </w:p>
    <w:p w:rsidR="000A1EE3" w:rsidRPr="00FF2DB1" w:rsidRDefault="000A1EE3" w:rsidP="000A1EE3">
      <w:pPr>
        <w:pStyle w:val="Standard"/>
        <w:rPr>
          <w:lang w:val="en-US"/>
        </w:rPr>
      </w:pPr>
      <w:r w:rsidRPr="00FF2DB1">
        <w:rPr>
          <w:lang w:val="en-US"/>
        </w:rPr>
        <w:t>The portlet must declare</w:t>
      </w:r>
      <w:r w:rsidR="00325B46">
        <w:rPr>
          <w:lang w:val="en-US"/>
        </w:rPr>
        <w:t xml:space="preserve"> custom</w:t>
      </w:r>
      <w:r w:rsidRPr="00FF2DB1">
        <w:rPr>
          <w:lang w:val="en-US"/>
        </w:rPr>
        <w:t xml:space="preserve"> portlet modes that are not managed by the portal</w:t>
      </w:r>
      <w:r w:rsidR="003C0AE2">
        <w:rPr>
          <w:lang w:val="en-US"/>
        </w:rPr>
        <w:t xml:space="preserve"> in the portlet configuration.</w:t>
      </w:r>
      <w:r w:rsidRPr="00FF2DB1">
        <w:rPr>
          <w:lang w:val="en-US"/>
        </w:rPr>
        <w:t xml:space="preserve"> Portlet modes are considered portal managed by default.</w:t>
      </w:r>
    </w:p>
    <w:p w:rsidR="000A1EE3" w:rsidRPr="000B6EA6" w:rsidRDefault="000A1EE3" w:rsidP="000A1EE3">
      <w:pPr>
        <w:pStyle w:val="Standard"/>
        <w:rPr>
          <w:lang w:val="en-US"/>
        </w:rPr>
      </w:pPr>
      <w:r w:rsidRPr="000B6EA6">
        <w:rPr>
          <w:lang w:val="en-US"/>
        </w:rPr>
        <w:t xml:space="preserve">Portlets must define the custom portlet modes they intend to use in </w:t>
      </w:r>
      <w:r w:rsidR="003C0AE2">
        <w:rPr>
          <w:lang w:val="en-US"/>
        </w:rPr>
        <w:t xml:space="preserve">the portlet configuration, see Section </w:t>
      </w:r>
      <w:r w:rsidR="003B4EFB">
        <w:rPr>
          <w:lang w:val="en-US"/>
        </w:rPr>
        <w:fldChar w:fldCharType="begin"/>
      </w:r>
      <w:r w:rsidR="003B4EFB">
        <w:rPr>
          <w:lang w:val="en-US"/>
        </w:rPr>
        <w:instrText xml:space="preserve"> REF _Ref430692866 \w \h </w:instrText>
      </w:r>
      <w:r w:rsidR="003B4EFB">
        <w:rPr>
          <w:lang w:val="en-US"/>
        </w:rPr>
      </w:r>
      <w:r w:rsidR="003B4EFB">
        <w:rPr>
          <w:lang w:val="en-US"/>
        </w:rPr>
        <w:fldChar w:fldCharType="separate"/>
      </w:r>
      <w:r w:rsidR="003B17E8">
        <w:rPr>
          <w:lang w:val="en-US"/>
        </w:rPr>
        <w:t>28.1.2</w:t>
      </w:r>
      <w:r w:rsidR="003B4EFB">
        <w:rPr>
          <w:lang w:val="en-US"/>
        </w:rPr>
        <w:fldChar w:fldCharType="end"/>
      </w:r>
      <w:r w:rsidR="003B4EFB">
        <w:rPr>
          <w:lang w:val="en-US"/>
        </w:rPr>
        <w:t xml:space="preserve"> </w:t>
      </w:r>
      <w:r w:rsidR="003B4EFB">
        <w:rPr>
          <w:lang w:val="en-US"/>
        </w:rPr>
        <w:fldChar w:fldCharType="begin"/>
      </w:r>
      <w:r w:rsidR="003B4EFB">
        <w:rPr>
          <w:lang w:val="en-US"/>
        </w:rPr>
        <w:instrText xml:space="preserve"> REF _Ref430692879 \h </w:instrText>
      </w:r>
      <w:r w:rsidR="003B4EFB">
        <w:rPr>
          <w:lang w:val="en-US"/>
        </w:rPr>
      </w:r>
      <w:r w:rsidR="003B4EFB">
        <w:rPr>
          <w:lang w:val="en-US"/>
        </w:rPr>
        <w:fldChar w:fldCharType="separate"/>
      </w:r>
      <w:r w:rsidR="003B17E8" w:rsidRPr="00165CC8">
        <w:rPr>
          <w:lang w:val="en-US"/>
        </w:rPr>
        <w:t>Custom Portlet Mode</w:t>
      </w:r>
      <w:r w:rsidR="003B4EFB">
        <w:rPr>
          <w:lang w:val="en-US"/>
        </w:rPr>
        <w:fldChar w:fldCharType="end"/>
      </w:r>
      <w:r w:rsidR="00D60006">
        <w:rPr>
          <w:lang w:val="en-US"/>
        </w:rPr>
        <w:t xml:space="preserve"> </w:t>
      </w:r>
      <w:r w:rsidR="003C0AE2">
        <w:rPr>
          <w:lang w:val="en-US"/>
        </w:rPr>
        <w:t>on page</w:t>
      </w:r>
      <w:r w:rsidR="003B4EFB">
        <w:rPr>
          <w:lang w:val="en-US"/>
        </w:rPr>
        <w:t xml:space="preserve"> </w:t>
      </w:r>
      <w:r w:rsidR="003B4EFB">
        <w:rPr>
          <w:lang w:val="en-US"/>
        </w:rPr>
        <w:fldChar w:fldCharType="begin"/>
      </w:r>
      <w:r w:rsidR="003B4EFB">
        <w:rPr>
          <w:lang w:val="en-US"/>
        </w:rPr>
        <w:instrText xml:space="preserve"> PAGEREF _Ref430692914 \h </w:instrText>
      </w:r>
      <w:r w:rsidR="003B4EFB">
        <w:rPr>
          <w:lang w:val="en-US"/>
        </w:rPr>
      </w:r>
      <w:r w:rsidR="003B4EFB">
        <w:rPr>
          <w:lang w:val="en-US"/>
        </w:rPr>
        <w:fldChar w:fldCharType="separate"/>
      </w:r>
      <w:r w:rsidR="003B17E8">
        <w:rPr>
          <w:noProof/>
          <w:lang w:val="en-US"/>
        </w:rPr>
        <w:t>185</w:t>
      </w:r>
      <w:r w:rsidR="003B4EFB">
        <w:rPr>
          <w:lang w:val="en-US"/>
        </w:rPr>
        <w:fldChar w:fldCharType="end"/>
      </w:r>
      <w:r w:rsidRPr="000B6EA6">
        <w:rPr>
          <w:lang w:val="en-US"/>
        </w:rPr>
        <w:t>. At deployment time, the portal managed cust</w:t>
      </w:r>
      <w:r w:rsidR="003C0AE2">
        <w:rPr>
          <w:lang w:val="en-US"/>
        </w:rPr>
        <w:t xml:space="preserve">om portlet modes defined by the portlet </w:t>
      </w:r>
      <w:r w:rsidRPr="000B6EA6">
        <w:rPr>
          <w:lang w:val="en-US"/>
        </w:rPr>
        <w:t xml:space="preserve">should be mapped to custom portlet modes supported by the portal implementation. Portlets that list custom portlet modes that are not managed by the portal may provide a localized decoration name as resource bundle entry with the key </w:t>
      </w:r>
      <w:r w:rsidRPr="00260EC0">
        <w:rPr>
          <w:rStyle w:val="inlinecode"/>
          <w:lang w:val="en-US"/>
        </w:rPr>
        <w:t>javax.portlet.app.custom-portlet-mode.&lt;name&gt;.decoration-name</w:t>
      </w:r>
      <w:r w:rsidRPr="000B6EA6">
        <w:rPr>
          <w:lang w:val="en-US"/>
        </w:rPr>
        <w:t xml:space="preserve"> for this portlet mode. If no entry in the portlet resource bundle with such a name exists</w:t>
      </w:r>
      <w:r w:rsidR="00CB69ED">
        <w:rPr>
          <w:lang w:val="en-US"/>
        </w:rPr>
        <w:t>,</w:t>
      </w:r>
      <w:r w:rsidRPr="000B6EA6">
        <w:rPr>
          <w:lang w:val="en-US"/>
        </w:rPr>
        <w:t xml:space="preserve"> the portlet container should use the portlet mode name as default decoration name.  </w:t>
      </w:r>
    </w:p>
    <w:p w:rsidR="000A1EE3" w:rsidRPr="000B6EA6" w:rsidRDefault="000A1EE3" w:rsidP="000A1EE3">
      <w:pPr>
        <w:pStyle w:val="Standard"/>
        <w:rPr>
          <w:lang w:val="en-US"/>
        </w:rPr>
      </w:pPr>
      <w:r w:rsidRPr="000B6EA6">
        <w:rPr>
          <w:lang w:val="en-US"/>
        </w:rPr>
        <w:t xml:space="preserve">If a custom portlet mode defined in the </w:t>
      </w:r>
      <w:r w:rsidR="003C0AE2">
        <w:rPr>
          <w:lang w:val="en-US"/>
        </w:rPr>
        <w:t>portlet configuration</w:t>
      </w:r>
      <w:r w:rsidRPr="000B6EA6">
        <w:rPr>
          <w:lang w:val="en-US"/>
        </w:rPr>
        <w:t xml:space="preserve"> is not mapped to a custom portlet mode provided by the portal or otherwise supported as non-managed portlet mode, </w:t>
      </w:r>
      <w:r w:rsidR="003C0AE2">
        <w:rPr>
          <w:lang w:val="en-US"/>
        </w:rPr>
        <w:t xml:space="preserve">the </w:t>
      </w:r>
      <w:r w:rsidRPr="000B6EA6">
        <w:rPr>
          <w:lang w:val="en-US"/>
        </w:rPr>
        <w:t>portlet must not be invoked in that portlet mode.</w:t>
      </w:r>
    </w:p>
    <w:p w:rsidR="000A1EE3" w:rsidRPr="000B6EA6" w:rsidRDefault="00165B56" w:rsidP="000A1EE3">
      <w:pPr>
        <w:pStyle w:val="Standard"/>
        <w:rPr>
          <w:lang w:val="en-US"/>
        </w:rPr>
      </w:pPr>
      <w:r>
        <w:rPr>
          <w:lang w:val="en-US"/>
        </w:rPr>
        <w:fldChar w:fldCharType="begin"/>
      </w:r>
      <w:r>
        <w:rPr>
          <w:lang w:val="en-US"/>
        </w:rPr>
        <w:instrText xml:space="preserve"> REF _Ref426607440 \w </w:instrText>
      </w:r>
      <w:r>
        <w:rPr>
          <w:lang w:val="en-US"/>
        </w:rPr>
        <w:fldChar w:fldCharType="separate"/>
      </w:r>
      <w:r w:rsidR="003B17E8">
        <w:rPr>
          <w:lang w:val="en-US"/>
        </w:rPr>
        <w:t>Appendix D</w:t>
      </w:r>
      <w:r>
        <w:rPr>
          <w:lang w:val="en-US"/>
        </w:rPr>
        <w:fldChar w:fldCharType="end"/>
      </w:r>
      <w:r>
        <w:rPr>
          <w:lang w:val="en-US"/>
        </w:rPr>
        <w:t xml:space="preserve"> </w:t>
      </w:r>
      <w:r>
        <w:rPr>
          <w:lang w:val="en-US"/>
        </w:rPr>
        <w:fldChar w:fldCharType="begin"/>
      </w:r>
      <w:r>
        <w:rPr>
          <w:lang w:val="en-US"/>
        </w:rPr>
        <w:instrText xml:space="preserve"> REF _Ref426607440 </w:instrText>
      </w:r>
      <w:r>
        <w:rPr>
          <w:lang w:val="en-US"/>
        </w:rPr>
        <w:fldChar w:fldCharType="separate"/>
      </w:r>
      <w:r w:rsidR="003B17E8" w:rsidRPr="003B17E8">
        <w:rPr>
          <w:lang w:val="en-US"/>
        </w:rPr>
        <w:t>Custom Portlet Modes</w:t>
      </w:r>
      <w:r>
        <w:rPr>
          <w:lang w:val="en-US"/>
        </w:rPr>
        <w:fldChar w:fldCharType="end"/>
      </w:r>
      <w:r>
        <w:rPr>
          <w:lang w:val="en-US"/>
        </w:rPr>
        <w:t xml:space="preserve"> </w:t>
      </w:r>
      <w:r w:rsidR="000A1EE3" w:rsidRPr="000B6EA6">
        <w:rPr>
          <w:lang w:val="en-US"/>
        </w:rPr>
        <w:t xml:space="preserve">defines a list of portlet mode names and their suggested </w:t>
      </w:r>
      <w:r w:rsidR="006C1AA1">
        <w:rPr>
          <w:lang w:val="en-US"/>
        </w:rPr>
        <w:t>use</w:t>
      </w:r>
      <w:r w:rsidR="000A1EE3" w:rsidRPr="000B6EA6">
        <w:rPr>
          <w:lang w:val="en-US"/>
        </w:rPr>
        <w:t xml:space="preserve">. Portals implementing these predefined custom portlet modes could do an automatic mapping when custom portlet modes with those names are defined in the deployment descriptor. Therefore providing a decoration name or </w:t>
      </w:r>
      <w:r w:rsidR="000A1EE3" w:rsidRPr="00CB69ED">
        <w:rPr>
          <w:rStyle w:val="inlinecode"/>
          <w:lang w:val="en-US"/>
        </w:rPr>
        <w:t>portal-managed</w:t>
      </w:r>
      <w:r w:rsidR="000A1EE3" w:rsidRPr="000B6EA6">
        <w:rPr>
          <w:lang w:val="en-US"/>
        </w:rPr>
        <w:t xml:space="preserve"> element for the modes defined </w:t>
      </w:r>
      <w:r w:rsidR="00CB69ED">
        <w:rPr>
          <w:lang w:val="en-US"/>
        </w:rPr>
        <w:t>the appendix is</w:t>
      </w:r>
      <w:r w:rsidR="000A1EE3" w:rsidRPr="000B6EA6">
        <w:rPr>
          <w:lang w:val="en-US"/>
        </w:rPr>
        <w:t xml:space="preserve"> not necessary.</w:t>
      </w:r>
    </w:p>
    <w:p w:rsidR="000A1EE3" w:rsidRDefault="000A1EE3" w:rsidP="000A1EE3">
      <w:pPr>
        <w:pStyle w:val="Heading2"/>
        <w:ind w:left="578" w:hanging="578"/>
      </w:pPr>
      <w:bookmarkStart w:id="393" w:name="_Toc415140833"/>
      <w:bookmarkStart w:id="394" w:name="_Ref429576058"/>
      <w:bookmarkStart w:id="395" w:name="_Ref429576064"/>
      <w:bookmarkStart w:id="396" w:name="_Toc468261034"/>
      <w:r>
        <w:t>Defining Portlet Modes Support</w:t>
      </w:r>
      <w:bookmarkEnd w:id="393"/>
      <w:bookmarkEnd w:id="394"/>
      <w:bookmarkEnd w:id="395"/>
      <w:bookmarkEnd w:id="396"/>
    </w:p>
    <w:p w:rsidR="00585262" w:rsidRDefault="007E013F" w:rsidP="000A1EE3">
      <w:pPr>
        <w:pStyle w:val="Standard"/>
        <w:rPr>
          <w:lang w:val="en-US"/>
        </w:rPr>
      </w:pPr>
      <w:r w:rsidRPr="007E013F">
        <w:rPr>
          <w:lang w:val="en-US"/>
        </w:rPr>
        <w:t xml:space="preserve">The portlet </w:t>
      </w:r>
      <w:r w:rsidR="000A1EE3" w:rsidRPr="000B6EA6">
        <w:rPr>
          <w:lang w:val="en-US"/>
        </w:rPr>
        <w:t>must</w:t>
      </w:r>
      <w:r>
        <w:rPr>
          <w:lang w:val="en-US"/>
        </w:rPr>
        <w:t xml:space="preserve"> declare</w:t>
      </w:r>
      <w:r w:rsidR="000A1EE3" w:rsidRPr="000B6EA6">
        <w:rPr>
          <w:lang w:val="en-US"/>
        </w:rPr>
        <w:t xml:space="preserve"> the </w:t>
      </w:r>
      <w:r>
        <w:rPr>
          <w:lang w:val="en-US"/>
        </w:rPr>
        <w:t xml:space="preserve">supported </w:t>
      </w:r>
      <w:r w:rsidR="000A1EE3" w:rsidRPr="000B6EA6">
        <w:rPr>
          <w:lang w:val="en-US"/>
        </w:rPr>
        <w:t>portlet modes</w:t>
      </w:r>
      <w:r w:rsidR="00A87CCE">
        <w:rPr>
          <w:lang w:val="en-US"/>
        </w:rPr>
        <w:t xml:space="preserve"> beyond the </w:t>
      </w:r>
      <w:r w:rsidR="00A87CCE" w:rsidRPr="00DC21FB">
        <w:rPr>
          <w:rStyle w:val="inlinecode"/>
          <w:lang w:val="en-US"/>
        </w:rPr>
        <w:t>VIEW</w:t>
      </w:r>
      <w:r w:rsidR="00A87CCE">
        <w:rPr>
          <w:lang w:val="en-US"/>
        </w:rPr>
        <w:t xml:space="preserve"> portlet mode</w:t>
      </w:r>
      <w:r w:rsidR="000A1EE3" w:rsidRPr="000B6EA6">
        <w:rPr>
          <w:lang w:val="en-US"/>
        </w:rPr>
        <w:t xml:space="preserve"> for each markup type they support in the </w:t>
      </w:r>
      <w:r w:rsidR="000A1EE3" w:rsidRPr="007E013F">
        <w:rPr>
          <w:rStyle w:val="inlinecode"/>
          <w:lang w:val="en-US"/>
        </w:rPr>
        <w:t>render</w:t>
      </w:r>
      <w:r w:rsidR="000A1EE3" w:rsidRPr="000B6EA6">
        <w:rPr>
          <w:lang w:val="en-US"/>
        </w:rPr>
        <w:t xml:space="preserve"> method. As all portlets must support the </w:t>
      </w:r>
      <w:r w:rsidR="000A1EE3" w:rsidRPr="00260EC0">
        <w:rPr>
          <w:rStyle w:val="inlinecode"/>
          <w:lang w:val="en-US"/>
        </w:rPr>
        <w:t>VIEW</w:t>
      </w:r>
      <w:r w:rsidR="000A1EE3" w:rsidRPr="000B6EA6">
        <w:rPr>
          <w:lang w:val="en-US"/>
        </w:rPr>
        <w:t xml:space="preserve"> portlet mode, </w:t>
      </w:r>
      <w:r w:rsidR="000A1EE3" w:rsidRPr="00260EC0">
        <w:rPr>
          <w:rStyle w:val="inlinecode"/>
          <w:lang w:val="en-US"/>
        </w:rPr>
        <w:t>VIEW</w:t>
      </w:r>
      <w:r w:rsidR="000A1EE3" w:rsidRPr="000B6EA6">
        <w:rPr>
          <w:lang w:val="en-US"/>
        </w:rPr>
        <w:t xml:space="preserve"> does not have to be indicated.</w:t>
      </w:r>
      <w:r w:rsidR="00A87CCE">
        <w:rPr>
          <w:lang w:val="en-US"/>
        </w:rPr>
        <w:t xml:space="preserve"> If the portlet configuration does not specify any portlet modes, the portlet container will assume </w:t>
      </w:r>
      <w:r w:rsidR="00A87CCE" w:rsidRPr="00585262">
        <w:rPr>
          <w:rStyle w:val="inlinecode"/>
          <w:lang w:val="en-US"/>
        </w:rPr>
        <w:t>VIEW</w:t>
      </w:r>
      <w:r w:rsidR="00A87CCE">
        <w:rPr>
          <w:lang w:val="en-US"/>
        </w:rPr>
        <w:t xml:space="preserve"> mode support for all MIME types (MIME type </w:t>
      </w:r>
      <w:r w:rsidR="00A87CCE" w:rsidRPr="00585262">
        <w:rPr>
          <w:rStyle w:val="inlinecode"/>
          <w:lang w:val="en-US"/>
        </w:rPr>
        <w:t>*/*</w:t>
      </w:r>
      <w:r w:rsidR="00A87CCE">
        <w:rPr>
          <w:lang w:val="en-US"/>
        </w:rPr>
        <w:t>)</w:t>
      </w:r>
      <w:r w:rsidR="00585262">
        <w:rPr>
          <w:lang w:val="en-US"/>
        </w:rPr>
        <w:t xml:space="preserve">. The configuration of the portlet mode is described in Section </w:t>
      </w:r>
      <w:r w:rsidR="00585262">
        <w:rPr>
          <w:lang w:val="en-US"/>
        </w:rPr>
        <w:fldChar w:fldCharType="begin"/>
      </w:r>
      <w:r w:rsidR="00585262">
        <w:rPr>
          <w:lang w:val="en-US"/>
        </w:rPr>
        <w:instrText xml:space="preserve"> REF _Ref461094986 \r \h </w:instrText>
      </w:r>
      <w:r w:rsidR="00585262">
        <w:rPr>
          <w:lang w:val="en-US"/>
        </w:rPr>
      </w:r>
      <w:r w:rsidR="00585262">
        <w:rPr>
          <w:lang w:val="en-US"/>
        </w:rPr>
        <w:fldChar w:fldCharType="separate"/>
      </w:r>
      <w:r w:rsidR="003B17E8">
        <w:rPr>
          <w:lang w:val="en-US"/>
        </w:rPr>
        <w:t>28.2.12</w:t>
      </w:r>
      <w:r w:rsidR="00585262">
        <w:rPr>
          <w:lang w:val="en-US"/>
        </w:rPr>
        <w:fldChar w:fldCharType="end"/>
      </w:r>
      <w:r w:rsidR="00585262">
        <w:rPr>
          <w:lang w:val="en-US"/>
        </w:rPr>
        <w:t xml:space="preserve"> </w:t>
      </w:r>
      <w:r w:rsidR="00585262">
        <w:rPr>
          <w:lang w:val="en-US"/>
        </w:rPr>
        <w:fldChar w:fldCharType="begin"/>
      </w:r>
      <w:r w:rsidR="00585262">
        <w:rPr>
          <w:lang w:val="en-US"/>
        </w:rPr>
        <w:instrText xml:space="preserve"> REF _Ref461094991 \h </w:instrText>
      </w:r>
      <w:r w:rsidR="00585262">
        <w:rPr>
          <w:lang w:val="en-US"/>
        </w:rPr>
      </w:r>
      <w:r w:rsidR="00585262">
        <w:rPr>
          <w:lang w:val="en-US"/>
        </w:rPr>
        <w:fldChar w:fldCharType="separate"/>
      </w:r>
      <w:r w:rsidR="003B17E8" w:rsidRPr="003B17E8">
        <w:rPr>
          <w:lang w:val="en-US"/>
        </w:rPr>
        <w:t>Portlet Modes and Window States</w:t>
      </w:r>
      <w:r w:rsidR="00585262">
        <w:rPr>
          <w:lang w:val="en-US"/>
        </w:rPr>
        <w:fldChar w:fldCharType="end"/>
      </w:r>
      <w:r w:rsidR="00585262">
        <w:rPr>
          <w:lang w:val="en-US"/>
        </w:rPr>
        <w:t xml:space="preserve"> on page </w:t>
      </w:r>
      <w:r w:rsidR="00585262">
        <w:rPr>
          <w:lang w:val="en-US"/>
        </w:rPr>
        <w:fldChar w:fldCharType="begin"/>
      </w:r>
      <w:r w:rsidR="00585262">
        <w:rPr>
          <w:lang w:val="en-US"/>
        </w:rPr>
        <w:instrText xml:space="preserve"> PAGEREF _Ref461095000 \h </w:instrText>
      </w:r>
      <w:r w:rsidR="00585262">
        <w:rPr>
          <w:lang w:val="en-US"/>
        </w:rPr>
      </w:r>
      <w:r w:rsidR="00585262">
        <w:rPr>
          <w:lang w:val="en-US"/>
        </w:rPr>
        <w:fldChar w:fldCharType="separate"/>
      </w:r>
      <w:r w:rsidR="003B17E8">
        <w:rPr>
          <w:noProof/>
          <w:lang w:val="en-US"/>
        </w:rPr>
        <w:t>202</w:t>
      </w:r>
      <w:r w:rsidR="00585262">
        <w:rPr>
          <w:lang w:val="en-US"/>
        </w:rPr>
        <w:fldChar w:fldCharType="end"/>
      </w:r>
      <w:r w:rsidR="00585262">
        <w:rPr>
          <w:lang w:val="en-US"/>
        </w:rPr>
        <w:t>.</w:t>
      </w:r>
    </w:p>
    <w:p w:rsidR="000A1EE3" w:rsidRPr="000B6EA6" w:rsidRDefault="000A1EE3" w:rsidP="000A1EE3">
      <w:pPr>
        <w:pStyle w:val="Standard"/>
        <w:rPr>
          <w:lang w:val="en-US"/>
        </w:rPr>
      </w:pPr>
      <w:r w:rsidRPr="000B6EA6">
        <w:rPr>
          <w:lang w:val="en-US"/>
        </w:rPr>
        <w:lastRenderedPageBreak/>
        <w:t>The portlet must not be invoked in a portlet mode that has not been declared as supported for a given markup type.</w:t>
      </w:r>
    </w:p>
    <w:p w:rsidR="000A1EE3" w:rsidRPr="007E013F" w:rsidRDefault="000A1EE3" w:rsidP="00D94BAD">
      <w:pPr>
        <w:pStyle w:val="Standard"/>
        <w:rPr>
          <w:lang w:val="en-US"/>
        </w:rPr>
      </w:pPr>
      <w:r w:rsidRPr="007E013F">
        <w:rPr>
          <w:lang w:val="en-US"/>
        </w:rPr>
        <w:t>The portlet container must ignore all references to custom portlet modes that are not supported by the portal implementation, or that have no mapping to portlet modes supported by the portal.</w:t>
      </w:r>
    </w:p>
    <w:p w:rsidR="000A1EE3" w:rsidRDefault="000A1EE3" w:rsidP="000A1EE3">
      <w:pPr>
        <w:pStyle w:val="Heading2"/>
        <w:ind w:left="578" w:hanging="578"/>
      </w:pPr>
      <w:bookmarkStart w:id="397" w:name="_Toc415140834"/>
      <w:bookmarkStart w:id="398" w:name="_Toc468261035"/>
      <w:r>
        <w:t>Setting next possible Portlet Modes</w:t>
      </w:r>
      <w:bookmarkEnd w:id="397"/>
      <w:bookmarkEnd w:id="398"/>
    </w:p>
    <w:p w:rsidR="007E013F" w:rsidRDefault="000A1EE3" w:rsidP="000A1EE3">
      <w:pPr>
        <w:pStyle w:val="Standard"/>
        <w:rPr>
          <w:lang w:val="en-US"/>
        </w:rPr>
      </w:pPr>
      <w:r w:rsidRPr="000B6EA6">
        <w:rPr>
          <w:lang w:val="en-US"/>
        </w:rPr>
        <w:t>Via the render response the portlet can set next possible portlet modes that make sense f</w:t>
      </w:r>
      <w:r w:rsidR="007E013F">
        <w:rPr>
          <w:lang w:val="en-US"/>
        </w:rPr>
        <w:t xml:space="preserve">rom the portlet point of view. </w:t>
      </w:r>
      <w:r w:rsidRPr="000B6EA6">
        <w:rPr>
          <w:lang w:val="en-US"/>
        </w:rPr>
        <w:t>If se</w:t>
      </w:r>
      <w:r w:rsidR="007E013F">
        <w:rPr>
          <w:lang w:val="en-US"/>
        </w:rPr>
        <w:t>t, the portal should honor this</w:t>
      </w:r>
      <w:r w:rsidRPr="000B6EA6">
        <w:rPr>
          <w:lang w:val="en-US"/>
        </w:rPr>
        <w:t xml:space="preserve"> enumeration of portlet modes and only provide the end user with choices to the provided portlet modes or a subset of these modes based on access control considerations. If the portlet does not set any next possible portlet modes the default is that all </w:t>
      </w:r>
      <w:r w:rsidR="007E013F">
        <w:rPr>
          <w:lang w:val="en-US"/>
        </w:rPr>
        <w:t xml:space="preserve">supported </w:t>
      </w:r>
      <w:r w:rsidRPr="000B6EA6">
        <w:rPr>
          <w:lang w:val="en-US"/>
        </w:rPr>
        <w:t xml:space="preserve">portlet modes that the portlet has defined are </w:t>
      </w:r>
      <w:r w:rsidR="007E013F">
        <w:rPr>
          <w:lang w:val="en-US"/>
        </w:rPr>
        <w:t xml:space="preserve">considered to be candidate </w:t>
      </w:r>
      <w:r w:rsidRPr="000B6EA6">
        <w:rPr>
          <w:lang w:val="en-US"/>
        </w:rPr>
        <w:t xml:space="preserve">new portlet modes. </w:t>
      </w:r>
    </w:p>
    <w:p w:rsidR="000A1EE3" w:rsidRDefault="007E013F" w:rsidP="000A1EE3">
      <w:pPr>
        <w:pStyle w:val="Standard"/>
        <w:rPr>
          <w:lang w:val="en-US"/>
        </w:rPr>
      </w:pPr>
      <w:r>
        <w:rPr>
          <w:lang w:val="en-US"/>
        </w:rPr>
        <w:t>T</w:t>
      </w:r>
      <w:r w:rsidR="000A1EE3" w:rsidRPr="000B6EA6">
        <w:rPr>
          <w:lang w:val="en-US"/>
        </w:rPr>
        <w:t>o ensure that the next possible portlet modes are honored by all portal implementations</w:t>
      </w:r>
      <w:r>
        <w:rPr>
          <w:lang w:val="en-US"/>
        </w:rPr>
        <w:t>,</w:t>
      </w:r>
      <w:r w:rsidR="000A1EE3" w:rsidRPr="000B6EA6">
        <w:rPr>
          <w:lang w:val="en-US"/>
        </w:rPr>
        <w:t xml:space="preserve"> the portlet should either overwrite the </w:t>
      </w:r>
      <w:r w:rsidR="00D94BAD" w:rsidRPr="00D94BAD">
        <w:rPr>
          <w:rStyle w:val="inlinecode"/>
          <w:lang w:val="en-US"/>
        </w:rPr>
        <w:t>GenericPortlet</w:t>
      </w:r>
      <w:r w:rsidR="00D94BAD">
        <w:rPr>
          <w:rStyle w:val="inlinecode"/>
          <w:lang w:val="en-US"/>
        </w:rPr>
        <w:t>.</w:t>
      </w:r>
      <w:r w:rsidR="000A1EE3" w:rsidRPr="00D94BAD">
        <w:rPr>
          <w:rStyle w:val="inlinecode"/>
          <w:lang w:val="en-US"/>
        </w:rPr>
        <w:t>getNextPossiblePortletModes</w:t>
      </w:r>
      <w:r w:rsidR="00D94BAD">
        <w:rPr>
          <w:lang w:val="en-US"/>
        </w:rPr>
        <w:t xml:space="preserve"> method </w:t>
      </w:r>
      <w:r w:rsidR="000A1EE3" w:rsidRPr="000B6EA6">
        <w:rPr>
          <w:lang w:val="en-US"/>
        </w:rPr>
        <w:t xml:space="preserve">or set the next possible portlet modes in </w:t>
      </w:r>
      <w:r w:rsidR="000A1EE3" w:rsidRPr="006E444C">
        <w:rPr>
          <w:lang w:val="en-US"/>
        </w:rPr>
        <w:t>the</w:t>
      </w:r>
      <w:r w:rsidR="006C1AA1" w:rsidRPr="006E444C">
        <w:rPr>
          <w:lang w:val="en-US"/>
        </w:rPr>
        <w:t xml:space="preserve"> header</w:t>
      </w:r>
      <w:r w:rsidR="000A1EE3" w:rsidRPr="000B6EA6">
        <w:rPr>
          <w:lang w:val="en-US"/>
        </w:rPr>
        <w:t xml:space="preserve"> phase (see </w:t>
      </w:r>
      <w:r w:rsidR="00DF1451">
        <w:rPr>
          <w:lang w:val="en-US"/>
        </w:rPr>
        <w:t>Section</w:t>
      </w:r>
      <w:r w:rsidR="006E444C">
        <w:rPr>
          <w:lang w:val="en-US"/>
        </w:rPr>
        <w:t xml:space="preserve"> </w:t>
      </w:r>
      <w:r w:rsidR="006E444C">
        <w:rPr>
          <w:lang w:val="en-US"/>
        </w:rPr>
        <w:fldChar w:fldCharType="begin"/>
      </w:r>
      <w:r w:rsidR="006E444C">
        <w:rPr>
          <w:lang w:val="en-US"/>
        </w:rPr>
        <w:instrText xml:space="preserve"> REF _Ref444171995 \r \h </w:instrText>
      </w:r>
      <w:r w:rsidR="006E444C">
        <w:rPr>
          <w:lang w:val="en-US"/>
        </w:rPr>
      </w:r>
      <w:r w:rsidR="006E444C">
        <w:rPr>
          <w:lang w:val="en-US"/>
        </w:rPr>
        <w:fldChar w:fldCharType="separate"/>
      </w:r>
      <w:r w:rsidR="003B17E8">
        <w:rPr>
          <w:lang w:val="en-US"/>
        </w:rPr>
        <w:t>4.7.5</w:t>
      </w:r>
      <w:r w:rsidR="006E444C">
        <w:rPr>
          <w:lang w:val="en-US"/>
        </w:rPr>
        <w:fldChar w:fldCharType="end"/>
      </w:r>
      <w:r w:rsidR="006E444C">
        <w:rPr>
          <w:lang w:val="en-US"/>
        </w:rPr>
        <w:t xml:space="preserve"> </w:t>
      </w:r>
      <w:r w:rsidR="006E444C">
        <w:rPr>
          <w:lang w:val="en-US"/>
        </w:rPr>
        <w:fldChar w:fldCharType="begin"/>
      </w:r>
      <w:r w:rsidR="006E444C">
        <w:rPr>
          <w:lang w:val="en-US"/>
        </w:rPr>
        <w:instrText xml:space="preserve"> REF _Ref444172004 \h </w:instrText>
      </w:r>
      <w:r w:rsidR="006E444C">
        <w:rPr>
          <w:lang w:val="en-US"/>
        </w:rPr>
      </w:r>
      <w:r w:rsidR="006E444C">
        <w:rPr>
          <w:lang w:val="en-US"/>
        </w:rPr>
        <w:fldChar w:fldCharType="separate"/>
      </w:r>
      <w:r w:rsidR="003B17E8" w:rsidRPr="003B17E8">
        <w:rPr>
          <w:lang w:val="en-US"/>
        </w:rPr>
        <w:t>Header Dispatching</w:t>
      </w:r>
      <w:r w:rsidR="006E444C">
        <w:rPr>
          <w:lang w:val="en-US"/>
        </w:rPr>
        <w:fldChar w:fldCharType="end"/>
      </w:r>
      <w:r w:rsidR="000A1EE3" w:rsidRPr="000B6EA6">
        <w:rPr>
          <w:lang w:val="en-US"/>
        </w:rPr>
        <w:t xml:space="preserve">) via </w:t>
      </w:r>
      <w:r w:rsidR="000A1EE3" w:rsidRPr="00D94BAD">
        <w:rPr>
          <w:rStyle w:val="inlinecode"/>
          <w:lang w:val="en-US"/>
        </w:rPr>
        <w:t>setNextPossiblePortletModes</w:t>
      </w:r>
      <w:r w:rsidR="00D94BAD">
        <w:rPr>
          <w:lang w:val="en-US"/>
        </w:rPr>
        <w:t xml:space="preserve">. Doing so ensures </w:t>
      </w:r>
      <w:r w:rsidR="000A1EE3" w:rsidRPr="000B6EA6">
        <w:rPr>
          <w:lang w:val="en-US"/>
        </w:rPr>
        <w:t>that the portal receives these suggested new modes before writing the portlet window decorations and thus is able to optimize the amount of buffering needed.</w:t>
      </w:r>
    </w:p>
    <w:p w:rsidR="00AC190F" w:rsidRDefault="00AC190F" w:rsidP="000A1EE3">
      <w:pPr>
        <w:pStyle w:val="Standard"/>
        <w:rPr>
          <w:lang w:val="en-US"/>
        </w:rPr>
      </w:pPr>
    </w:p>
    <w:p w:rsidR="00DC0B82" w:rsidRDefault="00DC0B82" w:rsidP="00DC0B82">
      <w:pPr>
        <w:pStyle w:val="Heading1"/>
      </w:pPr>
      <w:r w:rsidRPr="00260EC0">
        <w:rPr>
          <w:lang w:val="en-US"/>
        </w:rPr>
        <w:lastRenderedPageBreak/>
        <w:t xml:space="preserve"> </w:t>
      </w:r>
      <w:bookmarkStart w:id="399" w:name="_Ref426616328"/>
      <w:bookmarkStart w:id="400" w:name="_Ref426616329"/>
      <w:bookmarkStart w:id="401" w:name="_Toc468261036"/>
      <w:r>
        <w:t>Window States</w:t>
      </w:r>
      <w:bookmarkEnd w:id="399"/>
      <w:bookmarkEnd w:id="400"/>
      <w:bookmarkEnd w:id="401"/>
    </w:p>
    <w:p w:rsidR="00C04A48" w:rsidRPr="00C404E1" w:rsidRDefault="00C04A48" w:rsidP="00C04A48">
      <w:pPr>
        <w:pStyle w:val="Standard"/>
        <w:rPr>
          <w:lang w:val="en-US"/>
        </w:rPr>
      </w:pPr>
      <w:r w:rsidRPr="00C404E1">
        <w:rPr>
          <w:lang w:val="en-US"/>
        </w:rPr>
        <w:t xml:space="preserve">A window state is an indicator of the amount of portal page space that will be assigned to the content generated by </w:t>
      </w:r>
      <w:r>
        <w:rPr>
          <w:lang w:val="en-US"/>
        </w:rPr>
        <w:t>the portlet during rendering</w:t>
      </w:r>
      <w:r w:rsidRPr="00C404E1">
        <w:rPr>
          <w:lang w:val="en-US"/>
        </w:rPr>
        <w:t xml:space="preserve">. When invoking a portlet, the </w:t>
      </w:r>
      <w:r w:rsidR="00425AA9">
        <w:rPr>
          <w:lang w:val="en-US"/>
        </w:rPr>
        <w:t>portlet container</w:t>
      </w:r>
      <w:r w:rsidRPr="00C404E1">
        <w:rPr>
          <w:lang w:val="en-US"/>
        </w:rPr>
        <w:t xml:space="preserve"> provides the current window state to the portlet. The portlet may use the window state to decide how much information it should render. Portlets can programmatically change their window state </w:t>
      </w:r>
      <w:r>
        <w:rPr>
          <w:lang w:val="en-US"/>
        </w:rPr>
        <w:t>during the action phase</w:t>
      </w:r>
      <w:r w:rsidRPr="00C404E1">
        <w:rPr>
          <w:lang w:val="en-US"/>
        </w:rPr>
        <w:t>.</w:t>
      </w:r>
    </w:p>
    <w:p w:rsidR="00C04A48" w:rsidRPr="00C404E1" w:rsidRDefault="00C04A48" w:rsidP="00C04A48">
      <w:pPr>
        <w:pStyle w:val="Standard"/>
        <w:rPr>
          <w:lang w:val="en-US"/>
        </w:rPr>
      </w:pPr>
      <w:r w:rsidRPr="00C404E1">
        <w:rPr>
          <w:lang w:val="en-US"/>
        </w:rPr>
        <w:t>The Portlet Specificat</w:t>
      </w:r>
      <w:r>
        <w:rPr>
          <w:lang w:val="en-US"/>
        </w:rPr>
        <w:t>ion defines three window states -</w:t>
      </w:r>
      <w:r w:rsidRPr="00C404E1">
        <w:rPr>
          <w:lang w:val="en-US"/>
        </w:rPr>
        <w:t xml:space="preserve"> </w:t>
      </w:r>
      <w:r w:rsidRPr="00DC7885">
        <w:rPr>
          <w:rStyle w:val="inlinecode"/>
          <w:lang w:val="en-US"/>
        </w:rPr>
        <w:t>NORMAL</w:t>
      </w:r>
      <w:r w:rsidRPr="00C404E1">
        <w:rPr>
          <w:lang w:val="en-US"/>
        </w:rPr>
        <w:t xml:space="preserve">, </w:t>
      </w:r>
      <w:r w:rsidRPr="00DC7885">
        <w:rPr>
          <w:rStyle w:val="inlinecode"/>
          <w:lang w:val="en-US"/>
        </w:rPr>
        <w:t>MAXIMIZED</w:t>
      </w:r>
      <w:r w:rsidRPr="00C404E1">
        <w:rPr>
          <w:rFonts w:ascii="Courier" w:hAnsi="Courier"/>
          <w:sz w:val="20"/>
          <w:lang w:val="en-US"/>
        </w:rPr>
        <w:t xml:space="preserve"> and </w:t>
      </w:r>
      <w:r w:rsidRPr="00DC7885">
        <w:rPr>
          <w:rStyle w:val="inlinecode"/>
          <w:lang w:val="en-US"/>
        </w:rPr>
        <w:t>MINIMIZED</w:t>
      </w:r>
      <w:r w:rsidRPr="00C404E1">
        <w:rPr>
          <w:lang w:val="en-US"/>
        </w:rPr>
        <w:t xml:space="preserve">. The </w:t>
      </w:r>
      <w:r w:rsidRPr="00C04A48">
        <w:rPr>
          <w:rStyle w:val="inlinecode"/>
        </w:rPr>
        <w:t>WindowState</w:t>
      </w:r>
      <w:r w:rsidRPr="00C404E1">
        <w:rPr>
          <w:lang w:val="en-US"/>
        </w:rPr>
        <w:t xml:space="preserve"> class defines constants for these window states.</w:t>
      </w:r>
    </w:p>
    <w:p w:rsidR="00C04A48" w:rsidRPr="00C404E1" w:rsidRDefault="00DC7885" w:rsidP="00DC7885">
      <w:pPr>
        <w:pStyle w:val="Heading2"/>
      </w:pPr>
      <w:bookmarkStart w:id="402" w:name="_Toc415140836"/>
      <w:r>
        <w:rPr>
          <w:rFonts w:ascii="Courier" w:hAnsi="Courier"/>
        </w:rPr>
        <w:t xml:space="preserve"> </w:t>
      </w:r>
      <w:bookmarkStart w:id="403" w:name="_Toc468261037"/>
      <w:r w:rsidR="00C04A48" w:rsidRPr="00C404E1">
        <w:rPr>
          <w:rFonts w:ascii="Courier" w:hAnsi="Courier"/>
        </w:rPr>
        <w:t>NORMAL</w:t>
      </w:r>
      <w:r w:rsidR="00C04A48" w:rsidRPr="00C404E1">
        <w:t xml:space="preserve"> Window State</w:t>
      </w:r>
      <w:bookmarkEnd w:id="402"/>
      <w:bookmarkEnd w:id="403"/>
    </w:p>
    <w:p w:rsidR="00C04A48" w:rsidRPr="00C404E1" w:rsidRDefault="00C04A48" w:rsidP="00C04A48">
      <w:pPr>
        <w:pStyle w:val="Standard"/>
        <w:rPr>
          <w:lang w:val="en-US"/>
        </w:rPr>
      </w:pPr>
      <w:r w:rsidRPr="00C404E1">
        <w:rPr>
          <w:lang w:val="en-US"/>
        </w:rPr>
        <w:t xml:space="preserve">The </w:t>
      </w:r>
      <w:r w:rsidRPr="00DC7885">
        <w:rPr>
          <w:rStyle w:val="inlinecode"/>
          <w:lang w:val="en-US"/>
        </w:rPr>
        <w:t>NORMAL</w:t>
      </w:r>
      <w:r w:rsidRPr="00C404E1">
        <w:rPr>
          <w:lang w:val="en-US"/>
        </w:rPr>
        <w:t xml:space="preserve"> window state indicates that a portlet may be sharing the page with other portlets. It may also indicate that the target device has limited display capabilities. Therefore, a portlet should restrict the size of its rendered output in this window state.</w:t>
      </w:r>
    </w:p>
    <w:p w:rsidR="00C04A48" w:rsidRPr="00C404E1" w:rsidRDefault="00DC7885" w:rsidP="00C04A48">
      <w:pPr>
        <w:pStyle w:val="Heading2"/>
        <w:ind w:left="578" w:hanging="578"/>
        <w:rPr>
          <w:lang w:val="en-US"/>
        </w:rPr>
      </w:pPr>
      <w:bookmarkStart w:id="404" w:name="_Toc415140837"/>
      <w:r>
        <w:rPr>
          <w:rFonts w:ascii="Courier" w:hAnsi="Courier"/>
          <w:lang w:val="en-US"/>
        </w:rPr>
        <w:t xml:space="preserve"> </w:t>
      </w:r>
      <w:bookmarkStart w:id="405" w:name="_Toc468261038"/>
      <w:r w:rsidR="00C04A48" w:rsidRPr="00C404E1">
        <w:rPr>
          <w:rFonts w:ascii="Courier" w:hAnsi="Courier"/>
          <w:lang w:val="en-US"/>
        </w:rPr>
        <w:t>MAXIMIZED</w:t>
      </w:r>
      <w:r w:rsidR="00C04A48" w:rsidRPr="00C404E1">
        <w:rPr>
          <w:lang w:val="en-US"/>
        </w:rPr>
        <w:t xml:space="preserve"> Window State</w:t>
      </w:r>
      <w:bookmarkEnd w:id="404"/>
      <w:bookmarkEnd w:id="405"/>
    </w:p>
    <w:p w:rsidR="00C04A48" w:rsidRPr="00C404E1" w:rsidRDefault="00C04A48" w:rsidP="00C04A48">
      <w:pPr>
        <w:pStyle w:val="Standard"/>
        <w:rPr>
          <w:lang w:val="en-US"/>
        </w:rPr>
      </w:pPr>
      <w:r w:rsidRPr="00C404E1">
        <w:rPr>
          <w:lang w:val="en-US"/>
        </w:rPr>
        <w:t xml:space="preserve">The </w:t>
      </w:r>
      <w:r w:rsidRPr="00DC7885">
        <w:rPr>
          <w:rStyle w:val="inlinecode"/>
          <w:lang w:val="en-US"/>
        </w:rPr>
        <w:t>MAXIMIZED</w:t>
      </w:r>
      <w:r w:rsidRPr="00C404E1">
        <w:rPr>
          <w:lang w:val="en-US"/>
        </w:rPr>
        <w:t xml:space="preserve"> window state is an indication that a portlet may be the only portlet being rendered in the portal page, or that the portlet has more space compared to other portlets in the portal page. A portlet may generate richer content when its window state is </w:t>
      </w:r>
      <w:r w:rsidRPr="00DC7885">
        <w:rPr>
          <w:rStyle w:val="inlinecode"/>
          <w:lang w:val="en-US"/>
        </w:rPr>
        <w:t>MAXIMIZED</w:t>
      </w:r>
      <w:r w:rsidRPr="00C404E1">
        <w:rPr>
          <w:lang w:val="en-US"/>
        </w:rPr>
        <w:t>.</w:t>
      </w:r>
    </w:p>
    <w:p w:rsidR="00C04A48" w:rsidRPr="00C404E1" w:rsidRDefault="00DC7885" w:rsidP="00C04A48">
      <w:pPr>
        <w:pStyle w:val="Heading2"/>
        <w:ind w:left="578" w:hanging="578"/>
        <w:rPr>
          <w:lang w:val="en-US"/>
        </w:rPr>
      </w:pPr>
      <w:bookmarkStart w:id="406" w:name="_Toc415140838"/>
      <w:r>
        <w:rPr>
          <w:rFonts w:ascii="Courier" w:hAnsi="Courier"/>
          <w:lang w:val="en-US"/>
        </w:rPr>
        <w:t xml:space="preserve"> </w:t>
      </w:r>
      <w:bookmarkStart w:id="407" w:name="_Toc468261039"/>
      <w:r w:rsidR="00C04A48" w:rsidRPr="00C404E1">
        <w:rPr>
          <w:rFonts w:ascii="Courier" w:hAnsi="Courier"/>
          <w:lang w:val="en-US"/>
        </w:rPr>
        <w:t>MINIMIZED</w:t>
      </w:r>
      <w:r w:rsidR="00C04A48" w:rsidRPr="00C404E1">
        <w:rPr>
          <w:lang w:val="en-US"/>
        </w:rPr>
        <w:t xml:space="preserve"> Window State</w:t>
      </w:r>
      <w:bookmarkEnd w:id="406"/>
      <w:bookmarkEnd w:id="407"/>
    </w:p>
    <w:p w:rsidR="00C04A48" w:rsidRPr="00C404E1" w:rsidRDefault="00C04A48" w:rsidP="00C04A48">
      <w:pPr>
        <w:pStyle w:val="Standard"/>
        <w:rPr>
          <w:lang w:val="en-US"/>
        </w:rPr>
      </w:pPr>
      <w:r w:rsidRPr="00C404E1">
        <w:rPr>
          <w:lang w:val="en-US"/>
        </w:rPr>
        <w:t xml:space="preserve">When a portlet is in </w:t>
      </w:r>
      <w:r w:rsidRPr="00DC7885">
        <w:rPr>
          <w:rStyle w:val="inlinecode"/>
          <w:lang w:val="en-US"/>
        </w:rPr>
        <w:t>MINIMIZED</w:t>
      </w:r>
      <w:r w:rsidRPr="00C404E1">
        <w:rPr>
          <w:lang w:val="en-US"/>
        </w:rPr>
        <w:t xml:space="preserve"> window state, the portlet should only render minimal output or no output at all.</w:t>
      </w:r>
    </w:p>
    <w:p w:rsidR="00C04A48" w:rsidRPr="00C404E1" w:rsidRDefault="00DC7885" w:rsidP="00C04A48">
      <w:pPr>
        <w:pStyle w:val="Heading2"/>
        <w:ind w:left="578" w:hanging="578"/>
        <w:rPr>
          <w:lang w:val="en-US"/>
        </w:rPr>
      </w:pPr>
      <w:bookmarkStart w:id="408" w:name="_Toc415140839"/>
      <w:r>
        <w:rPr>
          <w:lang w:val="en-US"/>
        </w:rPr>
        <w:t xml:space="preserve"> </w:t>
      </w:r>
      <w:bookmarkStart w:id="409" w:name="_Toc468261040"/>
      <w:r w:rsidR="00C04A48" w:rsidRPr="00C404E1">
        <w:rPr>
          <w:lang w:val="en-US"/>
        </w:rPr>
        <w:t>Custom Window States</w:t>
      </w:r>
      <w:bookmarkEnd w:id="408"/>
      <w:bookmarkEnd w:id="409"/>
    </w:p>
    <w:p w:rsidR="00C04A48" w:rsidRPr="00C404E1" w:rsidRDefault="00C04A48" w:rsidP="00C04A48">
      <w:pPr>
        <w:pStyle w:val="Standard"/>
        <w:rPr>
          <w:lang w:val="en-US"/>
        </w:rPr>
      </w:pPr>
      <w:r w:rsidRPr="00C404E1">
        <w:rPr>
          <w:lang w:val="en-US"/>
        </w:rPr>
        <w:t>Portal vendors may define custom window states.</w:t>
      </w:r>
    </w:p>
    <w:p w:rsidR="00C04A48" w:rsidRPr="00C404E1" w:rsidRDefault="00C04A48" w:rsidP="00C04A48">
      <w:pPr>
        <w:pStyle w:val="Standard"/>
        <w:rPr>
          <w:lang w:val="en-US"/>
        </w:rPr>
      </w:pPr>
      <w:r w:rsidRPr="00C404E1">
        <w:rPr>
          <w:lang w:val="en-US"/>
        </w:rPr>
        <w:t xml:space="preserve">Portlets can only use window states that are defined by the portal. Portlets must define the custom window states they intend to use in the </w:t>
      </w:r>
      <w:r>
        <w:rPr>
          <w:lang w:val="en-US"/>
        </w:rPr>
        <w:t>in the portlet configuration</w:t>
      </w:r>
      <w:r w:rsidRPr="00C404E1">
        <w:rPr>
          <w:lang w:val="en-US"/>
        </w:rPr>
        <w:t xml:space="preserve">. At deployment time, the custom window states defined in the </w:t>
      </w:r>
      <w:r>
        <w:rPr>
          <w:lang w:val="en-US"/>
        </w:rPr>
        <w:t>configuration</w:t>
      </w:r>
      <w:r w:rsidRPr="00C404E1">
        <w:rPr>
          <w:lang w:val="en-US"/>
        </w:rPr>
        <w:t xml:space="preserve"> should be mapped to custom window states supported by the portal implementation.</w:t>
      </w:r>
    </w:p>
    <w:p w:rsidR="00C04A48" w:rsidRPr="00C404E1" w:rsidRDefault="00C04A48" w:rsidP="00C04A48">
      <w:pPr>
        <w:pStyle w:val="Standard"/>
        <w:rPr>
          <w:lang w:val="en-US"/>
        </w:rPr>
      </w:pPr>
      <w:r w:rsidRPr="00C404E1">
        <w:rPr>
          <w:lang w:val="en-US"/>
        </w:rPr>
        <w:t xml:space="preserve">If a custom window state defined in the </w:t>
      </w:r>
      <w:r>
        <w:rPr>
          <w:lang w:val="en-US"/>
        </w:rPr>
        <w:t>configuration</w:t>
      </w:r>
      <w:r w:rsidRPr="00C404E1">
        <w:rPr>
          <w:lang w:val="en-US"/>
        </w:rPr>
        <w:t xml:space="preserve"> is not mapped to a custom window state provided by the portal, portlets must not be invoked in that window state.</w:t>
      </w:r>
    </w:p>
    <w:p w:rsidR="00C04A48" w:rsidRPr="00C404E1" w:rsidRDefault="00DC7885" w:rsidP="00C04A48">
      <w:pPr>
        <w:pStyle w:val="Heading2"/>
        <w:ind w:left="578" w:hanging="578"/>
        <w:rPr>
          <w:lang w:val="en-US"/>
        </w:rPr>
      </w:pPr>
      <w:bookmarkStart w:id="410" w:name="_Toc415140840"/>
      <w:r>
        <w:rPr>
          <w:lang w:val="en-US"/>
        </w:rPr>
        <w:t xml:space="preserve"> </w:t>
      </w:r>
      <w:bookmarkStart w:id="411" w:name="_Ref429576086"/>
      <w:bookmarkStart w:id="412" w:name="_Ref429576091"/>
      <w:bookmarkStart w:id="413" w:name="_Toc468261041"/>
      <w:r w:rsidR="00C04A48" w:rsidRPr="00C404E1">
        <w:rPr>
          <w:lang w:val="en-US"/>
        </w:rPr>
        <w:t>Defining Window State Support</w:t>
      </w:r>
      <w:bookmarkEnd w:id="410"/>
      <w:bookmarkEnd w:id="411"/>
      <w:bookmarkEnd w:id="412"/>
      <w:bookmarkEnd w:id="413"/>
    </w:p>
    <w:p w:rsidR="00C04A48" w:rsidRPr="00C404E1" w:rsidRDefault="00A178A9" w:rsidP="00C04A48">
      <w:pPr>
        <w:pStyle w:val="Standard"/>
        <w:rPr>
          <w:lang w:val="en-US"/>
        </w:rPr>
      </w:pPr>
      <w:r>
        <w:rPr>
          <w:lang w:val="en-US"/>
        </w:rPr>
        <w:t>Portlets may specify</w:t>
      </w:r>
      <w:r w:rsidR="00C04A48" w:rsidRPr="00C404E1">
        <w:rPr>
          <w:lang w:val="en-US"/>
        </w:rPr>
        <w:t xml:space="preserve"> the custom window states they can handle for each markup type they support in the </w:t>
      </w:r>
      <w:r w:rsidR="00C04A48" w:rsidRPr="00A178A9">
        <w:rPr>
          <w:rStyle w:val="inlinecode"/>
          <w:lang w:val="en-US"/>
        </w:rPr>
        <w:t>render</w:t>
      </w:r>
      <w:r w:rsidR="00C04A48" w:rsidRPr="00C404E1">
        <w:rPr>
          <w:lang w:val="en-US"/>
        </w:rPr>
        <w:t xml:space="preserve"> method</w:t>
      </w:r>
      <w:r>
        <w:rPr>
          <w:lang w:val="en-US"/>
        </w:rPr>
        <w:t xml:space="preserve"> through the configuration</w:t>
      </w:r>
      <w:r w:rsidR="00C04A48" w:rsidRPr="00C404E1">
        <w:rPr>
          <w:lang w:val="en-US"/>
        </w:rPr>
        <w:t>. If the portlet does not list explicitly which window states it supports, the portal / portlet container should assume that the portlet supports all pre-defined window states and all custom window states defined for this portlet application.</w:t>
      </w:r>
    </w:p>
    <w:p w:rsidR="00325B46" w:rsidRDefault="00C04A48" w:rsidP="00C04A48">
      <w:pPr>
        <w:pStyle w:val="Standard"/>
        <w:rPr>
          <w:lang w:val="en-US"/>
        </w:rPr>
      </w:pPr>
      <w:r w:rsidRPr="00C404E1">
        <w:rPr>
          <w:lang w:val="en-US"/>
        </w:rPr>
        <w:lastRenderedPageBreak/>
        <w:t xml:space="preserve">As all portlets must at least support the </w:t>
      </w:r>
      <w:r w:rsidRPr="00DC7885">
        <w:rPr>
          <w:lang w:val="en-US"/>
        </w:rPr>
        <w:t>pre-defined</w:t>
      </w:r>
      <w:r w:rsidRPr="00C404E1">
        <w:rPr>
          <w:lang w:val="en-US"/>
        </w:rPr>
        <w:t xml:space="preserve"> window states </w:t>
      </w:r>
      <w:r w:rsidRPr="00DC7885">
        <w:rPr>
          <w:rStyle w:val="inlinecode"/>
          <w:lang w:val="en-US"/>
        </w:rPr>
        <w:t>NORMAL</w:t>
      </w:r>
      <w:r w:rsidRPr="00C404E1">
        <w:rPr>
          <w:rFonts w:ascii="Courier" w:hAnsi="Courier"/>
          <w:sz w:val="20"/>
          <w:lang w:val="en-US"/>
        </w:rPr>
        <w:t xml:space="preserve">, </w:t>
      </w:r>
      <w:r w:rsidRPr="00DC7885">
        <w:rPr>
          <w:rStyle w:val="inlinecode"/>
          <w:lang w:val="en-US"/>
        </w:rPr>
        <w:t>MAXIMIZED</w:t>
      </w:r>
      <w:r w:rsidRPr="00C404E1">
        <w:rPr>
          <w:rFonts w:ascii="Courier" w:hAnsi="Courier"/>
          <w:sz w:val="20"/>
          <w:lang w:val="en-US"/>
        </w:rPr>
        <w:t xml:space="preserve">, </w:t>
      </w:r>
      <w:r w:rsidRPr="00DC7885">
        <w:rPr>
          <w:rStyle w:val="inlinecode"/>
          <w:lang w:val="en-US"/>
        </w:rPr>
        <w:t>MINIMIZED</w:t>
      </w:r>
      <w:r w:rsidRPr="00C404E1">
        <w:rPr>
          <w:rFonts w:ascii="Courier" w:hAnsi="Courier"/>
          <w:sz w:val="20"/>
          <w:lang w:val="en-US"/>
        </w:rPr>
        <w:t xml:space="preserve">, </w:t>
      </w:r>
      <w:r w:rsidRPr="00C404E1">
        <w:rPr>
          <w:lang w:val="en-US"/>
        </w:rPr>
        <w:t xml:space="preserve">these window states do not have to be </w:t>
      </w:r>
      <w:r w:rsidR="00325B46">
        <w:rPr>
          <w:lang w:val="en-US"/>
        </w:rPr>
        <w:t>explicitly configured</w:t>
      </w:r>
      <w:r w:rsidRPr="00C404E1">
        <w:rPr>
          <w:lang w:val="en-US"/>
        </w:rPr>
        <w:t xml:space="preserve">. </w:t>
      </w:r>
      <w:r w:rsidR="00585262">
        <w:rPr>
          <w:lang w:val="en-US"/>
        </w:rPr>
        <w:t xml:space="preserve">The configuration of the window state is described in Section </w:t>
      </w:r>
      <w:r w:rsidR="00585262">
        <w:rPr>
          <w:lang w:val="en-US"/>
        </w:rPr>
        <w:fldChar w:fldCharType="begin"/>
      </w:r>
      <w:r w:rsidR="00585262">
        <w:rPr>
          <w:lang w:val="en-US"/>
        </w:rPr>
        <w:instrText xml:space="preserve"> REF _Ref461094986 \r \h </w:instrText>
      </w:r>
      <w:r w:rsidR="00585262">
        <w:rPr>
          <w:lang w:val="en-US"/>
        </w:rPr>
      </w:r>
      <w:r w:rsidR="00585262">
        <w:rPr>
          <w:lang w:val="en-US"/>
        </w:rPr>
        <w:fldChar w:fldCharType="separate"/>
      </w:r>
      <w:r w:rsidR="003B17E8">
        <w:rPr>
          <w:lang w:val="en-US"/>
        </w:rPr>
        <w:t>28.2.12</w:t>
      </w:r>
      <w:r w:rsidR="00585262">
        <w:rPr>
          <w:lang w:val="en-US"/>
        </w:rPr>
        <w:fldChar w:fldCharType="end"/>
      </w:r>
      <w:r w:rsidR="00585262">
        <w:rPr>
          <w:lang w:val="en-US"/>
        </w:rPr>
        <w:t xml:space="preserve"> </w:t>
      </w:r>
      <w:r w:rsidR="00585262">
        <w:rPr>
          <w:lang w:val="en-US"/>
        </w:rPr>
        <w:fldChar w:fldCharType="begin"/>
      </w:r>
      <w:r w:rsidR="00585262">
        <w:rPr>
          <w:lang w:val="en-US"/>
        </w:rPr>
        <w:instrText xml:space="preserve"> REF _Ref461094991 \h </w:instrText>
      </w:r>
      <w:r w:rsidR="00585262">
        <w:rPr>
          <w:lang w:val="en-US"/>
        </w:rPr>
      </w:r>
      <w:r w:rsidR="00585262">
        <w:rPr>
          <w:lang w:val="en-US"/>
        </w:rPr>
        <w:fldChar w:fldCharType="separate"/>
      </w:r>
      <w:r w:rsidR="003B17E8" w:rsidRPr="003B17E8">
        <w:rPr>
          <w:lang w:val="en-US"/>
        </w:rPr>
        <w:t>Portlet Modes and Window States</w:t>
      </w:r>
      <w:r w:rsidR="00585262">
        <w:rPr>
          <w:lang w:val="en-US"/>
        </w:rPr>
        <w:fldChar w:fldCharType="end"/>
      </w:r>
      <w:r w:rsidR="00585262">
        <w:rPr>
          <w:lang w:val="en-US"/>
        </w:rPr>
        <w:t xml:space="preserve"> on page </w:t>
      </w:r>
      <w:r w:rsidR="00585262">
        <w:rPr>
          <w:lang w:val="en-US"/>
        </w:rPr>
        <w:fldChar w:fldCharType="begin"/>
      </w:r>
      <w:r w:rsidR="00585262">
        <w:rPr>
          <w:lang w:val="en-US"/>
        </w:rPr>
        <w:instrText xml:space="preserve"> PAGEREF _Ref461095000 \h </w:instrText>
      </w:r>
      <w:r w:rsidR="00585262">
        <w:rPr>
          <w:lang w:val="en-US"/>
        </w:rPr>
      </w:r>
      <w:r w:rsidR="00585262">
        <w:rPr>
          <w:lang w:val="en-US"/>
        </w:rPr>
        <w:fldChar w:fldCharType="separate"/>
      </w:r>
      <w:r w:rsidR="003B17E8">
        <w:rPr>
          <w:noProof/>
          <w:lang w:val="en-US"/>
        </w:rPr>
        <w:t>202</w:t>
      </w:r>
      <w:r w:rsidR="00585262">
        <w:rPr>
          <w:lang w:val="en-US"/>
        </w:rPr>
        <w:fldChar w:fldCharType="end"/>
      </w:r>
      <w:r w:rsidR="00585262">
        <w:rPr>
          <w:lang w:val="en-US"/>
        </w:rPr>
        <w:t>.</w:t>
      </w:r>
    </w:p>
    <w:p w:rsidR="00C04A48" w:rsidRPr="00C404E1" w:rsidRDefault="00C04A48" w:rsidP="00C04A48">
      <w:pPr>
        <w:pStyle w:val="Standard"/>
        <w:rPr>
          <w:lang w:val="en-US"/>
        </w:rPr>
      </w:pPr>
      <w:r w:rsidRPr="00C404E1">
        <w:rPr>
          <w:lang w:val="en-US"/>
        </w:rPr>
        <w:t>The portlet should not be invoked in a custom window state that has not been declared as supported for a given markup type.</w:t>
      </w:r>
    </w:p>
    <w:p w:rsidR="00C04A48" w:rsidRDefault="00C04A48" w:rsidP="00C04A48">
      <w:pPr>
        <w:pStyle w:val="Standard"/>
        <w:rPr>
          <w:lang w:val="en-US"/>
        </w:rPr>
      </w:pPr>
      <w:r w:rsidRPr="00C404E1">
        <w:rPr>
          <w:lang w:val="en-US"/>
        </w:rPr>
        <w:t>The portlet container must ignore all references to custom window states that are not supported by the portal implementation, or that have no mapping to window states supported by the portal.</w:t>
      </w:r>
    </w:p>
    <w:p w:rsidR="00E151E9" w:rsidRDefault="00E151E9" w:rsidP="00C04A48">
      <w:pPr>
        <w:pStyle w:val="Standard"/>
        <w:rPr>
          <w:lang w:val="en-US"/>
        </w:rPr>
      </w:pPr>
    </w:p>
    <w:p w:rsidR="00E151E9" w:rsidRDefault="00E151E9" w:rsidP="00E151E9">
      <w:pPr>
        <w:pStyle w:val="Heading1"/>
      </w:pPr>
      <w:r w:rsidRPr="00C80E08">
        <w:rPr>
          <w:lang w:val="en-US"/>
        </w:rPr>
        <w:lastRenderedPageBreak/>
        <w:t xml:space="preserve"> </w:t>
      </w:r>
      <w:bookmarkStart w:id="414" w:name="_Ref426644999"/>
      <w:bookmarkStart w:id="415" w:name="_Toc468261042"/>
      <w:r>
        <w:t>Portlet Parameters</w:t>
      </w:r>
      <w:bookmarkEnd w:id="414"/>
      <w:bookmarkEnd w:id="415"/>
    </w:p>
    <w:p w:rsidR="006E154D" w:rsidRDefault="000179A8" w:rsidP="000179A8">
      <w:pPr>
        <w:pStyle w:val="Standard"/>
        <w:rPr>
          <w:lang w:val="en-US"/>
        </w:rPr>
      </w:pPr>
      <w:r w:rsidRPr="000179A8">
        <w:rPr>
          <w:lang w:val="en-US"/>
        </w:rPr>
        <w:t xml:space="preserve">The </w:t>
      </w:r>
      <w:r w:rsidRPr="00A908E6">
        <w:rPr>
          <w:rStyle w:val="inlinecode"/>
          <w:lang w:val="en-US"/>
        </w:rPr>
        <w:t>PortletParameters</w:t>
      </w:r>
      <w:r w:rsidR="00A908E6">
        <w:rPr>
          <w:lang w:val="en-US"/>
        </w:rPr>
        <w:t xml:space="preserve"> and </w:t>
      </w:r>
      <w:r w:rsidR="00A908E6" w:rsidRPr="00C80E08">
        <w:rPr>
          <w:rStyle w:val="inlinecode"/>
          <w:lang w:val="en-US"/>
        </w:rPr>
        <w:t>MutablePortletParameters</w:t>
      </w:r>
      <w:r w:rsidRPr="000179A8">
        <w:rPr>
          <w:lang w:val="en-US"/>
        </w:rPr>
        <w:t xml:space="preserve"> interface</w:t>
      </w:r>
      <w:r w:rsidR="00A908E6">
        <w:rPr>
          <w:lang w:val="en-US"/>
        </w:rPr>
        <w:t>s</w:t>
      </w:r>
      <w:r w:rsidRPr="000179A8">
        <w:rPr>
          <w:lang w:val="en-US"/>
        </w:rPr>
        <w:t xml:space="preserve"> define the API for accessing the parameters that are set for the portlet or on a portlet URL.</w:t>
      </w:r>
      <w:r>
        <w:rPr>
          <w:lang w:val="en-US"/>
        </w:rPr>
        <w:t xml:space="preserve"> </w:t>
      </w:r>
      <w:r w:rsidRPr="000179A8">
        <w:rPr>
          <w:lang w:val="en-US"/>
        </w:rPr>
        <w:t>Portlet parameters store state information that the portlet needs to render itself,</w:t>
      </w:r>
      <w:r>
        <w:rPr>
          <w:lang w:val="en-US"/>
        </w:rPr>
        <w:t xml:space="preserve"> </w:t>
      </w:r>
      <w:r w:rsidRPr="000179A8">
        <w:rPr>
          <w:lang w:val="en-US"/>
        </w:rPr>
        <w:t>generate content by serving resources, or make decisions when executing portlet</w:t>
      </w:r>
      <w:r>
        <w:rPr>
          <w:lang w:val="en-US"/>
        </w:rPr>
        <w:t xml:space="preserve"> </w:t>
      </w:r>
      <w:r w:rsidRPr="000179A8">
        <w:rPr>
          <w:lang w:val="en-US"/>
        </w:rPr>
        <w:t xml:space="preserve">actions. </w:t>
      </w:r>
    </w:p>
    <w:p w:rsidR="006E154D" w:rsidRDefault="000179A8" w:rsidP="000179A8">
      <w:pPr>
        <w:pStyle w:val="Standard"/>
        <w:rPr>
          <w:lang w:val="en-US"/>
        </w:rPr>
      </w:pPr>
      <w:r w:rsidRPr="000179A8">
        <w:rPr>
          <w:lang w:val="en-US"/>
        </w:rPr>
        <w:t>Conceptually the portlet parameters correspond to query string parameters</w:t>
      </w:r>
      <w:r>
        <w:rPr>
          <w:lang w:val="en-US"/>
        </w:rPr>
        <w:t xml:space="preserve"> </w:t>
      </w:r>
      <w:r w:rsidRPr="000179A8">
        <w:rPr>
          <w:lang w:val="en-US"/>
        </w:rPr>
        <w:t>that are stored in the URL used to access the portlet, although they are not</w:t>
      </w:r>
      <w:r>
        <w:rPr>
          <w:lang w:val="en-US"/>
        </w:rPr>
        <w:t xml:space="preserve"> </w:t>
      </w:r>
      <w:r w:rsidRPr="000179A8">
        <w:rPr>
          <w:lang w:val="en-US"/>
        </w:rPr>
        <w:t>required to actually be present on the URL as visible param</w:t>
      </w:r>
      <w:r>
        <w:rPr>
          <w:lang w:val="en-US"/>
        </w:rPr>
        <w:t>eters.</w:t>
      </w:r>
      <w:r w:rsidR="006E154D">
        <w:rPr>
          <w:lang w:val="en-US"/>
        </w:rPr>
        <w:t xml:space="preserve"> </w:t>
      </w:r>
    </w:p>
    <w:p w:rsidR="000179A8" w:rsidRPr="000179A8" w:rsidRDefault="000179A8" w:rsidP="000179A8">
      <w:pPr>
        <w:pStyle w:val="Standard"/>
        <w:rPr>
          <w:lang w:val="en-US"/>
        </w:rPr>
      </w:pPr>
      <w:r>
        <w:rPr>
          <w:lang w:val="en-US"/>
        </w:rPr>
        <w:t>The Portlet Specification distinguishes between d</w:t>
      </w:r>
      <w:r w:rsidRPr="000179A8">
        <w:rPr>
          <w:lang w:val="en-US"/>
        </w:rPr>
        <w:t xml:space="preserve">ifferent types of portlet parameters according to their use. </w:t>
      </w:r>
    </w:p>
    <w:p w:rsidR="00215B6B" w:rsidRDefault="000179A8" w:rsidP="00C80E08">
      <w:pPr>
        <w:pStyle w:val="Standard"/>
        <w:numPr>
          <w:ilvl w:val="0"/>
          <w:numId w:val="19"/>
        </w:numPr>
        <w:rPr>
          <w:lang w:val="en-US"/>
        </w:rPr>
      </w:pPr>
      <w:r w:rsidRPr="000179A8">
        <w:rPr>
          <w:b/>
          <w:lang w:val="en-US"/>
        </w:rPr>
        <w:t>Render Parameters</w:t>
      </w:r>
      <w:r>
        <w:rPr>
          <w:lang w:val="en-US"/>
        </w:rPr>
        <w:t xml:space="preserve"> are s</w:t>
      </w:r>
      <w:r w:rsidRPr="000179A8">
        <w:rPr>
          <w:lang w:val="en-US"/>
        </w:rPr>
        <w:t xml:space="preserve">et on the response during the Action and Event phases to govern content generation during the </w:t>
      </w:r>
      <w:r>
        <w:rPr>
          <w:lang w:val="en-US"/>
        </w:rPr>
        <w:t>Render and Resource phases. They are also</w:t>
      </w:r>
      <w:r w:rsidRPr="000179A8">
        <w:rPr>
          <w:lang w:val="en-US"/>
        </w:rPr>
        <w:t xml:space="preserve"> set on render URLs to move the portlet to a new render state when the URL is triggered.</w:t>
      </w:r>
    </w:p>
    <w:p w:rsidR="00AC7C3B" w:rsidRDefault="00AC7C3B" w:rsidP="00215B6B">
      <w:pPr>
        <w:pStyle w:val="Standard"/>
        <w:ind w:left="720"/>
        <w:rPr>
          <w:lang w:val="en-US"/>
        </w:rPr>
      </w:pPr>
      <w:r>
        <w:rPr>
          <w:lang w:val="en-US"/>
        </w:rPr>
        <w:t>Render parameters can always be read from the request object during request processing. However, they can only be changed during the action phase or when a render URL containing different render parameter values is activated.</w:t>
      </w:r>
    </w:p>
    <w:p w:rsidR="00215B6B" w:rsidRDefault="000179A8" w:rsidP="00215B6B">
      <w:pPr>
        <w:pStyle w:val="Standard"/>
        <w:ind w:left="720"/>
        <w:rPr>
          <w:lang w:val="en-US"/>
        </w:rPr>
      </w:pPr>
      <w:r w:rsidRPr="000179A8">
        <w:rPr>
          <w:lang w:val="en-US"/>
        </w:rPr>
        <w:t>Private</w:t>
      </w:r>
      <w:r>
        <w:rPr>
          <w:lang w:val="en-US"/>
        </w:rPr>
        <w:t xml:space="preserve"> render</w:t>
      </w:r>
      <w:r w:rsidRPr="000179A8">
        <w:rPr>
          <w:lang w:val="en-US"/>
        </w:rPr>
        <w:t xml:space="preserve"> parameters are available exclusively to a single portlet. Public </w:t>
      </w:r>
      <w:r>
        <w:rPr>
          <w:lang w:val="en-US"/>
        </w:rPr>
        <w:t xml:space="preserve">render </w:t>
      </w:r>
      <w:r w:rsidRPr="000179A8">
        <w:rPr>
          <w:lang w:val="en-US"/>
        </w:rPr>
        <w:t>parameters can be shared between portlets.</w:t>
      </w:r>
    </w:p>
    <w:p w:rsidR="000179A8" w:rsidRDefault="000179A8" w:rsidP="00215B6B">
      <w:pPr>
        <w:pStyle w:val="Standard"/>
        <w:ind w:left="720"/>
        <w:rPr>
          <w:lang w:val="en-US"/>
        </w:rPr>
      </w:pPr>
      <w:r w:rsidRPr="000179A8">
        <w:rPr>
          <w:lang w:val="en-US"/>
        </w:rPr>
        <w:t>Example: Render URLs with differing render parameters can be used to implement tabbed navigation within a portlet.</w:t>
      </w:r>
    </w:p>
    <w:p w:rsidR="00AC7C3B" w:rsidRDefault="000179A8" w:rsidP="00C80E08">
      <w:pPr>
        <w:pStyle w:val="Standard"/>
        <w:numPr>
          <w:ilvl w:val="0"/>
          <w:numId w:val="19"/>
        </w:numPr>
        <w:rPr>
          <w:lang w:val="en-US"/>
        </w:rPr>
      </w:pPr>
      <w:r w:rsidRPr="000179A8">
        <w:rPr>
          <w:b/>
          <w:lang w:val="en-US"/>
        </w:rPr>
        <w:t>Resource Parameters</w:t>
      </w:r>
      <w:r w:rsidRPr="000179A8">
        <w:rPr>
          <w:lang w:val="en-US"/>
        </w:rPr>
        <w:t xml:space="preserve"> </w:t>
      </w:r>
      <w:r>
        <w:rPr>
          <w:lang w:val="en-US"/>
        </w:rPr>
        <w:t>p</w:t>
      </w:r>
      <w:r w:rsidRPr="000179A8">
        <w:rPr>
          <w:lang w:val="en-US"/>
        </w:rPr>
        <w:t xml:space="preserve">rovide additional information about the content to be generated when serving a resource for the governing render state. </w:t>
      </w:r>
      <w:r>
        <w:rPr>
          <w:lang w:val="en-US"/>
        </w:rPr>
        <w:t>They are s</w:t>
      </w:r>
      <w:r w:rsidRPr="000179A8">
        <w:rPr>
          <w:lang w:val="en-US"/>
        </w:rPr>
        <w:t>et on resource URLs and made available to the portlet through the resource request when the URL is triggered.</w:t>
      </w:r>
    </w:p>
    <w:p w:rsidR="000179A8" w:rsidRDefault="000179A8" w:rsidP="00AC7C3B">
      <w:pPr>
        <w:pStyle w:val="Standard"/>
        <w:ind w:left="720"/>
        <w:rPr>
          <w:lang w:val="en-US"/>
        </w:rPr>
      </w:pPr>
      <w:r w:rsidRPr="000179A8">
        <w:rPr>
          <w:lang w:val="en-US"/>
        </w:rPr>
        <w:t>Example: Portlets may require several different pieces of content to be served for the governing render state. Resource URLs with differing resource parameters can be used to determine which content is to be served for a specific request.</w:t>
      </w:r>
    </w:p>
    <w:p w:rsidR="00AC7C3B" w:rsidRDefault="000179A8" w:rsidP="00C80E08">
      <w:pPr>
        <w:pStyle w:val="Standard"/>
        <w:numPr>
          <w:ilvl w:val="0"/>
          <w:numId w:val="19"/>
        </w:numPr>
        <w:rPr>
          <w:lang w:val="en-US"/>
        </w:rPr>
      </w:pPr>
      <w:r w:rsidRPr="000179A8">
        <w:rPr>
          <w:b/>
          <w:lang w:val="en-US"/>
        </w:rPr>
        <w:t>Action Parameters</w:t>
      </w:r>
      <w:r w:rsidRPr="000179A8">
        <w:rPr>
          <w:lang w:val="en-US"/>
        </w:rPr>
        <w:t xml:space="preserve"> provide additional information about the action to be executed for the governing render state. They are set on action URLs and made available to the portlet through the action request when the URL is triggered, or they are provided to the portlet by the client (form parameters). </w:t>
      </w:r>
    </w:p>
    <w:p w:rsidR="00AC7C3B" w:rsidRDefault="000179A8" w:rsidP="00AC7C3B">
      <w:pPr>
        <w:pStyle w:val="Standard"/>
        <w:ind w:left="720"/>
        <w:rPr>
          <w:lang w:val="en-US"/>
        </w:rPr>
      </w:pPr>
      <w:r w:rsidRPr="000179A8">
        <w:rPr>
          <w:lang w:val="en-US"/>
        </w:rPr>
        <w:t xml:space="preserve">Example: Portlets may render a number of </w:t>
      </w:r>
      <w:r w:rsidR="006E154D">
        <w:rPr>
          <w:lang w:val="en-US"/>
        </w:rPr>
        <w:t>forms</w:t>
      </w:r>
      <w:r w:rsidRPr="000179A8">
        <w:rPr>
          <w:lang w:val="en-US"/>
        </w:rPr>
        <w:t xml:space="preserve"> for the governing render state. Action URLs with differing action parameters can be used to determine which</w:t>
      </w:r>
      <w:r w:rsidR="006E154D">
        <w:rPr>
          <w:lang w:val="en-US"/>
        </w:rPr>
        <w:t xml:space="preserve"> form is submitted or which</w:t>
      </w:r>
      <w:r w:rsidRPr="000179A8">
        <w:rPr>
          <w:lang w:val="en-US"/>
        </w:rPr>
        <w:t xml:space="preserve"> action is to be executed for a specific request.</w:t>
      </w:r>
    </w:p>
    <w:p w:rsidR="000179A8" w:rsidRPr="000179A8" w:rsidRDefault="000179A8" w:rsidP="00AC7C3B">
      <w:pPr>
        <w:pStyle w:val="Standard"/>
        <w:ind w:left="720"/>
        <w:rPr>
          <w:lang w:val="en-US"/>
        </w:rPr>
      </w:pPr>
      <w:r w:rsidRPr="000179A8">
        <w:rPr>
          <w:lang w:val="en-US"/>
        </w:rPr>
        <w:t>Example: Portlets may render forms that, when submitted, may cause parameters to be added to the portlet action request. During action request processing, these form parameters will be available as action parameters.</w:t>
      </w:r>
    </w:p>
    <w:p w:rsidR="00E151E9" w:rsidRDefault="0099621F" w:rsidP="00E151E9">
      <w:pPr>
        <w:pStyle w:val="Standard"/>
        <w:rPr>
          <w:lang w:val="en-US"/>
        </w:rPr>
      </w:pPr>
      <w:r>
        <w:rPr>
          <w:noProof/>
          <w:lang w:val="en-US" w:eastAsia="en-US" w:bidi="ar-SA"/>
        </w:rPr>
        <w:lastRenderedPageBreak/>
        <mc:AlternateContent>
          <mc:Choice Requires="wps">
            <w:drawing>
              <wp:anchor distT="0" distB="0" distL="114300" distR="114300" simplePos="0" relativeHeight="251681792" behindDoc="0" locked="0" layoutInCell="1" allowOverlap="1" wp14:anchorId="3AB9A674" wp14:editId="7F3392AB">
                <wp:simplePos x="0" y="0"/>
                <wp:positionH relativeFrom="column">
                  <wp:posOffset>-1270</wp:posOffset>
                </wp:positionH>
                <wp:positionV relativeFrom="paragraph">
                  <wp:posOffset>2256155</wp:posOffset>
                </wp:positionV>
                <wp:extent cx="57308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rsidR="003B17E8" w:rsidRPr="00D02954" w:rsidRDefault="003B17E8" w:rsidP="0099621F">
                            <w:pPr>
                              <w:pStyle w:val="Caption"/>
                              <w:rPr>
                                <w:rFonts w:ascii="Times New Roman" w:hAnsi="Times New Roman"/>
                                <w:noProof/>
                              </w:rPr>
                            </w:pPr>
                            <w:bookmarkStart w:id="416" w:name="_Ref426629736"/>
                            <w:r>
                              <w:t xml:space="preserve">Figure </w:t>
                            </w:r>
                            <w:r>
                              <w:fldChar w:fldCharType="begin"/>
                            </w:r>
                            <w:r>
                              <w:instrText xml:space="preserve"> STYLEREF 1 \s </w:instrText>
                            </w:r>
                            <w:r>
                              <w:fldChar w:fldCharType="separate"/>
                            </w:r>
                            <w:r>
                              <w:rPr>
                                <w:noProof/>
                              </w:rPr>
                              <w:t>11</w:t>
                            </w:r>
                            <w:r>
                              <w:fldChar w:fldCharType="end"/>
                            </w:r>
                            <w:r>
                              <w:t>–</w:t>
                            </w:r>
                            <w:r>
                              <w:fldChar w:fldCharType="begin"/>
                            </w:r>
                            <w:r>
                              <w:instrText xml:space="preserve"> SEQ Figure \* ARABIC \s 1 </w:instrText>
                            </w:r>
                            <w:r>
                              <w:fldChar w:fldCharType="separate"/>
                            </w:r>
                            <w:r>
                              <w:rPr>
                                <w:noProof/>
                              </w:rPr>
                              <w:t>1</w:t>
                            </w:r>
                            <w:r>
                              <w:fldChar w:fldCharType="end"/>
                            </w:r>
                            <w:r w:rsidRPr="0099621F">
                              <w:t xml:space="preserve"> </w:t>
                            </w:r>
                            <w:r>
                              <w:t>Portlet Parameters</w:t>
                            </w:r>
                            <w:bookmarkEnd w:id="4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9A674" id="Text Box 14" o:spid="_x0000_s1033" type="#_x0000_t202" style="position:absolute;left:0;text-align:left;margin-left:-.1pt;margin-top:177.65pt;width:451.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" stroked="f">
                <v:textbox style="mso-fit-shape-to-text:t" inset="0,0,0,0">
                  <w:txbxContent>
                    <w:p w:rsidR="003B17E8" w:rsidRPr="00D02954" w:rsidRDefault="003B17E8" w:rsidP="0099621F">
                      <w:pPr>
                        <w:pStyle w:val="Caption"/>
                        <w:rPr>
                          <w:rFonts w:ascii="Times New Roman" w:hAnsi="Times New Roman"/>
                          <w:noProof/>
                        </w:rPr>
                      </w:pPr>
                      <w:bookmarkStart w:id="417" w:name="_Ref426629736"/>
                      <w:r>
                        <w:t xml:space="preserve">Figure </w:t>
                      </w:r>
                      <w:r>
                        <w:fldChar w:fldCharType="begin"/>
                      </w:r>
                      <w:r>
                        <w:instrText xml:space="preserve"> STYLEREF 1 \s </w:instrText>
                      </w:r>
                      <w:r>
                        <w:fldChar w:fldCharType="separate"/>
                      </w:r>
                      <w:r>
                        <w:rPr>
                          <w:noProof/>
                        </w:rPr>
                        <w:t>11</w:t>
                      </w:r>
                      <w:r>
                        <w:fldChar w:fldCharType="end"/>
                      </w:r>
                      <w:r>
                        <w:t>–</w:t>
                      </w:r>
                      <w:r>
                        <w:fldChar w:fldCharType="begin"/>
                      </w:r>
                      <w:r>
                        <w:instrText xml:space="preserve"> SEQ Figure \* ARABIC \s 1 </w:instrText>
                      </w:r>
                      <w:r>
                        <w:fldChar w:fldCharType="separate"/>
                      </w:r>
                      <w:r>
                        <w:rPr>
                          <w:noProof/>
                        </w:rPr>
                        <w:t>1</w:t>
                      </w:r>
                      <w:r>
                        <w:fldChar w:fldCharType="end"/>
                      </w:r>
                      <w:r w:rsidRPr="0099621F">
                        <w:t xml:space="preserve"> </w:t>
                      </w:r>
                      <w:r>
                        <w:t>Portlet Parameters</w:t>
                      </w:r>
                      <w:bookmarkEnd w:id="417"/>
                    </w:p>
                  </w:txbxContent>
                </v:textbox>
                <w10:wrap type="topAndBottom"/>
              </v:shape>
            </w:pict>
          </mc:Fallback>
        </mc:AlternateContent>
      </w:r>
      <w:r>
        <w:rPr>
          <w:noProof/>
          <w:lang w:val="en-US" w:eastAsia="en-US" w:bidi="ar-SA"/>
        </w:rPr>
        <w:drawing>
          <wp:anchor distT="0" distB="0" distL="114300" distR="114300" simplePos="0" relativeHeight="251679744" behindDoc="0" locked="1" layoutInCell="1" allowOverlap="1" wp14:anchorId="788EA4DA" wp14:editId="13572D6B">
            <wp:simplePos x="0" y="0"/>
            <wp:positionH relativeFrom="margin">
              <wp:align>center</wp:align>
            </wp:positionH>
            <wp:positionV relativeFrom="paragraph">
              <wp:posOffset>738136</wp:posOffset>
            </wp:positionV>
            <wp:extent cx="5731200" cy="1461600"/>
            <wp:effectExtent l="190500" t="190500" r="193675" b="1962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letParams-a.gif"/>
                    <pic:cNvPicPr/>
                  </pic:nvPicPr>
                  <pic:blipFill>
                    <a:blip r:embed="rId26">
                      <a:extLst>
                        <a:ext uri="{28A0092B-C50C-407E-A947-70E740481C1C}">
                          <a14:useLocalDpi xmlns:a14="http://schemas.microsoft.com/office/drawing/2010/main" val="0"/>
                        </a:ext>
                      </a:extLst>
                    </a:blip>
                    <a:stretch>
                      <a:fillRect/>
                    </a:stretch>
                  </pic:blipFill>
                  <pic:spPr>
                    <a:xfrm>
                      <a:off x="0" y="0"/>
                      <a:ext cx="5731200" cy="146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546AE">
        <w:rPr>
          <w:lang w:val="en-US"/>
        </w:rPr>
        <w:t>Portlet parameters can only be set and read in the appropriate</w:t>
      </w:r>
      <w:r w:rsidR="006E154D">
        <w:rPr>
          <w:lang w:val="en-US"/>
        </w:rPr>
        <w:t xml:space="preserve"> execution</w:t>
      </w:r>
      <w:r w:rsidR="008546AE">
        <w:rPr>
          <w:lang w:val="en-US"/>
        </w:rPr>
        <w:t xml:space="preserve"> phases. The Portlet Specifications defines interfaces for read-only and read-write access to the portlet parameters. The portlet container must implement these interfaces.</w:t>
      </w:r>
    </w:p>
    <w:p w:rsidR="0099621F" w:rsidRDefault="00552E46" w:rsidP="0099621F">
      <w:pPr>
        <w:pStyle w:val="Heading2"/>
      </w:pPr>
      <w:bookmarkStart w:id="418" w:name="_Toc468261043"/>
      <w:r>
        <w:t>Portlet</w:t>
      </w:r>
      <w:r w:rsidR="00853BF2">
        <w:t xml:space="preserve"> </w:t>
      </w:r>
      <w:r w:rsidR="0099621F">
        <w:t>Parameters</w:t>
      </w:r>
      <w:bookmarkEnd w:id="418"/>
    </w:p>
    <w:p w:rsidR="00021802" w:rsidRDefault="00853BF2" w:rsidP="00853BF2">
      <w:pPr>
        <w:pStyle w:val="Standard"/>
        <w:rPr>
          <w:lang w:val="en-US"/>
        </w:rPr>
      </w:pPr>
      <w:r>
        <w:rPr>
          <w:lang w:val="en-US"/>
        </w:rPr>
        <w:t xml:space="preserve">Portlet parameters are name-value pairs modeled after servlet request parameters. The parameter name is represented by a </w:t>
      </w:r>
      <w:r w:rsidR="006E444C" w:rsidRPr="006E444C">
        <w:rPr>
          <w:rStyle w:val="inlinecode"/>
          <w:lang w:val="en-US"/>
        </w:rPr>
        <w:t>S</w:t>
      </w:r>
      <w:r w:rsidRPr="006E444C">
        <w:rPr>
          <w:rStyle w:val="inlinecode"/>
          <w:lang w:val="en-US"/>
        </w:rPr>
        <w:t>tring</w:t>
      </w:r>
      <w:r>
        <w:rPr>
          <w:lang w:val="en-US"/>
        </w:rPr>
        <w:t xml:space="preserve"> while the value is a </w:t>
      </w:r>
      <w:r w:rsidR="006E444C" w:rsidRPr="00325B46">
        <w:rPr>
          <w:rStyle w:val="inlinecode"/>
          <w:lang w:val="en-US"/>
        </w:rPr>
        <w:t xml:space="preserve">String </w:t>
      </w:r>
      <w:r w:rsidRPr="00325B46">
        <w:rPr>
          <w:rStyle w:val="inlinecode"/>
          <w:lang w:val="en-US"/>
        </w:rPr>
        <w:t>array</w:t>
      </w:r>
      <w:r>
        <w:rPr>
          <w:lang w:val="en-US"/>
        </w:rPr>
        <w:t xml:space="preserve">. </w:t>
      </w:r>
      <w:r w:rsidR="006E444C">
        <w:rPr>
          <w:lang w:val="en-US"/>
        </w:rPr>
        <w:t>The parameter name may not be null.</w:t>
      </w:r>
    </w:p>
    <w:p w:rsidR="00853BF2" w:rsidRDefault="00853BF2" w:rsidP="00853BF2">
      <w:pPr>
        <w:pStyle w:val="Standard"/>
        <w:rPr>
          <w:lang w:val="en-US"/>
        </w:rPr>
      </w:pPr>
      <w:r>
        <w:rPr>
          <w:lang w:val="en-US"/>
        </w:rPr>
        <w:t xml:space="preserve">The value </w:t>
      </w:r>
      <w:r w:rsidRPr="000179A8">
        <w:rPr>
          <w:rStyle w:val="inlinecode"/>
          <w:lang w:val="en-US"/>
        </w:rPr>
        <w:t>null</w:t>
      </w:r>
      <w:r>
        <w:rPr>
          <w:lang w:val="en-US"/>
        </w:rPr>
        <w:t xml:space="preserve"> is a valid parameter value, both within a parameter values array and when set or returned as a single value. Setting a parameter value to </w:t>
      </w:r>
      <w:r w:rsidRPr="00C80E08">
        <w:rPr>
          <w:rStyle w:val="inlinecode"/>
          <w:lang w:val="en-US"/>
        </w:rPr>
        <w:t>null</w:t>
      </w:r>
      <w:r>
        <w:rPr>
          <w:lang w:val="en-US"/>
        </w:rPr>
        <w:t xml:space="preserve"> does not remove the parameter. Similarly, an empty array is a valid parameter value.</w:t>
      </w:r>
    </w:p>
    <w:p w:rsidR="00853BF2" w:rsidRDefault="00853BF2" w:rsidP="00853BF2">
      <w:pPr>
        <w:pStyle w:val="Standard"/>
        <w:rPr>
          <w:lang w:val="en-US"/>
        </w:rPr>
      </w:pPr>
      <w:r>
        <w:rPr>
          <w:lang w:val="en-US"/>
        </w:rPr>
        <w:t xml:space="preserve">The parameters available through the </w:t>
      </w:r>
      <w:r w:rsidRPr="00853BF2">
        <w:rPr>
          <w:rStyle w:val="inlinecode"/>
          <w:lang w:val="en-US"/>
        </w:rPr>
        <w:t>PortletParameters</w:t>
      </w:r>
      <w:r>
        <w:rPr>
          <w:lang w:val="en-US"/>
        </w:rPr>
        <w:t xml:space="preserve"> interface must be </w:t>
      </w:r>
      <w:r w:rsidR="004E7875">
        <w:rPr>
          <w:lang w:val="en-US"/>
        </w:rPr>
        <w:t>"</w:t>
      </w:r>
      <w:r>
        <w:rPr>
          <w:rStyle w:val="HTMLCode"/>
          <w:rFonts w:ascii="Courier" w:hAnsi="Courier"/>
          <w:lang w:val="en-US"/>
        </w:rPr>
        <w:t>x-www-form-urlencoded</w:t>
      </w:r>
      <w:r w:rsidR="004E7875">
        <w:rPr>
          <w:lang w:val="en-US"/>
        </w:rPr>
        <w:t>"</w:t>
      </w:r>
      <w:r>
        <w:rPr>
          <w:lang w:val="en-US"/>
        </w:rPr>
        <w:t xml:space="preserve"> decoded.</w:t>
      </w:r>
      <w:r w:rsidR="00021802">
        <w:rPr>
          <w:lang w:val="en-US"/>
        </w:rPr>
        <w:t xml:space="preserve"> The parameters set through the </w:t>
      </w:r>
      <w:r w:rsidR="00021802">
        <w:rPr>
          <w:rStyle w:val="inlinecode"/>
          <w:lang w:val="en-US"/>
        </w:rPr>
        <w:t>MutableP</w:t>
      </w:r>
      <w:r w:rsidR="00021802" w:rsidRPr="00853BF2">
        <w:rPr>
          <w:rStyle w:val="inlinecode"/>
          <w:lang w:val="en-US"/>
        </w:rPr>
        <w:t>ortletParameters</w:t>
      </w:r>
      <w:r w:rsidR="00021802">
        <w:rPr>
          <w:lang w:val="en-US"/>
        </w:rPr>
        <w:t xml:space="preserve"> interface must be </w:t>
      </w:r>
      <w:r w:rsidR="004E7875">
        <w:rPr>
          <w:lang w:val="en-US"/>
        </w:rPr>
        <w:t>"</w:t>
      </w:r>
      <w:r w:rsidR="00021802">
        <w:rPr>
          <w:rStyle w:val="HTMLCode"/>
          <w:rFonts w:ascii="Courier" w:hAnsi="Courier"/>
          <w:lang w:val="en-US"/>
        </w:rPr>
        <w:t>x-www-form-urlencoded</w:t>
      </w:r>
      <w:r w:rsidR="004E7875">
        <w:rPr>
          <w:lang w:val="en-US"/>
        </w:rPr>
        <w:t>"</w:t>
      </w:r>
      <w:r w:rsidR="00021802">
        <w:rPr>
          <w:lang w:val="en-US"/>
        </w:rPr>
        <w:t xml:space="preserve"> encoded by the portal or portlet container as necessary.</w:t>
      </w:r>
    </w:p>
    <w:p w:rsidR="00021802" w:rsidRDefault="00021802" w:rsidP="00853BF2">
      <w:pPr>
        <w:pStyle w:val="Standard"/>
        <w:rPr>
          <w:lang w:val="en-US"/>
        </w:rPr>
      </w:pPr>
      <w:r>
        <w:rPr>
          <w:lang w:val="en-US"/>
        </w:rPr>
        <w:t>The portlet must not be allowed to access private parameters set by other portlets.</w:t>
      </w:r>
    </w:p>
    <w:p w:rsidR="00853BF2" w:rsidRDefault="00853BF2" w:rsidP="00853BF2">
      <w:pPr>
        <w:pStyle w:val="Standard"/>
        <w:autoSpaceDE w:val="0"/>
        <w:rPr>
          <w:lang w:val="en-US"/>
        </w:rPr>
      </w:pPr>
      <w:r>
        <w:rPr>
          <w:lang w:val="en-US"/>
        </w:rPr>
        <w:t>If portlets namespace or encode URL parameters or form parameters they are also responsible for removing the namespace. The portlet container will not remove any namespacing the portlet has done on these parameters.</w:t>
      </w:r>
    </w:p>
    <w:p w:rsidR="00AA24CE" w:rsidRPr="00AA24CE" w:rsidRDefault="00AA24CE" w:rsidP="00AA24CE">
      <w:pPr>
        <w:pStyle w:val="Heading3"/>
      </w:pPr>
      <w:bookmarkStart w:id="419" w:name="_Toc468261044"/>
      <w:r w:rsidRPr="00AA24CE">
        <w:t>Extra Request Parameters</w:t>
      </w:r>
      <w:bookmarkEnd w:id="419"/>
    </w:p>
    <w:p w:rsidR="00AA24CE" w:rsidRPr="00AA24CE" w:rsidRDefault="00425AA9" w:rsidP="00AA24CE">
      <w:pPr>
        <w:pStyle w:val="Standard"/>
        <w:autoSpaceDE w:val="0"/>
        <w:rPr>
          <w:lang w:val="en-US"/>
        </w:rPr>
      </w:pPr>
      <w:r>
        <w:rPr>
          <w:lang w:val="en-US"/>
        </w:rPr>
        <w:t>The portlet container</w:t>
      </w:r>
      <w:r w:rsidR="00AA24CE" w:rsidRPr="00AA24CE">
        <w:rPr>
          <w:lang w:val="en-US"/>
        </w:rPr>
        <w:t xml:space="preserve"> implementation may add extra parameters to </w:t>
      </w:r>
      <w:r>
        <w:rPr>
          <w:lang w:val="en-US"/>
        </w:rPr>
        <w:t>portlet URLs to help the portlet container</w:t>
      </w:r>
      <w:r w:rsidR="00AA24CE" w:rsidRPr="00AA24CE">
        <w:rPr>
          <w:lang w:val="en-US"/>
        </w:rPr>
        <w:t xml:space="preserve"> route and process client requests.</w:t>
      </w:r>
    </w:p>
    <w:p w:rsidR="00AA24CE" w:rsidRPr="00AA24CE" w:rsidRDefault="00AA24CE" w:rsidP="00AA24CE">
      <w:pPr>
        <w:pStyle w:val="Standard"/>
        <w:autoSpaceDE w:val="0"/>
        <w:rPr>
          <w:lang w:val="en-US"/>
        </w:rPr>
      </w:pPr>
      <w:r w:rsidRPr="00AA24CE">
        <w:rPr>
          <w:lang w:val="en-US"/>
        </w:rPr>
        <w:t>Extr</w:t>
      </w:r>
      <w:r w:rsidR="00425AA9">
        <w:rPr>
          <w:lang w:val="en-US"/>
        </w:rPr>
        <w:t>a parameters used by the portlet container</w:t>
      </w:r>
      <w:r w:rsidRPr="00AA24CE">
        <w:rPr>
          <w:lang w:val="en-US"/>
        </w:rPr>
        <w:t xml:space="preserve"> must be invisible to the portlets receiving the request. It is the responsibility of the </w:t>
      </w:r>
      <w:r w:rsidR="00425AA9">
        <w:rPr>
          <w:lang w:val="en-US"/>
        </w:rPr>
        <w:t>portlet container</w:t>
      </w:r>
      <w:r w:rsidRPr="00AA24CE">
        <w:rPr>
          <w:lang w:val="en-US"/>
        </w:rPr>
        <w:t xml:space="preserve"> to properly namespace these extra parameters to avoid name collisions with parameters the portlets define.</w:t>
      </w:r>
    </w:p>
    <w:p w:rsidR="00AA24CE" w:rsidRDefault="00AA24CE" w:rsidP="00AA24CE">
      <w:pPr>
        <w:pStyle w:val="Standard"/>
        <w:autoSpaceDE w:val="0"/>
        <w:rPr>
          <w:lang w:val="en-US"/>
        </w:rPr>
      </w:pPr>
      <w:r w:rsidRPr="00AA24CE">
        <w:rPr>
          <w:lang w:val="en-US"/>
        </w:rPr>
        <w:t xml:space="preserve">Parameter names beginning with the </w:t>
      </w:r>
      <w:r w:rsidR="004E7875">
        <w:rPr>
          <w:lang w:val="en-US"/>
        </w:rPr>
        <w:t>"</w:t>
      </w:r>
      <w:r w:rsidRPr="00325B46">
        <w:rPr>
          <w:rStyle w:val="inlinecode"/>
          <w:lang w:val="en-US"/>
        </w:rPr>
        <w:t>javax.portlet.</w:t>
      </w:r>
      <w:r w:rsidR="004E7875">
        <w:rPr>
          <w:lang w:val="en-US"/>
        </w:rPr>
        <w:t>"</w:t>
      </w:r>
      <w:r w:rsidRPr="00AA24CE">
        <w:rPr>
          <w:lang w:val="en-US"/>
        </w:rPr>
        <w:t xml:space="preserve"> prefix are reserved for definition by this spec</w:t>
      </w:r>
      <w:r w:rsidR="00425AA9">
        <w:rPr>
          <w:lang w:val="en-US"/>
        </w:rPr>
        <w:t>ification and for use by portlet container</w:t>
      </w:r>
      <w:r w:rsidRPr="00AA24CE">
        <w:rPr>
          <w:lang w:val="en-US"/>
        </w:rPr>
        <w:t xml:space="preserve"> implementations.</w:t>
      </w:r>
    </w:p>
    <w:p w:rsidR="00021802" w:rsidRDefault="00021802" w:rsidP="00021802">
      <w:pPr>
        <w:pStyle w:val="Heading3"/>
      </w:pPr>
      <w:bookmarkStart w:id="420" w:name="_Toc468261045"/>
      <w:r w:rsidRPr="00BF78D9">
        <w:rPr>
          <w:rFonts w:ascii="Courier New" w:hAnsi="Courier New" w:cs="Courier New"/>
        </w:rPr>
        <w:t>PortletParameters</w:t>
      </w:r>
      <w:r>
        <w:t xml:space="preserve"> Interface</w:t>
      </w:r>
      <w:bookmarkEnd w:id="420"/>
    </w:p>
    <w:p w:rsidR="00FA5104" w:rsidRPr="00FA5104" w:rsidRDefault="0099621F" w:rsidP="00FA5104">
      <w:pPr>
        <w:pStyle w:val="Standard"/>
        <w:rPr>
          <w:rStyle w:val="inlinecode"/>
          <w:rFonts w:ascii="Times New Roman" w:hAnsi="Times New Roman"/>
          <w:sz w:val="24"/>
          <w:lang w:val="en-US"/>
        </w:rPr>
      </w:pPr>
      <w:r>
        <w:rPr>
          <w:lang w:val="en-US"/>
        </w:rPr>
        <w:t xml:space="preserve">The </w:t>
      </w:r>
      <w:r w:rsidRPr="00853BF2">
        <w:rPr>
          <w:rStyle w:val="inlinecode"/>
          <w:lang w:val="en-US"/>
        </w:rPr>
        <w:t>PortletParameters</w:t>
      </w:r>
      <w:r>
        <w:rPr>
          <w:lang w:val="en-US"/>
        </w:rPr>
        <w:t xml:space="preserve"> interface provides read-only access to the parameters. It provides the following methods.</w:t>
      </w:r>
    </w:p>
    <w:tbl>
      <w:tblPr>
        <w:tblStyle w:val="TableGrid"/>
        <w:tblW w:w="0" w:type="auto"/>
        <w:tblLook w:val="04A0" w:firstRow="1" w:lastRow="0" w:firstColumn="1" w:lastColumn="0" w:noHBand="0" w:noVBand="1"/>
      </w:tblPr>
      <w:tblGrid>
        <w:gridCol w:w="2830"/>
        <w:gridCol w:w="6186"/>
      </w:tblGrid>
      <w:tr w:rsidR="0099621F" w:rsidRPr="0099621F" w:rsidTr="006E154D">
        <w:trPr>
          <w:tblHeader/>
        </w:trPr>
        <w:tc>
          <w:tcPr>
            <w:tcW w:w="2830" w:type="dxa"/>
          </w:tcPr>
          <w:p w:rsidR="0099621F" w:rsidRPr="0099621F" w:rsidRDefault="0099621F" w:rsidP="0099621F">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lastRenderedPageBreak/>
              <w:t>Method</w:t>
            </w:r>
          </w:p>
        </w:tc>
        <w:tc>
          <w:tcPr>
            <w:tcW w:w="6186" w:type="dxa"/>
          </w:tcPr>
          <w:p w:rsidR="0099621F" w:rsidRPr="0099621F" w:rsidRDefault="0099621F" w:rsidP="0099621F">
            <w:pPr>
              <w:pStyle w:val="Standard"/>
              <w:rPr>
                <w:b/>
                <w:lang w:val="en-US"/>
              </w:rPr>
            </w:pPr>
            <w:r>
              <w:rPr>
                <w:b/>
                <w:lang w:val="en-US"/>
              </w:rPr>
              <w:t>Description</w:t>
            </w:r>
          </w:p>
        </w:tc>
      </w:tr>
      <w:tr w:rsidR="0099621F" w:rsidRPr="0099621F" w:rsidTr="006E154D">
        <w:tc>
          <w:tcPr>
            <w:tcW w:w="2830" w:type="dxa"/>
          </w:tcPr>
          <w:p w:rsidR="0099621F" w:rsidRPr="0099621F" w:rsidRDefault="0099621F" w:rsidP="00552E46">
            <w:pPr>
              <w:pStyle w:val="Standard"/>
              <w:rPr>
                <w:rStyle w:val="inlinecode"/>
              </w:rPr>
            </w:pPr>
            <w:r w:rsidRPr="0099621F">
              <w:rPr>
                <w:rStyle w:val="inlinecode"/>
                <w:lang w:val="en-US"/>
              </w:rPr>
              <w:t>getValue</w:t>
            </w:r>
          </w:p>
        </w:tc>
        <w:tc>
          <w:tcPr>
            <w:tcW w:w="6186" w:type="dxa"/>
          </w:tcPr>
          <w:p w:rsidR="0099621F" w:rsidRPr="0099621F" w:rsidRDefault="00FA5104" w:rsidP="00FA5104">
            <w:pPr>
              <w:pStyle w:val="Standard"/>
              <w:rPr>
                <w:lang w:val="en-US"/>
              </w:rPr>
            </w:pPr>
            <w:r>
              <w:rPr>
                <w:lang w:val="en-US"/>
              </w:rPr>
              <w:t>Returns a string value for the given parameter name. If the name designates a multivalued parameter, the first element of the values array is returned.</w:t>
            </w:r>
          </w:p>
        </w:tc>
      </w:tr>
      <w:tr w:rsidR="0099621F" w:rsidRPr="0099621F" w:rsidTr="006E154D">
        <w:tc>
          <w:tcPr>
            <w:tcW w:w="2830" w:type="dxa"/>
          </w:tcPr>
          <w:p w:rsidR="0099621F" w:rsidRPr="00FA5104" w:rsidRDefault="0099621F" w:rsidP="00552E46">
            <w:pPr>
              <w:pStyle w:val="Standard"/>
              <w:rPr>
                <w:rStyle w:val="inlinecode"/>
                <w:lang w:val="en-US"/>
              </w:rPr>
            </w:pPr>
            <w:r w:rsidRPr="0099621F">
              <w:rPr>
                <w:rStyle w:val="inlinecode"/>
                <w:lang w:val="en-US"/>
              </w:rPr>
              <w:t>getNames</w:t>
            </w:r>
          </w:p>
        </w:tc>
        <w:tc>
          <w:tcPr>
            <w:tcW w:w="6186" w:type="dxa"/>
          </w:tcPr>
          <w:p w:rsidR="0099621F" w:rsidRPr="0099621F" w:rsidRDefault="00FA5104" w:rsidP="0099621F">
            <w:pPr>
              <w:pStyle w:val="Standard"/>
              <w:rPr>
                <w:lang w:val="en-US"/>
              </w:rPr>
            </w:pPr>
            <w:r>
              <w:rPr>
                <w:lang w:val="en-US"/>
              </w:rPr>
              <w:t>Returns a set of strings representing the parameter names. The set will be empty if no parameters are available.</w:t>
            </w:r>
          </w:p>
        </w:tc>
      </w:tr>
      <w:tr w:rsidR="0099621F" w:rsidRPr="0099621F" w:rsidTr="006E154D">
        <w:tc>
          <w:tcPr>
            <w:tcW w:w="2830" w:type="dxa"/>
          </w:tcPr>
          <w:p w:rsidR="0099621F" w:rsidRPr="00FA5104" w:rsidRDefault="0099621F" w:rsidP="00552E46">
            <w:pPr>
              <w:pStyle w:val="Standard"/>
              <w:rPr>
                <w:rStyle w:val="inlinecode"/>
                <w:lang w:val="en-US"/>
              </w:rPr>
            </w:pPr>
            <w:r w:rsidRPr="0099621F">
              <w:rPr>
                <w:rStyle w:val="inlinecode"/>
                <w:lang w:val="en-US"/>
              </w:rPr>
              <w:t>getValues</w:t>
            </w:r>
          </w:p>
        </w:tc>
        <w:tc>
          <w:tcPr>
            <w:tcW w:w="6186" w:type="dxa"/>
          </w:tcPr>
          <w:p w:rsidR="0099621F" w:rsidRPr="0099621F" w:rsidRDefault="00552E46" w:rsidP="0099621F">
            <w:pPr>
              <w:pStyle w:val="Standard"/>
              <w:rPr>
                <w:lang w:val="en-US"/>
              </w:rPr>
            </w:pPr>
            <w:r>
              <w:rPr>
                <w:lang w:val="en-US"/>
              </w:rPr>
              <w:t>Returns the values</w:t>
            </w:r>
            <w:r w:rsidR="00FA5104">
              <w:rPr>
                <w:lang w:val="en-US"/>
              </w:rPr>
              <w:t xml:space="preserve"> array for the given parameter name.</w:t>
            </w:r>
            <w:r>
              <w:rPr>
                <w:lang w:val="en-US"/>
              </w:rPr>
              <w:t xml:space="preserve"> Returns null if the parameter does not exist.</w:t>
            </w:r>
          </w:p>
        </w:tc>
      </w:tr>
      <w:tr w:rsidR="0099621F" w:rsidRPr="0099621F" w:rsidTr="006E154D">
        <w:tc>
          <w:tcPr>
            <w:tcW w:w="2830" w:type="dxa"/>
          </w:tcPr>
          <w:p w:rsidR="0099621F" w:rsidRPr="00FA5104" w:rsidRDefault="0099621F" w:rsidP="00552E46">
            <w:pPr>
              <w:pStyle w:val="Standard"/>
              <w:rPr>
                <w:rStyle w:val="inlinecode"/>
                <w:lang w:val="en-US"/>
              </w:rPr>
            </w:pPr>
            <w:r w:rsidRPr="0099621F">
              <w:rPr>
                <w:rStyle w:val="inlinecode"/>
                <w:lang w:val="en-US"/>
              </w:rPr>
              <w:t>isEmpty</w:t>
            </w:r>
          </w:p>
        </w:tc>
        <w:tc>
          <w:tcPr>
            <w:tcW w:w="6186" w:type="dxa"/>
          </w:tcPr>
          <w:p w:rsidR="0099621F" w:rsidRPr="0099621F" w:rsidRDefault="00552E46" w:rsidP="0099621F">
            <w:pPr>
              <w:pStyle w:val="Standard"/>
              <w:rPr>
                <w:lang w:val="en-US"/>
              </w:rPr>
            </w:pPr>
            <w:r>
              <w:rPr>
                <w:lang w:val="en-US"/>
              </w:rPr>
              <w:t xml:space="preserve">Returns </w:t>
            </w:r>
            <w:r w:rsidRPr="00C80E08">
              <w:rPr>
                <w:rStyle w:val="inlinecode"/>
                <w:lang w:val="en-US"/>
              </w:rPr>
              <w:t>true</w:t>
            </w:r>
            <w:r>
              <w:rPr>
                <w:lang w:val="en-US"/>
              </w:rPr>
              <w:t xml:space="preserve"> if the </w:t>
            </w:r>
            <w:r w:rsidRPr="00C80E08">
              <w:rPr>
                <w:rStyle w:val="inlinecode"/>
                <w:lang w:val="en-US"/>
              </w:rPr>
              <w:t>PortletParameters</w:t>
            </w:r>
            <w:r>
              <w:rPr>
                <w:lang w:val="en-US"/>
              </w:rPr>
              <w:t xml:space="preserve"> object is empty and </w:t>
            </w:r>
            <w:r w:rsidRPr="00C80E08">
              <w:rPr>
                <w:rStyle w:val="inlinecode"/>
                <w:lang w:val="en-US"/>
              </w:rPr>
              <w:t>false</w:t>
            </w:r>
            <w:r>
              <w:rPr>
                <w:lang w:val="en-US"/>
              </w:rPr>
              <w:t xml:space="preserve"> otherwise.</w:t>
            </w:r>
          </w:p>
        </w:tc>
      </w:tr>
      <w:tr w:rsidR="0099621F" w:rsidRPr="0099621F" w:rsidTr="006E154D">
        <w:tc>
          <w:tcPr>
            <w:tcW w:w="2830" w:type="dxa"/>
          </w:tcPr>
          <w:p w:rsidR="0099621F" w:rsidRPr="00FA5104" w:rsidRDefault="0099621F" w:rsidP="00552E46">
            <w:pPr>
              <w:pStyle w:val="Standard"/>
              <w:rPr>
                <w:rStyle w:val="inlinecode"/>
                <w:lang w:val="en-US"/>
              </w:rPr>
            </w:pPr>
            <w:r w:rsidRPr="0099621F">
              <w:rPr>
                <w:rStyle w:val="inlinecode"/>
                <w:lang w:val="en-US"/>
              </w:rPr>
              <w:t>size</w:t>
            </w:r>
          </w:p>
        </w:tc>
        <w:tc>
          <w:tcPr>
            <w:tcW w:w="6186" w:type="dxa"/>
          </w:tcPr>
          <w:p w:rsidR="0099621F" w:rsidRPr="0099621F" w:rsidRDefault="00552E46" w:rsidP="0099621F">
            <w:pPr>
              <w:pStyle w:val="Standard"/>
              <w:rPr>
                <w:lang w:val="en-US"/>
              </w:rPr>
            </w:pPr>
            <w:r>
              <w:rPr>
                <w:lang w:val="en-US"/>
              </w:rPr>
              <w:t>Returns the number of number of parameters contained in the object.</w:t>
            </w:r>
          </w:p>
        </w:tc>
      </w:tr>
      <w:tr w:rsidR="0099621F" w:rsidRPr="00FA5104" w:rsidTr="006E154D">
        <w:tc>
          <w:tcPr>
            <w:tcW w:w="2830" w:type="dxa"/>
          </w:tcPr>
          <w:p w:rsidR="0099621F" w:rsidRPr="00FA5104" w:rsidRDefault="0099621F" w:rsidP="00552E46">
            <w:pPr>
              <w:pStyle w:val="Standard"/>
              <w:rPr>
                <w:rStyle w:val="inlinecode"/>
                <w:lang w:val="en-US"/>
              </w:rPr>
            </w:pPr>
            <w:r w:rsidRPr="0099621F">
              <w:rPr>
                <w:rStyle w:val="inlinecode"/>
                <w:lang w:val="en-US"/>
              </w:rPr>
              <w:t>clone</w:t>
            </w:r>
          </w:p>
        </w:tc>
        <w:tc>
          <w:tcPr>
            <w:tcW w:w="6186" w:type="dxa"/>
          </w:tcPr>
          <w:p w:rsidR="00552E46" w:rsidRPr="0099621F" w:rsidRDefault="00552E46" w:rsidP="0099621F">
            <w:pPr>
              <w:pStyle w:val="Standard"/>
              <w:rPr>
                <w:lang w:val="en-US"/>
              </w:rPr>
            </w:pPr>
            <w:r>
              <w:rPr>
                <w:lang w:val="en-US"/>
              </w:rPr>
              <w:t xml:space="preserve">Returns a </w:t>
            </w:r>
            <w:r w:rsidRPr="00C80E08">
              <w:rPr>
                <w:rStyle w:val="inlinecode"/>
                <w:lang w:val="en-US"/>
              </w:rPr>
              <w:t>MutablePortletParameters</w:t>
            </w:r>
            <w:r>
              <w:rPr>
                <w:lang w:val="en-US"/>
              </w:rPr>
              <w:t xml:space="preserve"> object containing the same parameters as this object. The underlying data structures are copied, so that changes to the returned object will not affect the original object.</w:t>
            </w:r>
          </w:p>
        </w:tc>
      </w:tr>
    </w:tbl>
    <w:p w:rsidR="00552E46" w:rsidRDefault="00552E46" w:rsidP="00021802">
      <w:pPr>
        <w:pStyle w:val="Heading3"/>
      </w:pPr>
      <w:bookmarkStart w:id="421" w:name="_Toc468261046"/>
      <w:bookmarkStart w:id="422" w:name="_Ref426554040"/>
      <w:r w:rsidRPr="00BF78D9">
        <w:rPr>
          <w:rFonts w:ascii="Courier New" w:hAnsi="Courier New" w:cs="Courier New"/>
        </w:rPr>
        <w:t>MutablePortletParameters</w:t>
      </w:r>
      <w:r w:rsidR="00021802">
        <w:t xml:space="preserve"> Interface</w:t>
      </w:r>
      <w:bookmarkEnd w:id="421"/>
    </w:p>
    <w:p w:rsidR="00552E46" w:rsidRDefault="00E13737" w:rsidP="00552E46">
      <w:pPr>
        <w:pStyle w:val="Standard"/>
        <w:rPr>
          <w:lang w:val="en-US"/>
        </w:rPr>
      </w:pPr>
      <w:r w:rsidRPr="00E13737">
        <w:rPr>
          <w:lang w:val="en-US"/>
        </w:rPr>
        <w:t xml:space="preserve">As shown in </w:t>
      </w:r>
      <w:r>
        <w:rPr>
          <w:lang w:val="en-US"/>
        </w:rPr>
        <w:fldChar w:fldCharType="begin"/>
      </w:r>
      <w:r>
        <w:rPr>
          <w:lang w:val="en-US"/>
        </w:rPr>
        <w:instrText xml:space="preserve"> REF _Ref426629736 </w:instrText>
      </w:r>
      <w:r>
        <w:rPr>
          <w:lang w:val="en-US"/>
        </w:rPr>
        <w:fldChar w:fldCharType="separate"/>
      </w:r>
      <w:r w:rsidR="003B17E8" w:rsidRPr="003B17E8">
        <w:rPr>
          <w:lang w:val="en-US"/>
        </w:rPr>
        <w:t xml:space="preserve">Figure </w:t>
      </w:r>
      <w:r w:rsidR="003B17E8" w:rsidRPr="003B17E8">
        <w:rPr>
          <w:noProof/>
          <w:lang w:val="en-US"/>
        </w:rPr>
        <w:t>11</w:t>
      </w:r>
      <w:r w:rsidR="003B17E8" w:rsidRPr="003B17E8">
        <w:rPr>
          <w:lang w:val="en-US"/>
        </w:rPr>
        <w:t>–</w:t>
      </w:r>
      <w:r w:rsidR="003B17E8" w:rsidRPr="003B17E8">
        <w:rPr>
          <w:noProof/>
          <w:lang w:val="en-US"/>
        </w:rPr>
        <w:t>1</w:t>
      </w:r>
      <w:r w:rsidR="003B17E8" w:rsidRPr="003B17E8">
        <w:rPr>
          <w:lang w:val="en-US"/>
        </w:rPr>
        <w:t xml:space="preserve"> Portlet Parameters</w:t>
      </w:r>
      <w:r>
        <w:rPr>
          <w:lang w:val="en-US"/>
        </w:rPr>
        <w:fldChar w:fldCharType="end"/>
      </w:r>
      <w:r w:rsidRPr="00E13737">
        <w:rPr>
          <w:lang w:val="en-US"/>
        </w:rPr>
        <w:t>, t</w:t>
      </w:r>
      <w:r w:rsidR="00552E46" w:rsidRPr="00552E46">
        <w:rPr>
          <w:lang w:val="en-US"/>
        </w:rPr>
        <w:t xml:space="preserve">he </w:t>
      </w:r>
      <w:r w:rsidR="00552E46" w:rsidRPr="009329AD">
        <w:rPr>
          <w:rStyle w:val="inlinecode"/>
          <w:lang w:val="en-US"/>
        </w:rPr>
        <w:t>MutablePortletParameters</w:t>
      </w:r>
      <w:r w:rsidR="00552E46" w:rsidRPr="00552E46">
        <w:rPr>
          <w:lang w:val="en-US"/>
        </w:rPr>
        <w:t xml:space="preserve"> interface extends t</w:t>
      </w:r>
      <w:r w:rsidR="00552E46">
        <w:rPr>
          <w:lang w:val="en-US"/>
        </w:rPr>
        <w:t xml:space="preserve">he </w:t>
      </w:r>
      <w:r w:rsidR="00552E46" w:rsidRPr="00C80E08">
        <w:rPr>
          <w:rStyle w:val="inlinecode"/>
          <w:lang w:val="en-US"/>
        </w:rPr>
        <w:t>PortletParameters</w:t>
      </w:r>
      <w:r w:rsidR="00552E46">
        <w:rPr>
          <w:lang w:val="en-US"/>
        </w:rPr>
        <w:t xml:space="preserve"> interface, adding write access to the parameters.</w:t>
      </w:r>
      <w:r>
        <w:rPr>
          <w:lang w:val="en-US"/>
        </w:rPr>
        <w:t xml:space="preserve"> I</w:t>
      </w:r>
      <w:r w:rsidR="00A310A5">
        <w:rPr>
          <w:lang w:val="en-US"/>
        </w:rPr>
        <w:t>t provides the</w:t>
      </w:r>
      <w:r>
        <w:rPr>
          <w:lang w:val="en-US"/>
        </w:rPr>
        <w:t xml:space="preserve"> methods</w:t>
      </w:r>
      <w:r w:rsidR="00A310A5">
        <w:rPr>
          <w:lang w:val="en-US"/>
        </w:rPr>
        <w:t xml:space="preserve"> below</w:t>
      </w:r>
      <w:r>
        <w:rPr>
          <w:lang w:val="en-US"/>
        </w:rPr>
        <w:t>.</w:t>
      </w:r>
    </w:p>
    <w:p w:rsidR="00A310A5" w:rsidRDefault="00A310A5" w:rsidP="00552E46">
      <w:pPr>
        <w:pStyle w:val="Standard"/>
        <w:rPr>
          <w:lang w:val="en-US"/>
        </w:rPr>
      </w:pPr>
      <w:r>
        <w:rPr>
          <w:lang w:val="en-US"/>
        </w:rPr>
        <w:t xml:space="preserve">Changes made to a </w:t>
      </w:r>
      <w:r w:rsidRPr="00C80E08">
        <w:rPr>
          <w:rStyle w:val="inlinecode"/>
          <w:lang w:val="en-US"/>
        </w:rPr>
        <w:t>MutablePortletParameters</w:t>
      </w:r>
      <w:r>
        <w:rPr>
          <w:lang w:val="en-US"/>
        </w:rPr>
        <w:t xml:space="preserve"> object obtained from a portlet response or portlet URL immediately affect the underlying response or URL object. Changes made to a </w:t>
      </w:r>
      <w:r w:rsidRPr="00C80E08">
        <w:rPr>
          <w:rStyle w:val="inlinecode"/>
          <w:lang w:val="en-US"/>
        </w:rPr>
        <w:t>MutablePortletParameters</w:t>
      </w:r>
      <w:r>
        <w:rPr>
          <w:lang w:val="en-US"/>
        </w:rPr>
        <w:t xml:space="preserve"> object obtained by cloning a </w:t>
      </w:r>
      <w:r w:rsidRPr="00C80E08">
        <w:rPr>
          <w:rStyle w:val="inlinecode"/>
          <w:lang w:val="en-US"/>
        </w:rPr>
        <w:t>PortletParameters</w:t>
      </w:r>
      <w:r>
        <w:rPr>
          <w:lang w:val="en-US"/>
        </w:rPr>
        <w:t xml:space="preserve"> object only affect the object itself. </w:t>
      </w:r>
    </w:p>
    <w:tbl>
      <w:tblPr>
        <w:tblStyle w:val="TableGrid"/>
        <w:tblW w:w="0" w:type="auto"/>
        <w:tblLook w:val="04A0" w:firstRow="1" w:lastRow="0" w:firstColumn="1" w:lastColumn="0" w:noHBand="0" w:noVBand="1"/>
      </w:tblPr>
      <w:tblGrid>
        <w:gridCol w:w="2830"/>
        <w:gridCol w:w="6186"/>
      </w:tblGrid>
      <w:tr w:rsidR="00E13737" w:rsidRPr="0099621F" w:rsidTr="00A310A5">
        <w:trPr>
          <w:tblHeader/>
        </w:trPr>
        <w:tc>
          <w:tcPr>
            <w:tcW w:w="2830" w:type="dxa"/>
          </w:tcPr>
          <w:p w:rsidR="00E13737" w:rsidRPr="0099621F" w:rsidRDefault="00E13737" w:rsidP="00C80E08">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E13737" w:rsidRPr="0099621F" w:rsidRDefault="00E13737" w:rsidP="00C80E08">
            <w:pPr>
              <w:pStyle w:val="Standard"/>
              <w:rPr>
                <w:b/>
                <w:lang w:val="en-US"/>
              </w:rPr>
            </w:pPr>
            <w:r>
              <w:rPr>
                <w:b/>
                <w:lang w:val="en-US"/>
              </w:rPr>
              <w:t>Description</w:t>
            </w:r>
          </w:p>
        </w:tc>
      </w:tr>
      <w:tr w:rsidR="00E13737" w:rsidRPr="0099621F" w:rsidTr="00A310A5">
        <w:tc>
          <w:tcPr>
            <w:tcW w:w="2830" w:type="dxa"/>
          </w:tcPr>
          <w:p w:rsidR="00E13737" w:rsidRPr="00E13737" w:rsidRDefault="00E13737" w:rsidP="00E13737">
            <w:pPr>
              <w:pStyle w:val="Standard"/>
              <w:rPr>
                <w:rStyle w:val="inlinecode"/>
                <w:lang w:val="en-US"/>
              </w:rPr>
            </w:pPr>
            <w:r>
              <w:rPr>
                <w:rStyle w:val="inlinecode"/>
                <w:lang w:val="en-US"/>
              </w:rPr>
              <w:t>getNames</w:t>
            </w:r>
          </w:p>
        </w:tc>
        <w:tc>
          <w:tcPr>
            <w:tcW w:w="6186" w:type="dxa"/>
          </w:tcPr>
          <w:p w:rsidR="00E13737" w:rsidRPr="0099621F" w:rsidRDefault="00E13737" w:rsidP="00C80E08">
            <w:pPr>
              <w:pStyle w:val="Standard"/>
              <w:rPr>
                <w:lang w:val="en-US"/>
              </w:rPr>
            </w:pPr>
            <w:r>
              <w:rPr>
                <w:lang w:val="en-US"/>
              </w:rPr>
              <w:t xml:space="preserve">Returns a set of strings representing the parameter names. The set will be empty if no parameters are available. Parameters cannot be added using the returned set, however, removing a parameter name from the returned set will remove the parameter from the </w:t>
            </w:r>
            <w:r w:rsidRPr="00C80E08">
              <w:rPr>
                <w:rStyle w:val="inlinecode"/>
                <w:lang w:val="en-US"/>
              </w:rPr>
              <w:t>MutablePortletParameter</w:t>
            </w:r>
            <w:r w:rsidR="00292145">
              <w:rPr>
                <w:rStyle w:val="inlinecode"/>
                <w:lang w:val="en-US"/>
              </w:rPr>
              <w:t>s</w:t>
            </w:r>
            <w:r>
              <w:rPr>
                <w:lang w:val="en-US"/>
              </w:rPr>
              <w:t xml:space="preserve"> object.</w:t>
            </w:r>
          </w:p>
        </w:tc>
      </w:tr>
      <w:tr w:rsidR="00E13737" w:rsidRPr="0099621F" w:rsidTr="00A310A5">
        <w:tc>
          <w:tcPr>
            <w:tcW w:w="2830" w:type="dxa"/>
          </w:tcPr>
          <w:p w:rsidR="00E13737" w:rsidRPr="00FA5104" w:rsidRDefault="00E13737" w:rsidP="00E13737">
            <w:pPr>
              <w:pStyle w:val="Standard"/>
              <w:rPr>
                <w:rStyle w:val="inlinecode"/>
                <w:lang w:val="en-US"/>
              </w:rPr>
            </w:pPr>
            <w:r>
              <w:rPr>
                <w:rStyle w:val="inlinecode"/>
                <w:lang w:val="en-US"/>
              </w:rPr>
              <w:t>setValue</w:t>
            </w:r>
          </w:p>
        </w:tc>
        <w:tc>
          <w:tcPr>
            <w:tcW w:w="6186" w:type="dxa"/>
          </w:tcPr>
          <w:p w:rsidR="00E13737" w:rsidRPr="0099621F" w:rsidRDefault="00E13737" w:rsidP="00C80E08">
            <w:pPr>
              <w:pStyle w:val="Standard"/>
              <w:rPr>
                <w:lang w:val="en-US"/>
              </w:rPr>
            </w:pPr>
            <w:r>
              <w:rPr>
                <w:lang w:val="en-US"/>
              </w:rPr>
              <w:t xml:space="preserve">Sets the parameter to the given value. If the parameter already exists, </w:t>
            </w:r>
            <w:r w:rsidR="009329AD">
              <w:rPr>
                <w:lang w:val="en-US"/>
              </w:rPr>
              <w:t>the existing parameter will be replaced.</w:t>
            </w:r>
          </w:p>
        </w:tc>
      </w:tr>
      <w:tr w:rsidR="00E13737" w:rsidRPr="0099621F" w:rsidTr="00A310A5">
        <w:tc>
          <w:tcPr>
            <w:tcW w:w="2830" w:type="dxa"/>
          </w:tcPr>
          <w:p w:rsidR="00E13737" w:rsidRPr="00FA5104" w:rsidRDefault="00E13737" w:rsidP="00E13737">
            <w:pPr>
              <w:pStyle w:val="Standard"/>
              <w:rPr>
                <w:rStyle w:val="inlinecode"/>
                <w:lang w:val="en-US"/>
              </w:rPr>
            </w:pPr>
            <w:r>
              <w:rPr>
                <w:rStyle w:val="inlinecode"/>
                <w:lang w:val="en-US"/>
              </w:rPr>
              <w:t>setValues</w:t>
            </w:r>
          </w:p>
        </w:tc>
        <w:tc>
          <w:tcPr>
            <w:tcW w:w="6186" w:type="dxa"/>
          </w:tcPr>
          <w:p w:rsidR="00E13737" w:rsidRPr="0099621F" w:rsidRDefault="009329AD" w:rsidP="00C80E08">
            <w:pPr>
              <w:pStyle w:val="Standard"/>
              <w:rPr>
                <w:lang w:val="en-US"/>
              </w:rPr>
            </w:pPr>
            <w:r>
              <w:rPr>
                <w:lang w:val="en-US"/>
              </w:rPr>
              <w:t>Sets the parameter to the given values array. If the parameter already exists, the existing parameter will be replaced.</w:t>
            </w:r>
          </w:p>
        </w:tc>
      </w:tr>
      <w:tr w:rsidR="00E13737" w:rsidRPr="0099621F" w:rsidTr="00A310A5">
        <w:tc>
          <w:tcPr>
            <w:tcW w:w="2830" w:type="dxa"/>
          </w:tcPr>
          <w:p w:rsidR="00E13737" w:rsidRPr="00FA5104" w:rsidRDefault="00E13737" w:rsidP="00E13737">
            <w:pPr>
              <w:pStyle w:val="Standard"/>
              <w:rPr>
                <w:rStyle w:val="inlinecode"/>
                <w:lang w:val="en-US"/>
              </w:rPr>
            </w:pPr>
            <w:r>
              <w:rPr>
                <w:rStyle w:val="inlinecode"/>
                <w:lang w:val="en-US"/>
              </w:rPr>
              <w:t>removeParameter</w:t>
            </w:r>
          </w:p>
        </w:tc>
        <w:tc>
          <w:tcPr>
            <w:tcW w:w="6186" w:type="dxa"/>
          </w:tcPr>
          <w:p w:rsidR="00E13737" w:rsidRPr="0099621F" w:rsidRDefault="00171FE9" w:rsidP="00C80E08">
            <w:pPr>
              <w:pStyle w:val="Standard"/>
              <w:rPr>
                <w:lang w:val="en-US"/>
              </w:rPr>
            </w:pPr>
            <w:r>
              <w:rPr>
                <w:lang w:val="en-US"/>
              </w:rPr>
              <w:t>Removes the given parameter.</w:t>
            </w:r>
          </w:p>
        </w:tc>
      </w:tr>
      <w:tr w:rsidR="00E13737" w:rsidRPr="0099621F" w:rsidTr="00A310A5">
        <w:tc>
          <w:tcPr>
            <w:tcW w:w="2830" w:type="dxa"/>
          </w:tcPr>
          <w:p w:rsidR="00E13737" w:rsidRPr="00FA5104" w:rsidRDefault="00E13737" w:rsidP="00E13737">
            <w:pPr>
              <w:pStyle w:val="Standard"/>
              <w:rPr>
                <w:rStyle w:val="inlinecode"/>
                <w:lang w:val="en-US"/>
              </w:rPr>
            </w:pPr>
            <w:r>
              <w:rPr>
                <w:rStyle w:val="inlinecode"/>
                <w:lang w:val="en-US"/>
              </w:rPr>
              <w:t>set</w:t>
            </w:r>
          </w:p>
        </w:tc>
        <w:tc>
          <w:tcPr>
            <w:tcW w:w="6186" w:type="dxa"/>
          </w:tcPr>
          <w:p w:rsidR="00E13737" w:rsidRPr="0099621F" w:rsidRDefault="00171FE9" w:rsidP="00C80E08">
            <w:pPr>
              <w:pStyle w:val="Standard"/>
              <w:rPr>
                <w:lang w:val="en-US"/>
              </w:rPr>
            </w:pPr>
            <w:r>
              <w:rPr>
                <w:lang w:val="en-US"/>
              </w:rPr>
              <w:t xml:space="preserve">Accepts a </w:t>
            </w:r>
            <w:r w:rsidRPr="00325B46">
              <w:rPr>
                <w:rStyle w:val="inlinecode"/>
                <w:lang w:val="en-US"/>
              </w:rPr>
              <w:t>PortletParameters</w:t>
            </w:r>
            <w:r>
              <w:rPr>
                <w:lang w:val="en-US"/>
              </w:rPr>
              <w:t xml:space="preserve"> object, replacing the current parameters with the parameters contained in the given object. </w:t>
            </w:r>
            <w:r>
              <w:rPr>
                <w:lang w:val="en-US"/>
              </w:rPr>
              <w:lastRenderedPageBreak/>
              <w:t>The objects will remain independent, so that changes to one will not affect the other.</w:t>
            </w:r>
          </w:p>
        </w:tc>
      </w:tr>
      <w:tr w:rsidR="00E13737" w:rsidRPr="00FA5104" w:rsidTr="00A310A5">
        <w:tc>
          <w:tcPr>
            <w:tcW w:w="2830" w:type="dxa"/>
          </w:tcPr>
          <w:p w:rsidR="00E13737" w:rsidRPr="00FA5104" w:rsidRDefault="009329AD" w:rsidP="00E13737">
            <w:pPr>
              <w:pStyle w:val="Standard"/>
              <w:rPr>
                <w:rStyle w:val="inlinecode"/>
                <w:lang w:val="en-US"/>
              </w:rPr>
            </w:pPr>
            <w:r>
              <w:rPr>
                <w:rStyle w:val="inlinecode"/>
                <w:lang w:val="en-US"/>
              </w:rPr>
              <w:lastRenderedPageBreak/>
              <w:t>a</w:t>
            </w:r>
            <w:r w:rsidR="00E13737" w:rsidRPr="00E13737">
              <w:rPr>
                <w:rStyle w:val="inlinecode"/>
                <w:lang w:val="en-US"/>
              </w:rPr>
              <w:t>dd</w:t>
            </w:r>
          </w:p>
        </w:tc>
        <w:tc>
          <w:tcPr>
            <w:tcW w:w="6186" w:type="dxa"/>
          </w:tcPr>
          <w:p w:rsidR="00E13737" w:rsidRPr="0099621F" w:rsidRDefault="00171FE9" w:rsidP="00171FE9">
            <w:pPr>
              <w:pStyle w:val="Standard"/>
              <w:rPr>
                <w:lang w:val="en-US"/>
              </w:rPr>
            </w:pPr>
            <w:r>
              <w:rPr>
                <w:lang w:val="en-US"/>
              </w:rPr>
              <w:t xml:space="preserve">Accepts a </w:t>
            </w:r>
            <w:r w:rsidRPr="00325B46">
              <w:rPr>
                <w:rStyle w:val="inlinecode"/>
                <w:lang w:val="en-US"/>
              </w:rPr>
              <w:t>PortletParameters</w:t>
            </w:r>
            <w:r>
              <w:rPr>
                <w:lang w:val="en-US"/>
              </w:rPr>
              <w:t xml:space="preserve"> object, adding the parameters contained in the given object to the current parameters. </w:t>
            </w:r>
            <w:r w:rsidRPr="00171FE9">
              <w:rPr>
                <w:lang w:val="en-US"/>
              </w:rPr>
              <w:t>If a parameter from the input object</w:t>
            </w:r>
            <w:r>
              <w:rPr>
                <w:lang w:val="en-US"/>
              </w:rPr>
              <w:t xml:space="preserve"> is already present, its </w:t>
            </w:r>
            <w:r w:rsidR="00FE3AEA">
              <w:rPr>
                <w:lang w:val="en-US"/>
              </w:rPr>
              <w:t xml:space="preserve">value </w:t>
            </w:r>
            <w:r w:rsidR="00FE3AEA" w:rsidRPr="00171FE9">
              <w:rPr>
                <w:lang w:val="en-US"/>
              </w:rPr>
              <w:t>will</w:t>
            </w:r>
            <w:r w:rsidRPr="00171FE9">
              <w:rPr>
                <w:lang w:val="en-US"/>
              </w:rPr>
              <w:t xml:space="preserve"> be updated with the input value.</w:t>
            </w:r>
            <w:r>
              <w:rPr>
                <w:lang w:val="en-US"/>
              </w:rPr>
              <w:t xml:space="preserve"> The objects will remain independent, so that changes to one will not affect the other.</w:t>
            </w:r>
          </w:p>
        </w:tc>
      </w:tr>
      <w:tr w:rsidR="00E13737" w:rsidRPr="00FA5104" w:rsidTr="00A310A5">
        <w:tc>
          <w:tcPr>
            <w:tcW w:w="2830" w:type="dxa"/>
          </w:tcPr>
          <w:p w:rsidR="00E13737" w:rsidRPr="00E13737" w:rsidRDefault="00E13737" w:rsidP="00E13737">
            <w:pPr>
              <w:pStyle w:val="Standard"/>
              <w:rPr>
                <w:rStyle w:val="inlinecode"/>
                <w:lang w:val="en-US"/>
              </w:rPr>
            </w:pPr>
            <w:r w:rsidRPr="00E13737">
              <w:rPr>
                <w:rStyle w:val="inlinecode"/>
                <w:lang w:val="en-US"/>
              </w:rPr>
              <w:t>clear</w:t>
            </w:r>
          </w:p>
        </w:tc>
        <w:tc>
          <w:tcPr>
            <w:tcW w:w="6186" w:type="dxa"/>
          </w:tcPr>
          <w:p w:rsidR="00E13737" w:rsidRPr="0099621F" w:rsidRDefault="00171FE9" w:rsidP="00C80E08">
            <w:pPr>
              <w:pStyle w:val="Standard"/>
              <w:rPr>
                <w:lang w:val="en-US"/>
              </w:rPr>
            </w:pPr>
            <w:r>
              <w:rPr>
                <w:lang w:val="en-US"/>
              </w:rPr>
              <w:t>Removes all parameters.</w:t>
            </w:r>
          </w:p>
        </w:tc>
      </w:tr>
    </w:tbl>
    <w:p w:rsidR="00021802" w:rsidRDefault="00021802" w:rsidP="00FE3AEA">
      <w:pPr>
        <w:pStyle w:val="Heading2"/>
      </w:pPr>
      <w:bookmarkStart w:id="423" w:name="_Ref444511111"/>
      <w:bookmarkStart w:id="424" w:name="_Ref444511117"/>
      <w:bookmarkStart w:id="425" w:name="_Ref444511127"/>
      <w:bookmarkStart w:id="426" w:name="_Ref444511140"/>
      <w:bookmarkStart w:id="427" w:name="_Toc468261047"/>
      <w:r>
        <w:t>Render Parameters</w:t>
      </w:r>
      <w:bookmarkEnd w:id="423"/>
      <w:bookmarkEnd w:id="424"/>
      <w:bookmarkEnd w:id="425"/>
      <w:bookmarkEnd w:id="426"/>
      <w:bookmarkEnd w:id="427"/>
    </w:p>
    <w:p w:rsidR="00CE439C" w:rsidRDefault="00BE0FE5" w:rsidP="00BE0FE5">
      <w:pPr>
        <w:pStyle w:val="Standard"/>
        <w:rPr>
          <w:lang w:val="en-US"/>
        </w:rPr>
      </w:pPr>
      <w:r>
        <w:rPr>
          <w:lang w:val="en-US"/>
        </w:rPr>
        <w:t xml:space="preserve">Render parameters govern portlet output during the render and resource phases. They can be read from the request object during the </w:t>
      </w:r>
      <w:r w:rsidR="00953CDA">
        <w:rPr>
          <w:lang w:val="en-US"/>
        </w:rPr>
        <w:t xml:space="preserve">header, </w:t>
      </w:r>
      <w:r>
        <w:rPr>
          <w:lang w:val="en-US"/>
        </w:rPr>
        <w:t>render, action,</w:t>
      </w:r>
      <w:r w:rsidR="00953CDA">
        <w:rPr>
          <w:lang w:val="en-US"/>
        </w:rPr>
        <w:t xml:space="preserve"> event</w:t>
      </w:r>
      <w:r>
        <w:rPr>
          <w:lang w:val="en-US"/>
        </w:rPr>
        <w:t xml:space="preserve"> or resource phases. </w:t>
      </w:r>
      <w:r w:rsidR="009C584F">
        <w:rPr>
          <w:lang w:val="en-US"/>
        </w:rPr>
        <w:t>Private render parameters are scoped to a specific portlet window. Public render parameters can be shared between portlet</w:t>
      </w:r>
      <w:r w:rsidR="002F6B6D">
        <w:rPr>
          <w:lang w:val="en-US"/>
        </w:rPr>
        <w:t>s</w:t>
      </w:r>
      <w:r w:rsidR="009C584F">
        <w:rPr>
          <w:lang w:val="en-US"/>
        </w:rPr>
        <w:t>.</w:t>
      </w:r>
    </w:p>
    <w:p w:rsidR="00BE0FE5" w:rsidRDefault="00CE439C" w:rsidP="00BE0FE5">
      <w:pPr>
        <w:pStyle w:val="Standard"/>
        <w:rPr>
          <w:lang w:val="en-US"/>
        </w:rPr>
      </w:pPr>
      <w:r>
        <w:rPr>
          <w:lang w:val="en-US"/>
        </w:rPr>
        <w:t>Render parameters</w:t>
      </w:r>
      <w:r w:rsidR="00BE0FE5">
        <w:rPr>
          <w:lang w:val="en-US"/>
        </w:rPr>
        <w:t xml:space="preserve"> can be set during the action</w:t>
      </w:r>
      <w:r w:rsidR="00953CDA">
        <w:rPr>
          <w:lang w:val="en-US"/>
        </w:rPr>
        <w:t xml:space="preserve"> and event</w:t>
      </w:r>
      <w:r w:rsidR="00BE0FE5">
        <w:rPr>
          <w:lang w:val="en-US"/>
        </w:rPr>
        <w:t xml:space="preserve"> phase</w:t>
      </w:r>
      <w:r w:rsidR="00953CDA">
        <w:rPr>
          <w:lang w:val="en-US"/>
        </w:rPr>
        <w:t>s</w:t>
      </w:r>
      <w:r>
        <w:rPr>
          <w:lang w:val="en-US"/>
        </w:rPr>
        <w:t xml:space="preserve"> through the </w:t>
      </w:r>
      <w:r w:rsidRPr="00BE0FE5">
        <w:rPr>
          <w:rStyle w:val="inlinecode"/>
          <w:lang w:val="en-US"/>
        </w:rPr>
        <w:t>ActionResponse</w:t>
      </w:r>
      <w:r>
        <w:rPr>
          <w:lang w:val="en-US"/>
        </w:rPr>
        <w:t xml:space="preserve"> or </w:t>
      </w:r>
      <w:r w:rsidRPr="00BE0FE5">
        <w:rPr>
          <w:rStyle w:val="inlinecode"/>
          <w:lang w:val="en-US"/>
        </w:rPr>
        <w:t>EventResponse</w:t>
      </w:r>
      <w:r w:rsidRPr="002F6B6D">
        <w:rPr>
          <w:lang w:val="en-US"/>
        </w:rPr>
        <w:t>, respectively</w:t>
      </w:r>
      <w:r w:rsidR="00BE0FE5">
        <w:rPr>
          <w:lang w:val="en-US"/>
        </w:rPr>
        <w:t xml:space="preserve">. </w:t>
      </w:r>
    </w:p>
    <w:p w:rsidR="00BE0FE5" w:rsidRDefault="00BE0FE5" w:rsidP="00BE0FE5">
      <w:pPr>
        <w:pStyle w:val="Standard"/>
        <w:rPr>
          <w:lang w:val="en-US"/>
        </w:rPr>
      </w:pPr>
      <w:r>
        <w:rPr>
          <w:lang w:val="en-US"/>
        </w:rPr>
        <w:t>Render parameters can be set on render</w:t>
      </w:r>
      <w:r w:rsidR="00CE439C">
        <w:rPr>
          <w:lang w:val="en-US"/>
        </w:rPr>
        <w:t xml:space="preserve"> or action</w:t>
      </w:r>
      <w:r>
        <w:rPr>
          <w:lang w:val="en-US"/>
        </w:rPr>
        <w:t xml:space="preserve"> URLs created during the render or resource phases. When this is done, the new render parameter values take effect when the render</w:t>
      </w:r>
      <w:r w:rsidR="00CE439C">
        <w:rPr>
          <w:lang w:val="en-US"/>
        </w:rPr>
        <w:t xml:space="preserve"> or action</w:t>
      </w:r>
      <w:r>
        <w:rPr>
          <w:lang w:val="en-US"/>
        </w:rPr>
        <w:t xml:space="preserve"> URL is activated.</w:t>
      </w:r>
    </w:p>
    <w:p w:rsidR="0047655D" w:rsidRDefault="001954E9" w:rsidP="00BE0FE5">
      <w:pPr>
        <w:pStyle w:val="Standard"/>
        <w:rPr>
          <w:lang w:val="en-US"/>
        </w:rPr>
      </w:pPr>
      <w:r>
        <w:rPr>
          <w:lang w:val="en-US"/>
        </w:rPr>
        <w:t>Once</w:t>
      </w:r>
      <w:r w:rsidR="0047655D">
        <w:rPr>
          <w:lang w:val="en-US"/>
        </w:rPr>
        <w:t xml:space="preserve"> render parameter</w:t>
      </w:r>
      <w:r>
        <w:rPr>
          <w:lang w:val="en-US"/>
        </w:rPr>
        <w:t>s</w:t>
      </w:r>
      <w:r w:rsidR="0047655D">
        <w:rPr>
          <w:lang w:val="en-US"/>
        </w:rPr>
        <w:t xml:space="preserve"> ha</w:t>
      </w:r>
      <w:r>
        <w:rPr>
          <w:lang w:val="en-US"/>
        </w:rPr>
        <w:t>ve</w:t>
      </w:r>
      <w:r w:rsidR="0047655D">
        <w:rPr>
          <w:lang w:val="en-US"/>
        </w:rPr>
        <w:t xml:space="preserve"> been set</w:t>
      </w:r>
      <w:r>
        <w:rPr>
          <w:lang w:val="en-US"/>
        </w:rPr>
        <w:t xml:space="preserve"> for a portlet</w:t>
      </w:r>
      <w:r w:rsidR="0047655D">
        <w:rPr>
          <w:lang w:val="en-US"/>
        </w:rPr>
        <w:t xml:space="preserve"> during the action or event phase or by activating a render </w:t>
      </w:r>
      <w:r w:rsidR="00CE439C">
        <w:rPr>
          <w:lang w:val="en-US"/>
        </w:rPr>
        <w:t xml:space="preserve">or action </w:t>
      </w:r>
      <w:r w:rsidR="0047655D">
        <w:rPr>
          <w:lang w:val="en-US"/>
        </w:rPr>
        <w:t>URL</w:t>
      </w:r>
      <w:r>
        <w:rPr>
          <w:lang w:val="en-US"/>
        </w:rPr>
        <w:t xml:space="preserve"> targeting the portlet</w:t>
      </w:r>
      <w:r w:rsidR="0047655D">
        <w:rPr>
          <w:lang w:val="en-US"/>
        </w:rPr>
        <w:t xml:space="preserve">, </w:t>
      </w:r>
      <w:r>
        <w:rPr>
          <w:lang w:val="en-US"/>
        </w:rPr>
        <w:t>they remain</w:t>
      </w:r>
      <w:r w:rsidR="0047655D">
        <w:rPr>
          <w:lang w:val="en-US"/>
        </w:rPr>
        <w:t xml:space="preserve"> </w:t>
      </w:r>
      <w:r>
        <w:rPr>
          <w:lang w:val="en-US"/>
        </w:rPr>
        <w:t>available to the portlet</w:t>
      </w:r>
      <w:r w:rsidR="0047655D">
        <w:rPr>
          <w:lang w:val="en-US"/>
        </w:rPr>
        <w:t xml:space="preserve"> until </w:t>
      </w:r>
      <w:r>
        <w:rPr>
          <w:lang w:val="en-US"/>
        </w:rPr>
        <w:t>they are removed or until their</w:t>
      </w:r>
      <w:r w:rsidR="0047655D">
        <w:rPr>
          <w:lang w:val="en-US"/>
        </w:rPr>
        <w:t xml:space="preserve"> value</w:t>
      </w:r>
      <w:r>
        <w:rPr>
          <w:lang w:val="en-US"/>
        </w:rPr>
        <w:t>s</w:t>
      </w:r>
      <w:r w:rsidR="0047655D">
        <w:rPr>
          <w:lang w:val="en-US"/>
        </w:rPr>
        <w:t xml:space="preserve"> </w:t>
      </w:r>
      <w:r>
        <w:rPr>
          <w:lang w:val="en-US"/>
        </w:rPr>
        <w:t xml:space="preserve">are </w:t>
      </w:r>
      <w:r w:rsidR="0047655D">
        <w:rPr>
          <w:lang w:val="en-US"/>
        </w:rPr>
        <w:t>changed.</w:t>
      </w:r>
      <w:r w:rsidR="002F6B6D">
        <w:rPr>
          <w:lang w:val="en-US"/>
        </w:rPr>
        <w:t xml:space="preserve"> This holds true across subsequent action and event phase processing as well</w:t>
      </w:r>
      <w:r w:rsidR="00D33908">
        <w:rPr>
          <w:rStyle w:val="FootnoteReference"/>
          <w:lang w:val="en-US"/>
        </w:rPr>
        <w:footnoteReference w:id="9"/>
      </w:r>
      <w:r w:rsidR="002F6B6D">
        <w:rPr>
          <w:lang w:val="en-US"/>
        </w:rPr>
        <w:t>.</w:t>
      </w:r>
    </w:p>
    <w:p w:rsidR="00BE0FE5" w:rsidRDefault="00BE0FE5" w:rsidP="00BE0FE5">
      <w:pPr>
        <w:pStyle w:val="Standard"/>
        <w:rPr>
          <w:lang w:val="en-US"/>
        </w:rPr>
      </w:pPr>
      <w:r>
        <w:rPr>
          <w:lang w:val="en-US"/>
        </w:rPr>
        <w:t xml:space="preserve">If a portlet </w:t>
      </w:r>
      <w:r w:rsidR="0047655D">
        <w:rPr>
          <w:lang w:val="en-US"/>
        </w:rPr>
        <w:t xml:space="preserve">is re-rendered due to </w:t>
      </w:r>
      <w:r>
        <w:rPr>
          <w:lang w:val="en-US"/>
        </w:rPr>
        <w:t xml:space="preserve">a client request targeted to another portlet in the portal page, </w:t>
      </w:r>
      <w:r w:rsidR="0047655D">
        <w:rPr>
          <w:lang w:val="en-US"/>
        </w:rPr>
        <w:t xml:space="preserve">its private render </w:t>
      </w:r>
      <w:r>
        <w:rPr>
          <w:lang w:val="en-US"/>
        </w:rPr>
        <w:t xml:space="preserve">parameters </w:t>
      </w:r>
      <w:r w:rsidR="0047655D">
        <w:rPr>
          <w:lang w:val="en-US"/>
        </w:rPr>
        <w:t>must remain unchanged</w:t>
      </w:r>
      <w:r>
        <w:rPr>
          <w:lang w:val="en-US"/>
        </w:rPr>
        <w:t>.</w:t>
      </w:r>
    </w:p>
    <w:p w:rsidR="00BE0FE5" w:rsidRDefault="001954E9" w:rsidP="00BE0FE5">
      <w:pPr>
        <w:pStyle w:val="Standard"/>
        <w:rPr>
          <w:lang w:val="en-US"/>
        </w:rPr>
      </w:pPr>
      <w:r>
        <w:rPr>
          <w:lang w:val="en-US"/>
        </w:rPr>
        <w:t>If a portlet processes</w:t>
      </w:r>
      <w:r w:rsidR="00915141">
        <w:rPr>
          <w:lang w:val="en-US"/>
        </w:rPr>
        <w:t xml:space="preserve"> an event request </w:t>
      </w:r>
      <w:r w:rsidR="00BE0FE5">
        <w:rPr>
          <w:lang w:val="en-US"/>
        </w:rPr>
        <w:t xml:space="preserve">that is the result of a client request targeted to </w:t>
      </w:r>
      <w:r w:rsidR="00915141">
        <w:rPr>
          <w:lang w:val="en-US"/>
        </w:rPr>
        <w:t xml:space="preserve">different </w:t>
      </w:r>
      <w:r w:rsidR="00BE0FE5">
        <w:rPr>
          <w:lang w:val="en-US"/>
        </w:rPr>
        <w:t xml:space="preserve">portlet, </w:t>
      </w:r>
      <w:r>
        <w:rPr>
          <w:lang w:val="en-US"/>
        </w:rPr>
        <w:t>its</w:t>
      </w:r>
      <w:r w:rsidR="00BE0FE5">
        <w:rPr>
          <w:lang w:val="en-US"/>
        </w:rPr>
        <w:t xml:space="preserve"> </w:t>
      </w:r>
      <w:r w:rsidR="00915141">
        <w:rPr>
          <w:lang w:val="en-US"/>
        </w:rPr>
        <w:t xml:space="preserve">private render </w:t>
      </w:r>
      <w:r>
        <w:rPr>
          <w:lang w:val="en-US"/>
        </w:rPr>
        <w:t xml:space="preserve">parameters </w:t>
      </w:r>
      <w:r w:rsidR="00CE439C">
        <w:rPr>
          <w:lang w:val="en-US"/>
        </w:rPr>
        <w:t>received with the event request</w:t>
      </w:r>
      <w:r>
        <w:rPr>
          <w:lang w:val="en-US"/>
        </w:rPr>
        <w:t xml:space="preserve"> must be the render parameter values last set for the portlet.</w:t>
      </w:r>
    </w:p>
    <w:p w:rsidR="00BE0FE5" w:rsidRPr="003F41D2" w:rsidRDefault="00BE0FE5" w:rsidP="00BE0FE5">
      <w:pPr>
        <w:pStyle w:val="Standard"/>
        <w:rPr>
          <w:lang w:val="en-US"/>
        </w:rPr>
      </w:pPr>
      <w:r>
        <w:rPr>
          <w:lang w:val="en-US"/>
        </w:rPr>
        <w:t xml:space="preserve">If a portlet receives a render request following an action or event request, the parameters received with render request must be the render parameters </w:t>
      </w:r>
      <w:r w:rsidR="00CE439C">
        <w:rPr>
          <w:lang w:val="en-US"/>
        </w:rPr>
        <w:t xml:space="preserve">as modified </w:t>
      </w:r>
      <w:r>
        <w:rPr>
          <w:lang w:val="en-US"/>
        </w:rPr>
        <w:t>during the action or event request</w:t>
      </w:r>
      <w:r w:rsidR="00CE439C">
        <w:rPr>
          <w:lang w:val="en-US"/>
        </w:rPr>
        <w:t xml:space="preserve"> processing</w:t>
      </w:r>
      <w:r>
        <w:rPr>
          <w:lang w:val="en-US"/>
        </w:rPr>
        <w:t>.</w:t>
      </w:r>
    </w:p>
    <w:p w:rsidR="00BE0FE5" w:rsidRPr="003F41D2" w:rsidRDefault="00BE0FE5" w:rsidP="00BE0FE5">
      <w:pPr>
        <w:pStyle w:val="Standard"/>
        <w:rPr>
          <w:lang w:val="en-US"/>
        </w:rPr>
      </w:pPr>
      <w:r>
        <w:rPr>
          <w:lang w:val="en-US"/>
        </w:rPr>
        <w:t xml:space="preserve">If a portlet receives a render </w:t>
      </w:r>
      <w:r w:rsidR="00CC5B40">
        <w:rPr>
          <w:lang w:val="en-US"/>
        </w:rPr>
        <w:t xml:space="preserve">or action </w:t>
      </w:r>
      <w:r>
        <w:rPr>
          <w:lang w:val="en-US"/>
        </w:rPr>
        <w:t xml:space="preserve">request that is the result of invoking a </w:t>
      </w:r>
      <w:r w:rsidR="00CC5B40">
        <w:rPr>
          <w:lang w:val="en-US"/>
        </w:rPr>
        <w:t>corresponding</w:t>
      </w:r>
      <w:r>
        <w:rPr>
          <w:lang w:val="en-US"/>
        </w:rPr>
        <w:t xml:space="preserve"> URL targeting this portlet</w:t>
      </w:r>
      <w:r w:rsidR="00CC5B40">
        <w:rPr>
          <w:lang w:val="en-US"/>
        </w:rPr>
        <w:t>,</w:t>
      </w:r>
      <w:r>
        <w:rPr>
          <w:lang w:val="en-US"/>
        </w:rPr>
        <w:t xml:space="preserve"> the render parameters received with the request must be the parameters set on the </w:t>
      </w:r>
      <w:r w:rsidR="00CC5B40">
        <w:rPr>
          <w:lang w:val="en-US"/>
        </w:rPr>
        <w:t>render or action</w:t>
      </w:r>
      <w:r>
        <w:rPr>
          <w:lang w:val="en-US"/>
        </w:rPr>
        <w:t xml:space="preserve"> URL.</w:t>
      </w:r>
    </w:p>
    <w:p w:rsidR="00CC5B40" w:rsidRDefault="00CC5B40" w:rsidP="00021802">
      <w:pPr>
        <w:pStyle w:val="Standard"/>
        <w:rPr>
          <w:lang w:val="en-US"/>
        </w:rPr>
      </w:pPr>
      <w:r>
        <w:rPr>
          <w:lang w:val="en-US"/>
        </w:rPr>
        <w:t xml:space="preserve">Portals often </w:t>
      </w:r>
      <w:r w:rsidR="00BE0FE5">
        <w:rPr>
          <w:lang w:val="en-US"/>
        </w:rPr>
        <w:t>provide controls to change the port</w:t>
      </w:r>
      <w:r>
        <w:rPr>
          <w:lang w:val="en-US"/>
        </w:rPr>
        <w:t>let mode and the window state for the portlet.</w:t>
      </w:r>
      <w:r w:rsidR="00BE0FE5">
        <w:rPr>
          <w:lang w:val="en-US"/>
        </w:rPr>
        <w:t xml:space="preserve"> The URLs these controls use are generated by the portal. Client requests triggered by those URLs must be treated as render URLs</w:t>
      </w:r>
      <w:r>
        <w:rPr>
          <w:lang w:val="en-US"/>
        </w:rPr>
        <w:t xml:space="preserve"> in the sense that </w:t>
      </w:r>
      <w:r w:rsidR="00BE0FE5">
        <w:rPr>
          <w:lang w:val="en-US"/>
        </w:rPr>
        <w:t xml:space="preserve">the existing render parameters </w:t>
      </w:r>
      <w:r>
        <w:rPr>
          <w:lang w:val="en-US"/>
        </w:rPr>
        <w:t>are</w:t>
      </w:r>
      <w:r w:rsidR="00BE0FE5">
        <w:rPr>
          <w:lang w:val="en-US"/>
        </w:rPr>
        <w:t xml:space="preserve"> preserved.</w:t>
      </w:r>
    </w:p>
    <w:p w:rsidR="00AA24CE" w:rsidRDefault="00AA24CE" w:rsidP="00AA24CE">
      <w:pPr>
        <w:pStyle w:val="Heading3"/>
      </w:pPr>
      <w:bookmarkStart w:id="428" w:name="_Ref427304256"/>
      <w:bookmarkStart w:id="429" w:name="_Ref427304267"/>
      <w:bookmarkStart w:id="430" w:name="_Toc468261048"/>
      <w:r>
        <w:lastRenderedPageBreak/>
        <w:t>Public Render Parameters</w:t>
      </w:r>
      <w:bookmarkEnd w:id="428"/>
      <w:bookmarkEnd w:id="429"/>
      <w:bookmarkEnd w:id="430"/>
    </w:p>
    <w:p w:rsidR="009C584F" w:rsidRDefault="00AA24CE" w:rsidP="00AA24CE">
      <w:pPr>
        <w:pStyle w:val="Standard"/>
        <w:rPr>
          <w:lang w:val="en-US"/>
        </w:rPr>
      </w:pPr>
      <w:r>
        <w:rPr>
          <w:lang w:val="en-US"/>
        </w:rPr>
        <w:t>Public render parameters can be shared with other portlets within the same portlet application or across portlet applications.</w:t>
      </w:r>
      <w:r w:rsidR="009C584F" w:rsidRPr="009C584F">
        <w:rPr>
          <w:lang w:val="en-US"/>
        </w:rPr>
        <w:t xml:space="preserve"> </w:t>
      </w:r>
      <w:r w:rsidR="009C584F">
        <w:rPr>
          <w:lang w:val="en-US"/>
        </w:rPr>
        <w:t>Public render parameters can be viewed and changed by other portlets or components.</w:t>
      </w:r>
    </w:p>
    <w:p w:rsidR="00AA24CE" w:rsidRDefault="00AA24CE" w:rsidP="00AA24CE">
      <w:pPr>
        <w:pStyle w:val="Standard"/>
        <w:rPr>
          <w:lang w:val="en-US"/>
        </w:rPr>
      </w:pPr>
      <w:r>
        <w:rPr>
          <w:lang w:val="en-US"/>
        </w:rPr>
        <w:t>The portlet must declare public render parameters in its configuration by providing a qualified name along with an identifier. The portlet accesses the public render parameter through the configured identifier.</w:t>
      </w:r>
    </w:p>
    <w:p w:rsidR="009C584F" w:rsidRDefault="009C584F" w:rsidP="00AA24CE">
      <w:pPr>
        <w:pStyle w:val="Standard"/>
        <w:rPr>
          <w:lang w:val="en-US"/>
        </w:rPr>
      </w:pPr>
      <w:r>
        <w:rPr>
          <w:lang w:val="en-US"/>
        </w:rPr>
        <w:t>The qualified name uniquely identifies the public render parameter. Public render parameters defined by different portlet applications that have the same qualified name are considered to be the same public render parameter, even if the identifiers differ.</w:t>
      </w:r>
    </w:p>
    <w:p w:rsidR="00AA24CE" w:rsidRDefault="00AA24CE" w:rsidP="00AA24CE">
      <w:pPr>
        <w:pStyle w:val="Standard"/>
        <w:rPr>
          <w:lang w:val="en-US"/>
        </w:rPr>
      </w:pPr>
      <w:r>
        <w:rPr>
          <w:lang w:val="en-US"/>
        </w:rPr>
        <w:t xml:space="preserve">The portlet container must </w:t>
      </w:r>
      <w:r w:rsidR="00E443AE">
        <w:rPr>
          <w:lang w:val="en-US"/>
        </w:rPr>
        <w:t>provide only the public render parameters specified in the portlet configuration to the portlet. The portlet container must share only those render parameters set by a portlet that are declared public in the portlet configuration.</w:t>
      </w:r>
    </w:p>
    <w:p w:rsidR="001E2CC5" w:rsidRDefault="001E2CC5" w:rsidP="00AA24CE">
      <w:pPr>
        <w:pStyle w:val="Standard"/>
        <w:rPr>
          <w:lang w:val="en-US"/>
        </w:rPr>
      </w:pPr>
      <w:r>
        <w:rPr>
          <w:lang w:val="en-US"/>
        </w:rPr>
        <w:t xml:space="preserve">Public render parameters can be set and removed on portlet URL and response objects using the </w:t>
      </w:r>
      <w:r w:rsidRPr="0063745B">
        <w:rPr>
          <w:rStyle w:val="inlinecode"/>
          <w:lang w:val="en-US"/>
        </w:rPr>
        <w:t>Mutable</w:t>
      </w:r>
      <w:r w:rsidR="001C2B34">
        <w:rPr>
          <w:rStyle w:val="inlinecode"/>
          <w:lang w:val="en-US"/>
        </w:rPr>
        <w:t>RenderState</w:t>
      </w:r>
      <w:r>
        <w:rPr>
          <w:lang w:val="en-US"/>
        </w:rPr>
        <w:t xml:space="preserve"> interface methods in the same manner as private render parameters.</w:t>
      </w:r>
      <w:r w:rsidR="008B4679">
        <w:rPr>
          <w:lang w:val="en-US"/>
        </w:rPr>
        <w:t xml:space="preserve"> A portlet can use the </w:t>
      </w:r>
      <w:r w:rsidR="008B4679" w:rsidRPr="0063745B">
        <w:rPr>
          <w:rStyle w:val="inlinecode"/>
          <w:lang w:val="en-US"/>
        </w:rPr>
        <w:t>RenderParameters</w:t>
      </w:r>
      <w:r w:rsidR="008B4679">
        <w:rPr>
          <w:lang w:val="en-US"/>
        </w:rPr>
        <w:t xml:space="preserve"> interface </w:t>
      </w:r>
      <w:r w:rsidR="008B4679" w:rsidRPr="0063745B">
        <w:rPr>
          <w:rStyle w:val="inlinecode"/>
          <w:lang w:val="en-US"/>
        </w:rPr>
        <w:t>isPublic</w:t>
      </w:r>
      <w:r w:rsidR="008B4679">
        <w:rPr>
          <w:lang w:val="en-US"/>
        </w:rPr>
        <w:t xml:space="preserve"> method to determine if a given render parameter is a public render parameter.</w:t>
      </w:r>
    </w:p>
    <w:p w:rsidR="00E04782" w:rsidRDefault="00E04782" w:rsidP="00AA24CE">
      <w:pPr>
        <w:pStyle w:val="Standard"/>
        <w:rPr>
          <w:lang w:val="en-US"/>
        </w:rPr>
      </w:pPr>
      <w:r>
        <w:rPr>
          <w:lang w:val="en-US"/>
        </w:rPr>
        <w:t>The manner in which public render parameters are shared between portlet windows is portal implementation specific. For example, one portal implementation might consider only the current portal page for public render parameter sharing, while another portal implementation might share the public render parameter values across all portlet windows on all portal pages.</w:t>
      </w:r>
    </w:p>
    <w:p w:rsidR="00552E46" w:rsidRDefault="00FE3AEA" w:rsidP="00021802">
      <w:pPr>
        <w:pStyle w:val="Heading3"/>
      </w:pPr>
      <w:bookmarkStart w:id="431" w:name="_Toc447892031"/>
      <w:bookmarkStart w:id="432" w:name="_Toc451500545"/>
      <w:bookmarkStart w:id="433" w:name="_Toc452618643"/>
      <w:bookmarkStart w:id="434" w:name="_Toc455552439"/>
      <w:bookmarkStart w:id="435" w:name="_Toc455555886"/>
      <w:bookmarkStart w:id="436" w:name="_Toc447892032"/>
      <w:bookmarkStart w:id="437" w:name="_Toc451500546"/>
      <w:bookmarkStart w:id="438" w:name="_Toc452618644"/>
      <w:bookmarkStart w:id="439" w:name="_Toc455552440"/>
      <w:bookmarkStart w:id="440" w:name="_Toc455555887"/>
      <w:bookmarkStart w:id="441" w:name="_Toc468261049"/>
      <w:bookmarkEnd w:id="431"/>
      <w:bookmarkEnd w:id="432"/>
      <w:bookmarkEnd w:id="433"/>
      <w:bookmarkEnd w:id="434"/>
      <w:bookmarkEnd w:id="435"/>
      <w:bookmarkEnd w:id="436"/>
      <w:bookmarkEnd w:id="437"/>
      <w:bookmarkEnd w:id="438"/>
      <w:bookmarkEnd w:id="439"/>
      <w:bookmarkEnd w:id="440"/>
      <w:r w:rsidRPr="00BF78D9">
        <w:rPr>
          <w:rFonts w:ascii="Courier New" w:hAnsi="Courier New" w:cs="Courier New"/>
        </w:rPr>
        <w:t>RenderParameters</w:t>
      </w:r>
      <w:r w:rsidR="00021802">
        <w:t xml:space="preserve"> Interface</w:t>
      </w:r>
      <w:bookmarkEnd w:id="441"/>
    </w:p>
    <w:p w:rsidR="00FE3AEA" w:rsidRDefault="001C2A30" w:rsidP="00FE3AEA">
      <w:pPr>
        <w:pStyle w:val="Standard"/>
        <w:rPr>
          <w:lang w:val="en-US"/>
        </w:rPr>
      </w:pPr>
      <w:r w:rsidRPr="001C2A30">
        <w:rPr>
          <w:lang w:val="en-US"/>
        </w:rPr>
        <w:t xml:space="preserve">The </w:t>
      </w:r>
      <w:r w:rsidRPr="001C2A30">
        <w:rPr>
          <w:rStyle w:val="inlinecode"/>
          <w:lang w:val="en-US"/>
        </w:rPr>
        <w:t>RenderParameters</w:t>
      </w:r>
      <w:r w:rsidRPr="001C2A30">
        <w:rPr>
          <w:lang w:val="en-US"/>
        </w:rPr>
        <w:t xml:space="preserve"> interface extends </w:t>
      </w:r>
      <w:r w:rsidRPr="001C2A30">
        <w:rPr>
          <w:rStyle w:val="inlinecode"/>
          <w:lang w:val="en-US"/>
        </w:rPr>
        <w:t>PortletParameters</w:t>
      </w:r>
      <w:r w:rsidRPr="001C2A30">
        <w:rPr>
          <w:lang w:val="en-US"/>
        </w:rPr>
        <w:t xml:space="preserve"> to provide read-only access to the render parameters. </w:t>
      </w:r>
      <w:r>
        <w:rPr>
          <w:lang w:val="en-US"/>
        </w:rPr>
        <w:t>It provides the following methods.</w:t>
      </w:r>
    </w:p>
    <w:tbl>
      <w:tblPr>
        <w:tblStyle w:val="TableGrid"/>
        <w:tblW w:w="0" w:type="auto"/>
        <w:tblLook w:val="04A0" w:firstRow="1" w:lastRow="0" w:firstColumn="1" w:lastColumn="0" w:noHBand="0" w:noVBand="1"/>
      </w:tblPr>
      <w:tblGrid>
        <w:gridCol w:w="2830"/>
        <w:gridCol w:w="6186"/>
      </w:tblGrid>
      <w:tr w:rsidR="001C2A30" w:rsidRPr="0099621F" w:rsidTr="00C80E08">
        <w:trPr>
          <w:tblHeader/>
        </w:trPr>
        <w:tc>
          <w:tcPr>
            <w:tcW w:w="2830" w:type="dxa"/>
          </w:tcPr>
          <w:p w:rsidR="001C2A30" w:rsidRPr="0099621F" w:rsidRDefault="001C2A30" w:rsidP="00C80E08">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1C2A30" w:rsidRPr="0099621F" w:rsidRDefault="001C2A30" w:rsidP="00C80E08">
            <w:pPr>
              <w:pStyle w:val="Standard"/>
              <w:rPr>
                <w:b/>
                <w:lang w:val="en-US"/>
              </w:rPr>
            </w:pPr>
            <w:r>
              <w:rPr>
                <w:b/>
                <w:lang w:val="en-US"/>
              </w:rPr>
              <w:t>Description</w:t>
            </w:r>
          </w:p>
        </w:tc>
      </w:tr>
      <w:tr w:rsidR="001C2A30" w:rsidRPr="0099621F" w:rsidTr="00C80E08">
        <w:trPr>
          <w:tblHeader/>
        </w:trPr>
        <w:tc>
          <w:tcPr>
            <w:tcW w:w="2830" w:type="dxa"/>
          </w:tcPr>
          <w:p w:rsidR="001C2A30" w:rsidRPr="00E13737" w:rsidRDefault="001C2A30" w:rsidP="00C80E08">
            <w:pPr>
              <w:pStyle w:val="Standard"/>
              <w:rPr>
                <w:rStyle w:val="inlinecode"/>
                <w:lang w:val="en-US"/>
              </w:rPr>
            </w:pPr>
            <w:r>
              <w:rPr>
                <w:rStyle w:val="inlinecode"/>
                <w:lang w:val="en-US"/>
              </w:rPr>
              <w:t>clone</w:t>
            </w:r>
          </w:p>
        </w:tc>
        <w:tc>
          <w:tcPr>
            <w:tcW w:w="6186" w:type="dxa"/>
          </w:tcPr>
          <w:p w:rsidR="001C2A30" w:rsidRPr="0099621F" w:rsidRDefault="001C2A30" w:rsidP="00C80E08">
            <w:pPr>
              <w:pStyle w:val="Standard"/>
              <w:rPr>
                <w:lang w:val="en-US"/>
              </w:rPr>
            </w:pPr>
            <w:r>
              <w:rPr>
                <w:lang w:val="en-US"/>
              </w:rPr>
              <w:t xml:space="preserve">Overrides the </w:t>
            </w:r>
            <w:r w:rsidRPr="00C80E08">
              <w:rPr>
                <w:rStyle w:val="inlinecode"/>
                <w:lang w:val="en-US"/>
              </w:rPr>
              <w:t>PortletParameters</w:t>
            </w:r>
            <w:r>
              <w:rPr>
                <w:lang w:val="en-US"/>
              </w:rPr>
              <w:t xml:space="preserve"> clone method to return a </w:t>
            </w:r>
            <w:r w:rsidRPr="00C80E08">
              <w:rPr>
                <w:rStyle w:val="inlinecode"/>
                <w:lang w:val="en-US"/>
              </w:rPr>
              <w:t>MutableRenderParameters</w:t>
            </w:r>
            <w:r>
              <w:rPr>
                <w:lang w:val="en-US"/>
              </w:rPr>
              <w:t xml:space="preserve"> object rather than a </w:t>
            </w:r>
            <w:r w:rsidRPr="00C80E08">
              <w:rPr>
                <w:rStyle w:val="inlinecode"/>
                <w:lang w:val="en-US"/>
              </w:rPr>
              <w:t>MutablePortletParameters</w:t>
            </w:r>
            <w:r>
              <w:rPr>
                <w:lang w:val="en-US"/>
              </w:rPr>
              <w:t xml:space="preserve"> object.</w:t>
            </w:r>
          </w:p>
        </w:tc>
      </w:tr>
      <w:tr w:rsidR="001C2A30" w:rsidRPr="0099621F" w:rsidTr="00C80E08">
        <w:trPr>
          <w:tblHeader/>
        </w:trPr>
        <w:tc>
          <w:tcPr>
            <w:tcW w:w="2830" w:type="dxa"/>
          </w:tcPr>
          <w:p w:rsidR="001C2A30" w:rsidRPr="00FA5104" w:rsidRDefault="001C2A30" w:rsidP="00C80E08">
            <w:pPr>
              <w:pStyle w:val="Standard"/>
              <w:rPr>
                <w:rStyle w:val="inlinecode"/>
                <w:lang w:val="en-US"/>
              </w:rPr>
            </w:pPr>
            <w:r>
              <w:rPr>
                <w:rStyle w:val="inlinecode"/>
                <w:lang w:val="en-US"/>
              </w:rPr>
              <w:t>isPublic</w:t>
            </w:r>
          </w:p>
        </w:tc>
        <w:tc>
          <w:tcPr>
            <w:tcW w:w="6186" w:type="dxa"/>
          </w:tcPr>
          <w:p w:rsidR="001C2A30" w:rsidRPr="0099621F" w:rsidRDefault="001C2A30" w:rsidP="001C2A30">
            <w:pPr>
              <w:pStyle w:val="Standard"/>
              <w:rPr>
                <w:lang w:val="en-US"/>
              </w:rPr>
            </w:pPr>
            <w:r>
              <w:rPr>
                <w:lang w:val="en-US"/>
              </w:rPr>
              <w:t xml:space="preserve">Returns </w:t>
            </w:r>
            <w:r w:rsidRPr="00C80E08">
              <w:rPr>
                <w:rStyle w:val="inlinecode"/>
                <w:lang w:val="en-US"/>
              </w:rPr>
              <w:t>true</w:t>
            </w:r>
            <w:r>
              <w:rPr>
                <w:lang w:val="en-US"/>
              </w:rPr>
              <w:t xml:space="preserve"> if the given parameter name represents a public render parameter and </w:t>
            </w:r>
            <w:r w:rsidRPr="00C80E08">
              <w:rPr>
                <w:rStyle w:val="inlinecode"/>
                <w:lang w:val="en-US"/>
              </w:rPr>
              <w:t>false</w:t>
            </w:r>
            <w:r>
              <w:rPr>
                <w:lang w:val="en-US"/>
              </w:rPr>
              <w:t xml:space="preserve"> otherwise.</w:t>
            </w:r>
          </w:p>
        </w:tc>
      </w:tr>
    </w:tbl>
    <w:p w:rsidR="00A310A5" w:rsidRDefault="00A310A5" w:rsidP="00021802">
      <w:pPr>
        <w:pStyle w:val="Heading3"/>
      </w:pPr>
      <w:bookmarkStart w:id="442" w:name="_Toc468261050"/>
      <w:r w:rsidRPr="00BF78D9">
        <w:rPr>
          <w:rFonts w:ascii="Courier New" w:hAnsi="Courier New" w:cs="Courier New"/>
        </w:rPr>
        <w:t>MutableRenderParameters</w:t>
      </w:r>
      <w:r w:rsidR="00021802">
        <w:t xml:space="preserve"> Interface</w:t>
      </w:r>
      <w:bookmarkEnd w:id="442"/>
    </w:p>
    <w:p w:rsidR="00A310A5" w:rsidRDefault="00A310A5" w:rsidP="00A310A5">
      <w:pPr>
        <w:pStyle w:val="Standard"/>
        <w:rPr>
          <w:lang w:val="en-US"/>
        </w:rPr>
      </w:pPr>
      <w:r w:rsidRPr="001C2A30">
        <w:rPr>
          <w:lang w:val="en-US"/>
        </w:rPr>
        <w:t xml:space="preserve">The </w:t>
      </w:r>
      <w:r>
        <w:rPr>
          <w:rStyle w:val="inlinecode"/>
          <w:lang w:val="en-US"/>
        </w:rPr>
        <w:t>MutableR</w:t>
      </w:r>
      <w:r w:rsidRPr="001C2A30">
        <w:rPr>
          <w:rStyle w:val="inlinecode"/>
          <w:lang w:val="en-US"/>
        </w:rPr>
        <w:t>enderParameters</w:t>
      </w:r>
      <w:r w:rsidRPr="001C2A30">
        <w:rPr>
          <w:lang w:val="en-US"/>
        </w:rPr>
        <w:t xml:space="preserve"> interface extends </w:t>
      </w:r>
      <w:r w:rsidRPr="00A310A5">
        <w:rPr>
          <w:rStyle w:val="inlinecode"/>
          <w:lang w:val="en-US"/>
        </w:rPr>
        <w:t>RenderParameters</w:t>
      </w:r>
      <w:r>
        <w:rPr>
          <w:rStyle w:val="inlinecode"/>
          <w:lang w:val="en-US"/>
        </w:rPr>
        <w:t xml:space="preserve"> </w:t>
      </w:r>
      <w:r w:rsidRPr="00375BB8">
        <w:rPr>
          <w:lang w:val="en-US"/>
        </w:rPr>
        <w:t>and</w:t>
      </w:r>
      <w:r>
        <w:rPr>
          <w:rStyle w:val="inlinecode"/>
          <w:lang w:val="en-US"/>
        </w:rPr>
        <w:t xml:space="preserve"> MutablePortletParameters</w:t>
      </w:r>
      <w:r w:rsidR="00375BB8">
        <w:rPr>
          <w:lang w:val="en-US"/>
        </w:rPr>
        <w:t xml:space="preserve"> to provide read-write</w:t>
      </w:r>
      <w:r w:rsidRPr="001C2A30">
        <w:rPr>
          <w:lang w:val="en-US"/>
        </w:rPr>
        <w:t xml:space="preserve"> access to the render parameters. </w:t>
      </w:r>
      <w:r>
        <w:rPr>
          <w:lang w:val="en-US"/>
        </w:rPr>
        <w:t>It provides the following methods.</w:t>
      </w:r>
    </w:p>
    <w:tbl>
      <w:tblPr>
        <w:tblStyle w:val="TableGrid"/>
        <w:tblW w:w="0" w:type="auto"/>
        <w:tblLook w:val="04A0" w:firstRow="1" w:lastRow="0" w:firstColumn="1" w:lastColumn="0" w:noHBand="0" w:noVBand="1"/>
      </w:tblPr>
      <w:tblGrid>
        <w:gridCol w:w="2830"/>
        <w:gridCol w:w="6186"/>
      </w:tblGrid>
      <w:tr w:rsidR="00A310A5" w:rsidRPr="0099621F" w:rsidTr="00C80E08">
        <w:trPr>
          <w:tblHeader/>
        </w:trPr>
        <w:tc>
          <w:tcPr>
            <w:tcW w:w="2830" w:type="dxa"/>
          </w:tcPr>
          <w:p w:rsidR="00A310A5" w:rsidRPr="0099621F" w:rsidRDefault="00A310A5" w:rsidP="00C80E08">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A310A5" w:rsidRPr="0099621F" w:rsidRDefault="00A310A5" w:rsidP="00C80E08">
            <w:pPr>
              <w:pStyle w:val="Standard"/>
              <w:rPr>
                <w:b/>
                <w:lang w:val="en-US"/>
              </w:rPr>
            </w:pPr>
            <w:r>
              <w:rPr>
                <w:b/>
                <w:lang w:val="en-US"/>
              </w:rPr>
              <w:t>Description</w:t>
            </w:r>
          </w:p>
        </w:tc>
      </w:tr>
      <w:tr w:rsidR="00A310A5" w:rsidRPr="0099621F" w:rsidTr="00C80E08">
        <w:trPr>
          <w:tblHeader/>
        </w:trPr>
        <w:tc>
          <w:tcPr>
            <w:tcW w:w="2830" w:type="dxa"/>
          </w:tcPr>
          <w:p w:rsidR="00A310A5" w:rsidRPr="00E13737" w:rsidRDefault="00A310A5" w:rsidP="00C80E08">
            <w:pPr>
              <w:pStyle w:val="Standard"/>
              <w:rPr>
                <w:rStyle w:val="inlinecode"/>
                <w:lang w:val="en-US"/>
              </w:rPr>
            </w:pPr>
            <w:r>
              <w:rPr>
                <w:rStyle w:val="inlinecode"/>
                <w:lang w:val="en-US"/>
              </w:rPr>
              <w:t>clearPublic</w:t>
            </w:r>
          </w:p>
        </w:tc>
        <w:tc>
          <w:tcPr>
            <w:tcW w:w="6186" w:type="dxa"/>
          </w:tcPr>
          <w:p w:rsidR="00A310A5" w:rsidRPr="0099621F" w:rsidRDefault="00A310A5" w:rsidP="00C80E08">
            <w:pPr>
              <w:pStyle w:val="Standard"/>
              <w:rPr>
                <w:lang w:val="en-US"/>
              </w:rPr>
            </w:pPr>
            <w:r>
              <w:rPr>
                <w:lang w:val="en-US"/>
              </w:rPr>
              <w:t>Clears all public render parameters.</w:t>
            </w:r>
          </w:p>
        </w:tc>
      </w:tr>
      <w:tr w:rsidR="00A310A5" w:rsidRPr="0099621F" w:rsidTr="00C80E08">
        <w:trPr>
          <w:tblHeader/>
        </w:trPr>
        <w:tc>
          <w:tcPr>
            <w:tcW w:w="2830" w:type="dxa"/>
          </w:tcPr>
          <w:p w:rsidR="00A310A5" w:rsidRPr="00FA5104" w:rsidRDefault="00A310A5" w:rsidP="00C80E08">
            <w:pPr>
              <w:pStyle w:val="Standard"/>
              <w:rPr>
                <w:rStyle w:val="inlinecode"/>
                <w:lang w:val="en-US"/>
              </w:rPr>
            </w:pPr>
            <w:r>
              <w:rPr>
                <w:rStyle w:val="inlinecode"/>
                <w:lang w:val="en-US"/>
              </w:rPr>
              <w:t>clearPrivate</w:t>
            </w:r>
          </w:p>
        </w:tc>
        <w:tc>
          <w:tcPr>
            <w:tcW w:w="6186" w:type="dxa"/>
          </w:tcPr>
          <w:p w:rsidR="00A310A5" w:rsidRPr="0099621F" w:rsidRDefault="00A310A5" w:rsidP="00C80E08">
            <w:pPr>
              <w:pStyle w:val="Standard"/>
              <w:rPr>
                <w:lang w:val="en-US"/>
              </w:rPr>
            </w:pPr>
            <w:r>
              <w:rPr>
                <w:lang w:val="en-US"/>
              </w:rPr>
              <w:t>Clears all private render parameters.</w:t>
            </w:r>
          </w:p>
        </w:tc>
      </w:tr>
    </w:tbl>
    <w:p w:rsidR="00F17AF7" w:rsidRDefault="00F17AF7" w:rsidP="00A310A5">
      <w:pPr>
        <w:pStyle w:val="Heading2"/>
      </w:pPr>
      <w:bookmarkStart w:id="443" w:name="_Ref427064734"/>
      <w:bookmarkStart w:id="444" w:name="_Ref427064753"/>
      <w:bookmarkStart w:id="445" w:name="_Toc468261051"/>
      <w:r>
        <w:lastRenderedPageBreak/>
        <w:t>Action Parameters</w:t>
      </w:r>
      <w:bookmarkEnd w:id="443"/>
      <w:bookmarkEnd w:id="444"/>
      <w:bookmarkEnd w:id="445"/>
    </w:p>
    <w:p w:rsidR="009E55C8" w:rsidRDefault="009E55C8" w:rsidP="009E55C8">
      <w:pPr>
        <w:pStyle w:val="Standard"/>
        <w:rPr>
          <w:lang w:val="en-US"/>
        </w:rPr>
      </w:pPr>
      <w:r w:rsidRPr="009E55C8">
        <w:rPr>
          <w:lang w:val="en-US"/>
        </w:rPr>
        <w:t xml:space="preserve">Action parameters can be set on an action URL. </w:t>
      </w:r>
      <w:r>
        <w:rPr>
          <w:lang w:val="en-US"/>
        </w:rPr>
        <w:t>Such parameters become available to the portlet as action parameters when the action URL is activated.</w:t>
      </w:r>
    </w:p>
    <w:p w:rsidR="006A39A9" w:rsidRDefault="009E55C8" w:rsidP="00F17AF7">
      <w:pPr>
        <w:pStyle w:val="Standard"/>
        <w:rPr>
          <w:lang w:val="en-US"/>
        </w:rPr>
      </w:pPr>
      <w:r>
        <w:rPr>
          <w:lang w:val="en-US"/>
        </w:rPr>
        <w:t xml:space="preserve">Action parameters may also result through an HTML form submission. </w:t>
      </w:r>
      <w:r w:rsidR="006A39A9">
        <w:rPr>
          <w:lang w:val="en-US"/>
        </w:rPr>
        <w:t xml:space="preserve">Form data is handled according to the rules defined by </w:t>
      </w:r>
      <w:r w:rsidR="006A39A9" w:rsidRPr="006A39A9">
        <w:rPr>
          <w:i/>
          <w:lang w:val="en-US"/>
        </w:rPr>
        <w:t>Servlet Specification 3.1</w:t>
      </w:r>
      <w:r w:rsidR="006A39A9">
        <w:rPr>
          <w:rStyle w:val="FootnoteReference"/>
          <w:i/>
          <w:lang w:val="en-US"/>
        </w:rPr>
        <w:footnoteReference w:id="10"/>
      </w:r>
      <w:r w:rsidR="006A39A9">
        <w:rPr>
          <w:lang w:val="en-US"/>
        </w:rPr>
        <w:t>.</w:t>
      </w:r>
    </w:p>
    <w:p w:rsidR="00F17AF7" w:rsidRDefault="00F17AF7" w:rsidP="00F17AF7">
      <w:pPr>
        <w:pStyle w:val="Standard"/>
        <w:rPr>
          <w:lang w:val="en-US"/>
        </w:rPr>
      </w:pPr>
      <w:r>
        <w:rPr>
          <w:lang w:val="en-US"/>
        </w:rPr>
        <w:t xml:space="preserve">If the portlet is performing an HTML Form submission via HTTP method POST, the form data will be populated to the </w:t>
      </w:r>
      <w:r w:rsidR="006A39A9">
        <w:rPr>
          <w:lang w:val="en-US"/>
        </w:rPr>
        <w:t>action parameters</w:t>
      </w:r>
      <w:r>
        <w:rPr>
          <w:lang w:val="en-US"/>
        </w:rPr>
        <w:t xml:space="preserve"> if the form content type is </w:t>
      </w:r>
      <w:r>
        <w:rPr>
          <w:rFonts w:ascii="Courier New" w:hAnsi="Courier New" w:cs="Courier New"/>
          <w:sz w:val="20"/>
          <w:lang w:val="en-US"/>
        </w:rPr>
        <w:t>application/x-www-form-urlencoded</w:t>
      </w:r>
      <w:r>
        <w:rPr>
          <w:lang w:val="en-US"/>
        </w:rPr>
        <w:t>.</w:t>
      </w:r>
      <w:r w:rsidR="006A39A9">
        <w:rPr>
          <w:lang w:val="en-US"/>
        </w:rPr>
        <w:t xml:space="preserve"> </w:t>
      </w:r>
      <w:r w:rsidR="00B07C17">
        <w:rPr>
          <w:lang w:val="en-US"/>
        </w:rPr>
        <w:t>If the action URL used to initiate the request contains action parameters, the URL parameters will be aggregated with the form parameters. The URL parameters are presented before the POST body data.</w:t>
      </w:r>
    </w:p>
    <w:p w:rsidR="00F17AF7" w:rsidRDefault="006A39A9" w:rsidP="00F17AF7">
      <w:pPr>
        <w:pStyle w:val="Standard"/>
        <w:rPr>
          <w:lang w:val="en-US"/>
        </w:rPr>
      </w:pPr>
      <w:r>
        <w:rPr>
          <w:lang w:val="en-US"/>
        </w:rPr>
        <w:t>If the POST</w:t>
      </w:r>
      <w:r w:rsidR="00F17AF7">
        <w:rPr>
          <w:lang w:val="en-US"/>
        </w:rPr>
        <w:t xml:space="preserve"> form data are populated to the </w:t>
      </w:r>
      <w:r>
        <w:rPr>
          <w:lang w:val="en-US"/>
        </w:rPr>
        <w:t>action</w:t>
      </w:r>
      <w:r w:rsidR="00F17AF7">
        <w:rPr>
          <w:lang w:val="en-US"/>
        </w:rPr>
        <w:t xml:space="preserve"> parameters</w:t>
      </w:r>
      <w:r>
        <w:rPr>
          <w:lang w:val="en-US"/>
        </w:rPr>
        <w:t>,</w:t>
      </w:r>
      <w:r w:rsidR="00F17AF7">
        <w:rPr>
          <w:lang w:val="en-US"/>
        </w:rPr>
        <w:t xml:space="preserve"> the post form data will no longer be available for reading directly from the request object’s input stream. If the </w:t>
      </w:r>
      <w:r>
        <w:rPr>
          <w:lang w:val="en-US"/>
        </w:rPr>
        <w:t>POST</w:t>
      </w:r>
      <w:r w:rsidR="00F17AF7">
        <w:rPr>
          <w:lang w:val="en-US"/>
        </w:rPr>
        <w:t xml:space="preserve"> form data is not included in the parameter set, the post data must still be available to the portlet via the </w:t>
      </w:r>
      <w:r w:rsidR="00F17AF7">
        <w:rPr>
          <w:rFonts w:ascii="Courier New" w:hAnsi="Courier New" w:cs="Courier New"/>
          <w:sz w:val="20"/>
          <w:lang w:val="en-US"/>
        </w:rPr>
        <w:t>ActionRequest</w:t>
      </w:r>
      <w:r w:rsidR="00F17AF7">
        <w:rPr>
          <w:lang w:val="en-US"/>
        </w:rPr>
        <w:t xml:space="preserve"> / </w:t>
      </w:r>
      <w:r w:rsidR="00F17AF7">
        <w:rPr>
          <w:rFonts w:ascii="Courier New" w:hAnsi="Courier New" w:cs="Courier New"/>
          <w:sz w:val="20"/>
          <w:lang w:val="en-US"/>
        </w:rPr>
        <w:t>ResourceRequest</w:t>
      </w:r>
      <w:r w:rsidR="00F17AF7">
        <w:rPr>
          <w:lang w:val="en-US"/>
        </w:rPr>
        <w:t xml:space="preserve"> input stream.</w:t>
      </w:r>
    </w:p>
    <w:p w:rsidR="00F17AF7" w:rsidRDefault="00D33908" w:rsidP="00F17AF7">
      <w:pPr>
        <w:pStyle w:val="Standard"/>
        <w:rPr>
          <w:lang w:val="en-US"/>
        </w:rPr>
      </w:pPr>
      <w:r>
        <w:rPr>
          <w:lang w:val="en-US"/>
        </w:rPr>
        <w:t xml:space="preserve">A portlet container may optionally support form submission using the HTTP GET method. </w:t>
      </w:r>
      <w:r w:rsidR="00F17AF7">
        <w:rPr>
          <w:lang w:val="en-US"/>
        </w:rPr>
        <w:t xml:space="preserve">If the portlet is performing an HTML </w:t>
      </w:r>
      <w:r w:rsidR="006A39A9">
        <w:rPr>
          <w:lang w:val="en-US"/>
        </w:rPr>
        <w:t>f</w:t>
      </w:r>
      <w:r w:rsidR="00F17AF7">
        <w:rPr>
          <w:lang w:val="en-US"/>
        </w:rPr>
        <w:t xml:space="preserve">orm submission via the HTTP </w:t>
      </w:r>
      <w:r w:rsidR="006A39A9">
        <w:rPr>
          <w:lang w:val="en-US"/>
        </w:rPr>
        <w:t xml:space="preserve">GET </w:t>
      </w:r>
      <w:r w:rsidR="00F17AF7">
        <w:rPr>
          <w:lang w:val="en-US"/>
        </w:rPr>
        <w:t>method</w:t>
      </w:r>
      <w:r w:rsidR="006A39A9">
        <w:rPr>
          <w:lang w:val="en-US"/>
        </w:rPr>
        <w:t xml:space="preserve">, </w:t>
      </w:r>
      <w:r w:rsidR="00F17AF7">
        <w:rPr>
          <w:lang w:val="en-US"/>
        </w:rPr>
        <w:t>the form data set is appended to the portlet URL used for the form submission and are therefore accessible as request parameters for the portlet.</w:t>
      </w:r>
    </w:p>
    <w:p w:rsidR="00F17AF7" w:rsidRPr="00F17AF7" w:rsidRDefault="00F17AF7" w:rsidP="00F17AF7">
      <w:pPr>
        <w:pStyle w:val="Standard"/>
        <w:rPr>
          <w:lang w:val="en-US"/>
        </w:rPr>
      </w:pPr>
      <w:r>
        <w:rPr>
          <w:lang w:val="en-US"/>
        </w:rPr>
        <w:t>As portlet URLs may be ECMA script functions that produce the required URL only on executing the URL the portlet should not simply add additional query parameters to a portlet URL on the client.</w:t>
      </w:r>
    </w:p>
    <w:p w:rsidR="00A310A5" w:rsidRDefault="00A310A5" w:rsidP="00F17AF7">
      <w:pPr>
        <w:pStyle w:val="Heading3"/>
      </w:pPr>
      <w:bookmarkStart w:id="446" w:name="_Toc468261052"/>
      <w:r w:rsidRPr="00BF78D9">
        <w:rPr>
          <w:rFonts w:ascii="Courier New" w:hAnsi="Courier New" w:cs="Courier New"/>
        </w:rPr>
        <w:t>ActionParameters</w:t>
      </w:r>
      <w:r w:rsidR="00F17AF7">
        <w:t xml:space="preserve"> Interface</w:t>
      </w:r>
      <w:bookmarkEnd w:id="446"/>
    </w:p>
    <w:p w:rsidR="00A310A5" w:rsidRDefault="00A310A5" w:rsidP="00A310A5">
      <w:pPr>
        <w:pStyle w:val="Standard"/>
        <w:rPr>
          <w:lang w:val="en-US"/>
        </w:rPr>
      </w:pPr>
      <w:r w:rsidRPr="001C2A30">
        <w:rPr>
          <w:lang w:val="en-US"/>
        </w:rPr>
        <w:t xml:space="preserve">The </w:t>
      </w:r>
      <w:r>
        <w:rPr>
          <w:rStyle w:val="inlinecode"/>
          <w:lang w:val="en-US"/>
        </w:rPr>
        <w:t>Action</w:t>
      </w:r>
      <w:r w:rsidRPr="001C2A30">
        <w:rPr>
          <w:rStyle w:val="inlinecode"/>
          <w:lang w:val="en-US"/>
        </w:rPr>
        <w:t>Parameters</w:t>
      </w:r>
      <w:r w:rsidRPr="001C2A30">
        <w:rPr>
          <w:lang w:val="en-US"/>
        </w:rPr>
        <w:t xml:space="preserve"> interface extends </w:t>
      </w:r>
      <w:r w:rsidRPr="001C2A30">
        <w:rPr>
          <w:rStyle w:val="inlinecode"/>
          <w:lang w:val="en-US"/>
        </w:rPr>
        <w:t>PortletParameters</w:t>
      </w:r>
      <w:r w:rsidRPr="001C2A30">
        <w:rPr>
          <w:lang w:val="en-US"/>
        </w:rPr>
        <w:t xml:space="preserve"> to provid</w:t>
      </w:r>
      <w:r>
        <w:rPr>
          <w:lang w:val="en-US"/>
        </w:rPr>
        <w:t>e read-only access to the action</w:t>
      </w:r>
      <w:r w:rsidRPr="001C2A30">
        <w:rPr>
          <w:lang w:val="en-US"/>
        </w:rPr>
        <w:t xml:space="preserve"> parameters. </w:t>
      </w:r>
      <w:r>
        <w:rPr>
          <w:lang w:val="en-US"/>
        </w:rPr>
        <w:t>It provides the following methods.</w:t>
      </w:r>
    </w:p>
    <w:tbl>
      <w:tblPr>
        <w:tblStyle w:val="TableGrid"/>
        <w:tblW w:w="0" w:type="auto"/>
        <w:tblLook w:val="04A0" w:firstRow="1" w:lastRow="0" w:firstColumn="1" w:lastColumn="0" w:noHBand="0" w:noVBand="1"/>
      </w:tblPr>
      <w:tblGrid>
        <w:gridCol w:w="2830"/>
        <w:gridCol w:w="6186"/>
      </w:tblGrid>
      <w:tr w:rsidR="00A310A5" w:rsidRPr="0099621F" w:rsidTr="00C80E08">
        <w:trPr>
          <w:tblHeader/>
        </w:trPr>
        <w:tc>
          <w:tcPr>
            <w:tcW w:w="2830" w:type="dxa"/>
          </w:tcPr>
          <w:p w:rsidR="00A310A5" w:rsidRPr="0099621F" w:rsidRDefault="00A310A5" w:rsidP="00C80E08">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A310A5" w:rsidRPr="0099621F" w:rsidRDefault="00A310A5" w:rsidP="00C80E08">
            <w:pPr>
              <w:pStyle w:val="Standard"/>
              <w:rPr>
                <w:b/>
                <w:lang w:val="en-US"/>
              </w:rPr>
            </w:pPr>
            <w:r>
              <w:rPr>
                <w:b/>
                <w:lang w:val="en-US"/>
              </w:rPr>
              <w:t>Description</w:t>
            </w:r>
          </w:p>
        </w:tc>
      </w:tr>
      <w:tr w:rsidR="00A310A5" w:rsidRPr="0099621F" w:rsidTr="00C80E08">
        <w:trPr>
          <w:tblHeader/>
        </w:trPr>
        <w:tc>
          <w:tcPr>
            <w:tcW w:w="2830" w:type="dxa"/>
          </w:tcPr>
          <w:p w:rsidR="00A310A5" w:rsidRPr="00E13737" w:rsidRDefault="00A310A5" w:rsidP="00C80E08">
            <w:pPr>
              <w:pStyle w:val="Standard"/>
              <w:rPr>
                <w:rStyle w:val="inlinecode"/>
                <w:lang w:val="en-US"/>
              </w:rPr>
            </w:pPr>
            <w:r>
              <w:rPr>
                <w:rStyle w:val="inlinecode"/>
                <w:lang w:val="en-US"/>
              </w:rPr>
              <w:t>clone</w:t>
            </w:r>
          </w:p>
        </w:tc>
        <w:tc>
          <w:tcPr>
            <w:tcW w:w="6186" w:type="dxa"/>
          </w:tcPr>
          <w:p w:rsidR="00A310A5" w:rsidRPr="0099621F" w:rsidRDefault="00A310A5" w:rsidP="00C80E08">
            <w:pPr>
              <w:pStyle w:val="Standard"/>
              <w:rPr>
                <w:lang w:val="en-US"/>
              </w:rPr>
            </w:pPr>
            <w:r>
              <w:rPr>
                <w:lang w:val="en-US"/>
              </w:rPr>
              <w:t xml:space="preserve">Overrides the </w:t>
            </w:r>
            <w:r w:rsidRPr="00A310A5">
              <w:rPr>
                <w:rStyle w:val="inlinecode"/>
                <w:lang w:val="en-US"/>
              </w:rPr>
              <w:t>PortletParameters</w:t>
            </w:r>
            <w:r>
              <w:rPr>
                <w:lang w:val="en-US"/>
              </w:rPr>
              <w:t xml:space="preserve"> clone method to return a </w:t>
            </w:r>
            <w:r>
              <w:rPr>
                <w:rStyle w:val="inlinecode"/>
                <w:lang w:val="en-US"/>
              </w:rPr>
              <w:t>MutableAction</w:t>
            </w:r>
            <w:r w:rsidRPr="00A310A5">
              <w:rPr>
                <w:rStyle w:val="inlinecode"/>
                <w:lang w:val="en-US"/>
              </w:rPr>
              <w:t>Parameters</w:t>
            </w:r>
            <w:r>
              <w:rPr>
                <w:lang w:val="en-US"/>
              </w:rPr>
              <w:t xml:space="preserve"> object rather than a </w:t>
            </w:r>
            <w:r w:rsidRPr="00C80E08">
              <w:rPr>
                <w:rStyle w:val="inlinecode"/>
                <w:lang w:val="en-US"/>
              </w:rPr>
              <w:t>MutablePortletParameters</w:t>
            </w:r>
            <w:r>
              <w:rPr>
                <w:lang w:val="en-US"/>
              </w:rPr>
              <w:t xml:space="preserve"> object.</w:t>
            </w:r>
          </w:p>
        </w:tc>
      </w:tr>
    </w:tbl>
    <w:p w:rsidR="00A310A5" w:rsidRPr="001C2A30" w:rsidRDefault="00375BB8" w:rsidP="00F17AF7">
      <w:pPr>
        <w:pStyle w:val="Heading3"/>
      </w:pPr>
      <w:bookmarkStart w:id="447" w:name="_Toc468261053"/>
      <w:r w:rsidRPr="00BF78D9">
        <w:rPr>
          <w:rFonts w:ascii="Courier New" w:hAnsi="Courier New" w:cs="Courier New"/>
        </w:rPr>
        <w:t>MutableActionParameters</w:t>
      </w:r>
      <w:r w:rsidR="00F17AF7">
        <w:t xml:space="preserve"> Interface</w:t>
      </w:r>
      <w:bookmarkEnd w:id="447"/>
      <w:r w:rsidR="00F17AF7">
        <w:t xml:space="preserve"> </w:t>
      </w:r>
    </w:p>
    <w:p w:rsidR="00375BB8" w:rsidRDefault="00375BB8" w:rsidP="00375BB8">
      <w:pPr>
        <w:pStyle w:val="Standard"/>
        <w:rPr>
          <w:lang w:val="en-US"/>
        </w:rPr>
      </w:pPr>
      <w:r w:rsidRPr="001C2A30">
        <w:rPr>
          <w:lang w:val="en-US"/>
        </w:rPr>
        <w:t xml:space="preserve">The </w:t>
      </w:r>
      <w:r>
        <w:rPr>
          <w:rStyle w:val="inlinecode"/>
          <w:lang w:val="en-US"/>
        </w:rPr>
        <w:t>MutableAction</w:t>
      </w:r>
      <w:r w:rsidRPr="001C2A30">
        <w:rPr>
          <w:rStyle w:val="inlinecode"/>
          <w:lang w:val="en-US"/>
        </w:rPr>
        <w:t>Parameters</w:t>
      </w:r>
      <w:r w:rsidRPr="001C2A30">
        <w:rPr>
          <w:lang w:val="en-US"/>
        </w:rPr>
        <w:t xml:space="preserve"> interface extends </w:t>
      </w:r>
      <w:r>
        <w:rPr>
          <w:rStyle w:val="inlinecode"/>
          <w:lang w:val="en-US"/>
        </w:rPr>
        <w:t>Action</w:t>
      </w:r>
      <w:r w:rsidRPr="00A310A5">
        <w:rPr>
          <w:rStyle w:val="inlinecode"/>
          <w:lang w:val="en-US"/>
        </w:rPr>
        <w:t>Parameters</w:t>
      </w:r>
      <w:r>
        <w:rPr>
          <w:rStyle w:val="inlinecode"/>
          <w:lang w:val="en-US"/>
        </w:rPr>
        <w:t xml:space="preserve"> </w:t>
      </w:r>
      <w:r w:rsidRPr="00375BB8">
        <w:rPr>
          <w:lang w:val="en-US"/>
        </w:rPr>
        <w:t>and</w:t>
      </w:r>
      <w:r>
        <w:rPr>
          <w:rStyle w:val="inlinecode"/>
          <w:lang w:val="en-US"/>
        </w:rPr>
        <w:t xml:space="preserve"> MutablePortletParameters</w:t>
      </w:r>
      <w:r>
        <w:rPr>
          <w:lang w:val="en-US"/>
        </w:rPr>
        <w:t xml:space="preserve"> to provide read-write</w:t>
      </w:r>
      <w:r w:rsidRPr="001C2A30">
        <w:rPr>
          <w:lang w:val="en-US"/>
        </w:rPr>
        <w:t xml:space="preserve"> access to the </w:t>
      </w:r>
      <w:r>
        <w:rPr>
          <w:lang w:val="en-US"/>
        </w:rPr>
        <w:t>action</w:t>
      </w:r>
      <w:r w:rsidRPr="001C2A30">
        <w:rPr>
          <w:lang w:val="en-US"/>
        </w:rPr>
        <w:t xml:space="preserve"> parameters. </w:t>
      </w:r>
      <w:r>
        <w:rPr>
          <w:lang w:val="en-US"/>
        </w:rPr>
        <w:t>It provides no additional methods.</w:t>
      </w:r>
    </w:p>
    <w:p w:rsidR="00B07C17" w:rsidRDefault="00B07C17" w:rsidP="00375BB8">
      <w:pPr>
        <w:pStyle w:val="Heading2"/>
      </w:pPr>
      <w:bookmarkStart w:id="448" w:name="_Ref427065022"/>
      <w:bookmarkStart w:id="449" w:name="_Ref427065039"/>
      <w:bookmarkStart w:id="450" w:name="_Toc468261054"/>
      <w:r>
        <w:t>Resource Parameters</w:t>
      </w:r>
      <w:bookmarkEnd w:id="448"/>
      <w:bookmarkEnd w:id="449"/>
      <w:bookmarkEnd w:id="450"/>
    </w:p>
    <w:p w:rsidR="00B07C17" w:rsidRPr="00B07C17" w:rsidRDefault="00B07C17" w:rsidP="00B07C17">
      <w:pPr>
        <w:pStyle w:val="Standard"/>
        <w:rPr>
          <w:lang w:val="en-US"/>
        </w:rPr>
      </w:pPr>
      <w:r>
        <w:rPr>
          <w:lang w:val="en-US"/>
        </w:rPr>
        <w:t xml:space="preserve">When processing resource requests, the portlet must receive any resource parameters that were explicitly set on the </w:t>
      </w:r>
      <w:r>
        <w:rPr>
          <w:rFonts w:ascii="Courier New" w:hAnsi="Courier New" w:cs="Courier New"/>
          <w:sz w:val="20"/>
          <w:lang w:val="en-US"/>
        </w:rPr>
        <w:t>ResourceURL</w:t>
      </w:r>
      <w:r>
        <w:rPr>
          <w:lang w:val="en-US"/>
        </w:rPr>
        <w:t xml:space="preserve"> that triggered the request. </w:t>
      </w:r>
    </w:p>
    <w:p w:rsidR="00375BB8" w:rsidRDefault="00375BB8" w:rsidP="00B07C17">
      <w:pPr>
        <w:pStyle w:val="Heading3"/>
      </w:pPr>
      <w:bookmarkStart w:id="451" w:name="_Toc468261055"/>
      <w:r w:rsidRPr="00BF78D9">
        <w:rPr>
          <w:rFonts w:ascii="Courier New" w:hAnsi="Courier New" w:cs="Courier New"/>
        </w:rPr>
        <w:lastRenderedPageBreak/>
        <w:t>ResourceParameters</w:t>
      </w:r>
      <w:r w:rsidR="00B07C17">
        <w:t xml:space="preserve"> Interface</w:t>
      </w:r>
      <w:bookmarkEnd w:id="451"/>
    </w:p>
    <w:p w:rsidR="00375BB8" w:rsidRDefault="00375BB8" w:rsidP="00375BB8">
      <w:pPr>
        <w:pStyle w:val="Standard"/>
        <w:rPr>
          <w:lang w:val="en-US"/>
        </w:rPr>
      </w:pPr>
      <w:r w:rsidRPr="001C2A30">
        <w:rPr>
          <w:lang w:val="en-US"/>
        </w:rPr>
        <w:t xml:space="preserve">The </w:t>
      </w:r>
      <w:r>
        <w:rPr>
          <w:rStyle w:val="inlinecode"/>
          <w:lang w:val="en-US"/>
        </w:rPr>
        <w:t>Resource</w:t>
      </w:r>
      <w:r w:rsidRPr="001C2A30">
        <w:rPr>
          <w:rStyle w:val="inlinecode"/>
          <w:lang w:val="en-US"/>
        </w:rPr>
        <w:t>Parameters</w:t>
      </w:r>
      <w:r w:rsidRPr="001C2A30">
        <w:rPr>
          <w:lang w:val="en-US"/>
        </w:rPr>
        <w:t xml:space="preserve"> interface extends </w:t>
      </w:r>
      <w:r w:rsidRPr="001C2A30">
        <w:rPr>
          <w:rStyle w:val="inlinecode"/>
          <w:lang w:val="en-US"/>
        </w:rPr>
        <w:t>PortletParameters</w:t>
      </w:r>
      <w:r w:rsidRPr="001C2A30">
        <w:rPr>
          <w:lang w:val="en-US"/>
        </w:rPr>
        <w:t xml:space="preserve"> to provid</w:t>
      </w:r>
      <w:r>
        <w:rPr>
          <w:lang w:val="en-US"/>
        </w:rPr>
        <w:t>e read-only access to the Resource</w:t>
      </w:r>
      <w:r w:rsidRPr="001C2A30">
        <w:rPr>
          <w:lang w:val="en-US"/>
        </w:rPr>
        <w:t xml:space="preserve"> parameters. </w:t>
      </w:r>
      <w:r>
        <w:rPr>
          <w:lang w:val="en-US"/>
        </w:rPr>
        <w:t>It provides the following methods.</w:t>
      </w:r>
    </w:p>
    <w:tbl>
      <w:tblPr>
        <w:tblStyle w:val="TableGrid"/>
        <w:tblW w:w="0" w:type="auto"/>
        <w:tblLook w:val="04A0" w:firstRow="1" w:lastRow="0" w:firstColumn="1" w:lastColumn="0" w:noHBand="0" w:noVBand="1"/>
      </w:tblPr>
      <w:tblGrid>
        <w:gridCol w:w="2830"/>
        <w:gridCol w:w="6186"/>
      </w:tblGrid>
      <w:tr w:rsidR="00375BB8" w:rsidRPr="0099621F" w:rsidTr="00C80E08">
        <w:trPr>
          <w:tblHeader/>
        </w:trPr>
        <w:tc>
          <w:tcPr>
            <w:tcW w:w="2830" w:type="dxa"/>
          </w:tcPr>
          <w:p w:rsidR="00375BB8" w:rsidRPr="0099621F" w:rsidRDefault="00375BB8" w:rsidP="00C80E08">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375BB8" w:rsidRPr="0099621F" w:rsidRDefault="00375BB8" w:rsidP="00C80E08">
            <w:pPr>
              <w:pStyle w:val="Standard"/>
              <w:rPr>
                <w:b/>
                <w:lang w:val="en-US"/>
              </w:rPr>
            </w:pPr>
            <w:r>
              <w:rPr>
                <w:b/>
                <w:lang w:val="en-US"/>
              </w:rPr>
              <w:t>Description</w:t>
            </w:r>
          </w:p>
        </w:tc>
      </w:tr>
      <w:tr w:rsidR="00375BB8" w:rsidRPr="0099621F" w:rsidTr="00C80E08">
        <w:trPr>
          <w:tblHeader/>
        </w:trPr>
        <w:tc>
          <w:tcPr>
            <w:tcW w:w="2830" w:type="dxa"/>
          </w:tcPr>
          <w:p w:rsidR="00375BB8" w:rsidRPr="00E13737" w:rsidRDefault="00375BB8" w:rsidP="00C80E08">
            <w:pPr>
              <w:pStyle w:val="Standard"/>
              <w:rPr>
                <w:rStyle w:val="inlinecode"/>
                <w:lang w:val="en-US"/>
              </w:rPr>
            </w:pPr>
            <w:r>
              <w:rPr>
                <w:rStyle w:val="inlinecode"/>
                <w:lang w:val="en-US"/>
              </w:rPr>
              <w:t>clone</w:t>
            </w:r>
          </w:p>
        </w:tc>
        <w:tc>
          <w:tcPr>
            <w:tcW w:w="6186" w:type="dxa"/>
          </w:tcPr>
          <w:p w:rsidR="00375BB8" w:rsidRPr="0099621F" w:rsidRDefault="00375BB8" w:rsidP="00C80E08">
            <w:pPr>
              <w:pStyle w:val="Standard"/>
              <w:rPr>
                <w:lang w:val="en-US"/>
              </w:rPr>
            </w:pPr>
            <w:r>
              <w:rPr>
                <w:lang w:val="en-US"/>
              </w:rPr>
              <w:t xml:space="preserve">Overrides the </w:t>
            </w:r>
            <w:r w:rsidRPr="00A310A5">
              <w:rPr>
                <w:rStyle w:val="inlinecode"/>
                <w:lang w:val="en-US"/>
              </w:rPr>
              <w:t>PortletParameters</w:t>
            </w:r>
            <w:r>
              <w:rPr>
                <w:lang w:val="en-US"/>
              </w:rPr>
              <w:t xml:space="preserve"> clone method to return a </w:t>
            </w:r>
            <w:r>
              <w:rPr>
                <w:rStyle w:val="inlinecode"/>
                <w:lang w:val="en-US"/>
              </w:rPr>
              <w:t>MutableResource</w:t>
            </w:r>
            <w:r w:rsidRPr="00A310A5">
              <w:rPr>
                <w:rStyle w:val="inlinecode"/>
                <w:lang w:val="en-US"/>
              </w:rPr>
              <w:t>Parameters</w:t>
            </w:r>
            <w:r>
              <w:rPr>
                <w:lang w:val="en-US"/>
              </w:rPr>
              <w:t xml:space="preserve"> object rather than a </w:t>
            </w:r>
            <w:r w:rsidRPr="00375BB8">
              <w:rPr>
                <w:rStyle w:val="inlinecode"/>
                <w:lang w:val="en-US"/>
              </w:rPr>
              <w:t>MutablePortletParameters</w:t>
            </w:r>
            <w:r>
              <w:rPr>
                <w:lang w:val="en-US"/>
              </w:rPr>
              <w:t xml:space="preserve"> object.</w:t>
            </w:r>
          </w:p>
        </w:tc>
      </w:tr>
    </w:tbl>
    <w:p w:rsidR="00375BB8" w:rsidRPr="001C2A30" w:rsidRDefault="00375BB8" w:rsidP="00B07C17">
      <w:pPr>
        <w:pStyle w:val="Heading3"/>
      </w:pPr>
      <w:bookmarkStart w:id="452" w:name="_Toc468261056"/>
      <w:r w:rsidRPr="00BF78D9">
        <w:rPr>
          <w:rFonts w:ascii="Courier New" w:hAnsi="Courier New" w:cs="Courier New"/>
        </w:rPr>
        <w:t>MutableResourceParameters</w:t>
      </w:r>
      <w:r w:rsidR="00B07C17">
        <w:t xml:space="preserve"> Interface</w:t>
      </w:r>
      <w:bookmarkEnd w:id="452"/>
      <w:r w:rsidR="00B07C17">
        <w:t xml:space="preserve"> </w:t>
      </w:r>
    </w:p>
    <w:p w:rsidR="00A310A5" w:rsidRPr="001C2A30" w:rsidRDefault="00375BB8" w:rsidP="00375BB8">
      <w:pPr>
        <w:pStyle w:val="Standard"/>
        <w:rPr>
          <w:lang w:val="en-US"/>
        </w:rPr>
      </w:pPr>
      <w:r w:rsidRPr="001C2A30">
        <w:rPr>
          <w:lang w:val="en-US"/>
        </w:rPr>
        <w:t xml:space="preserve">The </w:t>
      </w:r>
      <w:r>
        <w:rPr>
          <w:rStyle w:val="inlinecode"/>
          <w:lang w:val="en-US"/>
        </w:rPr>
        <w:t>MutableResource</w:t>
      </w:r>
      <w:r w:rsidRPr="001C2A30">
        <w:rPr>
          <w:rStyle w:val="inlinecode"/>
          <w:lang w:val="en-US"/>
        </w:rPr>
        <w:t>Parameters</w:t>
      </w:r>
      <w:r w:rsidRPr="001C2A30">
        <w:rPr>
          <w:lang w:val="en-US"/>
        </w:rPr>
        <w:t xml:space="preserve"> interface extends </w:t>
      </w:r>
      <w:r>
        <w:rPr>
          <w:rStyle w:val="inlinecode"/>
          <w:lang w:val="en-US"/>
        </w:rPr>
        <w:t>Resource</w:t>
      </w:r>
      <w:r w:rsidRPr="00A310A5">
        <w:rPr>
          <w:rStyle w:val="inlinecode"/>
          <w:lang w:val="en-US"/>
        </w:rPr>
        <w:t>Parameters</w:t>
      </w:r>
      <w:r>
        <w:rPr>
          <w:rStyle w:val="inlinecode"/>
          <w:lang w:val="en-US"/>
        </w:rPr>
        <w:t xml:space="preserve"> </w:t>
      </w:r>
      <w:r w:rsidRPr="00375BB8">
        <w:rPr>
          <w:lang w:val="en-US"/>
        </w:rPr>
        <w:t>and</w:t>
      </w:r>
      <w:r>
        <w:rPr>
          <w:rStyle w:val="inlinecode"/>
          <w:lang w:val="en-US"/>
        </w:rPr>
        <w:t xml:space="preserve"> MutablePortletParameters</w:t>
      </w:r>
      <w:r>
        <w:rPr>
          <w:lang w:val="en-US"/>
        </w:rPr>
        <w:t xml:space="preserve"> to provide read-write</w:t>
      </w:r>
      <w:r w:rsidRPr="001C2A30">
        <w:rPr>
          <w:lang w:val="en-US"/>
        </w:rPr>
        <w:t xml:space="preserve"> access to the </w:t>
      </w:r>
      <w:r>
        <w:rPr>
          <w:lang w:val="en-US"/>
        </w:rPr>
        <w:t>Resource</w:t>
      </w:r>
      <w:r w:rsidRPr="001C2A30">
        <w:rPr>
          <w:lang w:val="en-US"/>
        </w:rPr>
        <w:t xml:space="preserve"> parameters. </w:t>
      </w:r>
      <w:r>
        <w:rPr>
          <w:lang w:val="en-US"/>
        </w:rPr>
        <w:t>It provides no additional methods.</w:t>
      </w:r>
    </w:p>
    <w:p w:rsidR="001C2A30" w:rsidRDefault="001C2A30" w:rsidP="00FE3AEA">
      <w:pPr>
        <w:pStyle w:val="Standard"/>
        <w:rPr>
          <w:lang w:val="en-US"/>
        </w:rPr>
      </w:pPr>
    </w:p>
    <w:p w:rsidR="003759F7" w:rsidRDefault="003759F7" w:rsidP="003759F7">
      <w:pPr>
        <w:pStyle w:val="Heading1"/>
      </w:pPr>
      <w:bookmarkStart w:id="453" w:name="_Ref455553865"/>
      <w:bookmarkStart w:id="454" w:name="_Toc468261057"/>
      <w:r>
        <w:lastRenderedPageBreak/>
        <w:t>Render State</w:t>
      </w:r>
      <w:bookmarkEnd w:id="453"/>
      <w:bookmarkEnd w:id="454"/>
    </w:p>
    <w:p w:rsidR="0044183C" w:rsidRPr="001C2A30" w:rsidRDefault="0044183C" w:rsidP="00FE3AEA">
      <w:pPr>
        <w:pStyle w:val="Standard"/>
        <w:rPr>
          <w:lang w:val="en-US"/>
        </w:rPr>
      </w:pPr>
    </w:p>
    <w:p w:rsidR="00C80E08" w:rsidRDefault="00C80E08" w:rsidP="00C80E08">
      <w:pPr>
        <w:pStyle w:val="Standard"/>
        <w:rPr>
          <w:lang w:val="en-US"/>
        </w:rPr>
      </w:pPr>
      <w:r w:rsidRPr="00C80E08">
        <w:rPr>
          <w:lang w:val="en-US"/>
        </w:rPr>
        <w:t xml:space="preserve">The </w:t>
      </w:r>
      <w:r w:rsidR="001C2B34">
        <w:rPr>
          <w:lang w:val="en-US"/>
        </w:rPr>
        <w:t>render state</w:t>
      </w:r>
      <w:r w:rsidRPr="00C80E08">
        <w:rPr>
          <w:lang w:val="en-US"/>
        </w:rPr>
        <w:t xml:space="preserve"> consists of the portlet mode, the window state, and the public and private render parameters. </w:t>
      </w:r>
      <w:r>
        <w:rPr>
          <w:lang w:val="en-US"/>
        </w:rPr>
        <w:t xml:space="preserve">The </w:t>
      </w:r>
      <w:r w:rsidR="001C2B34">
        <w:rPr>
          <w:lang w:val="en-US"/>
        </w:rPr>
        <w:t>render state</w:t>
      </w:r>
      <w:r>
        <w:rPr>
          <w:lang w:val="en-US"/>
        </w:rPr>
        <w:t xml:space="preserve"> controls portlet content rendering. The portal URL addressing a portal page or portlet resource associated with the page generally contains the </w:t>
      </w:r>
      <w:r w:rsidR="001C2B34">
        <w:rPr>
          <w:lang w:val="en-US"/>
        </w:rPr>
        <w:t>render state</w:t>
      </w:r>
      <w:r>
        <w:rPr>
          <w:lang w:val="en-US"/>
        </w:rPr>
        <w:t xml:space="preserve"> of each portlet on the page. </w:t>
      </w:r>
    </w:p>
    <w:p w:rsidR="00C80E08" w:rsidRDefault="00C80E08" w:rsidP="00C80E08">
      <w:pPr>
        <w:pStyle w:val="Standard"/>
        <w:rPr>
          <w:lang w:val="en-US"/>
        </w:rPr>
      </w:pPr>
      <w:r>
        <w:rPr>
          <w:lang w:val="en-US"/>
        </w:rPr>
        <w:t xml:space="preserve">The Portlet Specification provides dedicated interfaces for accessing the </w:t>
      </w:r>
      <w:r w:rsidR="001C2B34">
        <w:rPr>
          <w:lang w:val="en-US"/>
        </w:rPr>
        <w:t>render state</w:t>
      </w:r>
      <w:r>
        <w:rPr>
          <w:lang w:val="en-US"/>
        </w:rPr>
        <w:t>. These interfaces are extended by the URL, request, and r</w:t>
      </w:r>
      <w:r w:rsidR="00334162">
        <w:rPr>
          <w:lang w:val="en-US"/>
        </w:rPr>
        <w:t xml:space="preserve">esponse interfaces that make the </w:t>
      </w:r>
      <w:r w:rsidR="001C2B34">
        <w:rPr>
          <w:lang w:val="en-US"/>
        </w:rPr>
        <w:t>render state</w:t>
      </w:r>
      <w:r w:rsidR="00334162">
        <w:rPr>
          <w:lang w:val="en-US"/>
        </w:rPr>
        <w:t xml:space="preserve"> available. </w:t>
      </w:r>
    </w:p>
    <w:p w:rsidR="00334162" w:rsidRDefault="00334162" w:rsidP="00C80E08">
      <w:pPr>
        <w:pStyle w:val="Standard"/>
        <w:rPr>
          <w:lang w:val="en-US"/>
        </w:rPr>
      </w:pPr>
      <w:r>
        <w:rPr>
          <w:lang w:val="en-US"/>
        </w:rPr>
        <w:t xml:space="preserve">The </w:t>
      </w:r>
      <w:r w:rsidR="001C2B34">
        <w:rPr>
          <w:lang w:val="en-US"/>
        </w:rPr>
        <w:t>render state</w:t>
      </w:r>
      <w:r>
        <w:rPr>
          <w:lang w:val="en-US"/>
        </w:rPr>
        <w:t xml:space="preserve"> can be read in any portlet request phase (in the resource phase subject to the cacheability setting), but can be written only during the action </w:t>
      </w:r>
      <w:r w:rsidR="009212EE">
        <w:rPr>
          <w:lang w:val="en-US"/>
        </w:rPr>
        <w:t>or event phases</w:t>
      </w:r>
      <w:r>
        <w:rPr>
          <w:lang w:val="en-US"/>
        </w:rPr>
        <w:t xml:space="preserve">. The </w:t>
      </w:r>
      <w:r w:rsidR="001C2B34">
        <w:rPr>
          <w:lang w:val="en-US"/>
        </w:rPr>
        <w:t>render state</w:t>
      </w:r>
      <w:r>
        <w:rPr>
          <w:lang w:val="en-US"/>
        </w:rPr>
        <w:t xml:space="preserve"> can also be set on render and action URLs created during the resource or render phases. </w:t>
      </w:r>
    </w:p>
    <w:p w:rsidR="00334162" w:rsidRDefault="00D1214C" w:rsidP="00C80E08">
      <w:pPr>
        <w:pStyle w:val="Standard"/>
        <w:rPr>
          <w:lang w:val="en-US"/>
        </w:rPr>
      </w:pPr>
      <w:r>
        <w:rPr>
          <w:noProof/>
          <w:lang w:val="en-US" w:eastAsia="en-US" w:bidi="ar-SA"/>
        </w:rPr>
        <mc:AlternateContent>
          <mc:Choice Requires="wps">
            <w:drawing>
              <wp:anchor distT="0" distB="0" distL="114300" distR="114300" simplePos="0" relativeHeight="251684864" behindDoc="0" locked="0" layoutInCell="1" allowOverlap="1" wp14:anchorId="12761CD8" wp14:editId="583D3C12">
                <wp:simplePos x="0" y="0"/>
                <wp:positionH relativeFrom="margin">
                  <wp:posOffset>-1270</wp:posOffset>
                </wp:positionH>
                <wp:positionV relativeFrom="paragraph">
                  <wp:posOffset>1616828</wp:posOffset>
                </wp:positionV>
                <wp:extent cx="5731510" cy="327660"/>
                <wp:effectExtent l="0" t="0" r="2540" b="0"/>
                <wp:wrapTopAndBottom/>
                <wp:docPr id="13" name="Text Box 13"/>
                <wp:cNvGraphicFramePr/>
                <a:graphic xmlns:a="http://schemas.openxmlformats.org/drawingml/2006/main">
                  <a:graphicData uri="http://schemas.microsoft.com/office/word/2010/wordprocessingShape">
                    <wps:wsp>
                      <wps:cNvSpPr txBox="1"/>
                      <wps:spPr>
                        <a:xfrm>
                          <a:off x="0" y="0"/>
                          <a:ext cx="5731510" cy="327660"/>
                        </a:xfrm>
                        <a:prstGeom prst="rect">
                          <a:avLst/>
                        </a:prstGeom>
                        <a:solidFill>
                          <a:prstClr val="white"/>
                        </a:solidFill>
                        <a:ln>
                          <a:noFill/>
                        </a:ln>
                        <a:effectLst/>
                      </wps:spPr>
                      <wps:txbx>
                        <w:txbxContent>
                          <w:p w:rsidR="003B17E8" w:rsidRPr="00343C92" w:rsidRDefault="003B17E8" w:rsidP="004A6E72">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12</w:t>
                            </w:r>
                            <w:r>
                              <w:fldChar w:fldCharType="end"/>
                            </w:r>
                            <w:r>
                              <w:t>–</w:t>
                            </w:r>
                            <w:r>
                              <w:fldChar w:fldCharType="begin"/>
                            </w:r>
                            <w:r>
                              <w:instrText xml:space="preserve"> SEQ Figure \* ARABIC \s 1 </w:instrText>
                            </w:r>
                            <w:r>
                              <w:fldChar w:fldCharType="separate"/>
                            </w:r>
                            <w:r>
                              <w:rPr>
                                <w:noProof/>
                              </w:rPr>
                              <w:t>1</w:t>
                            </w:r>
                            <w:r>
                              <w:fldChar w:fldCharType="end"/>
                            </w:r>
                            <w:r>
                              <w:t xml:space="preserve"> Render State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61CD8" id="Text Box 13" o:spid="_x0000_s1034" type="#_x0000_t202" style="position:absolute;left:0;text-align:left;margin-left:-.1pt;margin-top:127.3pt;width:451.3pt;height:25.8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" stroked="f">
                <v:textbox style="mso-fit-shape-to-text:t" inset="0,0,0,0">
                  <w:txbxContent>
                    <w:p w:rsidR="003B17E8" w:rsidRPr="00343C92" w:rsidRDefault="003B17E8" w:rsidP="004A6E72">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12</w:t>
                      </w:r>
                      <w:r>
                        <w:fldChar w:fldCharType="end"/>
                      </w:r>
                      <w:r>
                        <w:t>–</w:t>
                      </w:r>
                      <w:r>
                        <w:fldChar w:fldCharType="begin"/>
                      </w:r>
                      <w:r>
                        <w:instrText xml:space="preserve"> SEQ Figure \* ARABIC \s 1 </w:instrText>
                      </w:r>
                      <w:r>
                        <w:fldChar w:fldCharType="separate"/>
                      </w:r>
                      <w:r>
                        <w:rPr>
                          <w:noProof/>
                        </w:rPr>
                        <w:t>1</w:t>
                      </w:r>
                      <w:r>
                        <w:fldChar w:fldCharType="end"/>
                      </w:r>
                      <w:r>
                        <w:t xml:space="preserve"> Render State Interfaces</w:t>
                      </w:r>
                    </w:p>
                  </w:txbxContent>
                </v:textbox>
                <w10:wrap type="topAndBottom" anchorx="margin"/>
              </v:shape>
            </w:pict>
          </mc:Fallback>
        </mc:AlternateContent>
      </w:r>
      <w:r>
        <w:rPr>
          <w:noProof/>
          <w:lang w:val="en-US" w:eastAsia="en-US" w:bidi="ar-SA"/>
        </w:rPr>
        <w:drawing>
          <wp:anchor distT="0" distB="0" distL="114300" distR="114300" simplePos="0" relativeHeight="251682816" behindDoc="0" locked="0" layoutInCell="1" allowOverlap="1" wp14:anchorId="403661D2" wp14:editId="0153829F">
            <wp:simplePos x="0" y="0"/>
            <wp:positionH relativeFrom="margin">
              <wp:posOffset>41910</wp:posOffset>
            </wp:positionH>
            <wp:positionV relativeFrom="paragraph">
              <wp:posOffset>732790</wp:posOffset>
            </wp:positionV>
            <wp:extent cx="5725160" cy="786765"/>
            <wp:effectExtent l="190500" t="190500" r="199390" b="1847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letState.gif"/>
                    <pic:cNvPicPr/>
                  </pic:nvPicPr>
                  <pic:blipFill>
                    <a:blip r:embed="rId27">
                      <a:extLst>
                        <a:ext uri="{28A0092B-C50C-407E-A947-70E740481C1C}">
                          <a14:useLocalDpi xmlns:a14="http://schemas.microsoft.com/office/drawing/2010/main" val="0"/>
                        </a:ext>
                      </a:extLst>
                    </a:blip>
                    <a:stretch>
                      <a:fillRect/>
                    </a:stretch>
                  </pic:blipFill>
                  <pic:spPr>
                    <a:xfrm>
                      <a:off x="0" y="0"/>
                      <a:ext cx="5725160" cy="7867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34162">
        <w:rPr>
          <w:lang w:val="en-US"/>
        </w:rPr>
        <w:t xml:space="preserve">The </w:t>
      </w:r>
      <w:r w:rsidR="001C2B34">
        <w:rPr>
          <w:rStyle w:val="inlinecode"/>
          <w:lang w:val="en-US"/>
        </w:rPr>
        <w:t>RenderState</w:t>
      </w:r>
      <w:r w:rsidR="00334162">
        <w:rPr>
          <w:lang w:val="en-US"/>
        </w:rPr>
        <w:t xml:space="preserve"> interface provides read-only access to the </w:t>
      </w:r>
      <w:r w:rsidR="001C2B34">
        <w:rPr>
          <w:lang w:val="en-US"/>
        </w:rPr>
        <w:t>render state</w:t>
      </w:r>
      <w:r w:rsidR="00334162">
        <w:rPr>
          <w:lang w:val="en-US"/>
        </w:rPr>
        <w:t xml:space="preserve">. The </w:t>
      </w:r>
      <w:r w:rsidR="00334162" w:rsidRPr="00D82D49">
        <w:rPr>
          <w:rStyle w:val="inlinecode"/>
          <w:lang w:val="en-US"/>
        </w:rPr>
        <w:t>Mutable</w:t>
      </w:r>
      <w:r w:rsidR="001C2B34">
        <w:rPr>
          <w:rStyle w:val="inlinecode"/>
          <w:lang w:val="en-US"/>
        </w:rPr>
        <w:t>RenderState</w:t>
      </w:r>
      <w:r w:rsidR="00334162">
        <w:rPr>
          <w:lang w:val="en-US"/>
        </w:rPr>
        <w:t xml:space="preserve"> interface extends </w:t>
      </w:r>
      <w:r w:rsidR="001C2B34">
        <w:rPr>
          <w:rStyle w:val="inlinecode"/>
          <w:lang w:val="en-US"/>
        </w:rPr>
        <w:t>RenderState</w:t>
      </w:r>
      <w:r w:rsidR="00334162">
        <w:rPr>
          <w:lang w:val="en-US"/>
        </w:rPr>
        <w:t xml:space="preserve"> to provide additional methods for read-write access.</w:t>
      </w:r>
    </w:p>
    <w:p w:rsidR="003759F7" w:rsidRDefault="003759F7" w:rsidP="003759F7">
      <w:pPr>
        <w:pStyle w:val="Heading2"/>
      </w:pPr>
      <w:bookmarkStart w:id="455" w:name="_Toc468261058"/>
      <w:r>
        <w:t>The RenderState Interface</w:t>
      </w:r>
      <w:bookmarkEnd w:id="455"/>
    </w:p>
    <w:p w:rsidR="00BF78D9" w:rsidRDefault="00BF78D9" w:rsidP="00BF78D9">
      <w:pPr>
        <w:pStyle w:val="Standard"/>
        <w:rPr>
          <w:lang w:val="en-US"/>
        </w:rPr>
      </w:pPr>
      <w:r w:rsidRPr="00BF78D9">
        <w:rPr>
          <w:lang w:val="en-US"/>
        </w:rPr>
        <w:t xml:space="preserve">The </w:t>
      </w:r>
      <w:r w:rsidR="001C2B34">
        <w:rPr>
          <w:rStyle w:val="inlinecode"/>
          <w:lang w:val="en-US"/>
        </w:rPr>
        <w:t>RenderState</w:t>
      </w:r>
      <w:r w:rsidRPr="00BF78D9">
        <w:rPr>
          <w:lang w:val="en-US"/>
        </w:rPr>
        <w:t xml:space="preserve"> interface provides the following methods.</w:t>
      </w:r>
    </w:p>
    <w:tbl>
      <w:tblPr>
        <w:tblStyle w:val="TableGrid"/>
        <w:tblW w:w="0" w:type="auto"/>
        <w:tblLook w:val="04A0" w:firstRow="1" w:lastRow="0" w:firstColumn="1" w:lastColumn="0" w:noHBand="0" w:noVBand="1"/>
      </w:tblPr>
      <w:tblGrid>
        <w:gridCol w:w="2830"/>
        <w:gridCol w:w="6186"/>
      </w:tblGrid>
      <w:tr w:rsidR="004D4285" w:rsidRPr="0099621F" w:rsidTr="002B1692">
        <w:trPr>
          <w:tblHeader/>
        </w:trPr>
        <w:tc>
          <w:tcPr>
            <w:tcW w:w="2830" w:type="dxa"/>
          </w:tcPr>
          <w:p w:rsidR="004D4285" w:rsidRPr="0099621F" w:rsidRDefault="004D4285" w:rsidP="002B1692">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t>Method</w:t>
            </w:r>
          </w:p>
        </w:tc>
        <w:tc>
          <w:tcPr>
            <w:tcW w:w="6186" w:type="dxa"/>
          </w:tcPr>
          <w:p w:rsidR="004D4285" w:rsidRPr="0099621F" w:rsidRDefault="004D4285" w:rsidP="002B1692">
            <w:pPr>
              <w:pStyle w:val="Standard"/>
              <w:rPr>
                <w:b/>
                <w:lang w:val="en-US"/>
              </w:rPr>
            </w:pPr>
            <w:r>
              <w:rPr>
                <w:b/>
                <w:lang w:val="en-US"/>
              </w:rPr>
              <w:t>Description</w:t>
            </w:r>
          </w:p>
        </w:tc>
      </w:tr>
      <w:tr w:rsidR="004D4285" w:rsidRPr="0099621F" w:rsidTr="002B1692">
        <w:trPr>
          <w:tblHeader/>
        </w:trPr>
        <w:tc>
          <w:tcPr>
            <w:tcW w:w="2830" w:type="dxa"/>
          </w:tcPr>
          <w:p w:rsidR="004D4285" w:rsidRPr="00E13737" w:rsidRDefault="004D4285" w:rsidP="002B1692">
            <w:pPr>
              <w:pStyle w:val="Standard"/>
              <w:rPr>
                <w:rStyle w:val="inlinecode"/>
                <w:lang w:val="en-US"/>
              </w:rPr>
            </w:pPr>
            <w:r>
              <w:rPr>
                <w:rStyle w:val="inlinecode"/>
                <w:lang w:val="en-US"/>
              </w:rPr>
              <w:t>getRenderParameters</w:t>
            </w:r>
          </w:p>
        </w:tc>
        <w:tc>
          <w:tcPr>
            <w:tcW w:w="6186" w:type="dxa"/>
          </w:tcPr>
          <w:p w:rsidR="004D4285" w:rsidRPr="0099621F" w:rsidRDefault="004D4285" w:rsidP="002B1692">
            <w:pPr>
              <w:pStyle w:val="Standard"/>
              <w:rPr>
                <w:lang w:val="en-US"/>
              </w:rPr>
            </w:pPr>
            <w:r>
              <w:rPr>
                <w:lang w:val="en-US"/>
              </w:rPr>
              <w:t xml:space="preserve">Returns the current </w:t>
            </w:r>
            <w:r w:rsidRPr="00BF78D9">
              <w:rPr>
                <w:rStyle w:val="inlinecode"/>
                <w:lang w:val="en-US"/>
              </w:rPr>
              <w:t>RenderParameters</w:t>
            </w:r>
            <w:r>
              <w:rPr>
                <w:lang w:val="en-US"/>
              </w:rPr>
              <w:t xml:space="preserve"> object. If no render parameters are available, the object will be empty.</w:t>
            </w:r>
          </w:p>
        </w:tc>
      </w:tr>
      <w:tr w:rsidR="004D4285" w:rsidRPr="0099621F" w:rsidTr="002B1692">
        <w:trPr>
          <w:tblHeader/>
        </w:trPr>
        <w:tc>
          <w:tcPr>
            <w:tcW w:w="2830" w:type="dxa"/>
          </w:tcPr>
          <w:p w:rsidR="004D4285" w:rsidRDefault="004D4285" w:rsidP="002B1692">
            <w:pPr>
              <w:pStyle w:val="Standard"/>
              <w:rPr>
                <w:rStyle w:val="inlinecode"/>
                <w:lang w:val="en-US"/>
              </w:rPr>
            </w:pPr>
            <w:r>
              <w:rPr>
                <w:rStyle w:val="inlinecode"/>
                <w:lang w:val="en-US"/>
              </w:rPr>
              <w:t>getPortletMode</w:t>
            </w:r>
          </w:p>
        </w:tc>
        <w:tc>
          <w:tcPr>
            <w:tcW w:w="6186" w:type="dxa"/>
          </w:tcPr>
          <w:p w:rsidR="004D4285" w:rsidRDefault="004D4285" w:rsidP="002B1692">
            <w:pPr>
              <w:pStyle w:val="Standard"/>
              <w:rPr>
                <w:lang w:val="en-US"/>
              </w:rPr>
            </w:pPr>
            <w:r>
              <w:rPr>
                <w:lang w:val="en-US"/>
              </w:rPr>
              <w:t>Returns the current portlet mode.</w:t>
            </w:r>
          </w:p>
        </w:tc>
      </w:tr>
      <w:tr w:rsidR="004D4285" w:rsidRPr="0099621F" w:rsidTr="002B1692">
        <w:trPr>
          <w:tblHeader/>
        </w:trPr>
        <w:tc>
          <w:tcPr>
            <w:tcW w:w="2830" w:type="dxa"/>
          </w:tcPr>
          <w:p w:rsidR="004D4285" w:rsidRDefault="004D4285" w:rsidP="002B1692">
            <w:pPr>
              <w:pStyle w:val="Standard"/>
              <w:rPr>
                <w:rStyle w:val="inlinecode"/>
                <w:lang w:val="en-US"/>
              </w:rPr>
            </w:pPr>
            <w:r>
              <w:rPr>
                <w:rStyle w:val="inlinecode"/>
                <w:lang w:val="en-US"/>
              </w:rPr>
              <w:t>getWindowState</w:t>
            </w:r>
          </w:p>
        </w:tc>
        <w:tc>
          <w:tcPr>
            <w:tcW w:w="6186" w:type="dxa"/>
          </w:tcPr>
          <w:p w:rsidR="004D4285" w:rsidRDefault="004D4285" w:rsidP="002B1692">
            <w:pPr>
              <w:pStyle w:val="Standard"/>
              <w:rPr>
                <w:lang w:val="en-US"/>
              </w:rPr>
            </w:pPr>
            <w:r>
              <w:rPr>
                <w:lang w:val="en-US"/>
              </w:rPr>
              <w:t>Returns the current window state.</w:t>
            </w:r>
          </w:p>
        </w:tc>
      </w:tr>
    </w:tbl>
    <w:p w:rsidR="004D4285" w:rsidRPr="000A6CB7" w:rsidRDefault="004D4285" w:rsidP="004D4285">
      <w:pPr>
        <w:pStyle w:val="Standard"/>
        <w:rPr>
          <w:lang w:val="en-US"/>
        </w:rPr>
      </w:pPr>
    </w:p>
    <w:p w:rsidR="004D4285" w:rsidRPr="004D4285" w:rsidRDefault="004D4285" w:rsidP="004D4285">
      <w:pPr>
        <w:pStyle w:val="Heading2"/>
        <w:rPr>
          <w:lang w:val="en-US"/>
        </w:rPr>
      </w:pPr>
      <w:bookmarkStart w:id="456" w:name="_Toc468261059"/>
      <w:r w:rsidRPr="004D4285">
        <w:rPr>
          <w:rFonts w:ascii="Courier New" w:hAnsi="Courier New" w:cs="Courier New"/>
          <w:lang w:val="en-US"/>
        </w:rPr>
        <w:t>Mutable</w:t>
      </w:r>
      <w:r w:rsidR="001C2B34">
        <w:rPr>
          <w:rFonts w:ascii="Courier New" w:hAnsi="Courier New" w:cs="Courier New"/>
          <w:lang w:val="en-US"/>
        </w:rPr>
        <w:t>RenderState</w:t>
      </w:r>
      <w:r w:rsidRPr="004D4285">
        <w:rPr>
          <w:lang w:val="en-US"/>
        </w:rPr>
        <w:t xml:space="preserve"> Interface</w:t>
      </w:r>
      <w:bookmarkEnd w:id="456"/>
    </w:p>
    <w:p w:rsidR="004D4285" w:rsidRPr="00BF78D9" w:rsidRDefault="004D4285" w:rsidP="004D4285">
      <w:pPr>
        <w:pStyle w:val="Standard"/>
        <w:rPr>
          <w:lang w:val="en-US"/>
        </w:rPr>
      </w:pPr>
      <w:r w:rsidRPr="00BF78D9">
        <w:rPr>
          <w:lang w:val="en-US"/>
        </w:rPr>
        <w:t xml:space="preserve">The </w:t>
      </w:r>
      <w:r w:rsidR="001C2B34">
        <w:rPr>
          <w:rStyle w:val="inlinecode"/>
          <w:lang w:val="en-US"/>
        </w:rPr>
        <w:t>RenderState</w:t>
      </w:r>
      <w:r w:rsidRPr="00BF78D9">
        <w:rPr>
          <w:lang w:val="en-US"/>
        </w:rPr>
        <w:t xml:space="preserve"> interface provides the following methods.</w:t>
      </w:r>
    </w:p>
    <w:tbl>
      <w:tblPr>
        <w:tblStyle w:val="TableGrid"/>
        <w:tblW w:w="0" w:type="auto"/>
        <w:tblLook w:val="04A0" w:firstRow="1" w:lastRow="0" w:firstColumn="1" w:lastColumn="0" w:noHBand="0" w:noVBand="1"/>
      </w:tblPr>
      <w:tblGrid>
        <w:gridCol w:w="2830"/>
        <w:gridCol w:w="6186"/>
      </w:tblGrid>
      <w:tr w:rsidR="004D4285" w:rsidRPr="0099621F" w:rsidTr="002B1692">
        <w:trPr>
          <w:tblHeader/>
        </w:trPr>
        <w:tc>
          <w:tcPr>
            <w:tcW w:w="2830" w:type="dxa"/>
          </w:tcPr>
          <w:p w:rsidR="004D4285" w:rsidRPr="0099621F" w:rsidRDefault="004D4285" w:rsidP="002B1692">
            <w:pPr>
              <w:pStyle w:val="Standard"/>
              <w:rPr>
                <w:rStyle w:val="inlinecode"/>
                <w:rFonts w:ascii="Times New Roman" w:hAnsi="Times New Roman" w:cs="Times New Roman"/>
                <w:b/>
                <w:sz w:val="24"/>
                <w:lang w:val="en-US"/>
              </w:rPr>
            </w:pPr>
            <w:r w:rsidRPr="0099621F">
              <w:rPr>
                <w:rStyle w:val="inlinecode"/>
                <w:rFonts w:ascii="Times New Roman" w:hAnsi="Times New Roman" w:cs="Times New Roman"/>
                <w:b/>
                <w:sz w:val="24"/>
                <w:lang w:val="en-US"/>
              </w:rPr>
              <w:lastRenderedPageBreak/>
              <w:t>Method</w:t>
            </w:r>
          </w:p>
        </w:tc>
        <w:tc>
          <w:tcPr>
            <w:tcW w:w="6186" w:type="dxa"/>
          </w:tcPr>
          <w:p w:rsidR="004D4285" w:rsidRPr="0099621F" w:rsidRDefault="004D4285" w:rsidP="002B1692">
            <w:pPr>
              <w:pStyle w:val="Standard"/>
              <w:rPr>
                <w:b/>
                <w:lang w:val="en-US"/>
              </w:rPr>
            </w:pPr>
            <w:r>
              <w:rPr>
                <w:b/>
                <w:lang w:val="en-US"/>
              </w:rPr>
              <w:t>Description</w:t>
            </w:r>
          </w:p>
        </w:tc>
      </w:tr>
      <w:tr w:rsidR="004D4285" w:rsidRPr="0099621F" w:rsidTr="002B1692">
        <w:trPr>
          <w:tblHeader/>
        </w:trPr>
        <w:tc>
          <w:tcPr>
            <w:tcW w:w="2830" w:type="dxa"/>
          </w:tcPr>
          <w:p w:rsidR="004D4285" w:rsidRPr="00E13737" w:rsidRDefault="004D4285" w:rsidP="002B1692">
            <w:pPr>
              <w:pStyle w:val="Standard"/>
              <w:rPr>
                <w:rStyle w:val="inlinecode"/>
                <w:lang w:val="en-US"/>
              </w:rPr>
            </w:pPr>
            <w:r>
              <w:rPr>
                <w:rStyle w:val="inlinecode"/>
                <w:lang w:val="en-US"/>
              </w:rPr>
              <w:t>getRenderParameters</w:t>
            </w:r>
          </w:p>
        </w:tc>
        <w:tc>
          <w:tcPr>
            <w:tcW w:w="6186" w:type="dxa"/>
          </w:tcPr>
          <w:p w:rsidR="004D4285" w:rsidRPr="0099621F" w:rsidRDefault="004D4285" w:rsidP="002B1692">
            <w:pPr>
              <w:pStyle w:val="Standard"/>
              <w:rPr>
                <w:lang w:val="en-US"/>
              </w:rPr>
            </w:pPr>
            <w:r>
              <w:rPr>
                <w:lang w:val="en-US"/>
              </w:rPr>
              <w:t xml:space="preserve">Overrides the superclass method to return the current </w:t>
            </w:r>
            <w:r>
              <w:rPr>
                <w:rStyle w:val="inlinecode"/>
                <w:lang w:val="en-US"/>
              </w:rPr>
              <w:t>MutableR</w:t>
            </w:r>
            <w:r w:rsidRPr="00BF78D9">
              <w:rPr>
                <w:rStyle w:val="inlinecode"/>
                <w:lang w:val="en-US"/>
              </w:rPr>
              <w:t>enderParameters</w:t>
            </w:r>
            <w:r>
              <w:rPr>
                <w:lang w:val="en-US"/>
              </w:rPr>
              <w:t xml:space="preserve"> object. If no render parameters are available, the object will be empty.</w:t>
            </w:r>
          </w:p>
        </w:tc>
      </w:tr>
      <w:tr w:rsidR="004D4285" w:rsidRPr="0099621F" w:rsidTr="002B1692">
        <w:trPr>
          <w:tblHeader/>
        </w:trPr>
        <w:tc>
          <w:tcPr>
            <w:tcW w:w="2830" w:type="dxa"/>
          </w:tcPr>
          <w:p w:rsidR="004D4285" w:rsidRDefault="004D4285" w:rsidP="002B1692">
            <w:pPr>
              <w:pStyle w:val="Standard"/>
              <w:rPr>
                <w:rStyle w:val="inlinecode"/>
                <w:lang w:val="en-US"/>
              </w:rPr>
            </w:pPr>
            <w:r>
              <w:rPr>
                <w:rStyle w:val="inlinecode"/>
                <w:lang w:val="en-US"/>
              </w:rPr>
              <w:t>setPortletMode</w:t>
            </w:r>
          </w:p>
        </w:tc>
        <w:tc>
          <w:tcPr>
            <w:tcW w:w="6186" w:type="dxa"/>
          </w:tcPr>
          <w:p w:rsidR="004D4285" w:rsidRDefault="000E7E75" w:rsidP="00BA5933">
            <w:pPr>
              <w:pStyle w:val="Standard"/>
              <w:rPr>
                <w:lang w:val="en-US"/>
              </w:rPr>
            </w:pPr>
            <w:r>
              <w:rPr>
                <w:lang w:val="en-US"/>
              </w:rPr>
              <w:t>Sets</w:t>
            </w:r>
            <w:r w:rsidR="004D4285">
              <w:rPr>
                <w:lang w:val="en-US"/>
              </w:rPr>
              <w:t xml:space="preserve"> the portlet mode.</w:t>
            </w:r>
            <w:r>
              <w:rPr>
                <w:lang w:val="en-US"/>
              </w:rPr>
              <w:t xml:space="preserve"> </w:t>
            </w:r>
            <w:r w:rsidRPr="000D6042">
              <w:rPr>
                <w:lang w:val="en-US"/>
              </w:rPr>
              <w:t>If</w:t>
            </w:r>
            <w:r w:rsidRPr="000D6042">
              <w:rPr>
                <w:b/>
                <w:lang w:val="en-US"/>
              </w:rPr>
              <w:t xml:space="preserve"> </w:t>
            </w:r>
            <w:r w:rsidRPr="000D6042">
              <w:rPr>
                <w:lang w:val="en-US"/>
              </w:rPr>
              <w:t xml:space="preserve">a portlet attempts to set a portlet mode that </w:t>
            </w:r>
            <w:r w:rsidR="00BA5933">
              <w:rPr>
                <w:lang w:val="en-US"/>
              </w:rPr>
              <w:t>is not available or that is disallowed for the current user, this method must throw</w:t>
            </w:r>
            <w:r w:rsidRPr="000D6042">
              <w:rPr>
                <w:lang w:val="en-US"/>
              </w:rPr>
              <w:t xml:space="preserve"> a </w:t>
            </w:r>
            <w:r w:rsidRPr="000D6042">
              <w:rPr>
                <w:rFonts w:ascii="Courier" w:hAnsi="Courier"/>
                <w:sz w:val="20"/>
                <w:lang w:val="en-US"/>
              </w:rPr>
              <w:t>PortletModeException</w:t>
            </w:r>
            <w:r w:rsidRPr="000D6042">
              <w:rPr>
                <w:lang w:val="en-US"/>
              </w:rPr>
              <w:t>.</w:t>
            </w:r>
          </w:p>
        </w:tc>
      </w:tr>
      <w:tr w:rsidR="004D4285" w:rsidRPr="0099621F" w:rsidTr="002B1692">
        <w:trPr>
          <w:tblHeader/>
        </w:trPr>
        <w:tc>
          <w:tcPr>
            <w:tcW w:w="2830" w:type="dxa"/>
          </w:tcPr>
          <w:p w:rsidR="004D4285" w:rsidRDefault="00D0077F" w:rsidP="002B1692">
            <w:pPr>
              <w:pStyle w:val="Standard"/>
              <w:rPr>
                <w:rStyle w:val="inlinecode"/>
                <w:lang w:val="en-US"/>
              </w:rPr>
            </w:pPr>
            <w:r>
              <w:rPr>
                <w:rStyle w:val="inlinecode"/>
                <w:lang w:val="en-US"/>
              </w:rPr>
              <w:t>s</w:t>
            </w:r>
            <w:r w:rsidR="004D4285">
              <w:rPr>
                <w:rStyle w:val="inlinecode"/>
                <w:lang w:val="en-US"/>
              </w:rPr>
              <w:t>etWindowState</w:t>
            </w:r>
          </w:p>
        </w:tc>
        <w:tc>
          <w:tcPr>
            <w:tcW w:w="6186" w:type="dxa"/>
          </w:tcPr>
          <w:p w:rsidR="004D4285" w:rsidRDefault="000E7E75" w:rsidP="00BA5933">
            <w:pPr>
              <w:pStyle w:val="Standard"/>
              <w:rPr>
                <w:lang w:val="en-US"/>
              </w:rPr>
            </w:pPr>
            <w:r>
              <w:rPr>
                <w:lang w:val="en-US"/>
              </w:rPr>
              <w:t>Sets</w:t>
            </w:r>
            <w:r w:rsidR="004D4285">
              <w:rPr>
                <w:lang w:val="en-US"/>
              </w:rPr>
              <w:t xml:space="preserve"> the window state.</w:t>
            </w:r>
            <w:r>
              <w:rPr>
                <w:lang w:val="en-US"/>
              </w:rPr>
              <w:t xml:space="preserve"> </w:t>
            </w:r>
            <w:r w:rsidR="00BA5933" w:rsidRPr="000D6042">
              <w:rPr>
                <w:lang w:val="en-US"/>
              </w:rPr>
              <w:t>If</w:t>
            </w:r>
            <w:r w:rsidR="00BA5933" w:rsidRPr="000D6042">
              <w:rPr>
                <w:b/>
                <w:lang w:val="en-US"/>
              </w:rPr>
              <w:t xml:space="preserve"> </w:t>
            </w:r>
            <w:r w:rsidR="00BA5933" w:rsidRPr="000D6042">
              <w:rPr>
                <w:lang w:val="en-US"/>
              </w:rPr>
              <w:t xml:space="preserve">a portlet attempts to set a </w:t>
            </w:r>
            <w:r w:rsidR="00BA5933">
              <w:rPr>
                <w:lang w:val="en-US"/>
              </w:rPr>
              <w:t>window state</w:t>
            </w:r>
            <w:r w:rsidR="00BA5933" w:rsidRPr="000D6042">
              <w:rPr>
                <w:lang w:val="en-US"/>
              </w:rPr>
              <w:t xml:space="preserve"> that </w:t>
            </w:r>
            <w:r w:rsidR="00BA5933">
              <w:rPr>
                <w:lang w:val="en-US"/>
              </w:rPr>
              <w:t>is not available or that is disallowed for the current user, this method must throw</w:t>
            </w:r>
            <w:r w:rsidR="00BA5933" w:rsidRPr="000D6042">
              <w:rPr>
                <w:lang w:val="en-US"/>
              </w:rPr>
              <w:t xml:space="preserve"> a </w:t>
            </w:r>
            <w:r w:rsidR="00BA5933" w:rsidRPr="000A6CB7">
              <w:rPr>
                <w:rStyle w:val="inlinecode"/>
                <w:lang w:val="en-US"/>
              </w:rPr>
              <w:t>WindowStateException</w:t>
            </w:r>
            <w:r w:rsidR="00BA5933" w:rsidRPr="000D6042">
              <w:rPr>
                <w:lang w:val="en-US"/>
              </w:rPr>
              <w:t>.</w:t>
            </w:r>
          </w:p>
        </w:tc>
      </w:tr>
    </w:tbl>
    <w:p w:rsidR="00BF78D9" w:rsidRDefault="00BF78D9" w:rsidP="00BF78D9">
      <w:pPr>
        <w:pStyle w:val="Standard"/>
        <w:rPr>
          <w:lang w:val="en-US"/>
        </w:rPr>
      </w:pPr>
    </w:p>
    <w:p w:rsidR="002E233D" w:rsidRDefault="002E233D" w:rsidP="002E233D">
      <w:pPr>
        <w:pStyle w:val="Heading1"/>
      </w:pPr>
      <w:r w:rsidRPr="00BA5933">
        <w:rPr>
          <w:lang w:val="en-US"/>
        </w:rPr>
        <w:lastRenderedPageBreak/>
        <w:t xml:space="preserve"> </w:t>
      </w:r>
      <w:bookmarkStart w:id="457" w:name="_Ref426728457"/>
      <w:bookmarkStart w:id="458" w:name="_Ref426728458"/>
      <w:bookmarkStart w:id="459" w:name="_Toc468261060"/>
      <w:r>
        <w:t>Portlet URLs</w:t>
      </w:r>
      <w:bookmarkEnd w:id="457"/>
      <w:bookmarkEnd w:id="458"/>
      <w:bookmarkEnd w:id="459"/>
    </w:p>
    <w:p w:rsidR="00F86129" w:rsidRDefault="00F86129" w:rsidP="00F86129">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portlet may need to </w:t>
      </w:r>
      <w:r w:rsidR="00A918F2">
        <w:rPr>
          <w:rFonts w:ascii="Times New Roman" w:eastAsia="SimSun" w:hAnsi="Times New Roman" w:cs="Mangal"/>
          <w:kern w:val="3"/>
          <w:sz w:val="24"/>
          <w:szCs w:val="24"/>
          <w:lang w:eastAsia="zh-CN" w:bidi="hi-IN"/>
        </w:rPr>
        <w:t>create</w:t>
      </w:r>
      <w:r>
        <w:rPr>
          <w:rFonts w:ascii="Times New Roman" w:eastAsia="SimSun" w:hAnsi="Times New Roman" w:cs="Mangal"/>
          <w:kern w:val="3"/>
          <w:sz w:val="24"/>
          <w:szCs w:val="24"/>
          <w:lang w:eastAsia="zh-CN" w:bidi="hi-IN"/>
        </w:rPr>
        <w:t xml:space="preserve"> URLs referencing itself when producing markup. For example, when the portlet renders a form to be submitted, or a link to another page of data within the portlet, it requires a URL that results in a request targeted to itself so that it can carry out the appropriate action. URLs that result in requests targeted to the portlet are called portlet URLs.</w:t>
      </w:r>
    </w:p>
    <w:p w:rsidR="00F86129" w:rsidRDefault="00F86129" w:rsidP="00F86129">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Portlet Specification provides </w:t>
      </w:r>
      <w:r w:rsidR="000B5F9A">
        <w:rPr>
          <w:rFonts w:ascii="Times New Roman" w:eastAsia="SimSun" w:hAnsi="Times New Roman" w:cs="Mangal"/>
          <w:kern w:val="3"/>
          <w:sz w:val="24"/>
          <w:szCs w:val="24"/>
          <w:lang w:eastAsia="zh-CN" w:bidi="hi-IN"/>
        </w:rPr>
        <w:t>interfaces</w:t>
      </w:r>
      <w:r>
        <w:rPr>
          <w:rFonts w:ascii="Times New Roman" w:eastAsia="SimSun" w:hAnsi="Times New Roman" w:cs="Mangal"/>
          <w:kern w:val="3"/>
          <w:sz w:val="24"/>
          <w:szCs w:val="24"/>
          <w:lang w:eastAsia="zh-CN" w:bidi="hi-IN"/>
        </w:rPr>
        <w:t xml:space="preserve"> that allow the developer to </w:t>
      </w:r>
      <w:r w:rsidR="00324A1F">
        <w:rPr>
          <w:rFonts w:ascii="Times New Roman" w:eastAsia="SimSun" w:hAnsi="Times New Roman" w:cs="Mangal"/>
          <w:kern w:val="3"/>
          <w:sz w:val="24"/>
          <w:szCs w:val="24"/>
          <w:lang w:eastAsia="zh-CN" w:bidi="hi-IN"/>
        </w:rPr>
        <w:t xml:space="preserve">manipulate and generate portlet URLs. </w:t>
      </w:r>
      <w:r w:rsidR="000B5F9A">
        <w:rPr>
          <w:rFonts w:ascii="Times New Roman" w:eastAsia="SimSun" w:hAnsi="Times New Roman" w:cs="Mangal"/>
          <w:kern w:val="3"/>
          <w:sz w:val="24"/>
          <w:szCs w:val="24"/>
          <w:lang w:eastAsia="zh-CN" w:bidi="hi-IN"/>
        </w:rPr>
        <w:t>This chapter presents those interfaces. Creation of portlet URL objects implementing these interfaces is covered in</w:t>
      </w:r>
      <w:r w:rsidR="00DF1451">
        <w:rPr>
          <w:rFonts w:ascii="Times New Roman" w:eastAsia="SimSun" w:hAnsi="Times New Roman" w:cs="Mangal"/>
          <w:kern w:val="3"/>
          <w:sz w:val="24"/>
          <w:szCs w:val="24"/>
          <w:lang w:eastAsia="zh-CN" w:bidi="hi-IN"/>
        </w:rPr>
        <w:t xml:space="preserve"> </w:t>
      </w:r>
      <w:r w:rsidR="00DF1451">
        <w:rPr>
          <w:rFonts w:ascii="Times New Roman" w:eastAsia="SimSun" w:hAnsi="Times New Roman" w:cs="Mangal"/>
          <w:kern w:val="3"/>
          <w:sz w:val="24"/>
          <w:szCs w:val="24"/>
          <w:lang w:eastAsia="zh-CN" w:bidi="hi-IN"/>
        </w:rPr>
        <w:fldChar w:fldCharType="begin"/>
      </w:r>
      <w:r w:rsidR="00DF1451">
        <w:rPr>
          <w:rFonts w:ascii="Times New Roman" w:eastAsia="SimSun" w:hAnsi="Times New Roman" w:cs="Mangal"/>
          <w:kern w:val="3"/>
          <w:sz w:val="24"/>
          <w:szCs w:val="24"/>
          <w:lang w:eastAsia="zh-CN" w:bidi="hi-IN"/>
        </w:rPr>
        <w:instrText xml:space="preserve"> REF _Ref427149628 \w \h </w:instrText>
      </w:r>
      <w:r w:rsidR="00DF1451">
        <w:rPr>
          <w:rFonts w:ascii="Times New Roman" w:eastAsia="SimSun" w:hAnsi="Times New Roman" w:cs="Mangal"/>
          <w:kern w:val="3"/>
          <w:sz w:val="24"/>
          <w:szCs w:val="24"/>
          <w:lang w:eastAsia="zh-CN" w:bidi="hi-IN"/>
        </w:rPr>
      </w:r>
      <w:r w:rsidR="00DF1451">
        <w:rPr>
          <w:rFonts w:ascii="Times New Roman" w:eastAsia="SimSun" w:hAnsi="Times New Roman" w:cs="Mangal"/>
          <w:kern w:val="3"/>
          <w:sz w:val="24"/>
          <w:szCs w:val="24"/>
          <w:lang w:eastAsia="zh-CN" w:bidi="hi-IN"/>
        </w:rPr>
        <w:fldChar w:fldCharType="separate"/>
      </w:r>
      <w:r w:rsidR="003B17E8">
        <w:rPr>
          <w:rFonts w:ascii="Times New Roman" w:eastAsia="SimSun" w:hAnsi="Times New Roman" w:cs="Mangal"/>
          <w:kern w:val="3"/>
          <w:sz w:val="24"/>
          <w:szCs w:val="24"/>
          <w:lang w:eastAsia="zh-CN" w:bidi="hi-IN"/>
        </w:rPr>
        <w:t>Chapter 15</w:t>
      </w:r>
      <w:r w:rsidR="00DF1451">
        <w:rPr>
          <w:rFonts w:ascii="Times New Roman" w:eastAsia="SimSun" w:hAnsi="Times New Roman" w:cs="Mangal"/>
          <w:kern w:val="3"/>
          <w:sz w:val="24"/>
          <w:szCs w:val="24"/>
          <w:lang w:eastAsia="zh-CN" w:bidi="hi-IN"/>
        </w:rPr>
        <w:fldChar w:fldCharType="end"/>
      </w:r>
      <w:r w:rsidR="00DF1451">
        <w:rPr>
          <w:rFonts w:ascii="Times New Roman" w:eastAsia="SimSun" w:hAnsi="Times New Roman" w:cs="Mangal"/>
          <w:kern w:val="3"/>
          <w:sz w:val="24"/>
          <w:szCs w:val="24"/>
          <w:lang w:eastAsia="zh-CN" w:bidi="hi-IN"/>
        </w:rPr>
        <w:t xml:space="preserve"> </w:t>
      </w:r>
      <w:r w:rsidR="00DF1451">
        <w:rPr>
          <w:rFonts w:ascii="Times New Roman" w:eastAsia="SimSun" w:hAnsi="Times New Roman" w:cs="Mangal"/>
          <w:kern w:val="3"/>
          <w:sz w:val="24"/>
          <w:szCs w:val="24"/>
          <w:lang w:eastAsia="zh-CN" w:bidi="hi-IN"/>
        </w:rPr>
        <w:fldChar w:fldCharType="begin"/>
      </w:r>
      <w:r w:rsidR="00DF1451">
        <w:rPr>
          <w:rFonts w:ascii="Times New Roman" w:eastAsia="SimSun" w:hAnsi="Times New Roman" w:cs="Mangal"/>
          <w:kern w:val="3"/>
          <w:sz w:val="24"/>
          <w:szCs w:val="24"/>
          <w:lang w:eastAsia="zh-CN" w:bidi="hi-IN"/>
        </w:rPr>
        <w:instrText xml:space="preserve"> REF _Ref427149628 \h </w:instrText>
      </w:r>
      <w:r w:rsidR="00DF1451">
        <w:rPr>
          <w:rFonts w:ascii="Times New Roman" w:eastAsia="SimSun" w:hAnsi="Times New Roman" w:cs="Mangal"/>
          <w:kern w:val="3"/>
          <w:sz w:val="24"/>
          <w:szCs w:val="24"/>
          <w:lang w:eastAsia="zh-CN" w:bidi="hi-IN"/>
        </w:rPr>
      </w:r>
      <w:r w:rsidR="00DF1451">
        <w:rPr>
          <w:rFonts w:ascii="Times New Roman" w:eastAsia="SimSun" w:hAnsi="Times New Roman" w:cs="Mangal"/>
          <w:kern w:val="3"/>
          <w:sz w:val="24"/>
          <w:szCs w:val="24"/>
          <w:lang w:eastAsia="zh-CN" w:bidi="hi-IN"/>
        </w:rPr>
        <w:fldChar w:fldCharType="separate"/>
      </w:r>
      <w:r w:rsidR="003B17E8">
        <w:t>PortletResponse Interfaces</w:t>
      </w:r>
      <w:r w:rsidR="00DF1451">
        <w:rPr>
          <w:rFonts w:ascii="Times New Roman" w:eastAsia="SimSun" w:hAnsi="Times New Roman" w:cs="Mangal"/>
          <w:kern w:val="3"/>
          <w:sz w:val="24"/>
          <w:szCs w:val="24"/>
          <w:lang w:eastAsia="zh-CN" w:bidi="hi-IN"/>
        </w:rPr>
        <w:fldChar w:fldCharType="end"/>
      </w:r>
      <w:r w:rsidR="000B5F9A">
        <w:rPr>
          <w:rFonts w:ascii="Times New Roman" w:eastAsia="SimSun" w:hAnsi="Times New Roman" w:cs="Mangal"/>
          <w:kern w:val="3"/>
          <w:sz w:val="24"/>
          <w:szCs w:val="24"/>
          <w:lang w:eastAsia="zh-CN" w:bidi="hi-IN"/>
        </w:rPr>
        <w:t>.</w:t>
      </w:r>
    </w:p>
    <w:p w:rsidR="000B5F9A" w:rsidRDefault="003469DC" w:rsidP="00F86129">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The Portlet Specification introduces three types of portlet URL for use by developers. When these URLs are activated, they initiate execution of the three portlet request phases.</w:t>
      </w:r>
    </w:p>
    <w:p w:rsidR="003469DC" w:rsidRDefault="003469DC" w:rsidP="003469DC">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render URL represented by the </w:t>
      </w:r>
      <w:r w:rsidRPr="003469DC">
        <w:rPr>
          <w:rStyle w:val="inlinecode"/>
        </w:rPr>
        <w:t>RenderURL</w:t>
      </w:r>
      <w:r>
        <w:rPr>
          <w:rFonts w:ascii="Times New Roman" w:eastAsia="SimSun" w:hAnsi="Times New Roman" w:cs="Mangal"/>
          <w:kern w:val="3"/>
          <w:sz w:val="24"/>
          <w:szCs w:val="24"/>
          <w:lang w:eastAsia="zh-CN" w:bidi="hi-IN"/>
        </w:rPr>
        <w:t xml:space="preserve"> interface initiates the render phase.</w:t>
      </w:r>
    </w:p>
    <w:p w:rsidR="003469DC" w:rsidRDefault="003469DC" w:rsidP="003469DC">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action URL represented by the </w:t>
      </w:r>
      <w:r w:rsidRPr="003469DC">
        <w:rPr>
          <w:rStyle w:val="inlinecode"/>
        </w:rPr>
        <w:t>ActionURL</w:t>
      </w:r>
      <w:r>
        <w:rPr>
          <w:rFonts w:ascii="Times New Roman" w:eastAsia="SimSun" w:hAnsi="Times New Roman" w:cs="Mangal"/>
          <w:kern w:val="3"/>
          <w:sz w:val="24"/>
          <w:szCs w:val="24"/>
          <w:lang w:eastAsia="zh-CN" w:bidi="hi-IN"/>
        </w:rPr>
        <w:t xml:space="preserve"> interface initiates the action phase.</w:t>
      </w:r>
    </w:p>
    <w:p w:rsidR="003469DC" w:rsidRDefault="003469DC" w:rsidP="003469DC">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resource URL represented by the </w:t>
      </w:r>
      <w:r w:rsidRPr="003469DC">
        <w:rPr>
          <w:rStyle w:val="inlinecode"/>
        </w:rPr>
        <w:t>ResourceURL</w:t>
      </w:r>
      <w:r>
        <w:rPr>
          <w:rFonts w:ascii="Times New Roman" w:eastAsia="SimSun" w:hAnsi="Times New Roman" w:cs="Mangal"/>
          <w:kern w:val="3"/>
          <w:sz w:val="24"/>
          <w:szCs w:val="24"/>
          <w:lang w:eastAsia="zh-CN" w:bidi="hi-IN"/>
        </w:rPr>
        <w:t xml:space="preserve"> interface initiates the resource phase.</w:t>
      </w:r>
    </w:p>
    <w:p w:rsidR="003469DC" w:rsidRDefault="00A918F2" w:rsidP="003469DC">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noProof/>
          <w:kern w:val="3"/>
          <w:sz w:val="24"/>
          <w:szCs w:val="24"/>
        </w:rPr>
        <w:drawing>
          <wp:anchor distT="0" distB="0" distL="114300" distR="114300" simplePos="0" relativeHeight="251685888" behindDoc="0" locked="0" layoutInCell="1" allowOverlap="1" wp14:anchorId="7BC6AC41" wp14:editId="0FCB370C">
            <wp:simplePos x="0" y="0"/>
            <wp:positionH relativeFrom="column">
              <wp:posOffset>59055</wp:posOffset>
            </wp:positionH>
            <wp:positionV relativeFrom="paragraph">
              <wp:posOffset>792480</wp:posOffset>
            </wp:positionV>
            <wp:extent cx="5589905" cy="2343150"/>
            <wp:effectExtent l="190500" t="190500" r="182245" b="19050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tletURLs.gif"/>
                    <pic:cNvPicPr/>
                  </pic:nvPicPr>
                  <pic:blipFill>
                    <a:blip r:embed="rId28">
                      <a:extLst>
                        <a:ext uri="{28A0092B-C50C-407E-A947-70E740481C1C}">
                          <a14:useLocalDpi xmlns:a14="http://schemas.microsoft.com/office/drawing/2010/main" val="0"/>
                        </a:ext>
                      </a:extLst>
                    </a:blip>
                    <a:stretch>
                      <a:fillRect/>
                    </a:stretch>
                  </pic:blipFill>
                  <pic:spPr>
                    <a:xfrm>
                      <a:off x="0" y="0"/>
                      <a:ext cx="5589905" cy="2343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182235">
        <w:rPr>
          <w:noProof/>
        </w:rPr>
        <mc:AlternateContent>
          <mc:Choice Requires="wps">
            <w:drawing>
              <wp:anchor distT="0" distB="0" distL="114300" distR="114300" simplePos="0" relativeHeight="251687936" behindDoc="0" locked="0" layoutInCell="1" allowOverlap="1" wp14:anchorId="020B88ED" wp14:editId="0F909D1B">
                <wp:simplePos x="0" y="0"/>
                <wp:positionH relativeFrom="column">
                  <wp:posOffset>20955</wp:posOffset>
                </wp:positionH>
                <wp:positionV relativeFrom="paragraph">
                  <wp:posOffset>3194685</wp:posOffset>
                </wp:positionV>
                <wp:extent cx="5667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a:effectLst/>
                      </wps:spPr>
                      <wps:txbx>
                        <w:txbxContent>
                          <w:p w:rsidR="003B17E8" w:rsidRPr="002B7665" w:rsidRDefault="003B17E8" w:rsidP="00182235">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13</w:t>
                            </w:r>
                            <w:r>
                              <w:fldChar w:fldCharType="end"/>
                            </w:r>
                            <w:r>
                              <w:t>–</w:t>
                            </w:r>
                            <w:r>
                              <w:fldChar w:fldCharType="begin"/>
                            </w:r>
                            <w:r>
                              <w:instrText xml:space="preserve"> SEQ Figure \* ARABIC \s 1 </w:instrText>
                            </w:r>
                            <w:r>
                              <w:fldChar w:fldCharType="separate"/>
                            </w:r>
                            <w:r>
                              <w:rPr>
                                <w:noProof/>
                              </w:rPr>
                              <w:t>1</w:t>
                            </w:r>
                            <w:r>
                              <w:fldChar w:fldCharType="end"/>
                            </w:r>
                            <w:r>
                              <w:t xml:space="preserve"> The Portlet URL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B88ED" id="Text Box 16" o:spid="_x0000_s1035" type="#_x0000_t202" style="position:absolute;left:0;text-align:left;margin-left:1.65pt;margin-top:251.55pt;width:446.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" stroked="f">
                <v:textbox style="mso-fit-shape-to-text:t" inset="0,0,0,0">
                  <w:txbxContent>
                    <w:p w:rsidR="003B17E8" w:rsidRPr="002B7665" w:rsidRDefault="003B17E8" w:rsidP="00182235">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13</w:t>
                      </w:r>
                      <w:r>
                        <w:fldChar w:fldCharType="end"/>
                      </w:r>
                      <w:r>
                        <w:t>–</w:t>
                      </w:r>
                      <w:r>
                        <w:fldChar w:fldCharType="begin"/>
                      </w:r>
                      <w:r>
                        <w:instrText xml:space="preserve"> SEQ Figure \* ARABIC \s 1 </w:instrText>
                      </w:r>
                      <w:r>
                        <w:fldChar w:fldCharType="separate"/>
                      </w:r>
                      <w:r>
                        <w:rPr>
                          <w:noProof/>
                        </w:rPr>
                        <w:t>1</w:t>
                      </w:r>
                      <w:r>
                        <w:fldChar w:fldCharType="end"/>
                      </w:r>
                      <w:r>
                        <w:t xml:space="preserve"> The Portlet URL Interfaces</w:t>
                      </w:r>
                    </w:p>
                  </w:txbxContent>
                </v:textbox>
                <w10:wrap type="topAndBottom"/>
              </v:shape>
            </w:pict>
          </mc:Fallback>
        </mc:AlternateContent>
      </w:r>
      <w:r w:rsidR="003469DC">
        <w:rPr>
          <w:rFonts w:ascii="Times New Roman" w:eastAsia="SimSun" w:hAnsi="Times New Roman" w:cs="Mangal"/>
          <w:kern w:val="3"/>
          <w:sz w:val="24"/>
          <w:szCs w:val="24"/>
          <w:lang w:eastAsia="zh-CN" w:bidi="hi-IN"/>
        </w:rPr>
        <w:t xml:space="preserve">The Portlet Specification introduces the additional interfaces </w:t>
      </w:r>
      <w:r w:rsidR="003469DC" w:rsidRPr="00A579C2">
        <w:rPr>
          <w:rStyle w:val="inlinecode"/>
        </w:rPr>
        <w:t>BaseURL</w:t>
      </w:r>
      <w:r w:rsidR="003469DC">
        <w:rPr>
          <w:rFonts w:ascii="Times New Roman" w:eastAsia="SimSun" w:hAnsi="Times New Roman" w:cs="Mangal"/>
          <w:kern w:val="3"/>
          <w:sz w:val="24"/>
          <w:szCs w:val="24"/>
          <w:lang w:eastAsia="zh-CN" w:bidi="hi-IN"/>
        </w:rPr>
        <w:t xml:space="preserve"> and </w:t>
      </w:r>
      <w:r w:rsidR="003469DC" w:rsidRPr="00A579C2">
        <w:rPr>
          <w:rStyle w:val="inlinecode"/>
        </w:rPr>
        <w:t>PortletURL</w:t>
      </w:r>
      <w:r w:rsidR="003469DC">
        <w:rPr>
          <w:rFonts w:ascii="Times New Roman" w:eastAsia="SimSun" w:hAnsi="Times New Roman" w:cs="Mangal"/>
          <w:kern w:val="3"/>
          <w:sz w:val="24"/>
          <w:szCs w:val="24"/>
          <w:lang w:eastAsia="zh-CN" w:bidi="hi-IN"/>
        </w:rPr>
        <w:t xml:space="preserve"> in order to aggregate common functionality. The developer uses these interfaces indirectly. The following figure illustrates the relationship between the portlet URL interfaces.</w:t>
      </w:r>
    </w:p>
    <w:p w:rsidR="003469DC" w:rsidRDefault="00182235" w:rsidP="003469DC">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Pr="0090314D">
        <w:rPr>
          <w:rStyle w:val="inlinecode"/>
        </w:rPr>
        <w:t>BaseURL</w:t>
      </w:r>
      <w:r>
        <w:rPr>
          <w:rFonts w:ascii="Times New Roman" w:eastAsia="SimSun" w:hAnsi="Times New Roman" w:cs="Mangal"/>
          <w:kern w:val="3"/>
          <w:sz w:val="24"/>
          <w:szCs w:val="24"/>
          <w:lang w:eastAsia="zh-CN" w:bidi="hi-IN"/>
        </w:rPr>
        <w:t xml:space="preserve"> interface provides read-only access to the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along with other common functionality. The </w:t>
      </w:r>
      <w:r w:rsidRPr="0090314D">
        <w:rPr>
          <w:rStyle w:val="inlinecode"/>
        </w:rPr>
        <w:t>ResourceURL</w:t>
      </w:r>
      <w:r>
        <w:rPr>
          <w:rFonts w:ascii="Times New Roman" w:eastAsia="SimSun" w:hAnsi="Times New Roman" w:cs="Mangal"/>
          <w:kern w:val="3"/>
          <w:sz w:val="24"/>
          <w:szCs w:val="24"/>
          <w:lang w:eastAsia="zh-CN" w:bidi="hi-IN"/>
        </w:rPr>
        <w:t xml:space="preserve"> interface extends </w:t>
      </w:r>
      <w:r w:rsidRPr="0090314D">
        <w:rPr>
          <w:rStyle w:val="inlinecode"/>
        </w:rPr>
        <w:t>BaseURL</w:t>
      </w:r>
      <w:r>
        <w:rPr>
          <w:rFonts w:ascii="Times New Roman" w:eastAsia="SimSun" w:hAnsi="Times New Roman" w:cs="Mangal"/>
          <w:kern w:val="3"/>
          <w:sz w:val="24"/>
          <w:szCs w:val="24"/>
          <w:lang w:eastAsia="zh-CN" w:bidi="hi-IN"/>
        </w:rPr>
        <w:t xml:space="preserve"> as the resource URL is tied to a specific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The </w:t>
      </w:r>
      <w:r w:rsidRPr="0090314D">
        <w:rPr>
          <w:rStyle w:val="inlinecode"/>
        </w:rPr>
        <w:t>PortletURL</w:t>
      </w:r>
      <w:r>
        <w:rPr>
          <w:rFonts w:ascii="Times New Roman" w:eastAsia="SimSun" w:hAnsi="Times New Roman" w:cs="Mangal"/>
          <w:kern w:val="3"/>
          <w:sz w:val="24"/>
          <w:szCs w:val="24"/>
          <w:lang w:eastAsia="zh-CN" w:bidi="hi-IN"/>
        </w:rPr>
        <w:t xml:space="preserve"> interface extends </w:t>
      </w:r>
      <w:r w:rsidR="00A918F2" w:rsidRPr="0090314D">
        <w:rPr>
          <w:rStyle w:val="inlinecode"/>
        </w:rPr>
        <w:t xml:space="preserve">BaseURL </w:t>
      </w:r>
      <w:r w:rsidR="00A918F2">
        <w:rPr>
          <w:rStyle w:val="inlinecode"/>
        </w:rPr>
        <w:t xml:space="preserve">and </w:t>
      </w:r>
      <w:r w:rsidRPr="0090314D">
        <w:rPr>
          <w:rStyle w:val="inlinecode"/>
        </w:rPr>
        <w:t>Mutable</w:t>
      </w:r>
      <w:r w:rsidR="001C2B34">
        <w:rPr>
          <w:rStyle w:val="inlinecode"/>
        </w:rPr>
        <w:t>RenderState</w:t>
      </w:r>
      <w:r>
        <w:rPr>
          <w:rFonts w:ascii="Times New Roman" w:eastAsia="SimSun" w:hAnsi="Times New Roman" w:cs="Mangal"/>
          <w:kern w:val="3"/>
          <w:sz w:val="24"/>
          <w:szCs w:val="24"/>
          <w:lang w:eastAsia="zh-CN" w:bidi="hi-IN"/>
        </w:rPr>
        <w:t xml:space="preserve">, adding the ability to change the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The </w:t>
      </w:r>
      <w:r w:rsidRPr="0090314D">
        <w:rPr>
          <w:rStyle w:val="inlinecode"/>
        </w:rPr>
        <w:t>RenderURL</w:t>
      </w:r>
      <w:r>
        <w:rPr>
          <w:rFonts w:ascii="Times New Roman" w:eastAsia="SimSun" w:hAnsi="Times New Roman" w:cs="Mangal"/>
          <w:kern w:val="3"/>
          <w:sz w:val="24"/>
          <w:szCs w:val="24"/>
          <w:lang w:eastAsia="zh-CN" w:bidi="hi-IN"/>
        </w:rPr>
        <w:t xml:space="preserve"> interface extends </w:t>
      </w:r>
      <w:r w:rsidRPr="0090314D">
        <w:rPr>
          <w:rStyle w:val="inlinecode"/>
        </w:rPr>
        <w:t>PortletURL</w:t>
      </w:r>
      <w:r>
        <w:rPr>
          <w:rFonts w:ascii="Times New Roman" w:eastAsia="SimSun" w:hAnsi="Times New Roman" w:cs="Mangal"/>
          <w:kern w:val="3"/>
          <w:sz w:val="24"/>
          <w:szCs w:val="24"/>
          <w:lang w:eastAsia="zh-CN" w:bidi="hi-IN"/>
        </w:rPr>
        <w:t xml:space="preserve"> to initiate rendering, while </w:t>
      </w:r>
      <w:r w:rsidRPr="0090314D">
        <w:rPr>
          <w:rStyle w:val="inlinecode"/>
        </w:rPr>
        <w:t>ActionURL</w:t>
      </w:r>
      <w:r>
        <w:rPr>
          <w:rFonts w:ascii="Times New Roman" w:eastAsia="SimSun" w:hAnsi="Times New Roman" w:cs="Mangal"/>
          <w:kern w:val="3"/>
          <w:sz w:val="24"/>
          <w:szCs w:val="24"/>
          <w:lang w:eastAsia="zh-CN" w:bidi="hi-IN"/>
        </w:rPr>
        <w:t xml:space="preserve"> extends </w:t>
      </w:r>
      <w:r w:rsidRPr="0090314D">
        <w:rPr>
          <w:rStyle w:val="inlinecode"/>
        </w:rPr>
        <w:t>PortletURL</w:t>
      </w:r>
      <w:r>
        <w:rPr>
          <w:rFonts w:ascii="Times New Roman" w:eastAsia="SimSun" w:hAnsi="Times New Roman" w:cs="Mangal"/>
          <w:kern w:val="3"/>
          <w:sz w:val="24"/>
          <w:szCs w:val="24"/>
          <w:lang w:eastAsia="zh-CN" w:bidi="hi-IN"/>
        </w:rPr>
        <w:t xml:space="preserve"> to trigger a portlet action.</w:t>
      </w:r>
    </w:p>
    <w:p w:rsidR="00136234" w:rsidRP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Note that portlet URLs are only valid within the current request and need to be written to the output stream in order to allow re-writing the portlet URL token into a real URL.</w:t>
      </w:r>
    </w:p>
    <w:p w:rsidR="00C70BBE" w:rsidRDefault="00C70BBE" w:rsidP="00C70BBE">
      <w:pPr>
        <w:pStyle w:val="Heading2"/>
      </w:pPr>
      <w:bookmarkStart w:id="460" w:name="_Toc468261061"/>
      <w:bookmarkStart w:id="461" w:name="_Toc415140821"/>
      <w:r>
        <w:lastRenderedPageBreak/>
        <w:t>The Base URL</w:t>
      </w:r>
      <w:bookmarkEnd w:id="460"/>
    </w:p>
    <w:p w:rsidR="00C70BBE" w:rsidRDefault="00C70BBE" w:rsidP="00C70BBE">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The </w:t>
      </w:r>
      <w:r w:rsidRPr="00136234">
        <w:rPr>
          <w:rFonts w:ascii="Courier" w:eastAsia="SimSun" w:hAnsi="Courier" w:cs="Mangal"/>
          <w:kern w:val="3"/>
          <w:sz w:val="20"/>
          <w:szCs w:val="24"/>
          <w:lang w:eastAsia="zh-CN" w:bidi="hi-IN"/>
        </w:rPr>
        <w:t>BaseURL</w:t>
      </w:r>
      <w:r w:rsidR="00FE7330">
        <w:rPr>
          <w:rFonts w:ascii="Times New Roman" w:eastAsia="SimSun" w:hAnsi="Times New Roman" w:cs="Mangal"/>
          <w:kern w:val="3"/>
          <w:sz w:val="24"/>
          <w:szCs w:val="24"/>
          <w:lang w:eastAsia="zh-CN" w:bidi="hi-IN"/>
        </w:rPr>
        <w:t xml:space="preserve"> interface provides </w:t>
      </w:r>
      <w:r w:rsidRPr="00136234">
        <w:rPr>
          <w:rFonts w:ascii="Times New Roman" w:eastAsia="SimSun" w:hAnsi="Times New Roman" w:cs="Mangal"/>
          <w:kern w:val="3"/>
          <w:sz w:val="24"/>
          <w:szCs w:val="24"/>
          <w:lang w:eastAsia="zh-CN" w:bidi="hi-IN"/>
        </w:rPr>
        <w:t xml:space="preserve">methods that are common for all URLs </w:t>
      </w:r>
      <w:r w:rsidR="00FE7330">
        <w:rPr>
          <w:rFonts w:ascii="Times New Roman" w:eastAsia="SimSun" w:hAnsi="Times New Roman" w:cs="Mangal"/>
          <w:kern w:val="3"/>
          <w:sz w:val="24"/>
          <w:szCs w:val="24"/>
          <w:lang w:eastAsia="zh-CN" w:bidi="hi-IN"/>
        </w:rPr>
        <w:t>targeting</w:t>
      </w:r>
      <w:r w:rsidRPr="00136234">
        <w:rPr>
          <w:rFonts w:ascii="Times New Roman" w:eastAsia="SimSun" w:hAnsi="Times New Roman" w:cs="Mangal"/>
          <w:kern w:val="3"/>
          <w:sz w:val="24"/>
          <w:szCs w:val="24"/>
          <w:lang w:eastAsia="zh-CN" w:bidi="hi-IN"/>
        </w:rPr>
        <w:t xml:space="preserve"> the portlet.</w:t>
      </w:r>
    </w:p>
    <w:p w:rsidR="00906704" w:rsidRPr="00136234" w:rsidRDefault="00906704" w:rsidP="00C70BBE">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BaseURL interface extends the </w:t>
      </w:r>
      <w:r w:rsidR="001C2B34">
        <w:rPr>
          <w:rFonts w:ascii="Times New Roman" w:eastAsia="SimSun" w:hAnsi="Times New Roman" w:cs="Mangal"/>
          <w:kern w:val="3"/>
          <w:sz w:val="24"/>
          <w:szCs w:val="24"/>
          <w:lang w:eastAsia="zh-CN" w:bidi="hi-IN"/>
        </w:rPr>
        <w:t>RenderState</w:t>
      </w:r>
      <w:r>
        <w:rPr>
          <w:rFonts w:ascii="Times New Roman" w:eastAsia="SimSun" w:hAnsi="Times New Roman" w:cs="Mangal"/>
          <w:kern w:val="3"/>
          <w:sz w:val="24"/>
          <w:szCs w:val="24"/>
          <w:lang w:eastAsia="zh-CN" w:bidi="hi-IN"/>
        </w:rPr>
        <w:t xml:space="preserve"> interface to provide access to the render parameters, portlet mode, and window state.</w:t>
      </w:r>
    </w:p>
    <w:p w:rsidR="00FE7330" w:rsidRDefault="00FE7330" w:rsidP="00906704">
      <w:pPr>
        <w:pStyle w:val="Standard"/>
        <w:rPr>
          <w:lang w:val="en-US"/>
        </w:rPr>
      </w:pPr>
      <w:r>
        <w:rPr>
          <w:lang w:val="en-US"/>
        </w:rPr>
        <w:t xml:space="preserve">The </w:t>
      </w:r>
      <w:r w:rsidRPr="00906704">
        <w:rPr>
          <w:rStyle w:val="inlinecode"/>
          <w:lang w:val="en-US"/>
        </w:rPr>
        <w:t>toString</w:t>
      </w:r>
      <w:r>
        <w:rPr>
          <w:lang w:val="en-US"/>
        </w:rPr>
        <w:t xml:space="preserve"> method converts the URL to string form.</w:t>
      </w:r>
      <w:r w:rsidR="00906704">
        <w:rPr>
          <w:lang w:val="en-US"/>
        </w:rPr>
        <w:t xml:space="preserve"> The </w:t>
      </w:r>
      <w:r w:rsidR="00906704" w:rsidRPr="000A6CB7">
        <w:rPr>
          <w:rStyle w:val="inlinecode"/>
          <w:lang w:val="en-US"/>
        </w:rPr>
        <w:t>append</w:t>
      </w:r>
      <w:r w:rsidR="00906704">
        <w:rPr>
          <w:lang w:val="en-US"/>
        </w:rPr>
        <w:t xml:space="preserve"> method appends the URL to an </w:t>
      </w:r>
      <w:r w:rsidR="00906704" w:rsidRPr="000A6CB7">
        <w:rPr>
          <w:rStyle w:val="inlinecode"/>
          <w:lang w:val="en-US"/>
        </w:rPr>
        <w:t>Appendable</w:t>
      </w:r>
      <w:r w:rsidR="00906704">
        <w:rPr>
          <w:lang w:val="en-US"/>
        </w:rPr>
        <w:t xml:space="preserve"> object such as a </w:t>
      </w:r>
      <w:r w:rsidR="00906704" w:rsidRPr="000A6CB7">
        <w:rPr>
          <w:rStyle w:val="inlinecode"/>
          <w:lang w:val="en-US"/>
        </w:rPr>
        <w:t>StringBuilder</w:t>
      </w:r>
      <w:r w:rsidR="00906704">
        <w:rPr>
          <w:lang w:val="en-US"/>
        </w:rPr>
        <w:t>.</w:t>
      </w:r>
      <w:r>
        <w:rPr>
          <w:lang w:val="en-US"/>
        </w:rPr>
        <w:t xml:space="preserve"> The </w:t>
      </w:r>
      <w:r w:rsidRPr="00906704">
        <w:rPr>
          <w:rStyle w:val="inlinecode"/>
          <w:lang w:val="en-US"/>
        </w:rPr>
        <w:t>write</w:t>
      </w:r>
      <w:r w:rsidR="00906704">
        <w:rPr>
          <w:lang w:val="en-US"/>
        </w:rPr>
        <w:t xml:space="preserve"> method</w:t>
      </w:r>
      <w:r>
        <w:rPr>
          <w:lang w:val="en-US"/>
        </w:rPr>
        <w:t xml:space="preserve"> write</w:t>
      </w:r>
      <w:r w:rsidR="00906704">
        <w:rPr>
          <w:lang w:val="en-US"/>
        </w:rPr>
        <w:t>s</w:t>
      </w:r>
      <w:r>
        <w:rPr>
          <w:lang w:val="en-US"/>
        </w:rPr>
        <w:t xml:space="preserve"> output directly to the output stream. </w:t>
      </w:r>
      <w:r w:rsidRPr="00906704">
        <w:rPr>
          <w:lang w:val="en-US"/>
        </w:rPr>
        <w:t xml:space="preserve">If the portlet wants to include a portlet URL </w:t>
      </w:r>
      <w:r w:rsidR="00906704" w:rsidRPr="00906704">
        <w:rPr>
          <w:lang w:val="en-US"/>
        </w:rPr>
        <w:t>in the portlet content it can</w:t>
      </w:r>
      <w:r w:rsidRPr="00906704">
        <w:rPr>
          <w:lang w:val="en-US"/>
        </w:rPr>
        <w:t xml:space="preserve"> use the </w:t>
      </w:r>
      <w:r w:rsidRPr="00906704">
        <w:rPr>
          <w:rStyle w:val="inlinecode"/>
          <w:lang w:val="en-US"/>
        </w:rPr>
        <w:t>write</w:t>
      </w:r>
      <w:r w:rsidRPr="00906704">
        <w:rPr>
          <w:lang w:val="en-US"/>
        </w:rPr>
        <w:t xml:space="preserve"> method </w:t>
      </w:r>
      <w:r w:rsidR="00906704" w:rsidRPr="00906704">
        <w:rPr>
          <w:lang w:val="en-US"/>
        </w:rPr>
        <w:t>to</w:t>
      </w:r>
      <w:r w:rsidRPr="00906704">
        <w:rPr>
          <w:lang w:val="en-US"/>
        </w:rPr>
        <w:t xml:space="preserve"> avoid the string object creation </w:t>
      </w:r>
      <w:r w:rsidR="00906704" w:rsidRPr="00906704">
        <w:rPr>
          <w:lang w:val="en-US"/>
        </w:rPr>
        <w:t>overhead associated with</w:t>
      </w:r>
      <w:r w:rsidRPr="00906704">
        <w:rPr>
          <w:lang w:val="en-US"/>
        </w:rPr>
        <w:t xml:space="preserve"> the </w:t>
      </w:r>
      <w:r w:rsidRPr="00906704">
        <w:rPr>
          <w:rStyle w:val="inlinecode"/>
          <w:lang w:val="en-US"/>
        </w:rPr>
        <w:t>toString</w:t>
      </w:r>
      <w:r w:rsidRPr="00906704">
        <w:rPr>
          <w:rFonts w:ascii="Courier New" w:hAnsi="Courier New" w:cs="Courier New"/>
          <w:sz w:val="20"/>
          <w:lang w:val="en-US"/>
        </w:rPr>
        <w:t xml:space="preserve"> </w:t>
      </w:r>
      <w:r w:rsidRPr="00906704">
        <w:rPr>
          <w:lang w:val="en-US"/>
        </w:rPr>
        <w:t>method.</w:t>
      </w:r>
    </w:p>
    <w:p w:rsidR="004D2D0B" w:rsidRPr="00906704" w:rsidRDefault="004D2D0B" w:rsidP="00906704">
      <w:pPr>
        <w:pStyle w:val="Standard"/>
        <w:rPr>
          <w:lang w:val="en-US"/>
        </w:rPr>
      </w:pPr>
      <w:r>
        <w:rPr>
          <w:lang w:val="en-US"/>
        </w:rPr>
        <w:t xml:space="preserve">When the URL is written or appended to an output stream, a flag may be set to </w:t>
      </w:r>
      <w:r w:rsidRPr="00C16DD4">
        <w:rPr>
          <w:rStyle w:val="inlinecode"/>
          <w:lang w:val="en-US"/>
        </w:rPr>
        <w:t>true</w:t>
      </w:r>
      <w:r>
        <w:rPr>
          <w:lang w:val="en-US"/>
        </w:rPr>
        <w:t xml:space="preserve"> in order to require XML escaping. The manner in which XML escaping is performed is implementation specific. If set to </w:t>
      </w:r>
      <w:r w:rsidRPr="004D2D0B">
        <w:rPr>
          <w:rStyle w:val="inlinecode"/>
          <w:lang w:val="en-US"/>
        </w:rPr>
        <w:t>false</w:t>
      </w:r>
      <w:r>
        <w:rPr>
          <w:lang w:val="en-US"/>
        </w:rPr>
        <w:t>, whether or not the URL will be XML escaped will be left to the portlet container implementation.</w:t>
      </w:r>
    </w:p>
    <w:p w:rsidR="00FE7330" w:rsidRPr="000A6CB7" w:rsidRDefault="00FE7330" w:rsidP="00D8329C">
      <w:pPr>
        <w:pStyle w:val="Standard"/>
        <w:rPr>
          <w:lang w:val="en-US"/>
        </w:rPr>
      </w:pPr>
      <w:r w:rsidRPr="000A6CB7">
        <w:rPr>
          <w:lang w:val="en-US"/>
        </w:rPr>
        <w:t>Portlet developers should be aware that</w:t>
      </w:r>
      <w:r w:rsidR="00906704" w:rsidRPr="000A6CB7">
        <w:rPr>
          <w:lang w:val="en-US"/>
        </w:rPr>
        <w:t xml:space="preserve"> the string representation of a portlet URL </w:t>
      </w:r>
      <w:r w:rsidRPr="000A6CB7">
        <w:rPr>
          <w:lang w:val="en-US"/>
        </w:rPr>
        <w:t xml:space="preserve">may not be a well formed URL but </w:t>
      </w:r>
      <w:r w:rsidR="00906704" w:rsidRPr="000A6CB7">
        <w:rPr>
          <w:lang w:val="en-US"/>
        </w:rPr>
        <w:t xml:space="preserve">may be </w:t>
      </w:r>
      <w:r w:rsidRPr="000A6CB7">
        <w:rPr>
          <w:lang w:val="en-US"/>
        </w:rPr>
        <w:t xml:space="preserve">a special token at the time the portlet is generating its content. Portal servers often use a technique called URL rewriting that post-processes the content </w:t>
      </w:r>
      <w:r w:rsidR="00906704" w:rsidRPr="000A6CB7">
        <w:rPr>
          <w:lang w:val="en-US"/>
        </w:rPr>
        <w:t>in order to resolve portlet URL</w:t>
      </w:r>
      <w:r w:rsidR="00D8329C" w:rsidRPr="000A6CB7">
        <w:rPr>
          <w:lang w:val="en-US"/>
        </w:rPr>
        <w:t xml:space="preserve"> tokens into real URLs. The portal</w:t>
      </w:r>
      <w:r w:rsidRPr="000A6CB7">
        <w:rPr>
          <w:lang w:val="en-US"/>
        </w:rPr>
        <w:t xml:space="preserve"> may even </w:t>
      </w:r>
      <w:r w:rsidR="00D8329C" w:rsidRPr="000A6CB7">
        <w:rPr>
          <w:lang w:val="en-US"/>
        </w:rPr>
        <w:t>render</w:t>
      </w:r>
      <w:r w:rsidRPr="000A6CB7">
        <w:rPr>
          <w:lang w:val="en-US"/>
        </w:rPr>
        <w:t xml:space="preserve"> an ECMA script </w:t>
      </w:r>
      <w:r w:rsidR="00D8329C" w:rsidRPr="000A6CB7">
        <w:rPr>
          <w:lang w:val="en-US"/>
        </w:rPr>
        <w:t>function to generate the URL when</w:t>
      </w:r>
      <w:r w:rsidRPr="000A6CB7">
        <w:rPr>
          <w:lang w:val="en-US"/>
        </w:rPr>
        <w:t xml:space="preserve"> the user clicks on the link.</w:t>
      </w:r>
    </w:p>
    <w:p w:rsidR="00D8329C" w:rsidRPr="000A6CB7" w:rsidRDefault="00D8329C" w:rsidP="00D8329C">
      <w:pPr>
        <w:pStyle w:val="Standard"/>
        <w:rPr>
          <w:lang w:val="en-US"/>
        </w:rPr>
      </w:pPr>
      <w:r w:rsidRPr="000A6CB7">
        <w:rPr>
          <w:lang w:val="en-US"/>
        </w:rPr>
        <w:t xml:space="preserve">Properties can be used by portlets to set vendor specific information on the </w:t>
      </w:r>
      <w:r w:rsidRPr="000A6CB7">
        <w:rPr>
          <w:rStyle w:val="inlinecode"/>
          <w:lang w:val="en-US"/>
        </w:rPr>
        <w:t>PortletURL</w:t>
      </w:r>
      <w:r w:rsidRPr="000A6CB7">
        <w:rPr>
          <w:lang w:val="en-US"/>
        </w:rPr>
        <w:t xml:space="preserve"> object and thus use extended URL capabilities. A portlet can set properties using the </w:t>
      </w:r>
      <w:r w:rsidRPr="000A6CB7">
        <w:rPr>
          <w:rStyle w:val="inlinecode"/>
          <w:lang w:val="en-US"/>
        </w:rPr>
        <w:t>setProperty</w:t>
      </w:r>
      <w:r w:rsidRPr="000A6CB7">
        <w:rPr>
          <w:lang w:val="en-US"/>
        </w:rPr>
        <w:t xml:space="preserve"> and </w:t>
      </w:r>
      <w:r w:rsidRPr="000A6CB7">
        <w:rPr>
          <w:rStyle w:val="inlinecode"/>
          <w:lang w:val="en-US"/>
        </w:rPr>
        <w:t>addProperty</w:t>
      </w:r>
      <w:r w:rsidRPr="000A6CB7">
        <w:rPr>
          <w:lang w:val="en-US"/>
        </w:rPr>
        <w:t xml:space="preserve"> methods of the </w:t>
      </w:r>
      <w:r w:rsidRPr="000A6CB7">
        <w:rPr>
          <w:rFonts w:ascii="Courier" w:hAnsi="Courier"/>
          <w:sz w:val="20"/>
          <w:lang w:val="en-US"/>
        </w:rPr>
        <w:t xml:space="preserve">BaseURL </w:t>
      </w:r>
      <w:r w:rsidRPr="000A6CB7">
        <w:rPr>
          <w:lang w:val="en-US"/>
        </w:rPr>
        <w:t>interface</w:t>
      </w:r>
      <w:r w:rsidRPr="000A6CB7">
        <w:rPr>
          <w:rFonts w:ascii="Courier" w:hAnsi="Courier"/>
          <w:sz w:val="20"/>
          <w:lang w:val="en-US"/>
        </w:rPr>
        <w:t>.</w:t>
      </w:r>
    </w:p>
    <w:p w:rsidR="00D8329C" w:rsidRPr="00136234" w:rsidRDefault="00D8329C" w:rsidP="00D8329C">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The </w:t>
      </w:r>
      <w:r w:rsidRPr="00136234">
        <w:rPr>
          <w:rFonts w:ascii="Courier" w:eastAsia="SimSun" w:hAnsi="Courier" w:cs="Mangal"/>
          <w:kern w:val="3"/>
          <w:sz w:val="20"/>
          <w:szCs w:val="24"/>
          <w:lang w:eastAsia="zh-CN" w:bidi="hi-IN"/>
        </w:rPr>
        <w:t xml:space="preserve">setProperty </w:t>
      </w:r>
      <w:r w:rsidRPr="00136234">
        <w:rPr>
          <w:rFonts w:ascii="Times New Roman" w:eastAsia="SimSun" w:hAnsi="Times New Roman" w:cs="Mangal"/>
          <w:kern w:val="3"/>
          <w:sz w:val="24"/>
          <w:szCs w:val="24"/>
          <w:lang w:eastAsia="zh-CN" w:bidi="hi-IN"/>
        </w:rPr>
        <w:t xml:space="preserve">method sets a property with a given name and value. A previous property is replaced by the new property. Where a set of property values exist for the name, the values are cleared and replaced with the new value. The </w:t>
      </w:r>
      <w:r w:rsidRPr="00136234">
        <w:rPr>
          <w:rFonts w:ascii="Courier" w:eastAsia="SimSun" w:hAnsi="Courier" w:cs="Mangal"/>
          <w:kern w:val="3"/>
          <w:sz w:val="20"/>
          <w:szCs w:val="24"/>
          <w:lang w:eastAsia="zh-CN" w:bidi="hi-IN"/>
        </w:rPr>
        <w:t xml:space="preserve">addProperty </w:t>
      </w:r>
      <w:r w:rsidRPr="00136234">
        <w:rPr>
          <w:rFonts w:ascii="Times New Roman" w:eastAsia="SimSun" w:hAnsi="Times New Roman" w:cs="Mangal"/>
          <w:kern w:val="3"/>
          <w:sz w:val="24"/>
          <w:szCs w:val="24"/>
          <w:lang w:eastAsia="zh-CN" w:bidi="hi-IN"/>
        </w:rPr>
        <w:t>method adds a property value to the set with a given name. If there are no property values already ass</w:t>
      </w:r>
      <w:r>
        <w:rPr>
          <w:rFonts w:ascii="Times New Roman" w:eastAsia="SimSun" w:hAnsi="Times New Roman" w:cs="Mangal"/>
          <w:kern w:val="3"/>
          <w:sz w:val="24"/>
          <w:szCs w:val="24"/>
          <w:lang w:eastAsia="zh-CN" w:bidi="hi-IN"/>
        </w:rPr>
        <w:t>ociated with the name, a new property</w:t>
      </w:r>
      <w:r w:rsidRPr="00136234">
        <w:rPr>
          <w:rFonts w:ascii="Times New Roman" w:eastAsia="SimSun" w:hAnsi="Times New Roman" w:cs="Mangal"/>
          <w:kern w:val="3"/>
          <w:sz w:val="24"/>
          <w:szCs w:val="24"/>
          <w:lang w:eastAsia="zh-CN" w:bidi="hi-IN"/>
        </w:rPr>
        <w:t xml:space="preserve"> is created.</w:t>
      </w:r>
    </w:p>
    <w:p w:rsidR="00C248EE" w:rsidRPr="00C248EE" w:rsidRDefault="00C248EE" w:rsidP="00C248EE">
      <w:pPr>
        <w:pStyle w:val="Standard"/>
        <w:rPr>
          <w:lang w:val="en-US"/>
        </w:rPr>
      </w:pPr>
      <w:r w:rsidRPr="00C248EE">
        <w:rPr>
          <w:lang w:val="en-US"/>
        </w:rPr>
        <w:t xml:space="preserve">The </w:t>
      </w:r>
      <w:r w:rsidRPr="00C248EE">
        <w:rPr>
          <w:rStyle w:val="inlinecode"/>
          <w:lang w:val="en-US"/>
        </w:rPr>
        <w:t>setSecure</w:t>
      </w:r>
      <w:r w:rsidRPr="00C248EE">
        <w:rPr>
          <w:lang w:val="en-US"/>
        </w:rPr>
        <w:t xml:space="preserve"> method allows a portlet to indicate if the portlet URL has to be a secure URL or not (i.e. HTTPS or HTTP). If the </w:t>
      </w:r>
      <w:r w:rsidRPr="00C248EE">
        <w:rPr>
          <w:rStyle w:val="inlinecode"/>
          <w:lang w:val="en-US"/>
        </w:rPr>
        <w:t>setSecure</w:t>
      </w:r>
      <w:r w:rsidRPr="00C248EE">
        <w:rPr>
          <w:lang w:val="en-US"/>
        </w:rPr>
        <w:t xml:space="preserve"> method is not used, the portlet URL should be of the same security level of the current request. If </w:t>
      </w:r>
      <w:r w:rsidRPr="00C248EE">
        <w:rPr>
          <w:rStyle w:val="inlinecode"/>
          <w:lang w:val="en-US"/>
        </w:rPr>
        <w:t>setSecure</w:t>
      </w:r>
      <w:r w:rsidRPr="00C248EE">
        <w:rPr>
          <w:lang w:val="en-US"/>
        </w:rPr>
        <w:t xml:space="preserve"> is called with </w:t>
      </w:r>
      <w:r w:rsidRPr="00C248EE">
        <w:rPr>
          <w:rStyle w:val="inlinecode"/>
          <w:lang w:val="en-US"/>
        </w:rPr>
        <w:t>true</w:t>
      </w:r>
      <w:r w:rsidRPr="00C248EE">
        <w:rPr>
          <w:lang w:val="en-US"/>
        </w:rPr>
        <w:t xml:space="preserve">, the transport for the request triggered with this URL must be secure (i.e. HTTPS).  If set to </w:t>
      </w:r>
      <w:r w:rsidRPr="00C248EE">
        <w:rPr>
          <w:rStyle w:val="inlinecode"/>
          <w:lang w:val="en-US"/>
        </w:rPr>
        <w:t>false</w:t>
      </w:r>
      <w:r>
        <w:rPr>
          <w:rStyle w:val="inlinecode"/>
          <w:lang w:val="en-US"/>
        </w:rPr>
        <w:t>,</w:t>
      </w:r>
      <w:r w:rsidRPr="00C248EE">
        <w:rPr>
          <w:lang w:val="en-US"/>
        </w:rPr>
        <w:t xml:space="preserve"> the portlet indicates that it does not require a secure connection for the request triggered with such a URL.</w:t>
      </w:r>
    </w:p>
    <w:p w:rsidR="00136234" w:rsidRDefault="00136234" w:rsidP="00C70BBE">
      <w:pPr>
        <w:pStyle w:val="Heading3"/>
      </w:pPr>
      <w:bookmarkStart w:id="462" w:name="_Toc447892046"/>
      <w:bookmarkStart w:id="463" w:name="_Toc451500560"/>
      <w:bookmarkStart w:id="464" w:name="_Toc452618658"/>
      <w:bookmarkStart w:id="465" w:name="_Toc455552454"/>
      <w:bookmarkStart w:id="466" w:name="_Toc455555901"/>
      <w:bookmarkStart w:id="467" w:name="_Toc447892047"/>
      <w:bookmarkStart w:id="468" w:name="_Toc451500561"/>
      <w:bookmarkStart w:id="469" w:name="_Toc452618659"/>
      <w:bookmarkStart w:id="470" w:name="_Toc455552455"/>
      <w:bookmarkStart w:id="471" w:name="_Toc455555902"/>
      <w:bookmarkStart w:id="472" w:name="_Toc468261062"/>
      <w:bookmarkEnd w:id="462"/>
      <w:bookmarkEnd w:id="463"/>
      <w:bookmarkEnd w:id="464"/>
      <w:bookmarkEnd w:id="465"/>
      <w:bookmarkEnd w:id="466"/>
      <w:bookmarkEnd w:id="467"/>
      <w:bookmarkEnd w:id="468"/>
      <w:bookmarkEnd w:id="469"/>
      <w:bookmarkEnd w:id="470"/>
      <w:bookmarkEnd w:id="471"/>
      <w:r w:rsidRPr="00C70BBE">
        <w:rPr>
          <w:rFonts w:ascii="Courier New" w:hAnsi="Courier New" w:cs="Courier New"/>
        </w:rPr>
        <w:t>BaseURL</w:t>
      </w:r>
      <w:r w:rsidR="00C70BBE">
        <w:t xml:space="preserve"> I</w:t>
      </w:r>
      <w:r w:rsidRPr="00136234">
        <w:t>nterface</w:t>
      </w:r>
      <w:bookmarkEnd w:id="461"/>
      <w:bookmarkEnd w:id="472"/>
    </w:p>
    <w:p w:rsidR="00FE7330" w:rsidRPr="00FE7330" w:rsidRDefault="00FE7330" w:rsidP="00FE7330">
      <w:pPr>
        <w:pStyle w:val="Standard"/>
        <w:rPr>
          <w:lang w:val="en-US"/>
        </w:rPr>
      </w:pPr>
      <w:r w:rsidRPr="00FE7330">
        <w:rPr>
          <w:lang w:val="en-US"/>
        </w:rPr>
        <w:t xml:space="preserve">The </w:t>
      </w:r>
      <w:r w:rsidRPr="00C248EE">
        <w:rPr>
          <w:rStyle w:val="inlinecode"/>
          <w:lang w:val="en-US"/>
        </w:rPr>
        <w:t>BaseURL</w:t>
      </w:r>
      <w:r w:rsidRPr="00FE7330">
        <w:rPr>
          <w:lang w:val="en-US"/>
        </w:rPr>
        <w:t xml:space="preserve"> interface provides the following methods.</w:t>
      </w:r>
    </w:p>
    <w:tbl>
      <w:tblPr>
        <w:tblStyle w:val="TableGrid"/>
        <w:tblW w:w="0" w:type="auto"/>
        <w:tblLook w:val="04A0" w:firstRow="1" w:lastRow="0" w:firstColumn="1" w:lastColumn="0" w:noHBand="0" w:noVBand="1"/>
      </w:tblPr>
      <w:tblGrid>
        <w:gridCol w:w="3526"/>
        <w:gridCol w:w="1005"/>
        <w:gridCol w:w="4485"/>
      </w:tblGrid>
      <w:tr w:rsidR="00AF16F2" w:rsidRPr="00FE7330" w:rsidTr="00AF16F2">
        <w:trPr>
          <w:tblHeader/>
        </w:trPr>
        <w:tc>
          <w:tcPr>
            <w:tcW w:w="3526" w:type="dxa"/>
          </w:tcPr>
          <w:p w:rsidR="00AF16F2" w:rsidRPr="00AF16F2" w:rsidRDefault="00AF16F2" w:rsidP="002B1692">
            <w:pPr>
              <w:pStyle w:val="Standard"/>
              <w:rPr>
                <w:b/>
                <w:lang w:val="en-US"/>
              </w:rPr>
            </w:pPr>
            <w:r w:rsidRPr="00AF16F2">
              <w:rPr>
                <w:b/>
                <w:lang w:val="en-US"/>
              </w:rPr>
              <w:t>Method</w:t>
            </w:r>
          </w:p>
        </w:tc>
        <w:tc>
          <w:tcPr>
            <w:tcW w:w="1005" w:type="dxa"/>
          </w:tcPr>
          <w:p w:rsidR="00AF16F2" w:rsidRPr="00AF16F2" w:rsidRDefault="00AF16F2" w:rsidP="002B1692">
            <w:pPr>
              <w:pStyle w:val="Standard"/>
              <w:rPr>
                <w:b/>
                <w:lang w:val="en-US"/>
              </w:rPr>
            </w:pPr>
            <w:r w:rsidRPr="00AF16F2">
              <w:rPr>
                <w:b/>
                <w:lang w:val="en-US"/>
              </w:rPr>
              <w:t>Version</w:t>
            </w:r>
          </w:p>
        </w:tc>
        <w:tc>
          <w:tcPr>
            <w:tcW w:w="4485" w:type="dxa"/>
          </w:tcPr>
          <w:p w:rsidR="00AF16F2" w:rsidRPr="00AF16F2" w:rsidRDefault="00AF16F2" w:rsidP="002B1692">
            <w:pPr>
              <w:pStyle w:val="Standard"/>
              <w:rPr>
                <w:b/>
                <w:lang w:val="en-US"/>
              </w:rPr>
            </w:pPr>
            <w:r w:rsidRPr="00AF16F2">
              <w:rPr>
                <w:b/>
                <w:lang w:val="en-US"/>
              </w:rPr>
              <w:t>Description</w:t>
            </w:r>
          </w:p>
        </w:tc>
      </w:tr>
      <w:tr w:rsidR="00D8329C" w:rsidRPr="00FE7330" w:rsidTr="00C248EE">
        <w:tc>
          <w:tcPr>
            <w:tcW w:w="3526" w:type="dxa"/>
          </w:tcPr>
          <w:p w:rsidR="00D8329C" w:rsidRPr="00FD4BA2" w:rsidRDefault="00D8329C" w:rsidP="002B1692">
            <w:pPr>
              <w:pStyle w:val="Standard"/>
              <w:rPr>
                <w:rStyle w:val="inlinecode"/>
              </w:rPr>
            </w:pPr>
            <w:r w:rsidRPr="00FD4BA2">
              <w:rPr>
                <w:rStyle w:val="inlinecode"/>
                <w:lang w:val="en-US"/>
              </w:rPr>
              <w:t>setParameter(String, String)</w:t>
            </w:r>
          </w:p>
        </w:tc>
        <w:tc>
          <w:tcPr>
            <w:tcW w:w="1005" w:type="dxa"/>
          </w:tcPr>
          <w:p w:rsidR="00D8329C" w:rsidRPr="00FE7330" w:rsidRDefault="00C248EE" w:rsidP="002B1692">
            <w:pPr>
              <w:pStyle w:val="Standard"/>
              <w:rPr>
                <w:lang w:val="en-US"/>
              </w:rPr>
            </w:pPr>
            <w:r>
              <w:rPr>
                <w:lang w:val="en-US"/>
              </w:rPr>
              <w:t>2.0</w:t>
            </w:r>
          </w:p>
        </w:tc>
        <w:tc>
          <w:tcPr>
            <w:tcW w:w="4485" w:type="dxa"/>
          </w:tcPr>
          <w:p w:rsidR="00D8329C" w:rsidRPr="00FE7330" w:rsidRDefault="00AF16F2" w:rsidP="002B1692">
            <w:pPr>
              <w:pStyle w:val="Standard"/>
              <w:rPr>
                <w:lang w:val="en-US"/>
              </w:rPr>
            </w:pPr>
            <w:r>
              <w:rPr>
                <w:lang w:val="en-US"/>
              </w:rPr>
              <w:t>Deprecated. Behaves as described in JSR 286 Portlet Specification 2.0.</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setParameter(String, String...)</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Deprecated. Behaves as described in JSR 286 Portlet Specification 2.0.</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setParameters(Map&lt;String, String[]&gt;)</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Deprecated. Behaves as described in JSR 286 Portlet Specification 2.0.</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lastRenderedPageBreak/>
              <w:t>getParameterMap()</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Deprecated. Behaves as described in JSR 286 Portlet Specification 2.0.</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setSecure(boolean)</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 xml:space="preserve">If set to </w:t>
            </w:r>
            <w:r w:rsidRPr="000A6CB7">
              <w:rPr>
                <w:rStyle w:val="inlinecode"/>
                <w:lang w:val="en-US"/>
              </w:rPr>
              <w:t>true</w:t>
            </w:r>
            <w:r>
              <w:rPr>
                <w:lang w:val="en-US"/>
              </w:rPr>
              <w:t>, requests secure transmission.</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toString()</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Returns a string representation of the URL.</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write(Writer)</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AF16F2" w:rsidP="00AF16F2">
            <w:pPr>
              <w:pStyle w:val="Standard"/>
              <w:rPr>
                <w:lang w:val="en-US"/>
              </w:rPr>
            </w:pPr>
            <w:r>
              <w:rPr>
                <w:lang w:val="en-US"/>
              </w:rPr>
              <w:t xml:space="preserve">Writes the portlet URL to the output stream. </w:t>
            </w:r>
            <w:r w:rsidRPr="00AF16F2">
              <w:rPr>
                <w:lang w:val="en-US"/>
              </w:rPr>
              <w:t>The URL written to the output stream is always XML escaped.</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write(Writer, boolean)</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FD4BA2" w:rsidP="00FD4BA2">
            <w:pPr>
              <w:pStyle w:val="Standard"/>
              <w:rPr>
                <w:lang w:val="en-US"/>
              </w:rPr>
            </w:pPr>
            <w:r>
              <w:rPr>
                <w:lang w:val="en-US"/>
              </w:rPr>
              <w:t xml:space="preserve">Writes the portlet URL to the output stream. </w:t>
            </w:r>
            <w:r w:rsidRPr="00AF16F2">
              <w:rPr>
                <w:lang w:val="en-US"/>
              </w:rPr>
              <w:t>The URL written</w:t>
            </w:r>
            <w:r>
              <w:rPr>
                <w:lang w:val="en-US"/>
              </w:rPr>
              <w:t xml:space="preserve"> to the output stream is </w:t>
            </w:r>
            <w:r w:rsidRPr="00AF16F2">
              <w:rPr>
                <w:lang w:val="en-US"/>
              </w:rPr>
              <w:t>XML escaped</w:t>
            </w:r>
            <w:r>
              <w:rPr>
                <w:lang w:val="en-US"/>
              </w:rPr>
              <w:t xml:space="preserve"> if the </w:t>
            </w:r>
            <w:r w:rsidRPr="000A6CB7">
              <w:rPr>
                <w:rStyle w:val="inlinecode"/>
                <w:lang w:val="en-US"/>
              </w:rPr>
              <w:t>boolean</w:t>
            </w:r>
            <w:r>
              <w:rPr>
                <w:lang w:val="en-US"/>
              </w:rPr>
              <w:t xml:space="preserve"> argument is set to </w:t>
            </w:r>
            <w:r w:rsidRPr="00FD4BA2">
              <w:rPr>
                <w:rStyle w:val="inlinecode"/>
                <w:lang w:val="en-US"/>
              </w:rPr>
              <w:t>true</w:t>
            </w:r>
            <w:r w:rsidRPr="00AF16F2">
              <w:rPr>
                <w:lang w:val="en-US"/>
              </w:rPr>
              <w:t>.</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append(Appendable)</w:t>
            </w:r>
          </w:p>
        </w:tc>
        <w:tc>
          <w:tcPr>
            <w:tcW w:w="1005" w:type="dxa"/>
          </w:tcPr>
          <w:p w:rsidR="00AF16F2" w:rsidRPr="00FE7330" w:rsidRDefault="00AF16F2" w:rsidP="00AF16F2">
            <w:pPr>
              <w:pStyle w:val="Standard"/>
              <w:rPr>
                <w:lang w:val="en-US"/>
              </w:rPr>
            </w:pPr>
            <w:r>
              <w:rPr>
                <w:lang w:val="en-US"/>
              </w:rPr>
              <w:t>3.0</w:t>
            </w:r>
          </w:p>
        </w:tc>
        <w:tc>
          <w:tcPr>
            <w:tcW w:w="4485" w:type="dxa"/>
          </w:tcPr>
          <w:p w:rsidR="00AF16F2" w:rsidRPr="00FE7330" w:rsidRDefault="00FD4BA2" w:rsidP="00FD4BA2">
            <w:pPr>
              <w:pStyle w:val="Standard"/>
              <w:rPr>
                <w:lang w:val="en-US"/>
              </w:rPr>
            </w:pPr>
            <w:r>
              <w:rPr>
                <w:lang w:val="en-US"/>
              </w:rPr>
              <w:t>Appends</w:t>
            </w:r>
            <w:r w:rsidRPr="00FD4BA2">
              <w:rPr>
                <w:lang w:val="en-US"/>
              </w:rPr>
              <w:t xml:space="preserve"> the </w:t>
            </w:r>
            <w:r>
              <w:rPr>
                <w:lang w:val="en-US"/>
              </w:rPr>
              <w:t xml:space="preserve">portlet URL to the given </w:t>
            </w:r>
            <w:r w:rsidRPr="000A6CB7">
              <w:rPr>
                <w:rStyle w:val="inlinecode"/>
                <w:lang w:val="en-US"/>
              </w:rPr>
              <w:t>Appendable</w:t>
            </w:r>
            <w:r>
              <w:rPr>
                <w:lang w:val="en-US"/>
              </w:rPr>
              <w:t xml:space="preserve"> object</w:t>
            </w:r>
            <w:r w:rsidRPr="00FD4BA2">
              <w:rPr>
                <w:lang w:val="en-US"/>
              </w:rPr>
              <w:t xml:space="preserve">. The </w:t>
            </w:r>
            <w:r>
              <w:rPr>
                <w:lang w:val="en-US"/>
              </w:rPr>
              <w:t xml:space="preserve">appended </w:t>
            </w:r>
            <w:r w:rsidRPr="00FD4BA2">
              <w:rPr>
                <w:lang w:val="en-US"/>
              </w:rPr>
              <w:t>URL is always XML escaped.</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append(Appendable, boolean)</w:t>
            </w:r>
          </w:p>
        </w:tc>
        <w:tc>
          <w:tcPr>
            <w:tcW w:w="1005" w:type="dxa"/>
          </w:tcPr>
          <w:p w:rsidR="00AF16F2" w:rsidRPr="00FE7330" w:rsidRDefault="00AF16F2" w:rsidP="00AF16F2">
            <w:pPr>
              <w:pStyle w:val="Standard"/>
              <w:rPr>
                <w:lang w:val="en-US"/>
              </w:rPr>
            </w:pPr>
            <w:r>
              <w:rPr>
                <w:lang w:val="en-US"/>
              </w:rPr>
              <w:t>3.0</w:t>
            </w:r>
          </w:p>
        </w:tc>
        <w:tc>
          <w:tcPr>
            <w:tcW w:w="4485" w:type="dxa"/>
          </w:tcPr>
          <w:p w:rsidR="00AF16F2" w:rsidRPr="00FE7330" w:rsidRDefault="00FD4BA2" w:rsidP="00FD4BA2">
            <w:pPr>
              <w:pStyle w:val="Standard"/>
              <w:rPr>
                <w:lang w:val="en-US"/>
              </w:rPr>
            </w:pPr>
            <w:r w:rsidRPr="00FD4BA2">
              <w:rPr>
                <w:lang w:val="en-US"/>
              </w:rPr>
              <w:t xml:space="preserve">Appends the portlet URL to the given Appendable object. The </w:t>
            </w:r>
            <w:r>
              <w:rPr>
                <w:lang w:val="en-US"/>
              </w:rPr>
              <w:t>appended URL</w:t>
            </w:r>
            <w:r w:rsidRPr="00FD4BA2">
              <w:rPr>
                <w:lang w:val="en-US"/>
              </w:rPr>
              <w:t xml:space="preserve"> is</w:t>
            </w:r>
            <w:r>
              <w:rPr>
                <w:lang w:val="en-US"/>
              </w:rPr>
              <w:t xml:space="preserve"> XML escaped if the </w:t>
            </w:r>
            <w:r w:rsidRPr="00FD4BA2">
              <w:rPr>
                <w:rStyle w:val="inlinecode"/>
                <w:lang w:val="en-US"/>
              </w:rPr>
              <w:t>boolean</w:t>
            </w:r>
            <w:r>
              <w:rPr>
                <w:lang w:val="en-US"/>
              </w:rPr>
              <w:t xml:space="preserve"> argument is set to </w:t>
            </w:r>
            <w:r w:rsidRPr="00FD4BA2">
              <w:rPr>
                <w:rStyle w:val="inlinecode"/>
                <w:lang w:val="en-US"/>
              </w:rPr>
              <w:t>true</w:t>
            </w:r>
            <w:r w:rsidRPr="00AF16F2">
              <w:rPr>
                <w:lang w:val="en-US"/>
              </w:rPr>
              <w:t>.</w:t>
            </w:r>
          </w:p>
        </w:tc>
      </w:tr>
      <w:tr w:rsidR="00AF16F2" w:rsidRPr="00FE7330" w:rsidTr="00C248EE">
        <w:tc>
          <w:tcPr>
            <w:tcW w:w="3526" w:type="dxa"/>
          </w:tcPr>
          <w:p w:rsidR="00AF16F2" w:rsidRPr="00FD4BA2" w:rsidRDefault="00AF16F2" w:rsidP="00AF16F2">
            <w:pPr>
              <w:pStyle w:val="Standard"/>
              <w:rPr>
                <w:rStyle w:val="inlinecode"/>
              </w:rPr>
            </w:pPr>
            <w:r w:rsidRPr="00FD4BA2">
              <w:rPr>
                <w:rStyle w:val="inlinecode"/>
                <w:lang w:val="en-US"/>
              </w:rPr>
              <w:t>addProperty(String, String)</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FD4BA2" w:rsidP="00FD4BA2">
            <w:pPr>
              <w:pStyle w:val="Standard"/>
              <w:rPr>
                <w:lang w:val="en-US"/>
              </w:rPr>
            </w:pPr>
            <w:r w:rsidRPr="00FD4BA2">
              <w:rPr>
                <w:lang w:val="en-US"/>
              </w:rPr>
              <w:t>Adds a String property to an existing key on the URL.</w:t>
            </w:r>
            <w:r>
              <w:rPr>
                <w:lang w:val="en-US"/>
              </w:rPr>
              <w:t xml:space="preserve"> </w:t>
            </w:r>
            <w:r w:rsidRPr="00FD4BA2">
              <w:rPr>
                <w:lang w:val="en-US"/>
              </w:rPr>
              <w:t>This method allows URL properties to have multiple values.</w:t>
            </w:r>
          </w:p>
        </w:tc>
      </w:tr>
      <w:tr w:rsidR="00AF16F2" w:rsidRPr="00FD4BA2" w:rsidTr="00C248EE">
        <w:tc>
          <w:tcPr>
            <w:tcW w:w="3526" w:type="dxa"/>
          </w:tcPr>
          <w:p w:rsidR="00AF16F2" w:rsidRPr="00FD4BA2" w:rsidRDefault="00AF16F2" w:rsidP="00AF16F2">
            <w:pPr>
              <w:pStyle w:val="Standard"/>
              <w:rPr>
                <w:rStyle w:val="inlinecode"/>
              </w:rPr>
            </w:pPr>
            <w:r w:rsidRPr="00FD4BA2">
              <w:rPr>
                <w:rStyle w:val="inlinecode"/>
                <w:lang w:val="en-US"/>
              </w:rPr>
              <w:t>setProperty(String, String)</w:t>
            </w:r>
          </w:p>
        </w:tc>
        <w:tc>
          <w:tcPr>
            <w:tcW w:w="1005" w:type="dxa"/>
          </w:tcPr>
          <w:p w:rsidR="00AF16F2" w:rsidRPr="00FE7330" w:rsidRDefault="00AF16F2" w:rsidP="00AF16F2">
            <w:pPr>
              <w:pStyle w:val="Standard"/>
              <w:rPr>
                <w:lang w:val="en-US"/>
              </w:rPr>
            </w:pPr>
            <w:r>
              <w:rPr>
                <w:lang w:val="en-US"/>
              </w:rPr>
              <w:t>2.0</w:t>
            </w:r>
          </w:p>
        </w:tc>
        <w:tc>
          <w:tcPr>
            <w:tcW w:w="4485" w:type="dxa"/>
          </w:tcPr>
          <w:p w:rsidR="00AF16F2" w:rsidRPr="00FE7330" w:rsidRDefault="00FD4BA2" w:rsidP="00FD4BA2">
            <w:pPr>
              <w:pStyle w:val="Standard"/>
              <w:rPr>
                <w:lang w:val="en-US"/>
              </w:rPr>
            </w:pPr>
            <w:r w:rsidRPr="00FD4BA2">
              <w:rPr>
                <w:lang w:val="en-US"/>
              </w:rPr>
              <w:t>Sets a String property on the URL. This method resets all properties previously added with the same key.</w:t>
            </w:r>
          </w:p>
        </w:tc>
      </w:tr>
    </w:tbl>
    <w:p w:rsidR="00FE7330" w:rsidRDefault="00FD4BA2" w:rsidP="00FD4BA2">
      <w:pPr>
        <w:pStyle w:val="Heading2"/>
      </w:pPr>
      <w:bookmarkStart w:id="473" w:name="_Ref427065131"/>
      <w:bookmarkStart w:id="474" w:name="_Ref427065139"/>
      <w:bookmarkStart w:id="475" w:name="_Toc468261063"/>
      <w:r>
        <w:t>The Resource URL</w:t>
      </w:r>
      <w:bookmarkEnd w:id="473"/>
      <w:bookmarkEnd w:id="474"/>
      <w:bookmarkEnd w:id="475"/>
    </w:p>
    <w:p w:rsidR="00FD4BA2" w:rsidRDefault="00FD4BA2" w:rsidP="00FD4BA2">
      <w:pPr>
        <w:pStyle w:val="Standard"/>
        <w:rPr>
          <w:lang w:val="en-US"/>
        </w:rPr>
      </w:pPr>
      <w:r w:rsidRPr="00FD4BA2">
        <w:rPr>
          <w:lang w:val="en-US"/>
        </w:rPr>
        <w:t xml:space="preserve">A resource URL </w:t>
      </w:r>
      <w:r>
        <w:rPr>
          <w:lang w:val="en-US"/>
        </w:rPr>
        <w:t>triggers a resource request</w:t>
      </w:r>
      <w:r w:rsidRPr="00FD4BA2">
        <w:rPr>
          <w:lang w:val="en-US"/>
        </w:rPr>
        <w:t xml:space="preserve">. </w:t>
      </w:r>
      <w:r w:rsidR="00C6280C">
        <w:rPr>
          <w:lang w:val="en-US"/>
        </w:rPr>
        <w:t>During resource request processing, t</w:t>
      </w:r>
      <w:r w:rsidRPr="00FD4BA2">
        <w:rPr>
          <w:lang w:val="en-US"/>
        </w:rPr>
        <w:t xml:space="preserve">he portlet has </w:t>
      </w:r>
      <w:r w:rsidR="00C6280C">
        <w:rPr>
          <w:lang w:val="en-US"/>
        </w:rPr>
        <w:t xml:space="preserve">access to the render state and has </w:t>
      </w:r>
      <w:r w:rsidRPr="00FD4BA2">
        <w:rPr>
          <w:lang w:val="en-US"/>
        </w:rPr>
        <w:t>full control over the output stream</w:t>
      </w:r>
      <w:r w:rsidR="00C6280C">
        <w:rPr>
          <w:lang w:val="en-US"/>
        </w:rPr>
        <w:t>.</w:t>
      </w:r>
      <w:r w:rsidRPr="00FD4BA2">
        <w:rPr>
          <w:lang w:val="en-US"/>
        </w:rPr>
        <w:t xml:space="preserve"> </w:t>
      </w:r>
      <w:r w:rsidR="00C6280C">
        <w:rPr>
          <w:lang w:val="en-US"/>
        </w:rPr>
        <w:t>The portlet</w:t>
      </w:r>
      <w:r w:rsidRPr="00FD4BA2">
        <w:rPr>
          <w:lang w:val="en-US"/>
        </w:rPr>
        <w:t xml:space="preserve"> can render binary markup</w:t>
      </w:r>
      <w:r w:rsidR="007D299A">
        <w:rPr>
          <w:lang w:val="en-US"/>
        </w:rPr>
        <w:t xml:space="preserve"> when serving resources</w:t>
      </w:r>
      <w:r w:rsidRPr="00FD4BA2">
        <w:rPr>
          <w:lang w:val="en-US"/>
        </w:rPr>
        <w:t>.</w:t>
      </w:r>
    </w:p>
    <w:p w:rsidR="00020C39" w:rsidRDefault="00020C39" w:rsidP="00FD4BA2">
      <w:pPr>
        <w:pStyle w:val="Standard"/>
        <w:rPr>
          <w:lang w:val="en-US"/>
        </w:rPr>
      </w:pPr>
      <w:r>
        <w:rPr>
          <w:lang w:val="en-US"/>
        </w:rPr>
        <w:t xml:space="preserve">A resource ID string can be attached to the resource URL using the </w:t>
      </w:r>
      <w:r w:rsidRPr="000A6CB7">
        <w:rPr>
          <w:rStyle w:val="inlinecode"/>
          <w:lang w:val="en-US"/>
        </w:rPr>
        <w:t>setResourceID</w:t>
      </w:r>
      <w:r>
        <w:rPr>
          <w:lang w:val="en-US"/>
        </w:rPr>
        <w:t xml:space="preserve"> method. The resource ID is made available to the portlet during resource request processing. The portlet can query the resource ID using the </w:t>
      </w:r>
      <w:r w:rsidRPr="000A6CB7">
        <w:rPr>
          <w:rStyle w:val="inlinecode"/>
          <w:lang w:val="en-US"/>
        </w:rPr>
        <w:t>getResourceID</w:t>
      </w:r>
      <w:r>
        <w:rPr>
          <w:lang w:val="en-US"/>
        </w:rPr>
        <w:t xml:space="preserve"> method.</w:t>
      </w:r>
    </w:p>
    <w:p w:rsidR="00591266" w:rsidRDefault="00020C39" w:rsidP="00FD4BA2">
      <w:pPr>
        <w:pStyle w:val="Standard"/>
        <w:rPr>
          <w:lang w:val="en-US"/>
        </w:rPr>
      </w:pPr>
      <w:r>
        <w:rPr>
          <w:lang w:val="en-US"/>
        </w:rPr>
        <w:t xml:space="preserve">The portlet can add additional resource parameters to the resource URL using the </w:t>
      </w:r>
      <w:r w:rsidRPr="000A6CB7">
        <w:rPr>
          <w:rStyle w:val="inlinecode"/>
          <w:lang w:val="en-US"/>
        </w:rPr>
        <w:t>getResourceParameters</w:t>
      </w:r>
      <w:r>
        <w:rPr>
          <w:lang w:val="en-US"/>
        </w:rPr>
        <w:t xml:space="preserve"> method. Changes made to the </w:t>
      </w:r>
      <w:r w:rsidRPr="000A6CB7">
        <w:rPr>
          <w:rStyle w:val="inlinecode"/>
          <w:lang w:val="en-US"/>
        </w:rPr>
        <w:t>MutableResourceParameters</w:t>
      </w:r>
      <w:r>
        <w:rPr>
          <w:lang w:val="en-US"/>
        </w:rPr>
        <w:t xml:space="preserve"> object returned by this method take effect on the resource URL immediately. </w:t>
      </w:r>
      <w:r w:rsidR="00591266">
        <w:rPr>
          <w:lang w:val="en-US"/>
        </w:rPr>
        <w:t xml:space="preserve">Resource parameters </w:t>
      </w:r>
      <w:r w:rsidR="00503FFB">
        <w:rPr>
          <w:lang w:val="en-US"/>
        </w:rPr>
        <w:t>are only made available during</w:t>
      </w:r>
      <w:r w:rsidR="00591266">
        <w:rPr>
          <w:lang w:val="en-US"/>
        </w:rPr>
        <w:t xml:space="preserve"> the resource request triggered by the resource URL.</w:t>
      </w:r>
    </w:p>
    <w:p w:rsidR="00020C39" w:rsidRDefault="00020C39" w:rsidP="00FD4BA2">
      <w:pPr>
        <w:pStyle w:val="Standard"/>
        <w:rPr>
          <w:lang w:val="en-US"/>
        </w:rPr>
      </w:pPr>
      <w:r>
        <w:rPr>
          <w:lang w:val="en-US"/>
        </w:rPr>
        <w:t>Resource parameters can be used to differentiate between multiple resource URLs generated during the same portlet request processing phase.</w:t>
      </w:r>
      <w:r w:rsidR="00591266">
        <w:rPr>
          <w:lang w:val="en-US"/>
        </w:rPr>
        <w:t xml:space="preserve"> They are not affected by the resource URL cacheability setting.</w:t>
      </w:r>
    </w:p>
    <w:p w:rsidR="00FD4BA2" w:rsidRDefault="007D299A" w:rsidP="00FD4BA2">
      <w:pPr>
        <w:pStyle w:val="Standard"/>
        <w:rPr>
          <w:lang w:val="en-US"/>
        </w:rPr>
      </w:pPr>
      <w:r>
        <w:rPr>
          <w:lang w:val="en-US"/>
        </w:rPr>
        <w:lastRenderedPageBreak/>
        <w:t xml:space="preserve">The resource URL is tied to the </w:t>
      </w:r>
      <w:r w:rsidR="001C2B34">
        <w:rPr>
          <w:lang w:val="en-US"/>
        </w:rPr>
        <w:t>render state</w:t>
      </w:r>
      <w:r>
        <w:rPr>
          <w:lang w:val="en-US"/>
        </w:rPr>
        <w:t xml:space="preserve"> governing the render or resource phase during which it is created. The </w:t>
      </w:r>
      <w:r w:rsidR="001C2B34">
        <w:rPr>
          <w:lang w:val="en-US"/>
        </w:rPr>
        <w:t>render state</w:t>
      </w:r>
      <w:r>
        <w:rPr>
          <w:lang w:val="en-US"/>
        </w:rPr>
        <w:t xml:space="preserve"> on a resource URL cannot be modified. However, depending on the cacheability setting, </w:t>
      </w:r>
      <w:r w:rsidR="001C2B34">
        <w:rPr>
          <w:lang w:val="en-US"/>
        </w:rPr>
        <w:t>render state</w:t>
      </w:r>
      <w:r>
        <w:rPr>
          <w:lang w:val="en-US"/>
        </w:rPr>
        <w:t xml:space="preserve"> </w:t>
      </w:r>
      <w:r w:rsidR="00020C39">
        <w:rPr>
          <w:lang w:val="en-US"/>
        </w:rPr>
        <w:t>information can be excluded from the URL.</w:t>
      </w:r>
    </w:p>
    <w:p w:rsidR="002B1692" w:rsidRDefault="002B1692" w:rsidP="00FD4BA2">
      <w:pPr>
        <w:pStyle w:val="Standard"/>
        <w:rPr>
          <w:lang w:val="en-US"/>
        </w:rPr>
      </w:pPr>
      <w:r>
        <w:rPr>
          <w:lang w:val="en-US"/>
        </w:rPr>
        <w:t xml:space="preserve">The portlet can set the cacheability level for a resource URL using the </w:t>
      </w:r>
      <w:r w:rsidRPr="002B1692">
        <w:rPr>
          <w:rStyle w:val="inlinecode"/>
          <w:lang w:val="en-US"/>
        </w:rPr>
        <w:t>setCacheability</w:t>
      </w:r>
      <w:r>
        <w:rPr>
          <w:lang w:val="en-US"/>
        </w:rPr>
        <w:t xml:space="preserve"> method. The portlet can query the cacheability setting using the </w:t>
      </w:r>
      <w:r w:rsidRPr="002B1692">
        <w:rPr>
          <w:rStyle w:val="inlinecode"/>
          <w:lang w:val="en-US"/>
        </w:rPr>
        <w:t>getCacheability</w:t>
      </w:r>
      <w:r>
        <w:rPr>
          <w:lang w:val="en-US"/>
        </w:rPr>
        <w:t xml:space="preserve"> method.</w:t>
      </w:r>
    </w:p>
    <w:p w:rsidR="00591266" w:rsidRDefault="00085316" w:rsidP="00FD4BA2">
      <w:pPr>
        <w:pStyle w:val="Standard"/>
        <w:rPr>
          <w:lang w:val="en-US"/>
        </w:rPr>
      </w:pPr>
      <w:r>
        <w:rPr>
          <w:lang w:val="en-US"/>
        </w:rPr>
        <w:t xml:space="preserve">A portal typically requires the </w:t>
      </w:r>
      <w:r w:rsidR="001C2B34">
        <w:rPr>
          <w:lang w:val="en-US"/>
        </w:rPr>
        <w:t>render state</w:t>
      </w:r>
      <w:r>
        <w:rPr>
          <w:lang w:val="en-US"/>
        </w:rPr>
        <w:t xml:space="preserve"> of all portlets on the page</w:t>
      </w:r>
      <w:r w:rsidR="00C6280C">
        <w:rPr>
          <w:lang w:val="en-US"/>
        </w:rPr>
        <w:t xml:space="preserve"> in order</w:t>
      </w:r>
      <w:r>
        <w:rPr>
          <w:lang w:val="en-US"/>
        </w:rPr>
        <w:t xml:space="preserve"> to create portlet URLs. However, the more state attached to the URL, the less cacheable the content addressed by the URL</w:t>
      </w:r>
      <w:r w:rsidR="00C6280C">
        <w:rPr>
          <w:lang w:val="en-US"/>
        </w:rPr>
        <w:t xml:space="preserve"> will be</w:t>
      </w:r>
      <w:r>
        <w:rPr>
          <w:lang w:val="en-US"/>
        </w:rPr>
        <w:t xml:space="preserve">. In order to allow resources to be cached to the greatest extent possible while still allowing creation of portlet URLs when necessary, the resource URL cacheability setting was introduced. </w:t>
      </w:r>
      <w:r w:rsidR="00500BE5">
        <w:rPr>
          <w:lang w:val="en-US"/>
        </w:rPr>
        <w:t>I</w:t>
      </w:r>
      <w:r>
        <w:rPr>
          <w:lang w:val="en-US"/>
        </w:rPr>
        <w:t>n order of decreasing cacheability</w:t>
      </w:r>
      <w:r w:rsidR="00500BE5">
        <w:rPr>
          <w:lang w:val="en-US"/>
        </w:rPr>
        <w:t>, the three cacheability settings follow</w:t>
      </w:r>
      <w:r>
        <w:rPr>
          <w:lang w:val="en-US"/>
        </w:rPr>
        <w:t>:</w:t>
      </w:r>
    </w:p>
    <w:p w:rsidR="00085316" w:rsidRDefault="00085316" w:rsidP="00085316">
      <w:pPr>
        <w:pStyle w:val="Standard"/>
        <w:numPr>
          <w:ilvl w:val="0"/>
          <w:numId w:val="21"/>
        </w:numPr>
        <w:rPr>
          <w:lang w:val="en-US"/>
        </w:rPr>
      </w:pPr>
      <w:r>
        <w:rPr>
          <w:lang w:val="en-US"/>
        </w:rPr>
        <w:t xml:space="preserve">FULL – The resource URL contains no </w:t>
      </w:r>
      <w:r w:rsidR="001C2B34">
        <w:rPr>
          <w:lang w:val="en-US"/>
        </w:rPr>
        <w:t>render state</w:t>
      </w:r>
      <w:r>
        <w:rPr>
          <w:lang w:val="en-US"/>
        </w:rPr>
        <w:t xml:space="preserve"> information.</w:t>
      </w:r>
    </w:p>
    <w:p w:rsidR="00500BE5" w:rsidRDefault="00BD793D" w:rsidP="00BD793D">
      <w:pPr>
        <w:pStyle w:val="Standard"/>
        <w:ind w:left="720"/>
        <w:rPr>
          <w:lang w:val="en-US"/>
        </w:rPr>
      </w:pPr>
      <w:r>
        <w:rPr>
          <w:lang w:val="en-US"/>
        </w:rPr>
        <w:t xml:space="preserve">While executing a resource request triggered by a resource URL with cacheability set to FULL, only resource URLs with the cacheability set to FULL can be created. </w:t>
      </w:r>
      <w:r w:rsidR="00500BE5" w:rsidRPr="00500BE5">
        <w:rPr>
          <w:lang w:val="en-US"/>
        </w:rPr>
        <w:t>Attempts to create</w:t>
      </w:r>
      <w:r>
        <w:rPr>
          <w:lang w:val="en-US"/>
        </w:rPr>
        <w:t xml:space="preserve"> resource</w:t>
      </w:r>
      <w:r w:rsidR="00500BE5" w:rsidRPr="00500BE5">
        <w:rPr>
          <w:lang w:val="en-US"/>
        </w:rPr>
        <w:t xml:space="preserve"> URLs that are not of </w:t>
      </w:r>
      <w:r>
        <w:rPr>
          <w:lang w:val="en-US"/>
        </w:rPr>
        <w:t>cacheability</w:t>
      </w:r>
      <w:r w:rsidR="00500BE5" w:rsidRPr="00500BE5">
        <w:rPr>
          <w:lang w:val="en-US"/>
        </w:rPr>
        <w:t xml:space="preserve"> FULL</w:t>
      </w:r>
      <w:r>
        <w:rPr>
          <w:lang w:val="en-US"/>
        </w:rPr>
        <w:t>,</w:t>
      </w:r>
      <w:r w:rsidR="00500BE5" w:rsidRPr="00500BE5">
        <w:rPr>
          <w:lang w:val="en-US"/>
        </w:rPr>
        <w:t xml:space="preserve"> or </w:t>
      </w:r>
      <w:r>
        <w:rPr>
          <w:lang w:val="en-US"/>
        </w:rPr>
        <w:t>to create action or render URLs,</w:t>
      </w:r>
      <w:r w:rsidR="00500BE5" w:rsidRPr="00500BE5">
        <w:rPr>
          <w:lang w:val="en-US"/>
        </w:rPr>
        <w:t xml:space="preserve"> must result in an </w:t>
      </w:r>
      <w:r w:rsidR="00500BE5" w:rsidRPr="00BD793D">
        <w:rPr>
          <w:rStyle w:val="inlinecode"/>
          <w:lang w:val="en-US"/>
        </w:rPr>
        <w:t>IllegalStateException</w:t>
      </w:r>
      <w:r w:rsidR="00500BE5" w:rsidRPr="00500BE5">
        <w:rPr>
          <w:lang w:val="en-US"/>
        </w:rPr>
        <w:t>.</w:t>
      </w:r>
    </w:p>
    <w:p w:rsidR="002B1692" w:rsidRPr="00500BE5" w:rsidRDefault="002B1692" w:rsidP="00500BE5">
      <w:pPr>
        <w:pStyle w:val="Standard"/>
        <w:ind w:left="720"/>
        <w:rPr>
          <w:lang w:val="en-US"/>
        </w:rPr>
      </w:pPr>
      <w:r w:rsidRPr="002B1692">
        <w:rPr>
          <w:lang w:val="en-US"/>
        </w:rPr>
        <w:t>URLs of the type FULL have the highest cacheability in the browser as they do not depend on any state of the portlet or page.</w:t>
      </w:r>
    </w:p>
    <w:p w:rsidR="00085316" w:rsidRDefault="00085316" w:rsidP="00085316">
      <w:pPr>
        <w:pStyle w:val="Standard"/>
        <w:numPr>
          <w:ilvl w:val="0"/>
          <w:numId w:val="21"/>
        </w:numPr>
        <w:rPr>
          <w:lang w:val="en-US"/>
        </w:rPr>
      </w:pPr>
      <w:r>
        <w:rPr>
          <w:lang w:val="en-US"/>
        </w:rPr>
        <w:t xml:space="preserve">PORTLET – The resource URL contains only the </w:t>
      </w:r>
      <w:r w:rsidR="001C2B34">
        <w:rPr>
          <w:lang w:val="en-US"/>
        </w:rPr>
        <w:t>render state</w:t>
      </w:r>
      <w:r>
        <w:rPr>
          <w:lang w:val="en-US"/>
        </w:rPr>
        <w:t xml:space="preserve"> of the targeted portlet.</w:t>
      </w:r>
    </w:p>
    <w:p w:rsidR="00BD793D" w:rsidRDefault="00BD793D" w:rsidP="002B1692">
      <w:pPr>
        <w:pStyle w:val="Standard"/>
        <w:ind w:left="720"/>
        <w:rPr>
          <w:lang w:val="en-US"/>
        </w:rPr>
      </w:pPr>
      <w:r>
        <w:rPr>
          <w:lang w:val="en-US"/>
        </w:rPr>
        <w:t xml:space="preserve">While executing a resource request triggered by a resource URL with cacheability set to PORTLET, only resource URLs with the cacheability set to FULL or PORTLET can be created. </w:t>
      </w:r>
      <w:r w:rsidRPr="00500BE5">
        <w:rPr>
          <w:lang w:val="en-US"/>
        </w:rPr>
        <w:t>Attempts to create</w:t>
      </w:r>
      <w:r>
        <w:rPr>
          <w:lang w:val="en-US"/>
        </w:rPr>
        <w:t xml:space="preserve"> resource</w:t>
      </w:r>
      <w:r w:rsidRPr="00500BE5">
        <w:rPr>
          <w:lang w:val="en-US"/>
        </w:rPr>
        <w:t xml:space="preserve"> URLs that are not of </w:t>
      </w:r>
      <w:r>
        <w:rPr>
          <w:lang w:val="en-US"/>
        </w:rPr>
        <w:t>cacheability</w:t>
      </w:r>
      <w:r w:rsidRPr="00500BE5">
        <w:rPr>
          <w:lang w:val="en-US"/>
        </w:rPr>
        <w:t xml:space="preserve"> FULL</w:t>
      </w:r>
      <w:r>
        <w:rPr>
          <w:lang w:val="en-US"/>
        </w:rPr>
        <w:t xml:space="preserve"> or PORTLET,</w:t>
      </w:r>
      <w:r w:rsidRPr="00500BE5">
        <w:rPr>
          <w:lang w:val="en-US"/>
        </w:rPr>
        <w:t xml:space="preserve"> or </w:t>
      </w:r>
      <w:r>
        <w:rPr>
          <w:lang w:val="en-US"/>
        </w:rPr>
        <w:t>to create action or render URLs,</w:t>
      </w:r>
      <w:r w:rsidRPr="00500BE5">
        <w:rPr>
          <w:lang w:val="en-US"/>
        </w:rPr>
        <w:t xml:space="preserve"> must result in an </w:t>
      </w:r>
      <w:r w:rsidRPr="00BD793D">
        <w:rPr>
          <w:rStyle w:val="inlinecode"/>
          <w:lang w:val="en-US"/>
        </w:rPr>
        <w:t>IllegalStateException</w:t>
      </w:r>
      <w:r w:rsidRPr="00500BE5">
        <w:rPr>
          <w:lang w:val="en-US"/>
        </w:rPr>
        <w:t>.</w:t>
      </w:r>
    </w:p>
    <w:p w:rsidR="002B1692" w:rsidRDefault="002B1692" w:rsidP="002B1692">
      <w:pPr>
        <w:pStyle w:val="Standard"/>
        <w:ind w:left="720"/>
        <w:rPr>
          <w:lang w:val="en-US"/>
        </w:rPr>
      </w:pPr>
      <w:r w:rsidRPr="002B1692">
        <w:rPr>
          <w:lang w:val="en-US"/>
        </w:rPr>
        <w:t>URLs of the type PORTLET are cacheable on the portlet level in the browser and can be served from the browser cache for as long as the state of this portlet does not change.</w:t>
      </w:r>
    </w:p>
    <w:p w:rsidR="00085316" w:rsidRDefault="00085316" w:rsidP="00085316">
      <w:pPr>
        <w:pStyle w:val="Standard"/>
        <w:numPr>
          <w:ilvl w:val="0"/>
          <w:numId w:val="21"/>
        </w:numPr>
        <w:rPr>
          <w:lang w:val="en-US"/>
        </w:rPr>
      </w:pPr>
      <w:r>
        <w:rPr>
          <w:lang w:val="en-US"/>
        </w:rPr>
        <w:t xml:space="preserve">PAGE – The resource URL contains the </w:t>
      </w:r>
      <w:r w:rsidR="001C2B34">
        <w:rPr>
          <w:lang w:val="en-US"/>
        </w:rPr>
        <w:t>render state</w:t>
      </w:r>
      <w:r>
        <w:rPr>
          <w:lang w:val="en-US"/>
        </w:rPr>
        <w:t xml:space="preserve"> of all portlets on the page.</w:t>
      </w:r>
    </w:p>
    <w:p w:rsidR="002B1692" w:rsidRPr="002B1692" w:rsidRDefault="002B1692" w:rsidP="002B1692">
      <w:pPr>
        <w:pStyle w:val="Standard"/>
        <w:ind w:left="720"/>
        <w:rPr>
          <w:lang w:val="en-US"/>
        </w:rPr>
      </w:pPr>
      <w:r w:rsidRPr="002B1692">
        <w:rPr>
          <w:lang w:val="en-US"/>
        </w:rPr>
        <w:t xml:space="preserve">The markup returned by </w:t>
      </w:r>
      <w:r w:rsidR="009A6E81">
        <w:rPr>
          <w:lang w:val="en-US"/>
        </w:rPr>
        <w:t>a resource request triggered through such</w:t>
      </w:r>
      <w:r w:rsidRPr="002B1692">
        <w:rPr>
          <w:lang w:val="en-US"/>
        </w:rPr>
        <w:t xml:space="preserve"> a resource URL may contain any portlet URL.</w:t>
      </w:r>
    </w:p>
    <w:p w:rsidR="002B1692" w:rsidRDefault="002B1692" w:rsidP="002B1692">
      <w:pPr>
        <w:pStyle w:val="Standard"/>
        <w:ind w:left="720"/>
        <w:rPr>
          <w:lang w:val="en-US"/>
        </w:rPr>
      </w:pPr>
      <w:r w:rsidRPr="002B1692">
        <w:rPr>
          <w:lang w:val="en-US"/>
        </w:rPr>
        <w:t>Resource URLs of the type PAGE are only cacheable on the page level and can only be served from the browser cache as long as no state on the page changes.</w:t>
      </w:r>
    </w:p>
    <w:p w:rsidR="00020C39" w:rsidRPr="00020C39" w:rsidRDefault="00020C39" w:rsidP="00020C39">
      <w:pPr>
        <w:pStyle w:val="Standard"/>
        <w:rPr>
          <w:lang w:val="en-US"/>
        </w:rPr>
      </w:pPr>
      <w:r w:rsidRPr="00020C39">
        <w:rPr>
          <w:lang w:val="en-US"/>
        </w:rPr>
        <w:t xml:space="preserve">If no </w:t>
      </w:r>
      <w:r w:rsidR="002B1692" w:rsidRPr="00020C39">
        <w:rPr>
          <w:lang w:val="en-US"/>
        </w:rPr>
        <w:t>cacheability</w:t>
      </w:r>
      <w:r w:rsidR="002B1692">
        <w:rPr>
          <w:lang w:val="en-US"/>
        </w:rPr>
        <w:t xml:space="preserve"> option</w:t>
      </w:r>
      <w:r w:rsidRPr="00020C39">
        <w:rPr>
          <w:lang w:val="en-US"/>
        </w:rPr>
        <w:t xml:space="preserve"> is set on the resource URL, the cacheability setting of the parent resource is used. If no parent resource is available, PAGE is the default.</w:t>
      </w:r>
    </w:p>
    <w:p w:rsidR="009A6E81" w:rsidRDefault="009A6E81" w:rsidP="009A6E81">
      <w:pPr>
        <w:pStyle w:val="Heading3"/>
        <w:numPr>
          <w:ilvl w:val="2"/>
          <w:numId w:val="22"/>
        </w:numPr>
      </w:pPr>
      <w:bookmarkStart w:id="476" w:name="_Toc447892050"/>
      <w:bookmarkStart w:id="477" w:name="_Toc451500564"/>
      <w:bookmarkStart w:id="478" w:name="_Toc452618662"/>
      <w:bookmarkStart w:id="479" w:name="_Toc455552458"/>
      <w:bookmarkStart w:id="480" w:name="_Toc455555905"/>
      <w:bookmarkStart w:id="481" w:name="_Toc468261064"/>
      <w:bookmarkEnd w:id="476"/>
      <w:bookmarkEnd w:id="477"/>
      <w:bookmarkEnd w:id="478"/>
      <w:bookmarkEnd w:id="479"/>
      <w:bookmarkEnd w:id="480"/>
      <w:r>
        <w:rPr>
          <w:rFonts w:ascii="Courier New" w:hAnsi="Courier New" w:cs="Courier New"/>
        </w:rPr>
        <w:t>Resource</w:t>
      </w:r>
      <w:r w:rsidRPr="009A6E81">
        <w:rPr>
          <w:rFonts w:ascii="Courier New" w:hAnsi="Courier New" w:cs="Courier New"/>
        </w:rPr>
        <w:t>URL</w:t>
      </w:r>
      <w:r>
        <w:t xml:space="preserve"> I</w:t>
      </w:r>
      <w:r w:rsidRPr="00136234">
        <w:t>nterface</w:t>
      </w:r>
      <w:bookmarkEnd w:id="481"/>
    </w:p>
    <w:p w:rsidR="009A6E81" w:rsidRPr="00FE7330" w:rsidRDefault="009A6E81" w:rsidP="009A6E81">
      <w:pPr>
        <w:pStyle w:val="Standard"/>
        <w:rPr>
          <w:lang w:val="en-US"/>
        </w:rPr>
      </w:pPr>
      <w:r w:rsidRPr="00FE7330">
        <w:rPr>
          <w:lang w:val="en-US"/>
        </w:rPr>
        <w:t xml:space="preserve">The </w:t>
      </w:r>
      <w:r>
        <w:rPr>
          <w:rStyle w:val="inlinecode"/>
          <w:lang w:val="en-US"/>
        </w:rPr>
        <w:t>Resource</w:t>
      </w:r>
      <w:r w:rsidRPr="00C248EE">
        <w:rPr>
          <w:rStyle w:val="inlinecode"/>
          <w:lang w:val="en-US"/>
        </w:rPr>
        <w:t>URL</w:t>
      </w:r>
      <w:r w:rsidRPr="00FE7330">
        <w:rPr>
          <w:lang w:val="en-US"/>
        </w:rPr>
        <w:t xml:space="preserve"> interface provides the following</w:t>
      </w:r>
      <w:r w:rsidR="00BD793D">
        <w:rPr>
          <w:lang w:val="en-US"/>
        </w:rPr>
        <w:t xml:space="preserve"> fields and</w:t>
      </w:r>
      <w:r w:rsidRPr="00FE7330">
        <w:rPr>
          <w:lang w:val="en-US"/>
        </w:rPr>
        <w:t xml:space="preserve"> methods.</w:t>
      </w:r>
    </w:p>
    <w:tbl>
      <w:tblPr>
        <w:tblStyle w:val="TableGrid"/>
        <w:tblW w:w="0" w:type="auto"/>
        <w:tblLook w:val="04A0" w:firstRow="1" w:lastRow="0" w:firstColumn="1" w:lastColumn="0" w:noHBand="0" w:noVBand="1"/>
      </w:tblPr>
      <w:tblGrid>
        <w:gridCol w:w="3526"/>
        <w:gridCol w:w="1005"/>
        <w:gridCol w:w="4485"/>
      </w:tblGrid>
      <w:tr w:rsidR="009A6E81" w:rsidRPr="00FE7330" w:rsidTr="000C14EC">
        <w:trPr>
          <w:tblHeader/>
        </w:trPr>
        <w:tc>
          <w:tcPr>
            <w:tcW w:w="3526" w:type="dxa"/>
          </w:tcPr>
          <w:p w:rsidR="009A6E81" w:rsidRPr="00AF16F2" w:rsidRDefault="009A6E81" w:rsidP="000A6CB7">
            <w:pPr>
              <w:pStyle w:val="Standard"/>
              <w:rPr>
                <w:b/>
                <w:lang w:val="en-US"/>
              </w:rPr>
            </w:pPr>
            <w:r w:rsidRPr="00AF16F2">
              <w:rPr>
                <w:b/>
                <w:lang w:val="en-US"/>
              </w:rPr>
              <w:t>Method</w:t>
            </w:r>
          </w:p>
        </w:tc>
        <w:tc>
          <w:tcPr>
            <w:tcW w:w="1005" w:type="dxa"/>
          </w:tcPr>
          <w:p w:rsidR="009A6E81" w:rsidRPr="00AF16F2" w:rsidRDefault="009A6E81" w:rsidP="000A6CB7">
            <w:pPr>
              <w:pStyle w:val="Standard"/>
              <w:rPr>
                <w:b/>
                <w:lang w:val="en-US"/>
              </w:rPr>
            </w:pPr>
            <w:r w:rsidRPr="00AF16F2">
              <w:rPr>
                <w:b/>
                <w:lang w:val="en-US"/>
              </w:rPr>
              <w:t>Version</w:t>
            </w:r>
          </w:p>
        </w:tc>
        <w:tc>
          <w:tcPr>
            <w:tcW w:w="4485" w:type="dxa"/>
          </w:tcPr>
          <w:p w:rsidR="009A6E81" w:rsidRPr="00AF16F2" w:rsidRDefault="009A6E81" w:rsidP="000A6CB7">
            <w:pPr>
              <w:pStyle w:val="Standard"/>
              <w:rPr>
                <w:b/>
                <w:lang w:val="en-US"/>
              </w:rPr>
            </w:pPr>
            <w:r w:rsidRPr="00AF16F2">
              <w:rPr>
                <w:b/>
                <w:lang w:val="en-US"/>
              </w:rPr>
              <w:t>Description</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 xml:space="preserve">PORTLET </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 xml:space="preserve"> String constant indicating cacheability level PORTLET</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 xml:space="preserve">PAGE </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 xml:space="preserve"> String constant indicating cacheability level PAGE</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lastRenderedPageBreak/>
              <w:t xml:space="preserve">SHARED </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 xml:space="preserve"> String constant to be used with the URL setProperty method to indicate that the resource can be shared</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getResourceParameters()</w:t>
            </w:r>
          </w:p>
        </w:tc>
        <w:tc>
          <w:tcPr>
            <w:tcW w:w="1005" w:type="dxa"/>
          </w:tcPr>
          <w:p w:rsidR="000C14EC" w:rsidRPr="000C14EC" w:rsidRDefault="000C14EC" w:rsidP="000A6CB7">
            <w:pPr>
              <w:pStyle w:val="Standard"/>
              <w:rPr>
                <w:lang w:val="en-US"/>
              </w:rPr>
            </w:pPr>
            <w:r w:rsidRPr="000C14EC">
              <w:rPr>
                <w:lang w:val="en-US"/>
              </w:rPr>
              <w:t>3.0</w:t>
            </w:r>
          </w:p>
        </w:tc>
        <w:tc>
          <w:tcPr>
            <w:tcW w:w="4485" w:type="dxa"/>
          </w:tcPr>
          <w:p w:rsidR="000C14EC" w:rsidRPr="000C14EC" w:rsidRDefault="000C14EC" w:rsidP="000A6CB7">
            <w:pPr>
              <w:pStyle w:val="Standard"/>
              <w:rPr>
                <w:lang w:val="en-US"/>
              </w:rPr>
            </w:pPr>
            <w:r>
              <w:rPr>
                <w:lang w:val="en-US"/>
              </w:rPr>
              <w:t xml:space="preserve">Returns a </w:t>
            </w:r>
            <w:r w:rsidRPr="000A6CB7">
              <w:rPr>
                <w:rStyle w:val="inlinecode"/>
                <w:lang w:val="en-US"/>
              </w:rPr>
              <w:t>MutableResourceParameters</w:t>
            </w:r>
            <w:r>
              <w:rPr>
                <w:lang w:val="en-US"/>
              </w:rPr>
              <w:t xml:space="preserve"> object. Parameter changes made through this object take effect on the resource URL immediately.</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setResourceID(String)</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Sets the resource ID</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getResourceID()</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Returns the currently set resource ID</w:t>
            </w:r>
          </w:p>
        </w:tc>
      </w:tr>
      <w:tr w:rsidR="000C14EC" w:rsidRPr="000C14EC" w:rsidTr="000C14EC">
        <w:tc>
          <w:tcPr>
            <w:tcW w:w="3526" w:type="dxa"/>
          </w:tcPr>
          <w:p w:rsidR="000C14EC" w:rsidRPr="000C14EC" w:rsidRDefault="000C14EC" w:rsidP="000A6CB7">
            <w:pPr>
              <w:pStyle w:val="Standard"/>
              <w:rPr>
                <w:rStyle w:val="inlinecode"/>
              </w:rPr>
            </w:pPr>
            <w:r w:rsidRPr="000C14EC">
              <w:rPr>
                <w:rStyle w:val="inlinecode"/>
                <w:lang w:val="en-US"/>
              </w:rPr>
              <w:t>getCacheability()</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0C14EC" w:rsidRDefault="000C14EC" w:rsidP="000A6CB7">
            <w:pPr>
              <w:pStyle w:val="Standard"/>
              <w:rPr>
                <w:lang w:val="en-US"/>
              </w:rPr>
            </w:pPr>
            <w:r w:rsidRPr="000C14EC">
              <w:rPr>
                <w:lang w:val="en-US"/>
              </w:rPr>
              <w:t>Returns the current cacheability setting</w:t>
            </w:r>
          </w:p>
        </w:tc>
      </w:tr>
      <w:tr w:rsidR="000C14EC" w:rsidRPr="00FD4BA2" w:rsidTr="000C14EC">
        <w:tc>
          <w:tcPr>
            <w:tcW w:w="3526" w:type="dxa"/>
          </w:tcPr>
          <w:p w:rsidR="000C14EC" w:rsidRPr="000C14EC" w:rsidRDefault="000C14EC" w:rsidP="000A6CB7">
            <w:pPr>
              <w:pStyle w:val="Standard"/>
              <w:rPr>
                <w:rStyle w:val="inlinecode"/>
              </w:rPr>
            </w:pPr>
            <w:r w:rsidRPr="000C14EC">
              <w:rPr>
                <w:rStyle w:val="inlinecode"/>
                <w:lang w:val="en-US"/>
              </w:rPr>
              <w:t>setCacheability(String)</w:t>
            </w:r>
          </w:p>
        </w:tc>
        <w:tc>
          <w:tcPr>
            <w:tcW w:w="1005" w:type="dxa"/>
          </w:tcPr>
          <w:p w:rsidR="000C14EC" w:rsidRPr="000C14EC" w:rsidRDefault="000C14EC" w:rsidP="000A6CB7">
            <w:pPr>
              <w:pStyle w:val="Standard"/>
              <w:rPr>
                <w:lang w:val="en-US"/>
              </w:rPr>
            </w:pPr>
            <w:r w:rsidRPr="000C14EC">
              <w:rPr>
                <w:lang w:val="en-US"/>
              </w:rPr>
              <w:t>2.0</w:t>
            </w:r>
          </w:p>
        </w:tc>
        <w:tc>
          <w:tcPr>
            <w:tcW w:w="4485" w:type="dxa"/>
          </w:tcPr>
          <w:p w:rsidR="000C14EC" w:rsidRPr="00FD4BA2" w:rsidRDefault="000C14EC" w:rsidP="000A6CB7">
            <w:pPr>
              <w:pStyle w:val="Standard"/>
              <w:rPr>
                <w:lang w:val="en-US"/>
              </w:rPr>
            </w:pPr>
            <w:r w:rsidRPr="000C14EC">
              <w:rPr>
                <w:lang w:val="en-US"/>
              </w:rPr>
              <w:t>Sets the cacheability</w:t>
            </w:r>
          </w:p>
        </w:tc>
      </w:tr>
    </w:tbl>
    <w:p w:rsidR="009A6E81" w:rsidRDefault="00BA5933" w:rsidP="00BA5933">
      <w:pPr>
        <w:pStyle w:val="Heading2"/>
      </w:pPr>
      <w:bookmarkStart w:id="482" w:name="_Toc468261065"/>
      <w:r>
        <w:t>The Portlet URL</w:t>
      </w:r>
      <w:bookmarkEnd w:id="482"/>
    </w:p>
    <w:p w:rsidR="00136234" w:rsidRDefault="00BA5933" w:rsidP="00BA5933">
      <w:pPr>
        <w:pStyle w:val="Standard"/>
        <w:rPr>
          <w:lang w:val="en-US"/>
        </w:rPr>
      </w:pPr>
      <w:r w:rsidRPr="00BA5933">
        <w:rPr>
          <w:lang w:val="en-US"/>
        </w:rPr>
        <w:t xml:space="preserve">The </w:t>
      </w:r>
      <w:r w:rsidRPr="00BA5933">
        <w:rPr>
          <w:rStyle w:val="inlinecode"/>
          <w:lang w:val="en-US"/>
        </w:rPr>
        <w:t>PortletURL</w:t>
      </w:r>
      <w:r w:rsidRPr="00BA5933">
        <w:rPr>
          <w:lang w:val="en-US"/>
        </w:rPr>
        <w:t xml:space="preserve"> interface extends </w:t>
      </w:r>
      <w:r w:rsidRPr="00BA5933">
        <w:rPr>
          <w:rStyle w:val="inlinecode"/>
          <w:lang w:val="en-US"/>
        </w:rPr>
        <w:t>BaseURL</w:t>
      </w:r>
      <w:r w:rsidRPr="00BA5933">
        <w:rPr>
          <w:lang w:val="en-US"/>
        </w:rPr>
        <w:t xml:space="preserve"> to obtain common functionality and </w:t>
      </w:r>
      <w:r>
        <w:rPr>
          <w:lang w:val="en-US"/>
        </w:rPr>
        <w:t xml:space="preserve">extends </w:t>
      </w:r>
      <w:r w:rsidR="008B4679">
        <w:rPr>
          <w:rStyle w:val="inlinecode"/>
          <w:lang w:val="en-US"/>
        </w:rPr>
        <w:t>Mutable</w:t>
      </w:r>
      <w:r w:rsidR="001C2B34">
        <w:rPr>
          <w:rStyle w:val="inlinecode"/>
          <w:lang w:val="en-US"/>
        </w:rPr>
        <w:t>RenderState</w:t>
      </w:r>
      <w:r w:rsidRPr="00BA5933">
        <w:rPr>
          <w:lang w:val="en-US"/>
        </w:rPr>
        <w:t xml:space="preserve"> to obtain methods to set the</w:t>
      </w:r>
      <w:r>
        <w:rPr>
          <w:lang w:val="en-US"/>
        </w:rPr>
        <w:t xml:space="preserve"> </w:t>
      </w:r>
      <w:r w:rsidR="001C2B34">
        <w:rPr>
          <w:lang w:val="en-US"/>
        </w:rPr>
        <w:t>render state</w:t>
      </w:r>
      <w:r w:rsidR="008B4679">
        <w:rPr>
          <w:lang w:val="en-US"/>
        </w:rPr>
        <w:t xml:space="preserve"> (window state, portlet mode, and render parameters)</w:t>
      </w:r>
      <w:r>
        <w:rPr>
          <w:lang w:val="en-US"/>
        </w:rPr>
        <w:t>.</w:t>
      </w:r>
    </w:p>
    <w:p w:rsidR="00136234" w:rsidRDefault="00965D13" w:rsidP="00965D13">
      <w:pPr>
        <w:pStyle w:val="Standard"/>
        <w:rPr>
          <w:lang w:val="en-US"/>
        </w:rPr>
      </w:pPr>
      <w:r>
        <w:rPr>
          <w:lang w:val="en-US"/>
        </w:rPr>
        <w:t xml:space="preserve">When the portlet mode is set on the URL using the </w:t>
      </w:r>
      <w:r w:rsidRPr="000A6CB7">
        <w:rPr>
          <w:rStyle w:val="inlinecode"/>
          <w:lang w:val="en-US"/>
        </w:rPr>
        <w:t>setPortletMode</w:t>
      </w:r>
      <w:r>
        <w:rPr>
          <w:lang w:val="en-US"/>
        </w:rPr>
        <w:t xml:space="preserve"> method, the </w:t>
      </w:r>
      <w:r w:rsidR="00136234" w:rsidRPr="00965D13">
        <w:rPr>
          <w:lang w:val="en-US"/>
        </w:rPr>
        <w:t xml:space="preserve">change of portlet mode must be effective for the request triggered by the portlet URL. </w:t>
      </w:r>
      <w:r w:rsidR="00136234" w:rsidRPr="000A6CB7">
        <w:rPr>
          <w:lang w:val="en-US"/>
        </w:rPr>
        <w:t xml:space="preserve">There are some exceptional circumstances, such as changes in access control privileges that could prevent the portlet mode change from happening. </w:t>
      </w:r>
      <w:r w:rsidR="00136234" w:rsidRPr="00965D13">
        <w:rPr>
          <w:lang w:val="en-US"/>
        </w:rPr>
        <w:t xml:space="preserve">If the portlet mode is not </w:t>
      </w:r>
      <w:r w:rsidRPr="00965D13">
        <w:rPr>
          <w:lang w:val="en-US"/>
        </w:rPr>
        <w:t xml:space="preserve">explicitly </w:t>
      </w:r>
      <w:r w:rsidR="00136234" w:rsidRPr="00965D13">
        <w:rPr>
          <w:lang w:val="en-US"/>
        </w:rPr>
        <w:t xml:space="preserve">set </w:t>
      </w:r>
      <w:r>
        <w:rPr>
          <w:lang w:val="en-US"/>
        </w:rPr>
        <w:t>on a</w:t>
      </w:r>
      <w:r w:rsidR="00136234" w:rsidRPr="00965D13">
        <w:rPr>
          <w:lang w:val="en-US"/>
        </w:rPr>
        <w:t xml:space="preserve"> URL, </w:t>
      </w:r>
      <w:r>
        <w:rPr>
          <w:lang w:val="en-US"/>
        </w:rPr>
        <w:t>the URL</w:t>
      </w:r>
      <w:r w:rsidR="00136234" w:rsidRPr="00965D13">
        <w:rPr>
          <w:lang w:val="en-US"/>
        </w:rPr>
        <w:t xml:space="preserve"> must have </w:t>
      </w:r>
      <w:r>
        <w:rPr>
          <w:lang w:val="en-US"/>
        </w:rPr>
        <w:t xml:space="preserve">same </w:t>
      </w:r>
      <w:r w:rsidR="00136234" w:rsidRPr="00965D13">
        <w:rPr>
          <w:lang w:val="en-US"/>
        </w:rPr>
        <w:t xml:space="preserve">the portlet mode </w:t>
      </w:r>
      <w:r>
        <w:rPr>
          <w:lang w:val="en-US"/>
        </w:rPr>
        <w:t xml:space="preserve">as </w:t>
      </w:r>
      <w:r w:rsidR="00136234" w:rsidRPr="00965D13">
        <w:rPr>
          <w:lang w:val="en-US"/>
        </w:rPr>
        <w:t>the current request.</w:t>
      </w:r>
    </w:p>
    <w:p w:rsidR="00965D13" w:rsidRDefault="00965D13" w:rsidP="00965D13">
      <w:pPr>
        <w:pStyle w:val="Standard"/>
        <w:rPr>
          <w:lang w:val="en-US"/>
        </w:rPr>
      </w:pPr>
      <w:r w:rsidRPr="00965D13">
        <w:rPr>
          <w:lang w:val="en-US"/>
        </w:rPr>
        <w:t xml:space="preserve">When the window state is set on the URL using the </w:t>
      </w:r>
      <w:r w:rsidRPr="00381046">
        <w:rPr>
          <w:rStyle w:val="inlinecode"/>
          <w:lang w:val="en-US"/>
        </w:rPr>
        <w:t>setWindowState</w:t>
      </w:r>
      <w:r w:rsidRPr="00965D13">
        <w:rPr>
          <w:lang w:val="en-US"/>
        </w:rPr>
        <w:t xml:space="preserve"> method, the cha</w:t>
      </w:r>
      <w:r>
        <w:rPr>
          <w:lang w:val="en-US"/>
        </w:rPr>
        <w:t>nge of window state should</w:t>
      </w:r>
      <w:r w:rsidRPr="00965D13">
        <w:rPr>
          <w:lang w:val="en-US"/>
        </w:rPr>
        <w:t xml:space="preserve"> be effective for the request triggered by the portlet URL. The portlet should not assume that the request triggered by the portlet URL will be in the window state set as the </w:t>
      </w:r>
      <w:r w:rsidR="00425AA9">
        <w:rPr>
          <w:lang w:val="en-US"/>
        </w:rPr>
        <w:t>portlet container</w:t>
      </w:r>
      <w:r w:rsidRPr="00965D13">
        <w:rPr>
          <w:lang w:val="en-US"/>
        </w:rPr>
        <w:t xml:space="preserve"> could override the window state because of implementation dependencies between portlet modes and window states.</w:t>
      </w:r>
      <w:r>
        <w:rPr>
          <w:lang w:val="en-US"/>
        </w:rPr>
        <w:t xml:space="preserve"> </w:t>
      </w:r>
      <w:r w:rsidRPr="00965D13">
        <w:rPr>
          <w:lang w:val="en-US"/>
        </w:rPr>
        <w:t>If the window state is not explicitly set on a URL, the URL must have same the window state as the current request.</w:t>
      </w:r>
    </w:p>
    <w:p w:rsidR="00965D13" w:rsidRDefault="00965D13" w:rsidP="00965D13">
      <w:pPr>
        <w:pStyle w:val="Standard"/>
        <w:rPr>
          <w:lang w:val="en-US"/>
        </w:rPr>
      </w:pPr>
      <w:r w:rsidRPr="00965D13">
        <w:rPr>
          <w:lang w:val="en-US"/>
        </w:rPr>
        <w:t>The portal/</w:t>
      </w:r>
      <w:r w:rsidR="00425AA9">
        <w:rPr>
          <w:lang w:val="en-US"/>
        </w:rPr>
        <w:t>portlet container</w:t>
      </w:r>
      <w:r>
        <w:rPr>
          <w:lang w:val="en-US"/>
        </w:rPr>
        <w:t xml:space="preserve"> must ensure that all render</w:t>
      </w:r>
      <w:r w:rsidRPr="00965D13">
        <w:rPr>
          <w:lang w:val="en-US"/>
        </w:rPr>
        <w:t xml:space="preserve"> parameters set </w:t>
      </w:r>
      <w:r>
        <w:rPr>
          <w:lang w:val="en-US"/>
        </w:rPr>
        <w:t>on the portlet</w:t>
      </w:r>
      <w:r w:rsidRPr="00965D13">
        <w:rPr>
          <w:lang w:val="en-US"/>
        </w:rPr>
        <w:t xml:space="preserve"> URL </w:t>
      </w:r>
      <w:r w:rsidR="008B4679">
        <w:rPr>
          <w:lang w:val="en-US"/>
        </w:rPr>
        <w:t xml:space="preserve">through the </w:t>
      </w:r>
      <w:r w:rsidR="008B4679">
        <w:rPr>
          <w:rStyle w:val="inlinecode"/>
          <w:lang w:val="en-US"/>
        </w:rPr>
        <w:t>MutableRender</w:t>
      </w:r>
      <w:r w:rsidR="008B4679" w:rsidRPr="00BA5933">
        <w:rPr>
          <w:rStyle w:val="inlinecode"/>
          <w:lang w:val="en-US"/>
        </w:rPr>
        <w:t>Parameters</w:t>
      </w:r>
      <w:r w:rsidR="008B4679">
        <w:rPr>
          <w:lang w:val="en-US"/>
        </w:rPr>
        <w:t xml:space="preserve"> interface methods </w:t>
      </w:r>
      <w:r w:rsidRPr="00965D13">
        <w:rPr>
          <w:lang w:val="en-US"/>
        </w:rPr>
        <w:t xml:space="preserve">become render parameters </w:t>
      </w:r>
      <w:r w:rsidR="001D2395">
        <w:rPr>
          <w:lang w:val="en-US"/>
        </w:rPr>
        <w:t xml:space="preserve">on </w:t>
      </w:r>
      <w:r>
        <w:rPr>
          <w:lang w:val="en-US"/>
        </w:rPr>
        <w:t>requests resulting from</w:t>
      </w:r>
      <w:r w:rsidR="00367356">
        <w:rPr>
          <w:lang w:val="en-US"/>
        </w:rPr>
        <w:t xml:space="preserve"> render</w:t>
      </w:r>
      <w:r>
        <w:rPr>
          <w:lang w:val="en-US"/>
        </w:rPr>
        <w:t xml:space="preserve"> URL activation</w:t>
      </w:r>
      <w:r w:rsidRPr="00965D13">
        <w:rPr>
          <w:lang w:val="en-US"/>
        </w:rPr>
        <w:t xml:space="preserve">. </w:t>
      </w:r>
    </w:p>
    <w:p w:rsidR="00BE6D8E" w:rsidRDefault="00BE6D8E" w:rsidP="00965D13">
      <w:pPr>
        <w:pStyle w:val="Standard"/>
        <w:rPr>
          <w:lang w:val="en-US"/>
        </w:rPr>
      </w:pPr>
      <w:r w:rsidRPr="00BA5933">
        <w:rPr>
          <w:lang w:val="en-US"/>
        </w:rPr>
        <w:t xml:space="preserve">The </w:t>
      </w:r>
      <w:r w:rsidRPr="00BA5933">
        <w:rPr>
          <w:rStyle w:val="inlinecode"/>
          <w:lang w:val="en-US"/>
        </w:rPr>
        <w:t>PortletURL</w:t>
      </w:r>
      <w:r w:rsidRPr="00BA5933">
        <w:rPr>
          <w:lang w:val="en-US"/>
        </w:rPr>
        <w:t xml:space="preserve"> interface</w:t>
      </w:r>
      <w:r>
        <w:rPr>
          <w:lang w:val="en-US"/>
        </w:rPr>
        <w:t xml:space="preserve"> </w:t>
      </w:r>
      <w:r w:rsidRPr="00BE6D8E">
        <w:rPr>
          <w:rStyle w:val="inlinecode"/>
          <w:lang w:val="en-US"/>
        </w:rPr>
        <w:t>set</w:t>
      </w:r>
      <w:r w:rsidR="00762920">
        <w:rPr>
          <w:rStyle w:val="inlinecode"/>
          <w:lang w:val="en-US"/>
        </w:rPr>
        <w:t>Bean</w:t>
      </w:r>
      <w:r w:rsidRPr="00BE6D8E">
        <w:rPr>
          <w:rStyle w:val="inlinecode"/>
          <w:lang w:val="en-US"/>
        </w:rPr>
        <w:t>Parameter(PortletSerializable)</w:t>
      </w:r>
      <w:r>
        <w:rPr>
          <w:lang w:val="en-US"/>
        </w:rPr>
        <w:t xml:space="preserve"> method sets the given </w:t>
      </w:r>
      <w:r w:rsidRPr="00BE6D8E">
        <w:rPr>
          <w:rStyle w:val="inlinecode"/>
          <w:lang w:val="en-US"/>
        </w:rPr>
        <w:t>@</w:t>
      </w:r>
      <w:r w:rsidR="001C2B34">
        <w:rPr>
          <w:rStyle w:val="inlinecode"/>
          <w:lang w:val="en-US"/>
        </w:rPr>
        <w:t>RenderState</w:t>
      </w:r>
      <w:r w:rsidRPr="00BE6D8E">
        <w:rPr>
          <w:rStyle w:val="inlinecode"/>
          <w:lang w:val="en-US"/>
        </w:rPr>
        <w:t>Scoped</w:t>
      </w:r>
      <w:r>
        <w:rPr>
          <w:lang w:val="en-US"/>
        </w:rPr>
        <w:t xml:space="preserve"> managed bean state on the URL. </w:t>
      </w:r>
      <w:r w:rsidR="00253048">
        <w:rPr>
          <w:lang w:val="en-US"/>
        </w:rPr>
        <w:t>A</w:t>
      </w:r>
      <w:r>
        <w:rPr>
          <w:lang w:val="en-US"/>
        </w:rPr>
        <w:t xml:space="preserve"> </w:t>
      </w:r>
      <w:r w:rsidRPr="00BE6D8E">
        <w:rPr>
          <w:rStyle w:val="inlinecode"/>
          <w:lang w:val="en-US"/>
        </w:rPr>
        <w:t>@</w:t>
      </w:r>
      <w:r w:rsidR="001C2B34">
        <w:rPr>
          <w:rStyle w:val="inlinecode"/>
          <w:lang w:val="en-US"/>
        </w:rPr>
        <w:t>RenderState</w:t>
      </w:r>
      <w:r w:rsidRPr="00BE6D8E">
        <w:rPr>
          <w:rStyle w:val="inlinecode"/>
          <w:lang w:val="en-US"/>
        </w:rPr>
        <w:t>Scoped</w:t>
      </w:r>
      <w:r>
        <w:rPr>
          <w:lang w:val="en-US"/>
        </w:rPr>
        <w:t xml:space="preserve"> managed bean must implement the </w:t>
      </w:r>
      <w:r w:rsidRPr="00253048">
        <w:rPr>
          <w:rStyle w:val="inlinecode"/>
          <w:lang w:val="en-US"/>
        </w:rPr>
        <w:t>PortletSerializable</w:t>
      </w:r>
      <w:r>
        <w:rPr>
          <w:lang w:val="en-US"/>
        </w:rPr>
        <w:t xml:space="preserve"> interface. </w:t>
      </w:r>
      <w:r w:rsidR="00253048">
        <w:rPr>
          <w:lang w:val="en-US"/>
        </w:rPr>
        <w:t>For a given portlet, a</w:t>
      </w:r>
      <w:r>
        <w:rPr>
          <w:lang w:val="en-US"/>
        </w:rPr>
        <w:t xml:space="preserve"> </w:t>
      </w:r>
      <w:r w:rsidRPr="00253048">
        <w:rPr>
          <w:rStyle w:val="inlinecode"/>
          <w:lang w:val="en-US"/>
        </w:rPr>
        <w:t>@</w:t>
      </w:r>
      <w:r w:rsidR="001C2B34">
        <w:rPr>
          <w:rStyle w:val="inlinecode"/>
          <w:lang w:val="en-US"/>
        </w:rPr>
        <w:t>RenderState</w:t>
      </w:r>
      <w:r w:rsidRPr="00253048">
        <w:rPr>
          <w:rStyle w:val="inlinecode"/>
          <w:lang w:val="en-US"/>
        </w:rPr>
        <w:t>Scoped</w:t>
      </w:r>
      <w:r>
        <w:rPr>
          <w:lang w:val="en-US"/>
        </w:rPr>
        <w:t xml:space="preserve"> bean is uniquely identified by its bean class, since the bean may not be further qualified. The values array obtained through the </w:t>
      </w:r>
      <w:r w:rsidRPr="00762920">
        <w:rPr>
          <w:rStyle w:val="inlinecode"/>
          <w:lang w:val="en-US"/>
        </w:rPr>
        <w:t>PortletSerializable</w:t>
      </w:r>
      <w:r>
        <w:rPr>
          <w:lang w:val="en-US"/>
        </w:rPr>
        <w:t xml:space="preserve"> interface </w:t>
      </w:r>
      <w:r w:rsidRPr="00762920">
        <w:rPr>
          <w:rStyle w:val="inlinecode"/>
          <w:lang w:val="en-US"/>
        </w:rPr>
        <w:t>serialize</w:t>
      </w:r>
      <w:r>
        <w:rPr>
          <w:lang w:val="en-US"/>
        </w:rPr>
        <w:t xml:space="preserve"> method is stored on the URL as a render parameter under the render parameter name associated with the bean.</w:t>
      </w:r>
      <w:r w:rsidRPr="00BE6D8E">
        <w:rPr>
          <w:lang w:val="en-US"/>
        </w:rPr>
        <w:t xml:space="preserve"> </w:t>
      </w:r>
      <w:r>
        <w:rPr>
          <w:lang w:val="en-US"/>
        </w:rPr>
        <w:t xml:space="preserve">See Section </w:t>
      </w:r>
      <w:r>
        <w:rPr>
          <w:lang w:val="en-US"/>
        </w:rPr>
        <w:fldChar w:fldCharType="begin"/>
      </w:r>
      <w:r>
        <w:rPr>
          <w:lang w:val="en-US"/>
        </w:rPr>
        <w:instrText xml:space="preserve"> REF _Ref427579517 \w \h </w:instrText>
      </w:r>
      <w:r>
        <w:rPr>
          <w:lang w:val="en-US"/>
        </w:rPr>
      </w:r>
      <w:r>
        <w:rPr>
          <w:lang w:val="en-US"/>
        </w:rPr>
        <w:fldChar w:fldCharType="separate"/>
      </w:r>
      <w:r w:rsidR="003B17E8">
        <w:rPr>
          <w:lang w:val="en-US"/>
        </w:rPr>
        <w:t>20.2.3</w:t>
      </w:r>
      <w:r>
        <w:rPr>
          <w:lang w:val="en-US"/>
        </w:rPr>
        <w:fldChar w:fldCharType="end"/>
      </w:r>
      <w:r>
        <w:rPr>
          <w:lang w:val="en-US"/>
        </w:rPr>
        <w:t xml:space="preserve"> </w:t>
      </w:r>
      <w:r>
        <w:rPr>
          <w:lang w:val="en-US"/>
        </w:rPr>
        <w:fldChar w:fldCharType="begin"/>
      </w:r>
      <w:r>
        <w:rPr>
          <w:lang w:val="en-US"/>
        </w:rPr>
        <w:instrText xml:space="preserve"> REF _Ref427579525 \h </w:instrText>
      </w:r>
      <w:r>
        <w:rPr>
          <w:lang w:val="en-US"/>
        </w:rPr>
      </w:r>
      <w:r>
        <w:rPr>
          <w:lang w:val="en-US"/>
        </w:rPr>
        <w:fldChar w:fldCharType="separate"/>
      </w:r>
      <w:r w:rsidR="003B17E8">
        <w:t>Render State Scope</w:t>
      </w:r>
      <w:r>
        <w:rPr>
          <w:lang w:val="en-US"/>
        </w:rPr>
        <w:fldChar w:fldCharType="end"/>
      </w:r>
      <w:r w:rsidR="00253048">
        <w:rPr>
          <w:lang w:val="en-US"/>
        </w:rPr>
        <w:t xml:space="preserve"> for further information.</w:t>
      </w:r>
    </w:p>
    <w:p w:rsidR="00965D13" w:rsidRDefault="00965D13" w:rsidP="00965D13">
      <w:pPr>
        <w:pStyle w:val="Heading3"/>
      </w:pPr>
      <w:bookmarkStart w:id="483" w:name="_Toc468261066"/>
      <w:r w:rsidRPr="00965D13">
        <w:rPr>
          <w:rFonts w:ascii="Courier New" w:hAnsi="Courier New" w:cs="Courier New"/>
        </w:rPr>
        <w:t>PortletURL</w:t>
      </w:r>
      <w:r>
        <w:t xml:space="preserve"> Interface</w:t>
      </w:r>
      <w:bookmarkEnd w:id="483"/>
    </w:p>
    <w:p w:rsidR="00965D13" w:rsidRPr="00FE7330" w:rsidRDefault="00965D13" w:rsidP="00965D13">
      <w:pPr>
        <w:pStyle w:val="Standard"/>
        <w:rPr>
          <w:lang w:val="en-US"/>
        </w:rPr>
      </w:pPr>
      <w:r w:rsidRPr="00FE7330">
        <w:rPr>
          <w:lang w:val="en-US"/>
        </w:rPr>
        <w:t xml:space="preserve">The </w:t>
      </w:r>
      <w:r>
        <w:rPr>
          <w:rStyle w:val="inlinecode"/>
          <w:lang w:val="en-US"/>
        </w:rPr>
        <w:t>Portlet</w:t>
      </w:r>
      <w:r w:rsidRPr="00C248EE">
        <w:rPr>
          <w:rStyle w:val="inlinecode"/>
          <w:lang w:val="en-US"/>
        </w:rPr>
        <w:t>URL</w:t>
      </w:r>
      <w:r w:rsidRPr="00FE7330">
        <w:rPr>
          <w:lang w:val="en-US"/>
        </w:rPr>
        <w:t xml:space="preserve"> interface provides the following methods.</w:t>
      </w:r>
    </w:p>
    <w:tbl>
      <w:tblPr>
        <w:tblStyle w:val="TableGrid"/>
        <w:tblW w:w="0" w:type="auto"/>
        <w:tblLook w:val="04A0" w:firstRow="1" w:lastRow="0" w:firstColumn="1" w:lastColumn="0" w:noHBand="0" w:noVBand="1"/>
      </w:tblPr>
      <w:tblGrid>
        <w:gridCol w:w="3526"/>
        <w:gridCol w:w="1005"/>
        <w:gridCol w:w="4485"/>
      </w:tblGrid>
      <w:tr w:rsidR="00965D13" w:rsidRPr="00FE7330" w:rsidTr="000A6CB7">
        <w:trPr>
          <w:tblHeader/>
        </w:trPr>
        <w:tc>
          <w:tcPr>
            <w:tcW w:w="3526" w:type="dxa"/>
          </w:tcPr>
          <w:p w:rsidR="00965D13" w:rsidRPr="00AF16F2" w:rsidRDefault="00965D13" w:rsidP="000A6CB7">
            <w:pPr>
              <w:pStyle w:val="Standard"/>
              <w:rPr>
                <w:b/>
                <w:lang w:val="en-US"/>
              </w:rPr>
            </w:pPr>
            <w:r w:rsidRPr="00AF16F2">
              <w:rPr>
                <w:b/>
                <w:lang w:val="en-US"/>
              </w:rPr>
              <w:lastRenderedPageBreak/>
              <w:t>Method</w:t>
            </w:r>
          </w:p>
        </w:tc>
        <w:tc>
          <w:tcPr>
            <w:tcW w:w="1005" w:type="dxa"/>
          </w:tcPr>
          <w:p w:rsidR="00965D13" w:rsidRPr="00AF16F2" w:rsidRDefault="00965D13" w:rsidP="000A6CB7">
            <w:pPr>
              <w:pStyle w:val="Standard"/>
              <w:rPr>
                <w:b/>
                <w:lang w:val="en-US"/>
              </w:rPr>
            </w:pPr>
            <w:r w:rsidRPr="00AF16F2">
              <w:rPr>
                <w:b/>
                <w:lang w:val="en-US"/>
              </w:rPr>
              <w:t>Version</w:t>
            </w:r>
          </w:p>
        </w:tc>
        <w:tc>
          <w:tcPr>
            <w:tcW w:w="4485" w:type="dxa"/>
          </w:tcPr>
          <w:p w:rsidR="00965D13" w:rsidRPr="00AF16F2" w:rsidRDefault="00965D13" w:rsidP="000A6CB7">
            <w:pPr>
              <w:pStyle w:val="Standard"/>
              <w:rPr>
                <w:b/>
                <w:lang w:val="en-US"/>
              </w:rPr>
            </w:pPr>
            <w:r w:rsidRPr="00AF16F2">
              <w:rPr>
                <w:b/>
                <w:lang w:val="en-US"/>
              </w:rPr>
              <w:t>Description</w:t>
            </w:r>
          </w:p>
        </w:tc>
      </w:tr>
      <w:tr w:rsidR="009059EB" w:rsidRPr="00FE7330" w:rsidTr="000A6CB7">
        <w:trPr>
          <w:tblHeader/>
        </w:trPr>
        <w:tc>
          <w:tcPr>
            <w:tcW w:w="3526" w:type="dxa"/>
          </w:tcPr>
          <w:p w:rsidR="009059EB" w:rsidRPr="000C14EC" w:rsidRDefault="009059EB" w:rsidP="009059EB">
            <w:pPr>
              <w:pStyle w:val="Standard"/>
              <w:rPr>
                <w:rStyle w:val="inlinecode"/>
              </w:rPr>
            </w:pPr>
            <w:r>
              <w:rPr>
                <w:rStyle w:val="inlinecode"/>
                <w:lang w:val="en-US"/>
              </w:rPr>
              <w:t>set</w:t>
            </w:r>
            <w:r w:rsidR="00762920">
              <w:rPr>
                <w:rStyle w:val="inlinecode"/>
                <w:lang w:val="en-US"/>
              </w:rPr>
              <w:t>Bean</w:t>
            </w:r>
            <w:r>
              <w:rPr>
                <w:rStyle w:val="inlinecode"/>
                <w:lang w:val="en-US"/>
              </w:rPr>
              <w:t>Parameter</w:t>
            </w:r>
          </w:p>
        </w:tc>
        <w:tc>
          <w:tcPr>
            <w:tcW w:w="1005" w:type="dxa"/>
          </w:tcPr>
          <w:p w:rsidR="009059EB" w:rsidRPr="000C14EC" w:rsidRDefault="009059EB" w:rsidP="009059EB">
            <w:pPr>
              <w:pStyle w:val="Standard"/>
              <w:rPr>
                <w:lang w:val="en-US"/>
              </w:rPr>
            </w:pPr>
            <w:r w:rsidRPr="000C14EC">
              <w:rPr>
                <w:lang w:val="en-US"/>
              </w:rPr>
              <w:t>3.0</w:t>
            </w:r>
          </w:p>
        </w:tc>
        <w:tc>
          <w:tcPr>
            <w:tcW w:w="4485" w:type="dxa"/>
          </w:tcPr>
          <w:p w:rsidR="009059EB" w:rsidRPr="000C14EC" w:rsidRDefault="00BE6D8E" w:rsidP="00BE6D8E">
            <w:pPr>
              <w:pStyle w:val="Standard"/>
              <w:rPr>
                <w:lang w:val="en-US"/>
              </w:rPr>
            </w:pPr>
            <w:r>
              <w:rPr>
                <w:lang w:val="en-US"/>
              </w:rPr>
              <w:t xml:space="preserve">Sets the given </w:t>
            </w:r>
            <w:r w:rsidRPr="00BE6D8E">
              <w:rPr>
                <w:rStyle w:val="inlinecode"/>
                <w:lang w:val="en-US"/>
              </w:rPr>
              <w:t>@</w:t>
            </w:r>
            <w:r w:rsidR="001C2B34">
              <w:rPr>
                <w:rStyle w:val="inlinecode"/>
                <w:lang w:val="en-US"/>
              </w:rPr>
              <w:t>RenderState</w:t>
            </w:r>
            <w:r w:rsidRPr="00BE6D8E">
              <w:rPr>
                <w:rStyle w:val="inlinecode"/>
                <w:lang w:val="en-US"/>
              </w:rPr>
              <w:t>Scoped</w:t>
            </w:r>
            <w:r>
              <w:rPr>
                <w:lang w:val="en-US"/>
              </w:rPr>
              <w:t xml:space="preserve"> managed bean state on the URL.</w:t>
            </w:r>
          </w:p>
        </w:tc>
      </w:tr>
      <w:tr w:rsidR="009059EB" w:rsidRPr="000C14EC" w:rsidTr="000A6CB7">
        <w:tc>
          <w:tcPr>
            <w:tcW w:w="3526" w:type="dxa"/>
          </w:tcPr>
          <w:p w:rsidR="009059EB" w:rsidRPr="00FD4BA2" w:rsidRDefault="009059EB" w:rsidP="009059EB">
            <w:pPr>
              <w:pStyle w:val="Standard"/>
              <w:rPr>
                <w:rStyle w:val="inlinecode"/>
              </w:rPr>
            </w:pPr>
            <w:r w:rsidRPr="001D2395">
              <w:rPr>
                <w:rStyle w:val="inlinecode"/>
                <w:lang w:val="en-US"/>
              </w:rPr>
              <w:t>removePublicRenderParameter</w:t>
            </w:r>
          </w:p>
        </w:tc>
        <w:tc>
          <w:tcPr>
            <w:tcW w:w="1005" w:type="dxa"/>
          </w:tcPr>
          <w:p w:rsidR="009059EB" w:rsidRPr="00FE7330" w:rsidRDefault="009059EB" w:rsidP="009059EB">
            <w:pPr>
              <w:pStyle w:val="Standard"/>
              <w:rPr>
                <w:lang w:val="en-US"/>
              </w:rPr>
            </w:pPr>
            <w:r>
              <w:rPr>
                <w:lang w:val="en-US"/>
              </w:rPr>
              <w:t>2.0</w:t>
            </w:r>
          </w:p>
        </w:tc>
        <w:tc>
          <w:tcPr>
            <w:tcW w:w="4485" w:type="dxa"/>
          </w:tcPr>
          <w:p w:rsidR="009059EB" w:rsidRPr="00FE7330" w:rsidRDefault="009059EB" w:rsidP="009059EB">
            <w:pPr>
              <w:pStyle w:val="Standard"/>
              <w:rPr>
                <w:lang w:val="en-US"/>
              </w:rPr>
            </w:pPr>
            <w:r>
              <w:rPr>
                <w:lang w:val="en-US"/>
              </w:rPr>
              <w:t>Deprecated. Behaves as described in JSR 286 Portlet Specification 2.0.</w:t>
            </w:r>
          </w:p>
        </w:tc>
      </w:tr>
    </w:tbl>
    <w:p w:rsidR="00965D13" w:rsidRDefault="00965D13" w:rsidP="00965D13">
      <w:pPr>
        <w:pStyle w:val="Heading2"/>
      </w:pPr>
      <w:bookmarkStart w:id="484" w:name="_Toc468261067"/>
      <w:r>
        <w:t>The Render URL</w:t>
      </w:r>
      <w:bookmarkEnd w:id="484"/>
    </w:p>
    <w:p w:rsidR="001D2395" w:rsidRDefault="001D2395" w:rsidP="00965D13">
      <w:pPr>
        <w:pStyle w:val="Standard"/>
        <w:rPr>
          <w:lang w:val="en-US"/>
        </w:rPr>
      </w:pPr>
      <w:r>
        <w:rPr>
          <w:lang w:val="en-US"/>
        </w:rPr>
        <w:t xml:space="preserve">A render URL triggers portlet render phase execution. The </w:t>
      </w:r>
      <w:r w:rsidRPr="000A6CB7">
        <w:rPr>
          <w:rStyle w:val="inlinecode"/>
          <w:lang w:val="en-US"/>
        </w:rPr>
        <w:t>RenderURL</w:t>
      </w:r>
      <w:r>
        <w:rPr>
          <w:lang w:val="en-US"/>
        </w:rPr>
        <w:t xml:space="preserve"> interface extends </w:t>
      </w:r>
      <w:r w:rsidRPr="000A6CB7">
        <w:rPr>
          <w:rStyle w:val="inlinecode"/>
          <w:lang w:val="en-US"/>
        </w:rPr>
        <w:t>PortletURL</w:t>
      </w:r>
      <w:r>
        <w:rPr>
          <w:lang w:val="en-US"/>
        </w:rPr>
        <w:t xml:space="preserve"> to allow read-write access to the </w:t>
      </w:r>
      <w:r w:rsidR="001C2B34">
        <w:rPr>
          <w:lang w:val="en-US"/>
        </w:rPr>
        <w:t>render state</w:t>
      </w:r>
      <w:r>
        <w:rPr>
          <w:lang w:val="en-US"/>
        </w:rPr>
        <w:t xml:space="preserve"> and to obtain the base </w:t>
      </w:r>
      <w:r w:rsidR="00E169FB">
        <w:rPr>
          <w:lang w:val="en-US"/>
        </w:rPr>
        <w:t>portlet</w:t>
      </w:r>
      <w:r>
        <w:rPr>
          <w:lang w:val="en-US"/>
        </w:rPr>
        <w:t xml:space="preserve"> URL functionality.</w:t>
      </w:r>
    </w:p>
    <w:p w:rsidR="00E169FB" w:rsidRDefault="00965D13" w:rsidP="00965D13">
      <w:pPr>
        <w:pStyle w:val="Standard"/>
        <w:rPr>
          <w:lang w:val="en-US"/>
        </w:rPr>
      </w:pPr>
      <w:r w:rsidRPr="00965D13">
        <w:rPr>
          <w:lang w:val="en-US"/>
        </w:rPr>
        <w:t xml:space="preserve">Render URLs should </w:t>
      </w:r>
      <w:r w:rsidR="001D2395">
        <w:rPr>
          <w:lang w:val="en-US"/>
        </w:rPr>
        <w:t>only</w:t>
      </w:r>
      <w:r w:rsidRPr="00965D13">
        <w:rPr>
          <w:lang w:val="en-US"/>
        </w:rPr>
        <w:t xml:space="preserve"> be used for </w:t>
      </w:r>
      <w:r w:rsidR="001D2395">
        <w:rPr>
          <w:lang w:val="en-US"/>
        </w:rPr>
        <w:t xml:space="preserve">idempotent </w:t>
      </w:r>
      <w:r w:rsidRPr="00965D13">
        <w:rPr>
          <w:lang w:val="en-US"/>
        </w:rPr>
        <w:t>tasks, i.e.</w:t>
      </w:r>
      <w:r w:rsidR="001D2395">
        <w:rPr>
          <w:lang w:val="en-US"/>
        </w:rPr>
        <w:t xml:space="preserve"> tasks that do not</w:t>
      </w:r>
      <w:r w:rsidRPr="00965D13">
        <w:rPr>
          <w:lang w:val="en-US"/>
        </w:rPr>
        <w:t xml:space="preserve"> change </w:t>
      </w:r>
      <w:r w:rsidR="001D2395">
        <w:rPr>
          <w:lang w:val="en-US"/>
        </w:rPr>
        <w:t xml:space="preserve">server </w:t>
      </w:r>
      <w:r w:rsidRPr="00965D13">
        <w:rPr>
          <w:lang w:val="en-US"/>
        </w:rPr>
        <w:t>state from the portlet perspective</w:t>
      </w:r>
      <w:r w:rsidR="00367356">
        <w:rPr>
          <w:lang w:val="en-US"/>
        </w:rPr>
        <w:t xml:space="preserve"> in order to allow the content to be cacheable from a network infrastructure point of view</w:t>
      </w:r>
      <w:r w:rsidR="00E169FB">
        <w:rPr>
          <w:lang w:val="en-US"/>
        </w:rPr>
        <w:t>.</w:t>
      </w:r>
    </w:p>
    <w:p w:rsidR="00965D13" w:rsidRDefault="00965D13" w:rsidP="00965D13">
      <w:pPr>
        <w:pStyle w:val="Standard"/>
        <w:rPr>
          <w:lang w:val="en-US"/>
        </w:rPr>
      </w:pPr>
      <w:r w:rsidRPr="00965D13">
        <w:rPr>
          <w:lang w:val="en-US"/>
        </w:rPr>
        <w:t>Error conditions, cache expirations, and changes of external data may affect the content generated by a portlet as result of a request triggered by a render URL.</w:t>
      </w:r>
    </w:p>
    <w:p w:rsidR="001D2395" w:rsidRPr="00136234" w:rsidRDefault="001D2395" w:rsidP="001D2395">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R</w:t>
      </w:r>
      <w:r w:rsidRPr="00136234">
        <w:rPr>
          <w:rFonts w:ascii="Times New Roman" w:eastAsia="SimSun" w:hAnsi="Times New Roman" w:cs="Mangal"/>
          <w:kern w:val="3"/>
          <w:sz w:val="24"/>
          <w:szCs w:val="24"/>
          <w:lang w:eastAsia="zh-CN" w:bidi="hi-IN"/>
        </w:rPr>
        <w:t xml:space="preserve">ender URLs should be accessed </w:t>
      </w:r>
      <w:r>
        <w:rPr>
          <w:rFonts w:ascii="Times New Roman" w:eastAsia="SimSun" w:hAnsi="Times New Roman" w:cs="Mangal"/>
          <w:kern w:val="3"/>
          <w:sz w:val="24"/>
          <w:szCs w:val="24"/>
          <w:lang w:eastAsia="zh-CN" w:bidi="hi-IN"/>
        </w:rPr>
        <w:t>using the</w:t>
      </w:r>
      <w:r w:rsidRPr="00136234">
        <w:rPr>
          <w:rFonts w:ascii="Times New Roman" w:eastAsia="SimSun" w:hAnsi="Times New Roman" w:cs="Mangal"/>
          <w:kern w:val="3"/>
          <w:sz w:val="24"/>
          <w:szCs w:val="24"/>
          <w:lang w:eastAsia="zh-CN" w:bidi="hi-IN"/>
        </w:rPr>
        <w:t xml:space="preserve"> HTTP</w:t>
      </w:r>
      <w:r>
        <w:rPr>
          <w:rFonts w:ascii="Times New Roman" w:eastAsia="SimSun" w:hAnsi="Times New Roman" w:cs="Mangal"/>
          <w:kern w:val="3"/>
          <w:sz w:val="24"/>
          <w:szCs w:val="24"/>
          <w:lang w:eastAsia="zh-CN" w:bidi="hi-IN"/>
        </w:rPr>
        <w:t xml:space="preserve"> GET</w:t>
      </w:r>
      <w:r w:rsidRPr="00136234">
        <w:rPr>
          <w:rFonts w:ascii="Times New Roman" w:eastAsia="SimSun" w:hAnsi="Times New Roman" w:cs="Mangal"/>
          <w:kern w:val="3"/>
          <w:sz w:val="24"/>
          <w:szCs w:val="24"/>
          <w:lang w:eastAsia="zh-CN" w:bidi="hi-IN"/>
        </w:rPr>
        <w:t xml:space="preserve"> method </w:t>
      </w:r>
      <w:r>
        <w:rPr>
          <w:rFonts w:ascii="Times New Roman" w:eastAsia="SimSun" w:hAnsi="Times New Roman" w:cs="Mangal"/>
          <w:kern w:val="3"/>
          <w:sz w:val="24"/>
          <w:szCs w:val="24"/>
          <w:lang w:eastAsia="zh-CN" w:bidi="hi-IN"/>
        </w:rPr>
        <w:t>as the results of their invocation</w:t>
      </w:r>
      <w:r w:rsidRPr="00136234">
        <w:rPr>
          <w:rFonts w:ascii="Times New Roman" w:eastAsia="SimSun" w:hAnsi="Times New Roman" w:cs="Mangal"/>
          <w:kern w:val="3"/>
          <w:sz w:val="24"/>
          <w:szCs w:val="24"/>
          <w:lang w:eastAsia="zh-CN" w:bidi="hi-IN"/>
        </w:rPr>
        <w:t xml:space="preserve"> should not change any state on the server. As a consequence, </w:t>
      </w:r>
      <w:r>
        <w:rPr>
          <w:rFonts w:ascii="Times New Roman" w:eastAsia="SimSun" w:hAnsi="Times New Roman" w:cs="Mangal"/>
          <w:kern w:val="3"/>
          <w:sz w:val="24"/>
          <w:szCs w:val="24"/>
          <w:lang w:eastAsia="zh-CN" w:bidi="hi-IN"/>
        </w:rPr>
        <w:t>it may be possible to bookmark render URLs</w:t>
      </w:r>
      <w:r w:rsidRPr="00136234">
        <w:rPr>
          <w:rFonts w:ascii="Times New Roman" w:eastAsia="SimSun" w:hAnsi="Times New Roman" w:cs="Mangal"/>
          <w:kern w:val="3"/>
          <w:sz w:val="24"/>
          <w:szCs w:val="24"/>
          <w:lang w:eastAsia="zh-CN" w:bidi="hi-IN"/>
        </w:rPr>
        <w:t>.</w:t>
      </w:r>
      <w:r>
        <w:rPr>
          <w:rFonts w:ascii="Times New Roman" w:eastAsia="SimSun" w:hAnsi="Times New Roman" w:cs="Mangal"/>
          <w:kern w:val="3"/>
          <w:sz w:val="24"/>
          <w:szCs w:val="24"/>
          <w:lang w:eastAsia="zh-CN" w:bidi="hi-IN"/>
        </w:rPr>
        <w:t xml:space="preserve"> Render URLs should not be used for form submission.</w:t>
      </w:r>
    </w:p>
    <w:p w:rsidR="00136234" w:rsidRPr="00136234" w:rsidRDefault="001D2395"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portlet can set a fragment identifier on a render URL. </w:t>
      </w:r>
      <w:r w:rsidR="00136234" w:rsidRPr="00136234">
        <w:rPr>
          <w:rFonts w:ascii="Times New Roman" w:eastAsia="SimSun" w:hAnsi="Times New Roman" w:cs="Mangal"/>
          <w:kern w:val="3"/>
          <w:sz w:val="24"/>
          <w:szCs w:val="24"/>
          <w:lang w:eastAsia="zh-CN" w:bidi="hi-IN"/>
        </w:rPr>
        <w:t xml:space="preserve">The fragment identifier consists of additional information appended to the URL after a '#' character. A URL can have only a single fragment identifier. The fragment identifier must be formed according to rfc3986 </w:t>
      </w:r>
      <w:r w:rsidR="004E7875">
        <w:rPr>
          <w:rFonts w:ascii="Times New Roman" w:eastAsia="SimSun" w:hAnsi="Times New Roman" w:cs="Mangal"/>
          <w:kern w:val="3"/>
          <w:sz w:val="24"/>
          <w:szCs w:val="24"/>
          <w:lang w:eastAsia="zh-CN" w:bidi="hi-IN"/>
        </w:rPr>
        <w:t>"</w:t>
      </w:r>
      <w:r w:rsidR="00136234" w:rsidRPr="00136234">
        <w:rPr>
          <w:rFonts w:ascii="Times New Roman" w:eastAsia="SimSun" w:hAnsi="Times New Roman" w:cs="Mangal"/>
          <w:kern w:val="3"/>
          <w:sz w:val="24"/>
          <w:szCs w:val="24"/>
          <w:lang w:eastAsia="zh-CN" w:bidi="hi-IN"/>
        </w:rPr>
        <w:t>Uniform Resource Identifier (URI): Generic Syntax</w:t>
      </w:r>
      <w:r w:rsidR="004E7875">
        <w:rPr>
          <w:rFonts w:ascii="Times New Roman" w:eastAsia="SimSun" w:hAnsi="Times New Roman" w:cs="Mangal"/>
          <w:kern w:val="3"/>
          <w:sz w:val="24"/>
          <w:szCs w:val="24"/>
          <w:lang w:eastAsia="zh-CN" w:bidi="hi-IN"/>
        </w:rPr>
        <w:t>"</w:t>
      </w:r>
      <w:r w:rsidR="00136234" w:rsidRPr="00136234">
        <w:rPr>
          <w:rFonts w:ascii="Times New Roman" w:eastAsia="SimSun" w:hAnsi="Times New Roman" w:cs="Mangal"/>
          <w:kern w:val="3"/>
          <w:sz w:val="24"/>
          <w:szCs w:val="24"/>
          <w:lang w:eastAsia="zh-CN" w:bidi="hi-IN"/>
        </w:rPr>
        <w:t>.</w:t>
      </w:r>
    </w:p>
    <w:p w:rsidR="00136234" w:rsidRP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The fragment identifier is often used to address a named anchor such as </w:t>
      </w:r>
      <w:r w:rsidRPr="00713586">
        <w:rPr>
          <w:rStyle w:val="inlinecode"/>
        </w:rPr>
        <w:t>&lt;a name=</w:t>
      </w:r>
      <w:r w:rsidR="004E7875" w:rsidRPr="00713586">
        <w:rPr>
          <w:rStyle w:val="inlinecode"/>
        </w:rPr>
        <w:t>"</w:t>
      </w:r>
      <w:r w:rsidRPr="00713586">
        <w:rPr>
          <w:rStyle w:val="inlinecode"/>
        </w:rPr>
        <w:t>#fragmentIdentifier</w:t>
      </w:r>
      <w:r w:rsidR="004E7875" w:rsidRPr="00713586">
        <w:rPr>
          <w:rStyle w:val="inlinecode"/>
        </w:rPr>
        <w:t>"</w:t>
      </w:r>
      <w:r w:rsidRPr="00713586">
        <w:rPr>
          <w:rStyle w:val="inlinecode"/>
        </w:rPr>
        <w:t>&gt;</w:t>
      </w:r>
      <w:r w:rsidRPr="00136234">
        <w:rPr>
          <w:rFonts w:ascii="Times New Roman" w:eastAsia="SimSun" w:hAnsi="Times New Roman" w:cs="Mangal"/>
          <w:kern w:val="3"/>
          <w:sz w:val="24"/>
          <w:szCs w:val="24"/>
          <w:lang w:eastAsia="zh-CN" w:bidi="hi-IN"/>
        </w:rPr>
        <w:t>, but it can also be used for other purposes such as to provide additional information for JavaScript routines on the client.</w:t>
      </w:r>
    </w:p>
    <w:p w:rsidR="00136234" w:rsidRP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If the fragment identifier is not specified by the portlet, the portal implementation can optionally append a fragment identifier to the URL.</w:t>
      </w:r>
    </w:p>
    <w:p w:rsidR="00136234" w:rsidRP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The </w:t>
      </w:r>
      <w:r w:rsidRPr="001D2395">
        <w:rPr>
          <w:rStyle w:val="inlinecode"/>
        </w:rPr>
        <w:t>setFragmentIdentifier</w:t>
      </w:r>
      <w:r w:rsidRPr="00136234">
        <w:rPr>
          <w:rFonts w:ascii="Times New Roman" w:eastAsia="SimSun" w:hAnsi="Times New Roman" w:cs="Mangal"/>
          <w:kern w:val="3"/>
          <w:sz w:val="24"/>
          <w:szCs w:val="24"/>
          <w:lang w:eastAsia="zh-CN" w:bidi="hi-IN"/>
        </w:rPr>
        <w:t xml:space="preserve"> method allows a fragment identifier to be appended to a</w:t>
      </w:r>
      <w:r w:rsidR="001D2395">
        <w:rPr>
          <w:rFonts w:ascii="Times New Roman" w:eastAsia="SimSun" w:hAnsi="Times New Roman" w:cs="Mangal"/>
          <w:kern w:val="3"/>
          <w:sz w:val="24"/>
          <w:szCs w:val="24"/>
          <w:lang w:eastAsia="zh-CN" w:bidi="hi-IN"/>
        </w:rPr>
        <w:t xml:space="preserve"> render</w:t>
      </w:r>
      <w:r w:rsidRPr="00136234">
        <w:rPr>
          <w:rFonts w:ascii="Times New Roman" w:eastAsia="SimSun" w:hAnsi="Times New Roman" w:cs="Mangal"/>
          <w:kern w:val="3"/>
          <w:sz w:val="24"/>
          <w:szCs w:val="24"/>
          <w:lang w:eastAsia="zh-CN" w:bidi="hi-IN"/>
        </w:rPr>
        <w:t xml:space="preserve"> URL. The fragment identifier appended with this method will not be namespaced. The portlet is responsible for performing any required namespacing. However, the fragment identifier string will be escaped as necessary. </w:t>
      </w:r>
    </w:p>
    <w:p w:rsidR="00136234" w:rsidRP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Setting the fragment identifier to null will remove a fragment identifier that was previously set using this method. Setting the fragment identifier to the empty string will create an empty fragment identifier.</w:t>
      </w:r>
    </w:p>
    <w:p w:rsid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The </w:t>
      </w:r>
      <w:r w:rsidRPr="00E169FB">
        <w:rPr>
          <w:rStyle w:val="inlinecode"/>
        </w:rPr>
        <w:t>getFragmentIdentifier</w:t>
      </w:r>
      <w:r w:rsidRPr="00136234">
        <w:rPr>
          <w:rFonts w:ascii="Times New Roman" w:eastAsia="SimSun" w:hAnsi="Times New Roman" w:cs="Mangal"/>
          <w:kern w:val="3"/>
          <w:sz w:val="24"/>
          <w:szCs w:val="24"/>
          <w:lang w:eastAsia="zh-CN" w:bidi="hi-IN"/>
        </w:rPr>
        <w:t xml:space="preserve"> method retrieves a fragment identifier previously set through </w:t>
      </w:r>
      <w:r w:rsidR="00E169FB" w:rsidRPr="00E169FB">
        <w:rPr>
          <w:rStyle w:val="inlinecode"/>
        </w:rPr>
        <w:t>setFragmentIdentifier</w:t>
      </w:r>
      <w:r w:rsidRPr="00136234">
        <w:rPr>
          <w:rFonts w:ascii="Times New Roman" w:eastAsia="SimSun" w:hAnsi="Times New Roman" w:cs="Mangal"/>
          <w:kern w:val="3"/>
          <w:sz w:val="24"/>
          <w:szCs w:val="24"/>
          <w:lang w:eastAsia="zh-CN" w:bidi="hi-IN"/>
        </w:rPr>
        <w:t>.</w:t>
      </w:r>
    </w:p>
    <w:p w:rsidR="00E169FB" w:rsidRDefault="00E169FB" w:rsidP="00E169FB">
      <w:pPr>
        <w:pStyle w:val="Heading3"/>
        <w:numPr>
          <w:ilvl w:val="2"/>
          <w:numId w:val="23"/>
        </w:numPr>
      </w:pPr>
      <w:bookmarkStart w:id="485" w:name="_Toc468261068"/>
      <w:r>
        <w:rPr>
          <w:rFonts w:ascii="Courier New" w:hAnsi="Courier New" w:cs="Courier New"/>
        </w:rPr>
        <w:t>Render</w:t>
      </w:r>
      <w:r w:rsidRPr="00E169FB">
        <w:rPr>
          <w:rFonts w:ascii="Courier New" w:hAnsi="Courier New" w:cs="Courier New"/>
        </w:rPr>
        <w:t>URL</w:t>
      </w:r>
      <w:r>
        <w:t xml:space="preserve"> Interface</w:t>
      </w:r>
      <w:bookmarkEnd w:id="485"/>
    </w:p>
    <w:p w:rsidR="00E169FB" w:rsidRPr="00FE7330" w:rsidRDefault="00E169FB" w:rsidP="00E169FB">
      <w:pPr>
        <w:pStyle w:val="Standard"/>
        <w:rPr>
          <w:lang w:val="en-US"/>
        </w:rPr>
      </w:pPr>
      <w:r w:rsidRPr="00FE7330">
        <w:rPr>
          <w:lang w:val="en-US"/>
        </w:rPr>
        <w:t xml:space="preserve">The </w:t>
      </w:r>
      <w:r>
        <w:rPr>
          <w:rStyle w:val="inlinecode"/>
          <w:lang w:val="en-US"/>
        </w:rPr>
        <w:t>Render</w:t>
      </w:r>
      <w:r w:rsidRPr="00C248EE">
        <w:rPr>
          <w:rStyle w:val="inlinecode"/>
          <w:lang w:val="en-US"/>
        </w:rPr>
        <w:t>URL</w:t>
      </w:r>
      <w:r w:rsidRPr="00FE7330">
        <w:rPr>
          <w:lang w:val="en-US"/>
        </w:rPr>
        <w:t xml:space="preserve"> interface provides the following methods.</w:t>
      </w:r>
    </w:p>
    <w:tbl>
      <w:tblPr>
        <w:tblStyle w:val="TableGrid"/>
        <w:tblW w:w="0" w:type="auto"/>
        <w:tblLook w:val="04A0" w:firstRow="1" w:lastRow="0" w:firstColumn="1" w:lastColumn="0" w:noHBand="0" w:noVBand="1"/>
      </w:tblPr>
      <w:tblGrid>
        <w:gridCol w:w="3526"/>
        <w:gridCol w:w="1005"/>
        <w:gridCol w:w="4485"/>
      </w:tblGrid>
      <w:tr w:rsidR="00E169FB" w:rsidRPr="00FE7330" w:rsidTr="000A6CB7">
        <w:trPr>
          <w:tblHeader/>
        </w:trPr>
        <w:tc>
          <w:tcPr>
            <w:tcW w:w="3526" w:type="dxa"/>
          </w:tcPr>
          <w:p w:rsidR="00E169FB" w:rsidRPr="00AF16F2" w:rsidRDefault="00E169FB" w:rsidP="000A6CB7">
            <w:pPr>
              <w:pStyle w:val="Standard"/>
              <w:rPr>
                <w:b/>
                <w:lang w:val="en-US"/>
              </w:rPr>
            </w:pPr>
            <w:r w:rsidRPr="00AF16F2">
              <w:rPr>
                <w:b/>
                <w:lang w:val="en-US"/>
              </w:rPr>
              <w:lastRenderedPageBreak/>
              <w:t>Method</w:t>
            </w:r>
          </w:p>
        </w:tc>
        <w:tc>
          <w:tcPr>
            <w:tcW w:w="1005" w:type="dxa"/>
          </w:tcPr>
          <w:p w:rsidR="00E169FB" w:rsidRPr="00AF16F2" w:rsidRDefault="00E169FB" w:rsidP="000A6CB7">
            <w:pPr>
              <w:pStyle w:val="Standard"/>
              <w:rPr>
                <w:b/>
                <w:lang w:val="en-US"/>
              </w:rPr>
            </w:pPr>
            <w:r w:rsidRPr="00AF16F2">
              <w:rPr>
                <w:b/>
                <w:lang w:val="en-US"/>
              </w:rPr>
              <w:t>Version</w:t>
            </w:r>
          </w:p>
        </w:tc>
        <w:tc>
          <w:tcPr>
            <w:tcW w:w="4485" w:type="dxa"/>
          </w:tcPr>
          <w:p w:rsidR="00E169FB" w:rsidRPr="00AF16F2" w:rsidRDefault="00E169FB" w:rsidP="000A6CB7">
            <w:pPr>
              <w:pStyle w:val="Standard"/>
              <w:rPr>
                <w:b/>
                <w:lang w:val="en-US"/>
              </w:rPr>
            </w:pPr>
            <w:r w:rsidRPr="00AF16F2">
              <w:rPr>
                <w:b/>
                <w:lang w:val="en-US"/>
              </w:rPr>
              <w:t>Description</w:t>
            </w:r>
          </w:p>
        </w:tc>
      </w:tr>
      <w:tr w:rsidR="00E169FB" w:rsidRPr="000C14EC" w:rsidTr="000A6CB7">
        <w:tc>
          <w:tcPr>
            <w:tcW w:w="3526" w:type="dxa"/>
          </w:tcPr>
          <w:p w:rsidR="00E169FB" w:rsidRPr="00FD4BA2" w:rsidRDefault="00E169FB" w:rsidP="000A6CB7">
            <w:pPr>
              <w:pStyle w:val="Standard"/>
              <w:rPr>
                <w:rStyle w:val="inlinecode"/>
              </w:rPr>
            </w:pPr>
            <w:r>
              <w:rPr>
                <w:rStyle w:val="inlinecode"/>
              </w:rPr>
              <w:t>setFragmentIdentifier</w:t>
            </w:r>
          </w:p>
        </w:tc>
        <w:tc>
          <w:tcPr>
            <w:tcW w:w="1005" w:type="dxa"/>
          </w:tcPr>
          <w:p w:rsidR="00E169FB" w:rsidRPr="00FE7330" w:rsidRDefault="00E169FB" w:rsidP="000A6CB7">
            <w:pPr>
              <w:pStyle w:val="Standard"/>
              <w:rPr>
                <w:lang w:val="en-US"/>
              </w:rPr>
            </w:pPr>
            <w:r>
              <w:rPr>
                <w:lang w:val="en-US"/>
              </w:rPr>
              <w:t>3.0</w:t>
            </w:r>
          </w:p>
        </w:tc>
        <w:tc>
          <w:tcPr>
            <w:tcW w:w="4485" w:type="dxa"/>
          </w:tcPr>
          <w:p w:rsidR="00E169FB" w:rsidRPr="00FE7330" w:rsidRDefault="00E169FB" w:rsidP="000A6CB7">
            <w:pPr>
              <w:pStyle w:val="Standard"/>
              <w:rPr>
                <w:lang w:val="en-US"/>
              </w:rPr>
            </w:pPr>
            <w:r>
              <w:rPr>
                <w:lang w:val="en-US"/>
              </w:rPr>
              <w:t>Sets the fragment identifier</w:t>
            </w:r>
          </w:p>
        </w:tc>
      </w:tr>
      <w:tr w:rsidR="00E169FB" w:rsidRPr="000C14EC" w:rsidTr="000A6CB7">
        <w:tc>
          <w:tcPr>
            <w:tcW w:w="3526" w:type="dxa"/>
          </w:tcPr>
          <w:p w:rsidR="00E169FB" w:rsidRDefault="00E169FB" w:rsidP="000A6CB7">
            <w:pPr>
              <w:pStyle w:val="Standard"/>
              <w:rPr>
                <w:rStyle w:val="inlinecode"/>
              </w:rPr>
            </w:pPr>
            <w:r>
              <w:rPr>
                <w:rStyle w:val="inlinecode"/>
              </w:rPr>
              <w:t>getFragmentIdentifier</w:t>
            </w:r>
          </w:p>
        </w:tc>
        <w:tc>
          <w:tcPr>
            <w:tcW w:w="1005" w:type="dxa"/>
          </w:tcPr>
          <w:p w:rsidR="00E169FB" w:rsidRDefault="00E169FB" w:rsidP="000A6CB7">
            <w:pPr>
              <w:pStyle w:val="Standard"/>
              <w:rPr>
                <w:lang w:val="en-US"/>
              </w:rPr>
            </w:pPr>
            <w:r>
              <w:rPr>
                <w:lang w:val="en-US"/>
              </w:rPr>
              <w:t>3.0</w:t>
            </w:r>
          </w:p>
        </w:tc>
        <w:tc>
          <w:tcPr>
            <w:tcW w:w="4485" w:type="dxa"/>
          </w:tcPr>
          <w:p w:rsidR="00E169FB" w:rsidRDefault="00E169FB" w:rsidP="000A6CB7">
            <w:pPr>
              <w:pStyle w:val="Standard"/>
              <w:rPr>
                <w:lang w:val="en-US"/>
              </w:rPr>
            </w:pPr>
            <w:r>
              <w:rPr>
                <w:lang w:val="en-US"/>
              </w:rPr>
              <w:t>Queries the fragment identifier</w:t>
            </w:r>
          </w:p>
        </w:tc>
      </w:tr>
    </w:tbl>
    <w:p w:rsidR="00E169FB" w:rsidRDefault="00E169FB" w:rsidP="00E169FB">
      <w:pPr>
        <w:pStyle w:val="Heading2"/>
      </w:pPr>
      <w:bookmarkStart w:id="486" w:name="_Toc468261069"/>
      <w:r>
        <w:t>The Action URL</w:t>
      </w:r>
      <w:bookmarkEnd w:id="486"/>
    </w:p>
    <w:p w:rsidR="00E169FB" w:rsidRDefault="00E169FB" w:rsidP="00E169FB">
      <w:pPr>
        <w:pStyle w:val="Standard"/>
        <w:rPr>
          <w:lang w:val="en-US"/>
        </w:rPr>
      </w:pPr>
      <w:r>
        <w:rPr>
          <w:lang w:val="en-US"/>
        </w:rPr>
        <w:t xml:space="preserve">An action URL triggers portlet action phase execution. The </w:t>
      </w:r>
      <w:r w:rsidRPr="000A6CB7">
        <w:rPr>
          <w:rStyle w:val="inlinecode"/>
          <w:lang w:val="en-US"/>
        </w:rPr>
        <w:t>ActionURL</w:t>
      </w:r>
      <w:r>
        <w:rPr>
          <w:lang w:val="en-US"/>
        </w:rPr>
        <w:t xml:space="preserve"> interface extends </w:t>
      </w:r>
      <w:r w:rsidRPr="000A6CB7">
        <w:rPr>
          <w:rStyle w:val="inlinecode"/>
          <w:lang w:val="en-US"/>
        </w:rPr>
        <w:t>PortletURL</w:t>
      </w:r>
      <w:r>
        <w:rPr>
          <w:lang w:val="en-US"/>
        </w:rPr>
        <w:t xml:space="preserve"> to allow read-write access to the </w:t>
      </w:r>
      <w:r w:rsidR="001C2B34">
        <w:rPr>
          <w:lang w:val="en-US"/>
        </w:rPr>
        <w:t>render state</w:t>
      </w:r>
      <w:r>
        <w:rPr>
          <w:lang w:val="en-US"/>
        </w:rPr>
        <w:t xml:space="preserve"> and to obtain the base portlet URL functionality.</w:t>
      </w:r>
    </w:p>
    <w:p w:rsidR="00E169FB" w:rsidRDefault="00E169FB" w:rsidP="00E169FB">
      <w:pPr>
        <w:pStyle w:val="Standard"/>
        <w:rPr>
          <w:lang w:val="en-US"/>
        </w:rPr>
      </w:pPr>
      <w:r>
        <w:rPr>
          <w:lang w:val="en-US"/>
        </w:rPr>
        <w:t>Action</w:t>
      </w:r>
      <w:r w:rsidRPr="00E169FB">
        <w:rPr>
          <w:lang w:val="en-US"/>
        </w:rPr>
        <w:t xml:space="preserve"> URLs </w:t>
      </w:r>
      <w:r>
        <w:rPr>
          <w:lang w:val="en-US"/>
        </w:rPr>
        <w:t>are intended to</w:t>
      </w:r>
      <w:r w:rsidRPr="00E169FB">
        <w:rPr>
          <w:lang w:val="en-US"/>
        </w:rPr>
        <w:t xml:space="preserve"> be used for </w:t>
      </w:r>
      <w:r>
        <w:rPr>
          <w:lang w:val="en-US"/>
        </w:rPr>
        <w:t>non-</w:t>
      </w:r>
      <w:r w:rsidRPr="00E169FB">
        <w:rPr>
          <w:lang w:val="en-US"/>
        </w:rPr>
        <w:t>idempotent tasks, i.e. tasks that change server state.</w:t>
      </w:r>
      <w:r w:rsidR="00503FFB">
        <w:rPr>
          <w:lang w:val="en-US"/>
        </w:rPr>
        <w:t xml:space="preserve"> Action URLs are often used for form submission.</w:t>
      </w:r>
      <w:r w:rsidRPr="00E169FB">
        <w:rPr>
          <w:lang w:val="en-US"/>
        </w:rPr>
        <w:t xml:space="preserve"> </w:t>
      </w:r>
      <w:r>
        <w:rPr>
          <w:lang w:val="en-US"/>
        </w:rPr>
        <w:t>Action</w:t>
      </w:r>
      <w:r w:rsidRPr="00E169FB">
        <w:rPr>
          <w:lang w:val="en-US"/>
        </w:rPr>
        <w:t xml:space="preserve"> URLs </w:t>
      </w:r>
      <w:r>
        <w:rPr>
          <w:lang w:val="en-US"/>
        </w:rPr>
        <w:t>are generally</w:t>
      </w:r>
      <w:r w:rsidRPr="00E169FB">
        <w:rPr>
          <w:lang w:val="en-US"/>
        </w:rPr>
        <w:t xml:space="preserve"> accessed using the HTTP </w:t>
      </w:r>
      <w:r>
        <w:rPr>
          <w:lang w:val="en-US"/>
        </w:rPr>
        <w:t>POST</w:t>
      </w:r>
      <w:r w:rsidRPr="00E169FB">
        <w:rPr>
          <w:lang w:val="en-US"/>
        </w:rPr>
        <w:t xml:space="preserve"> meth</w:t>
      </w:r>
      <w:r w:rsidR="00503FFB">
        <w:rPr>
          <w:lang w:val="en-US"/>
        </w:rPr>
        <w:t>od, and by virtue of that, the content returned by a request initiated through an action URL is generally not cacheable.</w:t>
      </w:r>
    </w:p>
    <w:p w:rsidR="00503FFB" w:rsidRPr="00503FFB" w:rsidRDefault="00503FFB" w:rsidP="00503FFB">
      <w:pPr>
        <w:pStyle w:val="Standard"/>
        <w:rPr>
          <w:lang w:val="en-US"/>
        </w:rPr>
      </w:pPr>
      <w:r w:rsidRPr="00503FFB">
        <w:rPr>
          <w:lang w:val="en-US"/>
        </w:rPr>
        <w:t xml:space="preserve">The portlet can add additional </w:t>
      </w:r>
      <w:r>
        <w:rPr>
          <w:lang w:val="en-US"/>
        </w:rPr>
        <w:t>action</w:t>
      </w:r>
      <w:r w:rsidRPr="00503FFB">
        <w:rPr>
          <w:lang w:val="en-US"/>
        </w:rPr>
        <w:t xml:space="preserve"> parameters to the </w:t>
      </w:r>
      <w:r>
        <w:rPr>
          <w:lang w:val="en-US"/>
        </w:rPr>
        <w:t>action</w:t>
      </w:r>
      <w:r w:rsidRPr="00503FFB">
        <w:rPr>
          <w:lang w:val="en-US"/>
        </w:rPr>
        <w:t xml:space="preserve"> URL using the </w:t>
      </w:r>
      <w:r w:rsidRPr="00503FFB">
        <w:rPr>
          <w:rStyle w:val="inlinecode"/>
          <w:lang w:val="en-US"/>
        </w:rPr>
        <w:t>get</w:t>
      </w:r>
      <w:r w:rsidRPr="000A6CB7">
        <w:rPr>
          <w:rStyle w:val="inlinecode"/>
          <w:lang w:val="en-US"/>
        </w:rPr>
        <w:t>Action</w:t>
      </w:r>
      <w:r w:rsidRPr="00503FFB">
        <w:rPr>
          <w:rStyle w:val="inlinecode"/>
          <w:lang w:val="en-US"/>
        </w:rPr>
        <w:t>Parameters</w:t>
      </w:r>
      <w:r w:rsidRPr="00503FFB">
        <w:rPr>
          <w:lang w:val="en-US"/>
        </w:rPr>
        <w:t xml:space="preserve"> method. Changes made to the </w:t>
      </w:r>
      <w:r>
        <w:rPr>
          <w:rStyle w:val="inlinecode"/>
          <w:lang w:val="en-US"/>
        </w:rPr>
        <w:t>MutableAction</w:t>
      </w:r>
      <w:r w:rsidRPr="00503FFB">
        <w:rPr>
          <w:rStyle w:val="inlinecode"/>
          <w:lang w:val="en-US"/>
        </w:rPr>
        <w:t>Parameters</w:t>
      </w:r>
      <w:r w:rsidRPr="00503FFB">
        <w:rPr>
          <w:lang w:val="en-US"/>
        </w:rPr>
        <w:t xml:space="preserve"> object returned by this method take effect on the resource URL immediately. </w:t>
      </w:r>
      <w:r>
        <w:rPr>
          <w:lang w:val="en-US"/>
        </w:rPr>
        <w:t>Action</w:t>
      </w:r>
      <w:r w:rsidRPr="00503FFB">
        <w:rPr>
          <w:lang w:val="en-US"/>
        </w:rPr>
        <w:t xml:space="preserve"> para</w:t>
      </w:r>
      <w:r>
        <w:rPr>
          <w:lang w:val="en-US"/>
        </w:rPr>
        <w:t>meters are only made available during the action</w:t>
      </w:r>
      <w:r w:rsidRPr="00503FFB">
        <w:rPr>
          <w:lang w:val="en-US"/>
        </w:rPr>
        <w:t xml:space="preserve"> r</w:t>
      </w:r>
      <w:r>
        <w:rPr>
          <w:lang w:val="en-US"/>
        </w:rPr>
        <w:t>equest triggered by the action</w:t>
      </w:r>
      <w:r w:rsidRPr="00503FFB">
        <w:rPr>
          <w:lang w:val="en-US"/>
        </w:rPr>
        <w:t xml:space="preserve"> URL.</w:t>
      </w:r>
    </w:p>
    <w:p w:rsidR="00E169FB" w:rsidRDefault="00503FFB" w:rsidP="00503FFB">
      <w:pPr>
        <w:pStyle w:val="Standard"/>
        <w:rPr>
          <w:lang w:val="en-US"/>
        </w:rPr>
      </w:pPr>
      <w:r>
        <w:rPr>
          <w:lang w:val="en-US"/>
        </w:rPr>
        <w:t>Action</w:t>
      </w:r>
      <w:r w:rsidRPr="00503FFB">
        <w:rPr>
          <w:lang w:val="en-US"/>
        </w:rPr>
        <w:t xml:space="preserve"> parameters can be used to differentiate between multiple </w:t>
      </w:r>
      <w:r>
        <w:rPr>
          <w:lang w:val="en-US"/>
        </w:rPr>
        <w:t>action</w:t>
      </w:r>
      <w:r w:rsidRPr="00503FFB">
        <w:rPr>
          <w:lang w:val="en-US"/>
        </w:rPr>
        <w:t xml:space="preserve"> URLs generated during the same portlet request processing phase.</w:t>
      </w:r>
    </w:p>
    <w:p w:rsidR="00503FFB" w:rsidRDefault="00503FFB" w:rsidP="00503FFB">
      <w:pPr>
        <w:pStyle w:val="Heading3"/>
        <w:numPr>
          <w:ilvl w:val="2"/>
          <w:numId w:val="24"/>
        </w:numPr>
      </w:pPr>
      <w:bookmarkStart w:id="487" w:name="_Toc468261070"/>
      <w:r>
        <w:rPr>
          <w:rFonts w:ascii="Courier New" w:hAnsi="Courier New" w:cs="Courier New"/>
        </w:rPr>
        <w:t>Action</w:t>
      </w:r>
      <w:r w:rsidRPr="00503FFB">
        <w:rPr>
          <w:rFonts w:ascii="Courier New" w:hAnsi="Courier New" w:cs="Courier New"/>
        </w:rPr>
        <w:t>URL</w:t>
      </w:r>
      <w:r>
        <w:t xml:space="preserve"> I</w:t>
      </w:r>
      <w:r w:rsidRPr="00136234">
        <w:t>nterface</w:t>
      </w:r>
      <w:bookmarkEnd w:id="487"/>
    </w:p>
    <w:p w:rsidR="00503FFB" w:rsidRPr="00FE7330" w:rsidRDefault="00503FFB" w:rsidP="00503FFB">
      <w:pPr>
        <w:pStyle w:val="Standard"/>
        <w:rPr>
          <w:lang w:val="en-US"/>
        </w:rPr>
      </w:pPr>
      <w:r w:rsidRPr="00FE7330">
        <w:rPr>
          <w:lang w:val="en-US"/>
        </w:rPr>
        <w:t xml:space="preserve">The </w:t>
      </w:r>
      <w:r>
        <w:rPr>
          <w:rStyle w:val="inlinecode"/>
          <w:lang w:val="en-US"/>
        </w:rPr>
        <w:t>Action</w:t>
      </w:r>
      <w:r w:rsidRPr="00C248EE">
        <w:rPr>
          <w:rStyle w:val="inlinecode"/>
          <w:lang w:val="en-US"/>
        </w:rPr>
        <w:t>URL</w:t>
      </w:r>
      <w:r w:rsidRPr="00FE7330">
        <w:rPr>
          <w:lang w:val="en-US"/>
        </w:rPr>
        <w:t xml:space="preserve"> interface provides the following methods.</w:t>
      </w:r>
    </w:p>
    <w:tbl>
      <w:tblPr>
        <w:tblStyle w:val="TableGrid"/>
        <w:tblW w:w="0" w:type="auto"/>
        <w:tblLook w:val="04A0" w:firstRow="1" w:lastRow="0" w:firstColumn="1" w:lastColumn="0" w:noHBand="0" w:noVBand="1"/>
      </w:tblPr>
      <w:tblGrid>
        <w:gridCol w:w="3526"/>
        <w:gridCol w:w="1005"/>
        <w:gridCol w:w="4485"/>
      </w:tblGrid>
      <w:tr w:rsidR="00503FFB" w:rsidRPr="00FE7330" w:rsidTr="000A6CB7">
        <w:trPr>
          <w:tblHeader/>
        </w:trPr>
        <w:tc>
          <w:tcPr>
            <w:tcW w:w="3526" w:type="dxa"/>
          </w:tcPr>
          <w:p w:rsidR="00503FFB" w:rsidRPr="00AF16F2" w:rsidRDefault="00503FFB" w:rsidP="000A6CB7">
            <w:pPr>
              <w:pStyle w:val="Standard"/>
              <w:rPr>
                <w:b/>
                <w:lang w:val="en-US"/>
              </w:rPr>
            </w:pPr>
            <w:r w:rsidRPr="00AF16F2">
              <w:rPr>
                <w:b/>
                <w:lang w:val="en-US"/>
              </w:rPr>
              <w:t>Method</w:t>
            </w:r>
          </w:p>
        </w:tc>
        <w:tc>
          <w:tcPr>
            <w:tcW w:w="1005" w:type="dxa"/>
          </w:tcPr>
          <w:p w:rsidR="00503FFB" w:rsidRPr="00AF16F2" w:rsidRDefault="00503FFB" w:rsidP="000A6CB7">
            <w:pPr>
              <w:pStyle w:val="Standard"/>
              <w:rPr>
                <w:b/>
                <w:lang w:val="en-US"/>
              </w:rPr>
            </w:pPr>
            <w:r w:rsidRPr="00AF16F2">
              <w:rPr>
                <w:b/>
                <w:lang w:val="en-US"/>
              </w:rPr>
              <w:t>Version</w:t>
            </w:r>
          </w:p>
        </w:tc>
        <w:tc>
          <w:tcPr>
            <w:tcW w:w="4485" w:type="dxa"/>
          </w:tcPr>
          <w:p w:rsidR="00503FFB" w:rsidRPr="00AF16F2" w:rsidRDefault="00503FFB" w:rsidP="000A6CB7">
            <w:pPr>
              <w:pStyle w:val="Standard"/>
              <w:rPr>
                <w:b/>
                <w:lang w:val="en-US"/>
              </w:rPr>
            </w:pPr>
            <w:r w:rsidRPr="00AF16F2">
              <w:rPr>
                <w:b/>
                <w:lang w:val="en-US"/>
              </w:rPr>
              <w:t>Description</w:t>
            </w:r>
          </w:p>
        </w:tc>
      </w:tr>
      <w:tr w:rsidR="00503FFB" w:rsidRPr="000C14EC" w:rsidTr="000A6CB7">
        <w:tc>
          <w:tcPr>
            <w:tcW w:w="3526" w:type="dxa"/>
          </w:tcPr>
          <w:p w:rsidR="00503FFB" w:rsidRPr="000C14EC" w:rsidRDefault="00503FFB" w:rsidP="000A6CB7">
            <w:pPr>
              <w:pStyle w:val="Standard"/>
              <w:rPr>
                <w:rStyle w:val="inlinecode"/>
              </w:rPr>
            </w:pPr>
            <w:r>
              <w:rPr>
                <w:rStyle w:val="inlinecode"/>
                <w:lang w:val="en-US"/>
              </w:rPr>
              <w:t>getAction</w:t>
            </w:r>
            <w:r w:rsidRPr="000C14EC">
              <w:rPr>
                <w:rStyle w:val="inlinecode"/>
                <w:lang w:val="en-US"/>
              </w:rPr>
              <w:t>Parameters()</w:t>
            </w:r>
          </w:p>
        </w:tc>
        <w:tc>
          <w:tcPr>
            <w:tcW w:w="1005" w:type="dxa"/>
          </w:tcPr>
          <w:p w:rsidR="00503FFB" w:rsidRPr="000C14EC" w:rsidRDefault="00503FFB" w:rsidP="000A6CB7">
            <w:pPr>
              <w:pStyle w:val="Standard"/>
              <w:rPr>
                <w:lang w:val="en-US"/>
              </w:rPr>
            </w:pPr>
            <w:r w:rsidRPr="000C14EC">
              <w:rPr>
                <w:lang w:val="en-US"/>
              </w:rPr>
              <w:t>3.0</w:t>
            </w:r>
          </w:p>
        </w:tc>
        <w:tc>
          <w:tcPr>
            <w:tcW w:w="4485" w:type="dxa"/>
          </w:tcPr>
          <w:p w:rsidR="00503FFB" w:rsidRPr="000C14EC" w:rsidRDefault="00503FFB" w:rsidP="00D24297">
            <w:pPr>
              <w:pStyle w:val="Standard"/>
              <w:rPr>
                <w:lang w:val="en-US"/>
              </w:rPr>
            </w:pPr>
            <w:r>
              <w:rPr>
                <w:lang w:val="en-US"/>
              </w:rPr>
              <w:t xml:space="preserve">Returns a </w:t>
            </w:r>
            <w:r w:rsidRPr="00503FFB">
              <w:rPr>
                <w:rStyle w:val="inlinecode"/>
                <w:lang w:val="en-US"/>
              </w:rPr>
              <w:t>Mutable</w:t>
            </w:r>
            <w:r w:rsidR="00D24297">
              <w:rPr>
                <w:rStyle w:val="inlinecode"/>
                <w:lang w:val="en-US"/>
              </w:rPr>
              <w:t>Action</w:t>
            </w:r>
            <w:r w:rsidRPr="00503FFB">
              <w:rPr>
                <w:rStyle w:val="inlinecode"/>
                <w:lang w:val="en-US"/>
              </w:rPr>
              <w:t>Parameters</w:t>
            </w:r>
            <w:r>
              <w:rPr>
                <w:lang w:val="en-US"/>
              </w:rPr>
              <w:t xml:space="preserve"> object. Parameter changes made through this obj</w:t>
            </w:r>
            <w:r w:rsidR="00D24297">
              <w:rPr>
                <w:lang w:val="en-US"/>
              </w:rPr>
              <w:t>ect take effect on the action</w:t>
            </w:r>
            <w:r>
              <w:rPr>
                <w:lang w:val="en-US"/>
              </w:rPr>
              <w:t xml:space="preserve"> URL immediately.</w:t>
            </w:r>
          </w:p>
        </w:tc>
      </w:tr>
    </w:tbl>
    <w:p w:rsidR="00136234" w:rsidRPr="00136234" w:rsidRDefault="007972C4" w:rsidP="000A6CB7">
      <w:pPr>
        <w:pStyle w:val="Heading2"/>
      </w:pPr>
      <w:bookmarkStart w:id="488" w:name="_Toc415140824"/>
      <w:r w:rsidRPr="000A6CB7">
        <w:rPr>
          <w:lang w:val="en-US"/>
        </w:rPr>
        <w:t xml:space="preserve"> </w:t>
      </w:r>
      <w:bookmarkStart w:id="489" w:name="_Ref429482110"/>
      <w:bookmarkStart w:id="490" w:name="_Ref429482119"/>
      <w:bookmarkStart w:id="491" w:name="_Ref429482128"/>
      <w:bookmarkStart w:id="492" w:name="_Toc468261071"/>
      <w:r w:rsidR="00133891">
        <w:t xml:space="preserve">The </w:t>
      </w:r>
      <w:r w:rsidR="00136234" w:rsidRPr="00136234">
        <w:t xml:space="preserve">Portlet URL </w:t>
      </w:r>
      <w:r w:rsidR="00133891">
        <w:t>Generation L</w:t>
      </w:r>
      <w:r w:rsidR="00136234" w:rsidRPr="00136234">
        <w:t>istener</w:t>
      </w:r>
      <w:bookmarkEnd w:id="488"/>
      <w:bookmarkEnd w:id="489"/>
      <w:bookmarkEnd w:id="490"/>
      <w:bookmarkEnd w:id="491"/>
      <w:bookmarkEnd w:id="492"/>
    </w:p>
    <w:p w:rsidR="00136234" w:rsidRPr="00133891" w:rsidRDefault="00136234" w:rsidP="00133891">
      <w:pPr>
        <w:pStyle w:val="Standard"/>
        <w:rPr>
          <w:lang w:val="en-US"/>
        </w:rPr>
      </w:pPr>
      <w:r w:rsidRPr="000A6CB7">
        <w:rPr>
          <w:lang w:val="en-US"/>
        </w:rPr>
        <w:t xml:space="preserve">Portlets can register portlet URL </w:t>
      </w:r>
      <w:r w:rsidR="00133891" w:rsidRPr="000A6CB7">
        <w:rPr>
          <w:lang w:val="en-US"/>
        </w:rPr>
        <w:t xml:space="preserve">generation </w:t>
      </w:r>
      <w:r w:rsidRPr="000A6CB7">
        <w:rPr>
          <w:lang w:val="en-US"/>
        </w:rPr>
        <w:t xml:space="preserve">listeners to filter URLs before they </w:t>
      </w:r>
      <w:r w:rsidR="00133891" w:rsidRPr="000A6CB7">
        <w:rPr>
          <w:lang w:val="en-US"/>
        </w:rPr>
        <w:t>are</w:t>
      </w:r>
      <w:r w:rsidRPr="000A6CB7">
        <w:rPr>
          <w:lang w:val="en-US"/>
        </w:rPr>
        <w:t xml:space="preserve"> generated </w:t>
      </w:r>
      <w:r w:rsidR="00133891" w:rsidRPr="000A6CB7">
        <w:rPr>
          <w:lang w:val="en-US"/>
        </w:rPr>
        <w:t xml:space="preserve">using the </w:t>
      </w:r>
      <w:r w:rsidR="00133891" w:rsidRPr="000A6CB7">
        <w:rPr>
          <w:rStyle w:val="inlinecode"/>
          <w:lang w:val="en-US"/>
        </w:rPr>
        <w:t>BaseURL</w:t>
      </w:r>
      <w:r w:rsidR="00133891" w:rsidRPr="000A6CB7">
        <w:rPr>
          <w:lang w:val="en-US"/>
        </w:rPr>
        <w:t xml:space="preserve"> </w:t>
      </w:r>
      <w:r w:rsidRPr="000A6CB7">
        <w:rPr>
          <w:rStyle w:val="inlinecode"/>
          <w:lang w:val="en-US"/>
        </w:rPr>
        <w:t>toString</w:t>
      </w:r>
      <w:r w:rsidR="00133891" w:rsidRPr="000A6CB7">
        <w:rPr>
          <w:lang w:val="en-US"/>
        </w:rPr>
        <w:t xml:space="preserve">, </w:t>
      </w:r>
      <w:r w:rsidR="00133891" w:rsidRPr="000A6CB7">
        <w:rPr>
          <w:rStyle w:val="inlinecode"/>
          <w:lang w:val="en-US"/>
        </w:rPr>
        <w:t>write</w:t>
      </w:r>
      <w:r w:rsidR="00133891" w:rsidRPr="000A6CB7">
        <w:rPr>
          <w:lang w:val="en-US"/>
        </w:rPr>
        <w:t xml:space="preserve">, or </w:t>
      </w:r>
      <w:r w:rsidR="00133891" w:rsidRPr="000A6CB7">
        <w:rPr>
          <w:rStyle w:val="inlinecode"/>
          <w:lang w:val="en-US"/>
        </w:rPr>
        <w:t>append</w:t>
      </w:r>
      <w:r w:rsidR="00133891" w:rsidRPr="000A6CB7">
        <w:rPr>
          <w:lang w:val="en-US"/>
        </w:rPr>
        <w:t xml:space="preserve"> methods.</w:t>
      </w:r>
      <w:r w:rsidRPr="000A6CB7">
        <w:rPr>
          <w:lang w:val="en-US"/>
        </w:rPr>
        <w:t xml:space="preserve"> </w:t>
      </w:r>
      <w:r w:rsidRPr="00133891">
        <w:rPr>
          <w:lang w:val="en-US"/>
        </w:rPr>
        <w:t xml:space="preserve">The portlet URL </w:t>
      </w:r>
      <w:r w:rsidR="00133891" w:rsidRPr="00133891">
        <w:rPr>
          <w:lang w:val="en-US"/>
        </w:rPr>
        <w:t xml:space="preserve">generation </w:t>
      </w:r>
      <w:r w:rsidRPr="00133891">
        <w:rPr>
          <w:lang w:val="en-US"/>
        </w:rPr>
        <w:t xml:space="preserve">listener is also called for a render URL that is added to a redirect URL </w:t>
      </w:r>
      <w:r w:rsidR="00133891" w:rsidRPr="00133891">
        <w:rPr>
          <w:lang w:val="en-US"/>
        </w:rPr>
        <w:t>through</w:t>
      </w:r>
      <w:r w:rsidRPr="00133891">
        <w:rPr>
          <w:lang w:val="en-US"/>
        </w:rPr>
        <w:t xml:space="preserve"> the </w:t>
      </w:r>
      <w:r w:rsidR="00133891" w:rsidRPr="000A6CB7">
        <w:rPr>
          <w:rStyle w:val="inlinecode"/>
          <w:lang w:val="en-US"/>
        </w:rPr>
        <w:t>ActionResponse.</w:t>
      </w:r>
      <w:r w:rsidRPr="00133891">
        <w:rPr>
          <w:rStyle w:val="inlinecode"/>
          <w:lang w:val="en-US"/>
        </w:rPr>
        <w:t>sendRedirect(location, renderUrlParamName)</w:t>
      </w:r>
      <w:r w:rsidR="00133891">
        <w:rPr>
          <w:rFonts w:cs="Courier New"/>
          <w:lang w:val="en-US"/>
        </w:rPr>
        <w:t xml:space="preserve"> method</w:t>
      </w:r>
      <w:r w:rsidRPr="00133891">
        <w:rPr>
          <w:lang w:val="en-US"/>
        </w:rPr>
        <w:t>.</w:t>
      </w:r>
    </w:p>
    <w:p w:rsidR="00136234" w:rsidRDefault="00136234"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sidRPr="00136234">
        <w:rPr>
          <w:rFonts w:ascii="Times New Roman" w:eastAsia="SimSun" w:hAnsi="Times New Roman" w:cs="Mangal"/>
          <w:kern w:val="3"/>
          <w:sz w:val="24"/>
          <w:szCs w:val="24"/>
          <w:lang w:eastAsia="zh-CN" w:bidi="hi-IN"/>
        </w:rPr>
        <w:t xml:space="preserve">For example the portlet could use </w:t>
      </w:r>
      <w:r w:rsidR="00133891">
        <w:rPr>
          <w:rFonts w:ascii="Times New Roman" w:eastAsia="SimSun" w:hAnsi="Times New Roman" w:cs="Mangal"/>
          <w:kern w:val="3"/>
          <w:sz w:val="24"/>
          <w:szCs w:val="24"/>
          <w:lang w:eastAsia="zh-CN" w:bidi="hi-IN"/>
        </w:rPr>
        <w:t xml:space="preserve">a portlet </w:t>
      </w:r>
      <w:r w:rsidRPr="00136234">
        <w:rPr>
          <w:rFonts w:ascii="Times New Roman" w:eastAsia="SimSun" w:hAnsi="Times New Roman" w:cs="Mangal"/>
          <w:kern w:val="3"/>
          <w:sz w:val="24"/>
          <w:szCs w:val="24"/>
          <w:lang w:eastAsia="zh-CN" w:bidi="hi-IN"/>
        </w:rPr>
        <w:t>URL</w:t>
      </w:r>
      <w:r w:rsidR="00133891">
        <w:rPr>
          <w:rFonts w:ascii="Times New Roman" w:eastAsia="SimSun" w:hAnsi="Times New Roman" w:cs="Mangal"/>
          <w:kern w:val="3"/>
          <w:sz w:val="24"/>
          <w:szCs w:val="24"/>
          <w:lang w:eastAsia="zh-CN" w:bidi="hi-IN"/>
        </w:rPr>
        <w:t xml:space="preserve"> generation listener</w:t>
      </w:r>
      <w:r w:rsidRPr="00136234">
        <w:rPr>
          <w:rFonts w:ascii="Times New Roman" w:eastAsia="SimSun" w:hAnsi="Times New Roman" w:cs="Mangal"/>
          <w:kern w:val="3"/>
          <w:sz w:val="24"/>
          <w:szCs w:val="24"/>
          <w:lang w:eastAsia="zh-CN" w:bidi="hi-IN"/>
        </w:rPr>
        <w:t xml:space="preserve"> to set the </w:t>
      </w:r>
      <w:r w:rsidR="00133891">
        <w:rPr>
          <w:rFonts w:ascii="Times New Roman" w:eastAsia="SimSun" w:hAnsi="Times New Roman" w:cs="Mangal"/>
          <w:kern w:val="3"/>
          <w:sz w:val="24"/>
          <w:szCs w:val="24"/>
          <w:lang w:eastAsia="zh-CN" w:bidi="hi-IN"/>
        </w:rPr>
        <w:t>cacheability</w:t>
      </w:r>
      <w:r w:rsidRPr="00136234">
        <w:rPr>
          <w:rFonts w:ascii="Times New Roman" w:eastAsia="SimSun" w:hAnsi="Times New Roman" w:cs="Mangal"/>
          <w:kern w:val="3"/>
          <w:sz w:val="24"/>
          <w:szCs w:val="24"/>
          <w:lang w:eastAsia="zh-CN" w:bidi="hi-IN"/>
        </w:rPr>
        <w:t xml:space="preserve"> of resource URLs in one cen</w:t>
      </w:r>
      <w:r w:rsidR="00133891">
        <w:rPr>
          <w:rFonts w:ascii="Times New Roman" w:eastAsia="SimSun" w:hAnsi="Times New Roman" w:cs="Mangal"/>
          <w:kern w:val="3"/>
          <w:sz w:val="24"/>
          <w:szCs w:val="24"/>
          <w:lang w:eastAsia="zh-CN" w:bidi="hi-IN"/>
        </w:rPr>
        <w:t>tral piece of code</w:t>
      </w:r>
      <w:r w:rsidRPr="00136234">
        <w:rPr>
          <w:rFonts w:ascii="Times New Roman" w:eastAsia="SimSun" w:hAnsi="Times New Roman" w:cs="Mangal"/>
          <w:kern w:val="3"/>
          <w:sz w:val="24"/>
          <w:szCs w:val="24"/>
          <w:lang w:eastAsia="zh-CN" w:bidi="hi-IN"/>
        </w:rPr>
        <w:t>.</w:t>
      </w:r>
    </w:p>
    <w:p w:rsidR="00133891" w:rsidRDefault="00133891" w:rsidP="00136234">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A portlet URL generation listener can be configured either through the deplo</w:t>
      </w:r>
      <w:r w:rsidR="00C23D1C">
        <w:rPr>
          <w:rFonts w:ascii="Times New Roman" w:eastAsia="SimSun" w:hAnsi="Times New Roman" w:cs="Mangal"/>
          <w:kern w:val="3"/>
          <w:sz w:val="24"/>
          <w:szCs w:val="24"/>
          <w:lang w:eastAsia="zh-CN" w:bidi="hi-IN"/>
        </w:rPr>
        <w:t>yment descriptor or by using the</w:t>
      </w:r>
      <w:r w:rsidR="00C23D1C" w:rsidRPr="00C23D1C">
        <w:t xml:space="preserve"> </w:t>
      </w:r>
      <w:r w:rsidR="00C23D1C" w:rsidRPr="00C23D1C">
        <w:rPr>
          <w:rStyle w:val="inlinecode"/>
        </w:rPr>
        <w:t>@</w:t>
      </w:r>
      <w:r w:rsidR="00C23D1C" w:rsidRPr="00C23D1C">
        <w:rPr>
          <w:rStyle w:val="inlinecode"/>
          <w:lang w:eastAsia="zh-CN" w:bidi="hi-IN"/>
        </w:rPr>
        <w:t>PortletURLGenerationListener</w:t>
      </w:r>
      <w:r w:rsidR="00C23D1C">
        <w:rPr>
          <w:rFonts w:ascii="Times New Roman" w:eastAsia="SimSun" w:hAnsi="Times New Roman" w:cs="Mangal"/>
          <w:kern w:val="3"/>
          <w:sz w:val="24"/>
          <w:szCs w:val="24"/>
          <w:lang w:eastAsia="zh-CN" w:bidi="hi-IN"/>
        </w:rPr>
        <w:t xml:space="preserve"> annotation. </w:t>
      </w:r>
    </w:p>
    <w:p w:rsidR="00713586" w:rsidRPr="00136234" w:rsidRDefault="00713586" w:rsidP="00713586">
      <w:pPr>
        <w:pStyle w:val="Heading3"/>
      </w:pPr>
      <w:bookmarkStart w:id="493" w:name="_Toc468261072"/>
      <w:r w:rsidRPr="000A6CB7">
        <w:lastRenderedPageBreak/>
        <w:t>PortletURLGenerationListener</w:t>
      </w:r>
      <w:r w:rsidRPr="00136234">
        <w:t xml:space="preserve"> Interface</w:t>
      </w:r>
      <w:bookmarkEnd w:id="493"/>
    </w:p>
    <w:p w:rsidR="00713586" w:rsidRPr="00C23D1C" w:rsidRDefault="00713586" w:rsidP="00713586">
      <w:pPr>
        <w:pStyle w:val="Standard"/>
        <w:rPr>
          <w:lang w:val="en-US"/>
        </w:rPr>
      </w:pPr>
      <w:r w:rsidRPr="000A6CB7">
        <w:rPr>
          <w:lang w:val="en-US"/>
        </w:rPr>
        <w:t xml:space="preserve">The </w:t>
      </w:r>
      <w:r w:rsidRPr="000A6CB7">
        <w:rPr>
          <w:rStyle w:val="inlinecode"/>
          <w:lang w:val="en-US"/>
        </w:rPr>
        <w:t>PortletURLGenerationListener</w:t>
      </w:r>
      <w:r w:rsidRPr="000A6CB7">
        <w:rPr>
          <w:lang w:val="en-US"/>
        </w:rPr>
        <w:t xml:space="preserve"> interface provides callbacks for each portlet URL type. </w:t>
      </w:r>
      <w:r w:rsidRPr="00C23D1C">
        <w:rPr>
          <w:lang w:val="en-US"/>
        </w:rPr>
        <w:t xml:space="preserve">If the portlet application has specified one or more </w:t>
      </w:r>
      <w:r w:rsidRPr="00C23D1C">
        <w:rPr>
          <w:rStyle w:val="inlinecode"/>
          <w:lang w:val="en-US"/>
        </w:rPr>
        <w:t xml:space="preserve">PortletURLGenerationListener </w:t>
      </w:r>
      <w:r w:rsidRPr="00C23D1C">
        <w:rPr>
          <w:lang w:val="en-US"/>
        </w:rPr>
        <w:t>classes in the portlet deployment descriptor, the portlet container must call:</w:t>
      </w:r>
    </w:p>
    <w:p w:rsidR="00713586" w:rsidRPr="00C23D1C" w:rsidRDefault="00713586" w:rsidP="00713586">
      <w:pPr>
        <w:pStyle w:val="Standard"/>
        <w:numPr>
          <w:ilvl w:val="0"/>
          <w:numId w:val="21"/>
        </w:numPr>
        <w:rPr>
          <w:lang w:val="en-US"/>
        </w:rPr>
      </w:pPr>
      <w:r w:rsidRPr="00C23D1C">
        <w:rPr>
          <w:lang w:val="en-US"/>
        </w:rPr>
        <w:t xml:space="preserve">The </w:t>
      </w:r>
      <w:r w:rsidRPr="00C23D1C">
        <w:rPr>
          <w:rStyle w:val="inlinecode"/>
          <w:lang w:val="en-US"/>
        </w:rPr>
        <w:t>filterActionURL</w:t>
      </w:r>
      <w:r w:rsidRPr="00C23D1C">
        <w:rPr>
          <w:lang w:val="en-US"/>
        </w:rPr>
        <w:t xml:space="preserve"> method for all action URLs before executing the </w:t>
      </w:r>
      <w:r w:rsidRPr="00C23D1C">
        <w:rPr>
          <w:rStyle w:val="inlinecode"/>
          <w:lang w:val="en-US"/>
        </w:rPr>
        <w:t>write</w:t>
      </w:r>
      <w:r>
        <w:rPr>
          <w:rFonts w:ascii="Courier New" w:hAnsi="Courier New"/>
          <w:sz w:val="20"/>
          <w:lang w:val="en-US"/>
        </w:rPr>
        <w:t xml:space="preserve">, </w:t>
      </w:r>
      <w:r w:rsidRPr="000A6CB7">
        <w:rPr>
          <w:rStyle w:val="inlinecode"/>
          <w:lang w:val="en-US"/>
        </w:rPr>
        <w:t>append</w:t>
      </w:r>
      <w:r>
        <w:rPr>
          <w:rFonts w:ascii="Courier New" w:hAnsi="Courier New"/>
          <w:sz w:val="20"/>
          <w:lang w:val="en-US"/>
        </w:rPr>
        <w:t>,</w:t>
      </w:r>
      <w:r w:rsidRPr="00C23D1C">
        <w:rPr>
          <w:lang w:val="en-US"/>
        </w:rPr>
        <w:t xml:space="preserve"> or </w:t>
      </w:r>
      <w:r w:rsidRPr="00C23D1C">
        <w:rPr>
          <w:rStyle w:val="inlinecode"/>
          <w:lang w:val="en-US"/>
        </w:rPr>
        <w:t>toString</w:t>
      </w:r>
      <w:r w:rsidRPr="00C23D1C">
        <w:rPr>
          <w:lang w:val="en-US"/>
        </w:rPr>
        <w:t xml:space="preserve"> method of these action URLs.</w:t>
      </w:r>
    </w:p>
    <w:p w:rsidR="00713586" w:rsidRPr="00C23D1C" w:rsidRDefault="00713586" w:rsidP="00713586">
      <w:pPr>
        <w:pStyle w:val="Standard"/>
        <w:numPr>
          <w:ilvl w:val="0"/>
          <w:numId w:val="21"/>
        </w:numPr>
        <w:rPr>
          <w:lang w:val="en-US"/>
        </w:rPr>
      </w:pPr>
      <w:r w:rsidRPr="00C23D1C">
        <w:rPr>
          <w:lang w:val="en-US"/>
        </w:rPr>
        <w:t xml:space="preserve">The </w:t>
      </w:r>
      <w:r w:rsidRPr="00C23D1C">
        <w:rPr>
          <w:rStyle w:val="inlinecode"/>
          <w:lang w:val="en-US"/>
        </w:rPr>
        <w:t>filterRenderURL</w:t>
      </w:r>
      <w:r w:rsidRPr="00C23D1C">
        <w:rPr>
          <w:lang w:val="en-US"/>
        </w:rPr>
        <w:t xml:space="preserve"> method for all render URLs before executing the </w:t>
      </w:r>
      <w:r w:rsidRPr="00C23D1C">
        <w:rPr>
          <w:rFonts w:ascii="Courier New" w:hAnsi="Courier New"/>
          <w:sz w:val="20"/>
          <w:lang w:val="en-US"/>
        </w:rPr>
        <w:t>write</w:t>
      </w:r>
      <w:r>
        <w:rPr>
          <w:rFonts w:ascii="Courier New" w:hAnsi="Courier New"/>
          <w:sz w:val="20"/>
          <w:lang w:val="en-US"/>
        </w:rPr>
        <w:t xml:space="preserve">, </w:t>
      </w:r>
      <w:r w:rsidRPr="000A6CB7">
        <w:rPr>
          <w:rStyle w:val="inlinecode"/>
          <w:lang w:val="en-US"/>
        </w:rPr>
        <w:t>append</w:t>
      </w:r>
      <w:r>
        <w:rPr>
          <w:rFonts w:ascii="Courier New" w:hAnsi="Courier New"/>
          <w:sz w:val="20"/>
          <w:lang w:val="en-US"/>
        </w:rPr>
        <w:t>,</w:t>
      </w:r>
      <w:r w:rsidRPr="00C23D1C">
        <w:rPr>
          <w:lang w:val="en-US"/>
        </w:rPr>
        <w:t xml:space="preserve"> or </w:t>
      </w:r>
      <w:r w:rsidRPr="00C23D1C">
        <w:rPr>
          <w:rStyle w:val="inlinecode"/>
          <w:lang w:val="en-US"/>
        </w:rPr>
        <w:t>toString</w:t>
      </w:r>
      <w:r w:rsidRPr="00C23D1C">
        <w:rPr>
          <w:lang w:val="en-US"/>
        </w:rPr>
        <w:t xml:space="preserve"> method of these render URLs.</w:t>
      </w:r>
    </w:p>
    <w:p w:rsidR="00713586" w:rsidRPr="00C23D1C" w:rsidRDefault="00713586" w:rsidP="00713586">
      <w:pPr>
        <w:pStyle w:val="Standard"/>
        <w:numPr>
          <w:ilvl w:val="0"/>
          <w:numId w:val="21"/>
        </w:numPr>
        <w:rPr>
          <w:lang w:val="en-US"/>
        </w:rPr>
      </w:pPr>
      <w:r w:rsidRPr="00C23D1C">
        <w:rPr>
          <w:lang w:val="en-US"/>
        </w:rPr>
        <w:t xml:space="preserve">The </w:t>
      </w:r>
      <w:r w:rsidRPr="00C23D1C">
        <w:rPr>
          <w:rStyle w:val="inlinecode"/>
          <w:lang w:val="en-US"/>
        </w:rPr>
        <w:t>filterResourceURL</w:t>
      </w:r>
      <w:r w:rsidRPr="00C23D1C">
        <w:rPr>
          <w:lang w:val="en-US"/>
        </w:rPr>
        <w:t xml:space="preserve"> method for all resource URLs before executing the </w:t>
      </w:r>
      <w:r w:rsidRPr="00C23D1C">
        <w:rPr>
          <w:rStyle w:val="inlinecode"/>
          <w:lang w:val="en-US"/>
        </w:rPr>
        <w:t>write</w:t>
      </w:r>
      <w:r>
        <w:rPr>
          <w:rFonts w:ascii="Courier New" w:hAnsi="Courier New"/>
          <w:sz w:val="20"/>
          <w:lang w:val="en-US"/>
        </w:rPr>
        <w:t xml:space="preserve">, </w:t>
      </w:r>
      <w:r w:rsidRPr="000A6CB7">
        <w:rPr>
          <w:rStyle w:val="inlinecode"/>
          <w:lang w:val="en-US"/>
        </w:rPr>
        <w:t>append</w:t>
      </w:r>
      <w:r>
        <w:rPr>
          <w:rFonts w:ascii="Courier New" w:hAnsi="Courier New"/>
          <w:sz w:val="20"/>
          <w:lang w:val="en-US"/>
        </w:rPr>
        <w:t>,</w:t>
      </w:r>
      <w:r w:rsidRPr="00C23D1C">
        <w:rPr>
          <w:lang w:val="en-US"/>
        </w:rPr>
        <w:t xml:space="preserve"> or </w:t>
      </w:r>
      <w:r w:rsidRPr="00C23D1C">
        <w:rPr>
          <w:rStyle w:val="inlinecode"/>
          <w:lang w:val="en-US"/>
        </w:rPr>
        <w:t>toString</w:t>
      </w:r>
      <w:r w:rsidRPr="00C23D1C">
        <w:rPr>
          <w:lang w:val="en-US"/>
        </w:rPr>
        <w:t xml:space="preserve"> method of these resource URLs</w:t>
      </w:r>
      <w:r>
        <w:rPr>
          <w:lang w:val="en-US"/>
        </w:rPr>
        <w:t>.</w:t>
      </w:r>
    </w:p>
    <w:p w:rsidR="00713586" w:rsidRPr="000A6CB7" w:rsidRDefault="00713586" w:rsidP="00713586">
      <w:pPr>
        <w:pStyle w:val="Standard"/>
        <w:rPr>
          <w:lang w:val="en-US"/>
        </w:rPr>
      </w:pPr>
      <w:r w:rsidRPr="000A6CB7">
        <w:rPr>
          <w:lang w:val="en-US"/>
        </w:rPr>
        <w:t xml:space="preserve">The portlet container must provide the </w:t>
      </w:r>
      <w:r w:rsidRPr="000A6CB7">
        <w:rPr>
          <w:rStyle w:val="inlinecode"/>
          <w:lang w:val="en-US"/>
        </w:rPr>
        <w:t>PortletURL</w:t>
      </w:r>
      <w:r w:rsidRPr="000A6CB7">
        <w:rPr>
          <w:lang w:val="en-US"/>
        </w:rPr>
        <w:t xml:space="preserve"> or </w:t>
      </w:r>
      <w:r w:rsidRPr="000A6CB7">
        <w:rPr>
          <w:rStyle w:val="inlinecode"/>
          <w:lang w:val="en-US"/>
        </w:rPr>
        <w:t>ResourceURL</w:t>
      </w:r>
      <w:r w:rsidRPr="000A6CB7">
        <w:rPr>
          <w:lang w:val="en-US"/>
        </w:rPr>
        <w:t xml:space="preserve"> to generate to the filter methods and execute the </w:t>
      </w:r>
      <w:r w:rsidRPr="000A6CB7">
        <w:rPr>
          <w:rStyle w:val="inlinecode"/>
          <w:lang w:val="en-US"/>
        </w:rPr>
        <w:t>write</w:t>
      </w:r>
      <w:r w:rsidRPr="000A6CB7">
        <w:rPr>
          <w:lang w:val="en-US"/>
        </w:rPr>
        <w:t xml:space="preserve"> or </w:t>
      </w:r>
      <w:r w:rsidRPr="000A6CB7">
        <w:rPr>
          <w:rStyle w:val="inlinecode"/>
          <w:lang w:val="en-US"/>
        </w:rPr>
        <w:t>toString</w:t>
      </w:r>
      <w:r w:rsidRPr="000A6CB7">
        <w:rPr>
          <w:rFonts w:ascii="Courier New" w:hAnsi="Courier New"/>
          <w:sz w:val="20"/>
          <w:lang w:val="en-US"/>
        </w:rPr>
        <w:t xml:space="preserve"> </w:t>
      </w:r>
      <w:r w:rsidRPr="000A6CB7">
        <w:rPr>
          <w:lang w:val="en-US"/>
        </w:rPr>
        <w:t xml:space="preserve">method on the updated </w:t>
      </w:r>
      <w:r w:rsidRPr="000A6CB7">
        <w:rPr>
          <w:rStyle w:val="inlinecode"/>
          <w:lang w:val="en-US"/>
        </w:rPr>
        <w:t>PortletURL</w:t>
      </w:r>
      <w:r w:rsidRPr="000A6CB7">
        <w:rPr>
          <w:rFonts w:ascii="Courier New" w:hAnsi="Courier New"/>
          <w:sz w:val="20"/>
          <w:lang w:val="en-US"/>
        </w:rPr>
        <w:t xml:space="preserve"> </w:t>
      </w:r>
      <w:r w:rsidRPr="000A6CB7">
        <w:rPr>
          <w:lang w:val="en-US"/>
        </w:rPr>
        <w:t xml:space="preserve">or </w:t>
      </w:r>
      <w:r w:rsidRPr="000A6CB7">
        <w:rPr>
          <w:rStyle w:val="inlinecode"/>
          <w:lang w:val="en-US"/>
        </w:rPr>
        <w:t>ResourceURL</w:t>
      </w:r>
      <w:r w:rsidRPr="000A6CB7">
        <w:rPr>
          <w:lang w:val="en-US"/>
        </w:rPr>
        <w:t xml:space="preserve"> that is the outcome of the filter method call.</w:t>
      </w:r>
      <w:r w:rsidRPr="000A6CB7">
        <w:rPr>
          <w:vertAlign w:val="superscript"/>
          <w:lang w:val="en-US"/>
        </w:rPr>
        <w:t xml:space="preserve"> </w:t>
      </w:r>
    </w:p>
    <w:p w:rsidR="00C23D1C" w:rsidRPr="00713586" w:rsidRDefault="00C23D1C" w:rsidP="00C23D1C">
      <w:pPr>
        <w:pStyle w:val="Heading3"/>
        <w:rPr>
          <w:lang w:val="en-US"/>
        </w:rPr>
      </w:pPr>
      <w:bookmarkStart w:id="494" w:name="_Toc468261073"/>
      <w:r w:rsidRPr="00713586">
        <w:rPr>
          <w:lang w:val="en-US"/>
        </w:rPr>
        <w:t>Configuration through the Deployment Descriptor</w:t>
      </w:r>
      <w:bookmarkEnd w:id="494"/>
    </w:p>
    <w:p w:rsidR="00136234" w:rsidRPr="000A6CB7" w:rsidRDefault="00136234" w:rsidP="00C23D1C">
      <w:pPr>
        <w:pStyle w:val="Standard"/>
        <w:rPr>
          <w:lang w:val="en-US"/>
        </w:rPr>
      </w:pPr>
      <w:r w:rsidRPr="000A6CB7">
        <w:rPr>
          <w:lang w:val="en-US"/>
        </w:rPr>
        <w:t xml:space="preserve">In order to receive a callback from the portlet container before a portlet URL is generated the listener class </w:t>
      </w:r>
      <w:r w:rsidR="00A472C4">
        <w:rPr>
          <w:lang w:val="en-US"/>
        </w:rPr>
        <w:t>must</w:t>
      </w:r>
      <w:r w:rsidRPr="000A6CB7">
        <w:rPr>
          <w:lang w:val="en-US"/>
        </w:rPr>
        <w:t xml:space="preserve"> implement the </w:t>
      </w:r>
      <w:r w:rsidRPr="000A6CB7">
        <w:rPr>
          <w:rFonts w:ascii="Courier New" w:hAnsi="Courier New"/>
          <w:sz w:val="20"/>
          <w:lang w:val="en-US"/>
        </w:rPr>
        <w:t xml:space="preserve">PortletURLGenerationListener </w:t>
      </w:r>
      <w:r w:rsidRPr="000A6CB7">
        <w:rPr>
          <w:lang w:val="en-US"/>
        </w:rPr>
        <w:t>interface and register it in the deployment descriptor.</w:t>
      </w:r>
    </w:p>
    <w:p w:rsidR="00C23D1C" w:rsidRPr="000A6CB7" w:rsidRDefault="00C23D1C" w:rsidP="00C23D1C">
      <w:pPr>
        <w:pStyle w:val="Standard"/>
        <w:rPr>
          <w:lang w:val="en-US"/>
        </w:rPr>
      </w:pPr>
      <w:r w:rsidRPr="000A6CB7">
        <w:rPr>
          <w:lang w:val="en-US"/>
        </w:rPr>
        <w:t xml:space="preserve">Portlet applications must register Portlet URL listeners in the portlet deployment descriptor under the application section with the </w:t>
      </w:r>
      <w:r w:rsidRPr="000A6CB7">
        <w:rPr>
          <w:rStyle w:val="inlinecode"/>
          <w:lang w:val="en-US"/>
        </w:rPr>
        <w:t>listener</w:t>
      </w:r>
      <w:r w:rsidRPr="000A6CB7">
        <w:rPr>
          <w:lang w:val="en-US"/>
        </w:rPr>
        <w:t xml:space="preserve"> element and provide the class name that implements the </w:t>
      </w:r>
      <w:r w:rsidRPr="000A6CB7">
        <w:rPr>
          <w:rStyle w:val="inlinecode"/>
          <w:lang w:val="en-US"/>
        </w:rPr>
        <w:t>PortletURLGenerationListener</w:t>
      </w:r>
      <w:r w:rsidRPr="000A6CB7">
        <w:rPr>
          <w:lang w:val="en-US"/>
        </w:rPr>
        <w:t xml:space="preserve"> as value in the </w:t>
      </w:r>
      <w:r w:rsidRPr="000A6CB7">
        <w:rPr>
          <w:rStyle w:val="inlinecode"/>
          <w:lang w:val="en-US"/>
        </w:rPr>
        <w:t>listener-class</w:t>
      </w:r>
      <w:r w:rsidRPr="000A6CB7">
        <w:rPr>
          <w:lang w:val="en-US"/>
        </w:rPr>
        <w:t xml:space="preserve"> element.</w:t>
      </w:r>
    </w:p>
    <w:p w:rsidR="00C23D1C" w:rsidRPr="00C23D1C" w:rsidRDefault="00C23D1C" w:rsidP="00C23D1C">
      <w:pPr>
        <w:pStyle w:val="Standard"/>
        <w:rPr>
          <w:lang w:val="en-US"/>
        </w:rPr>
      </w:pPr>
      <w:r w:rsidRPr="00C23D1C">
        <w:rPr>
          <w:lang w:val="en-US"/>
        </w:rPr>
        <w:t xml:space="preserve">If more than one listener is registered, the portlet container must chain the listeners in the order of </w:t>
      </w:r>
      <w:r>
        <w:rPr>
          <w:lang w:val="en-US"/>
        </w:rPr>
        <w:t>appearance</w:t>
      </w:r>
      <w:r w:rsidRPr="00C23D1C">
        <w:rPr>
          <w:lang w:val="en-US"/>
        </w:rPr>
        <w:t xml:space="preserve"> in the deployment descriptor.</w:t>
      </w:r>
    </w:p>
    <w:p w:rsidR="00136234" w:rsidRPr="000A6CB7" w:rsidRDefault="00043A99" w:rsidP="000A6CB7">
      <w:pPr>
        <w:pStyle w:val="Heading3"/>
      </w:pPr>
      <w:bookmarkStart w:id="495" w:name="_Toc447892061"/>
      <w:bookmarkStart w:id="496" w:name="_Toc451500575"/>
      <w:bookmarkStart w:id="497" w:name="_Toc452618673"/>
      <w:bookmarkStart w:id="498" w:name="_Toc455552469"/>
      <w:bookmarkStart w:id="499" w:name="_Toc455555916"/>
      <w:bookmarkStart w:id="500" w:name="_Toc447892062"/>
      <w:bookmarkStart w:id="501" w:name="_Toc451500576"/>
      <w:bookmarkStart w:id="502" w:name="_Toc452618674"/>
      <w:bookmarkStart w:id="503" w:name="_Toc455552470"/>
      <w:bookmarkStart w:id="504" w:name="_Toc455555917"/>
      <w:bookmarkStart w:id="505" w:name="_Toc447892063"/>
      <w:bookmarkStart w:id="506" w:name="_Toc451500577"/>
      <w:bookmarkStart w:id="507" w:name="_Toc452618675"/>
      <w:bookmarkStart w:id="508" w:name="_Toc455552471"/>
      <w:bookmarkStart w:id="509" w:name="_Toc455555918"/>
      <w:bookmarkStart w:id="510" w:name="_Toc447892064"/>
      <w:bookmarkStart w:id="511" w:name="_Toc451500578"/>
      <w:bookmarkStart w:id="512" w:name="_Toc452618676"/>
      <w:bookmarkStart w:id="513" w:name="_Toc455552472"/>
      <w:bookmarkStart w:id="514" w:name="_Toc455555919"/>
      <w:bookmarkStart w:id="515" w:name="_Toc447892065"/>
      <w:bookmarkStart w:id="516" w:name="_Toc451500579"/>
      <w:bookmarkStart w:id="517" w:name="_Toc452618677"/>
      <w:bookmarkStart w:id="518" w:name="_Toc455552473"/>
      <w:bookmarkStart w:id="519" w:name="_Toc455555920"/>
      <w:bookmarkStart w:id="520" w:name="_Toc447892066"/>
      <w:bookmarkStart w:id="521" w:name="_Toc451500580"/>
      <w:bookmarkStart w:id="522" w:name="_Toc452618678"/>
      <w:bookmarkStart w:id="523" w:name="_Toc455552474"/>
      <w:bookmarkStart w:id="524" w:name="_Toc455555921"/>
      <w:bookmarkStart w:id="525" w:name="_Toc46826107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Pr="000A6CB7">
        <w:t>Configuration through Annotation</w:t>
      </w:r>
      <w:bookmarkEnd w:id="525"/>
    </w:p>
    <w:p w:rsidR="00EA3D02" w:rsidRDefault="00EA3D02" w:rsidP="00EA3D02">
      <w:pPr>
        <w:pStyle w:val="Standard"/>
        <w:rPr>
          <w:lang w:val="en-US"/>
        </w:rPr>
      </w:pPr>
      <w:r w:rsidRPr="00EA3D02">
        <w:rPr>
          <w:lang w:val="en-US"/>
        </w:rPr>
        <w:t xml:space="preserve">The </w:t>
      </w:r>
      <w:r w:rsidRPr="00EA3D02">
        <w:rPr>
          <w:rStyle w:val="inlinecode"/>
          <w:lang w:val="en-US"/>
        </w:rPr>
        <w:t>@PortletListener</w:t>
      </w:r>
      <w:r w:rsidRPr="00EA3D02">
        <w:rPr>
          <w:lang w:val="en-US"/>
        </w:rPr>
        <w:t xml:space="preserve"> annotation </w:t>
      </w:r>
      <w:r>
        <w:rPr>
          <w:lang w:val="en-US"/>
        </w:rPr>
        <w:t>d</w:t>
      </w:r>
      <w:r w:rsidRPr="00EA3D02">
        <w:rPr>
          <w:lang w:val="en-US"/>
        </w:rPr>
        <w:t xml:space="preserve">esignates a portlet URL generation listener </w:t>
      </w:r>
      <w:r w:rsidR="00A472C4">
        <w:rPr>
          <w:lang w:val="en-US"/>
        </w:rPr>
        <w:t>class</w:t>
      </w:r>
      <w:r w:rsidRPr="00EA3D02">
        <w:rPr>
          <w:lang w:val="en-US"/>
        </w:rPr>
        <w:t xml:space="preserve">. </w:t>
      </w:r>
      <w:r>
        <w:rPr>
          <w:lang w:val="en-US"/>
        </w:rPr>
        <w:t>The</w:t>
      </w:r>
      <w:r w:rsidR="00A472C4">
        <w:rPr>
          <w:lang w:val="en-US"/>
        </w:rPr>
        <w:t xml:space="preserve"> </w:t>
      </w:r>
      <w:r w:rsidR="00A472C4" w:rsidRPr="00EA3D02">
        <w:rPr>
          <w:lang w:val="en-US"/>
        </w:rPr>
        <w:t xml:space="preserve">portlet URL generation listener </w:t>
      </w:r>
      <w:r w:rsidR="00A472C4">
        <w:rPr>
          <w:lang w:val="en-US"/>
        </w:rPr>
        <w:t>class</w:t>
      </w:r>
      <w:r w:rsidR="00A472C4" w:rsidDel="00A472C4">
        <w:rPr>
          <w:lang w:val="en-US"/>
        </w:rPr>
        <w:t xml:space="preserve"> </w:t>
      </w:r>
      <w:r w:rsidR="00A472C4">
        <w:rPr>
          <w:lang w:val="en-US"/>
        </w:rPr>
        <w:t xml:space="preserve">must implement the </w:t>
      </w:r>
      <w:r w:rsidR="00A472C4" w:rsidRPr="000A6CB7">
        <w:rPr>
          <w:rFonts w:ascii="Courier New" w:hAnsi="Courier New"/>
          <w:sz w:val="20"/>
          <w:lang w:val="en-US"/>
        </w:rPr>
        <w:t xml:space="preserve">PortletURLGenerationListener </w:t>
      </w:r>
      <w:r w:rsidR="00A472C4" w:rsidRPr="000A6CB7">
        <w:rPr>
          <w:lang w:val="en-US"/>
        </w:rPr>
        <w:t>interface</w:t>
      </w:r>
      <w:r>
        <w:rPr>
          <w:lang w:val="en-US"/>
        </w:rPr>
        <w:t>.</w:t>
      </w:r>
    </w:p>
    <w:p w:rsidR="00D832C9" w:rsidRDefault="00D832C9" w:rsidP="00EA3D02">
      <w:pPr>
        <w:pStyle w:val="Standard"/>
        <w:rPr>
          <w:lang w:val="en-US"/>
        </w:rPr>
      </w:pPr>
      <w:r>
        <w:rPr>
          <w:lang w:val="en-US"/>
        </w:rPr>
        <w:t>If more than one</w:t>
      </w:r>
      <w:r w:rsidR="00701241">
        <w:rPr>
          <w:lang w:val="en-US"/>
        </w:rPr>
        <w:t xml:space="preserve"> class is annotated</w:t>
      </w:r>
      <w:r>
        <w:rPr>
          <w:lang w:val="en-US"/>
        </w:rPr>
        <w:t xml:space="preserve">, the order of execution is determined by the </w:t>
      </w:r>
      <w:r w:rsidRPr="00042EFA">
        <w:rPr>
          <w:rStyle w:val="inlinecode"/>
          <w:lang w:val="en-US"/>
        </w:rPr>
        <w:t>ordinal</w:t>
      </w:r>
      <w:r>
        <w:rPr>
          <w:lang w:val="en-US"/>
        </w:rPr>
        <w:t xml:space="preserve"> element within the </w:t>
      </w:r>
      <w:r w:rsidRPr="00701241">
        <w:rPr>
          <w:rStyle w:val="inlinecode"/>
          <w:lang w:val="en-US"/>
        </w:rPr>
        <w:t>@PortletListener</w:t>
      </w:r>
      <w:r>
        <w:rPr>
          <w:lang w:val="en-US"/>
        </w:rPr>
        <w:t xml:space="preserve"> annotation.</w:t>
      </w:r>
      <w:r w:rsidR="00042EFA">
        <w:rPr>
          <w:lang w:val="en-US"/>
        </w:rPr>
        <w:t xml:space="preserve"> </w:t>
      </w:r>
      <w:r w:rsidR="00701241">
        <w:rPr>
          <w:lang w:val="en-US"/>
        </w:rPr>
        <w:t>Methods in a</w:t>
      </w:r>
      <w:r w:rsidR="00042EFA" w:rsidRPr="00042EFA">
        <w:rPr>
          <w:rStyle w:val="inlinecode"/>
          <w:rFonts w:ascii="Times New Roman" w:hAnsi="Times New Roman"/>
          <w:sz w:val="24"/>
          <w:lang w:val="en-US"/>
        </w:rPr>
        <w:t>nnotated</w:t>
      </w:r>
      <w:r w:rsidR="00701241">
        <w:rPr>
          <w:rStyle w:val="inlinecode"/>
          <w:rFonts w:ascii="Times New Roman" w:hAnsi="Times New Roman"/>
          <w:sz w:val="24"/>
          <w:lang w:val="en-US"/>
        </w:rPr>
        <w:t xml:space="preserve"> classes</w:t>
      </w:r>
      <w:r w:rsidR="00042EFA" w:rsidRPr="00042EFA">
        <w:rPr>
          <w:rStyle w:val="inlinecode"/>
          <w:rFonts w:ascii="Times New Roman" w:hAnsi="Times New Roman"/>
          <w:sz w:val="24"/>
          <w:lang w:val="en-US"/>
        </w:rPr>
        <w:t xml:space="preserve"> with a lower ordinal number are executed before </w:t>
      </w:r>
      <w:r w:rsidR="00701241">
        <w:rPr>
          <w:rStyle w:val="inlinecode"/>
          <w:rFonts w:ascii="Times New Roman" w:hAnsi="Times New Roman"/>
          <w:sz w:val="24"/>
          <w:lang w:val="en-US"/>
        </w:rPr>
        <w:t>methods in classes</w:t>
      </w:r>
      <w:r w:rsidR="00701241" w:rsidRPr="00042EFA">
        <w:rPr>
          <w:rStyle w:val="inlinecode"/>
          <w:rFonts w:ascii="Times New Roman" w:hAnsi="Times New Roman"/>
          <w:sz w:val="24"/>
          <w:lang w:val="en-US"/>
        </w:rPr>
        <w:t xml:space="preserve"> </w:t>
      </w:r>
      <w:r w:rsidR="00042EFA" w:rsidRPr="00042EFA">
        <w:rPr>
          <w:rStyle w:val="inlinecode"/>
          <w:rFonts w:ascii="Times New Roman" w:hAnsi="Times New Roman"/>
          <w:sz w:val="24"/>
          <w:lang w:val="en-US"/>
        </w:rPr>
        <w:t>with a higher ordinal number.</w:t>
      </w:r>
      <w:r w:rsidR="00042EFA">
        <w:rPr>
          <w:rStyle w:val="inlinecode"/>
          <w:rFonts w:ascii="Times New Roman" w:hAnsi="Times New Roman"/>
          <w:sz w:val="24"/>
          <w:lang w:val="en-US"/>
        </w:rPr>
        <w:t xml:space="preserve"> If two annotated </w:t>
      </w:r>
      <w:r w:rsidR="00701241">
        <w:rPr>
          <w:rStyle w:val="inlinecode"/>
          <w:rFonts w:ascii="Times New Roman" w:hAnsi="Times New Roman"/>
          <w:sz w:val="24"/>
          <w:lang w:val="en-US"/>
        </w:rPr>
        <w:t xml:space="preserve">classes </w:t>
      </w:r>
      <w:r w:rsidR="00042EFA">
        <w:rPr>
          <w:rStyle w:val="inlinecode"/>
          <w:rFonts w:ascii="Times New Roman" w:hAnsi="Times New Roman"/>
          <w:sz w:val="24"/>
          <w:lang w:val="en-US"/>
        </w:rPr>
        <w:t xml:space="preserve">have the same ordinal number, </w:t>
      </w:r>
      <w:r w:rsidR="00701241">
        <w:rPr>
          <w:rStyle w:val="inlinecode"/>
          <w:rFonts w:ascii="Times New Roman" w:hAnsi="Times New Roman"/>
          <w:sz w:val="24"/>
          <w:lang w:val="en-US"/>
        </w:rPr>
        <w:t xml:space="preserve">the </w:t>
      </w:r>
      <w:r w:rsidR="00042EFA">
        <w:rPr>
          <w:rStyle w:val="inlinecode"/>
          <w:rFonts w:ascii="Times New Roman" w:hAnsi="Times New Roman"/>
          <w:sz w:val="24"/>
          <w:lang w:val="en-US"/>
        </w:rPr>
        <w:t>methods</w:t>
      </w:r>
      <w:r w:rsidR="00701241">
        <w:rPr>
          <w:rStyle w:val="inlinecode"/>
          <w:rFonts w:ascii="Times New Roman" w:hAnsi="Times New Roman"/>
          <w:sz w:val="24"/>
          <w:lang w:val="en-US"/>
        </w:rPr>
        <w:t xml:space="preserve"> of both</w:t>
      </w:r>
      <w:r w:rsidR="00042EFA">
        <w:rPr>
          <w:rStyle w:val="inlinecode"/>
          <w:rFonts w:ascii="Times New Roman" w:hAnsi="Times New Roman"/>
          <w:sz w:val="24"/>
          <w:lang w:val="en-US"/>
        </w:rPr>
        <w:t xml:space="preserve"> will be executed, but the execution order will be undetermined.</w:t>
      </w:r>
    </w:p>
    <w:p w:rsidR="00D832C9" w:rsidRDefault="00D832C9" w:rsidP="002E233D">
      <w:pPr>
        <w:pStyle w:val="Standard"/>
        <w:rPr>
          <w:lang w:val="en-US"/>
        </w:rPr>
      </w:pPr>
      <w:r>
        <w:rPr>
          <w:lang w:val="en-US"/>
        </w:rPr>
        <w:t>Portlets should generally configure portlet URL generation listeners either exclusively through the deployment descriptor or exclusively through annotations. If portlet URL generation listeners are configured through both means, the annotated portlet URL generation listener methods will be executed before the listeners configured through the deployment descriptor.</w:t>
      </w:r>
    </w:p>
    <w:p w:rsidR="00042EFA" w:rsidRDefault="00042EFA" w:rsidP="002E233D">
      <w:pPr>
        <w:pStyle w:val="Standard"/>
        <w:rPr>
          <w:lang w:val="en-US"/>
        </w:rPr>
      </w:pPr>
      <w:r w:rsidRPr="00042EFA">
        <w:rPr>
          <w:rStyle w:val="inlinecode"/>
          <w:rFonts w:ascii="Times New Roman" w:hAnsi="Times New Roman"/>
          <w:sz w:val="24"/>
          <w:lang w:val="en-US"/>
        </w:rPr>
        <w:t>The annotated listener</w:t>
      </w:r>
      <w:r w:rsidR="00701241">
        <w:rPr>
          <w:rStyle w:val="inlinecode"/>
          <w:rFonts w:ascii="Times New Roman" w:hAnsi="Times New Roman"/>
          <w:sz w:val="24"/>
          <w:lang w:val="en-US"/>
        </w:rPr>
        <w:t xml:space="preserve"> </w:t>
      </w:r>
      <w:r w:rsidRPr="00042EFA">
        <w:rPr>
          <w:rStyle w:val="inlinecode"/>
          <w:rFonts w:ascii="Times New Roman" w:hAnsi="Times New Roman"/>
          <w:sz w:val="24"/>
          <w:lang w:val="en-US"/>
        </w:rPr>
        <w:t>can apply to multiple portlets within the portlet applicati</w:t>
      </w:r>
      <w:r>
        <w:rPr>
          <w:rStyle w:val="inlinecode"/>
          <w:rFonts w:ascii="Times New Roman" w:hAnsi="Times New Roman"/>
          <w:sz w:val="24"/>
          <w:lang w:val="en-US"/>
        </w:rPr>
        <w:t>on. The names of the portlets for</w:t>
      </w:r>
      <w:r w:rsidRPr="00042EFA">
        <w:rPr>
          <w:rStyle w:val="inlinecode"/>
          <w:rFonts w:ascii="Times New Roman" w:hAnsi="Times New Roman"/>
          <w:sz w:val="24"/>
          <w:lang w:val="en-US"/>
        </w:rPr>
        <w:t xml:space="preserve"> which the listener applies</w:t>
      </w:r>
      <w:r>
        <w:rPr>
          <w:rStyle w:val="inlinecode"/>
          <w:rFonts w:ascii="Times New Roman" w:hAnsi="Times New Roman"/>
          <w:sz w:val="24"/>
          <w:lang w:val="en-US"/>
        </w:rPr>
        <w:t xml:space="preserve"> must be specified in the </w:t>
      </w:r>
      <w:r w:rsidRPr="000A6CB7">
        <w:rPr>
          <w:rStyle w:val="inlinecode"/>
          <w:lang w:val="en-US"/>
        </w:rPr>
        <w:t>@PortletListener</w:t>
      </w:r>
      <w:r>
        <w:rPr>
          <w:rStyle w:val="inlinecode"/>
          <w:rFonts w:ascii="Times New Roman" w:hAnsi="Times New Roman"/>
          <w:sz w:val="24"/>
          <w:lang w:val="en-US"/>
        </w:rPr>
        <w:t xml:space="preserve"> </w:t>
      </w:r>
      <w:r w:rsidRPr="000A6CB7">
        <w:rPr>
          <w:rStyle w:val="inlinecode"/>
          <w:lang w:val="en-US"/>
        </w:rPr>
        <w:t>portletNames</w:t>
      </w:r>
      <w:r>
        <w:rPr>
          <w:rStyle w:val="inlinecode"/>
          <w:rFonts w:ascii="Times New Roman" w:hAnsi="Times New Roman"/>
          <w:sz w:val="24"/>
          <w:lang w:val="en-US"/>
        </w:rPr>
        <w:t xml:space="preserve"> element</w:t>
      </w:r>
      <w:r w:rsidRPr="00042EFA">
        <w:rPr>
          <w:rStyle w:val="inlinecode"/>
          <w:rFonts w:ascii="Times New Roman" w:hAnsi="Times New Roman"/>
          <w:sz w:val="24"/>
          <w:lang w:val="en-US"/>
        </w:rPr>
        <w:t xml:space="preserve">. A wildcard character '*' can be specified in the first </w:t>
      </w:r>
      <w:r w:rsidRPr="00042EFA">
        <w:rPr>
          <w:rStyle w:val="inlinecode"/>
          <w:lang w:val="en-US"/>
        </w:rPr>
        <w:t>portletName</w:t>
      </w:r>
      <w:r w:rsidRPr="00042EFA">
        <w:rPr>
          <w:rStyle w:val="inlinecode"/>
          <w:rFonts w:ascii="Times New Roman" w:hAnsi="Times New Roman"/>
          <w:sz w:val="24"/>
          <w:lang w:val="en-US"/>
        </w:rPr>
        <w:t xml:space="preserve"> array element to indicate that the listener is to apply to all portlets in the portlet application. If specified, the wildcard character must appear alone in the first array element.</w:t>
      </w:r>
    </w:p>
    <w:p w:rsidR="00136234" w:rsidRDefault="00D832C9" w:rsidP="002E233D">
      <w:pPr>
        <w:pStyle w:val="Standard"/>
        <w:rPr>
          <w:lang w:val="en-US"/>
        </w:rPr>
      </w:pPr>
      <w:r>
        <w:rPr>
          <w:lang w:val="en-US"/>
        </w:rPr>
        <w:t xml:space="preserve">The </w:t>
      </w:r>
      <w:r w:rsidRPr="00381046">
        <w:rPr>
          <w:rStyle w:val="inlinecode"/>
          <w:lang w:val="en-US"/>
        </w:rPr>
        <w:t>@PortletListener</w:t>
      </w:r>
      <w:r>
        <w:rPr>
          <w:lang w:val="en-US"/>
        </w:rPr>
        <w:t xml:space="preserve"> annotation contains the following elements.</w:t>
      </w:r>
    </w:p>
    <w:tbl>
      <w:tblPr>
        <w:tblStyle w:val="TableGrid"/>
        <w:tblW w:w="0" w:type="auto"/>
        <w:tblLook w:val="04A0" w:firstRow="1" w:lastRow="0" w:firstColumn="1" w:lastColumn="0" w:noHBand="0" w:noVBand="1"/>
      </w:tblPr>
      <w:tblGrid>
        <w:gridCol w:w="1980"/>
        <w:gridCol w:w="7036"/>
      </w:tblGrid>
      <w:tr w:rsidR="00042EFA" w:rsidRPr="00EA3D02" w:rsidTr="00042EFA">
        <w:tc>
          <w:tcPr>
            <w:tcW w:w="1980" w:type="dxa"/>
          </w:tcPr>
          <w:p w:rsidR="00042EFA" w:rsidRPr="00042EFA" w:rsidRDefault="00042EFA" w:rsidP="000A6CB7">
            <w:pPr>
              <w:pStyle w:val="Standard"/>
              <w:rPr>
                <w:rStyle w:val="inlinecode"/>
                <w:rFonts w:ascii="Times New Roman" w:hAnsi="Times New Roman"/>
                <w:b/>
                <w:sz w:val="24"/>
              </w:rPr>
            </w:pPr>
            <w:r w:rsidRPr="00042EFA">
              <w:rPr>
                <w:rStyle w:val="inlinecode"/>
                <w:rFonts w:ascii="Times New Roman" w:hAnsi="Times New Roman"/>
                <w:b/>
                <w:sz w:val="24"/>
              </w:rPr>
              <w:lastRenderedPageBreak/>
              <w:t>Element</w:t>
            </w:r>
          </w:p>
        </w:tc>
        <w:tc>
          <w:tcPr>
            <w:tcW w:w="7036" w:type="dxa"/>
          </w:tcPr>
          <w:p w:rsidR="00042EFA" w:rsidRPr="00042EFA" w:rsidRDefault="00042EFA" w:rsidP="00042EFA">
            <w:pPr>
              <w:pStyle w:val="Standard"/>
              <w:rPr>
                <w:rStyle w:val="inlinecode"/>
                <w:rFonts w:ascii="Times New Roman" w:hAnsi="Times New Roman"/>
                <w:b/>
                <w:sz w:val="24"/>
              </w:rPr>
            </w:pPr>
            <w:r w:rsidRPr="00042EFA">
              <w:rPr>
                <w:rStyle w:val="inlinecode"/>
                <w:rFonts w:ascii="Times New Roman" w:hAnsi="Times New Roman"/>
                <w:b/>
                <w:sz w:val="24"/>
              </w:rPr>
              <w:t>Description</w:t>
            </w:r>
          </w:p>
        </w:tc>
      </w:tr>
      <w:tr w:rsidR="00D832C9" w:rsidRPr="00EA3D02" w:rsidTr="00042EFA">
        <w:tc>
          <w:tcPr>
            <w:tcW w:w="1980" w:type="dxa"/>
          </w:tcPr>
          <w:p w:rsidR="00D832C9" w:rsidRPr="00042EFA" w:rsidRDefault="00D832C9" w:rsidP="000A6CB7">
            <w:pPr>
              <w:pStyle w:val="Standard"/>
              <w:rPr>
                <w:rStyle w:val="inlinecode"/>
              </w:rPr>
            </w:pPr>
            <w:r w:rsidRPr="00042EFA">
              <w:rPr>
                <w:rStyle w:val="inlinecode"/>
              </w:rPr>
              <w:t>portletNames</w:t>
            </w:r>
          </w:p>
        </w:tc>
        <w:tc>
          <w:tcPr>
            <w:tcW w:w="7036" w:type="dxa"/>
          </w:tcPr>
          <w:p w:rsidR="00D832C9" w:rsidRPr="00042EFA" w:rsidRDefault="00042EFA" w:rsidP="00042EFA">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portlet names for which the listener applies. </w:t>
            </w:r>
          </w:p>
        </w:tc>
      </w:tr>
      <w:tr w:rsidR="00D832C9" w:rsidRPr="00EA3D02" w:rsidTr="00042EFA">
        <w:tc>
          <w:tcPr>
            <w:tcW w:w="1980" w:type="dxa"/>
          </w:tcPr>
          <w:p w:rsidR="00D832C9" w:rsidRPr="00042EFA" w:rsidRDefault="00D832C9" w:rsidP="000A6CB7">
            <w:pPr>
              <w:pStyle w:val="Standard"/>
              <w:rPr>
                <w:rStyle w:val="inlinecode"/>
              </w:rPr>
            </w:pPr>
            <w:r w:rsidRPr="00042EFA">
              <w:rPr>
                <w:rStyle w:val="inlinecode"/>
              </w:rPr>
              <w:t>ordinal</w:t>
            </w:r>
          </w:p>
        </w:tc>
        <w:tc>
          <w:tcPr>
            <w:tcW w:w="7036" w:type="dxa"/>
          </w:tcPr>
          <w:p w:rsidR="00D832C9" w:rsidRPr="00042EFA" w:rsidRDefault="00042EFA" w:rsidP="00042EFA">
            <w:pPr>
              <w:pStyle w:val="Standard"/>
              <w:rPr>
                <w:rStyle w:val="inlinecode"/>
                <w:rFonts w:ascii="Times New Roman" w:hAnsi="Times New Roman"/>
                <w:sz w:val="24"/>
                <w:lang w:val="en-US"/>
              </w:rPr>
            </w:pPr>
            <w:r w:rsidRPr="00042EFA">
              <w:rPr>
                <w:rStyle w:val="inlinecode"/>
                <w:rFonts w:ascii="Times New Roman" w:hAnsi="Times New Roman"/>
                <w:sz w:val="24"/>
                <w:lang w:val="en-US"/>
              </w:rPr>
              <w:t>The ordinal nu</w:t>
            </w:r>
            <w:r>
              <w:rPr>
                <w:rStyle w:val="inlinecode"/>
                <w:rFonts w:ascii="Times New Roman" w:hAnsi="Times New Roman"/>
                <w:sz w:val="24"/>
                <w:lang w:val="en-US"/>
              </w:rPr>
              <w:t>mber for this annotated method.</w:t>
            </w:r>
          </w:p>
        </w:tc>
      </w:tr>
      <w:tr w:rsidR="00DB3E48" w:rsidRPr="00EA3D02" w:rsidTr="00042EFA">
        <w:tc>
          <w:tcPr>
            <w:tcW w:w="1980" w:type="dxa"/>
          </w:tcPr>
          <w:p w:rsidR="00DB3E48" w:rsidRPr="00042EFA" w:rsidRDefault="00DB3E48" w:rsidP="00DB3E48">
            <w:pPr>
              <w:pStyle w:val="Standard"/>
              <w:rPr>
                <w:rStyle w:val="inlinecode"/>
              </w:rPr>
            </w:pPr>
            <w:r>
              <w:rPr>
                <w:rStyle w:val="inlinecode"/>
              </w:rPr>
              <w:t>description</w:t>
            </w:r>
          </w:p>
        </w:tc>
        <w:tc>
          <w:tcPr>
            <w:tcW w:w="7036" w:type="dxa"/>
          </w:tcPr>
          <w:p w:rsidR="00DB3E48" w:rsidRPr="00042EFA" w:rsidRDefault="00DB3E48" w:rsidP="00DB3E48">
            <w:pPr>
              <w:pStyle w:val="Standard"/>
              <w:rPr>
                <w:rStyle w:val="inlinecode"/>
                <w:rFonts w:ascii="Times New Roman" w:hAnsi="Times New Roman"/>
                <w:sz w:val="24"/>
                <w:lang w:val="en-US"/>
              </w:rPr>
            </w:pPr>
            <w:r>
              <w:rPr>
                <w:rStyle w:val="inlinecode"/>
                <w:rFonts w:ascii="Times New Roman" w:hAnsi="Times New Roman"/>
                <w:sz w:val="24"/>
                <w:lang w:val="en-US"/>
              </w:rPr>
              <w:t>The locale-specific description for tool use</w:t>
            </w:r>
            <w:r w:rsidR="00701241">
              <w:rPr>
                <w:rStyle w:val="inlinecode"/>
                <w:rFonts w:ascii="Times New Roman" w:hAnsi="Times New Roman"/>
                <w:sz w:val="24"/>
                <w:lang w:val="en-US"/>
              </w:rPr>
              <w:t>.</w:t>
            </w:r>
          </w:p>
        </w:tc>
      </w:tr>
      <w:tr w:rsidR="00DB3E48" w:rsidRPr="00EA3D02" w:rsidTr="00042EFA">
        <w:tc>
          <w:tcPr>
            <w:tcW w:w="1980" w:type="dxa"/>
          </w:tcPr>
          <w:p w:rsidR="00DB3E48" w:rsidRDefault="00DB3E48" w:rsidP="00DB3E48">
            <w:pPr>
              <w:pStyle w:val="Standard"/>
              <w:rPr>
                <w:rStyle w:val="inlinecode"/>
              </w:rPr>
            </w:pPr>
            <w:r>
              <w:rPr>
                <w:rStyle w:val="inlinecode"/>
                <w:lang w:val="en-US"/>
              </w:rPr>
              <w:t>displayName</w:t>
            </w:r>
          </w:p>
        </w:tc>
        <w:tc>
          <w:tcPr>
            <w:tcW w:w="7036" w:type="dxa"/>
          </w:tcPr>
          <w:p w:rsidR="00DB3E48" w:rsidRDefault="00DB3E48" w:rsidP="00DB3E48">
            <w:pPr>
              <w:pStyle w:val="Standard"/>
              <w:rPr>
                <w:rStyle w:val="inlinecode"/>
                <w:rFonts w:ascii="Times New Roman" w:hAnsi="Times New Roman"/>
                <w:sz w:val="24"/>
                <w:lang w:val="en-US"/>
              </w:rPr>
            </w:pPr>
            <w:r>
              <w:rPr>
                <w:rStyle w:val="inlinecode"/>
                <w:rFonts w:ascii="Times New Roman" w:hAnsi="Times New Roman"/>
                <w:sz w:val="24"/>
                <w:lang w:val="en-US"/>
              </w:rPr>
              <w:t>The locale-specific display name for tool use</w:t>
            </w:r>
            <w:r w:rsidR="00701241">
              <w:rPr>
                <w:rStyle w:val="inlinecode"/>
                <w:rFonts w:ascii="Times New Roman" w:hAnsi="Times New Roman"/>
                <w:sz w:val="24"/>
                <w:lang w:val="en-US"/>
              </w:rPr>
              <w:t>.</w:t>
            </w:r>
          </w:p>
        </w:tc>
      </w:tr>
      <w:tr w:rsidR="00701241" w:rsidRPr="00EA3D02" w:rsidTr="00042EFA">
        <w:tc>
          <w:tcPr>
            <w:tcW w:w="1980" w:type="dxa"/>
          </w:tcPr>
          <w:p w:rsidR="00701241" w:rsidRDefault="00701241" w:rsidP="00DB3E48">
            <w:pPr>
              <w:pStyle w:val="Standard"/>
              <w:rPr>
                <w:rStyle w:val="inlinecode"/>
                <w:lang w:val="en-US"/>
              </w:rPr>
            </w:pPr>
            <w:r>
              <w:rPr>
                <w:rStyle w:val="inlinecode"/>
                <w:lang w:val="en-US"/>
              </w:rPr>
              <w:t>listenerName</w:t>
            </w:r>
          </w:p>
        </w:tc>
        <w:tc>
          <w:tcPr>
            <w:tcW w:w="7036" w:type="dxa"/>
          </w:tcPr>
          <w:p w:rsidR="00701241" w:rsidRDefault="00701241" w:rsidP="00DB3E48">
            <w:pPr>
              <w:pStyle w:val="Standard"/>
              <w:rPr>
                <w:rStyle w:val="inlinecode"/>
                <w:rFonts w:ascii="Times New Roman" w:hAnsi="Times New Roman"/>
                <w:sz w:val="24"/>
                <w:lang w:val="en-US"/>
              </w:rPr>
            </w:pPr>
            <w:r>
              <w:rPr>
                <w:rStyle w:val="inlinecode"/>
                <w:rFonts w:ascii="Times New Roman" w:hAnsi="Times New Roman"/>
                <w:sz w:val="24"/>
                <w:lang w:val="en-US"/>
              </w:rPr>
              <w:t xml:space="preserve">The unique name for the listener. </w:t>
            </w:r>
          </w:p>
        </w:tc>
      </w:tr>
    </w:tbl>
    <w:p w:rsidR="00D832C9" w:rsidRDefault="00701241" w:rsidP="002E233D">
      <w:pPr>
        <w:pStyle w:val="Standard"/>
        <w:rPr>
          <w:lang w:val="en-US"/>
        </w:rPr>
      </w:pPr>
      <w:r w:rsidRPr="00701241">
        <w:rPr>
          <w:lang w:val="en-US"/>
        </w:rPr>
        <w:t>The listener name is not required. If a listener name is provided, the listener configuration may be addressed through the listener name in the portlet deployment descriptor to modify or remove the listener.</w:t>
      </w:r>
      <w:r>
        <w:rPr>
          <w:lang w:val="en-US"/>
        </w:rPr>
        <w:t xml:space="preserve"> The listener can be modified in the portlet deployment descriptor by specifying a different </w:t>
      </w:r>
      <w:r w:rsidRPr="00381046">
        <w:rPr>
          <w:rStyle w:val="inlinecode"/>
          <w:lang w:val="en-US"/>
        </w:rPr>
        <w:t>PortletURLGenerationListener</w:t>
      </w:r>
      <w:r>
        <w:rPr>
          <w:lang w:val="en-US"/>
        </w:rPr>
        <w:t xml:space="preserve"> class. </w:t>
      </w:r>
      <w:r w:rsidR="005A61E2">
        <w:rPr>
          <w:lang w:val="en-US"/>
        </w:rPr>
        <w:t>If no listener class is provided in the portlet deployment descriptor for a given listener name, the listener is removed.</w:t>
      </w:r>
    </w:p>
    <w:p w:rsidR="00976D4D" w:rsidRDefault="00976D4D" w:rsidP="00976D4D">
      <w:pPr>
        <w:pStyle w:val="Heading1"/>
      </w:pPr>
      <w:r w:rsidRPr="0063745B">
        <w:rPr>
          <w:lang w:val="en-US"/>
        </w:rPr>
        <w:lastRenderedPageBreak/>
        <w:t xml:space="preserve"> </w:t>
      </w:r>
      <w:bookmarkStart w:id="526" w:name="_Ref427067563"/>
      <w:bookmarkStart w:id="527" w:name="_Ref427067568"/>
      <w:bookmarkStart w:id="528" w:name="_Toc468261075"/>
      <w:r>
        <w:t>Portlet Request</w:t>
      </w:r>
      <w:r w:rsidR="00D17DB2">
        <w:t xml:space="preserve"> Interfaces</w:t>
      </w:r>
      <w:bookmarkEnd w:id="526"/>
      <w:bookmarkEnd w:id="527"/>
      <w:bookmarkEnd w:id="528"/>
    </w:p>
    <w:p w:rsidR="00D17DB2" w:rsidRDefault="00D17DB2" w:rsidP="00976D4D">
      <w:pPr>
        <w:pStyle w:val="Standard"/>
        <w:rPr>
          <w:lang w:val="en-US"/>
        </w:rPr>
      </w:pPr>
      <w:r>
        <w:rPr>
          <w:lang w:val="en-US"/>
        </w:rPr>
        <w:t xml:space="preserve">Portlet request </w:t>
      </w:r>
      <w:r w:rsidR="00B60F90">
        <w:rPr>
          <w:lang w:val="en-US"/>
        </w:rPr>
        <w:t>phases were</w:t>
      </w:r>
      <w:r>
        <w:rPr>
          <w:lang w:val="en-US"/>
        </w:rPr>
        <w:t xml:space="preserve"> introduced in Section </w:t>
      </w:r>
      <w:r>
        <w:rPr>
          <w:lang w:val="en-US"/>
        </w:rPr>
        <w:fldChar w:fldCharType="begin"/>
      </w:r>
      <w:r>
        <w:rPr>
          <w:lang w:val="en-US"/>
        </w:rPr>
        <w:instrText xml:space="preserve"> REF _Ref427045845 \w \h </w:instrText>
      </w:r>
      <w:r>
        <w:rPr>
          <w:lang w:val="en-US"/>
        </w:rPr>
      </w:r>
      <w:r>
        <w:rPr>
          <w:lang w:val="en-US"/>
        </w:rPr>
        <w:fldChar w:fldCharType="separate"/>
      </w:r>
      <w:r w:rsidR="003B17E8">
        <w:rPr>
          <w:lang w:val="en-US"/>
        </w:rPr>
        <w:t>3.7</w:t>
      </w:r>
      <w:r>
        <w:rPr>
          <w:lang w:val="en-US"/>
        </w:rPr>
        <w:fldChar w:fldCharType="end"/>
      </w:r>
      <w:r>
        <w:rPr>
          <w:lang w:val="en-US"/>
        </w:rPr>
        <w:t xml:space="preserve"> </w:t>
      </w:r>
      <w:r>
        <w:rPr>
          <w:lang w:val="en-US"/>
        </w:rPr>
        <w:fldChar w:fldCharType="begin"/>
      </w:r>
      <w:r>
        <w:rPr>
          <w:lang w:val="en-US"/>
        </w:rPr>
        <w:instrText xml:space="preserve"> REF _Ref427045852 \h </w:instrText>
      </w:r>
      <w:r>
        <w:rPr>
          <w:lang w:val="en-US"/>
        </w:rPr>
      </w:r>
      <w:r>
        <w:rPr>
          <w:lang w:val="en-US"/>
        </w:rPr>
        <w:fldChar w:fldCharType="separate"/>
      </w:r>
      <w:r w:rsidR="003B17E8" w:rsidRPr="003B17E8">
        <w:rPr>
          <w:lang w:val="en-US"/>
        </w:rPr>
        <w:t>Portlet Request Processing</w:t>
      </w:r>
      <w:r>
        <w:rPr>
          <w:lang w:val="en-US"/>
        </w:rPr>
        <w:fldChar w:fldCharType="end"/>
      </w:r>
      <w:r>
        <w:rPr>
          <w:lang w:val="en-US"/>
        </w:rPr>
        <w:t xml:space="preserve"> and explained in detail in </w:t>
      </w:r>
      <w:r>
        <w:rPr>
          <w:lang w:val="en-US"/>
        </w:rPr>
        <w:fldChar w:fldCharType="begin"/>
      </w:r>
      <w:r>
        <w:rPr>
          <w:lang w:val="en-US"/>
        </w:rPr>
        <w:instrText xml:space="preserve"> REF _Ref425229252 \w \h </w:instrText>
      </w:r>
      <w:r>
        <w:rPr>
          <w:lang w:val="en-US"/>
        </w:rPr>
      </w:r>
      <w:r>
        <w:rPr>
          <w:lang w:val="en-US"/>
        </w:rPr>
        <w:fldChar w:fldCharType="separate"/>
      </w:r>
      <w:r w:rsidR="003B17E8">
        <w:rPr>
          <w:lang w:val="en-US"/>
        </w:rPr>
        <w:t>Chapter 4</w:t>
      </w:r>
      <w:r>
        <w:rPr>
          <w:lang w:val="en-US"/>
        </w:rPr>
        <w:fldChar w:fldCharType="end"/>
      </w:r>
      <w:r>
        <w:rPr>
          <w:lang w:val="en-US"/>
        </w:rPr>
        <w:t xml:space="preserve"> </w:t>
      </w:r>
      <w:r>
        <w:rPr>
          <w:lang w:val="en-US"/>
        </w:rPr>
        <w:fldChar w:fldCharType="begin"/>
      </w:r>
      <w:r>
        <w:rPr>
          <w:lang w:val="en-US"/>
        </w:rPr>
        <w:instrText xml:space="preserve"> REF _Ref425229252 \h </w:instrText>
      </w:r>
      <w:r>
        <w:rPr>
          <w:lang w:val="en-US"/>
        </w:rPr>
      </w:r>
      <w:r>
        <w:rPr>
          <w:lang w:val="en-US"/>
        </w:rPr>
        <w:fldChar w:fldCharType="separate"/>
      </w:r>
      <w:r w:rsidR="003B17E8" w:rsidRPr="003B17E8">
        <w:rPr>
          <w:lang w:val="en-US"/>
        </w:rPr>
        <w:t>Portlet Lifecycle Interfaces</w:t>
      </w:r>
      <w:r>
        <w:rPr>
          <w:lang w:val="en-US"/>
        </w:rPr>
        <w:fldChar w:fldCharType="end"/>
      </w:r>
      <w:r>
        <w:rPr>
          <w:lang w:val="en-US"/>
        </w:rPr>
        <w:t xml:space="preserve">. </w:t>
      </w:r>
    </w:p>
    <w:p w:rsidR="00976D4D" w:rsidRDefault="00976D4D" w:rsidP="00976D4D">
      <w:pPr>
        <w:pStyle w:val="Standard"/>
        <w:rPr>
          <w:lang w:val="en-US"/>
        </w:rPr>
      </w:pPr>
      <w:r w:rsidRPr="00976D4D">
        <w:rPr>
          <w:lang w:val="en-US"/>
        </w:rPr>
        <w:t>The request objects</w:t>
      </w:r>
      <w:r w:rsidR="00D17DB2">
        <w:rPr>
          <w:lang w:val="en-US"/>
        </w:rPr>
        <w:t xml:space="preserve"> implement corresponding portlet request interfaces to </w:t>
      </w:r>
      <w:r w:rsidRPr="00976D4D">
        <w:rPr>
          <w:lang w:val="en-US"/>
        </w:rPr>
        <w:t xml:space="preserve">encapsulate all information about the client request, parameters, request content data, portlet mode, </w:t>
      </w:r>
      <w:r w:rsidR="00E16DB2">
        <w:rPr>
          <w:lang w:val="en-US"/>
        </w:rPr>
        <w:t xml:space="preserve">and </w:t>
      </w:r>
      <w:r w:rsidRPr="00976D4D">
        <w:rPr>
          <w:lang w:val="en-US"/>
        </w:rPr>
        <w:t>window state</w:t>
      </w:r>
      <w:r w:rsidR="00E16DB2">
        <w:rPr>
          <w:lang w:val="en-US"/>
        </w:rPr>
        <w:t xml:space="preserve"> necessary for processing the request</w:t>
      </w:r>
      <w:r w:rsidRPr="00976D4D">
        <w:rPr>
          <w:lang w:val="en-US"/>
        </w:rPr>
        <w:t xml:space="preserve">. </w:t>
      </w:r>
      <w:r w:rsidR="00D17DB2">
        <w:rPr>
          <w:lang w:val="en-US"/>
        </w:rPr>
        <w:t>The</w:t>
      </w:r>
      <w:r w:rsidRPr="00976D4D">
        <w:rPr>
          <w:lang w:val="en-US"/>
        </w:rPr>
        <w:t xml:space="preserve"> request object is passed to the</w:t>
      </w:r>
      <w:r w:rsidR="00D17DB2">
        <w:rPr>
          <w:lang w:val="en-US"/>
        </w:rPr>
        <w:t xml:space="preserve"> portlet </w:t>
      </w:r>
      <w:r w:rsidR="00D17DB2" w:rsidRPr="003F02C0">
        <w:rPr>
          <w:rStyle w:val="inlinecode"/>
          <w:lang w:val="en-US"/>
        </w:rPr>
        <w:t>processAction</w:t>
      </w:r>
      <w:r w:rsidRPr="00976D4D">
        <w:rPr>
          <w:lang w:val="en-US"/>
        </w:rPr>
        <w:t xml:space="preserve">, </w:t>
      </w:r>
      <w:r w:rsidRPr="0063745B">
        <w:rPr>
          <w:rStyle w:val="inlinecode"/>
          <w:lang w:val="en-US"/>
        </w:rPr>
        <w:t>processEvent</w:t>
      </w:r>
      <w:r w:rsidRPr="00976D4D">
        <w:rPr>
          <w:lang w:val="en-US"/>
        </w:rPr>
        <w:t xml:space="preserve">, </w:t>
      </w:r>
      <w:r w:rsidRPr="0063745B">
        <w:rPr>
          <w:rStyle w:val="inlinecode"/>
          <w:lang w:val="en-US"/>
        </w:rPr>
        <w:t>serveResource</w:t>
      </w:r>
      <w:r w:rsidR="00B60F90">
        <w:rPr>
          <w:rStyle w:val="inlinecode"/>
          <w:lang w:val="en-US"/>
        </w:rPr>
        <w:t>, renderHeaders,</w:t>
      </w:r>
      <w:r w:rsidRPr="00976D4D">
        <w:rPr>
          <w:lang w:val="en-US"/>
        </w:rPr>
        <w:t xml:space="preserve"> and </w:t>
      </w:r>
      <w:r w:rsidRPr="0063745B">
        <w:rPr>
          <w:rStyle w:val="inlinecode"/>
          <w:lang w:val="en-US"/>
        </w:rPr>
        <w:t>render</w:t>
      </w:r>
      <w:r w:rsidRPr="00976D4D">
        <w:rPr>
          <w:lang w:val="en-US"/>
        </w:rPr>
        <w:t xml:space="preserve"> methods.</w:t>
      </w:r>
      <w:r w:rsidR="00D17DB2">
        <w:rPr>
          <w:lang w:val="en-US"/>
        </w:rPr>
        <w:t xml:space="preserve"> It is also explicitly or implicitly available during extended annotation-based method dispatching.</w:t>
      </w:r>
    </w:p>
    <w:p w:rsidR="00D17DB2" w:rsidRDefault="00D17DB2" w:rsidP="00D17DB2">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The Portle</w:t>
      </w:r>
      <w:r w:rsidR="00BC6427">
        <w:rPr>
          <w:rFonts w:ascii="Times New Roman" w:eastAsia="SimSun" w:hAnsi="Times New Roman" w:cs="Mangal"/>
          <w:kern w:val="3"/>
          <w:sz w:val="24"/>
          <w:szCs w:val="24"/>
          <w:lang w:eastAsia="zh-CN" w:bidi="hi-IN"/>
        </w:rPr>
        <w:t>t Specification introduces f</w:t>
      </w:r>
      <w:r w:rsidR="00B60F90">
        <w:rPr>
          <w:rFonts w:ascii="Times New Roman" w:eastAsia="SimSun" w:hAnsi="Times New Roman" w:cs="Mangal"/>
          <w:kern w:val="3"/>
          <w:sz w:val="24"/>
          <w:szCs w:val="24"/>
          <w:lang w:eastAsia="zh-CN" w:bidi="hi-IN"/>
        </w:rPr>
        <w:t>ive</w:t>
      </w:r>
      <w:r>
        <w:rPr>
          <w:rFonts w:ascii="Times New Roman" w:eastAsia="SimSun" w:hAnsi="Times New Roman" w:cs="Mangal"/>
          <w:kern w:val="3"/>
          <w:sz w:val="24"/>
          <w:szCs w:val="24"/>
          <w:lang w:eastAsia="zh-CN" w:bidi="hi-IN"/>
        </w:rPr>
        <w:t xml:space="preserve"> </w:t>
      </w:r>
      <w:r w:rsidR="00BC6427">
        <w:rPr>
          <w:rFonts w:ascii="Times New Roman" w:eastAsia="SimSun" w:hAnsi="Times New Roman" w:cs="Mangal"/>
          <w:kern w:val="3"/>
          <w:sz w:val="24"/>
          <w:szCs w:val="24"/>
          <w:lang w:eastAsia="zh-CN" w:bidi="hi-IN"/>
        </w:rPr>
        <w:t>portlet request interfaces for direct use by developers.</w:t>
      </w:r>
      <w:r>
        <w:rPr>
          <w:rFonts w:ascii="Times New Roman" w:eastAsia="SimSun" w:hAnsi="Times New Roman" w:cs="Mangal"/>
          <w:kern w:val="3"/>
          <w:sz w:val="24"/>
          <w:szCs w:val="24"/>
          <w:lang w:eastAsia="zh-CN" w:bidi="hi-IN"/>
        </w:rPr>
        <w:t xml:space="preserve"> </w:t>
      </w:r>
    </w:p>
    <w:p w:rsidR="007D1EB6" w:rsidRPr="003F02C0" w:rsidRDefault="007D1EB6">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00E16DB2">
        <w:rPr>
          <w:rStyle w:val="inlinecode"/>
        </w:rPr>
        <w:t>Head</w:t>
      </w:r>
      <w:r w:rsidRPr="00BC6427">
        <w:rPr>
          <w:rStyle w:val="inlinecode"/>
        </w:rPr>
        <w:t>erRequest</w:t>
      </w:r>
      <w:r>
        <w:rPr>
          <w:rFonts w:ascii="Times New Roman" w:eastAsia="SimSun" w:hAnsi="Times New Roman" w:cs="Mangal"/>
          <w:kern w:val="3"/>
          <w:sz w:val="24"/>
          <w:szCs w:val="24"/>
          <w:lang w:eastAsia="zh-CN" w:bidi="hi-IN"/>
        </w:rPr>
        <w:t xml:space="preserve"> provides data for header request processing.</w:t>
      </w:r>
    </w:p>
    <w:p w:rsidR="00BC6427" w:rsidRDefault="00BC6427" w:rsidP="00BC642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Pr="00BC6427">
        <w:rPr>
          <w:rStyle w:val="inlinecode"/>
        </w:rPr>
        <w:t>RenderRequest</w:t>
      </w:r>
      <w:r>
        <w:rPr>
          <w:rFonts w:ascii="Times New Roman" w:eastAsia="SimSun" w:hAnsi="Times New Roman" w:cs="Mangal"/>
          <w:kern w:val="3"/>
          <w:sz w:val="24"/>
          <w:szCs w:val="24"/>
          <w:lang w:eastAsia="zh-CN" w:bidi="hi-IN"/>
        </w:rPr>
        <w:t xml:space="preserve"> provides data for render request processing.</w:t>
      </w:r>
    </w:p>
    <w:p w:rsidR="00BC6427" w:rsidRDefault="00BC6427" w:rsidP="00BC642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Pr>
          <w:rStyle w:val="inlinecode"/>
        </w:rPr>
        <w:t>ActionReq</w:t>
      </w:r>
      <w:r w:rsidRPr="00BC6427">
        <w:rPr>
          <w:rStyle w:val="inlinecode"/>
        </w:rPr>
        <w:t>uest</w:t>
      </w:r>
      <w:r>
        <w:rPr>
          <w:rFonts w:ascii="Times New Roman" w:eastAsia="SimSun" w:hAnsi="Times New Roman" w:cs="Mangal"/>
          <w:kern w:val="3"/>
          <w:sz w:val="24"/>
          <w:szCs w:val="24"/>
          <w:lang w:eastAsia="zh-CN" w:bidi="hi-IN"/>
        </w:rPr>
        <w:t xml:space="preserve"> provides data for action request processing.</w:t>
      </w:r>
    </w:p>
    <w:p w:rsidR="00BC6427" w:rsidRDefault="00BC6427" w:rsidP="00BC642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Pr>
          <w:rStyle w:val="inlinecode"/>
        </w:rPr>
        <w:t>EventR</w:t>
      </w:r>
      <w:r w:rsidRPr="00BC6427">
        <w:rPr>
          <w:rStyle w:val="inlinecode"/>
        </w:rPr>
        <w:t>equest</w:t>
      </w:r>
      <w:r>
        <w:rPr>
          <w:rFonts w:ascii="Times New Roman" w:eastAsia="SimSun" w:hAnsi="Times New Roman" w:cs="Mangal"/>
          <w:kern w:val="3"/>
          <w:sz w:val="24"/>
          <w:szCs w:val="24"/>
          <w:lang w:eastAsia="zh-CN" w:bidi="hi-IN"/>
        </w:rPr>
        <w:t xml:space="preserve"> provides data for event request processing.</w:t>
      </w:r>
    </w:p>
    <w:p w:rsidR="00D17DB2" w:rsidRDefault="00E71D7A" w:rsidP="00D17DB2">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Pr="00BC6427">
        <w:rPr>
          <w:rStyle w:val="inlinecode"/>
        </w:rPr>
        <w:t>R</w:t>
      </w:r>
      <w:r>
        <w:rPr>
          <w:rStyle w:val="inlinecode"/>
        </w:rPr>
        <w:t>esourceR</w:t>
      </w:r>
      <w:r w:rsidRPr="00BC6427">
        <w:rPr>
          <w:rStyle w:val="inlinecode"/>
        </w:rPr>
        <w:t>equest</w:t>
      </w:r>
      <w:r>
        <w:rPr>
          <w:rFonts w:ascii="Times New Roman" w:eastAsia="SimSun" w:hAnsi="Times New Roman" w:cs="Mangal"/>
          <w:kern w:val="3"/>
          <w:sz w:val="24"/>
          <w:szCs w:val="24"/>
          <w:lang w:eastAsia="zh-CN" w:bidi="hi-IN"/>
        </w:rPr>
        <w:t xml:space="preserve"> provides data for resource request processing.</w:t>
      </w:r>
    </w:p>
    <w:p w:rsidR="00D17DB2" w:rsidRPr="00D17DB2" w:rsidRDefault="00E16DB2" w:rsidP="00D17DB2">
      <w:pPr>
        <w:pStyle w:val="Standard"/>
        <w:rPr>
          <w:lang w:val="en-US"/>
        </w:rPr>
      </w:pPr>
      <w:r>
        <w:rPr>
          <w:noProof/>
          <w:lang w:val="en-US" w:eastAsia="en-US" w:bidi="ar-SA"/>
        </w:rPr>
        <w:drawing>
          <wp:anchor distT="0" distB="0" distL="114300" distR="114300" simplePos="0" relativeHeight="251689984" behindDoc="0" locked="0" layoutInCell="1" allowOverlap="1" wp14:anchorId="39E7C058" wp14:editId="0ACACEE8">
            <wp:simplePos x="0" y="0"/>
            <wp:positionH relativeFrom="margin">
              <wp:posOffset>41910</wp:posOffset>
            </wp:positionH>
            <wp:positionV relativeFrom="paragraph">
              <wp:posOffset>920115</wp:posOffset>
            </wp:positionV>
            <wp:extent cx="5666105" cy="2449830"/>
            <wp:effectExtent l="190500" t="190500" r="182245" b="1981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tletURLs.gif"/>
                    <pic:cNvPicPr/>
                  </pic:nvPicPr>
                  <pic:blipFill>
                    <a:blip r:embed="rId29">
                      <a:extLst>
                        <a:ext uri="{28A0092B-C50C-407E-A947-70E740481C1C}">
                          <a14:useLocalDpi xmlns:a14="http://schemas.microsoft.com/office/drawing/2010/main" val="0"/>
                        </a:ext>
                      </a:extLst>
                    </a:blip>
                    <a:stretch>
                      <a:fillRect/>
                    </a:stretch>
                  </pic:blipFill>
                  <pic:spPr>
                    <a:xfrm>
                      <a:off x="0" y="0"/>
                      <a:ext cx="5666105" cy="24498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10E9B">
        <w:rPr>
          <w:noProof/>
          <w:lang w:val="en-US" w:eastAsia="en-US" w:bidi="ar-SA"/>
        </w:rPr>
        <mc:AlternateContent>
          <mc:Choice Requires="wps">
            <w:drawing>
              <wp:anchor distT="0" distB="0" distL="114300" distR="114300" simplePos="0" relativeHeight="251692032" behindDoc="0" locked="0" layoutInCell="1" allowOverlap="1" wp14:anchorId="21705314" wp14:editId="6D2FF3F7">
                <wp:simplePos x="0" y="0"/>
                <wp:positionH relativeFrom="margin">
                  <wp:align>center</wp:align>
                </wp:positionH>
                <wp:positionV relativeFrom="paragraph">
                  <wp:posOffset>3467727</wp:posOffset>
                </wp:positionV>
                <wp:extent cx="5667375" cy="635"/>
                <wp:effectExtent l="0" t="0" r="9525" b="0"/>
                <wp:wrapTopAndBottom/>
                <wp:docPr id="19" name="Text Box 19"/>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a:effectLst/>
                      </wps:spPr>
                      <wps:txbx>
                        <w:txbxContent>
                          <w:p w:rsidR="003B17E8" w:rsidRPr="00707741" w:rsidRDefault="003B17E8" w:rsidP="00DB1F30">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14</w:t>
                            </w:r>
                            <w:r>
                              <w:fldChar w:fldCharType="end"/>
                            </w:r>
                            <w:r>
                              <w:t>–</w:t>
                            </w:r>
                            <w:r>
                              <w:fldChar w:fldCharType="begin"/>
                            </w:r>
                            <w:r>
                              <w:instrText xml:space="preserve"> SEQ Figure \* ARABIC \s 1 </w:instrText>
                            </w:r>
                            <w:r>
                              <w:fldChar w:fldCharType="separate"/>
                            </w:r>
                            <w:r>
                              <w:rPr>
                                <w:noProof/>
                              </w:rPr>
                              <w:t>1</w:t>
                            </w:r>
                            <w:r>
                              <w:fldChar w:fldCharType="end"/>
                            </w:r>
                            <w:r>
                              <w:t xml:space="preserve"> Portlet Request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05314" id="Text Box 19" o:spid="_x0000_s1036" type="#_x0000_t202" style="position:absolute;left:0;text-align:left;margin-left:0;margin-top:273.05pt;width:446.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" stroked="f">
                <v:textbox style="mso-fit-shape-to-text:t" inset="0,0,0,0">
                  <w:txbxContent>
                    <w:p w:rsidR="003B17E8" w:rsidRPr="00707741" w:rsidRDefault="003B17E8" w:rsidP="00DB1F30">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14</w:t>
                      </w:r>
                      <w:r>
                        <w:fldChar w:fldCharType="end"/>
                      </w:r>
                      <w:r>
                        <w:t>–</w:t>
                      </w:r>
                      <w:r>
                        <w:fldChar w:fldCharType="begin"/>
                      </w:r>
                      <w:r>
                        <w:instrText xml:space="preserve"> SEQ Figure \* ARABIC \s 1 </w:instrText>
                      </w:r>
                      <w:r>
                        <w:fldChar w:fldCharType="separate"/>
                      </w:r>
                      <w:r>
                        <w:rPr>
                          <w:noProof/>
                        </w:rPr>
                        <w:t>1</w:t>
                      </w:r>
                      <w:r>
                        <w:fldChar w:fldCharType="end"/>
                      </w:r>
                      <w:r>
                        <w:t xml:space="preserve"> Portlet Request Interfaces</w:t>
                      </w:r>
                    </w:p>
                  </w:txbxContent>
                </v:textbox>
                <w10:wrap type="topAndBottom" anchorx="margin"/>
              </v:shape>
            </w:pict>
          </mc:Fallback>
        </mc:AlternateContent>
      </w:r>
      <w:r w:rsidR="00D17DB2" w:rsidRPr="00D17DB2">
        <w:rPr>
          <w:lang w:val="en-US"/>
        </w:rPr>
        <w:t xml:space="preserve">The Portlet Specification introduces the additional interfaces </w:t>
      </w:r>
      <w:r w:rsidR="00E71D7A">
        <w:rPr>
          <w:rStyle w:val="inlinecode"/>
          <w:lang w:val="en-US"/>
        </w:rPr>
        <w:t>PortletRequest</w:t>
      </w:r>
      <w:r w:rsidR="00D17DB2" w:rsidRPr="00D17DB2">
        <w:rPr>
          <w:lang w:val="en-US"/>
        </w:rPr>
        <w:t xml:space="preserve"> and </w:t>
      </w:r>
      <w:r w:rsidR="00E71D7A">
        <w:rPr>
          <w:rStyle w:val="inlinecode"/>
          <w:lang w:val="en-US"/>
        </w:rPr>
        <w:t>ClientDataRequest</w:t>
      </w:r>
      <w:r w:rsidR="00D17DB2" w:rsidRPr="00D17DB2">
        <w:rPr>
          <w:lang w:val="en-US"/>
        </w:rPr>
        <w:t xml:space="preserve"> in order to aggregate common functionality. The developer uses these interfaces indirectly. The following figure illustrates the relationship between the portlet </w:t>
      </w:r>
      <w:r w:rsidR="00E71D7A">
        <w:rPr>
          <w:lang w:val="en-US"/>
        </w:rPr>
        <w:t>request</w:t>
      </w:r>
      <w:r w:rsidR="00D17DB2" w:rsidRPr="00D17DB2">
        <w:rPr>
          <w:lang w:val="en-US"/>
        </w:rPr>
        <w:t xml:space="preserve"> interfaces.</w:t>
      </w:r>
    </w:p>
    <w:p w:rsidR="00976D4D" w:rsidRPr="00976D4D" w:rsidRDefault="00272760" w:rsidP="00976D4D">
      <w:pPr>
        <w:pStyle w:val="Heading2"/>
      </w:pPr>
      <w:bookmarkStart w:id="529" w:name="_Toc468261076"/>
      <w:r w:rsidRPr="00272760">
        <w:rPr>
          <w:rFonts w:ascii="Courier New" w:hAnsi="Courier New" w:cs="Courier New"/>
        </w:rPr>
        <w:t>Portlet</w:t>
      </w:r>
      <w:r w:rsidR="008145EF" w:rsidRPr="00272760">
        <w:rPr>
          <w:rFonts w:ascii="Courier New" w:hAnsi="Courier New" w:cs="Courier New"/>
        </w:rPr>
        <w:t>Request</w:t>
      </w:r>
      <w:r>
        <w:t xml:space="preserve"> Interface</w:t>
      </w:r>
      <w:bookmarkEnd w:id="529"/>
    </w:p>
    <w:p w:rsidR="00DB1F30" w:rsidRDefault="00DB1F30" w:rsidP="00DB1F30">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Pr>
          <w:rStyle w:val="inlinecode"/>
        </w:rPr>
        <w:t>PortletRequest</w:t>
      </w:r>
      <w:r>
        <w:rPr>
          <w:rFonts w:ascii="Times New Roman" w:eastAsia="SimSun" w:hAnsi="Times New Roman" w:cs="Mangal"/>
          <w:kern w:val="3"/>
          <w:sz w:val="24"/>
          <w:szCs w:val="24"/>
          <w:lang w:eastAsia="zh-CN" w:bidi="hi-IN"/>
        </w:rPr>
        <w:t xml:space="preserve"> interface at the root of the portlet request interface hierarchy provides read-only access to the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along with other common functionality. </w:t>
      </w:r>
    </w:p>
    <w:p w:rsidR="00B54345" w:rsidRDefault="00B54345" w:rsidP="00195EB9">
      <w:pPr>
        <w:pStyle w:val="Heading3"/>
      </w:pPr>
      <w:bookmarkStart w:id="530" w:name="_Toc468261077"/>
      <w:r>
        <w:lastRenderedPageBreak/>
        <w:t>Parameter Handling</w:t>
      </w:r>
      <w:bookmarkEnd w:id="530"/>
    </w:p>
    <w:p w:rsidR="00830C73" w:rsidRDefault="0033255E" w:rsidP="00B54345">
      <w:pPr>
        <w:pStyle w:val="Standard"/>
        <w:rPr>
          <w:lang w:val="en-US"/>
        </w:rPr>
      </w:pPr>
      <w:r w:rsidRPr="0033255E">
        <w:rPr>
          <w:lang w:val="en-US"/>
        </w:rPr>
        <w:t xml:space="preserve">The current </w:t>
      </w:r>
      <w:r>
        <w:rPr>
          <w:lang w:val="en-US"/>
        </w:rPr>
        <w:t>render parameters must be made</w:t>
      </w:r>
      <w:r w:rsidRPr="0033255E">
        <w:rPr>
          <w:lang w:val="en-US"/>
        </w:rPr>
        <w:t xml:space="preserve"> available </w:t>
      </w:r>
      <w:r>
        <w:rPr>
          <w:lang w:val="en-US"/>
        </w:rPr>
        <w:t xml:space="preserve">to all request processing methods as described in Section </w:t>
      </w:r>
      <w:r>
        <w:rPr>
          <w:lang w:val="en-US"/>
        </w:rPr>
        <w:fldChar w:fldCharType="begin"/>
      </w:r>
      <w:r>
        <w:rPr>
          <w:lang w:val="en-US"/>
        </w:rPr>
        <w:instrText xml:space="preserve"> REF _Ref444511117 \r \h </w:instrText>
      </w:r>
      <w:r>
        <w:rPr>
          <w:lang w:val="en-US"/>
        </w:rPr>
      </w:r>
      <w:r>
        <w:rPr>
          <w:lang w:val="en-US"/>
        </w:rPr>
        <w:fldChar w:fldCharType="separate"/>
      </w:r>
      <w:r w:rsidR="003B17E8">
        <w:rPr>
          <w:lang w:val="en-US"/>
        </w:rPr>
        <w:t>11.2</w:t>
      </w:r>
      <w:r>
        <w:rPr>
          <w:lang w:val="en-US"/>
        </w:rPr>
        <w:fldChar w:fldCharType="end"/>
      </w:r>
      <w:r>
        <w:rPr>
          <w:lang w:val="en-US"/>
        </w:rPr>
        <w:t xml:space="preserve"> </w:t>
      </w:r>
      <w:r>
        <w:rPr>
          <w:lang w:val="en-US"/>
        </w:rPr>
        <w:fldChar w:fldCharType="begin"/>
      </w:r>
      <w:r>
        <w:rPr>
          <w:lang w:val="en-US"/>
        </w:rPr>
        <w:instrText xml:space="preserve"> REF _Ref444511127 \h </w:instrText>
      </w:r>
      <w:r>
        <w:rPr>
          <w:lang w:val="en-US"/>
        </w:rPr>
      </w:r>
      <w:r>
        <w:rPr>
          <w:lang w:val="en-US"/>
        </w:rPr>
        <w:fldChar w:fldCharType="separate"/>
      </w:r>
      <w:r w:rsidR="003B17E8" w:rsidRPr="003B17E8">
        <w:rPr>
          <w:lang w:val="en-US"/>
        </w:rPr>
        <w:t>Render Parameters</w:t>
      </w:r>
      <w:r>
        <w:rPr>
          <w:lang w:val="en-US"/>
        </w:rPr>
        <w:fldChar w:fldCharType="end"/>
      </w:r>
      <w:r>
        <w:rPr>
          <w:lang w:val="en-US"/>
        </w:rPr>
        <w:t xml:space="preserve"> on page </w:t>
      </w:r>
      <w:r>
        <w:rPr>
          <w:lang w:val="en-US"/>
        </w:rPr>
        <w:fldChar w:fldCharType="begin"/>
      </w:r>
      <w:r>
        <w:rPr>
          <w:lang w:val="en-US"/>
        </w:rPr>
        <w:instrText xml:space="preserve"> PAGEREF _Ref444511140 \h </w:instrText>
      </w:r>
      <w:r>
        <w:rPr>
          <w:lang w:val="en-US"/>
        </w:rPr>
      </w:r>
      <w:r>
        <w:rPr>
          <w:lang w:val="en-US"/>
        </w:rPr>
        <w:fldChar w:fldCharType="separate"/>
      </w:r>
      <w:r w:rsidR="003B17E8">
        <w:rPr>
          <w:noProof/>
          <w:lang w:val="en-US"/>
        </w:rPr>
        <w:t>63</w:t>
      </w:r>
      <w:r>
        <w:rPr>
          <w:lang w:val="en-US"/>
        </w:rPr>
        <w:fldChar w:fldCharType="end"/>
      </w:r>
      <w:r>
        <w:rPr>
          <w:lang w:val="en-US"/>
        </w:rPr>
        <w:t xml:space="preserve">. </w:t>
      </w:r>
      <w:r w:rsidR="00830C73">
        <w:rPr>
          <w:lang w:val="en-US"/>
        </w:rPr>
        <w:t>Once set during action or event request processing, or through activation of a render URL, the render parameters remain set until they are modified or removed.</w:t>
      </w:r>
    </w:p>
    <w:p w:rsidR="00B54345" w:rsidRDefault="003C2F1C" w:rsidP="00B54345">
      <w:pPr>
        <w:pStyle w:val="Standard"/>
        <w:rPr>
          <w:lang w:val="en-US"/>
        </w:rPr>
      </w:pPr>
      <w:r>
        <w:rPr>
          <w:lang w:val="en-US"/>
        </w:rPr>
        <w:t xml:space="preserve">Availability of </w:t>
      </w:r>
      <w:r w:rsidR="00830C73">
        <w:rPr>
          <w:lang w:val="en-US"/>
        </w:rPr>
        <w:t xml:space="preserve">the render parameters during resource request processing depends on the resource URL cacheability setting as described in Section </w:t>
      </w:r>
      <w:r w:rsidR="00830C73">
        <w:rPr>
          <w:lang w:val="en-US"/>
        </w:rPr>
        <w:fldChar w:fldCharType="begin"/>
      </w:r>
      <w:r w:rsidR="00830C73">
        <w:rPr>
          <w:lang w:val="en-US"/>
        </w:rPr>
        <w:instrText xml:space="preserve"> REF _Ref427065131 \r \h </w:instrText>
      </w:r>
      <w:r w:rsidR="00830C73">
        <w:rPr>
          <w:lang w:val="en-US"/>
        </w:rPr>
      </w:r>
      <w:r w:rsidR="00830C73">
        <w:rPr>
          <w:lang w:val="en-US"/>
        </w:rPr>
        <w:fldChar w:fldCharType="separate"/>
      </w:r>
      <w:r w:rsidR="003B17E8">
        <w:rPr>
          <w:lang w:val="en-US"/>
        </w:rPr>
        <w:t>13.2</w:t>
      </w:r>
      <w:r w:rsidR="00830C73">
        <w:rPr>
          <w:lang w:val="en-US"/>
        </w:rPr>
        <w:fldChar w:fldCharType="end"/>
      </w:r>
      <w:r w:rsidR="00830C73">
        <w:rPr>
          <w:lang w:val="en-US"/>
        </w:rPr>
        <w:t xml:space="preserve"> </w:t>
      </w:r>
      <w:r w:rsidR="00830C73">
        <w:rPr>
          <w:lang w:val="en-US"/>
        </w:rPr>
        <w:fldChar w:fldCharType="begin"/>
      </w:r>
      <w:r w:rsidR="00830C73">
        <w:rPr>
          <w:lang w:val="en-US"/>
        </w:rPr>
        <w:instrText xml:space="preserve"> REF _Ref427065131 \h </w:instrText>
      </w:r>
      <w:r w:rsidR="00830C73">
        <w:rPr>
          <w:lang w:val="en-US"/>
        </w:rPr>
      </w:r>
      <w:r w:rsidR="00830C73">
        <w:rPr>
          <w:lang w:val="en-US"/>
        </w:rPr>
        <w:fldChar w:fldCharType="separate"/>
      </w:r>
      <w:r w:rsidR="003B17E8" w:rsidRPr="003B17E8">
        <w:rPr>
          <w:lang w:val="en-US"/>
        </w:rPr>
        <w:t>The Resource URL</w:t>
      </w:r>
      <w:r w:rsidR="00830C73">
        <w:rPr>
          <w:lang w:val="en-US"/>
        </w:rPr>
        <w:fldChar w:fldCharType="end"/>
      </w:r>
      <w:r w:rsidR="00830C73">
        <w:rPr>
          <w:lang w:val="en-US"/>
        </w:rPr>
        <w:t xml:space="preserve"> on page </w:t>
      </w:r>
      <w:r w:rsidR="00830C73">
        <w:rPr>
          <w:lang w:val="en-US"/>
        </w:rPr>
        <w:fldChar w:fldCharType="begin"/>
      </w:r>
      <w:r w:rsidR="00830C73">
        <w:rPr>
          <w:lang w:val="en-US"/>
        </w:rPr>
        <w:instrText xml:space="preserve"> PAGEREF _Ref427065131 \h </w:instrText>
      </w:r>
      <w:r w:rsidR="00830C73">
        <w:rPr>
          <w:lang w:val="en-US"/>
        </w:rPr>
      </w:r>
      <w:r w:rsidR="00830C73">
        <w:rPr>
          <w:lang w:val="en-US"/>
        </w:rPr>
        <w:fldChar w:fldCharType="separate"/>
      </w:r>
      <w:r w:rsidR="003B17E8">
        <w:rPr>
          <w:noProof/>
          <w:lang w:val="en-US"/>
        </w:rPr>
        <w:t>71</w:t>
      </w:r>
      <w:r w:rsidR="00830C73">
        <w:rPr>
          <w:lang w:val="en-US"/>
        </w:rPr>
        <w:fldChar w:fldCharType="end"/>
      </w:r>
      <w:r w:rsidR="00830C73">
        <w:rPr>
          <w:lang w:val="en-US"/>
        </w:rPr>
        <w:t>.</w:t>
      </w:r>
    </w:p>
    <w:p w:rsidR="00830C73" w:rsidRPr="0033255E" w:rsidRDefault="00830C73" w:rsidP="00B54345">
      <w:pPr>
        <w:pStyle w:val="Standard"/>
        <w:rPr>
          <w:lang w:val="en-US"/>
        </w:rPr>
      </w:pPr>
      <w:r>
        <w:rPr>
          <w:lang w:val="en-US"/>
        </w:rPr>
        <w:t>The action parameters are available only during action request processing. Resource parameters are available only during resource request processing.</w:t>
      </w:r>
    </w:p>
    <w:p w:rsidR="00976D4D" w:rsidRPr="0033255E" w:rsidRDefault="00195EB9" w:rsidP="00B54345">
      <w:pPr>
        <w:pStyle w:val="Heading4"/>
        <w:rPr>
          <w:lang w:val="en-US"/>
        </w:rPr>
      </w:pPr>
      <w:r w:rsidRPr="0033255E">
        <w:rPr>
          <w:lang w:val="en-US"/>
        </w:rPr>
        <w:t>Version 2.0 Parameter Handling</w:t>
      </w:r>
    </w:p>
    <w:p w:rsidR="00195EB9" w:rsidRPr="003F02C0" w:rsidRDefault="00195EB9" w:rsidP="00976D4D">
      <w:pPr>
        <w:pStyle w:val="Standard"/>
        <w:rPr>
          <w:i/>
          <w:lang w:val="en-US"/>
        </w:rPr>
      </w:pPr>
      <w:r w:rsidRPr="003F02C0">
        <w:rPr>
          <w:i/>
          <w:lang w:val="en-US"/>
        </w:rPr>
        <w:t>If a portlet with a version 2.0 or earlier deployment descriptor is deployed, the portlet container must provide behavior described in this section in order to assure backward compatibility.</w:t>
      </w:r>
      <w:r w:rsidR="00A7595A" w:rsidRPr="003F02C0">
        <w:rPr>
          <w:i/>
          <w:lang w:val="en-US"/>
        </w:rPr>
        <w:t xml:space="preserve"> For version 3.0 or later portlets, the behavior described in this section is to be disregarded.</w:t>
      </w:r>
    </w:p>
    <w:p w:rsidR="00976D4D" w:rsidRDefault="00976D4D" w:rsidP="00976D4D">
      <w:pPr>
        <w:pStyle w:val="Standard"/>
        <w:rPr>
          <w:lang w:val="en-US"/>
        </w:rPr>
      </w:pPr>
      <w:r w:rsidRPr="00976D4D">
        <w:rPr>
          <w:lang w:val="en-US"/>
        </w:rPr>
        <w:t xml:space="preserve">The </w:t>
      </w:r>
      <w:r w:rsidR="00425AA9">
        <w:rPr>
          <w:lang w:val="en-US"/>
        </w:rPr>
        <w:t>portlet container</w:t>
      </w:r>
      <w:r w:rsidRPr="00976D4D">
        <w:rPr>
          <w:lang w:val="en-US"/>
        </w:rPr>
        <w:t xml:space="preserve"> must not propagate parameters received in an action or event request to subsequent render requests of the portlet. The </w:t>
      </w:r>
      <w:r w:rsidR="00425AA9">
        <w:rPr>
          <w:lang w:val="en-US"/>
        </w:rPr>
        <w:t>portlet container</w:t>
      </w:r>
      <w:r w:rsidRPr="00976D4D">
        <w:rPr>
          <w:lang w:val="en-US"/>
        </w:rPr>
        <w:t xml:space="preserve"> must not propagate parameters received in an action</w:t>
      </w:r>
      <w:r w:rsidR="00E16DB2">
        <w:rPr>
          <w:lang w:val="en-US"/>
        </w:rPr>
        <w:t xml:space="preserve"> request</w:t>
      </w:r>
      <w:r w:rsidRPr="00976D4D">
        <w:rPr>
          <w:lang w:val="en-US"/>
        </w:rPr>
        <w:t xml:space="preserve"> to subsequent event requests of the portlet. </w:t>
      </w:r>
    </w:p>
    <w:p w:rsidR="00B54345" w:rsidRDefault="00B54345" w:rsidP="006C2108">
      <w:pPr>
        <w:pStyle w:val="Standard"/>
        <w:rPr>
          <w:lang w:val="en-US"/>
        </w:rPr>
      </w:pPr>
      <w:r>
        <w:rPr>
          <w:lang w:val="en-US"/>
        </w:rPr>
        <w:t xml:space="preserve">During </w:t>
      </w:r>
      <w:r w:rsidR="006C2108">
        <w:rPr>
          <w:lang w:val="en-US"/>
        </w:rPr>
        <w:t>action or event request</w:t>
      </w:r>
      <w:r>
        <w:rPr>
          <w:lang w:val="en-US"/>
        </w:rPr>
        <w:t xml:space="preserve"> processing</w:t>
      </w:r>
      <w:r w:rsidR="006C2108">
        <w:rPr>
          <w:lang w:val="en-US"/>
        </w:rPr>
        <w:t xml:space="preserve">, no parameters are set on the response by default. The portlet </w:t>
      </w:r>
      <w:r w:rsidR="00976D4D" w:rsidRPr="00976D4D">
        <w:rPr>
          <w:lang w:val="en-US"/>
        </w:rPr>
        <w:t xml:space="preserve">must use the </w:t>
      </w:r>
      <w:r w:rsidR="00976D4D" w:rsidRPr="00DA310A">
        <w:rPr>
          <w:rStyle w:val="inlinecode"/>
          <w:lang w:val="en-US"/>
        </w:rPr>
        <w:t>setRenderParameter</w:t>
      </w:r>
      <w:r w:rsidR="00976D4D" w:rsidRPr="00976D4D">
        <w:rPr>
          <w:lang w:val="en-US"/>
        </w:rPr>
        <w:t xml:space="preserve"> or </w:t>
      </w:r>
      <w:r w:rsidR="00976D4D" w:rsidRPr="00DA310A">
        <w:rPr>
          <w:rStyle w:val="inlinecode"/>
          <w:lang w:val="en-US"/>
        </w:rPr>
        <w:t>setRenderParameters</w:t>
      </w:r>
      <w:r w:rsidR="00976D4D" w:rsidRPr="00976D4D">
        <w:rPr>
          <w:lang w:val="en-US"/>
        </w:rPr>
        <w:t xml:space="preserve"> methods of the </w:t>
      </w:r>
      <w:r w:rsidR="00976D4D" w:rsidRPr="00DA310A">
        <w:rPr>
          <w:rStyle w:val="inlinecode"/>
          <w:lang w:val="en-US"/>
        </w:rPr>
        <w:t>StateAwareResponse</w:t>
      </w:r>
      <w:r w:rsidR="00976D4D" w:rsidRPr="00976D4D">
        <w:rPr>
          <w:lang w:val="en-US"/>
        </w:rPr>
        <w:t xml:space="preserve"> object </w:t>
      </w:r>
      <w:r w:rsidR="006C2108">
        <w:rPr>
          <w:lang w:val="en-US"/>
        </w:rPr>
        <w:t>to set the render parameters appropriately</w:t>
      </w:r>
      <w:r w:rsidR="00976D4D" w:rsidRPr="00976D4D">
        <w:rPr>
          <w:lang w:val="en-US"/>
        </w:rPr>
        <w:t xml:space="preserve">. </w:t>
      </w:r>
    </w:p>
    <w:p w:rsidR="00B54345" w:rsidRDefault="00B54345" w:rsidP="006C2108">
      <w:pPr>
        <w:pStyle w:val="Standard"/>
        <w:rPr>
          <w:lang w:val="en-US"/>
        </w:rPr>
      </w:pPr>
      <w:r>
        <w:rPr>
          <w:lang w:val="en-US"/>
        </w:rPr>
        <w:t xml:space="preserve">During event request processing, the render parameters last set for the portlet must be made available through the </w:t>
      </w:r>
      <w:r w:rsidRPr="00B54345">
        <w:rPr>
          <w:rStyle w:val="inlinecode"/>
          <w:lang w:val="en-US"/>
        </w:rPr>
        <w:t>EventRequest</w:t>
      </w:r>
      <w:r>
        <w:rPr>
          <w:lang w:val="en-US"/>
        </w:rPr>
        <w:t xml:space="preserve"> object. </w:t>
      </w:r>
    </w:p>
    <w:p w:rsidR="00976D4D" w:rsidRPr="00976D4D" w:rsidRDefault="00976D4D" w:rsidP="00496209">
      <w:pPr>
        <w:pStyle w:val="Heading3"/>
      </w:pPr>
      <w:bookmarkStart w:id="531" w:name="_Toc447892071"/>
      <w:bookmarkStart w:id="532" w:name="_Toc451500585"/>
      <w:bookmarkStart w:id="533" w:name="_Toc452618683"/>
      <w:bookmarkStart w:id="534" w:name="_Toc455552479"/>
      <w:bookmarkStart w:id="535" w:name="_Toc455555926"/>
      <w:bookmarkStart w:id="536" w:name="_Toc468261078"/>
      <w:bookmarkEnd w:id="531"/>
      <w:bookmarkEnd w:id="532"/>
      <w:bookmarkEnd w:id="533"/>
      <w:bookmarkEnd w:id="534"/>
      <w:bookmarkEnd w:id="535"/>
      <w:r w:rsidRPr="00976D4D">
        <w:t>Request Attributes</w:t>
      </w:r>
      <w:bookmarkEnd w:id="536"/>
    </w:p>
    <w:p w:rsidR="00976D4D" w:rsidRPr="00976D4D" w:rsidRDefault="00976D4D" w:rsidP="00976D4D">
      <w:pPr>
        <w:pStyle w:val="Standard"/>
        <w:rPr>
          <w:lang w:val="en-US"/>
        </w:rPr>
      </w:pPr>
      <w:r w:rsidRPr="00976D4D">
        <w:rPr>
          <w:lang w:val="en-US"/>
        </w:rPr>
        <w:t xml:space="preserve">Request attributes are objects associated with a portlet during a single portlet request. </w:t>
      </w:r>
      <w:r w:rsidR="005F137C">
        <w:rPr>
          <w:lang w:val="en-US"/>
        </w:rPr>
        <w:t>Requests attributes are removed at the end of a request</w:t>
      </w:r>
      <w:r w:rsidR="00410E9B">
        <w:rPr>
          <w:lang w:val="en-US"/>
        </w:rPr>
        <w:t xml:space="preserve"> processing phase</w:t>
      </w:r>
      <w:r w:rsidR="005F137C">
        <w:rPr>
          <w:lang w:val="en-US"/>
        </w:rPr>
        <w:t>.</w:t>
      </w:r>
      <w:r w:rsidRPr="00976D4D">
        <w:rPr>
          <w:lang w:val="en-US"/>
        </w:rPr>
        <w:t xml:space="preserve"> Request attributes may be set by the portlet or the portlet container to express information that otherwise could not be expressed via the API. Request attributes can be used to share information with a servlet or JSP included </w:t>
      </w:r>
      <w:r w:rsidR="00410E9B">
        <w:rPr>
          <w:lang w:val="en-US"/>
        </w:rPr>
        <w:t>through</w:t>
      </w:r>
      <w:r w:rsidRPr="00976D4D">
        <w:rPr>
          <w:lang w:val="en-US"/>
        </w:rPr>
        <w:t xml:space="preserve"> the </w:t>
      </w:r>
      <w:r w:rsidRPr="00712E3A">
        <w:rPr>
          <w:rStyle w:val="inlinecode"/>
          <w:lang w:val="en-US"/>
        </w:rPr>
        <w:t>PortletRequestDispatcher</w:t>
      </w:r>
      <w:r w:rsidRPr="00976D4D">
        <w:rPr>
          <w:lang w:val="en-US"/>
        </w:rPr>
        <w:t>.</w:t>
      </w:r>
    </w:p>
    <w:p w:rsidR="00976D4D" w:rsidRPr="00976D4D" w:rsidRDefault="00976D4D" w:rsidP="00976D4D">
      <w:pPr>
        <w:pStyle w:val="Standard"/>
        <w:rPr>
          <w:lang w:val="en-US"/>
        </w:rPr>
      </w:pPr>
      <w:r w:rsidRPr="00976D4D">
        <w:rPr>
          <w:lang w:val="en-US"/>
        </w:rPr>
        <w:t>Attributes are set, obtained</w:t>
      </w:r>
      <w:r w:rsidR="005F137C">
        <w:rPr>
          <w:lang w:val="en-US"/>
        </w:rPr>
        <w:t>,</w:t>
      </w:r>
      <w:r w:rsidRPr="00976D4D">
        <w:rPr>
          <w:lang w:val="en-US"/>
        </w:rPr>
        <w:t xml:space="preserve"> and removed using the following </w:t>
      </w:r>
      <w:r w:rsidRPr="005F137C">
        <w:rPr>
          <w:rStyle w:val="inlinecode"/>
          <w:lang w:val="en-US"/>
        </w:rPr>
        <w:t>PortletRequest</w:t>
      </w:r>
      <w:r w:rsidR="005F137C">
        <w:rPr>
          <w:lang w:val="en-US"/>
        </w:rPr>
        <w:t xml:space="preserve"> methods</w:t>
      </w:r>
      <w:r w:rsidRPr="00976D4D">
        <w:rPr>
          <w:lang w:val="en-US"/>
        </w:rPr>
        <w:t>:</w:t>
      </w:r>
    </w:p>
    <w:p w:rsidR="00976D4D" w:rsidRPr="005F137C" w:rsidRDefault="00976D4D" w:rsidP="005F137C">
      <w:pPr>
        <w:pStyle w:val="BulletList"/>
        <w:rPr>
          <w:rStyle w:val="inlinecode"/>
        </w:rPr>
      </w:pPr>
      <w:r w:rsidRPr="005F137C">
        <w:rPr>
          <w:rStyle w:val="inlinecode"/>
        </w:rPr>
        <w:t>getAttribute</w:t>
      </w:r>
    </w:p>
    <w:p w:rsidR="00976D4D" w:rsidRPr="005F137C" w:rsidRDefault="00976D4D" w:rsidP="005F137C">
      <w:pPr>
        <w:pStyle w:val="BulletList"/>
        <w:rPr>
          <w:rStyle w:val="inlinecode"/>
        </w:rPr>
      </w:pPr>
      <w:r w:rsidRPr="005F137C">
        <w:rPr>
          <w:rStyle w:val="inlinecode"/>
        </w:rPr>
        <w:t>getAttributeNames</w:t>
      </w:r>
    </w:p>
    <w:p w:rsidR="00976D4D" w:rsidRPr="005F137C" w:rsidRDefault="00976D4D" w:rsidP="005F137C">
      <w:pPr>
        <w:pStyle w:val="BulletList"/>
      </w:pPr>
      <w:r w:rsidRPr="005F137C">
        <w:rPr>
          <w:rStyle w:val="inlinecode"/>
        </w:rPr>
        <w:t>setAttribute</w:t>
      </w:r>
    </w:p>
    <w:p w:rsidR="00976D4D" w:rsidRPr="005F137C" w:rsidRDefault="00976D4D" w:rsidP="005F137C">
      <w:pPr>
        <w:pStyle w:val="BulletList"/>
      </w:pPr>
      <w:r w:rsidRPr="00A87CCE">
        <w:rPr>
          <w:rStyle w:val="inlinecode"/>
        </w:rPr>
        <w:t>r</w:t>
      </w:r>
      <w:r w:rsidRPr="005F137C">
        <w:rPr>
          <w:rStyle w:val="inlinecode"/>
        </w:rPr>
        <w:t>emoveAttribute</w:t>
      </w:r>
    </w:p>
    <w:p w:rsidR="00976D4D" w:rsidRPr="00976D4D" w:rsidRDefault="00976D4D" w:rsidP="00976D4D">
      <w:pPr>
        <w:pStyle w:val="Standard"/>
        <w:rPr>
          <w:lang w:val="en-US"/>
        </w:rPr>
      </w:pPr>
      <w:r w:rsidRPr="00976D4D">
        <w:rPr>
          <w:lang w:val="en-US"/>
        </w:rPr>
        <w:t>Only one attribute value may be associated with an attribute name.</w:t>
      </w:r>
    </w:p>
    <w:p w:rsidR="00976D4D" w:rsidRPr="00976D4D" w:rsidRDefault="00976D4D" w:rsidP="00976D4D">
      <w:pPr>
        <w:pStyle w:val="Standard"/>
        <w:rPr>
          <w:lang w:val="en-US"/>
        </w:rPr>
      </w:pPr>
      <w:r w:rsidRPr="00976D4D">
        <w:rPr>
          <w:lang w:val="en-US"/>
        </w:rPr>
        <w:t xml:space="preserve">Attribute names beginning with the </w:t>
      </w:r>
      <w:r w:rsidR="004E7875">
        <w:rPr>
          <w:lang w:val="en-US"/>
        </w:rPr>
        <w:t>"</w:t>
      </w:r>
      <w:r w:rsidRPr="00712E3A">
        <w:rPr>
          <w:rStyle w:val="inlinecode"/>
          <w:lang w:val="en-US"/>
        </w:rPr>
        <w:t>javax.portlet</w:t>
      </w:r>
      <w:r w:rsidRPr="00976D4D">
        <w:rPr>
          <w:lang w:val="en-US"/>
        </w:rPr>
        <w:t>.</w:t>
      </w:r>
      <w:r w:rsidR="004E7875">
        <w:rPr>
          <w:lang w:val="en-US"/>
        </w:rPr>
        <w:t>"</w:t>
      </w:r>
      <w:r w:rsidRPr="00976D4D">
        <w:rPr>
          <w:lang w:val="en-US"/>
        </w:rPr>
        <w:t xml:space="preserve"> prefix are reserved for definition by this specification. It is suggested that all attributes placed into the attribute set be named in accordance with the reverse domain name convention suggested by the Java Programming Language Specification 1 for package naming.</w:t>
      </w:r>
    </w:p>
    <w:p w:rsidR="00976D4D" w:rsidRPr="00976D4D" w:rsidRDefault="00976D4D" w:rsidP="005F137C">
      <w:pPr>
        <w:pStyle w:val="Heading4"/>
      </w:pPr>
      <w:r w:rsidRPr="00976D4D">
        <w:t>The User Information Request Attribute</w:t>
      </w:r>
    </w:p>
    <w:p w:rsidR="00F539B1" w:rsidRDefault="00366727" w:rsidP="00366727">
      <w:pPr>
        <w:pStyle w:val="Standard"/>
        <w:rPr>
          <w:lang w:val="en-US"/>
        </w:rPr>
      </w:pPr>
      <w:r w:rsidRPr="00EA2B0A">
        <w:rPr>
          <w:lang w:val="en-US"/>
        </w:rPr>
        <w:t xml:space="preserve">Portlets can obtain an unmodifiable </w:t>
      </w:r>
      <w:r w:rsidRPr="00EA2B0A">
        <w:rPr>
          <w:rFonts w:ascii="Courier" w:hAnsi="Courier"/>
          <w:sz w:val="20"/>
          <w:lang w:val="en-US"/>
        </w:rPr>
        <w:t>Map</w:t>
      </w:r>
      <w:r w:rsidRPr="00EA2B0A">
        <w:rPr>
          <w:lang w:val="en-US"/>
        </w:rPr>
        <w:t xml:space="preserve"> object containing the user attributes of </w:t>
      </w:r>
      <w:r w:rsidR="00522B17">
        <w:rPr>
          <w:lang w:val="en-US"/>
        </w:rPr>
        <w:t xml:space="preserve">the </w:t>
      </w:r>
      <w:r w:rsidRPr="00EA2B0A">
        <w:rPr>
          <w:lang w:val="en-US"/>
        </w:rPr>
        <w:t xml:space="preserve">user associated with the current request from the request attributes. The </w:t>
      </w:r>
      <w:r w:rsidRPr="003F02C0">
        <w:rPr>
          <w:rStyle w:val="inlinecode"/>
          <w:lang w:val="en-US"/>
        </w:rPr>
        <w:t>Map</w:t>
      </w:r>
      <w:r w:rsidRPr="00EA2B0A">
        <w:rPr>
          <w:lang w:val="en-US"/>
        </w:rPr>
        <w:t xml:space="preserve"> object can be retrieved using the </w:t>
      </w:r>
      <w:r w:rsidRPr="003F02C0">
        <w:rPr>
          <w:rStyle w:val="inlinecode"/>
          <w:lang w:val="en-US"/>
        </w:rPr>
        <w:t>USER_INFO</w:t>
      </w:r>
      <w:r w:rsidRPr="00EA2B0A">
        <w:rPr>
          <w:lang w:val="en-US"/>
        </w:rPr>
        <w:t xml:space="preserve"> constant defined in the </w:t>
      </w:r>
      <w:r w:rsidRPr="003F02C0">
        <w:rPr>
          <w:rStyle w:val="inlinecode"/>
          <w:lang w:val="en-US"/>
        </w:rPr>
        <w:t>PortletRequest</w:t>
      </w:r>
      <w:r w:rsidRPr="00EA2B0A">
        <w:rPr>
          <w:lang w:val="en-US"/>
        </w:rPr>
        <w:t xml:space="preserve"> interface. </w:t>
      </w:r>
    </w:p>
    <w:p w:rsidR="00366727" w:rsidRPr="00EA2B0A" w:rsidRDefault="00366727" w:rsidP="00366727">
      <w:pPr>
        <w:pStyle w:val="Standard"/>
        <w:rPr>
          <w:lang w:val="en-US"/>
        </w:rPr>
      </w:pPr>
      <w:r w:rsidRPr="00EA2B0A">
        <w:rPr>
          <w:lang w:val="en-US"/>
        </w:rPr>
        <w:lastRenderedPageBreak/>
        <w:t xml:space="preserve">If the request </w:t>
      </w:r>
      <w:r>
        <w:rPr>
          <w:lang w:val="en-US"/>
        </w:rPr>
        <w:t>is done in the context of an un</w:t>
      </w:r>
      <w:r w:rsidRPr="00EA2B0A">
        <w:rPr>
          <w:lang w:val="en-US"/>
        </w:rPr>
        <w:t xml:space="preserve">authenticated user, the </w:t>
      </w:r>
      <w:r w:rsidRPr="003F02C0">
        <w:rPr>
          <w:rStyle w:val="inlinecode"/>
          <w:lang w:val="en-US"/>
        </w:rPr>
        <w:t>getAttribute</w:t>
      </w:r>
      <w:r w:rsidRPr="00EA2B0A">
        <w:rPr>
          <w:lang w:val="en-US"/>
        </w:rPr>
        <w:t xml:space="preserve"> method </w:t>
      </w:r>
      <w:r>
        <w:rPr>
          <w:lang w:val="en-US"/>
        </w:rPr>
        <w:t>with</w:t>
      </w:r>
      <w:r w:rsidRPr="00EA2B0A">
        <w:rPr>
          <w:lang w:val="en-US"/>
        </w:rPr>
        <w:t xml:space="preserve"> the </w:t>
      </w:r>
      <w:r w:rsidRPr="003F02C0">
        <w:rPr>
          <w:rStyle w:val="inlinecode"/>
          <w:lang w:val="en-US"/>
        </w:rPr>
        <w:t>USER_INFO</w:t>
      </w:r>
      <w:r w:rsidRPr="00EA2B0A">
        <w:rPr>
          <w:lang w:val="en-US"/>
        </w:rPr>
        <w:t xml:space="preserve"> constant must return </w:t>
      </w:r>
      <w:r w:rsidRPr="003F02C0">
        <w:rPr>
          <w:rStyle w:val="inlinecode"/>
          <w:lang w:val="en-US"/>
        </w:rPr>
        <w:t>null</w:t>
      </w:r>
      <w:r w:rsidRPr="00EA2B0A">
        <w:rPr>
          <w:lang w:val="en-US"/>
        </w:rPr>
        <w:t xml:space="preserve">. If the user is authenticated and there are no user attributes available, the </w:t>
      </w:r>
      <w:r w:rsidRPr="003F02C0">
        <w:rPr>
          <w:rStyle w:val="inlinecode"/>
          <w:lang w:val="en-US"/>
        </w:rPr>
        <w:t>Map</w:t>
      </w:r>
      <w:r w:rsidRPr="00EA2B0A">
        <w:rPr>
          <w:lang w:val="en-US"/>
        </w:rPr>
        <w:t xml:space="preserve"> must be an empty </w:t>
      </w:r>
      <w:r w:rsidRPr="00EA2B0A">
        <w:rPr>
          <w:rFonts w:ascii="Courier" w:hAnsi="Courier"/>
          <w:sz w:val="20"/>
          <w:lang w:val="en-US"/>
        </w:rPr>
        <w:t>Map</w:t>
      </w:r>
      <w:r w:rsidRPr="00EA2B0A">
        <w:rPr>
          <w:lang w:val="en-US"/>
        </w:rPr>
        <w:t>.</w:t>
      </w:r>
    </w:p>
    <w:p w:rsidR="00366727" w:rsidRPr="00EA2B0A" w:rsidRDefault="00366727" w:rsidP="00366727">
      <w:pPr>
        <w:pStyle w:val="Standard"/>
        <w:rPr>
          <w:lang w:val="en-US"/>
        </w:rPr>
      </w:pPr>
      <w:r w:rsidRPr="00EA2B0A">
        <w:rPr>
          <w:lang w:val="en-US"/>
        </w:rPr>
        <w:t xml:space="preserve">The </w:t>
      </w:r>
      <w:r w:rsidRPr="003F02C0">
        <w:rPr>
          <w:rStyle w:val="inlinecode"/>
          <w:lang w:val="en-US"/>
        </w:rPr>
        <w:t>Map</w:t>
      </w:r>
      <w:r w:rsidRPr="00EA2B0A">
        <w:rPr>
          <w:lang w:val="en-US"/>
        </w:rPr>
        <w:t xml:space="preserve"> object must contain a </w:t>
      </w:r>
      <w:r w:rsidRPr="003F02C0">
        <w:rPr>
          <w:rStyle w:val="inlinecode"/>
          <w:lang w:val="en-US"/>
        </w:rPr>
        <w:t>String</w:t>
      </w:r>
      <w:r w:rsidR="00F539B1">
        <w:rPr>
          <w:lang w:val="en-US"/>
        </w:rPr>
        <w:t xml:space="preserve"> name-</w:t>
      </w:r>
      <w:r w:rsidRPr="00EA2B0A">
        <w:rPr>
          <w:lang w:val="en-US"/>
        </w:rPr>
        <w:t xml:space="preserve">value pair for each available user attribute. The </w:t>
      </w:r>
      <w:r w:rsidRPr="003F02C0">
        <w:rPr>
          <w:rStyle w:val="inlinecode"/>
          <w:lang w:val="en-US"/>
        </w:rPr>
        <w:t>Map</w:t>
      </w:r>
      <w:r w:rsidRPr="00EA2B0A">
        <w:rPr>
          <w:lang w:val="en-US"/>
        </w:rPr>
        <w:t xml:space="preserve"> object should only contain</w:t>
      </w:r>
      <w:r w:rsidR="00F539B1">
        <w:rPr>
          <w:lang w:val="en-US"/>
        </w:rPr>
        <w:t xml:space="preserve"> the</w:t>
      </w:r>
      <w:r w:rsidRPr="00EA2B0A">
        <w:rPr>
          <w:lang w:val="en-US"/>
        </w:rPr>
        <w:t xml:space="preserve"> user attributes that have </w:t>
      </w:r>
      <w:r w:rsidR="00F539B1">
        <w:rPr>
          <w:lang w:val="en-US"/>
        </w:rPr>
        <w:t>been configured for the portlet</w:t>
      </w:r>
      <w:r w:rsidRPr="00EA2B0A">
        <w:rPr>
          <w:lang w:val="en-US"/>
        </w:rPr>
        <w:t>.</w:t>
      </w:r>
      <w:r w:rsidR="00F539B1">
        <w:rPr>
          <w:lang w:val="en-US"/>
        </w:rPr>
        <w:t xml:space="preserve"> See Section </w:t>
      </w:r>
      <w:r w:rsidR="00F539B1">
        <w:rPr>
          <w:lang w:val="en-US"/>
        </w:rPr>
        <w:fldChar w:fldCharType="begin"/>
      </w:r>
      <w:r w:rsidR="00F539B1">
        <w:rPr>
          <w:lang w:val="en-US"/>
        </w:rPr>
        <w:instrText xml:space="preserve"> REF _Ref429663633 \w \h </w:instrText>
      </w:r>
      <w:r w:rsidR="00F539B1">
        <w:rPr>
          <w:lang w:val="en-US"/>
        </w:rPr>
      </w:r>
      <w:r w:rsidR="00F539B1">
        <w:rPr>
          <w:lang w:val="en-US"/>
        </w:rPr>
        <w:fldChar w:fldCharType="separate"/>
      </w:r>
      <w:r w:rsidR="003B17E8">
        <w:rPr>
          <w:lang w:val="en-US"/>
        </w:rPr>
        <w:t>28.1.4</w:t>
      </w:r>
      <w:r w:rsidR="00F539B1">
        <w:rPr>
          <w:lang w:val="en-US"/>
        </w:rPr>
        <w:fldChar w:fldCharType="end"/>
      </w:r>
      <w:r w:rsidR="00F539B1">
        <w:rPr>
          <w:lang w:val="en-US"/>
        </w:rPr>
        <w:t xml:space="preserve"> </w:t>
      </w:r>
      <w:r w:rsidR="00F539B1">
        <w:rPr>
          <w:lang w:val="en-US"/>
        </w:rPr>
        <w:fldChar w:fldCharType="begin"/>
      </w:r>
      <w:r w:rsidR="00F539B1">
        <w:rPr>
          <w:lang w:val="en-US"/>
        </w:rPr>
        <w:instrText xml:space="preserve"> REF _Ref429663633 \h </w:instrText>
      </w:r>
      <w:r w:rsidR="00F539B1">
        <w:rPr>
          <w:lang w:val="en-US"/>
        </w:rPr>
      </w:r>
      <w:r w:rsidR="00F539B1">
        <w:rPr>
          <w:lang w:val="en-US"/>
        </w:rPr>
        <w:fldChar w:fldCharType="separate"/>
      </w:r>
      <w:r w:rsidR="003B17E8" w:rsidRPr="003B17E8">
        <w:rPr>
          <w:lang w:val="en-US"/>
        </w:rPr>
        <w:t>User Attribute</w:t>
      </w:r>
      <w:r w:rsidR="00F539B1">
        <w:rPr>
          <w:lang w:val="en-US"/>
        </w:rPr>
        <w:fldChar w:fldCharType="end"/>
      </w:r>
      <w:r w:rsidR="00F539B1">
        <w:rPr>
          <w:lang w:val="en-US"/>
        </w:rPr>
        <w:t xml:space="preserve"> on page </w:t>
      </w:r>
      <w:r w:rsidR="00F539B1">
        <w:rPr>
          <w:lang w:val="en-US"/>
        </w:rPr>
        <w:fldChar w:fldCharType="begin"/>
      </w:r>
      <w:r w:rsidR="00F539B1">
        <w:rPr>
          <w:lang w:val="en-US"/>
        </w:rPr>
        <w:instrText xml:space="preserve"> PAGEREF _Ref429663633 \h </w:instrText>
      </w:r>
      <w:r w:rsidR="00F539B1">
        <w:rPr>
          <w:lang w:val="en-US"/>
        </w:rPr>
      </w:r>
      <w:r w:rsidR="00F539B1">
        <w:rPr>
          <w:lang w:val="en-US"/>
        </w:rPr>
        <w:fldChar w:fldCharType="separate"/>
      </w:r>
      <w:r w:rsidR="003B17E8">
        <w:rPr>
          <w:noProof/>
          <w:lang w:val="en-US"/>
        </w:rPr>
        <w:t>186</w:t>
      </w:r>
      <w:r w:rsidR="00F539B1">
        <w:rPr>
          <w:lang w:val="en-US"/>
        </w:rPr>
        <w:fldChar w:fldCharType="end"/>
      </w:r>
      <w:r w:rsidR="00F539B1">
        <w:rPr>
          <w:lang w:val="en-US"/>
        </w:rPr>
        <w:t>.</w:t>
      </w:r>
    </w:p>
    <w:p w:rsidR="00366727" w:rsidRPr="00EA2B0A" w:rsidRDefault="00366727" w:rsidP="00366727">
      <w:pPr>
        <w:pStyle w:val="Standard"/>
        <w:rPr>
          <w:lang w:val="en-US"/>
        </w:rPr>
      </w:pPr>
      <w:r w:rsidRPr="00EA2B0A">
        <w:rPr>
          <w:lang w:val="en-US"/>
        </w:rPr>
        <w:t>An example of a portlet retrieving user attributes would be:</w:t>
      </w:r>
    </w:p>
    <w:p w:rsidR="00366727" w:rsidRPr="00EA2B0A" w:rsidRDefault="00366727" w:rsidP="00366727">
      <w:pPr>
        <w:pStyle w:val="CodeXMP"/>
      </w:pPr>
      <w:r w:rsidRPr="00EA2B0A">
        <w:t>...</w:t>
      </w:r>
    </w:p>
    <w:p w:rsidR="00366727" w:rsidRPr="00EA2B0A" w:rsidRDefault="00366727" w:rsidP="00366727">
      <w:pPr>
        <w:pStyle w:val="CodeXMP"/>
      </w:pPr>
      <w:r w:rsidRPr="00EA2B0A">
        <w:t>Map userInfo = (Map) request.getAttribute(PortletRequest.USER_INFO);</w:t>
      </w:r>
    </w:p>
    <w:p w:rsidR="00366727" w:rsidRPr="00EA2B0A" w:rsidRDefault="00366727" w:rsidP="00366727">
      <w:pPr>
        <w:pStyle w:val="CodeXMP"/>
      </w:pPr>
      <w:r w:rsidRPr="00EA2B0A">
        <w:t>String givenName = (userInfo!=null)</w:t>
      </w:r>
    </w:p>
    <w:p w:rsidR="00366727" w:rsidRPr="00EA2B0A" w:rsidRDefault="00366727" w:rsidP="00366727">
      <w:pPr>
        <w:pStyle w:val="CodeXMP"/>
      </w:pPr>
      <w:r w:rsidRPr="00EA2B0A">
        <w:t xml:space="preserve">      ? (String) userInfo.get(PortletRequest.P3PUserInfos.USER_NAME_GIVEN) : </w:t>
      </w:r>
      <w:r w:rsidR="004E7875">
        <w:t>""</w:t>
      </w:r>
      <w:r w:rsidRPr="00EA2B0A">
        <w:t>;</w:t>
      </w:r>
    </w:p>
    <w:p w:rsidR="00366727" w:rsidRDefault="00366727" w:rsidP="00366727">
      <w:pPr>
        <w:pStyle w:val="CodeXMP"/>
      </w:pPr>
      <w:r w:rsidRPr="00EA2B0A">
        <w:t xml:space="preserve">String lastName  = (userInfo!=null) ? </w:t>
      </w:r>
    </w:p>
    <w:p w:rsidR="00366727" w:rsidRPr="00EA2B0A" w:rsidRDefault="00E65ACA" w:rsidP="00366727">
      <w:pPr>
        <w:pStyle w:val="CodeXMP"/>
      </w:pPr>
      <w:r>
        <w:t xml:space="preserve">   </w:t>
      </w:r>
      <w:r w:rsidR="00366727" w:rsidRPr="00EA2B0A">
        <w:t xml:space="preserve">(String) userInfo.get(PortletRequest.P3PUserInfos.USER_NAME_FAMILY) : </w:t>
      </w:r>
      <w:r w:rsidR="004E7875">
        <w:t>""</w:t>
      </w:r>
      <w:r w:rsidR="00366727" w:rsidRPr="00EA2B0A">
        <w:t>;</w:t>
      </w:r>
    </w:p>
    <w:p w:rsidR="00366727" w:rsidRPr="00976D4D" w:rsidRDefault="00366727" w:rsidP="003F02C0">
      <w:pPr>
        <w:pStyle w:val="CodeXMP"/>
        <w:keepNext w:val="0"/>
      </w:pPr>
      <w:r w:rsidRPr="00EA2B0A">
        <w:t>...</w:t>
      </w:r>
    </w:p>
    <w:p w:rsidR="00976D4D" w:rsidRPr="00976D4D" w:rsidRDefault="00976D4D" w:rsidP="005F137C">
      <w:pPr>
        <w:pStyle w:val="Heading4"/>
      </w:pPr>
      <w:r w:rsidRPr="00976D4D">
        <w:t>The CC/PP Request Attribute</w:t>
      </w:r>
    </w:p>
    <w:p w:rsidR="00976D4D" w:rsidRPr="00976D4D" w:rsidRDefault="00976D4D" w:rsidP="00976D4D">
      <w:pPr>
        <w:pStyle w:val="Standard"/>
        <w:rPr>
          <w:lang w:val="en-US"/>
        </w:rPr>
      </w:pPr>
      <w:r w:rsidRPr="00976D4D">
        <w:rPr>
          <w:lang w:val="en-US"/>
        </w:rPr>
        <w:t>The portlet can access a Composite Capability/Preference Profile</w:t>
      </w:r>
      <w:r w:rsidR="00522B17">
        <w:rPr>
          <w:rStyle w:val="FootnoteReference"/>
          <w:lang w:val="en-US"/>
        </w:rPr>
        <w:footnoteReference w:id="11"/>
      </w:r>
      <w:r w:rsidRPr="00976D4D">
        <w:rPr>
          <w:lang w:val="en-US"/>
        </w:rPr>
        <w:t xml:space="preserve"> </w:t>
      </w:r>
      <w:r w:rsidRPr="003F02C0">
        <w:rPr>
          <w:rStyle w:val="inlinecode"/>
          <w:lang w:val="en-US"/>
        </w:rPr>
        <w:t>javax.ccpp.</w:t>
      </w:r>
      <w:r w:rsidR="00522B17" w:rsidRPr="003F02C0">
        <w:rPr>
          <w:rStyle w:val="inlinecode"/>
          <w:lang w:val="en-US"/>
        </w:rPr>
        <w:t>P</w:t>
      </w:r>
      <w:r w:rsidRPr="003F02C0">
        <w:rPr>
          <w:rStyle w:val="inlinecode"/>
          <w:lang w:val="en-US"/>
        </w:rPr>
        <w:t>rofile</w:t>
      </w:r>
      <w:r w:rsidR="00522B17">
        <w:rPr>
          <w:lang w:val="en-US"/>
        </w:rPr>
        <w:t xml:space="preserve"> object</w:t>
      </w:r>
      <w:r w:rsidR="00522B17">
        <w:rPr>
          <w:rStyle w:val="FootnoteReference"/>
          <w:lang w:val="en-US"/>
        </w:rPr>
        <w:footnoteReference w:id="12"/>
      </w:r>
      <w:r w:rsidRPr="00976D4D">
        <w:rPr>
          <w:lang w:val="en-US"/>
        </w:rPr>
        <w:t xml:space="preserve"> </w:t>
      </w:r>
      <w:r w:rsidR="00522B17">
        <w:rPr>
          <w:lang w:val="en-US"/>
        </w:rPr>
        <w:t>using</w:t>
      </w:r>
      <w:r w:rsidRPr="00976D4D">
        <w:rPr>
          <w:lang w:val="en-US"/>
        </w:rPr>
        <w:t xml:space="preserve"> the request attribute </w:t>
      </w:r>
      <w:r w:rsidRPr="003F02C0">
        <w:rPr>
          <w:rStyle w:val="inlinecode"/>
          <w:lang w:val="en-US"/>
        </w:rPr>
        <w:t>PortletRequest.CCPP_PROFILE</w:t>
      </w:r>
      <w:r w:rsidRPr="00976D4D">
        <w:rPr>
          <w:lang w:val="en-US"/>
        </w:rPr>
        <w:t xml:space="preserve">. The </w:t>
      </w:r>
      <w:r w:rsidRPr="00712E3A">
        <w:rPr>
          <w:rStyle w:val="inlinecode"/>
          <w:lang w:val="en-US"/>
        </w:rPr>
        <w:t>PortletRequest.CCPP_PROFILE</w:t>
      </w:r>
      <w:r w:rsidRPr="00976D4D">
        <w:rPr>
          <w:lang w:val="en-US"/>
        </w:rPr>
        <w:t xml:space="preserve"> request attribute must return a </w:t>
      </w:r>
      <w:r w:rsidRPr="00712E3A">
        <w:rPr>
          <w:rStyle w:val="inlinecode"/>
          <w:lang w:val="en-US"/>
        </w:rPr>
        <w:t>javax.ccpp.Profile</w:t>
      </w:r>
      <w:r w:rsidRPr="00976D4D">
        <w:rPr>
          <w:lang w:val="en-US"/>
        </w:rPr>
        <w:t xml:space="preserve"> based on the current portlet request. It may contain additional CC/PP information set by the portlet container. </w:t>
      </w:r>
    </w:p>
    <w:p w:rsidR="00976D4D" w:rsidRPr="005F137C" w:rsidRDefault="00976D4D" w:rsidP="005F137C">
      <w:pPr>
        <w:pStyle w:val="Heading4"/>
        <w:rPr>
          <w:lang w:val="en-US"/>
        </w:rPr>
      </w:pPr>
      <w:bookmarkStart w:id="537" w:name="_Ref427831036"/>
      <w:r w:rsidRPr="005F137C">
        <w:rPr>
          <w:lang w:val="en-US"/>
        </w:rPr>
        <w:t>The Render Part Request Attribute</w:t>
      </w:r>
      <w:bookmarkEnd w:id="537"/>
      <w:r w:rsidRPr="005F137C">
        <w:rPr>
          <w:lang w:val="en-US"/>
        </w:rPr>
        <w:t xml:space="preserve"> </w:t>
      </w:r>
    </w:p>
    <w:p w:rsidR="00D31924" w:rsidRPr="003F02C0" w:rsidRDefault="00D31924" w:rsidP="00D31924">
      <w:pPr>
        <w:pStyle w:val="Standard"/>
        <w:rPr>
          <w:i/>
          <w:lang w:val="en-US"/>
        </w:rPr>
      </w:pPr>
      <w:r w:rsidRPr="003F02C0">
        <w:rPr>
          <w:i/>
          <w:lang w:val="en-US"/>
        </w:rPr>
        <w:t>If a portlet with a version 2.0 or earlier deployment descriptor is deployed, the portlet container must provide behavior described in this section in order to assure backward compatibility. For version 3.0 or later portlets, the behavior described in this section is to be disregarded.</w:t>
      </w:r>
    </w:p>
    <w:p w:rsidR="00976D4D" w:rsidRPr="00976D4D" w:rsidRDefault="00976D4D" w:rsidP="00FA3538">
      <w:pPr>
        <w:pStyle w:val="Standard"/>
        <w:rPr>
          <w:lang w:val="en-US"/>
        </w:rPr>
      </w:pPr>
      <w:r w:rsidRPr="00976D4D">
        <w:rPr>
          <w:lang w:val="en-US"/>
        </w:rPr>
        <w:t xml:space="preserve">If the </w:t>
      </w:r>
      <w:r w:rsidRPr="00712E3A">
        <w:rPr>
          <w:rStyle w:val="inlinecode"/>
          <w:lang w:val="en-US"/>
        </w:rPr>
        <w:t>RENDER_PART</w:t>
      </w:r>
      <w:r w:rsidRPr="00976D4D">
        <w:rPr>
          <w:lang w:val="en-US"/>
        </w:rPr>
        <w:t xml:space="preserve"> portlet request attribute is set</w:t>
      </w:r>
      <w:r w:rsidR="00033FA3">
        <w:rPr>
          <w:lang w:val="en-US"/>
        </w:rPr>
        <w:t>,</w:t>
      </w:r>
      <w:r w:rsidRPr="00976D4D">
        <w:rPr>
          <w:lang w:val="en-US"/>
        </w:rPr>
        <w:t xml:space="preserve"> it indicates that the render request </w:t>
      </w:r>
      <w:r w:rsidR="00FA3538">
        <w:rPr>
          <w:lang w:val="en-US"/>
        </w:rPr>
        <w:t xml:space="preserve">will be processed twice </w:t>
      </w:r>
      <w:r w:rsidR="00033FA3">
        <w:rPr>
          <w:lang w:val="en-US"/>
        </w:rPr>
        <w:t>in order to allow portlets running on streaming portals to set header information</w:t>
      </w:r>
      <w:r w:rsidR="00FA3538">
        <w:rPr>
          <w:lang w:val="en-US"/>
        </w:rPr>
        <w:t xml:space="preserve"> and document </w:t>
      </w:r>
      <w:r w:rsidR="00FA3538" w:rsidRPr="00712E3A">
        <w:rPr>
          <w:rStyle w:val="inlinecode"/>
          <w:lang w:val="en-US"/>
        </w:rPr>
        <w:t>HEAD</w:t>
      </w:r>
      <w:r w:rsidR="00FA3538">
        <w:rPr>
          <w:lang w:val="en-US"/>
        </w:rPr>
        <w:t xml:space="preserve"> section data</w:t>
      </w:r>
      <w:r w:rsidR="00033FA3">
        <w:rPr>
          <w:lang w:val="en-US"/>
        </w:rPr>
        <w:t>.</w:t>
      </w:r>
    </w:p>
    <w:p w:rsidR="00FA3538" w:rsidRDefault="00FA3538" w:rsidP="00D44908">
      <w:pPr>
        <w:pStyle w:val="Standard"/>
        <w:numPr>
          <w:ilvl w:val="0"/>
          <w:numId w:val="35"/>
        </w:numPr>
        <w:rPr>
          <w:lang w:val="en-US"/>
        </w:rPr>
      </w:pPr>
      <w:r w:rsidRPr="00FA3538">
        <w:rPr>
          <w:lang w:val="en-US"/>
        </w:rPr>
        <w:t>During the first render request execution, the</w:t>
      </w:r>
      <w:r w:rsidR="00976D4D" w:rsidRPr="00FA3538">
        <w:rPr>
          <w:lang w:val="en-US"/>
        </w:rPr>
        <w:t xml:space="preserve"> </w:t>
      </w:r>
      <w:r w:rsidR="00976D4D" w:rsidRPr="00433B75">
        <w:rPr>
          <w:rStyle w:val="inlinecode"/>
          <w:lang w:val="en-US"/>
        </w:rPr>
        <w:t>RENDER_PART</w:t>
      </w:r>
      <w:r w:rsidR="00976D4D" w:rsidRPr="00FA3538">
        <w:rPr>
          <w:lang w:val="en-US"/>
        </w:rPr>
        <w:t xml:space="preserve"> request attribute </w:t>
      </w:r>
      <w:r w:rsidRPr="00FA3538">
        <w:rPr>
          <w:lang w:val="en-US"/>
        </w:rPr>
        <w:t xml:space="preserve">is set to the </w:t>
      </w:r>
      <w:r w:rsidR="00976D4D" w:rsidRPr="00FA3538">
        <w:rPr>
          <w:lang w:val="en-US"/>
        </w:rPr>
        <w:t xml:space="preserve">value </w:t>
      </w:r>
      <w:r w:rsidR="00976D4D" w:rsidRPr="00433B75">
        <w:rPr>
          <w:rStyle w:val="inlinecode"/>
          <w:lang w:val="en-US"/>
        </w:rPr>
        <w:t>RENDER_HEADERS</w:t>
      </w:r>
      <w:r w:rsidR="00976D4D" w:rsidRPr="00FA3538">
        <w:rPr>
          <w:lang w:val="en-US"/>
        </w:rPr>
        <w:t>.</w:t>
      </w:r>
      <w:r w:rsidRPr="00FA3538">
        <w:rPr>
          <w:lang w:val="en-US"/>
        </w:rPr>
        <w:t xml:space="preserve"> This execution is performed before the underlying servlet response is committed.</w:t>
      </w:r>
      <w:r w:rsidR="00976D4D" w:rsidRPr="00FA3538">
        <w:rPr>
          <w:lang w:val="en-US"/>
        </w:rPr>
        <w:t xml:space="preserve"> </w:t>
      </w:r>
      <w:r w:rsidRPr="00FA3538">
        <w:rPr>
          <w:lang w:val="en-US"/>
        </w:rPr>
        <w:t>During this request execution,</w:t>
      </w:r>
      <w:r w:rsidR="00976D4D" w:rsidRPr="00FA3538">
        <w:rPr>
          <w:lang w:val="en-US"/>
        </w:rPr>
        <w:t xml:space="preserve"> the por</w:t>
      </w:r>
      <w:r w:rsidRPr="00FA3538">
        <w:rPr>
          <w:lang w:val="en-US"/>
        </w:rPr>
        <w:t>tlet should only set the header-</w:t>
      </w:r>
      <w:r w:rsidR="00976D4D" w:rsidRPr="00FA3538">
        <w:rPr>
          <w:lang w:val="en-US"/>
        </w:rPr>
        <w:t xml:space="preserve">related data, cookies, </w:t>
      </w:r>
      <w:r w:rsidRPr="00FA3538">
        <w:rPr>
          <w:lang w:val="en-US"/>
        </w:rPr>
        <w:t xml:space="preserve">markup for the document </w:t>
      </w:r>
      <w:r w:rsidRPr="00712E3A">
        <w:rPr>
          <w:rStyle w:val="inlinecode"/>
          <w:lang w:val="en-US"/>
        </w:rPr>
        <w:t>HEAD</w:t>
      </w:r>
      <w:r w:rsidRPr="00FA3538">
        <w:rPr>
          <w:lang w:val="en-US"/>
        </w:rPr>
        <w:t xml:space="preserve"> section, </w:t>
      </w:r>
      <w:r w:rsidR="00976D4D" w:rsidRPr="00FA3538">
        <w:rPr>
          <w:lang w:val="en-US"/>
        </w:rPr>
        <w:t>the next possible portlet modes</w:t>
      </w:r>
      <w:r w:rsidRPr="00FA3538">
        <w:rPr>
          <w:lang w:val="en-US"/>
        </w:rPr>
        <w:t>,</w:t>
      </w:r>
      <w:r w:rsidR="00976D4D" w:rsidRPr="00FA3538">
        <w:rPr>
          <w:lang w:val="en-US"/>
        </w:rPr>
        <w:t xml:space="preserve"> and the portlet title. The portlet can set cache information for this response that may differ from the one set on the </w:t>
      </w:r>
      <w:r w:rsidR="00976D4D" w:rsidRPr="004F4453">
        <w:rPr>
          <w:rStyle w:val="inlinecode"/>
          <w:lang w:val="en-US"/>
        </w:rPr>
        <w:t>RENDER_MARKUP</w:t>
      </w:r>
      <w:r w:rsidR="00976D4D" w:rsidRPr="00FA3538">
        <w:rPr>
          <w:lang w:val="en-US"/>
        </w:rPr>
        <w:t xml:space="preserve"> response.</w:t>
      </w:r>
    </w:p>
    <w:p w:rsidR="00976D4D" w:rsidRPr="00FA3538" w:rsidRDefault="00FA3538" w:rsidP="00D44908">
      <w:pPr>
        <w:pStyle w:val="Standard"/>
        <w:numPr>
          <w:ilvl w:val="0"/>
          <w:numId w:val="35"/>
        </w:numPr>
        <w:rPr>
          <w:lang w:val="en-US"/>
        </w:rPr>
      </w:pPr>
      <w:r>
        <w:rPr>
          <w:lang w:val="en-US"/>
        </w:rPr>
        <w:t>During the second</w:t>
      </w:r>
      <w:r w:rsidRPr="00FA3538">
        <w:rPr>
          <w:lang w:val="en-US"/>
        </w:rPr>
        <w:t xml:space="preserve"> render request execution, the </w:t>
      </w:r>
      <w:r w:rsidRPr="00FA3538">
        <w:rPr>
          <w:rStyle w:val="inlinecode"/>
          <w:lang w:val="en-US"/>
        </w:rPr>
        <w:t>RENDER_PART</w:t>
      </w:r>
      <w:r w:rsidRPr="00FA3538">
        <w:rPr>
          <w:lang w:val="en-US"/>
        </w:rPr>
        <w:t xml:space="preserve"> request attribute is set to the value </w:t>
      </w:r>
      <w:r>
        <w:rPr>
          <w:rStyle w:val="inlinecode"/>
          <w:lang w:val="en-US"/>
        </w:rPr>
        <w:t>RENDER_MARKUP</w:t>
      </w:r>
      <w:r w:rsidRPr="00FA3538">
        <w:rPr>
          <w:lang w:val="en-US"/>
        </w:rPr>
        <w:t xml:space="preserve">. </w:t>
      </w:r>
      <w:r>
        <w:rPr>
          <w:lang w:val="en-US"/>
        </w:rPr>
        <w:t>T</w:t>
      </w:r>
      <w:r w:rsidR="00976D4D" w:rsidRPr="00FA3538">
        <w:rPr>
          <w:lang w:val="en-US"/>
        </w:rPr>
        <w:t>he portlet should produce its markup</w:t>
      </w:r>
      <w:r w:rsidR="00A238DB">
        <w:rPr>
          <w:lang w:val="en-US"/>
        </w:rPr>
        <w:t xml:space="preserve"> during this execution</w:t>
      </w:r>
      <w:r w:rsidR="00976D4D" w:rsidRPr="00FA3538">
        <w:rPr>
          <w:lang w:val="en-US"/>
        </w:rPr>
        <w:t>.</w:t>
      </w:r>
    </w:p>
    <w:p w:rsidR="00976D4D" w:rsidRPr="00976D4D" w:rsidRDefault="00976D4D" w:rsidP="00976D4D">
      <w:pPr>
        <w:pStyle w:val="Standard"/>
        <w:rPr>
          <w:lang w:val="en-US"/>
        </w:rPr>
      </w:pPr>
      <w:r w:rsidRPr="00976D4D">
        <w:rPr>
          <w:lang w:val="en-US"/>
        </w:rPr>
        <w:t xml:space="preserve">Non-streaming portals will not set this attribute and thus the portlet should </w:t>
      </w:r>
      <w:r w:rsidR="00FA3538">
        <w:rPr>
          <w:lang w:val="en-US"/>
        </w:rPr>
        <w:t xml:space="preserve">set all necessary headers and produce markup in </w:t>
      </w:r>
      <w:r w:rsidRPr="00976D4D">
        <w:rPr>
          <w:lang w:val="en-US"/>
        </w:rPr>
        <w:t>a single render request.</w:t>
      </w:r>
    </w:p>
    <w:p w:rsidR="00976D4D" w:rsidRPr="00976D4D" w:rsidRDefault="00976D4D" w:rsidP="00976D4D">
      <w:pPr>
        <w:pStyle w:val="Standard"/>
        <w:rPr>
          <w:lang w:val="en-US"/>
        </w:rPr>
      </w:pPr>
      <w:r w:rsidRPr="00976D4D">
        <w:rPr>
          <w:lang w:val="en-US"/>
        </w:rPr>
        <w:t xml:space="preserve">If the </w:t>
      </w:r>
      <w:r w:rsidRPr="00712E3A">
        <w:rPr>
          <w:rStyle w:val="inlinecode"/>
          <w:lang w:val="en-US"/>
        </w:rPr>
        <w:t>javax.portlet.renderHeaders</w:t>
      </w:r>
      <w:r w:rsidRPr="00976D4D">
        <w:rPr>
          <w:lang w:val="en-US"/>
        </w:rPr>
        <w:t xml:space="preserve"> container runtime setting is set to false, the </w:t>
      </w:r>
      <w:r w:rsidRPr="00712E3A">
        <w:rPr>
          <w:rStyle w:val="inlinecode"/>
          <w:lang w:val="en-US"/>
        </w:rPr>
        <w:t>RenderRequest.RENDER_PART</w:t>
      </w:r>
      <w:r w:rsidRPr="00976D4D">
        <w:rPr>
          <w:lang w:val="en-US"/>
        </w:rPr>
        <w:t xml:space="preserve"> request attribute should not be set.</w:t>
      </w:r>
    </w:p>
    <w:p w:rsidR="00433B75" w:rsidRDefault="00433B75" w:rsidP="00976D4D">
      <w:pPr>
        <w:pStyle w:val="Standard"/>
        <w:rPr>
          <w:lang w:val="en-US"/>
        </w:rPr>
      </w:pPr>
      <w:r>
        <w:rPr>
          <w:lang w:val="en-US"/>
        </w:rPr>
        <w:lastRenderedPageBreak/>
        <w:t xml:space="preserve">The GenericPortlet class provides support for the </w:t>
      </w:r>
      <w:r w:rsidRPr="004F4453">
        <w:rPr>
          <w:rStyle w:val="inlinecode"/>
          <w:lang w:val="en-US"/>
        </w:rPr>
        <w:t>RENDER_PART</w:t>
      </w:r>
      <w:r>
        <w:rPr>
          <w:lang w:val="en-US"/>
        </w:rPr>
        <w:t xml:space="preserve"> request attribute. See Section </w:t>
      </w:r>
      <w:r>
        <w:rPr>
          <w:lang w:val="en-US"/>
        </w:rPr>
        <w:fldChar w:fldCharType="begin"/>
      </w:r>
      <w:r>
        <w:rPr>
          <w:lang w:val="en-US"/>
        </w:rPr>
        <w:instrText xml:space="preserve"> REF _Ref427053362 \w \h </w:instrText>
      </w:r>
      <w:r>
        <w:rPr>
          <w:lang w:val="en-US"/>
        </w:rPr>
      </w:r>
      <w:r>
        <w:rPr>
          <w:lang w:val="en-US"/>
        </w:rPr>
        <w:fldChar w:fldCharType="separate"/>
      </w:r>
      <w:r w:rsidR="003B17E8">
        <w:rPr>
          <w:lang w:val="en-US"/>
        </w:rPr>
        <w:t>4.7.6</w:t>
      </w:r>
      <w:r>
        <w:rPr>
          <w:lang w:val="en-US"/>
        </w:rPr>
        <w:fldChar w:fldCharType="end"/>
      </w:r>
      <w:r>
        <w:rPr>
          <w:lang w:val="en-US"/>
        </w:rPr>
        <w:t xml:space="preserve"> </w:t>
      </w:r>
      <w:r>
        <w:rPr>
          <w:lang w:val="en-US"/>
        </w:rPr>
        <w:fldChar w:fldCharType="begin"/>
      </w:r>
      <w:r>
        <w:rPr>
          <w:lang w:val="en-US"/>
        </w:rPr>
        <w:instrText xml:space="preserve"> REF _Ref427053368 \h </w:instrText>
      </w:r>
      <w:r>
        <w:rPr>
          <w:lang w:val="en-US"/>
        </w:rPr>
      </w:r>
      <w:r>
        <w:rPr>
          <w:lang w:val="en-US"/>
        </w:rPr>
        <w:fldChar w:fldCharType="separate"/>
      </w:r>
      <w:r w:rsidR="003B17E8" w:rsidRPr="003B17E8">
        <w:rPr>
          <w:lang w:val="en-US"/>
        </w:rPr>
        <w:t>Render Dispatching</w:t>
      </w:r>
      <w:r>
        <w:rPr>
          <w:lang w:val="en-US"/>
        </w:rPr>
        <w:fldChar w:fldCharType="end"/>
      </w:r>
      <w:r>
        <w:rPr>
          <w:lang w:val="en-US"/>
        </w:rPr>
        <w:t>.</w:t>
      </w:r>
    </w:p>
    <w:p w:rsidR="00976D4D" w:rsidRPr="00976D4D" w:rsidRDefault="00976D4D" w:rsidP="00976D4D">
      <w:pPr>
        <w:pStyle w:val="Standard"/>
        <w:rPr>
          <w:lang w:val="en-US"/>
        </w:rPr>
      </w:pPr>
      <w:r w:rsidRPr="00976D4D">
        <w:rPr>
          <w:lang w:val="en-US"/>
        </w:rPr>
        <w:t xml:space="preserve">Portlets </w:t>
      </w:r>
      <w:r w:rsidR="00433B75">
        <w:rPr>
          <w:lang w:val="en-US"/>
        </w:rPr>
        <w:t xml:space="preserve">making use of the extended annotation-based dispatching mechanism (see Section </w:t>
      </w:r>
      <w:r w:rsidR="00433B75">
        <w:rPr>
          <w:lang w:val="en-US"/>
        </w:rPr>
        <w:fldChar w:fldCharType="begin"/>
      </w:r>
      <w:r w:rsidR="00433B75">
        <w:rPr>
          <w:lang w:val="en-US"/>
        </w:rPr>
        <w:instrText xml:space="preserve"> REF _Ref427053547 \w \h </w:instrText>
      </w:r>
      <w:r w:rsidR="00433B75">
        <w:rPr>
          <w:lang w:val="en-US"/>
        </w:rPr>
      </w:r>
      <w:r w:rsidR="00433B75">
        <w:rPr>
          <w:lang w:val="en-US"/>
        </w:rPr>
        <w:fldChar w:fldCharType="separate"/>
      </w:r>
      <w:r w:rsidR="003B17E8">
        <w:rPr>
          <w:lang w:val="en-US"/>
        </w:rPr>
        <w:t>4.8</w:t>
      </w:r>
      <w:r w:rsidR="00433B75">
        <w:rPr>
          <w:lang w:val="en-US"/>
        </w:rPr>
        <w:fldChar w:fldCharType="end"/>
      </w:r>
      <w:r w:rsidR="00433B75">
        <w:rPr>
          <w:lang w:val="en-US"/>
        </w:rPr>
        <w:t xml:space="preserve"> </w:t>
      </w:r>
      <w:r w:rsidR="00433B75">
        <w:rPr>
          <w:lang w:val="en-US"/>
        </w:rPr>
        <w:fldChar w:fldCharType="begin"/>
      </w:r>
      <w:r w:rsidR="00433B75">
        <w:rPr>
          <w:lang w:val="en-US"/>
        </w:rPr>
        <w:instrText xml:space="preserve"> REF _Ref427053563 \h </w:instrText>
      </w:r>
      <w:r w:rsidR="00433B75">
        <w:rPr>
          <w:lang w:val="en-US"/>
        </w:rPr>
      </w:r>
      <w:r w:rsidR="00433B75">
        <w:rPr>
          <w:lang w:val="en-US"/>
        </w:rPr>
        <w:fldChar w:fldCharType="separate"/>
      </w:r>
      <w:r w:rsidR="003B17E8" w:rsidRPr="003B17E8">
        <w:rPr>
          <w:lang w:val="en-US"/>
        </w:rPr>
        <w:t>Extended Annotation-Based Dispatching</w:t>
      </w:r>
      <w:r w:rsidR="00433B75">
        <w:rPr>
          <w:lang w:val="en-US"/>
        </w:rPr>
        <w:fldChar w:fldCharType="end"/>
      </w:r>
      <w:r w:rsidR="00433B75">
        <w:rPr>
          <w:lang w:val="en-US"/>
        </w:rPr>
        <w:t xml:space="preserve">) are not affected by the </w:t>
      </w:r>
      <w:r w:rsidR="00433B75" w:rsidRPr="004F4453">
        <w:rPr>
          <w:rStyle w:val="inlinecode"/>
          <w:lang w:val="en-US"/>
        </w:rPr>
        <w:t>RENDER_PART</w:t>
      </w:r>
      <w:r w:rsidR="00433B75">
        <w:rPr>
          <w:lang w:val="en-US"/>
        </w:rPr>
        <w:t xml:space="preserve"> attribute.</w:t>
      </w:r>
    </w:p>
    <w:p w:rsidR="00976D4D" w:rsidRPr="00976D4D" w:rsidRDefault="00976D4D" w:rsidP="00F42912">
      <w:pPr>
        <w:pStyle w:val="Heading4"/>
      </w:pPr>
      <w:r w:rsidRPr="00976D4D">
        <w:t>The Lifecycle Phase Request Attribute</w:t>
      </w:r>
    </w:p>
    <w:p w:rsidR="00976D4D" w:rsidRPr="00976D4D" w:rsidRDefault="00976D4D" w:rsidP="00976D4D">
      <w:pPr>
        <w:pStyle w:val="Standard"/>
        <w:rPr>
          <w:lang w:val="en-US"/>
        </w:rPr>
      </w:pPr>
      <w:r w:rsidRPr="00976D4D">
        <w:rPr>
          <w:lang w:val="en-US"/>
        </w:rPr>
        <w:t xml:space="preserve">The </w:t>
      </w:r>
      <w:r w:rsidRPr="00712E3A">
        <w:rPr>
          <w:rStyle w:val="inlinecode"/>
          <w:lang w:val="en-US"/>
        </w:rPr>
        <w:t>LIFECYCLE_PHASE</w:t>
      </w:r>
      <w:r w:rsidRPr="00976D4D">
        <w:rPr>
          <w:lang w:val="en-US"/>
        </w:rPr>
        <w:t xml:space="preserve"> request attribute of the </w:t>
      </w:r>
      <w:r w:rsidRPr="00712E3A">
        <w:rPr>
          <w:rStyle w:val="inlinecode"/>
          <w:lang w:val="en-US"/>
        </w:rPr>
        <w:t>PortletRequest</w:t>
      </w:r>
      <w:r w:rsidRPr="00976D4D">
        <w:rPr>
          <w:lang w:val="en-US"/>
        </w:rPr>
        <w:t xml:space="preserve"> interface allows a portlet to determine the current lifecycle phase of this request. This attribute value must be </w:t>
      </w:r>
      <w:r w:rsidRPr="00712E3A">
        <w:rPr>
          <w:rStyle w:val="inlinecode"/>
          <w:lang w:val="en-US"/>
        </w:rPr>
        <w:t>ACTION_PHASE</w:t>
      </w:r>
      <w:r w:rsidRPr="00976D4D">
        <w:rPr>
          <w:lang w:val="en-US"/>
        </w:rPr>
        <w:t xml:space="preserve"> if the current request is of type </w:t>
      </w:r>
      <w:r w:rsidRPr="00712E3A">
        <w:rPr>
          <w:rStyle w:val="inlinecode"/>
          <w:lang w:val="en-US"/>
        </w:rPr>
        <w:t>ActionRequest</w:t>
      </w:r>
      <w:r w:rsidRPr="00976D4D">
        <w:rPr>
          <w:lang w:val="en-US"/>
        </w:rPr>
        <w:t xml:space="preserve">, </w:t>
      </w:r>
      <w:r w:rsidRPr="00712E3A">
        <w:rPr>
          <w:rStyle w:val="inlinecode"/>
          <w:lang w:val="en-US"/>
        </w:rPr>
        <w:t>EVENT_PHASE</w:t>
      </w:r>
      <w:r w:rsidRPr="00976D4D">
        <w:rPr>
          <w:lang w:val="en-US"/>
        </w:rPr>
        <w:t xml:space="preserve"> if the current request is of type EventRequest, </w:t>
      </w:r>
      <w:r w:rsidR="00706FDE" w:rsidRPr="003F02C0">
        <w:rPr>
          <w:rStyle w:val="inlinecode"/>
          <w:lang w:val="en-US"/>
        </w:rPr>
        <w:t>HEADER</w:t>
      </w:r>
      <w:r w:rsidR="00706FDE" w:rsidRPr="00781B78">
        <w:rPr>
          <w:rStyle w:val="inlinecode"/>
          <w:lang w:val="en-US"/>
        </w:rPr>
        <w:t>_PHASE</w:t>
      </w:r>
      <w:r w:rsidR="00706FDE" w:rsidRPr="00976D4D">
        <w:rPr>
          <w:lang w:val="en-US"/>
        </w:rPr>
        <w:t xml:space="preserve"> if the current request is of type </w:t>
      </w:r>
      <w:r w:rsidR="00706FDE">
        <w:rPr>
          <w:rStyle w:val="inlinecode"/>
          <w:lang w:val="en-US"/>
        </w:rPr>
        <w:t>Header</w:t>
      </w:r>
      <w:r w:rsidR="00706FDE" w:rsidRPr="00712E3A">
        <w:rPr>
          <w:rStyle w:val="inlinecode"/>
          <w:lang w:val="en-US"/>
        </w:rPr>
        <w:t>Request</w:t>
      </w:r>
      <w:r w:rsidR="00706FDE" w:rsidRPr="00976D4D">
        <w:rPr>
          <w:lang w:val="en-US"/>
        </w:rPr>
        <w:t>,</w:t>
      </w:r>
      <w:r w:rsidR="00706FDE">
        <w:rPr>
          <w:lang w:val="en-US"/>
        </w:rPr>
        <w:t xml:space="preserve"> </w:t>
      </w:r>
      <w:r w:rsidRPr="00712E3A">
        <w:rPr>
          <w:rStyle w:val="inlinecode"/>
          <w:lang w:val="en-US"/>
        </w:rPr>
        <w:t>RENDER_PHASE</w:t>
      </w:r>
      <w:r w:rsidRPr="00976D4D">
        <w:rPr>
          <w:lang w:val="en-US"/>
        </w:rPr>
        <w:t xml:space="preserve"> if the current request is of type </w:t>
      </w:r>
      <w:r w:rsidRPr="00712E3A">
        <w:rPr>
          <w:rStyle w:val="inlinecode"/>
          <w:lang w:val="en-US"/>
        </w:rPr>
        <w:t>RenderRequest</w:t>
      </w:r>
      <w:r w:rsidRPr="00976D4D">
        <w:rPr>
          <w:lang w:val="en-US"/>
        </w:rPr>
        <w:t xml:space="preserve">, and </w:t>
      </w:r>
      <w:r w:rsidRPr="00712E3A">
        <w:rPr>
          <w:rStyle w:val="inlinecode"/>
          <w:lang w:val="en-US"/>
        </w:rPr>
        <w:t>RESOURCE_</w:t>
      </w:r>
      <w:r w:rsidR="00830C73" w:rsidRPr="00712E3A" w:rsidDel="00830C73">
        <w:rPr>
          <w:rStyle w:val="inlinecode"/>
          <w:lang w:val="en-US"/>
        </w:rPr>
        <w:t xml:space="preserve"> </w:t>
      </w:r>
      <w:r w:rsidRPr="00712E3A">
        <w:rPr>
          <w:rStyle w:val="inlinecode"/>
          <w:lang w:val="en-US"/>
        </w:rPr>
        <w:t>PHASE</w:t>
      </w:r>
      <w:r w:rsidRPr="00976D4D">
        <w:rPr>
          <w:lang w:val="en-US"/>
        </w:rPr>
        <w:t xml:space="preserve"> if the current request is of type </w:t>
      </w:r>
      <w:r w:rsidRPr="00712E3A">
        <w:rPr>
          <w:rStyle w:val="inlinecode"/>
          <w:lang w:val="en-US"/>
        </w:rPr>
        <w:t>ResourceRequest</w:t>
      </w:r>
      <w:r w:rsidRPr="00976D4D">
        <w:rPr>
          <w:lang w:val="en-US"/>
        </w:rPr>
        <w:t xml:space="preserve">. </w:t>
      </w:r>
    </w:p>
    <w:p w:rsidR="00976D4D" w:rsidRPr="00976D4D" w:rsidRDefault="00976D4D" w:rsidP="00976D4D">
      <w:pPr>
        <w:pStyle w:val="Standard"/>
        <w:rPr>
          <w:lang w:val="en-US"/>
        </w:rPr>
      </w:pPr>
      <w:r w:rsidRPr="00976D4D">
        <w:rPr>
          <w:lang w:val="en-US"/>
        </w:rPr>
        <w:t xml:space="preserve">The main intent of this attribute is to allow frameworks implemented on top of the Java Portlet Specification to perform the correct type casts from the </w:t>
      </w:r>
      <w:r w:rsidRPr="00712E3A">
        <w:rPr>
          <w:rStyle w:val="inlinecode"/>
          <w:lang w:val="en-US"/>
        </w:rPr>
        <w:t>PortletRequest/PortletResponse</w:t>
      </w:r>
      <w:r w:rsidRPr="00976D4D">
        <w:rPr>
          <w:lang w:val="en-US"/>
        </w:rPr>
        <w:t xml:space="preserve"> to a specific request/response pair, like </w:t>
      </w:r>
      <w:r w:rsidRPr="00712E3A">
        <w:rPr>
          <w:rStyle w:val="inlinecode"/>
          <w:lang w:val="en-US"/>
        </w:rPr>
        <w:t>ActionRequest/ActionResponse</w:t>
      </w:r>
      <w:r w:rsidRPr="00976D4D">
        <w:rPr>
          <w:lang w:val="en-US"/>
        </w:rPr>
        <w:t>.</w:t>
      </w:r>
    </w:p>
    <w:p w:rsidR="00976D4D" w:rsidRDefault="00976D4D" w:rsidP="00F42912">
      <w:pPr>
        <w:pStyle w:val="Heading4"/>
      </w:pPr>
      <w:r>
        <w:t>Action-scoped Request Attributes</w:t>
      </w:r>
    </w:p>
    <w:p w:rsidR="00976D4D" w:rsidRPr="00976D4D" w:rsidRDefault="00976D4D" w:rsidP="00976D4D">
      <w:pPr>
        <w:pStyle w:val="Standard"/>
        <w:rPr>
          <w:lang w:val="en-US"/>
        </w:rPr>
      </w:pPr>
      <w:r w:rsidRPr="00976D4D">
        <w:rPr>
          <w:lang w:val="en-US"/>
        </w:rPr>
        <w:t>The Java Portlet Specification follows a model of separating concerns in</w:t>
      </w:r>
      <w:r w:rsidR="00706FDE">
        <w:rPr>
          <w:lang w:val="en-US"/>
        </w:rPr>
        <w:t>to</w:t>
      </w:r>
      <w:r w:rsidRPr="00976D4D">
        <w:rPr>
          <w:lang w:val="en-US"/>
        </w:rPr>
        <w:t xml:space="preserve"> different</w:t>
      </w:r>
      <w:r w:rsidR="00706FDE">
        <w:rPr>
          <w:lang w:val="en-US"/>
        </w:rPr>
        <w:t xml:space="preserve"> request processing phases, such as the action phase, the event phase, and the render phase.</w:t>
      </w:r>
      <w:r w:rsidRPr="00976D4D">
        <w:rPr>
          <w:lang w:val="en-US"/>
        </w:rPr>
        <w:t xml:space="preserve"> This provides a clean separation of the action semantics from the rendering of the content, however, it may create some issues with servlet-based applications that don’t follow this strict Model-View-Controller pattern. Such applications in some cases assume that attributes that they set in the action phase will be accessible again when starting the rendering. The Java Portlet Specification provides the render parameters for such use cases, but some applications need to transport complex objects instead of strings.</w:t>
      </w:r>
    </w:p>
    <w:p w:rsidR="00976D4D" w:rsidRPr="00976D4D" w:rsidRDefault="00976D4D" w:rsidP="00976D4D">
      <w:pPr>
        <w:pStyle w:val="Standard"/>
        <w:rPr>
          <w:lang w:val="en-US"/>
        </w:rPr>
      </w:pPr>
      <w:r w:rsidRPr="00976D4D">
        <w:rPr>
          <w:lang w:val="en-US"/>
        </w:rPr>
        <w:t>For such use cases the Java Portlet Specification provides the action-scoped request attributes as container runtime option with the intent to provide portlets with these request attributes until a new action occurs.</w:t>
      </w:r>
    </w:p>
    <w:p w:rsidR="00976D4D" w:rsidRDefault="00976D4D" w:rsidP="00976D4D">
      <w:pPr>
        <w:pStyle w:val="Standard"/>
        <w:rPr>
          <w:lang w:val="en-US"/>
        </w:rPr>
      </w:pPr>
      <w:r w:rsidRPr="00976D4D">
        <w:rPr>
          <w:lang w:val="en-US"/>
        </w:rPr>
        <w:t xml:space="preserve">Section </w:t>
      </w:r>
      <w:r w:rsidR="00F42912">
        <w:rPr>
          <w:lang w:val="en-US"/>
        </w:rPr>
        <w:fldChar w:fldCharType="begin"/>
      </w:r>
      <w:r w:rsidR="00F42912">
        <w:rPr>
          <w:lang w:val="en-US"/>
        </w:rPr>
        <w:instrText xml:space="preserve"> REF _Ref427053981 \w \h </w:instrText>
      </w:r>
      <w:r w:rsidR="00F42912">
        <w:rPr>
          <w:lang w:val="en-US"/>
        </w:rPr>
      </w:r>
      <w:r w:rsidR="00F42912">
        <w:rPr>
          <w:lang w:val="en-US"/>
        </w:rPr>
        <w:fldChar w:fldCharType="separate"/>
      </w:r>
      <w:r w:rsidR="003B17E8">
        <w:rPr>
          <w:lang w:val="en-US"/>
        </w:rPr>
        <w:t>8.4.4</w:t>
      </w:r>
      <w:r w:rsidR="00F42912">
        <w:rPr>
          <w:lang w:val="en-US"/>
        </w:rPr>
        <w:fldChar w:fldCharType="end"/>
      </w:r>
      <w:r w:rsidR="00F42912">
        <w:rPr>
          <w:lang w:val="en-US"/>
        </w:rPr>
        <w:t xml:space="preserve"> </w:t>
      </w:r>
      <w:r w:rsidR="00F42912">
        <w:rPr>
          <w:lang w:val="en-US"/>
        </w:rPr>
        <w:fldChar w:fldCharType="begin"/>
      </w:r>
      <w:r w:rsidR="00F42912">
        <w:rPr>
          <w:lang w:val="en-US"/>
        </w:rPr>
        <w:instrText xml:space="preserve"> REF _Ref427053991 \h </w:instrText>
      </w:r>
      <w:r w:rsidR="00F42912">
        <w:rPr>
          <w:lang w:val="en-US"/>
        </w:rPr>
      </w:r>
      <w:r w:rsidR="00F42912">
        <w:rPr>
          <w:lang w:val="en-US"/>
        </w:rPr>
        <w:fldChar w:fldCharType="separate"/>
      </w:r>
      <w:r w:rsidR="003B17E8" w:rsidRPr="00C65260">
        <w:rPr>
          <w:lang w:val="en-US"/>
        </w:rPr>
        <w:t>Runtime Option javax.portlet.actionScopedRequestAttributes</w:t>
      </w:r>
      <w:r w:rsidR="00F42912">
        <w:rPr>
          <w:lang w:val="en-US"/>
        </w:rPr>
        <w:fldChar w:fldCharType="end"/>
      </w:r>
      <w:r w:rsidR="00706FDE">
        <w:rPr>
          <w:lang w:val="en-US"/>
        </w:rPr>
        <w:t xml:space="preserve"> on page </w:t>
      </w:r>
      <w:r w:rsidR="00706FDE">
        <w:rPr>
          <w:lang w:val="en-US"/>
        </w:rPr>
        <w:fldChar w:fldCharType="begin"/>
      </w:r>
      <w:r w:rsidR="00706FDE">
        <w:rPr>
          <w:lang w:val="en-US"/>
        </w:rPr>
        <w:instrText xml:space="preserve"> PAGEREF _Ref430175642 \h </w:instrText>
      </w:r>
      <w:r w:rsidR="00706FDE">
        <w:rPr>
          <w:lang w:val="en-US"/>
        </w:rPr>
      </w:r>
      <w:r w:rsidR="00706FDE">
        <w:rPr>
          <w:lang w:val="en-US"/>
        </w:rPr>
        <w:fldChar w:fldCharType="separate"/>
      </w:r>
      <w:r w:rsidR="003B17E8">
        <w:rPr>
          <w:noProof/>
          <w:lang w:val="en-US"/>
        </w:rPr>
        <w:t>51</w:t>
      </w:r>
      <w:r w:rsidR="00706FDE">
        <w:rPr>
          <w:lang w:val="en-US"/>
        </w:rPr>
        <w:fldChar w:fldCharType="end"/>
      </w:r>
      <w:r w:rsidR="00F42912">
        <w:rPr>
          <w:lang w:val="en-US"/>
        </w:rPr>
        <w:t xml:space="preserve"> </w:t>
      </w:r>
      <w:r w:rsidRPr="00976D4D">
        <w:rPr>
          <w:lang w:val="en-US"/>
        </w:rPr>
        <w:t>describes this option in more detail.</w:t>
      </w:r>
    </w:p>
    <w:p w:rsidR="00976D4D" w:rsidRDefault="00976D4D" w:rsidP="00496209">
      <w:pPr>
        <w:pStyle w:val="Heading3"/>
      </w:pPr>
      <w:bookmarkStart w:id="538" w:name="_Toc468261079"/>
      <w:r>
        <w:t>Request Properties</w:t>
      </w:r>
      <w:bookmarkEnd w:id="538"/>
    </w:p>
    <w:p w:rsidR="00976D4D" w:rsidRPr="00976D4D" w:rsidRDefault="00976D4D" w:rsidP="00976D4D">
      <w:pPr>
        <w:pStyle w:val="Standard"/>
        <w:rPr>
          <w:lang w:val="en-US"/>
        </w:rPr>
      </w:pPr>
      <w:r w:rsidRPr="00976D4D">
        <w:rPr>
          <w:lang w:val="en-US"/>
        </w:rPr>
        <w:t>A portlet can access portal/</w:t>
      </w:r>
      <w:r w:rsidR="00425AA9">
        <w:rPr>
          <w:lang w:val="en-US"/>
        </w:rPr>
        <w:t>portlet container</w:t>
      </w:r>
      <w:r w:rsidRPr="00976D4D">
        <w:rPr>
          <w:lang w:val="en-US"/>
        </w:rPr>
        <w:t xml:space="preserve"> specific properties and, if available, the headers of the HTTP client request through the following </w:t>
      </w:r>
      <w:r w:rsidRPr="00F42912">
        <w:rPr>
          <w:rStyle w:val="inlinecode"/>
          <w:lang w:val="en-US"/>
        </w:rPr>
        <w:t>PortletRequest</w:t>
      </w:r>
      <w:r w:rsidR="00F42912">
        <w:rPr>
          <w:lang w:val="en-US"/>
        </w:rPr>
        <w:t xml:space="preserve"> methods</w:t>
      </w:r>
      <w:r w:rsidRPr="00976D4D">
        <w:rPr>
          <w:lang w:val="en-US"/>
        </w:rPr>
        <w:t>:</w:t>
      </w:r>
    </w:p>
    <w:p w:rsidR="00F42912" w:rsidRPr="00F42912" w:rsidRDefault="00976D4D" w:rsidP="00D44908">
      <w:pPr>
        <w:pStyle w:val="BulletList"/>
        <w:rPr>
          <w:rStyle w:val="inlinecode"/>
          <w:rFonts w:ascii="Times New Roman" w:hAnsi="Times New Roman"/>
          <w:sz w:val="24"/>
        </w:rPr>
      </w:pPr>
      <w:r w:rsidRPr="00F42912">
        <w:rPr>
          <w:rStyle w:val="inlinecode"/>
        </w:rPr>
        <w:t>getProperty</w:t>
      </w:r>
    </w:p>
    <w:p w:rsidR="00F42912" w:rsidRPr="00F42912" w:rsidRDefault="00F42912" w:rsidP="00D44908">
      <w:pPr>
        <w:pStyle w:val="BulletList"/>
        <w:rPr>
          <w:rStyle w:val="inlinecode"/>
          <w:rFonts w:ascii="Times New Roman" w:hAnsi="Times New Roman"/>
          <w:sz w:val="24"/>
        </w:rPr>
      </w:pPr>
      <w:r>
        <w:rPr>
          <w:rStyle w:val="inlinecode"/>
        </w:rPr>
        <w:t>g</w:t>
      </w:r>
      <w:r w:rsidR="00976D4D" w:rsidRPr="00F42912">
        <w:rPr>
          <w:rStyle w:val="inlinecode"/>
        </w:rPr>
        <w:t>etProperties</w:t>
      </w:r>
    </w:p>
    <w:p w:rsidR="00976D4D" w:rsidRPr="00433B75" w:rsidRDefault="00976D4D" w:rsidP="00D44908">
      <w:pPr>
        <w:pStyle w:val="BulletList"/>
      </w:pPr>
      <w:r w:rsidRPr="00F42912">
        <w:rPr>
          <w:rStyle w:val="inlinecode"/>
        </w:rPr>
        <w:t>getPropertyNames</w:t>
      </w:r>
    </w:p>
    <w:p w:rsidR="00976D4D" w:rsidRPr="00976D4D" w:rsidRDefault="00F42912" w:rsidP="00976D4D">
      <w:pPr>
        <w:pStyle w:val="Standard"/>
        <w:rPr>
          <w:lang w:val="en-US"/>
        </w:rPr>
      </w:pPr>
      <w:r>
        <w:rPr>
          <w:lang w:val="en-US"/>
        </w:rPr>
        <w:t xml:space="preserve">A property with a given name can have multiple values. </w:t>
      </w:r>
      <w:r w:rsidR="00976D4D" w:rsidRPr="00976D4D">
        <w:rPr>
          <w:lang w:val="en-US"/>
        </w:rPr>
        <w:t>If the</w:t>
      </w:r>
      <w:r>
        <w:rPr>
          <w:lang w:val="en-US"/>
        </w:rPr>
        <w:t xml:space="preserve"> property has multiple values, the </w:t>
      </w:r>
      <w:r w:rsidR="00976D4D" w:rsidRPr="00712E3A">
        <w:rPr>
          <w:rStyle w:val="inlinecode"/>
          <w:lang w:val="en-US"/>
        </w:rPr>
        <w:t>getProperty</w:t>
      </w:r>
      <w:r w:rsidR="00976D4D" w:rsidRPr="00976D4D">
        <w:rPr>
          <w:lang w:val="en-US"/>
        </w:rPr>
        <w:t xml:space="preserve"> method returns the first property value. The </w:t>
      </w:r>
      <w:r w:rsidR="00976D4D" w:rsidRPr="00712E3A">
        <w:rPr>
          <w:rStyle w:val="inlinecode"/>
          <w:lang w:val="en-US"/>
        </w:rPr>
        <w:t>getProperties</w:t>
      </w:r>
      <w:r w:rsidR="00976D4D" w:rsidRPr="00976D4D">
        <w:rPr>
          <w:lang w:val="en-US"/>
        </w:rPr>
        <w:t xml:space="preserve"> method allows access to all the property values associated w</w:t>
      </w:r>
      <w:r>
        <w:rPr>
          <w:lang w:val="en-US"/>
        </w:rPr>
        <w:t xml:space="preserve">ith a particular property name by </w:t>
      </w:r>
      <w:r w:rsidR="00976D4D" w:rsidRPr="00976D4D">
        <w:rPr>
          <w:lang w:val="en-US"/>
        </w:rPr>
        <w:t xml:space="preserve">returning an </w:t>
      </w:r>
      <w:r w:rsidR="00976D4D" w:rsidRPr="00712E3A">
        <w:rPr>
          <w:rStyle w:val="inlinecode"/>
          <w:lang w:val="en-US"/>
        </w:rPr>
        <w:t>Enumeration</w:t>
      </w:r>
      <w:r w:rsidR="00976D4D" w:rsidRPr="00976D4D">
        <w:rPr>
          <w:lang w:val="en-US"/>
        </w:rPr>
        <w:t xml:space="preserve"> of </w:t>
      </w:r>
      <w:r w:rsidR="00976D4D" w:rsidRPr="00712E3A">
        <w:rPr>
          <w:rStyle w:val="inlinecode"/>
          <w:lang w:val="en-US"/>
        </w:rPr>
        <w:t xml:space="preserve">String </w:t>
      </w:r>
      <w:r w:rsidR="00976D4D" w:rsidRPr="00976D4D">
        <w:rPr>
          <w:lang w:val="en-US"/>
        </w:rPr>
        <w:t>objects.</w:t>
      </w:r>
    </w:p>
    <w:p w:rsidR="00A93361" w:rsidRDefault="00976D4D" w:rsidP="00976D4D">
      <w:pPr>
        <w:pStyle w:val="Standard"/>
        <w:rPr>
          <w:lang w:val="en-US"/>
        </w:rPr>
      </w:pPr>
      <w:r w:rsidRPr="00976D4D">
        <w:rPr>
          <w:lang w:val="en-US"/>
        </w:rPr>
        <w:t>Depending on the underlying web-server/servlet-container and the portal/</w:t>
      </w:r>
      <w:r w:rsidR="00425AA9">
        <w:rPr>
          <w:lang w:val="en-US"/>
        </w:rPr>
        <w:t>portlet container</w:t>
      </w:r>
      <w:r w:rsidRPr="00976D4D">
        <w:rPr>
          <w:lang w:val="en-US"/>
        </w:rPr>
        <w:t xml:space="preserve"> implementation, client request HTTP headers may not be always available. Portlets should not rely on the presence of headers to function properly. </w:t>
      </w:r>
    </w:p>
    <w:p w:rsidR="00976D4D" w:rsidRDefault="00A26E81" w:rsidP="00976D4D">
      <w:pPr>
        <w:pStyle w:val="Standard"/>
        <w:rPr>
          <w:lang w:val="en-US"/>
        </w:rPr>
      </w:pPr>
      <w:r>
        <w:rPr>
          <w:lang w:val="en-US"/>
        </w:rPr>
        <w:lastRenderedPageBreak/>
        <w:t xml:space="preserve">The portlet interfaces </w:t>
      </w:r>
      <w:r w:rsidR="00976D4D" w:rsidRPr="00976D4D">
        <w:rPr>
          <w:lang w:val="en-US"/>
        </w:rPr>
        <w:t>provide specific methods to access</w:t>
      </w:r>
      <w:r>
        <w:rPr>
          <w:lang w:val="en-US"/>
        </w:rPr>
        <w:t xml:space="preserve"> some</w:t>
      </w:r>
      <w:r w:rsidR="00976D4D" w:rsidRPr="00976D4D">
        <w:rPr>
          <w:lang w:val="en-US"/>
        </w:rPr>
        <w:t xml:space="preserve"> information </w:t>
      </w:r>
      <w:r>
        <w:rPr>
          <w:lang w:val="en-US"/>
        </w:rPr>
        <w:t xml:space="preserve">that can be transmitted as </w:t>
      </w:r>
      <w:r w:rsidR="00976D4D" w:rsidRPr="00976D4D">
        <w:rPr>
          <w:lang w:val="en-US"/>
        </w:rPr>
        <w:t>HTTP headers</w:t>
      </w:r>
      <w:r>
        <w:rPr>
          <w:lang w:val="en-US"/>
        </w:rPr>
        <w:t xml:space="preserve"> fields.</w:t>
      </w:r>
      <w:r w:rsidR="00976D4D" w:rsidRPr="00976D4D">
        <w:rPr>
          <w:lang w:val="en-US"/>
        </w:rPr>
        <w:t xml:space="preserve"> Portlets should use the </w:t>
      </w:r>
      <w:r>
        <w:rPr>
          <w:lang w:val="en-US"/>
        </w:rPr>
        <w:t>portlet request methods for retrieving such</w:t>
      </w:r>
      <w:r w:rsidR="00976D4D" w:rsidRPr="00976D4D">
        <w:rPr>
          <w:lang w:val="en-US"/>
        </w:rPr>
        <w:t xml:space="preserve"> values as the portal/</w:t>
      </w:r>
      <w:r w:rsidR="00425AA9">
        <w:rPr>
          <w:lang w:val="en-US"/>
        </w:rPr>
        <w:t>portlet container</w:t>
      </w:r>
      <w:r w:rsidR="00976D4D" w:rsidRPr="00976D4D">
        <w:rPr>
          <w:lang w:val="en-US"/>
        </w:rPr>
        <w:t xml:space="preserve"> implementation may use other means to determine that information.</w:t>
      </w:r>
      <w:r>
        <w:rPr>
          <w:lang w:val="en-US"/>
        </w:rPr>
        <w:t xml:space="preserve"> This holds true for the following information</w:t>
      </w:r>
      <w:r w:rsidR="00706FDE">
        <w:rPr>
          <w:lang w:val="en-US"/>
        </w:rPr>
        <w:t xml:space="preserve"> in particular</w:t>
      </w:r>
      <w:r>
        <w:rPr>
          <w:lang w:val="en-US"/>
        </w:rPr>
        <w:t>.</w:t>
      </w:r>
    </w:p>
    <w:tbl>
      <w:tblPr>
        <w:tblStyle w:val="TableGrid"/>
        <w:tblW w:w="0" w:type="auto"/>
        <w:tblLook w:val="04A0" w:firstRow="1" w:lastRow="0" w:firstColumn="1" w:lastColumn="0" w:noHBand="0" w:noVBand="1"/>
      </w:tblPr>
      <w:tblGrid>
        <w:gridCol w:w="3410"/>
        <w:gridCol w:w="2803"/>
        <w:gridCol w:w="2803"/>
      </w:tblGrid>
      <w:tr w:rsidR="00A26E81" w:rsidRPr="00A26E81" w:rsidTr="00A26E81">
        <w:tc>
          <w:tcPr>
            <w:tcW w:w="3410" w:type="dxa"/>
          </w:tcPr>
          <w:p w:rsidR="00A26E81" w:rsidRPr="00A26E81" w:rsidRDefault="00A26E81" w:rsidP="00D44908">
            <w:pPr>
              <w:pStyle w:val="Standard"/>
              <w:rPr>
                <w:b/>
                <w:lang w:val="en-US"/>
              </w:rPr>
            </w:pPr>
            <w:r w:rsidRPr="00A26E81">
              <w:rPr>
                <w:b/>
                <w:lang w:val="en-US"/>
              </w:rPr>
              <w:t>HTTP Header</w:t>
            </w:r>
          </w:p>
        </w:tc>
        <w:tc>
          <w:tcPr>
            <w:tcW w:w="2803" w:type="dxa"/>
          </w:tcPr>
          <w:p w:rsidR="00A26E81" w:rsidRPr="00A26E81" w:rsidRDefault="00A26E81" w:rsidP="00A26E81">
            <w:pPr>
              <w:pStyle w:val="Standard"/>
              <w:rPr>
                <w:b/>
                <w:lang w:val="en-US"/>
              </w:rPr>
            </w:pPr>
            <w:r w:rsidRPr="00A26E81">
              <w:rPr>
                <w:b/>
                <w:lang w:val="en-US"/>
              </w:rPr>
              <w:t>Request Interface</w:t>
            </w:r>
          </w:p>
        </w:tc>
        <w:tc>
          <w:tcPr>
            <w:tcW w:w="2803" w:type="dxa"/>
          </w:tcPr>
          <w:p w:rsidR="00A26E81" w:rsidRPr="00A26E81" w:rsidRDefault="00A26E81" w:rsidP="00D44908">
            <w:pPr>
              <w:pStyle w:val="Standard"/>
              <w:rPr>
                <w:b/>
                <w:lang w:val="en-US"/>
              </w:rPr>
            </w:pPr>
            <w:r w:rsidRPr="00A26E81">
              <w:rPr>
                <w:b/>
                <w:lang w:val="en-US"/>
              </w:rPr>
              <w:t>Method</w:t>
            </w:r>
          </w:p>
        </w:tc>
      </w:tr>
      <w:tr w:rsidR="00A26E81" w:rsidRPr="00A26E81" w:rsidTr="00A26E81">
        <w:tc>
          <w:tcPr>
            <w:tcW w:w="3410" w:type="dxa"/>
          </w:tcPr>
          <w:p w:rsidR="00A26E81" w:rsidRPr="00A26E81" w:rsidRDefault="00A26E81" w:rsidP="00D44908">
            <w:pPr>
              <w:pStyle w:val="Standard"/>
              <w:rPr>
                <w:rStyle w:val="inlinecode"/>
              </w:rPr>
            </w:pPr>
            <w:r w:rsidRPr="00A26E81">
              <w:rPr>
                <w:rStyle w:val="inlinecode"/>
              </w:rPr>
              <w:t>content-length</w:t>
            </w:r>
          </w:p>
        </w:tc>
        <w:tc>
          <w:tcPr>
            <w:tcW w:w="2803" w:type="dxa"/>
          </w:tcPr>
          <w:p w:rsidR="00A26E81" w:rsidRPr="00A26E81" w:rsidRDefault="00A26E81" w:rsidP="00D44908">
            <w:pPr>
              <w:pStyle w:val="Standard"/>
              <w:rPr>
                <w:rStyle w:val="inlinecode"/>
              </w:rPr>
            </w:pPr>
            <w:r w:rsidRPr="00A26E81">
              <w:rPr>
                <w:rStyle w:val="inlinecode"/>
              </w:rPr>
              <w:t>ClientDataRequest</w:t>
            </w:r>
          </w:p>
        </w:tc>
        <w:tc>
          <w:tcPr>
            <w:tcW w:w="2803" w:type="dxa"/>
          </w:tcPr>
          <w:p w:rsidR="00A26E81" w:rsidRPr="00A26E81" w:rsidRDefault="00A26E81" w:rsidP="00D44908">
            <w:pPr>
              <w:pStyle w:val="Standard"/>
              <w:rPr>
                <w:rStyle w:val="inlinecode"/>
              </w:rPr>
            </w:pPr>
            <w:r w:rsidRPr="00A26E81">
              <w:rPr>
                <w:rStyle w:val="inlinecode"/>
              </w:rPr>
              <w:t>getContentLength</w:t>
            </w:r>
          </w:p>
        </w:tc>
      </w:tr>
      <w:tr w:rsidR="00A26E81" w:rsidRPr="00A26E81" w:rsidTr="00A26E81">
        <w:tc>
          <w:tcPr>
            <w:tcW w:w="3410" w:type="dxa"/>
          </w:tcPr>
          <w:p w:rsidR="00A26E81" w:rsidRPr="00A26E81" w:rsidRDefault="00A26E81" w:rsidP="00D44908">
            <w:pPr>
              <w:pStyle w:val="Standard"/>
              <w:rPr>
                <w:rStyle w:val="inlinecode"/>
              </w:rPr>
            </w:pPr>
            <w:r w:rsidRPr="00A26E81">
              <w:rPr>
                <w:rStyle w:val="inlinecode"/>
              </w:rPr>
              <w:t>content-type</w:t>
            </w:r>
          </w:p>
        </w:tc>
        <w:tc>
          <w:tcPr>
            <w:tcW w:w="2803" w:type="dxa"/>
          </w:tcPr>
          <w:p w:rsidR="00A26E81" w:rsidRPr="00A26E81" w:rsidRDefault="00A26E81" w:rsidP="00D44908">
            <w:pPr>
              <w:pStyle w:val="Standard"/>
              <w:rPr>
                <w:rStyle w:val="inlinecode"/>
              </w:rPr>
            </w:pPr>
            <w:r w:rsidRPr="00A26E81">
              <w:rPr>
                <w:rStyle w:val="inlinecode"/>
              </w:rPr>
              <w:t>PortletRequest</w:t>
            </w:r>
          </w:p>
        </w:tc>
        <w:tc>
          <w:tcPr>
            <w:tcW w:w="2803" w:type="dxa"/>
          </w:tcPr>
          <w:p w:rsidR="00A26E81" w:rsidRPr="00A26E81" w:rsidRDefault="00A26E81" w:rsidP="00D44908">
            <w:pPr>
              <w:pStyle w:val="Standard"/>
              <w:rPr>
                <w:rStyle w:val="inlinecode"/>
              </w:rPr>
            </w:pPr>
            <w:r w:rsidRPr="00A26E81">
              <w:rPr>
                <w:rStyle w:val="inlinecode"/>
              </w:rPr>
              <w:t>getContentType</w:t>
            </w:r>
          </w:p>
        </w:tc>
      </w:tr>
      <w:tr w:rsidR="00A26E81" w:rsidRPr="00A26E81" w:rsidTr="00A26E81">
        <w:tc>
          <w:tcPr>
            <w:tcW w:w="3410" w:type="dxa"/>
          </w:tcPr>
          <w:p w:rsidR="00A26E81" w:rsidRPr="00A26E81" w:rsidRDefault="00A26E81" w:rsidP="00D44908">
            <w:pPr>
              <w:pStyle w:val="Standard"/>
              <w:rPr>
                <w:rStyle w:val="inlinecode"/>
              </w:rPr>
            </w:pPr>
            <w:r w:rsidRPr="00A26E81">
              <w:rPr>
                <w:rStyle w:val="inlinecode"/>
              </w:rPr>
              <w:t>accept-language</w:t>
            </w:r>
          </w:p>
        </w:tc>
        <w:tc>
          <w:tcPr>
            <w:tcW w:w="2803" w:type="dxa"/>
          </w:tcPr>
          <w:p w:rsidR="00A26E81" w:rsidRPr="00A26E81" w:rsidRDefault="00A26E81" w:rsidP="00D44908">
            <w:pPr>
              <w:pStyle w:val="Standard"/>
              <w:rPr>
                <w:rStyle w:val="inlinecode"/>
              </w:rPr>
            </w:pPr>
            <w:r w:rsidRPr="00A26E81">
              <w:rPr>
                <w:rStyle w:val="inlinecode"/>
              </w:rPr>
              <w:t>PortletRequest</w:t>
            </w:r>
          </w:p>
        </w:tc>
        <w:tc>
          <w:tcPr>
            <w:tcW w:w="2803" w:type="dxa"/>
          </w:tcPr>
          <w:p w:rsidR="00A26E81" w:rsidRPr="00A26E81" w:rsidRDefault="00A26E81" w:rsidP="00D44908">
            <w:pPr>
              <w:pStyle w:val="Standard"/>
              <w:rPr>
                <w:rStyle w:val="inlinecode"/>
              </w:rPr>
            </w:pPr>
            <w:r w:rsidRPr="00A26E81">
              <w:rPr>
                <w:rStyle w:val="inlinecode"/>
              </w:rPr>
              <w:t>getLocale, getLocales</w:t>
            </w:r>
          </w:p>
        </w:tc>
      </w:tr>
    </w:tbl>
    <w:p w:rsidR="00976D4D" w:rsidRDefault="00976D4D" w:rsidP="005B099F">
      <w:pPr>
        <w:pStyle w:val="Heading3"/>
      </w:pPr>
      <w:bookmarkStart w:id="539" w:name="_Toc468261080"/>
      <w:r>
        <w:t>Cookies</w:t>
      </w:r>
      <w:bookmarkEnd w:id="539"/>
    </w:p>
    <w:p w:rsidR="00976D4D" w:rsidRPr="00976D4D" w:rsidRDefault="00976D4D" w:rsidP="00976D4D">
      <w:pPr>
        <w:pStyle w:val="Standard"/>
        <w:rPr>
          <w:lang w:val="en-US"/>
        </w:rPr>
      </w:pPr>
      <w:r w:rsidRPr="00976D4D">
        <w:rPr>
          <w:lang w:val="en-US"/>
        </w:rPr>
        <w:t xml:space="preserve">The portlet can access cookies provided by the current request with the </w:t>
      </w:r>
      <w:r w:rsidRPr="00712E3A">
        <w:rPr>
          <w:rStyle w:val="inlinecode"/>
          <w:lang w:val="en-US"/>
        </w:rPr>
        <w:t>getCookies</w:t>
      </w:r>
      <w:r w:rsidRPr="00976D4D">
        <w:rPr>
          <w:lang w:val="en-US"/>
        </w:rPr>
        <w:t xml:space="preserve"> method. The returned cookie array provides the portlet with all cookie properties.</w:t>
      </w:r>
    </w:p>
    <w:p w:rsidR="00976D4D" w:rsidRDefault="00976D4D" w:rsidP="00496209">
      <w:pPr>
        <w:pStyle w:val="Heading3"/>
      </w:pPr>
      <w:bookmarkStart w:id="540" w:name="_Toc468261081"/>
      <w:r>
        <w:t>Request Context Path</w:t>
      </w:r>
      <w:bookmarkEnd w:id="540"/>
    </w:p>
    <w:p w:rsidR="00976D4D" w:rsidRDefault="005B099F" w:rsidP="00976D4D">
      <w:pPr>
        <w:pStyle w:val="Standard"/>
        <w:rPr>
          <w:lang w:val="en-US"/>
        </w:rPr>
      </w:pPr>
      <w:r w:rsidRPr="00976D4D">
        <w:rPr>
          <w:lang w:val="en-US"/>
        </w:rPr>
        <w:t xml:space="preserve">The </w:t>
      </w:r>
      <w:r w:rsidRPr="005B099F">
        <w:rPr>
          <w:rStyle w:val="inlinecode"/>
          <w:lang w:val="en-US"/>
        </w:rPr>
        <w:t>PortletRequest</w:t>
      </w:r>
      <w:r w:rsidRPr="00976D4D">
        <w:rPr>
          <w:lang w:val="en-US"/>
        </w:rPr>
        <w:t xml:space="preserve"> interface </w:t>
      </w:r>
      <w:r>
        <w:rPr>
          <w:lang w:val="en-US"/>
        </w:rPr>
        <w:t xml:space="preserve">provides the </w:t>
      </w:r>
      <w:r w:rsidR="00976D4D" w:rsidRPr="00976D4D">
        <w:rPr>
          <w:lang w:val="en-US"/>
        </w:rPr>
        <w:t xml:space="preserve">context path </w:t>
      </w:r>
      <w:r>
        <w:rPr>
          <w:lang w:val="en-US"/>
        </w:rPr>
        <w:t xml:space="preserve">through the </w:t>
      </w:r>
      <w:r w:rsidRPr="005B099F">
        <w:rPr>
          <w:rStyle w:val="inlinecode"/>
          <w:lang w:val="en-US"/>
        </w:rPr>
        <w:t>getContextPath</w:t>
      </w:r>
      <w:r>
        <w:rPr>
          <w:lang w:val="en-US"/>
        </w:rPr>
        <w:t xml:space="preserve"> method. </w:t>
      </w:r>
      <w:r w:rsidR="00976D4D" w:rsidRPr="00976D4D">
        <w:rPr>
          <w:lang w:val="en-US"/>
        </w:rPr>
        <w:t xml:space="preserve">The context path is the path prefix associated with the deployed portlet application. If the portlet application is rooted at the base of the web server URL namespace (also known as </w:t>
      </w:r>
      <w:r w:rsidR="004E7875">
        <w:rPr>
          <w:lang w:val="en-US"/>
        </w:rPr>
        <w:t>"</w:t>
      </w:r>
      <w:r w:rsidR="00976D4D" w:rsidRPr="00976D4D">
        <w:rPr>
          <w:lang w:val="en-US"/>
        </w:rPr>
        <w:t>default</w:t>
      </w:r>
      <w:r w:rsidR="004E7875">
        <w:rPr>
          <w:lang w:val="en-US"/>
        </w:rPr>
        <w:t>"</w:t>
      </w:r>
      <w:r w:rsidR="00976D4D" w:rsidRPr="00976D4D">
        <w:rPr>
          <w:lang w:val="en-US"/>
        </w:rPr>
        <w:t xml:space="preserve"> context), this path must be an empty string. Otherwise, it must be the path the portlet application is rooted to, the path must start with a '/' and it must not end with a '/' character.</w:t>
      </w:r>
    </w:p>
    <w:p w:rsidR="00D6100D" w:rsidRPr="00976D4D" w:rsidRDefault="00D6100D" w:rsidP="00976D4D">
      <w:pPr>
        <w:pStyle w:val="Standard"/>
        <w:rPr>
          <w:lang w:val="en-US"/>
        </w:rPr>
      </w:pPr>
      <w:r>
        <w:rPr>
          <w:lang w:val="en-US"/>
        </w:rPr>
        <w:t xml:space="preserve">The </w:t>
      </w:r>
      <w:r w:rsidRPr="00511B6D">
        <w:rPr>
          <w:rStyle w:val="inlinecode"/>
          <w:lang w:val="en-US"/>
        </w:rPr>
        <w:t>getPortletContext</w:t>
      </w:r>
      <w:r>
        <w:rPr>
          <w:lang w:val="en-US"/>
        </w:rPr>
        <w:t xml:space="preserve"> method returns the portlet context for the portlet application.</w:t>
      </w:r>
    </w:p>
    <w:p w:rsidR="00976D4D" w:rsidRPr="00976D4D" w:rsidRDefault="00976D4D" w:rsidP="00496209">
      <w:pPr>
        <w:pStyle w:val="Heading3"/>
      </w:pPr>
      <w:bookmarkStart w:id="541" w:name="_Ref427770845"/>
      <w:bookmarkStart w:id="542" w:name="_Ref427770852"/>
      <w:bookmarkStart w:id="543" w:name="_Toc468261082"/>
      <w:r w:rsidRPr="00976D4D">
        <w:t>Security Attributes</w:t>
      </w:r>
      <w:bookmarkEnd w:id="541"/>
      <w:bookmarkEnd w:id="542"/>
      <w:bookmarkEnd w:id="543"/>
    </w:p>
    <w:p w:rsidR="00976D4D" w:rsidRPr="00976D4D" w:rsidRDefault="00976D4D" w:rsidP="00976D4D">
      <w:pPr>
        <w:pStyle w:val="Standard"/>
        <w:rPr>
          <w:lang w:val="en-US"/>
        </w:rPr>
      </w:pPr>
      <w:r w:rsidRPr="00976D4D">
        <w:rPr>
          <w:lang w:val="en-US"/>
        </w:rPr>
        <w:t xml:space="preserve">The </w:t>
      </w:r>
      <w:r w:rsidRPr="00712E3A">
        <w:rPr>
          <w:rStyle w:val="inlinecode"/>
          <w:lang w:val="en-US"/>
        </w:rPr>
        <w:t>PortletRequest</w:t>
      </w:r>
      <w:r w:rsidRPr="00976D4D">
        <w:rPr>
          <w:lang w:val="en-US"/>
        </w:rPr>
        <w:t xml:space="preserve"> interface offers a set of methods that provide security information about the user and the connection between the user and the portal. These methods are:</w:t>
      </w:r>
    </w:p>
    <w:p w:rsidR="00976D4D" w:rsidRPr="005B099F" w:rsidRDefault="00976D4D" w:rsidP="005B099F">
      <w:pPr>
        <w:pStyle w:val="BulletList"/>
        <w:rPr>
          <w:rStyle w:val="inlinecode"/>
        </w:rPr>
      </w:pPr>
      <w:r w:rsidRPr="005B099F">
        <w:rPr>
          <w:rStyle w:val="inlinecode"/>
        </w:rPr>
        <w:t>getAuthType</w:t>
      </w:r>
    </w:p>
    <w:p w:rsidR="00976D4D" w:rsidRPr="005B099F" w:rsidRDefault="00976D4D" w:rsidP="005B099F">
      <w:pPr>
        <w:pStyle w:val="BulletList"/>
        <w:rPr>
          <w:rStyle w:val="inlinecode"/>
        </w:rPr>
      </w:pPr>
      <w:r w:rsidRPr="005B099F">
        <w:rPr>
          <w:rStyle w:val="inlinecode"/>
        </w:rPr>
        <w:t>getRemoteUser</w:t>
      </w:r>
    </w:p>
    <w:p w:rsidR="00976D4D" w:rsidRPr="005B099F" w:rsidRDefault="00976D4D" w:rsidP="005B099F">
      <w:pPr>
        <w:pStyle w:val="BulletList"/>
        <w:rPr>
          <w:rStyle w:val="inlinecode"/>
        </w:rPr>
      </w:pPr>
      <w:r w:rsidRPr="005B099F">
        <w:rPr>
          <w:rStyle w:val="inlinecode"/>
        </w:rPr>
        <w:t>getUserPrincipal</w:t>
      </w:r>
    </w:p>
    <w:p w:rsidR="00976D4D" w:rsidRPr="005B099F" w:rsidRDefault="00976D4D" w:rsidP="005B099F">
      <w:pPr>
        <w:pStyle w:val="BulletList"/>
        <w:rPr>
          <w:rStyle w:val="inlinecode"/>
        </w:rPr>
      </w:pPr>
      <w:r w:rsidRPr="005B099F">
        <w:rPr>
          <w:rStyle w:val="inlinecode"/>
        </w:rPr>
        <w:t>isUserInRole</w:t>
      </w:r>
    </w:p>
    <w:p w:rsidR="00976D4D" w:rsidRPr="005B099F" w:rsidRDefault="00976D4D" w:rsidP="005B099F">
      <w:pPr>
        <w:pStyle w:val="BulletList"/>
        <w:rPr>
          <w:rStyle w:val="inlinecode"/>
        </w:rPr>
      </w:pPr>
      <w:r w:rsidRPr="005B099F">
        <w:rPr>
          <w:rStyle w:val="inlinecode"/>
        </w:rPr>
        <w:t>isSecure</w:t>
      </w:r>
    </w:p>
    <w:p w:rsidR="00976D4D" w:rsidRPr="00976D4D" w:rsidRDefault="00976D4D" w:rsidP="00976D4D">
      <w:pPr>
        <w:pStyle w:val="Standard"/>
        <w:rPr>
          <w:lang w:val="en-US"/>
        </w:rPr>
      </w:pPr>
      <w:r w:rsidRPr="00976D4D">
        <w:rPr>
          <w:lang w:val="en-US"/>
        </w:rPr>
        <w:t xml:space="preserve">The </w:t>
      </w:r>
      <w:r w:rsidRPr="005B099F">
        <w:rPr>
          <w:rStyle w:val="inlinecode"/>
          <w:lang w:val="en-US"/>
        </w:rPr>
        <w:t>getAuthType</w:t>
      </w:r>
      <w:r w:rsidRPr="00976D4D">
        <w:rPr>
          <w:lang w:val="en-US"/>
        </w:rPr>
        <w:t xml:space="preserve"> </w:t>
      </w:r>
      <w:r w:rsidR="005B099F">
        <w:rPr>
          <w:lang w:val="en-US"/>
        </w:rPr>
        <w:t xml:space="preserve">method </w:t>
      </w:r>
      <w:r w:rsidRPr="00976D4D">
        <w:rPr>
          <w:lang w:val="en-US"/>
        </w:rPr>
        <w:t>indicates the authentication scheme being used between the user and the portal. It may return one of the defined constants (</w:t>
      </w:r>
      <w:r w:rsidRPr="00393530">
        <w:rPr>
          <w:rStyle w:val="inlinecode"/>
          <w:lang w:val="en-US"/>
        </w:rPr>
        <w:t>BASIC_AUTH</w:t>
      </w:r>
      <w:r w:rsidRPr="00976D4D">
        <w:rPr>
          <w:lang w:val="en-US"/>
        </w:rPr>
        <w:t xml:space="preserve">, </w:t>
      </w:r>
      <w:r w:rsidRPr="00393530">
        <w:rPr>
          <w:rStyle w:val="inlinecode"/>
          <w:lang w:val="en-US"/>
        </w:rPr>
        <w:t>DIGEST_AUTH</w:t>
      </w:r>
      <w:r w:rsidRPr="00976D4D">
        <w:rPr>
          <w:lang w:val="en-US"/>
        </w:rPr>
        <w:t xml:space="preserve">, </w:t>
      </w:r>
      <w:r w:rsidRPr="00393530">
        <w:rPr>
          <w:rStyle w:val="inlinecode"/>
          <w:lang w:val="en-US"/>
        </w:rPr>
        <w:t>CERT_AUTH</w:t>
      </w:r>
      <w:r w:rsidR="00393530" w:rsidRPr="00393530">
        <w:rPr>
          <w:lang w:val="en-US"/>
        </w:rPr>
        <w:t>,</w:t>
      </w:r>
      <w:r w:rsidRPr="00976D4D">
        <w:rPr>
          <w:lang w:val="en-US"/>
        </w:rPr>
        <w:t xml:space="preserve"> and </w:t>
      </w:r>
      <w:r w:rsidRPr="004F4453">
        <w:rPr>
          <w:rStyle w:val="inlinecode"/>
          <w:lang w:val="en-US"/>
        </w:rPr>
        <w:t>FORM_AUTH</w:t>
      </w:r>
      <w:r w:rsidRPr="00976D4D">
        <w:rPr>
          <w:lang w:val="en-US"/>
        </w:rPr>
        <w:t xml:space="preserve">) or another </w:t>
      </w:r>
      <w:r w:rsidRPr="00712E3A">
        <w:rPr>
          <w:rStyle w:val="inlinecode"/>
          <w:lang w:val="en-US"/>
        </w:rPr>
        <w:t>String</w:t>
      </w:r>
      <w:r w:rsidRPr="00976D4D">
        <w:rPr>
          <w:lang w:val="en-US"/>
        </w:rPr>
        <w:t xml:space="preserve"> value that represents a vendor</w:t>
      </w:r>
      <w:r w:rsidR="00706FDE">
        <w:rPr>
          <w:lang w:val="en-US"/>
        </w:rPr>
        <w:t>-</w:t>
      </w:r>
      <w:r w:rsidRPr="00976D4D">
        <w:rPr>
          <w:lang w:val="en-US"/>
        </w:rPr>
        <w:t>provided authentication type. If the user is not authenticated</w:t>
      </w:r>
      <w:r w:rsidR="005B099F">
        <w:rPr>
          <w:lang w:val="en-US"/>
        </w:rPr>
        <w:t>,</w:t>
      </w:r>
      <w:r w:rsidRPr="00976D4D">
        <w:rPr>
          <w:lang w:val="en-US"/>
        </w:rPr>
        <w:t xml:space="preserve"> the </w:t>
      </w:r>
      <w:r w:rsidRPr="00712E3A">
        <w:rPr>
          <w:rStyle w:val="inlinecode"/>
          <w:lang w:val="en-US"/>
        </w:rPr>
        <w:t>getAuthType</w:t>
      </w:r>
      <w:r w:rsidRPr="00976D4D">
        <w:rPr>
          <w:lang w:val="en-US"/>
        </w:rPr>
        <w:t xml:space="preserve"> method must return </w:t>
      </w:r>
      <w:r w:rsidRPr="00712E3A">
        <w:rPr>
          <w:rStyle w:val="inlinecode"/>
          <w:lang w:val="en-US"/>
        </w:rPr>
        <w:t>null</w:t>
      </w:r>
      <w:r w:rsidRPr="00976D4D">
        <w:rPr>
          <w:lang w:val="en-US"/>
        </w:rPr>
        <w:t>.</w:t>
      </w:r>
    </w:p>
    <w:p w:rsidR="00976D4D" w:rsidRPr="00976D4D" w:rsidRDefault="00976D4D" w:rsidP="00976D4D">
      <w:pPr>
        <w:pStyle w:val="Standard"/>
        <w:rPr>
          <w:lang w:val="en-US"/>
        </w:rPr>
      </w:pPr>
      <w:r w:rsidRPr="00976D4D">
        <w:rPr>
          <w:lang w:val="en-US"/>
        </w:rPr>
        <w:t xml:space="preserve">The </w:t>
      </w:r>
      <w:r w:rsidRPr="00712E3A">
        <w:rPr>
          <w:rStyle w:val="inlinecode"/>
          <w:lang w:val="en-US"/>
        </w:rPr>
        <w:t>getRemoteUser</w:t>
      </w:r>
      <w:r w:rsidRPr="00976D4D">
        <w:rPr>
          <w:lang w:val="en-US"/>
        </w:rPr>
        <w:t xml:space="preserve"> method returns the login name of the user making this request.</w:t>
      </w:r>
    </w:p>
    <w:p w:rsidR="00976D4D" w:rsidRPr="00976D4D" w:rsidRDefault="00976D4D" w:rsidP="00976D4D">
      <w:pPr>
        <w:pStyle w:val="Standard"/>
        <w:rPr>
          <w:lang w:val="en-US"/>
        </w:rPr>
      </w:pPr>
      <w:r w:rsidRPr="00976D4D">
        <w:rPr>
          <w:lang w:val="en-US"/>
        </w:rPr>
        <w:t xml:space="preserve">The </w:t>
      </w:r>
      <w:r w:rsidRPr="00712E3A">
        <w:rPr>
          <w:rStyle w:val="inlinecode"/>
          <w:lang w:val="en-US"/>
        </w:rPr>
        <w:t>getUserPrincipal</w:t>
      </w:r>
      <w:r w:rsidRPr="00976D4D">
        <w:rPr>
          <w:lang w:val="en-US"/>
        </w:rPr>
        <w:t xml:space="preserve"> method returns a </w:t>
      </w:r>
      <w:r w:rsidRPr="00712E3A">
        <w:rPr>
          <w:rStyle w:val="inlinecode"/>
          <w:lang w:val="en-US"/>
        </w:rPr>
        <w:t>java.security.Principal</w:t>
      </w:r>
      <w:r w:rsidRPr="00976D4D">
        <w:rPr>
          <w:lang w:val="en-US"/>
        </w:rPr>
        <w:t xml:space="preserve"> object containing the name of the authenticated user.</w:t>
      </w:r>
    </w:p>
    <w:p w:rsidR="00976D4D" w:rsidRPr="00976D4D" w:rsidRDefault="00976D4D" w:rsidP="00976D4D">
      <w:pPr>
        <w:pStyle w:val="Standard"/>
        <w:rPr>
          <w:lang w:val="en-US"/>
        </w:rPr>
      </w:pPr>
      <w:r w:rsidRPr="00976D4D">
        <w:rPr>
          <w:lang w:val="en-US"/>
        </w:rPr>
        <w:t xml:space="preserve">The </w:t>
      </w:r>
      <w:r w:rsidRPr="00712E3A">
        <w:rPr>
          <w:rStyle w:val="inlinecode"/>
          <w:lang w:val="en-US"/>
        </w:rPr>
        <w:t>isUserInRole</w:t>
      </w:r>
      <w:r w:rsidRPr="00976D4D">
        <w:rPr>
          <w:lang w:val="en-US"/>
        </w:rPr>
        <w:t xml:space="preserve"> method indicates if an authenticated user is included in the specified logical role.</w:t>
      </w:r>
    </w:p>
    <w:p w:rsidR="00976D4D" w:rsidRPr="00976D4D" w:rsidRDefault="00976D4D" w:rsidP="00976D4D">
      <w:pPr>
        <w:pStyle w:val="Standard"/>
        <w:rPr>
          <w:lang w:val="en-US"/>
        </w:rPr>
      </w:pPr>
      <w:r w:rsidRPr="00976D4D">
        <w:rPr>
          <w:lang w:val="en-US"/>
        </w:rPr>
        <w:t xml:space="preserve">The </w:t>
      </w:r>
      <w:r w:rsidRPr="00712E3A">
        <w:rPr>
          <w:rStyle w:val="inlinecode"/>
          <w:lang w:val="en-US"/>
        </w:rPr>
        <w:t>isSecure</w:t>
      </w:r>
      <w:r w:rsidRPr="00976D4D">
        <w:rPr>
          <w:lang w:val="en-US"/>
        </w:rPr>
        <w:t xml:space="preserve"> method indicates if the request has been transmitted over a secure protocol such as HTTPS.</w:t>
      </w:r>
    </w:p>
    <w:p w:rsidR="00976D4D" w:rsidRPr="00976D4D" w:rsidRDefault="00976D4D" w:rsidP="00496209">
      <w:pPr>
        <w:pStyle w:val="Heading3"/>
      </w:pPr>
      <w:bookmarkStart w:id="544" w:name="_Toc468261083"/>
      <w:r w:rsidRPr="00976D4D">
        <w:lastRenderedPageBreak/>
        <w:t>Response Content Types</w:t>
      </w:r>
      <w:bookmarkEnd w:id="544"/>
    </w:p>
    <w:p w:rsidR="00976D4D" w:rsidRPr="00976D4D" w:rsidRDefault="005B099F" w:rsidP="005B099F">
      <w:pPr>
        <w:pStyle w:val="Standard"/>
        <w:rPr>
          <w:lang w:val="en-US"/>
        </w:rPr>
      </w:pPr>
      <w:r w:rsidRPr="00976D4D">
        <w:rPr>
          <w:lang w:val="en-US"/>
        </w:rPr>
        <w:t xml:space="preserve">The </w:t>
      </w:r>
      <w:r w:rsidRPr="005B099F">
        <w:rPr>
          <w:rStyle w:val="inlinecode"/>
          <w:lang w:val="en-US"/>
        </w:rPr>
        <w:t>PortletRequest</w:t>
      </w:r>
      <w:r w:rsidRPr="00976D4D">
        <w:rPr>
          <w:lang w:val="en-US"/>
        </w:rPr>
        <w:t xml:space="preserve"> interface</w:t>
      </w:r>
      <w:r w:rsidR="00976D4D" w:rsidRPr="00976D4D">
        <w:rPr>
          <w:lang w:val="en-US"/>
        </w:rPr>
        <w:t xml:space="preserve"> </w:t>
      </w:r>
      <w:r w:rsidR="00976D4D" w:rsidRPr="005B099F">
        <w:rPr>
          <w:rStyle w:val="inlinecode"/>
          <w:lang w:val="en-US"/>
        </w:rPr>
        <w:t>getResponseContentType</w:t>
      </w:r>
      <w:r w:rsidR="00976D4D" w:rsidRPr="00976D4D">
        <w:rPr>
          <w:lang w:val="en-US"/>
        </w:rPr>
        <w:t xml:space="preserve"> method </w:t>
      </w:r>
      <w:r>
        <w:rPr>
          <w:lang w:val="en-US"/>
        </w:rPr>
        <w:t>returns</w:t>
      </w:r>
      <w:r w:rsidR="00976D4D" w:rsidRPr="00976D4D">
        <w:rPr>
          <w:lang w:val="en-US"/>
        </w:rPr>
        <w:t xml:space="preserve"> a string representing the default content type the portlet container assumes for the output.</w:t>
      </w:r>
      <w:r>
        <w:rPr>
          <w:lang w:val="en-US"/>
        </w:rPr>
        <w:t xml:space="preserve"> The </w:t>
      </w:r>
      <w:r w:rsidRPr="005B099F">
        <w:rPr>
          <w:rStyle w:val="inlinecode"/>
          <w:lang w:val="en-US"/>
        </w:rPr>
        <w:t>getResponseContentTypes</w:t>
      </w:r>
      <w:r>
        <w:rPr>
          <w:lang w:val="en-US"/>
        </w:rPr>
        <w:t xml:space="preserve"> method returns</w:t>
      </w:r>
      <w:r w:rsidR="00976D4D" w:rsidRPr="00976D4D">
        <w:rPr>
          <w:lang w:val="en-US"/>
        </w:rPr>
        <w:t xml:space="preserve"> </w:t>
      </w:r>
      <w:r w:rsidR="00706FDE">
        <w:rPr>
          <w:lang w:val="en-US"/>
        </w:rPr>
        <w:t xml:space="preserve">all of the </w:t>
      </w:r>
      <w:r w:rsidR="00976D4D" w:rsidRPr="00976D4D">
        <w:rPr>
          <w:lang w:val="en-US"/>
        </w:rPr>
        <w:t xml:space="preserve">content types </w:t>
      </w:r>
      <w:r>
        <w:rPr>
          <w:lang w:val="en-US"/>
        </w:rPr>
        <w:t xml:space="preserve">supported by the portlet container for the request. </w:t>
      </w:r>
      <w:r w:rsidR="00976D4D" w:rsidRPr="00976D4D">
        <w:rPr>
          <w:lang w:val="en-US"/>
        </w:rPr>
        <w:t xml:space="preserve">The returned </w:t>
      </w:r>
      <w:r w:rsidR="00976D4D" w:rsidRPr="00712E3A">
        <w:rPr>
          <w:rStyle w:val="inlinecode"/>
          <w:lang w:val="en-US"/>
        </w:rPr>
        <w:t>Enumeration</w:t>
      </w:r>
      <w:r w:rsidR="00976D4D" w:rsidRPr="00976D4D">
        <w:rPr>
          <w:lang w:val="en-US"/>
        </w:rPr>
        <w:t xml:space="preserve"> of strings should contain the content types the portlet container supports in order of preference. The first element of the enumeration must be the same content type returned by the </w:t>
      </w:r>
      <w:r w:rsidR="00976D4D" w:rsidRPr="00712E3A">
        <w:rPr>
          <w:rStyle w:val="inlinecode"/>
          <w:lang w:val="en-US"/>
        </w:rPr>
        <w:t>getResponseContentType</w:t>
      </w:r>
      <w:r w:rsidR="00976D4D" w:rsidRPr="00976D4D">
        <w:rPr>
          <w:lang w:val="en-US"/>
        </w:rPr>
        <w:t xml:space="preserve"> method.</w:t>
      </w:r>
    </w:p>
    <w:p w:rsidR="00976D4D" w:rsidRDefault="00976D4D" w:rsidP="00976D4D">
      <w:pPr>
        <w:pStyle w:val="Standard"/>
        <w:rPr>
          <w:lang w:val="en-US"/>
        </w:rPr>
      </w:pPr>
      <w:r w:rsidRPr="00976D4D">
        <w:rPr>
          <w:lang w:val="en-US"/>
        </w:rPr>
        <w:t xml:space="preserve">The values </w:t>
      </w:r>
      <w:r w:rsidR="005B099F">
        <w:rPr>
          <w:lang w:val="en-US"/>
        </w:rPr>
        <w:t>returned by</w:t>
      </w:r>
      <w:r w:rsidRPr="00976D4D">
        <w:rPr>
          <w:lang w:val="en-US"/>
        </w:rPr>
        <w:t xml:space="preserve"> the </w:t>
      </w:r>
      <w:r w:rsidRPr="00235886">
        <w:rPr>
          <w:rStyle w:val="inlinecode"/>
          <w:lang w:val="en-US"/>
        </w:rPr>
        <w:t>getResponseContentType</w:t>
      </w:r>
      <w:r w:rsidRPr="005B099F">
        <w:rPr>
          <w:rStyle w:val="inlinecode"/>
          <w:lang w:val="en-US"/>
        </w:rPr>
        <w:t xml:space="preserve"> </w:t>
      </w:r>
      <w:r w:rsidRPr="00976D4D">
        <w:rPr>
          <w:lang w:val="en-US"/>
        </w:rPr>
        <w:t xml:space="preserve">and </w:t>
      </w:r>
      <w:r w:rsidRPr="005B099F">
        <w:rPr>
          <w:rStyle w:val="inlinecode"/>
          <w:lang w:val="en-US"/>
        </w:rPr>
        <w:t>getResponseContentTypes</w:t>
      </w:r>
      <w:r w:rsidR="005B099F">
        <w:rPr>
          <w:lang w:val="en-US"/>
        </w:rPr>
        <w:t xml:space="preserve"> methods</w:t>
      </w:r>
      <w:r w:rsidRPr="00976D4D">
        <w:rPr>
          <w:lang w:val="en-US"/>
        </w:rPr>
        <w:t xml:space="preserve"> </w:t>
      </w:r>
      <w:r w:rsidR="005B099F">
        <w:rPr>
          <w:lang w:val="en-US"/>
        </w:rPr>
        <w:t>must be</w:t>
      </w:r>
      <w:r w:rsidRPr="00976D4D">
        <w:rPr>
          <w:lang w:val="en-US"/>
        </w:rPr>
        <w:t xml:space="preserve"> the same for </w:t>
      </w:r>
      <w:r w:rsidR="005B099F">
        <w:rPr>
          <w:lang w:val="en-US"/>
        </w:rPr>
        <w:t xml:space="preserve">action, event, and </w:t>
      </w:r>
      <w:r w:rsidR="00B948D5">
        <w:rPr>
          <w:lang w:val="en-US"/>
        </w:rPr>
        <w:t xml:space="preserve">render request processing </w:t>
      </w:r>
      <w:r w:rsidRPr="00976D4D">
        <w:rPr>
          <w:lang w:val="en-US"/>
        </w:rPr>
        <w:t>occurring within the same client request.</w:t>
      </w:r>
    </w:p>
    <w:p w:rsidR="008E5CB9" w:rsidRPr="00976D4D" w:rsidRDefault="008E5CB9" w:rsidP="00976D4D">
      <w:pPr>
        <w:pStyle w:val="Standard"/>
        <w:rPr>
          <w:lang w:val="en-US"/>
        </w:rPr>
      </w:pPr>
      <w:r>
        <w:rPr>
          <w:lang w:val="en-US"/>
        </w:rPr>
        <w:t xml:space="preserve">The </w:t>
      </w:r>
      <w:r w:rsidR="0049360A">
        <w:rPr>
          <w:lang w:val="en-US"/>
        </w:rPr>
        <w:t>portlet may declare supported</w:t>
      </w:r>
      <w:r>
        <w:rPr>
          <w:lang w:val="en-US"/>
        </w:rPr>
        <w:t xml:space="preserve"> content type</w:t>
      </w:r>
      <w:r w:rsidR="0049360A">
        <w:rPr>
          <w:lang w:val="en-US"/>
        </w:rPr>
        <w:t>s in the portlet configuration</w:t>
      </w:r>
      <w:r>
        <w:rPr>
          <w:lang w:val="en-US"/>
        </w:rPr>
        <w:t xml:space="preserve"> using wildcards.</w:t>
      </w:r>
    </w:p>
    <w:p w:rsidR="00976D4D" w:rsidRPr="00976D4D" w:rsidRDefault="00976D4D" w:rsidP="00976D4D">
      <w:pPr>
        <w:pStyle w:val="Standard"/>
        <w:rPr>
          <w:lang w:val="en-US"/>
        </w:rPr>
      </w:pPr>
      <w:r w:rsidRPr="00976D4D">
        <w:rPr>
          <w:lang w:val="en-US"/>
        </w:rPr>
        <w:t xml:space="preserve">If a portlet defines support for all content types using a wildcard and the portlet container supports all content types, the </w:t>
      </w:r>
      <w:r w:rsidRPr="00712E3A">
        <w:rPr>
          <w:rStyle w:val="inlinecode"/>
          <w:lang w:val="en-US"/>
        </w:rPr>
        <w:t>getResponseContentType</w:t>
      </w:r>
      <w:r w:rsidRPr="00976D4D">
        <w:rPr>
          <w:lang w:val="en-US"/>
        </w:rPr>
        <w:t xml:space="preserve"> may return the wildcard or the content type</w:t>
      </w:r>
      <w:r w:rsidR="0049360A">
        <w:rPr>
          <w:lang w:val="en-US"/>
        </w:rPr>
        <w:t xml:space="preserve"> preferred by the portlet container</w:t>
      </w:r>
      <w:r w:rsidRPr="00976D4D">
        <w:rPr>
          <w:lang w:val="en-US"/>
        </w:rPr>
        <w:t>.</w:t>
      </w:r>
    </w:p>
    <w:p w:rsidR="00976D4D" w:rsidRPr="00976D4D" w:rsidRDefault="00976D4D" w:rsidP="00976D4D">
      <w:pPr>
        <w:pStyle w:val="Standard"/>
        <w:rPr>
          <w:lang w:val="en-US"/>
        </w:rPr>
      </w:pPr>
      <w:r w:rsidRPr="00976D4D">
        <w:rPr>
          <w:lang w:val="en-US"/>
        </w:rPr>
        <w:t xml:space="preserve">If the </w:t>
      </w:r>
      <w:r w:rsidRPr="00B948D5">
        <w:rPr>
          <w:rStyle w:val="inlinecode"/>
          <w:lang w:val="en-US"/>
        </w:rPr>
        <w:t>getResponseContentType</w:t>
      </w:r>
      <w:r w:rsidRPr="00976D4D">
        <w:rPr>
          <w:lang w:val="en-US"/>
        </w:rPr>
        <w:t xml:space="preserve"> or </w:t>
      </w:r>
      <w:r w:rsidRPr="00B948D5">
        <w:rPr>
          <w:rStyle w:val="inlinecode"/>
          <w:lang w:val="en-US"/>
        </w:rPr>
        <w:t>getResponseContentTypes</w:t>
      </w:r>
      <w:r w:rsidRPr="00976D4D">
        <w:rPr>
          <w:lang w:val="en-US"/>
        </w:rPr>
        <w:t xml:space="preserve"> methods are exposed </w:t>
      </w:r>
      <w:r w:rsidR="00B948D5">
        <w:rPr>
          <w:lang w:val="en-US"/>
        </w:rPr>
        <w:t xml:space="preserve">through the </w:t>
      </w:r>
      <w:r w:rsidRPr="00B948D5">
        <w:rPr>
          <w:rStyle w:val="inlinecode"/>
          <w:lang w:val="en-US"/>
        </w:rPr>
        <w:t>ActionRequest</w:t>
      </w:r>
      <w:r w:rsidRPr="00976D4D">
        <w:rPr>
          <w:lang w:val="en-US"/>
        </w:rPr>
        <w:t xml:space="preserve">, </w:t>
      </w:r>
      <w:r w:rsidRPr="00B948D5">
        <w:rPr>
          <w:rStyle w:val="inlinecode"/>
          <w:lang w:val="en-US"/>
        </w:rPr>
        <w:t>EventRequest</w:t>
      </w:r>
      <w:r w:rsidRPr="00976D4D">
        <w:rPr>
          <w:lang w:val="en-US"/>
        </w:rPr>
        <w:t>,</w:t>
      </w:r>
      <w:r w:rsidR="004071F8">
        <w:rPr>
          <w:lang w:val="en-US"/>
        </w:rPr>
        <w:t xml:space="preserve"> </w:t>
      </w:r>
      <w:r w:rsidR="004071F8" w:rsidRPr="00235886">
        <w:rPr>
          <w:rStyle w:val="inlinecode"/>
          <w:lang w:val="en-US"/>
        </w:rPr>
        <w:t>headerRequest</w:t>
      </w:r>
      <w:r w:rsidRPr="00976D4D">
        <w:rPr>
          <w:lang w:val="en-US"/>
        </w:rPr>
        <w:t xml:space="preserve"> or </w:t>
      </w:r>
      <w:r w:rsidRPr="00B948D5">
        <w:rPr>
          <w:rStyle w:val="inlinecode"/>
          <w:lang w:val="en-US"/>
        </w:rPr>
        <w:t>RenderRequest</w:t>
      </w:r>
      <w:r w:rsidRPr="00B948D5">
        <w:rPr>
          <w:lang w:val="en-US"/>
        </w:rPr>
        <w:t xml:space="preserve"> </w:t>
      </w:r>
      <w:r w:rsidR="00B948D5" w:rsidRPr="00B948D5">
        <w:rPr>
          <w:lang w:val="en-US"/>
        </w:rPr>
        <w:t xml:space="preserve">interfaces, </w:t>
      </w:r>
      <w:r w:rsidRPr="00B948D5">
        <w:rPr>
          <w:lang w:val="en-US"/>
        </w:rPr>
        <w:t>t</w:t>
      </w:r>
      <w:r w:rsidRPr="00976D4D">
        <w:rPr>
          <w:lang w:val="en-US"/>
        </w:rPr>
        <w:t>he following additional restrictions apply:</w:t>
      </w:r>
    </w:p>
    <w:p w:rsidR="00976D4D" w:rsidRPr="00781B78" w:rsidRDefault="00976D4D" w:rsidP="00B948D5">
      <w:pPr>
        <w:pStyle w:val="Standard"/>
        <w:numPr>
          <w:ilvl w:val="0"/>
          <w:numId w:val="39"/>
        </w:numPr>
        <w:rPr>
          <w:lang w:val="en-US"/>
        </w:rPr>
      </w:pPr>
      <w:r w:rsidRPr="00712E3A">
        <w:rPr>
          <w:lang w:val="en-US"/>
        </w:rPr>
        <w:t>The content type must include</w:t>
      </w:r>
      <w:r w:rsidR="0049360A">
        <w:rPr>
          <w:lang w:val="en-US"/>
        </w:rPr>
        <w:t xml:space="preserve"> only</w:t>
      </w:r>
      <w:r w:rsidRPr="00712E3A">
        <w:rPr>
          <w:lang w:val="en-US"/>
        </w:rPr>
        <w:t xml:space="preserve"> the MIME type, not the character set. The character set of the response can be retrieved </w:t>
      </w:r>
      <w:r w:rsidR="0049360A">
        <w:rPr>
          <w:lang w:val="en-US"/>
        </w:rPr>
        <w:t>using</w:t>
      </w:r>
      <w:r w:rsidRPr="00712E3A">
        <w:rPr>
          <w:lang w:val="en-US"/>
        </w:rPr>
        <w:t xml:space="preserve"> the </w:t>
      </w:r>
      <w:r w:rsidRPr="00712E3A">
        <w:rPr>
          <w:rStyle w:val="inlinecode"/>
          <w:lang w:val="en-US"/>
        </w:rPr>
        <w:t>RenderResponse</w:t>
      </w:r>
      <w:r w:rsidR="0049360A" w:rsidRPr="003F02C0">
        <w:rPr>
          <w:lang w:val="en-US"/>
        </w:rPr>
        <w:t xml:space="preserve"> interface </w:t>
      </w:r>
      <w:r w:rsidRPr="00712E3A">
        <w:rPr>
          <w:rStyle w:val="inlinecode"/>
          <w:lang w:val="en-US"/>
        </w:rPr>
        <w:t>getCharacterEncoding</w:t>
      </w:r>
      <w:r w:rsidR="0049360A" w:rsidRPr="003F02C0">
        <w:rPr>
          <w:lang w:val="en-US"/>
        </w:rPr>
        <w:t xml:space="preserve"> method</w:t>
      </w:r>
      <w:r w:rsidRPr="00781B78">
        <w:rPr>
          <w:lang w:val="en-US"/>
        </w:rPr>
        <w:t>.</w:t>
      </w:r>
    </w:p>
    <w:p w:rsidR="00976D4D" w:rsidRPr="00976D4D" w:rsidRDefault="00976D4D" w:rsidP="00B948D5">
      <w:pPr>
        <w:pStyle w:val="Standard"/>
        <w:numPr>
          <w:ilvl w:val="0"/>
          <w:numId w:val="39"/>
        </w:numPr>
        <w:rPr>
          <w:lang w:val="en-US"/>
        </w:rPr>
      </w:pPr>
      <w:r w:rsidRPr="00712E3A">
        <w:rPr>
          <w:lang w:val="en-US"/>
        </w:rPr>
        <w:t xml:space="preserve">The </w:t>
      </w:r>
      <w:r w:rsidRPr="00712E3A">
        <w:rPr>
          <w:rStyle w:val="inlinecode"/>
          <w:lang w:val="en-US"/>
        </w:rPr>
        <w:t>getResponseContentTypes</w:t>
      </w:r>
      <w:r w:rsidRPr="00712E3A">
        <w:rPr>
          <w:lang w:val="en-US"/>
        </w:rPr>
        <w:t xml:space="preserve"> method must return only the content types supported by </w:t>
      </w:r>
      <w:r w:rsidR="00A87CCE">
        <w:rPr>
          <w:lang w:val="en-US"/>
        </w:rPr>
        <w:t xml:space="preserve">the portlet container for </w:t>
      </w:r>
      <w:r w:rsidRPr="00712E3A">
        <w:rPr>
          <w:lang w:val="en-US"/>
        </w:rPr>
        <w:t>the current portlet mode.</w:t>
      </w:r>
    </w:p>
    <w:p w:rsidR="00976D4D" w:rsidRPr="00976D4D" w:rsidRDefault="00976D4D" w:rsidP="00976D4D">
      <w:pPr>
        <w:pStyle w:val="Standard"/>
        <w:rPr>
          <w:lang w:val="en-US"/>
        </w:rPr>
      </w:pPr>
      <w:r w:rsidRPr="00976D4D">
        <w:rPr>
          <w:lang w:val="en-US"/>
        </w:rPr>
        <w:t xml:space="preserve">If the </w:t>
      </w:r>
      <w:r w:rsidRPr="00B948D5">
        <w:rPr>
          <w:rStyle w:val="inlinecode"/>
          <w:lang w:val="en-US"/>
        </w:rPr>
        <w:t>getResponseContentType</w:t>
      </w:r>
      <w:r w:rsidRPr="00976D4D">
        <w:rPr>
          <w:lang w:val="en-US"/>
        </w:rPr>
        <w:t xml:space="preserve"> or </w:t>
      </w:r>
      <w:r w:rsidRPr="00B948D5">
        <w:rPr>
          <w:rStyle w:val="inlinecode"/>
          <w:lang w:val="en-US"/>
        </w:rPr>
        <w:t>getResponseContentTypes</w:t>
      </w:r>
      <w:r w:rsidR="00B948D5">
        <w:rPr>
          <w:lang w:val="en-US"/>
        </w:rPr>
        <w:t xml:space="preserve"> methods are exposed through the</w:t>
      </w:r>
      <w:r w:rsidRPr="00976D4D">
        <w:rPr>
          <w:lang w:val="en-US"/>
        </w:rPr>
        <w:t xml:space="preserve"> </w:t>
      </w:r>
      <w:r w:rsidRPr="00712E3A">
        <w:rPr>
          <w:rStyle w:val="inlinecode"/>
          <w:lang w:val="en-US"/>
        </w:rPr>
        <w:t>ResourceRequest</w:t>
      </w:r>
      <w:r w:rsidR="00B948D5">
        <w:rPr>
          <w:lang w:val="en-US"/>
        </w:rPr>
        <w:t xml:space="preserve"> interface, </w:t>
      </w:r>
      <w:r w:rsidR="00B948D5" w:rsidRPr="00976D4D">
        <w:rPr>
          <w:lang w:val="en-US"/>
        </w:rPr>
        <w:t>the</w:t>
      </w:r>
      <w:r w:rsidRPr="00976D4D">
        <w:rPr>
          <w:lang w:val="en-US"/>
        </w:rPr>
        <w:t xml:space="preserve"> return values should be based on the HTTP </w:t>
      </w:r>
      <w:r w:rsidRPr="003F02C0">
        <w:rPr>
          <w:rStyle w:val="inlinecode"/>
          <w:lang w:val="en-US"/>
        </w:rPr>
        <w:t>Accept</w:t>
      </w:r>
      <w:r w:rsidRPr="00976D4D">
        <w:rPr>
          <w:lang w:val="en-US"/>
        </w:rPr>
        <w:t xml:space="preserve"> header provided by the client.</w:t>
      </w:r>
    </w:p>
    <w:p w:rsidR="00976D4D" w:rsidRPr="00976D4D" w:rsidRDefault="00976D4D" w:rsidP="00496209">
      <w:pPr>
        <w:pStyle w:val="Heading3"/>
      </w:pPr>
      <w:bookmarkStart w:id="545" w:name="_Toc468261084"/>
      <w:r w:rsidRPr="00976D4D">
        <w:t>Internationalization</w:t>
      </w:r>
      <w:bookmarkEnd w:id="545"/>
    </w:p>
    <w:p w:rsidR="004F618A" w:rsidRDefault="00B948D5" w:rsidP="00976D4D">
      <w:pPr>
        <w:pStyle w:val="Standard"/>
        <w:rPr>
          <w:lang w:val="en-US"/>
        </w:rPr>
      </w:pPr>
      <w:r w:rsidRPr="00976D4D">
        <w:rPr>
          <w:lang w:val="en-US"/>
        </w:rPr>
        <w:t xml:space="preserve">The </w:t>
      </w:r>
      <w:r w:rsidRPr="005B099F">
        <w:rPr>
          <w:rStyle w:val="inlinecode"/>
          <w:lang w:val="en-US"/>
        </w:rPr>
        <w:t>PortletRequest</w:t>
      </w:r>
      <w:r w:rsidRPr="00976D4D">
        <w:rPr>
          <w:lang w:val="en-US"/>
        </w:rPr>
        <w:t xml:space="preserve"> interface</w:t>
      </w:r>
      <w:r>
        <w:rPr>
          <w:lang w:val="en-US"/>
        </w:rPr>
        <w:t xml:space="preserve"> </w:t>
      </w:r>
      <w:r w:rsidRPr="00712E3A">
        <w:rPr>
          <w:rStyle w:val="inlinecode"/>
          <w:lang w:val="en-US"/>
        </w:rPr>
        <w:t>getLocale</w:t>
      </w:r>
      <w:r>
        <w:rPr>
          <w:lang w:val="en-US"/>
        </w:rPr>
        <w:t xml:space="preserve"> </w:t>
      </w:r>
      <w:r w:rsidR="004F618A">
        <w:rPr>
          <w:lang w:val="en-US"/>
        </w:rPr>
        <w:t xml:space="preserve">method </w:t>
      </w:r>
      <w:r>
        <w:rPr>
          <w:lang w:val="en-US"/>
        </w:rPr>
        <w:t xml:space="preserve">returns the preferred locale for the response as determined by the portlet container. </w:t>
      </w:r>
      <w:r w:rsidR="004F618A">
        <w:rPr>
          <w:lang w:val="en-US"/>
        </w:rPr>
        <w:t xml:space="preserve">The portlet container may use the </w:t>
      </w:r>
      <w:r w:rsidR="0032571A" w:rsidRPr="003F02C0">
        <w:rPr>
          <w:rStyle w:val="inlinecode"/>
          <w:lang w:val="en-US"/>
        </w:rPr>
        <w:t>A</w:t>
      </w:r>
      <w:r w:rsidR="004F618A" w:rsidRPr="003F02C0">
        <w:rPr>
          <w:rStyle w:val="inlinecode"/>
          <w:lang w:val="en-US"/>
        </w:rPr>
        <w:t>ccept-</w:t>
      </w:r>
      <w:r w:rsidR="0032571A" w:rsidRPr="003F02C0">
        <w:rPr>
          <w:rStyle w:val="inlinecode"/>
          <w:lang w:val="en-US"/>
        </w:rPr>
        <w:t>L</w:t>
      </w:r>
      <w:r w:rsidR="004F618A" w:rsidRPr="003F02C0">
        <w:rPr>
          <w:rStyle w:val="inlinecode"/>
          <w:lang w:val="en-US"/>
        </w:rPr>
        <w:t>anguage</w:t>
      </w:r>
      <w:r w:rsidR="004F618A">
        <w:rPr>
          <w:lang w:val="en-US"/>
        </w:rPr>
        <w:t xml:space="preserve"> header along with other information to make the determination. </w:t>
      </w:r>
      <w:r w:rsidR="004F618A" w:rsidRPr="00976D4D">
        <w:rPr>
          <w:lang w:val="en-US"/>
        </w:rPr>
        <w:t xml:space="preserve">The </w:t>
      </w:r>
      <w:r w:rsidR="004F618A" w:rsidRPr="004F618A">
        <w:rPr>
          <w:rStyle w:val="inlinecode"/>
          <w:lang w:val="en-US"/>
        </w:rPr>
        <w:t>getLocales</w:t>
      </w:r>
      <w:r w:rsidR="004F618A">
        <w:rPr>
          <w:lang w:val="en-US"/>
        </w:rPr>
        <w:t xml:space="preserve"> method returns</w:t>
      </w:r>
      <w:r w:rsidR="004F618A" w:rsidRPr="004F618A">
        <w:rPr>
          <w:lang w:val="en-US"/>
        </w:rPr>
        <w:t xml:space="preserve"> an Enumeration of </w:t>
      </w:r>
      <w:r w:rsidR="004F618A" w:rsidRPr="004F618A">
        <w:rPr>
          <w:rStyle w:val="inlinecode"/>
          <w:lang w:val="en-US"/>
        </w:rPr>
        <w:t>Locale</w:t>
      </w:r>
      <w:r w:rsidR="004F618A" w:rsidRPr="004F618A">
        <w:rPr>
          <w:lang w:val="en-US"/>
        </w:rPr>
        <w:t xml:space="preserve"> objects indicating, in decreasing order </w:t>
      </w:r>
      <w:r w:rsidR="004F618A">
        <w:rPr>
          <w:lang w:val="en-US"/>
        </w:rPr>
        <w:t xml:space="preserve">of preference, the locales in </w:t>
      </w:r>
      <w:r w:rsidR="004F618A" w:rsidRPr="004F618A">
        <w:rPr>
          <w:lang w:val="en-US"/>
        </w:rPr>
        <w:t xml:space="preserve">which the </w:t>
      </w:r>
      <w:r w:rsidR="004F618A">
        <w:rPr>
          <w:lang w:val="en-US"/>
        </w:rPr>
        <w:t>portlet container</w:t>
      </w:r>
      <w:r w:rsidR="004F618A" w:rsidRPr="004F618A">
        <w:rPr>
          <w:lang w:val="en-US"/>
        </w:rPr>
        <w:t xml:space="preserve"> will accept content for this request. </w:t>
      </w:r>
    </w:p>
    <w:p w:rsidR="00976D4D" w:rsidRPr="00976D4D" w:rsidRDefault="00976D4D" w:rsidP="00496209">
      <w:pPr>
        <w:pStyle w:val="Heading3"/>
      </w:pPr>
      <w:bookmarkStart w:id="546" w:name="_Toc468261085"/>
      <w:r w:rsidRPr="00976D4D">
        <w:t>Portlet Mode</w:t>
      </w:r>
      <w:bookmarkEnd w:id="546"/>
    </w:p>
    <w:p w:rsidR="00976D4D" w:rsidRPr="00976D4D" w:rsidRDefault="00976D4D" w:rsidP="00976D4D">
      <w:pPr>
        <w:pStyle w:val="Standard"/>
        <w:rPr>
          <w:lang w:val="en-US"/>
        </w:rPr>
      </w:pPr>
      <w:r w:rsidRPr="00976D4D">
        <w:rPr>
          <w:lang w:val="en-US"/>
        </w:rPr>
        <w:t xml:space="preserve">The </w:t>
      </w:r>
      <w:r w:rsidR="004F618A" w:rsidRPr="00976D4D">
        <w:rPr>
          <w:lang w:val="en-US"/>
        </w:rPr>
        <w:t xml:space="preserve"> </w:t>
      </w:r>
      <w:r w:rsidRPr="004F618A">
        <w:rPr>
          <w:rStyle w:val="inlinecode"/>
          <w:lang w:val="en-US"/>
        </w:rPr>
        <w:t>getPortletMode</w:t>
      </w:r>
      <w:r w:rsidRPr="00976D4D">
        <w:rPr>
          <w:lang w:val="en-US"/>
        </w:rPr>
        <w:t xml:space="preserve"> method </w:t>
      </w:r>
      <w:r w:rsidR="004F618A">
        <w:rPr>
          <w:lang w:val="en-US"/>
        </w:rPr>
        <w:t>provides the</w:t>
      </w:r>
      <w:r w:rsidRPr="00976D4D">
        <w:rPr>
          <w:lang w:val="en-US"/>
        </w:rPr>
        <w:t xml:space="preserve"> current portlet mode. A portlet may be restricted to work with a subset of the portlet modes supported by the </w:t>
      </w:r>
      <w:r w:rsidR="00425AA9">
        <w:rPr>
          <w:lang w:val="en-US"/>
        </w:rPr>
        <w:t>portlet container</w:t>
      </w:r>
      <w:r w:rsidRPr="00976D4D">
        <w:rPr>
          <w:lang w:val="en-US"/>
        </w:rPr>
        <w:t>. A portlet can use the</w:t>
      </w:r>
      <w:r w:rsidR="004F618A">
        <w:rPr>
          <w:lang w:val="en-US"/>
        </w:rPr>
        <w:t xml:space="preserve"> </w:t>
      </w:r>
      <w:r w:rsidR="004F618A" w:rsidRPr="005B099F">
        <w:rPr>
          <w:rStyle w:val="inlinecode"/>
          <w:lang w:val="en-US"/>
        </w:rPr>
        <w:t>PortletRequest</w:t>
      </w:r>
      <w:r w:rsidR="004F618A" w:rsidRPr="00976D4D">
        <w:rPr>
          <w:lang w:val="en-US"/>
        </w:rPr>
        <w:t xml:space="preserve"> interface</w:t>
      </w:r>
      <w:r w:rsidRPr="00976D4D">
        <w:rPr>
          <w:lang w:val="en-US"/>
        </w:rPr>
        <w:t xml:space="preserve"> </w:t>
      </w:r>
      <w:r w:rsidRPr="004F618A">
        <w:rPr>
          <w:rStyle w:val="inlinecode"/>
          <w:lang w:val="en-US"/>
        </w:rPr>
        <w:t>isPortletModeAllowed</w:t>
      </w:r>
      <w:r w:rsidRPr="00976D4D">
        <w:rPr>
          <w:lang w:val="en-US"/>
        </w:rPr>
        <w:t xml:space="preserve"> method </w:t>
      </w:r>
      <w:r w:rsidR="004F618A">
        <w:rPr>
          <w:lang w:val="en-US"/>
        </w:rPr>
        <w:t>to determine</w:t>
      </w:r>
      <w:r w:rsidRPr="00976D4D">
        <w:rPr>
          <w:lang w:val="en-US"/>
        </w:rPr>
        <w:t xml:space="preserve"> if the portlet is allowed to use a portlet mode. A portlet mode is not allowed if the portlet mode is not </w:t>
      </w:r>
      <w:r w:rsidR="004F618A">
        <w:rPr>
          <w:lang w:val="en-US"/>
        </w:rPr>
        <w:t>defined in the portlet configuration</w:t>
      </w:r>
      <w:r w:rsidRPr="00976D4D">
        <w:rPr>
          <w:lang w:val="en-US"/>
        </w:rPr>
        <w:t xml:space="preserve"> or</w:t>
      </w:r>
      <w:r w:rsidR="004F618A">
        <w:rPr>
          <w:lang w:val="en-US"/>
        </w:rPr>
        <w:t xml:space="preserve"> if the available portlet modes for the portlet or</w:t>
      </w:r>
      <w:r w:rsidR="0032571A">
        <w:rPr>
          <w:lang w:val="en-US"/>
        </w:rPr>
        <w:t xml:space="preserve"> for</w:t>
      </w:r>
      <w:r w:rsidR="004F618A">
        <w:rPr>
          <w:lang w:val="en-US"/>
        </w:rPr>
        <w:t xml:space="preserve"> the user have</w:t>
      </w:r>
      <w:r w:rsidRPr="00976D4D">
        <w:rPr>
          <w:lang w:val="en-US"/>
        </w:rPr>
        <w:t xml:space="preserve"> been constrained further by the portal. Note that the </w:t>
      </w:r>
      <w:r w:rsidRPr="00712E3A">
        <w:rPr>
          <w:rStyle w:val="inlinecode"/>
          <w:lang w:val="en-US"/>
        </w:rPr>
        <w:t>VIEW</w:t>
      </w:r>
      <w:r w:rsidRPr="00976D4D">
        <w:rPr>
          <w:lang w:val="en-US"/>
        </w:rPr>
        <w:t xml:space="preserve"> mode is always allowed, even if not explicitly </w:t>
      </w:r>
      <w:r w:rsidR="004F618A">
        <w:rPr>
          <w:lang w:val="en-US"/>
        </w:rPr>
        <w:t>configured by the portlet.</w:t>
      </w:r>
    </w:p>
    <w:p w:rsidR="00976D4D" w:rsidRPr="00976D4D" w:rsidRDefault="00976D4D" w:rsidP="00496209">
      <w:pPr>
        <w:pStyle w:val="Heading3"/>
      </w:pPr>
      <w:bookmarkStart w:id="547" w:name="_Toc468261086"/>
      <w:r w:rsidRPr="00976D4D">
        <w:lastRenderedPageBreak/>
        <w:t>Window State</w:t>
      </w:r>
      <w:bookmarkEnd w:id="547"/>
    </w:p>
    <w:p w:rsidR="00976D4D" w:rsidRPr="00976D4D" w:rsidRDefault="008145EF" w:rsidP="00976D4D">
      <w:pPr>
        <w:pStyle w:val="Standard"/>
        <w:rPr>
          <w:lang w:val="en-US"/>
        </w:rPr>
      </w:pPr>
      <w:r w:rsidRPr="00976D4D">
        <w:rPr>
          <w:lang w:val="en-US"/>
        </w:rPr>
        <w:t xml:space="preserve">The  </w:t>
      </w:r>
      <w:r w:rsidR="00976D4D" w:rsidRPr="00B41999">
        <w:rPr>
          <w:rStyle w:val="inlinecode"/>
          <w:lang w:val="en-US"/>
        </w:rPr>
        <w:t>getWindowState</w:t>
      </w:r>
      <w:r w:rsidR="00976D4D" w:rsidRPr="00976D4D">
        <w:rPr>
          <w:lang w:val="en-US"/>
        </w:rPr>
        <w:t xml:space="preserve"> method </w:t>
      </w:r>
      <w:r>
        <w:rPr>
          <w:lang w:val="en-US"/>
        </w:rPr>
        <w:t>provides the current</w:t>
      </w:r>
      <w:r w:rsidR="00976D4D" w:rsidRPr="00976D4D">
        <w:rPr>
          <w:lang w:val="en-US"/>
        </w:rPr>
        <w:t xml:space="preserve"> window state.</w:t>
      </w:r>
      <w:r>
        <w:rPr>
          <w:lang w:val="en-US"/>
        </w:rPr>
        <w:t xml:space="preserve"> </w:t>
      </w:r>
      <w:r w:rsidR="00976D4D" w:rsidRPr="00976D4D">
        <w:rPr>
          <w:lang w:val="en-US"/>
        </w:rPr>
        <w:t xml:space="preserve">A portlet may be restricted to work with a subset of the window states supported by the </w:t>
      </w:r>
      <w:r w:rsidR="00425AA9">
        <w:rPr>
          <w:lang w:val="en-US"/>
        </w:rPr>
        <w:t>portlet container</w:t>
      </w:r>
      <w:r w:rsidR="00976D4D" w:rsidRPr="00976D4D">
        <w:rPr>
          <w:lang w:val="en-US"/>
        </w:rPr>
        <w:t>. A portlet can use the</w:t>
      </w:r>
      <w:r w:rsidRPr="008145EF">
        <w:rPr>
          <w:rStyle w:val="inlinecode"/>
          <w:lang w:val="en-US"/>
        </w:rPr>
        <w:t xml:space="preserve"> </w:t>
      </w:r>
      <w:r w:rsidRPr="005B099F">
        <w:rPr>
          <w:rStyle w:val="inlinecode"/>
          <w:lang w:val="en-US"/>
        </w:rPr>
        <w:t>PortletRequest</w:t>
      </w:r>
      <w:r w:rsidRPr="00976D4D">
        <w:rPr>
          <w:lang w:val="en-US"/>
        </w:rPr>
        <w:t xml:space="preserve"> interface</w:t>
      </w:r>
      <w:r w:rsidR="00976D4D" w:rsidRPr="00976D4D">
        <w:rPr>
          <w:lang w:val="en-US"/>
        </w:rPr>
        <w:t xml:space="preserve"> </w:t>
      </w:r>
      <w:r w:rsidR="00976D4D" w:rsidRPr="008145EF">
        <w:rPr>
          <w:rStyle w:val="inlinecode"/>
          <w:lang w:val="en-US"/>
        </w:rPr>
        <w:t>isWindowStateAllowed</w:t>
      </w:r>
      <w:r w:rsidR="00976D4D" w:rsidRPr="00976D4D">
        <w:rPr>
          <w:lang w:val="en-US"/>
        </w:rPr>
        <w:t xml:space="preserve"> method </w:t>
      </w:r>
      <w:r>
        <w:rPr>
          <w:lang w:val="en-US"/>
        </w:rPr>
        <w:t>to determine</w:t>
      </w:r>
      <w:r w:rsidR="00976D4D" w:rsidRPr="00976D4D">
        <w:rPr>
          <w:lang w:val="en-US"/>
        </w:rPr>
        <w:t xml:space="preserve"> if the portlet is allowed to use a window state.</w:t>
      </w:r>
    </w:p>
    <w:p w:rsidR="00976D4D" w:rsidRPr="008145EF" w:rsidRDefault="00976D4D" w:rsidP="00496209">
      <w:pPr>
        <w:pStyle w:val="Heading3"/>
        <w:rPr>
          <w:lang w:val="en-US"/>
        </w:rPr>
      </w:pPr>
      <w:bookmarkStart w:id="548" w:name="_Toc468261087"/>
      <w:r w:rsidRPr="008145EF">
        <w:rPr>
          <w:lang w:val="en-US"/>
        </w:rPr>
        <w:t>Access to the Portlet Window ID</w:t>
      </w:r>
      <w:bookmarkEnd w:id="548"/>
    </w:p>
    <w:p w:rsidR="00976D4D" w:rsidRDefault="008145EF" w:rsidP="00976D4D">
      <w:pPr>
        <w:pStyle w:val="Standard"/>
        <w:rPr>
          <w:lang w:val="en-US"/>
        </w:rPr>
      </w:pPr>
      <w:r w:rsidRPr="00976D4D">
        <w:rPr>
          <w:lang w:val="en-US"/>
        </w:rPr>
        <w:t xml:space="preserve">The </w:t>
      </w:r>
      <w:r w:rsidRPr="008145EF">
        <w:rPr>
          <w:rStyle w:val="inlinecode"/>
          <w:lang w:val="en-US"/>
        </w:rPr>
        <w:t>PortletRequest</w:t>
      </w:r>
      <w:r w:rsidRPr="00976D4D">
        <w:rPr>
          <w:lang w:val="en-US"/>
        </w:rPr>
        <w:t xml:space="preserve"> interface</w:t>
      </w:r>
      <w:r w:rsidR="00976D4D" w:rsidRPr="00976D4D">
        <w:rPr>
          <w:lang w:val="en-US"/>
        </w:rPr>
        <w:t xml:space="preserve"> </w:t>
      </w:r>
      <w:r w:rsidR="00976D4D" w:rsidRPr="008145EF">
        <w:rPr>
          <w:rStyle w:val="inlinecode"/>
          <w:lang w:val="en-US"/>
        </w:rPr>
        <w:t>getWindowID</w:t>
      </w:r>
      <w:r w:rsidR="00976D4D" w:rsidRPr="00976D4D">
        <w:rPr>
          <w:lang w:val="en-US"/>
        </w:rPr>
        <w:t xml:space="preserve"> method provides the current portlet window ID. The portlet w</w:t>
      </w:r>
      <w:r>
        <w:rPr>
          <w:lang w:val="en-US"/>
        </w:rPr>
        <w:t>indow ID must be unique for the</w:t>
      </w:r>
      <w:r w:rsidR="00976D4D" w:rsidRPr="00976D4D">
        <w:rPr>
          <w:lang w:val="en-US"/>
        </w:rPr>
        <w:t xml:space="preserve"> portlet window and constant for the lifetime of the portlet window.</w:t>
      </w:r>
      <w:r>
        <w:rPr>
          <w:lang w:val="en-US"/>
        </w:rPr>
        <w:t xml:space="preserve"> The portlet container must use the window ID this method returns</w:t>
      </w:r>
      <w:r w:rsidR="00976D4D" w:rsidRPr="00976D4D">
        <w:rPr>
          <w:lang w:val="en-US"/>
        </w:rPr>
        <w:t xml:space="preserve"> for scoping the po</w:t>
      </w:r>
      <w:r>
        <w:rPr>
          <w:lang w:val="en-US"/>
        </w:rPr>
        <w:t>rtlet-scope session attributes.</w:t>
      </w:r>
      <w:r w:rsidR="00976D4D" w:rsidRPr="00976D4D">
        <w:rPr>
          <w:lang w:val="en-US"/>
        </w:rPr>
        <w:t xml:space="preserve"> The portlet window ID must not contain a ‘?’ cha</w:t>
      </w:r>
      <w:r>
        <w:rPr>
          <w:lang w:val="en-US"/>
        </w:rPr>
        <w:t xml:space="preserve">racter in order to comply with </w:t>
      </w:r>
      <w:r w:rsidR="00976D4D" w:rsidRPr="00976D4D">
        <w:rPr>
          <w:lang w:val="en-US"/>
        </w:rPr>
        <w:t xml:space="preserve">the portlet scope session ID </w:t>
      </w:r>
      <w:r w:rsidRPr="00976D4D">
        <w:rPr>
          <w:lang w:val="en-US"/>
        </w:rPr>
        <w:t>requirement</w:t>
      </w:r>
      <w:r>
        <w:rPr>
          <w:lang w:val="en-US"/>
        </w:rPr>
        <w:t>s</w:t>
      </w:r>
      <w:r w:rsidRPr="00976D4D">
        <w:rPr>
          <w:lang w:val="en-US"/>
        </w:rPr>
        <w:t xml:space="preserve"> </w:t>
      </w:r>
      <w:r w:rsidR="00976D4D" w:rsidRPr="00976D4D">
        <w:rPr>
          <w:lang w:val="en-US"/>
        </w:rPr>
        <w:t>(see</w:t>
      </w:r>
      <w:r w:rsidR="00DF1451">
        <w:rPr>
          <w:lang w:val="en-US"/>
        </w:rPr>
        <w:t xml:space="preserve"> Section </w:t>
      </w:r>
      <w:r w:rsidR="00DF1451">
        <w:rPr>
          <w:lang w:val="en-US"/>
        </w:rPr>
        <w:fldChar w:fldCharType="begin"/>
      </w:r>
      <w:r w:rsidR="00DF1451">
        <w:rPr>
          <w:lang w:val="en-US"/>
        </w:rPr>
        <w:instrText xml:space="preserve"> REF _Ref427331861 \w \h </w:instrText>
      </w:r>
      <w:r w:rsidR="00DF1451">
        <w:rPr>
          <w:lang w:val="en-US"/>
        </w:rPr>
      </w:r>
      <w:r w:rsidR="00DF1451">
        <w:rPr>
          <w:lang w:val="en-US"/>
        </w:rPr>
        <w:fldChar w:fldCharType="separate"/>
      </w:r>
      <w:r w:rsidR="003B17E8">
        <w:rPr>
          <w:lang w:val="en-US"/>
        </w:rPr>
        <w:t>19.4</w:t>
      </w:r>
      <w:r w:rsidR="00DF1451">
        <w:rPr>
          <w:lang w:val="en-US"/>
        </w:rPr>
        <w:fldChar w:fldCharType="end"/>
      </w:r>
      <w:r w:rsidR="00DF1451">
        <w:rPr>
          <w:lang w:val="en-US"/>
        </w:rPr>
        <w:t xml:space="preserve"> </w:t>
      </w:r>
      <w:r w:rsidR="00DF1451">
        <w:rPr>
          <w:lang w:val="en-US"/>
        </w:rPr>
        <w:fldChar w:fldCharType="begin"/>
      </w:r>
      <w:r w:rsidR="00DF1451">
        <w:rPr>
          <w:lang w:val="en-US"/>
        </w:rPr>
        <w:instrText xml:space="preserve"> REF _Ref427331861 \h </w:instrText>
      </w:r>
      <w:r w:rsidR="00DF1451">
        <w:rPr>
          <w:lang w:val="en-US"/>
        </w:rPr>
      </w:r>
      <w:r w:rsidR="00DF1451">
        <w:rPr>
          <w:lang w:val="en-US"/>
        </w:rPr>
        <w:fldChar w:fldCharType="separate"/>
      </w:r>
      <w:r w:rsidR="003B17E8">
        <w:rPr>
          <w:lang w:val="en-US"/>
        </w:rPr>
        <w:t xml:space="preserve">Binding Attributes </w:t>
      </w:r>
      <w:r w:rsidR="003B17E8" w:rsidRPr="00C9289E">
        <w:rPr>
          <w:lang w:val="en-US"/>
        </w:rPr>
        <w:t>to a</w:t>
      </w:r>
      <w:r w:rsidR="003B17E8">
        <w:rPr>
          <w:lang w:val="en-US"/>
        </w:rPr>
        <w:t xml:space="preserve"> Portlet</w:t>
      </w:r>
      <w:r w:rsidR="003B17E8" w:rsidRPr="00C9289E">
        <w:rPr>
          <w:lang w:val="en-US"/>
        </w:rPr>
        <w:t xml:space="preserve"> Session</w:t>
      </w:r>
      <w:r w:rsidR="00DF1451">
        <w:rPr>
          <w:lang w:val="en-US"/>
        </w:rPr>
        <w:fldChar w:fldCharType="end"/>
      </w:r>
      <w:r w:rsidR="00976D4D" w:rsidRPr="00976D4D">
        <w:rPr>
          <w:lang w:val="en-US"/>
        </w:rPr>
        <w:t>)</w:t>
      </w:r>
      <w:r>
        <w:rPr>
          <w:lang w:val="en-US"/>
        </w:rPr>
        <w:t>.</w:t>
      </w:r>
    </w:p>
    <w:p w:rsidR="004639B1" w:rsidRDefault="004639B1" w:rsidP="004639B1">
      <w:pPr>
        <w:pStyle w:val="Heading3"/>
      </w:pPr>
      <w:bookmarkStart w:id="549" w:name="_Toc468261088"/>
      <w:r>
        <w:t>User Agent</w:t>
      </w:r>
      <w:bookmarkEnd w:id="549"/>
    </w:p>
    <w:p w:rsidR="004639B1" w:rsidRPr="004639B1" w:rsidRDefault="004639B1" w:rsidP="004639B1">
      <w:pPr>
        <w:pStyle w:val="Standard"/>
        <w:rPr>
          <w:lang w:val="en-US"/>
        </w:rPr>
      </w:pPr>
      <w:r>
        <w:rPr>
          <w:lang w:val="en-US"/>
        </w:rPr>
        <w:t xml:space="preserve">The </w:t>
      </w:r>
      <w:r w:rsidRPr="002474D9">
        <w:rPr>
          <w:rStyle w:val="inlinecode"/>
          <w:lang w:val="en-US"/>
        </w:rPr>
        <w:t>getUserAgent()</w:t>
      </w:r>
      <w:r>
        <w:rPr>
          <w:lang w:val="en-US"/>
        </w:rPr>
        <w:t xml:space="preserve"> method makes the user agent string available to the portlet.</w:t>
      </w:r>
    </w:p>
    <w:p w:rsidR="008145EF" w:rsidRDefault="00272760" w:rsidP="008145EF">
      <w:pPr>
        <w:pStyle w:val="Heading3"/>
      </w:pPr>
      <w:bookmarkStart w:id="550" w:name="_Toc468261089"/>
      <w:r>
        <w:t>Deprecated Methods</w:t>
      </w:r>
      <w:bookmarkEnd w:id="550"/>
    </w:p>
    <w:p w:rsidR="00D44908" w:rsidRDefault="00D44908" w:rsidP="00D44908">
      <w:pPr>
        <w:pStyle w:val="Standard"/>
        <w:rPr>
          <w:lang w:val="en-US"/>
        </w:rPr>
      </w:pPr>
      <w:r w:rsidRPr="00D44908">
        <w:rPr>
          <w:lang w:val="en-US"/>
        </w:rPr>
        <w:t xml:space="preserve">The </w:t>
      </w:r>
      <w:r w:rsidR="00272760">
        <w:rPr>
          <w:lang w:val="en-US"/>
        </w:rPr>
        <w:t xml:space="preserve">following </w:t>
      </w:r>
      <w:r w:rsidRPr="00D44908">
        <w:rPr>
          <w:rStyle w:val="inlinecode"/>
          <w:lang w:val="en-US"/>
        </w:rPr>
        <w:t>PortletRequest</w:t>
      </w:r>
      <w:r w:rsidRPr="00D44908">
        <w:rPr>
          <w:lang w:val="en-US"/>
        </w:rPr>
        <w:t xml:space="preserve"> interface</w:t>
      </w:r>
      <w:r w:rsidR="00272760">
        <w:rPr>
          <w:lang w:val="en-US"/>
        </w:rPr>
        <w:t xml:space="preserve"> methods have been deprecated with Portlet Specification Version 3.0. </w:t>
      </w:r>
    </w:p>
    <w:p w:rsidR="00272760" w:rsidRPr="00272760" w:rsidRDefault="00272760" w:rsidP="00272760">
      <w:pPr>
        <w:pStyle w:val="BulletList"/>
        <w:rPr>
          <w:rStyle w:val="inlinecode"/>
        </w:rPr>
      </w:pPr>
      <w:r w:rsidRPr="00272760">
        <w:rPr>
          <w:rStyle w:val="inlinecode"/>
        </w:rPr>
        <w:t>getParameter</w:t>
      </w:r>
    </w:p>
    <w:p w:rsidR="00272760" w:rsidRPr="00272760" w:rsidRDefault="00272760" w:rsidP="00272760">
      <w:pPr>
        <w:pStyle w:val="BulletList"/>
        <w:rPr>
          <w:rStyle w:val="inlinecode"/>
        </w:rPr>
      </w:pPr>
      <w:r w:rsidRPr="00272760">
        <w:rPr>
          <w:rStyle w:val="inlinecode"/>
        </w:rPr>
        <w:t>getParameterValues</w:t>
      </w:r>
    </w:p>
    <w:p w:rsidR="00272760" w:rsidRPr="00272760" w:rsidRDefault="00272760" w:rsidP="00272760">
      <w:pPr>
        <w:pStyle w:val="BulletList"/>
        <w:rPr>
          <w:rStyle w:val="inlinecode"/>
        </w:rPr>
      </w:pPr>
      <w:r w:rsidRPr="00272760">
        <w:rPr>
          <w:rStyle w:val="inlinecode"/>
        </w:rPr>
        <w:t>getParameterNames</w:t>
      </w:r>
    </w:p>
    <w:p w:rsidR="00272760" w:rsidRPr="00272760" w:rsidRDefault="00272760" w:rsidP="00272760">
      <w:pPr>
        <w:pStyle w:val="BulletList"/>
        <w:rPr>
          <w:rStyle w:val="inlinecode"/>
        </w:rPr>
      </w:pPr>
      <w:r w:rsidRPr="00272760">
        <w:rPr>
          <w:rStyle w:val="inlinecode"/>
        </w:rPr>
        <w:t>getParameterMap</w:t>
      </w:r>
    </w:p>
    <w:p w:rsidR="00272760" w:rsidRPr="00272760" w:rsidRDefault="00272760" w:rsidP="00272760">
      <w:pPr>
        <w:pStyle w:val="BulletList"/>
        <w:rPr>
          <w:rStyle w:val="inlinecode"/>
        </w:rPr>
      </w:pPr>
      <w:r w:rsidRPr="00272760">
        <w:rPr>
          <w:rStyle w:val="inlinecode"/>
        </w:rPr>
        <w:t>getPrivateParameterMap</w:t>
      </w:r>
    </w:p>
    <w:p w:rsidR="00272760" w:rsidRPr="00272760" w:rsidRDefault="00272760" w:rsidP="00272760">
      <w:pPr>
        <w:pStyle w:val="BulletList"/>
        <w:rPr>
          <w:rStyle w:val="inlinecode"/>
        </w:rPr>
      </w:pPr>
      <w:r w:rsidRPr="00272760">
        <w:rPr>
          <w:rStyle w:val="inlinecode"/>
        </w:rPr>
        <w:t>getPublicParameterMap</w:t>
      </w:r>
    </w:p>
    <w:p w:rsidR="00381046" w:rsidRPr="00381046" w:rsidRDefault="00381046" w:rsidP="00381046">
      <w:pPr>
        <w:pStyle w:val="Standard"/>
        <w:rPr>
          <w:lang w:val="en-US"/>
        </w:rPr>
      </w:pPr>
      <w:r w:rsidRPr="00381046">
        <w:rPr>
          <w:lang w:val="en-US"/>
        </w:rPr>
        <w:t xml:space="preserve">These methods have been replaced by the </w:t>
      </w:r>
      <w:r w:rsidR="00602DF2" w:rsidRPr="00381046">
        <w:rPr>
          <w:lang w:val="en-US"/>
        </w:rPr>
        <w:t>parameter</w:t>
      </w:r>
      <w:r w:rsidRPr="00381046">
        <w:rPr>
          <w:lang w:val="en-US"/>
        </w:rPr>
        <w:t xml:space="preserve"> handling methods provided by the </w:t>
      </w:r>
      <w:r w:rsidRPr="00381046">
        <w:rPr>
          <w:rStyle w:val="inlinecode"/>
          <w:lang w:val="en-US"/>
        </w:rPr>
        <w:t>RenderParam</w:t>
      </w:r>
      <w:r w:rsidRPr="00A93361">
        <w:rPr>
          <w:rStyle w:val="inlinecode"/>
          <w:lang w:val="en-US"/>
        </w:rPr>
        <w:t>eters</w:t>
      </w:r>
      <w:r>
        <w:rPr>
          <w:lang w:val="en-US"/>
        </w:rPr>
        <w:t xml:space="preserve">, </w:t>
      </w:r>
      <w:r w:rsidRPr="00A93361">
        <w:rPr>
          <w:rStyle w:val="inlinecode"/>
          <w:lang w:val="en-US"/>
        </w:rPr>
        <w:t>ActionParameters</w:t>
      </w:r>
      <w:r>
        <w:rPr>
          <w:lang w:val="en-US"/>
        </w:rPr>
        <w:t xml:space="preserve">, and </w:t>
      </w:r>
      <w:r w:rsidRPr="00A93361">
        <w:rPr>
          <w:rStyle w:val="inlinecode"/>
          <w:lang w:val="en-US"/>
        </w:rPr>
        <w:t>Res</w:t>
      </w:r>
      <w:r w:rsidRPr="00381046">
        <w:rPr>
          <w:rStyle w:val="inlinecode"/>
          <w:lang w:val="en-US"/>
        </w:rPr>
        <w:t>ourceParameters</w:t>
      </w:r>
      <w:r w:rsidRPr="00381046">
        <w:rPr>
          <w:lang w:val="en-US"/>
        </w:rPr>
        <w:t xml:space="preserve"> objects. </w:t>
      </w:r>
      <w:r>
        <w:rPr>
          <w:lang w:val="en-US"/>
        </w:rPr>
        <w:t xml:space="preserve">See </w:t>
      </w:r>
      <w:r>
        <w:rPr>
          <w:lang w:val="en-US"/>
        </w:rPr>
        <w:fldChar w:fldCharType="begin"/>
      </w:r>
      <w:r>
        <w:rPr>
          <w:lang w:val="en-US"/>
        </w:rPr>
        <w:instrText xml:space="preserve"> REF _Ref426644999 \r \h </w:instrText>
      </w:r>
      <w:r>
        <w:rPr>
          <w:lang w:val="en-US"/>
        </w:rPr>
      </w:r>
      <w:r>
        <w:rPr>
          <w:lang w:val="en-US"/>
        </w:rPr>
        <w:fldChar w:fldCharType="separate"/>
      </w:r>
      <w:r w:rsidR="003B17E8">
        <w:rPr>
          <w:lang w:val="en-US"/>
        </w:rPr>
        <w:t>Chapter 11</w:t>
      </w:r>
      <w:r>
        <w:rPr>
          <w:lang w:val="en-US"/>
        </w:rPr>
        <w:fldChar w:fldCharType="end"/>
      </w:r>
      <w:r>
        <w:rPr>
          <w:lang w:val="en-US"/>
        </w:rPr>
        <w:t xml:space="preserve"> </w:t>
      </w:r>
      <w:r>
        <w:rPr>
          <w:lang w:val="en-US"/>
        </w:rPr>
        <w:fldChar w:fldCharType="begin"/>
      </w:r>
      <w:r>
        <w:rPr>
          <w:lang w:val="en-US"/>
        </w:rPr>
        <w:instrText xml:space="preserve"> REF _Ref426644999 \h </w:instrText>
      </w:r>
      <w:r>
        <w:rPr>
          <w:lang w:val="en-US"/>
        </w:rPr>
      </w:r>
      <w:r>
        <w:rPr>
          <w:lang w:val="en-US"/>
        </w:rPr>
        <w:fldChar w:fldCharType="separate"/>
      </w:r>
      <w:r w:rsidR="003B17E8">
        <w:t>Portlet Parameters</w:t>
      </w:r>
      <w:r>
        <w:rPr>
          <w:lang w:val="en-US"/>
        </w:rPr>
        <w:fldChar w:fldCharType="end"/>
      </w:r>
      <w:r>
        <w:rPr>
          <w:lang w:val="en-US"/>
        </w:rPr>
        <w:t xml:space="preserve"> on page </w:t>
      </w:r>
      <w:r>
        <w:rPr>
          <w:lang w:val="en-US"/>
        </w:rPr>
        <w:fldChar w:fldCharType="begin"/>
      </w:r>
      <w:r>
        <w:rPr>
          <w:lang w:val="en-US"/>
        </w:rPr>
        <w:instrText xml:space="preserve"> PAGEREF _Ref426644999 \h </w:instrText>
      </w:r>
      <w:r>
        <w:rPr>
          <w:lang w:val="en-US"/>
        </w:rPr>
      </w:r>
      <w:r>
        <w:rPr>
          <w:lang w:val="en-US"/>
        </w:rPr>
        <w:fldChar w:fldCharType="separate"/>
      </w:r>
      <w:r w:rsidR="003B17E8">
        <w:rPr>
          <w:noProof/>
          <w:lang w:val="en-US"/>
        </w:rPr>
        <w:t>60</w:t>
      </w:r>
      <w:r>
        <w:rPr>
          <w:lang w:val="en-US"/>
        </w:rPr>
        <w:fldChar w:fldCharType="end"/>
      </w:r>
      <w:r>
        <w:rPr>
          <w:lang w:val="en-US"/>
        </w:rPr>
        <w:t>.</w:t>
      </w:r>
    </w:p>
    <w:p w:rsidR="00976D4D" w:rsidRPr="00976D4D" w:rsidRDefault="00976D4D" w:rsidP="00496209">
      <w:pPr>
        <w:pStyle w:val="Heading2"/>
      </w:pPr>
      <w:bookmarkStart w:id="551" w:name="_Toc468261090"/>
      <w:r w:rsidRPr="003956A3">
        <w:rPr>
          <w:rFonts w:ascii="Courier New" w:hAnsi="Courier New" w:cs="Courier New"/>
        </w:rPr>
        <w:t>ClientDataRequest</w:t>
      </w:r>
      <w:r w:rsidRPr="00976D4D">
        <w:t xml:space="preserve"> Interface</w:t>
      </w:r>
      <w:bookmarkEnd w:id="551"/>
    </w:p>
    <w:p w:rsidR="00272760" w:rsidRDefault="00976D4D" w:rsidP="00976D4D">
      <w:pPr>
        <w:pStyle w:val="Standard"/>
        <w:rPr>
          <w:lang w:val="en-US"/>
        </w:rPr>
      </w:pPr>
      <w:r w:rsidRPr="00976D4D">
        <w:rPr>
          <w:lang w:val="en-US"/>
        </w:rPr>
        <w:t xml:space="preserve">The </w:t>
      </w:r>
      <w:r w:rsidRPr="00712E3A">
        <w:rPr>
          <w:rStyle w:val="inlinecode"/>
          <w:lang w:val="en-US"/>
        </w:rPr>
        <w:t>ClientDataRequest</w:t>
      </w:r>
      <w:r w:rsidRPr="00976D4D">
        <w:rPr>
          <w:lang w:val="en-US"/>
        </w:rPr>
        <w:t xml:space="preserve"> interface extends the </w:t>
      </w:r>
      <w:r w:rsidRPr="00712E3A">
        <w:rPr>
          <w:rStyle w:val="inlinecode"/>
          <w:lang w:val="en-US"/>
        </w:rPr>
        <w:t>PortletRequest</w:t>
      </w:r>
      <w:r w:rsidRPr="00976D4D">
        <w:rPr>
          <w:lang w:val="en-US"/>
        </w:rPr>
        <w:t xml:space="preserve"> interface </w:t>
      </w:r>
      <w:r w:rsidR="00272760">
        <w:rPr>
          <w:lang w:val="en-US"/>
        </w:rPr>
        <w:t xml:space="preserve">to provide additional information about the underlying HTTP </w:t>
      </w:r>
      <w:r w:rsidR="00E37386">
        <w:rPr>
          <w:lang w:val="en-US"/>
        </w:rPr>
        <w:t>request, such as access to the input stream.</w:t>
      </w:r>
    </w:p>
    <w:p w:rsidR="00976D4D" w:rsidRPr="00976D4D" w:rsidRDefault="00976D4D" w:rsidP="00496209">
      <w:pPr>
        <w:pStyle w:val="Heading3"/>
      </w:pPr>
      <w:bookmarkStart w:id="552" w:name="_Toc468261091"/>
      <w:r w:rsidRPr="00976D4D">
        <w:t>Retrieving Uploaded Data</w:t>
      </w:r>
      <w:bookmarkEnd w:id="552"/>
    </w:p>
    <w:p w:rsidR="00976D4D" w:rsidRPr="00976D4D" w:rsidRDefault="00E37386" w:rsidP="00976D4D">
      <w:pPr>
        <w:pStyle w:val="Standard"/>
        <w:rPr>
          <w:lang w:val="en-US"/>
        </w:rPr>
      </w:pPr>
      <w:r w:rsidRPr="00976D4D">
        <w:rPr>
          <w:lang w:val="en-US"/>
        </w:rPr>
        <w:t xml:space="preserve">The </w:t>
      </w:r>
      <w:r>
        <w:rPr>
          <w:rStyle w:val="inlinecode"/>
          <w:lang w:val="en-US"/>
        </w:rPr>
        <w:t>ClientData</w:t>
      </w:r>
      <w:r w:rsidRPr="008145EF">
        <w:rPr>
          <w:rStyle w:val="inlinecode"/>
          <w:lang w:val="en-US"/>
        </w:rPr>
        <w:t>Request</w:t>
      </w:r>
      <w:r w:rsidRPr="00976D4D">
        <w:rPr>
          <w:lang w:val="en-US"/>
        </w:rPr>
        <w:t xml:space="preserve"> interface </w:t>
      </w:r>
      <w:r w:rsidRPr="008145EF">
        <w:rPr>
          <w:rStyle w:val="inlinecode"/>
          <w:lang w:val="en-US"/>
        </w:rPr>
        <w:t>get</w:t>
      </w:r>
      <w:r>
        <w:rPr>
          <w:rStyle w:val="inlinecode"/>
          <w:lang w:val="en-US"/>
        </w:rPr>
        <w:t>PortletInputStream</w:t>
      </w:r>
      <w:r w:rsidRPr="00976D4D">
        <w:rPr>
          <w:lang w:val="en-US"/>
        </w:rPr>
        <w:t xml:space="preserve"> method </w:t>
      </w:r>
      <w:r>
        <w:rPr>
          <w:lang w:val="en-US"/>
        </w:rPr>
        <w:t xml:space="preserve">returns the input stream. The portlet can use the input stream to read data </w:t>
      </w:r>
      <w:r w:rsidR="00976D4D" w:rsidRPr="00976D4D">
        <w:rPr>
          <w:lang w:val="en-US"/>
        </w:rPr>
        <w:t xml:space="preserve">when the client request contains HTTP POST data of </w:t>
      </w:r>
      <w:r w:rsidR="0032571A">
        <w:rPr>
          <w:lang w:val="en-US"/>
        </w:rPr>
        <w:t xml:space="preserve">a </w:t>
      </w:r>
      <w:r w:rsidR="00976D4D" w:rsidRPr="00976D4D">
        <w:rPr>
          <w:lang w:val="en-US"/>
        </w:rPr>
        <w:t xml:space="preserve">type other than </w:t>
      </w:r>
      <w:r w:rsidR="00976D4D" w:rsidRPr="003F02C0">
        <w:rPr>
          <w:rStyle w:val="inlinecode"/>
          <w:lang w:val="en-US"/>
        </w:rPr>
        <w:t>application/x-www-form-urlencoded</w:t>
      </w:r>
      <w:r w:rsidR="00976D4D" w:rsidRPr="00976D4D">
        <w:rPr>
          <w:lang w:val="en-US"/>
        </w:rPr>
        <w:t>. For example,</w:t>
      </w:r>
      <w:r>
        <w:rPr>
          <w:lang w:val="en-US"/>
        </w:rPr>
        <w:t xml:space="preserve"> this might be the case</w:t>
      </w:r>
      <w:r w:rsidR="00976D4D" w:rsidRPr="00976D4D">
        <w:rPr>
          <w:lang w:val="en-US"/>
        </w:rPr>
        <w:t xml:space="preserve"> when a file is uploaded to the portlet as part of a user interaction.</w:t>
      </w:r>
    </w:p>
    <w:p w:rsidR="00976D4D" w:rsidRPr="00976D4D" w:rsidRDefault="00976D4D" w:rsidP="00976D4D">
      <w:pPr>
        <w:pStyle w:val="Standard"/>
        <w:rPr>
          <w:lang w:val="en-US"/>
        </w:rPr>
      </w:pPr>
      <w:r w:rsidRPr="00976D4D">
        <w:rPr>
          <w:lang w:val="en-US"/>
        </w:rPr>
        <w:t xml:space="preserve">As a convenience to the portlet developer, the </w:t>
      </w:r>
      <w:r w:rsidRPr="00712E3A">
        <w:rPr>
          <w:rStyle w:val="inlinecode"/>
          <w:lang w:val="en-US"/>
        </w:rPr>
        <w:t>ClientDataRequest</w:t>
      </w:r>
      <w:r w:rsidRPr="00976D4D">
        <w:rPr>
          <w:lang w:val="en-US"/>
        </w:rPr>
        <w:t xml:space="preserve"> interface also provides a </w:t>
      </w:r>
      <w:r w:rsidRPr="00712E3A">
        <w:rPr>
          <w:rStyle w:val="inlinecode"/>
          <w:lang w:val="en-US"/>
        </w:rPr>
        <w:t>getReader</w:t>
      </w:r>
      <w:r w:rsidRPr="00976D4D">
        <w:rPr>
          <w:lang w:val="en-US"/>
        </w:rPr>
        <w:t xml:space="preserve"> method that retrieves the HTTP POST data as character data according to the character encoding defined in the request.</w:t>
      </w:r>
    </w:p>
    <w:p w:rsidR="00976D4D" w:rsidRPr="00976D4D" w:rsidRDefault="00E37386" w:rsidP="00976D4D">
      <w:pPr>
        <w:pStyle w:val="Standard"/>
        <w:rPr>
          <w:lang w:val="en-US"/>
        </w:rPr>
      </w:pPr>
      <w:r>
        <w:rPr>
          <w:lang w:val="en-US"/>
        </w:rPr>
        <w:t>Only one of the two methods,</w:t>
      </w:r>
      <w:r w:rsidR="00976D4D" w:rsidRPr="00976D4D">
        <w:rPr>
          <w:lang w:val="en-US"/>
        </w:rPr>
        <w:t xml:space="preserve"> </w:t>
      </w:r>
      <w:r w:rsidR="00976D4D" w:rsidRPr="00E37386">
        <w:rPr>
          <w:rStyle w:val="inlinecode"/>
          <w:lang w:val="en-US"/>
        </w:rPr>
        <w:t>getPortletInputStream</w:t>
      </w:r>
      <w:r w:rsidR="00976D4D" w:rsidRPr="00976D4D">
        <w:rPr>
          <w:lang w:val="en-US"/>
        </w:rPr>
        <w:t xml:space="preserve"> or </w:t>
      </w:r>
      <w:r w:rsidR="00976D4D" w:rsidRPr="00E37386">
        <w:rPr>
          <w:rStyle w:val="inlinecode"/>
          <w:lang w:val="en-US"/>
        </w:rPr>
        <w:t>getReader</w:t>
      </w:r>
      <w:r w:rsidR="00976D4D" w:rsidRPr="00976D4D">
        <w:rPr>
          <w:lang w:val="en-US"/>
        </w:rPr>
        <w:t xml:space="preserve">, can be used during </w:t>
      </w:r>
      <w:r w:rsidR="003956A3" w:rsidRPr="00976D4D">
        <w:rPr>
          <w:lang w:val="en-US"/>
        </w:rPr>
        <w:t>a</w:t>
      </w:r>
      <w:r w:rsidR="00976D4D" w:rsidRPr="00976D4D">
        <w:rPr>
          <w:lang w:val="en-US"/>
        </w:rPr>
        <w:t xml:space="preserve"> </w:t>
      </w:r>
      <w:r>
        <w:rPr>
          <w:lang w:val="en-US"/>
        </w:rPr>
        <w:t>single</w:t>
      </w:r>
      <w:r w:rsidR="00976D4D" w:rsidRPr="00976D4D">
        <w:rPr>
          <w:lang w:val="en-US"/>
        </w:rPr>
        <w:t xml:space="preserve"> request</w:t>
      </w:r>
      <w:r w:rsidR="0032571A">
        <w:rPr>
          <w:lang w:val="en-US"/>
        </w:rPr>
        <w:t xml:space="preserve"> phase</w:t>
      </w:r>
      <w:r w:rsidR="00976D4D" w:rsidRPr="00976D4D">
        <w:rPr>
          <w:lang w:val="en-US"/>
        </w:rPr>
        <w:t>. If the</w:t>
      </w:r>
      <w:r>
        <w:rPr>
          <w:lang w:val="en-US"/>
        </w:rPr>
        <w:t xml:space="preserve"> portlet obtains an</w:t>
      </w:r>
      <w:r w:rsidR="00976D4D" w:rsidRPr="00976D4D">
        <w:rPr>
          <w:lang w:val="en-US"/>
        </w:rPr>
        <w:t xml:space="preserve"> input stream, a</w:t>
      </w:r>
      <w:r>
        <w:rPr>
          <w:lang w:val="en-US"/>
        </w:rPr>
        <w:t xml:space="preserve"> subsequent call to</w:t>
      </w:r>
      <w:r w:rsidR="00976D4D" w:rsidRPr="00976D4D">
        <w:rPr>
          <w:lang w:val="en-US"/>
        </w:rPr>
        <w:t xml:space="preserve"> </w:t>
      </w:r>
      <w:r w:rsidR="00976D4D" w:rsidRPr="00E37386">
        <w:rPr>
          <w:rStyle w:val="inlinecode"/>
          <w:lang w:val="en-US"/>
        </w:rPr>
        <w:t>getReader</w:t>
      </w:r>
      <w:r w:rsidR="00976D4D" w:rsidRPr="00976D4D">
        <w:rPr>
          <w:lang w:val="en-US"/>
        </w:rPr>
        <w:t xml:space="preserve"> </w:t>
      </w:r>
      <w:r w:rsidR="00976D4D" w:rsidRPr="00976D4D">
        <w:rPr>
          <w:lang w:val="en-US"/>
        </w:rPr>
        <w:lastRenderedPageBreak/>
        <w:t xml:space="preserve">must throw an </w:t>
      </w:r>
      <w:r w:rsidR="00976D4D" w:rsidRPr="00712E3A">
        <w:rPr>
          <w:rStyle w:val="inlinecode"/>
          <w:lang w:val="en-US"/>
        </w:rPr>
        <w:t>IllegalStateException</w:t>
      </w:r>
      <w:r w:rsidR="00976D4D" w:rsidRPr="00976D4D">
        <w:rPr>
          <w:lang w:val="en-US"/>
        </w:rPr>
        <w:t xml:space="preserve">. Similarly, if the reader is obtained, a call to the </w:t>
      </w:r>
      <w:r w:rsidR="00976D4D" w:rsidRPr="00712E3A">
        <w:rPr>
          <w:rStyle w:val="inlinecode"/>
          <w:lang w:val="en-US"/>
        </w:rPr>
        <w:t>getPortletInputStream</w:t>
      </w:r>
      <w:r w:rsidR="00976D4D" w:rsidRPr="00976D4D">
        <w:rPr>
          <w:lang w:val="en-US"/>
        </w:rPr>
        <w:t xml:space="preserve"> must throw an </w:t>
      </w:r>
      <w:r w:rsidR="00976D4D" w:rsidRPr="00712E3A">
        <w:rPr>
          <w:rStyle w:val="inlinecode"/>
          <w:lang w:val="en-US"/>
        </w:rPr>
        <w:t>IllegalStateException</w:t>
      </w:r>
      <w:r w:rsidR="00976D4D" w:rsidRPr="00976D4D">
        <w:rPr>
          <w:lang w:val="en-US"/>
        </w:rPr>
        <w:t>.</w:t>
      </w:r>
    </w:p>
    <w:p w:rsidR="00976D4D" w:rsidRPr="00976D4D" w:rsidRDefault="00976D4D" w:rsidP="00976D4D">
      <w:pPr>
        <w:pStyle w:val="Standard"/>
        <w:rPr>
          <w:lang w:val="en-US"/>
        </w:rPr>
      </w:pPr>
      <w:r w:rsidRPr="00976D4D">
        <w:rPr>
          <w:lang w:val="en-US"/>
        </w:rPr>
        <w:t xml:space="preserve">To help manage the input stream, the </w:t>
      </w:r>
      <w:r w:rsidRPr="00712E3A">
        <w:rPr>
          <w:rStyle w:val="inlinecode"/>
          <w:lang w:val="en-US"/>
        </w:rPr>
        <w:t>ClientDataRequest</w:t>
      </w:r>
      <w:r w:rsidRPr="00976D4D">
        <w:rPr>
          <w:lang w:val="en-US"/>
        </w:rPr>
        <w:t xml:space="preserve"> interface also provides the following methods:</w:t>
      </w:r>
    </w:p>
    <w:p w:rsidR="00976D4D" w:rsidRPr="00E37386" w:rsidRDefault="00976D4D" w:rsidP="00E37386">
      <w:pPr>
        <w:pStyle w:val="BulletList"/>
        <w:rPr>
          <w:rStyle w:val="inlinecode"/>
        </w:rPr>
      </w:pPr>
      <w:r w:rsidRPr="00E37386">
        <w:rPr>
          <w:rStyle w:val="inlinecode"/>
        </w:rPr>
        <w:t>getContentType</w:t>
      </w:r>
    </w:p>
    <w:p w:rsidR="00976D4D" w:rsidRPr="00E37386" w:rsidRDefault="00976D4D" w:rsidP="00E37386">
      <w:pPr>
        <w:pStyle w:val="BulletList"/>
        <w:rPr>
          <w:rStyle w:val="inlinecode"/>
        </w:rPr>
      </w:pPr>
      <w:r w:rsidRPr="00E37386">
        <w:rPr>
          <w:rStyle w:val="inlinecode"/>
        </w:rPr>
        <w:t>getCharacterEncoding</w:t>
      </w:r>
    </w:p>
    <w:p w:rsidR="00976D4D" w:rsidRPr="00E37386" w:rsidRDefault="00976D4D" w:rsidP="00E37386">
      <w:pPr>
        <w:pStyle w:val="BulletList"/>
        <w:rPr>
          <w:rStyle w:val="inlinecode"/>
        </w:rPr>
      </w:pPr>
      <w:r w:rsidRPr="00E37386">
        <w:rPr>
          <w:rStyle w:val="inlinecode"/>
        </w:rPr>
        <w:t>setCharacterEncoding</w:t>
      </w:r>
    </w:p>
    <w:p w:rsidR="00976D4D" w:rsidRDefault="00976D4D" w:rsidP="00E37386">
      <w:pPr>
        <w:pStyle w:val="BulletList"/>
        <w:rPr>
          <w:rStyle w:val="inlinecode"/>
        </w:rPr>
      </w:pPr>
      <w:r w:rsidRPr="00E37386">
        <w:rPr>
          <w:rStyle w:val="inlinecode"/>
        </w:rPr>
        <w:t>getContentLength</w:t>
      </w:r>
    </w:p>
    <w:p w:rsidR="00602DF2" w:rsidRPr="00E37386" w:rsidRDefault="00602DF2" w:rsidP="00E37386">
      <w:pPr>
        <w:pStyle w:val="BulletList"/>
        <w:rPr>
          <w:rStyle w:val="inlinecode"/>
        </w:rPr>
      </w:pPr>
      <w:r>
        <w:rPr>
          <w:rStyle w:val="inlinecode"/>
        </w:rPr>
        <w:t>getContentLengthLong</w:t>
      </w:r>
    </w:p>
    <w:p w:rsidR="00976D4D" w:rsidRPr="00976D4D" w:rsidRDefault="00976D4D" w:rsidP="00976D4D">
      <w:pPr>
        <w:pStyle w:val="Standard"/>
        <w:rPr>
          <w:lang w:val="en-US"/>
        </w:rPr>
      </w:pPr>
      <w:r w:rsidRPr="00976D4D">
        <w:rPr>
          <w:lang w:val="en-US"/>
        </w:rPr>
        <w:t xml:space="preserve">The </w:t>
      </w:r>
      <w:r w:rsidRPr="00E37386">
        <w:rPr>
          <w:rStyle w:val="inlinecode"/>
          <w:lang w:val="en-US"/>
        </w:rPr>
        <w:t>setCharacterEncoding</w:t>
      </w:r>
      <w:r w:rsidRPr="00976D4D">
        <w:rPr>
          <w:lang w:val="en-US"/>
        </w:rPr>
        <w:t xml:space="preserve"> method sets the character set for the </w:t>
      </w:r>
      <w:r w:rsidRPr="00E37386">
        <w:rPr>
          <w:rStyle w:val="inlinecode"/>
          <w:lang w:val="en-US"/>
        </w:rPr>
        <w:t>Reader</w:t>
      </w:r>
      <w:r w:rsidR="00E37386">
        <w:rPr>
          <w:lang w:val="en-US"/>
        </w:rPr>
        <w:t xml:space="preserve"> returned by the</w:t>
      </w:r>
      <w:r w:rsidRPr="00976D4D">
        <w:rPr>
          <w:lang w:val="en-US"/>
        </w:rPr>
        <w:t xml:space="preserve"> </w:t>
      </w:r>
      <w:r w:rsidRPr="00E37386">
        <w:rPr>
          <w:rStyle w:val="inlinecode"/>
          <w:lang w:val="en-US"/>
        </w:rPr>
        <w:t>getReader</w:t>
      </w:r>
      <w:r w:rsidR="00E37386">
        <w:rPr>
          <w:lang w:val="en-US"/>
        </w:rPr>
        <w:t xml:space="preserve"> method</w:t>
      </w:r>
      <w:r w:rsidR="006B1540">
        <w:rPr>
          <w:lang w:val="en-US"/>
        </w:rPr>
        <w:t xml:space="preserve"> and</w:t>
      </w:r>
      <w:r w:rsidR="006B1540" w:rsidRPr="006B1540">
        <w:rPr>
          <w:lang w:val="en-US"/>
        </w:rPr>
        <w:t xml:space="preserve"> must be called prior to reading input using </w:t>
      </w:r>
      <w:r w:rsidR="006B1540" w:rsidRPr="006B1540">
        <w:rPr>
          <w:rStyle w:val="inlinecode"/>
          <w:lang w:val="en-US"/>
        </w:rPr>
        <w:t>getReade</w:t>
      </w:r>
      <w:r w:rsidR="006B1540">
        <w:rPr>
          <w:rStyle w:val="inlinecode"/>
          <w:lang w:val="en-US"/>
        </w:rPr>
        <w:t>r</w:t>
      </w:r>
      <w:r w:rsidR="006B1540">
        <w:rPr>
          <w:lang w:val="en-US"/>
        </w:rPr>
        <w:t xml:space="preserve"> or </w:t>
      </w:r>
      <w:r w:rsidR="006B1540" w:rsidRPr="006B1540">
        <w:rPr>
          <w:rStyle w:val="inlinecode"/>
          <w:lang w:val="en-US"/>
        </w:rPr>
        <w:t>getPortletInputStream</w:t>
      </w:r>
      <w:r w:rsidRPr="00976D4D">
        <w:rPr>
          <w:lang w:val="en-US"/>
        </w:rPr>
        <w:t>.</w:t>
      </w:r>
      <w:r w:rsidR="006B1540">
        <w:rPr>
          <w:lang w:val="en-US"/>
        </w:rPr>
        <w:t xml:space="preserve"> </w:t>
      </w:r>
    </w:p>
    <w:p w:rsidR="00976D4D" w:rsidRDefault="00976D4D" w:rsidP="00976D4D">
      <w:pPr>
        <w:pStyle w:val="Standard"/>
        <w:rPr>
          <w:lang w:val="en-US"/>
        </w:rPr>
      </w:pPr>
      <w:r w:rsidRPr="00976D4D">
        <w:rPr>
          <w:lang w:val="en-US"/>
        </w:rPr>
        <w:t xml:space="preserve">If the HTTP POST </w:t>
      </w:r>
      <w:r w:rsidR="006B1540">
        <w:rPr>
          <w:lang w:val="en-US"/>
        </w:rPr>
        <w:t xml:space="preserve">body </w:t>
      </w:r>
      <w:r w:rsidRPr="00976D4D">
        <w:rPr>
          <w:lang w:val="en-US"/>
        </w:rPr>
        <w:t xml:space="preserve">data is of type </w:t>
      </w:r>
      <w:r w:rsidRPr="006B1540">
        <w:rPr>
          <w:rStyle w:val="inlinecode"/>
          <w:lang w:val="en-US"/>
        </w:rPr>
        <w:t>application/x-www-form-urlencoded</w:t>
      </w:r>
      <w:r w:rsidR="006B1540">
        <w:rPr>
          <w:lang w:val="en-US"/>
        </w:rPr>
        <w:t>,</w:t>
      </w:r>
      <w:r w:rsidRPr="00976D4D">
        <w:rPr>
          <w:lang w:val="en-US"/>
        </w:rPr>
        <w:t xml:space="preserve"> </w:t>
      </w:r>
      <w:r w:rsidR="006B1540">
        <w:rPr>
          <w:lang w:val="en-US"/>
        </w:rPr>
        <w:t xml:space="preserve">it will have been </w:t>
      </w:r>
      <w:r w:rsidRPr="00976D4D">
        <w:rPr>
          <w:lang w:val="en-US"/>
        </w:rPr>
        <w:t xml:space="preserve">already processed by the </w:t>
      </w:r>
      <w:r w:rsidR="00425AA9">
        <w:rPr>
          <w:lang w:val="en-US"/>
        </w:rPr>
        <w:t>portlet container</w:t>
      </w:r>
      <w:r w:rsidRPr="00976D4D">
        <w:rPr>
          <w:lang w:val="en-US"/>
        </w:rPr>
        <w:t xml:space="preserve"> and </w:t>
      </w:r>
      <w:r w:rsidR="006B1540">
        <w:rPr>
          <w:lang w:val="en-US"/>
        </w:rPr>
        <w:t>will be</w:t>
      </w:r>
      <w:r w:rsidRPr="00976D4D">
        <w:rPr>
          <w:lang w:val="en-US"/>
        </w:rPr>
        <w:t xml:space="preserve"> available as request parameters. The </w:t>
      </w:r>
      <w:r w:rsidRPr="006B1540">
        <w:rPr>
          <w:rStyle w:val="inlinecode"/>
          <w:lang w:val="en-US"/>
        </w:rPr>
        <w:t>getPortletInputStream</w:t>
      </w:r>
      <w:r w:rsidRPr="00976D4D">
        <w:rPr>
          <w:lang w:val="en-US"/>
        </w:rPr>
        <w:t xml:space="preserve"> and </w:t>
      </w:r>
      <w:r w:rsidRPr="006B1540">
        <w:rPr>
          <w:rStyle w:val="inlinecode"/>
          <w:lang w:val="en-US"/>
        </w:rPr>
        <w:t>getReader</w:t>
      </w:r>
      <w:r w:rsidRPr="00976D4D">
        <w:rPr>
          <w:lang w:val="en-US"/>
        </w:rPr>
        <w:t xml:space="preserve"> methods must throw an </w:t>
      </w:r>
      <w:r w:rsidRPr="006B1540">
        <w:rPr>
          <w:rStyle w:val="inlinecode"/>
          <w:lang w:val="en-US"/>
        </w:rPr>
        <w:t>IllegalStateException</w:t>
      </w:r>
      <w:r w:rsidR="006B1540">
        <w:rPr>
          <w:lang w:val="en-US"/>
        </w:rPr>
        <w:t xml:space="preserve"> in this case</w:t>
      </w:r>
      <w:r w:rsidRPr="00976D4D">
        <w:rPr>
          <w:lang w:val="en-US"/>
        </w:rPr>
        <w:t>.</w:t>
      </w:r>
    </w:p>
    <w:p w:rsidR="00602DF2" w:rsidRPr="00976D4D" w:rsidRDefault="00602DF2" w:rsidP="00976D4D">
      <w:pPr>
        <w:pStyle w:val="Standard"/>
        <w:rPr>
          <w:lang w:val="en-US"/>
        </w:rPr>
      </w:pPr>
      <w:r>
        <w:rPr>
          <w:lang w:val="en-US"/>
        </w:rPr>
        <w:t xml:space="preserve">The portlet API provides support for multipart requests through the </w:t>
      </w:r>
      <w:r w:rsidRPr="00511B6D">
        <w:rPr>
          <w:rStyle w:val="inlinecode"/>
          <w:lang w:val="en-US"/>
        </w:rPr>
        <w:t>getPart</w:t>
      </w:r>
      <w:r>
        <w:rPr>
          <w:lang w:val="en-US"/>
        </w:rPr>
        <w:t xml:space="preserve"> and </w:t>
      </w:r>
      <w:r w:rsidRPr="00511B6D">
        <w:rPr>
          <w:rStyle w:val="inlinecode"/>
          <w:lang w:val="en-US"/>
        </w:rPr>
        <w:t>getParts</w:t>
      </w:r>
      <w:r>
        <w:rPr>
          <w:lang w:val="en-US"/>
        </w:rPr>
        <w:t xml:space="preserve"> methods. The </w:t>
      </w:r>
      <w:r w:rsidRPr="00511B6D">
        <w:rPr>
          <w:rStyle w:val="inlinecode"/>
          <w:lang w:val="en-US"/>
        </w:rPr>
        <w:t>getPart</w:t>
      </w:r>
      <w:r>
        <w:rPr>
          <w:lang w:val="en-US"/>
        </w:rPr>
        <w:t xml:space="preserve"> method returns a </w:t>
      </w:r>
      <w:r w:rsidR="001A2232" w:rsidRPr="001A2232">
        <w:rPr>
          <w:rStyle w:val="inlinecode"/>
          <w:lang w:val="en-US"/>
        </w:rPr>
        <w:t>javax.servlet.http</w:t>
      </w:r>
      <w:r w:rsidR="001A2232" w:rsidRPr="00511B6D">
        <w:rPr>
          <w:rStyle w:val="inlinecode"/>
          <w:lang w:val="en-US"/>
        </w:rPr>
        <w:t>.Part</w:t>
      </w:r>
      <w:r w:rsidR="001A2232">
        <w:rPr>
          <w:lang w:val="en-US"/>
        </w:rPr>
        <w:t xml:space="preserve"> object corresponding to the specified name. The </w:t>
      </w:r>
      <w:r w:rsidR="001A2232" w:rsidRPr="00D6100D">
        <w:rPr>
          <w:rStyle w:val="inlinecode"/>
          <w:lang w:val="en-US"/>
        </w:rPr>
        <w:t>getParts</w:t>
      </w:r>
      <w:r w:rsidR="001A2232">
        <w:rPr>
          <w:lang w:val="en-US"/>
        </w:rPr>
        <w:t xml:space="preserve"> method returns a collection of all </w:t>
      </w:r>
      <w:r w:rsidR="001A2232" w:rsidRPr="001A2232">
        <w:rPr>
          <w:rStyle w:val="inlinecode"/>
          <w:lang w:val="en-US"/>
        </w:rPr>
        <w:t>javax.servlet.http</w:t>
      </w:r>
      <w:r w:rsidR="001A2232" w:rsidRPr="00D6100D">
        <w:rPr>
          <w:rStyle w:val="inlinecode"/>
          <w:lang w:val="en-US"/>
        </w:rPr>
        <w:t>.Part</w:t>
      </w:r>
      <w:r w:rsidR="001A2232">
        <w:rPr>
          <w:lang w:val="en-US"/>
        </w:rPr>
        <w:t xml:space="preserve"> objects available for the request.</w:t>
      </w:r>
    </w:p>
    <w:p w:rsidR="00976D4D" w:rsidRPr="00976D4D" w:rsidRDefault="00976D4D" w:rsidP="00496209">
      <w:pPr>
        <w:pStyle w:val="Heading2"/>
      </w:pPr>
      <w:bookmarkStart w:id="553" w:name="_Toc468261092"/>
      <w:r w:rsidRPr="003956A3">
        <w:rPr>
          <w:rFonts w:ascii="Courier New" w:hAnsi="Courier New" w:cs="Courier New"/>
        </w:rPr>
        <w:t>ActionRequest</w:t>
      </w:r>
      <w:r w:rsidRPr="00976D4D">
        <w:t xml:space="preserve"> Interface</w:t>
      </w:r>
      <w:bookmarkEnd w:id="553"/>
    </w:p>
    <w:p w:rsidR="00E018E2" w:rsidRDefault="00976D4D" w:rsidP="00976D4D">
      <w:pPr>
        <w:pStyle w:val="Standard"/>
        <w:rPr>
          <w:lang w:val="en-US"/>
        </w:rPr>
      </w:pPr>
      <w:r w:rsidRPr="00976D4D">
        <w:rPr>
          <w:lang w:val="en-US"/>
        </w:rPr>
        <w:t xml:space="preserve">The </w:t>
      </w:r>
      <w:r w:rsidRPr="003F02C0">
        <w:rPr>
          <w:rStyle w:val="inlinecode"/>
          <w:lang w:val="en-US"/>
        </w:rPr>
        <w:t>ActionRequest</w:t>
      </w:r>
      <w:r w:rsidRPr="00976D4D">
        <w:rPr>
          <w:lang w:val="en-US"/>
        </w:rPr>
        <w:t xml:space="preserve"> interface extends the </w:t>
      </w:r>
      <w:r w:rsidRPr="003F02C0">
        <w:rPr>
          <w:rStyle w:val="inlinecode"/>
          <w:lang w:val="en-US"/>
        </w:rPr>
        <w:t>ClientDataRequest</w:t>
      </w:r>
      <w:r w:rsidRPr="00976D4D">
        <w:rPr>
          <w:lang w:val="en-US"/>
        </w:rPr>
        <w:t xml:space="preserve"> interface </w:t>
      </w:r>
      <w:r w:rsidR="00E018E2">
        <w:rPr>
          <w:lang w:val="en-US"/>
        </w:rPr>
        <w:t>for use during action request processing.</w:t>
      </w:r>
      <w:r w:rsidRPr="00976D4D">
        <w:rPr>
          <w:lang w:val="en-US"/>
        </w:rPr>
        <w:t xml:space="preserve"> </w:t>
      </w:r>
    </w:p>
    <w:p w:rsidR="00976D4D" w:rsidRDefault="00E018E2" w:rsidP="00976D4D">
      <w:pPr>
        <w:pStyle w:val="Standard"/>
        <w:rPr>
          <w:lang w:val="en-US"/>
        </w:rPr>
      </w:pPr>
      <w:r>
        <w:rPr>
          <w:lang w:val="en-US"/>
        </w:rPr>
        <w:t>T</w:t>
      </w:r>
      <w:r w:rsidR="00976D4D" w:rsidRPr="00976D4D">
        <w:rPr>
          <w:lang w:val="en-US"/>
        </w:rPr>
        <w:t xml:space="preserve">he </w:t>
      </w:r>
      <w:r w:rsidR="00976D4D" w:rsidRPr="00E018E2">
        <w:rPr>
          <w:rStyle w:val="inlinecode"/>
          <w:lang w:val="en-US"/>
        </w:rPr>
        <w:t>ActionRequest</w:t>
      </w:r>
      <w:r w:rsidR="00976D4D" w:rsidRPr="00976D4D">
        <w:rPr>
          <w:lang w:val="en-US"/>
        </w:rPr>
        <w:t xml:space="preserve"> interface</w:t>
      </w:r>
      <w:r>
        <w:rPr>
          <w:lang w:val="en-US"/>
        </w:rPr>
        <w:t xml:space="preserve"> </w:t>
      </w:r>
      <w:r w:rsidRPr="00712E3A">
        <w:rPr>
          <w:rStyle w:val="inlinecode"/>
          <w:lang w:val="en-US"/>
        </w:rPr>
        <w:t>getActionParameters</w:t>
      </w:r>
      <w:r>
        <w:rPr>
          <w:lang w:val="en-US"/>
        </w:rPr>
        <w:t xml:space="preserve"> method returns the action parameters for the request, see Section </w:t>
      </w:r>
      <w:r>
        <w:rPr>
          <w:lang w:val="en-US"/>
        </w:rPr>
        <w:fldChar w:fldCharType="begin"/>
      </w:r>
      <w:r>
        <w:rPr>
          <w:lang w:val="en-US"/>
        </w:rPr>
        <w:instrText xml:space="preserve"> REF _Ref427064753 \w \h </w:instrText>
      </w:r>
      <w:r>
        <w:rPr>
          <w:lang w:val="en-US"/>
        </w:rPr>
      </w:r>
      <w:r>
        <w:rPr>
          <w:lang w:val="en-US"/>
        </w:rPr>
        <w:fldChar w:fldCharType="separate"/>
      </w:r>
      <w:r w:rsidR="003B17E8">
        <w:rPr>
          <w:lang w:val="en-US"/>
        </w:rPr>
        <w:t>11.3</w:t>
      </w:r>
      <w:r>
        <w:rPr>
          <w:lang w:val="en-US"/>
        </w:rPr>
        <w:fldChar w:fldCharType="end"/>
      </w:r>
      <w:r>
        <w:rPr>
          <w:lang w:val="en-US"/>
        </w:rPr>
        <w:t xml:space="preserve"> </w:t>
      </w:r>
      <w:r>
        <w:rPr>
          <w:lang w:val="en-US"/>
        </w:rPr>
        <w:fldChar w:fldCharType="begin"/>
      </w:r>
      <w:r>
        <w:rPr>
          <w:lang w:val="en-US"/>
        </w:rPr>
        <w:instrText xml:space="preserve"> REF _Ref427064734 \h </w:instrText>
      </w:r>
      <w:r>
        <w:rPr>
          <w:lang w:val="en-US"/>
        </w:rPr>
      </w:r>
      <w:r>
        <w:rPr>
          <w:lang w:val="en-US"/>
        </w:rPr>
        <w:fldChar w:fldCharType="separate"/>
      </w:r>
      <w:r w:rsidR="003B17E8" w:rsidRPr="003B17E8">
        <w:rPr>
          <w:lang w:val="en-US"/>
        </w:rPr>
        <w:t>Action Parameters</w:t>
      </w:r>
      <w:r>
        <w:rPr>
          <w:lang w:val="en-US"/>
        </w:rPr>
        <w:fldChar w:fldCharType="end"/>
      </w:r>
      <w:r>
        <w:rPr>
          <w:lang w:val="en-US"/>
        </w:rPr>
        <w:t>. It also defines the</w:t>
      </w:r>
      <w:r w:rsidR="00976D4D" w:rsidRPr="00976D4D">
        <w:rPr>
          <w:lang w:val="en-US"/>
        </w:rPr>
        <w:t xml:space="preserve"> </w:t>
      </w:r>
      <w:r w:rsidR="00976D4D" w:rsidRPr="00E018E2">
        <w:rPr>
          <w:rStyle w:val="inlinecode"/>
          <w:lang w:val="en-US"/>
        </w:rPr>
        <w:t>ACTION_NAME</w:t>
      </w:r>
      <w:r w:rsidR="00976D4D" w:rsidRPr="00976D4D">
        <w:rPr>
          <w:lang w:val="en-US"/>
        </w:rPr>
        <w:t xml:space="preserve"> constant that can be used together with the </w:t>
      </w:r>
      <w:r w:rsidR="00976D4D" w:rsidRPr="00712E3A">
        <w:rPr>
          <w:rStyle w:val="inlinecode"/>
          <w:lang w:val="en-US"/>
        </w:rPr>
        <w:t>@ProcessAction</w:t>
      </w:r>
      <w:r w:rsidR="00976D4D" w:rsidRPr="00976D4D">
        <w:rPr>
          <w:lang w:val="en-US"/>
        </w:rPr>
        <w:t xml:space="preserve"> </w:t>
      </w:r>
      <w:r>
        <w:rPr>
          <w:lang w:val="en-US"/>
        </w:rPr>
        <w:t xml:space="preserve">and </w:t>
      </w:r>
      <w:r w:rsidRPr="00712E3A">
        <w:rPr>
          <w:rStyle w:val="inlinecode"/>
          <w:lang w:val="en-US"/>
        </w:rPr>
        <w:t>@ActionMethod</w:t>
      </w:r>
      <w:r>
        <w:rPr>
          <w:lang w:val="en-US"/>
        </w:rPr>
        <w:t xml:space="preserve"> </w:t>
      </w:r>
      <w:r w:rsidR="00976D4D" w:rsidRPr="00976D4D">
        <w:rPr>
          <w:lang w:val="en-US"/>
        </w:rPr>
        <w:t>annotation</w:t>
      </w:r>
      <w:r>
        <w:rPr>
          <w:lang w:val="en-US"/>
        </w:rPr>
        <w:t>s</w:t>
      </w:r>
      <w:r w:rsidR="00976D4D" w:rsidRPr="00976D4D">
        <w:rPr>
          <w:lang w:val="en-US"/>
        </w:rPr>
        <w:t>.</w:t>
      </w:r>
    </w:p>
    <w:p w:rsidR="003956A3" w:rsidRPr="00976D4D" w:rsidRDefault="003956A3" w:rsidP="00976D4D">
      <w:pPr>
        <w:pStyle w:val="Standard"/>
        <w:rPr>
          <w:lang w:val="en-US"/>
        </w:rPr>
      </w:pPr>
      <w:r>
        <w:rPr>
          <w:lang w:val="en-US"/>
        </w:rPr>
        <w:t xml:space="preserve">The </w:t>
      </w:r>
      <w:r w:rsidRPr="003956A3">
        <w:rPr>
          <w:rStyle w:val="inlinecode"/>
          <w:lang w:val="en-US"/>
        </w:rPr>
        <w:t>getRenderParameters</w:t>
      </w:r>
      <w:r>
        <w:rPr>
          <w:lang w:val="en-US"/>
        </w:rPr>
        <w:t xml:space="preserve"> method</w:t>
      </w:r>
      <w:r w:rsidRPr="00976D4D">
        <w:rPr>
          <w:lang w:val="en-US"/>
        </w:rPr>
        <w:t xml:space="preserve"> must </w:t>
      </w:r>
      <w:r>
        <w:rPr>
          <w:lang w:val="en-US"/>
        </w:rPr>
        <w:t>return</w:t>
      </w:r>
      <w:r w:rsidRPr="00976D4D">
        <w:rPr>
          <w:lang w:val="en-US"/>
        </w:rPr>
        <w:t xml:space="preserve"> the render parameters </w:t>
      </w:r>
      <w:r>
        <w:rPr>
          <w:lang w:val="en-US"/>
        </w:rPr>
        <w:t xml:space="preserve">that governed </w:t>
      </w:r>
      <w:r w:rsidRPr="00976D4D">
        <w:rPr>
          <w:lang w:val="en-US"/>
        </w:rPr>
        <w:t>the request in which the</w:t>
      </w:r>
      <w:r>
        <w:rPr>
          <w:lang w:val="en-US"/>
        </w:rPr>
        <w:t xml:space="preserve"> action</w:t>
      </w:r>
      <w:r w:rsidRPr="00976D4D">
        <w:rPr>
          <w:lang w:val="en-US"/>
        </w:rPr>
        <w:t xml:space="preserve"> URL was created</w:t>
      </w:r>
      <w:r>
        <w:rPr>
          <w:lang w:val="en-US"/>
        </w:rPr>
        <w:t xml:space="preserve"> along with any changes made to the render parameters on the </w:t>
      </w:r>
      <w:r w:rsidR="0035489E">
        <w:rPr>
          <w:lang w:val="en-US"/>
        </w:rPr>
        <w:t xml:space="preserve">action </w:t>
      </w:r>
      <w:r>
        <w:rPr>
          <w:lang w:val="en-US"/>
        </w:rPr>
        <w:t xml:space="preserve">URL. </w:t>
      </w:r>
    </w:p>
    <w:p w:rsidR="00976D4D" w:rsidRPr="00976D4D" w:rsidRDefault="00976D4D" w:rsidP="00496209">
      <w:pPr>
        <w:pStyle w:val="Heading2"/>
      </w:pPr>
      <w:bookmarkStart w:id="554" w:name="_Ref428863881"/>
      <w:bookmarkStart w:id="555" w:name="_Ref428863889"/>
      <w:bookmarkStart w:id="556" w:name="_Toc468261093"/>
      <w:r w:rsidRPr="003956A3">
        <w:rPr>
          <w:rFonts w:ascii="Courier New" w:hAnsi="Courier New" w:cs="Courier New"/>
        </w:rPr>
        <w:t>ResourceRequest</w:t>
      </w:r>
      <w:r w:rsidRPr="00976D4D">
        <w:t xml:space="preserve"> Interface</w:t>
      </w:r>
      <w:bookmarkEnd w:id="554"/>
      <w:bookmarkEnd w:id="555"/>
      <w:bookmarkEnd w:id="556"/>
    </w:p>
    <w:p w:rsidR="00E018E2" w:rsidRDefault="00976D4D" w:rsidP="00976D4D">
      <w:pPr>
        <w:pStyle w:val="Standard"/>
        <w:rPr>
          <w:lang w:val="en-US"/>
        </w:rPr>
      </w:pPr>
      <w:r w:rsidRPr="00976D4D">
        <w:rPr>
          <w:lang w:val="en-US"/>
        </w:rPr>
        <w:t xml:space="preserve">The </w:t>
      </w:r>
      <w:r w:rsidRPr="00E018E2">
        <w:rPr>
          <w:rStyle w:val="inlinecode"/>
          <w:lang w:val="en-US"/>
        </w:rPr>
        <w:t>ResourceRequest</w:t>
      </w:r>
      <w:r w:rsidRPr="00976D4D">
        <w:rPr>
          <w:lang w:val="en-US"/>
        </w:rPr>
        <w:t xml:space="preserve"> interface extends the </w:t>
      </w:r>
      <w:r w:rsidRPr="00E018E2">
        <w:rPr>
          <w:rStyle w:val="inlinecode"/>
          <w:lang w:val="en-US"/>
        </w:rPr>
        <w:t>ClientDataRequest</w:t>
      </w:r>
      <w:r w:rsidRPr="00976D4D">
        <w:rPr>
          <w:lang w:val="en-US"/>
        </w:rPr>
        <w:t xml:space="preserve"> interface </w:t>
      </w:r>
      <w:r w:rsidR="00E018E2">
        <w:rPr>
          <w:lang w:val="en-US"/>
        </w:rPr>
        <w:t>for use during resource request processing</w:t>
      </w:r>
      <w:r w:rsidRPr="00976D4D">
        <w:rPr>
          <w:lang w:val="en-US"/>
        </w:rPr>
        <w:t xml:space="preserve">. </w:t>
      </w:r>
    </w:p>
    <w:p w:rsidR="003956A3" w:rsidRDefault="00E018E2" w:rsidP="00976D4D">
      <w:pPr>
        <w:pStyle w:val="Standard"/>
        <w:rPr>
          <w:lang w:val="en-US"/>
        </w:rPr>
      </w:pPr>
      <w:r>
        <w:rPr>
          <w:lang w:val="en-US"/>
        </w:rPr>
        <w:t>T</w:t>
      </w:r>
      <w:r w:rsidRPr="00976D4D">
        <w:rPr>
          <w:lang w:val="en-US"/>
        </w:rPr>
        <w:t xml:space="preserve">he </w:t>
      </w:r>
      <w:r>
        <w:rPr>
          <w:rStyle w:val="inlinecode"/>
          <w:lang w:val="en-US"/>
        </w:rPr>
        <w:t>Resource</w:t>
      </w:r>
      <w:r w:rsidRPr="00E018E2">
        <w:rPr>
          <w:rStyle w:val="inlinecode"/>
          <w:lang w:val="en-US"/>
        </w:rPr>
        <w:t>Request</w:t>
      </w:r>
      <w:r w:rsidRPr="00976D4D">
        <w:rPr>
          <w:lang w:val="en-US"/>
        </w:rPr>
        <w:t xml:space="preserve"> interface</w:t>
      </w:r>
      <w:r>
        <w:rPr>
          <w:lang w:val="en-US"/>
        </w:rPr>
        <w:t xml:space="preserve"> </w:t>
      </w:r>
      <w:r w:rsidRPr="00E018E2">
        <w:rPr>
          <w:rStyle w:val="inlinecode"/>
          <w:lang w:val="en-US"/>
        </w:rPr>
        <w:t>get</w:t>
      </w:r>
      <w:r>
        <w:rPr>
          <w:rStyle w:val="inlinecode"/>
          <w:lang w:val="en-US"/>
        </w:rPr>
        <w:t>Resource</w:t>
      </w:r>
      <w:r w:rsidRPr="00E018E2">
        <w:rPr>
          <w:rStyle w:val="inlinecode"/>
          <w:lang w:val="en-US"/>
        </w:rPr>
        <w:t>Parameters</w:t>
      </w:r>
      <w:r>
        <w:rPr>
          <w:lang w:val="en-US"/>
        </w:rPr>
        <w:t xml:space="preserve"> method returns the resource parameters for the request, see Section </w:t>
      </w:r>
      <w:r>
        <w:rPr>
          <w:lang w:val="en-US"/>
        </w:rPr>
        <w:fldChar w:fldCharType="begin"/>
      </w:r>
      <w:r>
        <w:rPr>
          <w:lang w:val="en-US"/>
        </w:rPr>
        <w:instrText xml:space="preserve"> REF _Ref427065022 \w \h </w:instrText>
      </w:r>
      <w:r>
        <w:rPr>
          <w:lang w:val="en-US"/>
        </w:rPr>
      </w:r>
      <w:r>
        <w:rPr>
          <w:lang w:val="en-US"/>
        </w:rPr>
        <w:fldChar w:fldCharType="separate"/>
      </w:r>
      <w:r w:rsidR="003B17E8">
        <w:rPr>
          <w:lang w:val="en-US"/>
        </w:rPr>
        <w:t>11.4</w:t>
      </w:r>
      <w:r>
        <w:rPr>
          <w:lang w:val="en-US"/>
        </w:rPr>
        <w:fldChar w:fldCharType="end"/>
      </w:r>
      <w:r>
        <w:rPr>
          <w:lang w:val="en-US"/>
        </w:rPr>
        <w:t xml:space="preserve"> </w:t>
      </w:r>
      <w:r>
        <w:rPr>
          <w:lang w:val="en-US"/>
        </w:rPr>
        <w:fldChar w:fldCharType="begin"/>
      </w:r>
      <w:r>
        <w:rPr>
          <w:lang w:val="en-US"/>
        </w:rPr>
        <w:instrText xml:space="preserve"> REF _Ref427065039 \h </w:instrText>
      </w:r>
      <w:r>
        <w:rPr>
          <w:lang w:val="en-US"/>
        </w:rPr>
      </w:r>
      <w:r>
        <w:rPr>
          <w:lang w:val="en-US"/>
        </w:rPr>
        <w:fldChar w:fldCharType="separate"/>
      </w:r>
      <w:r w:rsidR="003B17E8" w:rsidRPr="003B17E8">
        <w:rPr>
          <w:lang w:val="en-US"/>
        </w:rPr>
        <w:t>Resource Parameters</w:t>
      </w:r>
      <w:r>
        <w:rPr>
          <w:lang w:val="en-US"/>
        </w:rPr>
        <w:fldChar w:fldCharType="end"/>
      </w:r>
      <w:r>
        <w:rPr>
          <w:lang w:val="en-US"/>
        </w:rPr>
        <w:t xml:space="preserve">. </w:t>
      </w:r>
    </w:p>
    <w:p w:rsidR="00792EBF" w:rsidRDefault="00792EBF" w:rsidP="00976D4D">
      <w:pPr>
        <w:pStyle w:val="Standard"/>
        <w:rPr>
          <w:lang w:val="en-US"/>
        </w:rPr>
      </w:pPr>
      <w:r>
        <w:rPr>
          <w:lang w:val="en-US"/>
        </w:rPr>
        <w:t>T</w:t>
      </w:r>
      <w:r w:rsidRPr="00976D4D">
        <w:rPr>
          <w:lang w:val="en-US"/>
        </w:rPr>
        <w:t xml:space="preserve">he </w:t>
      </w:r>
      <w:r>
        <w:rPr>
          <w:rStyle w:val="inlinecode"/>
          <w:lang w:val="en-US"/>
        </w:rPr>
        <w:t>Resource</w:t>
      </w:r>
      <w:r w:rsidRPr="00E018E2">
        <w:rPr>
          <w:rStyle w:val="inlinecode"/>
          <w:lang w:val="en-US"/>
        </w:rPr>
        <w:t>Request</w:t>
      </w:r>
      <w:r w:rsidRPr="00976D4D">
        <w:rPr>
          <w:lang w:val="en-US"/>
        </w:rPr>
        <w:t xml:space="preserve"> interface</w:t>
      </w:r>
      <w:r>
        <w:rPr>
          <w:lang w:val="en-US"/>
        </w:rPr>
        <w:t xml:space="preserve"> </w:t>
      </w:r>
      <w:r w:rsidRPr="00E018E2">
        <w:rPr>
          <w:rStyle w:val="inlinecode"/>
          <w:lang w:val="en-US"/>
        </w:rPr>
        <w:t>get</w:t>
      </w:r>
      <w:r>
        <w:rPr>
          <w:rStyle w:val="inlinecode"/>
          <w:lang w:val="en-US"/>
        </w:rPr>
        <w:t>ResponseContentType</w:t>
      </w:r>
      <w:r>
        <w:rPr>
          <w:lang w:val="en-US"/>
        </w:rPr>
        <w:t xml:space="preserve">  and </w:t>
      </w:r>
      <w:r w:rsidRPr="00E018E2">
        <w:rPr>
          <w:rStyle w:val="inlinecode"/>
          <w:lang w:val="en-US"/>
        </w:rPr>
        <w:t>get</w:t>
      </w:r>
      <w:r>
        <w:rPr>
          <w:rStyle w:val="inlinecode"/>
          <w:lang w:val="en-US"/>
        </w:rPr>
        <w:t>ResponseContentTypes</w:t>
      </w:r>
      <w:r>
        <w:rPr>
          <w:lang w:val="en-US"/>
        </w:rPr>
        <w:t xml:space="preserve"> methods return the preferred content type and the set of acceptable content types for the response.</w:t>
      </w:r>
    </w:p>
    <w:p w:rsidR="00E018E2" w:rsidRDefault="00E018E2" w:rsidP="00976D4D">
      <w:pPr>
        <w:pStyle w:val="Standard"/>
        <w:rPr>
          <w:lang w:val="en-US"/>
        </w:rPr>
      </w:pPr>
      <w:r w:rsidRPr="00976D4D">
        <w:rPr>
          <w:lang w:val="en-US"/>
        </w:rPr>
        <w:t>If the cacheability level of that resource URL (see</w:t>
      </w:r>
      <w:r>
        <w:rPr>
          <w:lang w:val="en-US"/>
        </w:rPr>
        <w:t xml:space="preserve"> Section </w:t>
      </w:r>
      <w:r>
        <w:rPr>
          <w:lang w:val="en-US"/>
        </w:rPr>
        <w:fldChar w:fldCharType="begin"/>
      </w:r>
      <w:r>
        <w:rPr>
          <w:lang w:val="en-US"/>
        </w:rPr>
        <w:instrText xml:space="preserve"> REF _Ref427065139 \w \h </w:instrText>
      </w:r>
      <w:r>
        <w:rPr>
          <w:lang w:val="en-US"/>
        </w:rPr>
      </w:r>
      <w:r>
        <w:rPr>
          <w:lang w:val="en-US"/>
        </w:rPr>
        <w:fldChar w:fldCharType="separate"/>
      </w:r>
      <w:r w:rsidR="003B17E8">
        <w:rPr>
          <w:lang w:val="en-US"/>
        </w:rPr>
        <w:t>13.2</w:t>
      </w:r>
      <w:r>
        <w:rPr>
          <w:lang w:val="en-US"/>
        </w:rPr>
        <w:fldChar w:fldCharType="end"/>
      </w:r>
      <w:r>
        <w:rPr>
          <w:lang w:val="en-US"/>
        </w:rPr>
        <w:t xml:space="preserve"> </w:t>
      </w:r>
      <w:r>
        <w:rPr>
          <w:lang w:val="en-US"/>
        </w:rPr>
        <w:fldChar w:fldCharType="begin"/>
      </w:r>
      <w:r>
        <w:rPr>
          <w:lang w:val="en-US"/>
        </w:rPr>
        <w:instrText xml:space="preserve"> REF _Ref427065131 \h </w:instrText>
      </w:r>
      <w:r>
        <w:rPr>
          <w:lang w:val="en-US"/>
        </w:rPr>
      </w:r>
      <w:r>
        <w:rPr>
          <w:lang w:val="en-US"/>
        </w:rPr>
        <w:fldChar w:fldCharType="separate"/>
      </w:r>
      <w:r w:rsidR="003B17E8" w:rsidRPr="003B17E8">
        <w:rPr>
          <w:lang w:val="en-US"/>
        </w:rPr>
        <w:t>The Resource URL</w:t>
      </w:r>
      <w:r>
        <w:rPr>
          <w:lang w:val="en-US"/>
        </w:rPr>
        <w:fldChar w:fldCharType="end"/>
      </w:r>
      <w:r>
        <w:rPr>
          <w:lang w:val="en-US"/>
        </w:rPr>
        <w:t xml:space="preserve">) is set to </w:t>
      </w:r>
      <w:r w:rsidRPr="003F02C0">
        <w:rPr>
          <w:rStyle w:val="inlinecode"/>
          <w:lang w:val="en-US"/>
        </w:rPr>
        <w:t>PORTLET</w:t>
      </w:r>
      <w:r>
        <w:rPr>
          <w:lang w:val="en-US"/>
        </w:rPr>
        <w:t xml:space="preserve"> or </w:t>
      </w:r>
      <w:r w:rsidRPr="003F02C0">
        <w:rPr>
          <w:rStyle w:val="inlinecode"/>
          <w:lang w:val="en-US"/>
        </w:rPr>
        <w:t>PAGE</w:t>
      </w:r>
      <w:r>
        <w:rPr>
          <w:lang w:val="en-US"/>
        </w:rPr>
        <w:t>, the  method</w:t>
      </w:r>
      <w:r w:rsidRPr="00976D4D">
        <w:rPr>
          <w:lang w:val="en-US"/>
        </w:rPr>
        <w:t xml:space="preserve"> must </w:t>
      </w:r>
      <w:r>
        <w:rPr>
          <w:lang w:val="en-US"/>
        </w:rPr>
        <w:t>return</w:t>
      </w:r>
      <w:r w:rsidRPr="00976D4D">
        <w:rPr>
          <w:lang w:val="en-US"/>
        </w:rPr>
        <w:t xml:space="preserve"> the render parameters </w:t>
      </w:r>
      <w:r>
        <w:rPr>
          <w:lang w:val="en-US"/>
        </w:rPr>
        <w:t xml:space="preserve">that governed </w:t>
      </w:r>
      <w:r w:rsidRPr="00976D4D">
        <w:rPr>
          <w:lang w:val="en-US"/>
        </w:rPr>
        <w:t>the request in which the</w:t>
      </w:r>
      <w:r>
        <w:rPr>
          <w:lang w:val="en-US"/>
        </w:rPr>
        <w:t xml:space="preserve"> resource</w:t>
      </w:r>
      <w:r w:rsidRPr="00976D4D">
        <w:rPr>
          <w:lang w:val="en-US"/>
        </w:rPr>
        <w:t xml:space="preserve"> URL was created</w:t>
      </w:r>
      <w:r>
        <w:rPr>
          <w:lang w:val="en-US"/>
        </w:rPr>
        <w:t>.</w:t>
      </w:r>
      <w:r w:rsidR="003956A3">
        <w:rPr>
          <w:lang w:val="en-US"/>
        </w:rPr>
        <w:t xml:space="preserve"> Otherwise, the </w:t>
      </w:r>
      <w:r w:rsidR="003956A3" w:rsidRPr="003956A3">
        <w:rPr>
          <w:rStyle w:val="inlinecode"/>
          <w:lang w:val="en-US"/>
        </w:rPr>
        <w:t>getRenderParameters</w:t>
      </w:r>
      <w:r w:rsidR="003956A3">
        <w:rPr>
          <w:lang w:val="en-US"/>
        </w:rPr>
        <w:t xml:space="preserve"> method</w:t>
      </w:r>
      <w:r w:rsidR="003956A3" w:rsidRPr="00976D4D">
        <w:rPr>
          <w:lang w:val="en-US"/>
        </w:rPr>
        <w:t xml:space="preserve"> must </w:t>
      </w:r>
      <w:r w:rsidR="003956A3">
        <w:rPr>
          <w:lang w:val="en-US"/>
        </w:rPr>
        <w:t xml:space="preserve">return an empty </w:t>
      </w:r>
      <w:r w:rsidR="003956A3" w:rsidRPr="003956A3">
        <w:rPr>
          <w:rStyle w:val="inlinecode"/>
          <w:lang w:val="en-US"/>
        </w:rPr>
        <w:t>RenderParameters</w:t>
      </w:r>
      <w:r w:rsidR="003956A3">
        <w:rPr>
          <w:lang w:val="en-US"/>
        </w:rPr>
        <w:t xml:space="preserve"> object.</w:t>
      </w:r>
      <w:r w:rsidR="00792EBF">
        <w:rPr>
          <w:lang w:val="en-US"/>
        </w:rPr>
        <w:t xml:space="preserve"> The </w:t>
      </w:r>
      <w:r w:rsidR="00792EBF" w:rsidRPr="002F4E72">
        <w:rPr>
          <w:rStyle w:val="inlinecode"/>
          <w:lang w:val="en-US"/>
        </w:rPr>
        <w:t>getCacheability</w:t>
      </w:r>
      <w:r w:rsidR="00792EBF">
        <w:rPr>
          <w:lang w:val="en-US"/>
        </w:rPr>
        <w:t xml:space="preserve"> method returns the cacheability setting for this request.</w:t>
      </w:r>
    </w:p>
    <w:p w:rsidR="00976D4D" w:rsidRDefault="00976D4D" w:rsidP="00976D4D">
      <w:pPr>
        <w:pStyle w:val="Standard"/>
        <w:rPr>
          <w:lang w:val="en-US"/>
        </w:rPr>
      </w:pPr>
      <w:r w:rsidRPr="00976D4D">
        <w:rPr>
          <w:lang w:val="en-US"/>
        </w:rPr>
        <w:lastRenderedPageBreak/>
        <w:t xml:space="preserve">The </w:t>
      </w:r>
      <w:r w:rsidRPr="00E018E2">
        <w:rPr>
          <w:rStyle w:val="inlinecode"/>
          <w:lang w:val="en-US"/>
        </w:rPr>
        <w:t>ResourceRequest</w:t>
      </w:r>
      <w:r w:rsidRPr="00976D4D">
        <w:rPr>
          <w:lang w:val="en-US"/>
        </w:rPr>
        <w:t xml:space="preserve"> interface defines the </w:t>
      </w:r>
      <w:r w:rsidRPr="003F02C0">
        <w:rPr>
          <w:rStyle w:val="inlinecode"/>
          <w:lang w:val="en-US"/>
        </w:rPr>
        <w:t>ETAG</w:t>
      </w:r>
      <w:r w:rsidRPr="00976D4D">
        <w:rPr>
          <w:lang w:val="en-US"/>
        </w:rPr>
        <w:t xml:space="preserve"> constant and the </w:t>
      </w:r>
      <w:r w:rsidRPr="00E018E2">
        <w:rPr>
          <w:rStyle w:val="inlinecode"/>
          <w:lang w:val="en-US"/>
        </w:rPr>
        <w:t>getETag</w:t>
      </w:r>
      <w:r w:rsidRPr="00976D4D">
        <w:rPr>
          <w:lang w:val="en-US"/>
        </w:rPr>
        <w:t xml:space="preserve"> method for validation based caching</w:t>
      </w:r>
      <w:r w:rsidR="00E018E2">
        <w:rPr>
          <w:lang w:val="en-US"/>
        </w:rPr>
        <w:t xml:space="preserve"> as well as the</w:t>
      </w:r>
      <w:r w:rsidRPr="00976D4D">
        <w:rPr>
          <w:lang w:val="en-US"/>
        </w:rPr>
        <w:t xml:space="preserve"> </w:t>
      </w:r>
      <w:r w:rsidRPr="00E018E2">
        <w:rPr>
          <w:rStyle w:val="inlinecode"/>
          <w:lang w:val="en-US"/>
        </w:rPr>
        <w:t>getResourceID</w:t>
      </w:r>
      <w:r w:rsidRPr="00976D4D">
        <w:rPr>
          <w:lang w:val="en-US"/>
        </w:rPr>
        <w:t xml:space="preserve"> method </w:t>
      </w:r>
      <w:r w:rsidR="00E018E2">
        <w:rPr>
          <w:lang w:val="en-US"/>
        </w:rPr>
        <w:t>that returns</w:t>
      </w:r>
      <w:r w:rsidRPr="00976D4D">
        <w:rPr>
          <w:lang w:val="en-US"/>
        </w:rPr>
        <w:t xml:space="preserve"> the resource ID set on the resource URL.</w:t>
      </w:r>
    </w:p>
    <w:p w:rsidR="00D36BD9" w:rsidRDefault="00D36BD9" w:rsidP="00976D4D">
      <w:pPr>
        <w:pStyle w:val="Standard"/>
        <w:rPr>
          <w:lang w:val="en-US"/>
        </w:rPr>
      </w:pPr>
      <w:r w:rsidRPr="00976D4D">
        <w:rPr>
          <w:lang w:val="en-US"/>
        </w:rPr>
        <w:t xml:space="preserve">The </w:t>
      </w:r>
      <w:r w:rsidRPr="00E018E2">
        <w:rPr>
          <w:rStyle w:val="inlinecode"/>
          <w:lang w:val="en-US"/>
        </w:rPr>
        <w:t>ResourceRequest</w:t>
      </w:r>
      <w:r w:rsidRPr="00976D4D">
        <w:rPr>
          <w:lang w:val="en-US"/>
        </w:rPr>
        <w:t xml:space="preserve"> interface</w:t>
      </w:r>
      <w:r>
        <w:rPr>
          <w:lang w:val="en-US"/>
        </w:rPr>
        <w:t xml:space="preserve"> provide methods for asynchronous support. These are described in Chapter </w:t>
      </w:r>
      <w:r>
        <w:rPr>
          <w:lang w:val="en-US"/>
        </w:rPr>
        <w:fldChar w:fldCharType="begin"/>
      </w:r>
      <w:r>
        <w:rPr>
          <w:lang w:val="en-US"/>
        </w:rPr>
        <w:instrText xml:space="preserve"> REF _Ref447790905 \h </w:instrText>
      </w:r>
      <w:r>
        <w:rPr>
          <w:lang w:val="en-US"/>
        </w:rPr>
      </w:r>
      <w:r>
        <w:rPr>
          <w:lang w:val="en-US"/>
        </w:rPr>
        <w:fldChar w:fldCharType="separate"/>
      </w:r>
      <w:r w:rsidR="003B17E8">
        <w:t>Asynchronous Support</w:t>
      </w:r>
      <w:r>
        <w:rPr>
          <w:lang w:val="en-US"/>
        </w:rPr>
        <w:fldChar w:fldCharType="end"/>
      </w:r>
      <w:r>
        <w:rPr>
          <w:lang w:val="en-US"/>
        </w:rPr>
        <w:t xml:space="preserve"> on page </w:t>
      </w:r>
      <w:r>
        <w:rPr>
          <w:lang w:val="en-US"/>
        </w:rPr>
        <w:fldChar w:fldCharType="begin"/>
      </w:r>
      <w:r>
        <w:rPr>
          <w:lang w:val="en-US"/>
        </w:rPr>
        <w:instrText xml:space="preserve"> PAGEREF _Ref447790905 \h </w:instrText>
      </w:r>
      <w:r>
        <w:rPr>
          <w:lang w:val="en-US"/>
        </w:rPr>
      </w:r>
      <w:r>
        <w:rPr>
          <w:lang w:val="en-US"/>
        </w:rPr>
        <w:fldChar w:fldCharType="separate"/>
      </w:r>
      <w:r w:rsidR="003B17E8">
        <w:rPr>
          <w:noProof/>
          <w:lang w:val="en-US"/>
        </w:rPr>
        <w:t>124</w:t>
      </w:r>
      <w:r>
        <w:rPr>
          <w:lang w:val="en-US"/>
        </w:rPr>
        <w:fldChar w:fldCharType="end"/>
      </w:r>
      <w:r>
        <w:rPr>
          <w:lang w:val="en-US"/>
        </w:rPr>
        <w:t>.</w:t>
      </w:r>
    </w:p>
    <w:p w:rsidR="00976D4D" w:rsidRPr="00976D4D" w:rsidRDefault="00976D4D" w:rsidP="00496209">
      <w:pPr>
        <w:pStyle w:val="Heading2"/>
      </w:pPr>
      <w:bookmarkStart w:id="557" w:name="_Toc468261094"/>
      <w:r w:rsidRPr="003956A3">
        <w:rPr>
          <w:rFonts w:ascii="Courier New" w:hAnsi="Courier New" w:cs="Courier New"/>
        </w:rPr>
        <w:t>EventRequest</w:t>
      </w:r>
      <w:r w:rsidRPr="00976D4D">
        <w:t xml:space="preserve"> Interface</w:t>
      </w:r>
      <w:bookmarkEnd w:id="557"/>
    </w:p>
    <w:p w:rsidR="003956A3" w:rsidRDefault="00976D4D" w:rsidP="00976D4D">
      <w:pPr>
        <w:pStyle w:val="Standard"/>
        <w:rPr>
          <w:lang w:val="en-US"/>
        </w:rPr>
      </w:pPr>
      <w:r w:rsidRPr="00976D4D">
        <w:rPr>
          <w:lang w:val="en-US"/>
        </w:rPr>
        <w:t xml:space="preserve">The </w:t>
      </w:r>
      <w:r w:rsidRPr="003956A3">
        <w:rPr>
          <w:rStyle w:val="inlinecode"/>
          <w:lang w:val="en-US"/>
        </w:rPr>
        <w:t>EventRequest</w:t>
      </w:r>
      <w:r w:rsidRPr="00976D4D">
        <w:rPr>
          <w:lang w:val="en-US"/>
        </w:rPr>
        <w:t xml:space="preserve"> interface extends the </w:t>
      </w:r>
      <w:r w:rsidRPr="003956A3">
        <w:rPr>
          <w:rStyle w:val="inlinecode"/>
          <w:lang w:val="en-US"/>
        </w:rPr>
        <w:t>PortletRequest</w:t>
      </w:r>
      <w:r w:rsidRPr="00976D4D">
        <w:rPr>
          <w:lang w:val="en-US"/>
        </w:rPr>
        <w:t xml:space="preserve"> interface and is used </w:t>
      </w:r>
      <w:r w:rsidR="003956A3">
        <w:rPr>
          <w:lang w:val="en-US"/>
        </w:rPr>
        <w:t>during event request processing.</w:t>
      </w:r>
      <w:r w:rsidRPr="00976D4D">
        <w:rPr>
          <w:lang w:val="en-US"/>
        </w:rPr>
        <w:t xml:space="preserve"> </w:t>
      </w:r>
    </w:p>
    <w:p w:rsidR="00976D4D" w:rsidRPr="003F02C0" w:rsidRDefault="00976D4D" w:rsidP="00976D4D">
      <w:pPr>
        <w:pStyle w:val="Standard"/>
        <w:rPr>
          <w:lang w:val="en-US"/>
        </w:rPr>
      </w:pPr>
      <w:r w:rsidRPr="00976D4D">
        <w:rPr>
          <w:lang w:val="en-US"/>
        </w:rPr>
        <w:t xml:space="preserve">The </w:t>
      </w:r>
      <w:r w:rsidRPr="003956A3">
        <w:rPr>
          <w:rStyle w:val="inlinecode"/>
          <w:lang w:val="en-US"/>
        </w:rPr>
        <w:t>EventRequest</w:t>
      </w:r>
      <w:r w:rsidRPr="00976D4D">
        <w:rPr>
          <w:lang w:val="en-US"/>
        </w:rPr>
        <w:t xml:space="preserve"> interface </w:t>
      </w:r>
      <w:r w:rsidRPr="003956A3">
        <w:rPr>
          <w:rStyle w:val="inlinecode"/>
          <w:lang w:val="en-US"/>
        </w:rPr>
        <w:t>getEvent</w:t>
      </w:r>
      <w:r w:rsidRPr="00976D4D">
        <w:rPr>
          <w:lang w:val="en-US"/>
        </w:rPr>
        <w:t xml:space="preserve"> method returns </w:t>
      </w:r>
      <w:r w:rsidR="003956A3">
        <w:rPr>
          <w:lang w:val="en-US"/>
        </w:rPr>
        <w:t>the</w:t>
      </w:r>
      <w:r w:rsidRPr="00976D4D">
        <w:rPr>
          <w:lang w:val="en-US"/>
        </w:rPr>
        <w:t xml:space="preserve"> </w:t>
      </w:r>
      <w:r w:rsidRPr="00712E3A">
        <w:rPr>
          <w:rStyle w:val="inlinecode"/>
          <w:lang w:val="en-US"/>
        </w:rPr>
        <w:t>Event</w:t>
      </w:r>
      <w:r w:rsidRPr="00976D4D">
        <w:rPr>
          <w:lang w:val="en-US"/>
        </w:rPr>
        <w:t xml:space="preserve"> object</w:t>
      </w:r>
      <w:r w:rsidR="003956A3">
        <w:rPr>
          <w:lang w:val="en-US"/>
        </w:rPr>
        <w:t xml:space="preserve"> that triggered event processing</w:t>
      </w:r>
      <w:r w:rsidRPr="00976D4D">
        <w:rPr>
          <w:lang w:val="en-US"/>
        </w:rPr>
        <w:t xml:space="preserve">. The </w:t>
      </w:r>
      <w:r w:rsidRPr="00712E3A">
        <w:rPr>
          <w:rStyle w:val="inlinecode"/>
          <w:lang w:val="en-US"/>
        </w:rPr>
        <w:t xml:space="preserve">Event </w:t>
      </w:r>
      <w:r w:rsidRPr="00976D4D">
        <w:rPr>
          <w:lang w:val="en-US"/>
        </w:rPr>
        <w:t xml:space="preserve">object provides the event </w:t>
      </w:r>
      <w:r w:rsidRPr="00712E3A">
        <w:rPr>
          <w:rStyle w:val="inlinecode"/>
          <w:lang w:val="en-US"/>
        </w:rPr>
        <w:t>QName</w:t>
      </w:r>
      <w:r w:rsidRPr="00976D4D">
        <w:rPr>
          <w:lang w:val="en-US"/>
        </w:rPr>
        <w:t xml:space="preserve"> via </w:t>
      </w:r>
      <w:r w:rsidRPr="00712E3A">
        <w:rPr>
          <w:rStyle w:val="inlinecode"/>
          <w:lang w:val="en-US"/>
        </w:rPr>
        <w:t>getQName</w:t>
      </w:r>
      <w:r w:rsidR="0032571A" w:rsidRPr="003F02C0">
        <w:rPr>
          <w:lang w:val="en-US"/>
        </w:rPr>
        <w:t>, the event local name th</w:t>
      </w:r>
      <w:r w:rsidR="005F059F" w:rsidRPr="003F02C0">
        <w:rPr>
          <w:lang w:val="en-US"/>
        </w:rPr>
        <w:t xml:space="preserve">rough the </w:t>
      </w:r>
      <w:r w:rsidR="005F059F">
        <w:rPr>
          <w:rStyle w:val="inlinecode"/>
          <w:lang w:val="en-US"/>
        </w:rPr>
        <w:t>getName</w:t>
      </w:r>
      <w:r w:rsidR="005F059F" w:rsidRPr="003F02C0">
        <w:rPr>
          <w:lang w:val="en-US"/>
        </w:rPr>
        <w:t xml:space="preserve"> method, and the event payload through the </w:t>
      </w:r>
      <w:r w:rsidR="005F059F">
        <w:rPr>
          <w:rStyle w:val="inlinecode"/>
          <w:lang w:val="en-US"/>
        </w:rPr>
        <w:t>getValue</w:t>
      </w:r>
      <w:r w:rsidR="005F059F" w:rsidRPr="003F02C0">
        <w:rPr>
          <w:lang w:val="en-US"/>
        </w:rPr>
        <w:t xml:space="preserve"> method</w:t>
      </w:r>
      <w:r w:rsidRPr="00781B78">
        <w:rPr>
          <w:lang w:val="en-US"/>
        </w:rPr>
        <w:t>.</w:t>
      </w:r>
    </w:p>
    <w:p w:rsidR="005F059F" w:rsidRPr="005F059F" w:rsidRDefault="005F059F" w:rsidP="00976D4D">
      <w:pPr>
        <w:pStyle w:val="Standard"/>
        <w:rPr>
          <w:lang w:val="en-US"/>
        </w:rPr>
      </w:pPr>
      <w:r w:rsidRPr="00976D4D">
        <w:rPr>
          <w:lang w:val="en-US"/>
        </w:rPr>
        <w:t xml:space="preserve">The </w:t>
      </w:r>
      <w:r w:rsidRPr="003956A3">
        <w:rPr>
          <w:rStyle w:val="inlinecode"/>
          <w:lang w:val="en-US"/>
        </w:rPr>
        <w:t>EventRequest</w:t>
      </w:r>
      <w:r w:rsidRPr="00976D4D">
        <w:rPr>
          <w:lang w:val="en-US"/>
        </w:rPr>
        <w:t xml:space="preserve"> interface </w:t>
      </w:r>
      <w:r>
        <w:rPr>
          <w:rStyle w:val="inlinecode"/>
          <w:lang w:val="en-US"/>
        </w:rPr>
        <w:t>getMethod</w:t>
      </w:r>
      <w:r w:rsidRPr="00976D4D">
        <w:rPr>
          <w:lang w:val="en-US"/>
        </w:rPr>
        <w:t xml:space="preserve"> method returns </w:t>
      </w:r>
      <w:r>
        <w:rPr>
          <w:lang w:val="en-US"/>
        </w:rPr>
        <w:t xml:space="preserve">the </w:t>
      </w:r>
      <w:r w:rsidRPr="005F059F">
        <w:rPr>
          <w:lang w:val="en-US"/>
        </w:rPr>
        <w:t>name of the HTTP method with which the original actio</w:t>
      </w:r>
      <w:r>
        <w:rPr>
          <w:lang w:val="en-US"/>
        </w:rPr>
        <w:t>n request was made, for example</w:t>
      </w:r>
      <w:r w:rsidRPr="005F059F">
        <w:rPr>
          <w:lang w:val="en-US"/>
        </w:rPr>
        <w:t xml:space="preserve"> </w:t>
      </w:r>
      <w:r w:rsidRPr="003F02C0">
        <w:rPr>
          <w:rStyle w:val="inlinecode"/>
          <w:lang w:val="en-US"/>
        </w:rPr>
        <w:t>POST</w:t>
      </w:r>
      <w:r w:rsidRPr="005F059F">
        <w:rPr>
          <w:lang w:val="en-US"/>
        </w:rPr>
        <w:t xml:space="preserve">, or </w:t>
      </w:r>
      <w:r w:rsidRPr="003F02C0">
        <w:rPr>
          <w:rStyle w:val="inlinecode"/>
          <w:lang w:val="en-US"/>
        </w:rPr>
        <w:t>PUT</w:t>
      </w:r>
      <w:r>
        <w:rPr>
          <w:lang w:val="en-US"/>
        </w:rPr>
        <w:t>.</w:t>
      </w:r>
    </w:p>
    <w:p w:rsidR="003956A3" w:rsidRPr="00976D4D" w:rsidRDefault="003956A3" w:rsidP="00976D4D">
      <w:pPr>
        <w:pStyle w:val="Standard"/>
        <w:rPr>
          <w:lang w:val="en-US"/>
        </w:rPr>
      </w:pPr>
      <w:r>
        <w:rPr>
          <w:lang w:val="en-US"/>
        </w:rPr>
        <w:t xml:space="preserve">The </w:t>
      </w:r>
      <w:r w:rsidRPr="003956A3">
        <w:rPr>
          <w:rStyle w:val="inlinecode"/>
          <w:lang w:val="en-US"/>
        </w:rPr>
        <w:t>getRenderParameters</w:t>
      </w:r>
      <w:r>
        <w:rPr>
          <w:lang w:val="en-US"/>
        </w:rPr>
        <w:t xml:space="preserve"> method</w:t>
      </w:r>
      <w:r w:rsidRPr="00976D4D">
        <w:rPr>
          <w:lang w:val="en-US"/>
        </w:rPr>
        <w:t xml:space="preserve"> must </w:t>
      </w:r>
      <w:r>
        <w:rPr>
          <w:lang w:val="en-US"/>
        </w:rPr>
        <w:t>return</w:t>
      </w:r>
      <w:r w:rsidRPr="00976D4D">
        <w:rPr>
          <w:lang w:val="en-US"/>
        </w:rPr>
        <w:t xml:space="preserve"> the</w:t>
      </w:r>
      <w:r w:rsidR="00F1228D">
        <w:rPr>
          <w:lang w:val="en-US"/>
        </w:rPr>
        <w:t xml:space="preserve"> </w:t>
      </w:r>
      <w:r w:rsidRPr="00976D4D">
        <w:rPr>
          <w:lang w:val="en-US"/>
        </w:rPr>
        <w:t>render parameters</w:t>
      </w:r>
      <w:r w:rsidR="00F1228D">
        <w:rPr>
          <w:lang w:val="en-US"/>
        </w:rPr>
        <w:t xml:space="preserve"> that governed</w:t>
      </w:r>
      <w:r w:rsidRPr="00976D4D">
        <w:rPr>
          <w:lang w:val="en-US"/>
        </w:rPr>
        <w:t xml:space="preserve"> </w:t>
      </w:r>
      <w:r w:rsidR="00F1228D">
        <w:rPr>
          <w:lang w:val="en-US"/>
        </w:rPr>
        <w:t>at the end of the last action or render request for the portlet.</w:t>
      </w:r>
    </w:p>
    <w:p w:rsidR="00976D4D" w:rsidRPr="00976D4D" w:rsidRDefault="00976D4D" w:rsidP="00496209">
      <w:pPr>
        <w:pStyle w:val="Heading2"/>
      </w:pPr>
      <w:bookmarkStart w:id="558" w:name="_Ref428863837"/>
      <w:bookmarkStart w:id="559" w:name="_Ref428863842"/>
      <w:bookmarkStart w:id="560" w:name="_Toc468261095"/>
      <w:r w:rsidRPr="00171323">
        <w:rPr>
          <w:rFonts w:ascii="Courier New" w:hAnsi="Courier New" w:cs="Courier New"/>
        </w:rPr>
        <w:t>RenderRequest</w:t>
      </w:r>
      <w:r w:rsidRPr="00976D4D">
        <w:t xml:space="preserve"> Interface</w:t>
      </w:r>
      <w:bookmarkEnd w:id="558"/>
      <w:bookmarkEnd w:id="559"/>
      <w:bookmarkEnd w:id="560"/>
    </w:p>
    <w:p w:rsidR="00F1228D" w:rsidRDefault="00976D4D" w:rsidP="00976D4D">
      <w:pPr>
        <w:pStyle w:val="Standard"/>
        <w:rPr>
          <w:lang w:val="en-US"/>
        </w:rPr>
      </w:pPr>
      <w:r w:rsidRPr="00976D4D">
        <w:rPr>
          <w:lang w:val="en-US"/>
        </w:rPr>
        <w:t xml:space="preserve">The </w:t>
      </w:r>
      <w:r w:rsidRPr="00F1228D">
        <w:rPr>
          <w:rStyle w:val="inlinecode"/>
          <w:lang w:val="en-US"/>
        </w:rPr>
        <w:t>RenderRequest</w:t>
      </w:r>
      <w:r w:rsidRPr="00976D4D">
        <w:rPr>
          <w:lang w:val="en-US"/>
        </w:rPr>
        <w:t xml:space="preserve"> interface extends the </w:t>
      </w:r>
      <w:r w:rsidRPr="00F1228D">
        <w:rPr>
          <w:rStyle w:val="inlinecode"/>
          <w:lang w:val="en-US"/>
        </w:rPr>
        <w:t>PortletRequest</w:t>
      </w:r>
      <w:r w:rsidRPr="00976D4D">
        <w:rPr>
          <w:lang w:val="en-US"/>
        </w:rPr>
        <w:t xml:space="preserve"> interface and is used </w:t>
      </w:r>
      <w:r w:rsidR="00F1228D">
        <w:rPr>
          <w:lang w:val="en-US"/>
        </w:rPr>
        <w:t>during render request processing</w:t>
      </w:r>
      <w:r w:rsidRPr="00976D4D">
        <w:rPr>
          <w:lang w:val="en-US"/>
        </w:rPr>
        <w:t xml:space="preserve">. </w:t>
      </w:r>
    </w:p>
    <w:p w:rsidR="00F1228D" w:rsidRDefault="00F1228D" w:rsidP="00976D4D">
      <w:pPr>
        <w:pStyle w:val="Standard"/>
        <w:rPr>
          <w:lang w:val="en-US"/>
        </w:rPr>
      </w:pPr>
      <w:r>
        <w:rPr>
          <w:lang w:val="en-US"/>
        </w:rPr>
        <w:t xml:space="preserve">The </w:t>
      </w:r>
      <w:r w:rsidRPr="003956A3">
        <w:rPr>
          <w:rStyle w:val="inlinecode"/>
          <w:lang w:val="en-US"/>
        </w:rPr>
        <w:t>getRenderParameters</w:t>
      </w:r>
      <w:r>
        <w:rPr>
          <w:lang w:val="en-US"/>
        </w:rPr>
        <w:t xml:space="preserve"> method</w:t>
      </w:r>
      <w:r w:rsidRPr="00976D4D">
        <w:rPr>
          <w:lang w:val="en-US"/>
        </w:rPr>
        <w:t xml:space="preserve"> must </w:t>
      </w:r>
      <w:r>
        <w:rPr>
          <w:lang w:val="en-US"/>
        </w:rPr>
        <w:t>return</w:t>
      </w:r>
      <w:r w:rsidRPr="00976D4D">
        <w:rPr>
          <w:lang w:val="en-US"/>
        </w:rPr>
        <w:t xml:space="preserve"> the</w:t>
      </w:r>
      <w:r>
        <w:rPr>
          <w:lang w:val="en-US"/>
        </w:rPr>
        <w:t xml:space="preserve"> </w:t>
      </w:r>
      <w:r w:rsidRPr="00976D4D">
        <w:rPr>
          <w:lang w:val="en-US"/>
        </w:rPr>
        <w:t>render parameters</w:t>
      </w:r>
      <w:r>
        <w:rPr>
          <w:lang w:val="en-US"/>
        </w:rPr>
        <w:t xml:space="preserve"> that governed</w:t>
      </w:r>
      <w:r w:rsidRPr="00976D4D">
        <w:rPr>
          <w:lang w:val="en-US"/>
        </w:rPr>
        <w:t xml:space="preserve"> </w:t>
      </w:r>
      <w:r>
        <w:rPr>
          <w:lang w:val="en-US"/>
        </w:rPr>
        <w:t>at the end of the last action</w:t>
      </w:r>
      <w:r w:rsidR="0035489E">
        <w:rPr>
          <w:lang w:val="en-US"/>
        </w:rPr>
        <w:t>, event,</w:t>
      </w:r>
      <w:r>
        <w:rPr>
          <w:lang w:val="en-US"/>
        </w:rPr>
        <w:t xml:space="preserve"> or render request for the portlet.</w:t>
      </w:r>
      <w:r w:rsidR="0035489E">
        <w:rPr>
          <w:lang w:val="en-US"/>
        </w:rPr>
        <w:t xml:space="preserve"> If the render parameters were last set as the result of an action or event request targeting the portlet, these render parameters must be returned. If the render parameters were last set as the result of a render URL targeting the portlet, the render parameters set on the render URL must be returned.</w:t>
      </w:r>
    </w:p>
    <w:p w:rsidR="00F1228D" w:rsidRDefault="00F1228D" w:rsidP="00976D4D">
      <w:pPr>
        <w:pStyle w:val="Standard"/>
        <w:rPr>
          <w:lang w:val="en-US"/>
        </w:rPr>
      </w:pPr>
      <w:r w:rsidRPr="00976D4D">
        <w:rPr>
          <w:lang w:val="en-US"/>
        </w:rPr>
        <w:t xml:space="preserve">The </w:t>
      </w:r>
      <w:r w:rsidR="0035489E">
        <w:rPr>
          <w:rStyle w:val="inlinecode"/>
          <w:lang w:val="en-US"/>
        </w:rPr>
        <w:t>RenderR</w:t>
      </w:r>
      <w:r w:rsidR="0035489E" w:rsidRPr="00E018E2">
        <w:rPr>
          <w:rStyle w:val="inlinecode"/>
          <w:lang w:val="en-US"/>
        </w:rPr>
        <w:t>equest</w:t>
      </w:r>
      <w:r w:rsidRPr="00976D4D">
        <w:rPr>
          <w:lang w:val="en-US"/>
        </w:rPr>
        <w:t xml:space="preserve"> interface defines the </w:t>
      </w:r>
      <w:r w:rsidRPr="003F02C0">
        <w:rPr>
          <w:rStyle w:val="inlinecode"/>
          <w:lang w:val="en-US"/>
        </w:rPr>
        <w:t>ETAG</w:t>
      </w:r>
      <w:r w:rsidRPr="00976D4D">
        <w:rPr>
          <w:lang w:val="en-US"/>
        </w:rPr>
        <w:t xml:space="preserve"> constant and the </w:t>
      </w:r>
      <w:r w:rsidRPr="00E018E2">
        <w:rPr>
          <w:rStyle w:val="inlinecode"/>
          <w:lang w:val="en-US"/>
        </w:rPr>
        <w:t>getETag</w:t>
      </w:r>
      <w:r w:rsidRPr="00976D4D">
        <w:rPr>
          <w:lang w:val="en-US"/>
        </w:rPr>
        <w:t xml:space="preserve"> method for validation based caching</w:t>
      </w:r>
      <w:r>
        <w:rPr>
          <w:lang w:val="en-US"/>
        </w:rPr>
        <w:t>.</w:t>
      </w:r>
    </w:p>
    <w:p w:rsidR="005F059F" w:rsidRDefault="005F059F" w:rsidP="003F02C0">
      <w:pPr>
        <w:pStyle w:val="Heading2"/>
      </w:pPr>
      <w:bookmarkStart w:id="561" w:name="_Toc468261096"/>
      <w:r w:rsidRPr="003F02C0">
        <w:rPr>
          <w:rFonts w:ascii="Courier New" w:hAnsi="Courier New" w:cs="Courier New"/>
        </w:rPr>
        <w:t>HeaderRequest</w:t>
      </w:r>
      <w:r>
        <w:t xml:space="preserve"> Interface</w:t>
      </w:r>
      <w:bookmarkEnd w:id="561"/>
    </w:p>
    <w:p w:rsidR="005F059F" w:rsidRPr="00976D4D" w:rsidRDefault="005F059F" w:rsidP="00976D4D">
      <w:pPr>
        <w:pStyle w:val="Standard"/>
        <w:rPr>
          <w:lang w:val="en-US"/>
        </w:rPr>
      </w:pPr>
      <w:r w:rsidRPr="00976D4D">
        <w:rPr>
          <w:lang w:val="en-US"/>
        </w:rPr>
        <w:t xml:space="preserve">The </w:t>
      </w:r>
      <w:r>
        <w:rPr>
          <w:rStyle w:val="inlinecode"/>
          <w:lang w:val="en-US"/>
        </w:rPr>
        <w:t>Head</w:t>
      </w:r>
      <w:r w:rsidRPr="00F1228D">
        <w:rPr>
          <w:rStyle w:val="inlinecode"/>
          <w:lang w:val="en-US"/>
        </w:rPr>
        <w:t>erRequest</w:t>
      </w:r>
      <w:r w:rsidRPr="00976D4D">
        <w:rPr>
          <w:lang w:val="en-US"/>
        </w:rPr>
        <w:t xml:space="preserve"> interface extends the </w:t>
      </w:r>
      <w:r>
        <w:rPr>
          <w:rStyle w:val="inlinecode"/>
          <w:lang w:val="en-US"/>
        </w:rPr>
        <w:t>Render</w:t>
      </w:r>
      <w:r w:rsidRPr="00F1228D">
        <w:rPr>
          <w:rStyle w:val="inlinecode"/>
          <w:lang w:val="en-US"/>
        </w:rPr>
        <w:t>Request</w:t>
      </w:r>
      <w:r w:rsidRPr="00976D4D">
        <w:rPr>
          <w:lang w:val="en-US"/>
        </w:rPr>
        <w:t xml:space="preserve"> interface and is used </w:t>
      </w:r>
      <w:r>
        <w:rPr>
          <w:lang w:val="en-US"/>
        </w:rPr>
        <w:t>during header request processing</w:t>
      </w:r>
      <w:r w:rsidRPr="00976D4D">
        <w:rPr>
          <w:lang w:val="en-US"/>
        </w:rPr>
        <w:t xml:space="preserve">. </w:t>
      </w:r>
      <w:r>
        <w:rPr>
          <w:lang w:val="en-US"/>
        </w:rPr>
        <w:t>It is a marker interface that provides no new methods.</w:t>
      </w:r>
    </w:p>
    <w:p w:rsidR="00976D4D" w:rsidRDefault="00976D4D" w:rsidP="00496209">
      <w:pPr>
        <w:pStyle w:val="Heading2"/>
      </w:pPr>
      <w:bookmarkStart w:id="562" w:name="_Toc468261097"/>
      <w:r>
        <w:t>Lifetime of the Request Objects</w:t>
      </w:r>
      <w:bookmarkEnd w:id="562"/>
    </w:p>
    <w:p w:rsidR="00976D4D" w:rsidRDefault="00976D4D" w:rsidP="00976D4D">
      <w:pPr>
        <w:pStyle w:val="Standard"/>
        <w:rPr>
          <w:lang w:val="en-US"/>
        </w:rPr>
      </w:pPr>
      <w:r w:rsidRPr="00976D4D">
        <w:rPr>
          <w:lang w:val="en-US"/>
        </w:rPr>
        <w:t xml:space="preserve">Each request object is valid only within the scope of </w:t>
      </w:r>
      <w:r w:rsidR="005F059F">
        <w:rPr>
          <w:lang w:val="en-US"/>
        </w:rPr>
        <w:t xml:space="preserve">a single </w:t>
      </w:r>
      <w:r w:rsidR="00F1228D">
        <w:rPr>
          <w:lang w:val="en-US"/>
        </w:rPr>
        <w:t>request</w:t>
      </w:r>
      <w:r w:rsidR="005F059F">
        <w:rPr>
          <w:lang w:val="en-US"/>
        </w:rPr>
        <w:t xml:space="preserve"> phase</w:t>
      </w:r>
      <w:r w:rsidR="00F1228D">
        <w:rPr>
          <w:lang w:val="en-US"/>
        </w:rPr>
        <w:t xml:space="preserve"> execution</w:t>
      </w:r>
      <w:r w:rsidRPr="00976D4D">
        <w:rPr>
          <w:lang w:val="en-US"/>
        </w:rPr>
        <w:t xml:space="preserve">. Containers commonly recycle request objects in order to avoid the performance overhead of request object creation. The developer must be aware that maintaining references to request objects outside the </w:t>
      </w:r>
      <w:r w:rsidR="005F059F">
        <w:rPr>
          <w:lang w:val="en-US"/>
        </w:rPr>
        <w:t xml:space="preserve">request phase </w:t>
      </w:r>
      <w:r w:rsidRPr="00976D4D">
        <w:rPr>
          <w:lang w:val="en-US"/>
        </w:rPr>
        <w:t>scope may lead to non-deterministic behavior.</w:t>
      </w:r>
    </w:p>
    <w:p w:rsidR="00712E3A" w:rsidRDefault="00712E3A" w:rsidP="00976D4D">
      <w:pPr>
        <w:pStyle w:val="Standard"/>
        <w:rPr>
          <w:lang w:val="en-US"/>
        </w:rPr>
      </w:pPr>
    </w:p>
    <w:p w:rsidR="00712E3A" w:rsidRDefault="0054381B" w:rsidP="0054381B">
      <w:pPr>
        <w:pStyle w:val="Heading1"/>
      </w:pPr>
      <w:r w:rsidRPr="00E12B72">
        <w:rPr>
          <w:lang w:val="en-US"/>
        </w:rPr>
        <w:lastRenderedPageBreak/>
        <w:t xml:space="preserve"> </w:t>
      </w:r>
      <w:bookmarkStart w:id="563" w:name="_Ref427149628"/>
      <w:bookmarkStart w:id="564" w:name="_Ref427149634"/>
      <w:bookmarkStart w:id="565" w:name="_Toc468261098"/>
      <w:r>
        <w:t>PortletResponse Interfaces</w:t>
      </w:r>
      <w:bookmarkEnd w:id="563"/>
      <w:bookmarkEnd w:id="564"/>
      <w:bookmarkEnd w:id="565"/>
    </w:p>
    <w:p w:rsidR="00DD17C7" w:rsidRDefault="00DD17C7" w:rsidP="00DD17C7">
      <w:pPr>
        <w:pStyle w:val="Standard"/>
        <w:rPr>
          <w:lang w:val="en-US"/>
        </w:rPr>
      </w:pPr>
      <w:r>
        <w:rPr>
          <w:lang w:val="en-US"/>
        </w:rPr>
        <w:t xml:space="preserve">Portlet request </w:t>
      </w:r>
      <w:r w:rsidR="00D607EE">
        <w:rPr>
          <w:lang w:val="en-US"/>
        </w:rPr>
        <w:t xml:space="preserve">phases were </w:t>
      </w:r>
      <w:r>
        <w:rPr>
          <w:lang w:val="en-US"/>
        </w:rPr>
        <w:t xml:space="preserve">introduced in Section </w:t>
      </w:r>
      <w:r>
        <w:rPr>
          <w:lang w:val="en-US"/>
        </w:rPr>
        <w:fldChar w:fldCharType="begin"/>
      </w:r>
      <w:r>
        <w:rPr>
          <w:lang w:val="en-US"/>
        </w:rPr>
        <w:instrText xml:space="preserve"> REF _Ref427045845 \w \h </w:instrText>
      </w:r>
      <w:r>
        <w:rPr>
          <w:lang w:val="en-US"/>
        </w:rPr>
      </w:r>
      <w:r>
        <w:rPr>
          <w:lang w:val="en-US"/>
        </w:rPr>
        <w:fldChar w:fldCharType="separate"/>
      </w:r>
      <w:r w:rsidR="003B17E8">
        <w:rPr>
          <w:lang w:val="en-US"/>
        </w:rPr>
        <w:t>3.7</w:t>
      </w:r>
      <w:r>
        <w:rPr>
          <w:lang w:val="en-US"/>
        </w:rPr>
        <w:fldChar w:fldCharType="end"/>
      </w:r>
      <w:r>
        <w:rPr>
          <w:lang w:val="en-US"/>
        </w:rPr>
        <w:t xml:space="preserve"> </w:t>
      </w:r>
      <w:r>
        <w:rPr>
          <w:lang w:val="en-US"/>
        </w:rPr>
        <w:fldChar w:fldCharType="begin"/>
      </w:r>
      <w:r>
        <w:rPr>
          <w:lang w:val="en-US"/>
        </w:rPr>
        <w:instrText xml:space="preserve"> REF _Ref427045852 \h </w:instrText>
      </w:r>
      <w:r>
        <w:rPr>
          <w:lang w:val="en-US"/>
        </w:rPr>
      </w:r>
      <w:r>
        <w:rPr>
          <w:lang w:val="en-US"/>
        </w:rPr>
        <w:fldChar w:fldCharType="separate"/>
      </w:r>
      <w:r w:rsidR="003B17E8" w:rsidRPr="003B17E8">
        <w:rPr>
          <w:lang w:val="en-US"/>
        </w:rPr>
        <w:t>Portlet Request Processing</w:t>
      </w:r>
      <w:r>
        <w:rPr>
          <w:lang w:val="en-US"/>
        </w:rPr>
        <w:fldChar w:fldCharType="end"/>
      </w:r>
      <w:r>
        <w:rPr>
          <w:lang w:val="en-US"/>
        </w:rPr>
        <w:t xml:space="preserve">, and explained in detail in </w:t>
      </w:r>
      <w:r>
        <w:rPr>
          <w:lang w:val="en-US"/>
        </w:rPr>
        <w:fldChar w:fldCharType="begin"/>
      </w:r>
      <w:r>
        <w:rPr>
          <w:lang w:val="en-US"/>
        </w:rPr>
        <w:instrText xml:space="preserve"> REF _Ref425229252 \w \h </w:instrText>
      </w:r>
      <w:r>
        <w:rPr>
          <w:lang w:val="en-US"/>
        </w:rPr>
      </w:r>
      <w:r>
        <w:rPr>
          <w:lang w:val="en-US"/>
        </w:rPr>
        <w:fldChar w:fldCharType="separate"/>
      </w:r>
      <w:r w:rsidR="003B17E8">
        <w:rPr>
          <w:lang w:val="en-US"/>
        </w:rPr>
        <w:t>Chapter 4</w:t>
      </w:r>
      <w:r>
        <w:rPr>
          <w:lang w:val="en-US"/>
        </w:rPr>
        <w:fldChar w:fldCharType="end"/>
      </w:r>
      <w:r>
        <w:rPr>
          <w:lang w:val="en-US"/>
        </w:rPr>
        <w:t xml:space="preserve"> </w:t>
      </w:r>
      <w:r>
        <w:rPr>
          <w:lang w:val="en-US"/>
        </w:rPr>
        <w:fldChar w:fldCharType="begin"/>
      </w:r>
      <w:r>
        <w:rPr>
          <w:lang w:val="en-US"/>
        </w:rPr>
        <w:instrText xml:space="preserve"> REF _Ref425229252 \h </w:instrText>
      </w:r>
      <w:r>
        <w:rPr>
          <w:lang w:val="en-US"/>
        </w:rPr>
      </w:r>
      <w:r>
        <w:rPr>
          <w:lang w:val="en-US"/>
        </w:rPr>
        <w:fldChar w:fldCharType="separate"/>
      </w:r>
      <w:r w:rsidR="003B17E8" w:rsidRPr="003B17E8">
        <w:rPr>
          <w:lang w:val="en-US"/>
        </w:rPr>
        <w:t>Portlet Lifecycle Interfaces</w:t>
      </w:r>
      <w:r>
        <w:rPr>
          <w:lang w:val="en-US"/>
        </w:rPr>
        <w:fldChar w:fldCharType="end"/>
      </w:r>
      <w:r>
        <w:rPr>
          <w:lang w:val="en-US"/>
        </w:rPr>
        <w:t xml:space="preserve">. </w:t>
      </w:r>
    </w:p>
    <w:p w:rsidR="00DD17C7" w:rsidRDefault="00DD17C7" w:rsidP="00DD17C7">
      <w:pPr>
        <w:pStyle w:val="Standard"/>
        <w:rPr>
          <w:lang w:val="en-US"/>
        </w:rPr>
      </w:pPr>
      <w:r>
        <w:rPr>
          <w:lang w:val="en-US"/>
        </w:rPr>
        <w:t>The response</w:t>
      </w:r>
      <w:r w:rsidRPr="00976D4D">
        <w:rPr>
          <w:lang w:val="en-US"/>
        </w:rPr>
        <w:t xml:space="preserve"> objects</w:t>
      </w:r>
      <w:r>
        <w:rPr>
          <w:lang w:val="en-US"/>
        </w:rPr>
        <w:t xml:space="preserve"> implement corresponding portlet response interfaces to </w:t>
      </w:r>
      <w:r w:rsidRPr="000D6042">
        <w:rPr>
          <w:lang w:val="en-US"/>
        </w:rPr>
        <w:t>encapsulate all information to be returned from the portlet to the portlet container during request</w:t>
      </w:r>
      <w:r>
        <w:rPr>
          <w:lang w:val="en-US"/>
        </w:rPr>
        <w:t xml:space="preserve"> processing. This might be for example </w:t>
      </w:r>
      <w:r w:rsidRPr="000D6042">
        <w:rPr>
          <w:lang w:val="en-US"/>
        </w:rPr>
        <w:t xml:space="preserve">a redirection, a portlet mode change, </w:t>
      </w:r>
      <w:r>
        <w:rPr>
          <w:lang w:val="en-US"/>
        </w:rPr>
        <w:t>setting the title</w:t>
      </w:r>
      <w:r w:rsidRPr="000D6042">
        <w:rPr>
          <w:lang w:val="en-US"/>
        </w:rPr>
        <w:t>,</w:t>
      </w:r>
      <w:r>
        <w:rPr>
          <w:lang w:val="en-US"/>
        </w:rPr>
        <w:t xml:space="preserve"> rendering</w:t>
      </w:r>
      <w:r w:rsidRPr="000D6042">
        <w:rPr>
          <w:lang w:val="en-US"/>
        </w:rPr>
        <w:t xml:space="preserve"> content, etc. The </w:t>
      </w:r>
      <w:r w:rsidR="00425AA9">
        <w:rPr>
          <w:lang w:val="en-US"/>
        </w:rPr>
        <w:t>portlet container</w:t>
      </w:r>
      <w:r w:rsidRPr="000D6042">
        <w:rPr>
          <w:lang w:val="en-US"/>
        </w:rPr>
        <w:t xml:space="preserve"> will use this information to construct the response to be returned to the client. A response object is passed to the</w:t>
      </w:r>
      <w:r>
        <w:rPr>
          <w:lang w:val="en-US"/>
        </w:rPr>
        <w:t xml:space="preserve"> portlet</w:t>
      </w:r>
      <w:r w:rsidRPr="000D6042">
        <w:rPr>
          <w:lang w:val="en-US"/>
        </w:rPr>
        <w:t xml:space="preserve"> </w:t>
      </w:r>
      <w:r w:rsidRPr="00E12B72">
        <w:rPr>
          <w:rStyle w:val="inlinecode"/>
          <w:lang w:val="en-US"/>
        </w:rPr>
        <w:t>processAction</w:t>
      </w:r>
      <w:r w:rsidRPr="000D6042">
        <w:rPr>
          <w:rFonts w:ascii="Courier" w:hAnsi="Courier"/>
          <w:sz w:val="20"/>
          <w:lang w:val="en-US"/>
        </w:rPr>
        <w:t xml:space="preserve">, </w:t>
      </w:r>
      <w:r w:rsidRPr="00E12B72">
        <w:rPr>
          <w:rStyle w:val="inlinecode"/>
          <w:lang w:val="en-US"/>
        </w:rPr>
        <w:t>processEvent</w:t>
      </w:r>
      <w:r w:rsidRPr="000D6042">
        <w:rPr>
          <w:rFonts w:ascii="Courier" w:hAnsi="Courier"/>
          <w:sz w:val="20"/>
          <w:lang w:val="en-US"/>
        </w:rPr>
        <w:t xml:space="preserve">, </w:t>
      </w:r>
      <w:r w:rsidRPr="00E12B72">
        <w:rPr>
          <w:rStyle w:val="inlinecode"/>
          <w:lang w:val="en-US"/>
        </w:rPr>
        <w:t>serveResource</w:t>
      </w:r>
      <w:r w:rsidR="00795046">
        <w:rPr>
          <w:rStyle w:val="inlinecode"/>
          <w:lang w:val="en-US"/>
        </w:rPr>
        <w:t>,</w:t>
      </w:r>
      <w:r w:rsidR="00D607EE">
        <w:rPr>
          <w:rStyle w:val="inlinecode"/>
          <w:lang w:val="en-US"/>
        </w:rPr>
        <w:t xml:space="preserve"> renderHeaders,</w:t>
      </w:r>
      <w:r w:rsidRPr="000D6042">
        <w:rPr>
          <w:lang w:val="en-US"/>
        </w:rPr>
        <w:t xml:space="preserve"> and </w:t>
      </w:r>
      <w:r w:rsidRPr="00E12B72">
        <w:rPr>
          <w:rStyle w:val="inlinecode"/>
          <w:lang w:val="en-US"/>
        </w:rPr>
        <w:t>render</w:t>
      </w:r>
      <w:r w:rsidRPr="000D6042">
        <w:rPr>
          <w:lang w:val="en-US"/>
        </w:rPr>
        <w:t xml:space="preserve"> methods.</w:t>
      </w:r>
      <w:r>
        <w:rPr>
          <w:lang w:val="en-US"/>
        </w:rPr>
        <w:t xml:space="preserve"> It is also explicitly or implicitly available during extended annotation-based method dispatching.</w:t>
      </w:r>
    </w:p>
    <w:p w:rsidR="00DD17C7" w:rsidRDefault="00DD17C7" w:rsidP="00DD17C7">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Portlet Specification introduces </w:t>
      </w:r>
      <w:r w:rsidR="00795046">
        <w:rPr>
          <w:rFonts w:ascii="Times New Roman" w:eastAsia="SimSun" w:hAnsi="Times New Roman" w:cs="Mangal"/>
          <w:kern w:val="3"/>
          <w:sz w:val="24"/>
          <w:szCs w:val="24"/>
          <w:lang w:eastAsia="zh-CN" w:bidi="hi-IN"/>
        </w:rPr>
        <w:t xml:space="preserve">five </w:t>
      </w:r>
      <w:r>
        <w:rPr>
          <w:rFonts w:ascii="Times New Roman" w:eastAsia="SimSun" w:hAnsi="Times New Roman" w:cs="Mangal"/>
          <w:kern w:val="3"/>
          <w:sz w:val="24"/>
          <w:szCs w:val="24"/>
          <w:lang w:eastAsia="zh-CN" w:bidi="hi-IN"/>
        </w:rPr>
        <w:t xml:space="preserve">portlet </w:t>
      </w:r>
      <w:r w:rsidR="00795046">
        <w:rPr>
          <w:rFonts w:ascii="Times New Roman" w:eastAsia="SimSun" w:hAnsi="Times New Roman" w:cs="Mangal"/>
          <w:kern w:val="3"/>
          <w:sz w:val="24"/>
          <w:szCs w:val="24"/>
          <w:lang w:eastAsia="zh-CN" w:bidi="hi-IN"/>
        </w:rPr>
        <w:t>response</w:t>
      </w:r>
      <w:r>
        <w:rPr>
          <w:rFonts w:ascii="Times New Roman" w:eastAsia="SimSun" w:hAnsi="Times New Roman" w:cs="Mangal"/>
          <w:kern w:val="3"/>
          <w:sz w:val="24"/>
          <w:szCs w:val="24"/>
          <w:lang w:eastAsia="zh-CN" w:bidi="hi-IN"/>
        </w:rPr>
        <w:t xml:space="preserve"> interfaces for direct use by developers. </w:t>
      </w:r>
    </w:p>
    <w:p w:rsidR="00795046" w:rsidRDefault="00795046" w:rsidP="00DD17C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Pr="003F02C0">
        <w:rPr>
          <w:rStyle w:val="inlinecode"/>
        </w:rPr>
        <w:t>HeaderResponse</w:t>
      </w:r>
      <w:r>
        <w:rPr>
          <w:rFonts w:ascii="Times New Roman" w:eastAsia="SimSun" w:hAnsi="Times New Roman" w:cs="Mangal"/>
          <w:kern w:val="3"/>
          <w:sz w:val="24"/>
          <w:szCs w:val="24"/>
          <w:lang w:eastAsia="zh-CN" w:bidi="hi-IN"/>
        </w:rPr>
        <w:t xml:space="preserve"> allows the portlet to set properties such as HTTP headers and cookies and to generate markup to be included in the overall portal page document </w:t>
      </w:r>
      <w:r w:rsidRPr="003F02C0">
        <w:rPr>
          <w:rStyle w:val="inlinecode"/>
        </w:rPr>
        <w:t>HEAD</w:t>
      </w:r>
      <w:r>
        <w:rPr>
          <w:rFonts w:ascii="Times New Roman" w:eastAsia="SimSun" w:hAnsi="Times New Roman" w:cs="Mangal"/>
          <w:kern w:val="3"/>
          <w:sz w:val="24"/>
          <w:szCs w:val="24"/>
          <w:lang w:eastAsia="zh-CN" w:bidi="hi-IN"/>
        </w:rPr>
        <w:t xml:space="preserve"> section.</w:t>
      </w:r>
    </w:p>
    <w:p w:rsidR="00DD17C7" w:rsidRDefault="00DD17C7" w:rsidP="00DD17C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sidRPr="00BC6427">
        <w:rPr>
          <w:rStyle w:val="inlinecode"/>
        </w:rPr>
        <w:t>RenderRe</w:t>
      </w:r>
      <w:r>
        <w:rPr>
          <w:rStyle w:val="inlinecode"/>
        </w:rPr>
        <w:t>sponse</w:t>
      </w:r>
      <w:r>
        <w:rPr>
          <w:rFonts w:ascii="Times New Roman" w:eastAsia="SimSun" w:hAnsi="Times New Roman" w:cs="Mangal"/>
          <w:kern w:val="3"/>
          <w:sz w:val="24"/>
          <w:szCs w:val="24"/>
          <w:lang w:eastAsia="zh-CN" w:bidi="hi-IN"/>
        </w:rPr>
        <w:t xml:space="preserve"> allows the portlet </w:t>
      </w:r>
      <w:r w:rsidR="00785255">
        <w:rPr>
          <w:rFonts w:ascii="Times New Roman" w:eastAsia="SimSun" w:hAnsi="Times New Roman" w:cs="Mangal"/>
          <w:kern w:val="3"/>
          <w:sz w:val="24"/>
          <w:szCs w:val="24"/>
          <w:lang w:eastAsia="zh-CN" w:bidi="hi-IN"/>
        </w:rPr>
        <w:t xml:space="preserve">to generate markup to be included in the overall portal page document </w:t>
      </w:r>
      <w:r w:rsidR="00785255">
        <w:rPr>
          <w:rStyle w:val="inlinecode"/>
        </w:rPr>
        <w:t>BODY</w:t>
      </w:r>
      <w:r w:rsidR="00785255">
        <w:rPr>
          <w:rFonts w:ascii="Times New Roman" w:eastAsia="SimSun" w:hAnsi="Times New Roman" w:cs="Mangal"/>
          <w:kern w:val="3"/>
          <w:sz w:val="24"/>
          <w:szCs w:val="24"/>
          <w:lang w:eastAsia="zh-CN" w:bidi="hi-IN"/>
        </w:rPr>
        <w:t xml:space="preserve"> section</w:t>
      </w:r>
      <w:r w:rsidR="00785255" w:rsidDel="00785255">
        <w:rPr>
          <w:rFonts w:ascii="Times New Roman" w:eastAsia="SimSun" w:hAnsi="Times New Roman" w:cs="Mangal"/>
          <w:kern w:val="3"/>
          <w:sz w:val="24"/>
          <w:szCs w:val="24"/>
          <w:lang w:eastAsia="zh-CN" w:bidi="hi-IN"/>
        </w:rPr>
        <w:t xml:space="preserve"> </w:t>
      </w:r>
      <w:r>
        <w:rPr>
          <w:rFonts w:ascii="Times New Roman" w:eastAsia="SimSun" w:hAnsi="Times New Roman" w:cs="Mangal"/>
          <w:kern w:val="3"/>
          <w:sz w:val="24"/>
          <w:szCs w:val="24"/>
          <w:lang w:eastAsia="zh-CN" w:bidi="hi-IN"/>
        </w:rPr>
        <w:t>in a manner that is compatible with other portal markup.</w:t>
      </w:r>
    </w:p>
    <w:p w:rsidR="00DD17C7" w:rsidRDefault="00DD17C7" w:rsidP="00DD17C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Pr>
          <w:rStyle w:val="inlinecode"/>
        </w:rPr>
        <w:t>ActionResponse</w:t>
      </w:r>
      <w:r>
        <w:rPr>
          <w:rFonts w:ascii="Times New Roman" w:eastAsia="SimSun" w:hAnsi="Times New Roman" w:cs="Mangal"/>
          <w:kern w:val="3"/>
          <w:sz w:val="24"/>
          <w:szCs w:val="24"/>
          <w:lang w:eastAsia="zh-CN" w:bidi="hi-IN"/>
        </w:rPr>
        <w:t xml:space="preserve"> allows the portlet to set up the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for a subsequent render request.</w:t>
      </w:r>
    </w:p>
    <w:p w:rsidR="00DD17C7" w:rsidRPr="00DD17C7" w:rsidRDefault="00DD17C7" w:rsidP="00DD17C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 xml:space="preserve">The </w:t>
      </w:r>
      <w:r>
        <w:rPr>
          <w:rStyle w:val="inlinecode"/>
        </w:rPr>
        <w:t>EventResponse</w:t>
      </w:r>
      <w:r>
        <w:rPr>
          <w:rFonts w:ascii="Times New Roman" w:eastAsia="SimSun" w:hAnsi="Times New Roman" w:cs="Mangal"/>
          <w:kern w:val="3"/>
          <w:sz w:val="24"/>
          <w:szCs w:val="24"/>
          <w:lang w:eastAsia="zh-CN" w:bidi="hi-IN"/>
        </w:rPr>
        <w:t xml:space="preserve"> allows the portlet to set up the </w:t>
      </w:r>
      <w:r w:rsidR="001C2B34">
        <w:rPr>
          <w:rFonts w:ascii="Times New Roman" w:eastAsia="SimSun" w:hAnsi="Times New Roman" w:cs="Mangal"/>
          <w:kern w:val="3"/>
          <w:sz w:val="24"/>
          <w:szCs w:val="24"/>
          <w:lang w:eastAsia="zh-CN" w:bidi="hi-IN"/>
        </w:rPr>
        <w:t>render state</w:t>
      </w:r>
      <w:r>
        <w:rPr>
          <w:rFonts w:ascii="Times New Roman" w:eastAsia="SimSun" w:hAnsi="Times New Roman" w:cs="Mangal"/>
          <w:kern w:val="3"/>
          <w:sz w:val="24"/>
          <w:szCs w:val="24"/>
          <w:lang w:eastAsia="zh-CN" w:bidi="hi-IN"/>
        </w:rPr>
        <w:t xml:space="preserve"> for a subsequent render request.</w:t>
      </w:r>
    </w:p>
    <w:p w:rsidR="00DD17C7" w:rsidRDefault="00AB3A03" w:rsidP="00DD17C7">
      <w:pPr>
        <w:pStyle w:val="ListParagraph"/>
        <w:numPr>
          <w:ilvl w:val="0"/>
          <w:numId w:val="19"/>
        </w:num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r>
        <w:rPr>
          <w:noProof/>
        </w:rPr>
        <mc:AlternateContent>
          <mc:Choice Requires="wps">
            <w:drawing>
              <wp:anchor distT="0" distB="0" distL="114300" distR="114300" simplePos="0" relativeHeight="251696128" behindDoc="0" locked="0" layoutInCell="1" allowOverlap="1" wp14:anchorId="63AF326E" wp14:editId="532E8EC9">
                <wp:simplePos x="0" y="0"/>
                <wp:positionH relativeFrom="margin">
                  <wp:align>center</wp:align>
                </wp:positionH>
                <wp:positionV relativeFrom="paragraph">
                  <wp:posOffset>2654159</wp:posOffset>
                </wp:positionV>
                <wp:extent cx="566610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rsidR="003B17E8" w:rsidRPr="00707026" w:rsidRDefault="003B17E8" w:rsidP="00D53962">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15</w:t>
                            </w:r>
                            <w:r>
                              <w:fldChar w:fldCharType="end"/>
                            </w:r>
                            <w:r>
                              <w:t>–</w:t>
                            </w:r>
                            <w:r>
                              <w:fldChar w:fldCharType="begin"/>
                            </w:r>
                            <w:r>
                              <w:instrText xml:space="preserve"> SEQ Figure \* ARABIC \s 1 </w:instrText>
                            </w:r>
                            <w:r>
                              <w:fldChar w:fldCharType="separate"/>
                            </w:r>
                            <w:r>
                              <w:rPr>
                                <w:noProof/>
                              </w:rPr>
                              <w:t>1</w:t>
                            </w:r>
                            <w:r>
                              <w:fldChar w:fldCharType="end"/>
                            </w:r>
                            <w:r>
                              <w:t xml:space="preserve"> Portlet Response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F326E" id="Text Box 23" o:spid="_x0000_s1037" type="#_x0000_t202" style="position:absolute;left:0;text-align:left;margin-left:0;margin-top:209pt;width:446.15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y1fNQIAAHU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" stroked="f">
                <v:textbox style="mso-fit-shape-to-text:t" inset="0,0,0,0">
                  <w:txbxContent>
                    <w:p w:rsidR="003B17E8" w:rsidRPr="00707026" w:rsidRDefault="003B17E8" w:rsidP="00D53962">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15</w:t>
                      </w:r>
                      <w:r>
                        <w:fldChar w:fldCharType="end"/>
                      </w:r>
                      <w:r>
                        <w:t>–</w:t>
                      </w:r>
                      <w:r>
                        <w:fldChar w:fldCharType="begin"/>
                      </w:r>
                      <w:r>
                        <w:instrText xml:space="preserve"> SEQ Figure \* ARABIC \s 1 </w:instrText>
                      </w:r>
                      <w:r>
                        <w:fldChar w:fldCharType="separate"/>
                      </w:r>
                      <w:r>
                        <w:rPr>
                          <w:noProof/>
                        </w:rPr>
                        <w:t>1</w:t>
                      </w:r>
                      <w:r>
                        <w:fldChar w:fldCharType="end"/>
                      </w:r>
                      <w:r>
                        <w:t xml:space="preserve"> Portlet Response Interfaces</w:t>
                      </w:r>
                    </w:p>
                  </w:txbxContent>
                </v:textbox>
                <w10:wrap type="topAndBottom" anchorx="margin"/>
              </v:shape>
            </w:pict>
          </mc:Fallback>
        </mc:AlternateContent>
      </w:r>
      <w:r>
        <w:rPr>
          <w:noProof/>
        </w:rPr>
        <w:drawing>
          <wp:anchor distT="0" distB="0" distL="114300" distR="114300" simplePos="0" relativeHeight="251694080" behindDoc="0" locked="0" layoutInCell="1" allowOverlap="1" wp14:anchorId="3C289348" wp14:editId="7BA6F7F6">
            <wp:simplePos x="0" y="0"/>
            <wp:positionH relativeFrom="margin">
              <wp:posOffset>163195</wp:posOffset>
            </wp:positionH>
            <wp:positionV relativeFrom="paragraph">
              <wp:posOffset>560705</wp:posOffset>
            </wp:positionV>
            <wp:extent cx="5666105" cy="1999615"/>
            <wp:effectExtent l="190500" t="190500" r="182245" b="1911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tletURLs.gif"/>
                    <pic:cNvPicPr/>
                  </pic:nvPicPr>
                  <pic:blipFill>
                    <a:blip r:embed="rId30">
                      <a:extLst>
                        <a:ext uri="{28A0092B-C50C-407E-A947-70E740481C1C}">
                          <a14:useLocalDpi xmlns:a14="http://schemas.microsoft.com/office/drawing/2010/main" val="0"/>
                        </a:ext>
                      </a:extLst>
                    </a:blip>
                    <a:stretch>
                      <a:fillRect/>
                    </a:stretch>
                  </pic:blipFill>
                  <pic:spPr>
                    <a:xfrm>
                      <a:off x="0" y="0"/>
                      <a:ext cx="5666105" cy="19996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D17C7">
        <w:rPr>
          <w:rFonts w:ascii="Times New Roman" w:eastAsia="SimSun" w:hAnsi="Times New Roman" w:cs="Mangal"/>
          <w:kern w:val="3"/>
          <w:sz w:val="24"/>
          <w:szCs w:val="24"/>
          <w:lang w:eastAsia="zh-CN" w:bidi="hi-IN"/>
        </w:rPr>
        <w:t xml:space="preserve">The </w:t>
      </w:r>
      <w:r w:rsidR="00DD17C7" w:rsidRPr="00BC6427">
        <w:rPr>
          <w:rStyle w:val="inlinecode"/>
        </w:rPr>
        <w:t>R</w:t>
      </w:r>
      <w:r w:rsidR="00DD17C7">
        <w:rPr>
          <w:rStyle w:val="inlinecode"/>
        </w:rPr>
        <w:t>esourceResponse</w:t>
      </w:r>
      <w:r w:rsidR="00DD17C7">
        <w:rPr>
          <w:rFonts w:ascii="Times New Roman" w:eastAsia="SimSun" w:hAnsi="Times New Roman" w:cs="Mangal"/>
          <w:kern w:val="3"/>
          <w:sz w:val="24"/>
          <w:szCs w:val="24"/>
          <w:lang w:eastAsia="zh-CN" w:bidi="hi-IN"/>
        </w:rPr>
        <w:t xml:space="preserve"> allows the portlet to write data to be passed back to the client so as to allow the resource request complete control over the response.</w:t>
      </w:r>
    </w:p>
    <w:p w:rsidR="00DD17C7" w:rsidRPr="00D17DB2" w:rsidRDefault="00785255" w:rsidP="00DD17C7">
      <w:pPr>
        <w:pStyle w:val="Standard"/>
        <w:rPr>
          <w:lang w:val="en-US"/>
        </w:rPr>
      </w:pPr>
      <w:r>
        <w:rPr>
          <w:lang w:val="en-US"/>
        </w:rPr>
        <w:t xml:space="preserve">The </w:t>
      </w:r>
      <w:r w:rsidRPr="00D17DB2">
        <w:rPr>
          <w:lang w:val="en-US"/>
        </w:rPr>
        <w:t>figure</w:t>
      </w:r>
      <w:r>
        <w:rPr>
          <w:lang w:val="en-US"/>
        </w:rPr>
        <w:t xml:space="preserve"> above</w:t>
      </w:r>
      <w:r w:rsidRPr="00D17DB2">
        <w:rPr>
          <w:lang w:val="en-US"/>
        </w:rPr>
        <w:t xml:space="preserve"> illustrates the relationship between the portlet </w:t>
      </w:r>
      <w:r>
        <w:rPr>
          <w:lang w:val="en-US"/>
        </w:rPr>
        <w:t>response</w:t>
      </w:r>
      <w:r w:rsidRPr="00D17DB2">
        <w:rPr>
          <w:lang w:val="en-US"/>
        </w:rPr>
        <w:t xml:space="preserve"> interfaces.</w:t>
      </w:r>
      <w:r>
        <w:rPr>
          <w:lang w:val="en-US"/>
        </w:rPr>
        <w:t xml:space="preserve"> The portlet response interfaces used directly by developers are shown in green. </w:t>
      </w:r>
      <w:r w:rsidR="00DD17C7" w:rsidRPr="00D17DB2">
        <w:rPr>
          <w:lang w:val="en-US"/>
        </w:rPr>
        <w:t xml:space="preserve">The Portlet Specification introduces the additional interfaces </w:t>
      </w:r>
      <w:r w:rsidR="00DD17C7">
        <w:rPr>
          <w:rStyle w:val="inlinecode"/>
          <w:lang w:val="en-US"/>
        </w:rPr>
        <w:t xml:space="preserve">PortletResponse, </w:t>
      </w:r>
      <w:r w:rsidR="00D53962">
        <w:rPr>
          <w:rStyle w:val="inlinecode"/>
          <w:lang w:val="en-US"/>
        </w:rPr>
        <w:t>MimeResponse</w:t>
      </w:r>
      <w:r w:rsidR="00DD17C7" w:rsidRPr="00D17DB2">
        <w:rPr>
          <w:lang w:val="en-US"/>
        </w:rPr>
        <w:t xml:space="preserve"> and </w:t>
      </w:r>
      <w:r w:rsidR="00D53962">
        <w:rPr>
          <w:rStyle w:val="inlinecode"/>
          <w:lang w:val="en-US"/>
        </w:rPr>
        <w:lastRenderedPageBreak/>
        <w:t>StateAwareResponse</w:t>
      </w:r>
      <w:r w:rsidR="00DD17C7" w:rsidRPr="00D17DB2">
        <w:rPr>
          <w:lang w:val="en-US"/>
        </w:rPr>
        <w:t xml:space="preserve"> in order to aggregate common functionality. The developer uses these interfaces indirectly. </w:t>
      </w:r>
    </w:p>
    <w:p w:rsidR="00DD17C7" w:rsidRDefault="00D53962" w:rsidP="0016051B">
      <w:pPr>
        <w:pStyle w:val="Standard"/>
        <w:rPr>
          <w:lang w:val="en-US"/>
        </w:rPr>
      </w:pPr>
      <w:r>
        <w:rPr>
          <w:lang w:val="en-US"/>
        </w:rPr>
        <w:t xml:space="preserve">The </w:t>
      </w:r>
      <w:r w:rsidRPr="00E12B72">
        <w:rPr>
          <w:rStyle w:val="inlinecode"/>
          <w:lang w:val="en-US"/>
        </w:rPr>
        <w:t>PortletResponse</w:t>
      </w:r>
      <w:r>
        <w:rPr>
          <w:lang w:val="en-US"/>
        </w:rPr>
        <w:t xml:space="preserve"> interface provides functionality needed by all portlet responses. The </w:t>
      </w:r>
      <w:r w:rsidRPr="00E12B72">
        <w:rPr>
          <w:rStyle w:val="inlinecode"/>
          <w:lang w:val="en-US"/>
        </w:rPr>
        <w:t>MimeResponse</w:t>
      </w:r>
      <w:r>
        <w:rPr>
          <w:lang w:val="en-US"/>
        </w:rPr>
        <w:t xml:space="preserve"> interface adds additional capability needed by responses that render output. The </w:t>
      </w:r>
      <w:r w:rsidRPr="00E12B72">
        <w:rPr>
          <w:rStyle w:val="inlinecode"/>
          <w:lang w:val="en-US"/>
        </w:rPr>
        <w:t>StateAwareResponse</w:t>
      </w:r>
      <w:r>
        <w:rPr>
          <w:lang w:val="en-US"/>
        </w:rPr>
        <w:t xml:space="preserve"> interface extends </w:t>
      </w:r>
      <w:r w:rsidRPr="00E12B72">
        <w:rPr>
          <w:rStyle w:val="inlinecode"/>
          <w:lang w:val="en-US"/>
        </w:rPr>
        <w:t>Mutable</w:t>
      </w:r>
      <w:r w:rsidR="001C2B34">
        <w:rPr>
          <w:rStyle w:val="inlinecode"/>
          <w:lang w:val="en-US"/>
        </w:rPr>
        <w:t>RenderState</w:t>
      </w:r>
      <w:r>
        <w:rPr>
          <w:lang w:val="en-US"/>
        </w:rPr>
        <w:t xml:space="preserve">, allowing the </w:t>
      </w:r>
      <w:r w:rsidR="001C2B34">
        <w:rPr>
          <w:lang w:val="en-US"/>
        </w:rPr>
        <w:t>render state</w:t>
      </w:r>
      <w:r>
        <w:rPr>
          <w:lang w:val="en-US"/>
        </w:rPr>
        <w:t xml:space="preserve"> to be modified.</w:t>
      </w:r>
    </w:p>
    <w:p w:rsidR="0016051B" w:rsidRDefault="0016051B" w:rsidP="0016051B">
      <w:pPr>
        <w:pStyle w:val="Heading2"/>
        <w:ind w:left="578" w:hanging="578"/>
      </w:pPr>
      <w:bookmarkStart w:id="566" w:name="_Toc415140873"/>
      <w:bookmarkStart w:id="567" w:name="_Toc468261099"/>
      <w:r>
        <w:t>PortletResponse Interface</w:t>
      </w:r>
      <w:bookmarkEnd w:id="566"/>
      <w:bookmarkEnd w:id="567"/>
    </w:p>
    <w:p w:rsidR="0016051B" w:rsidRPr="000D6042" w:rsidRDefault="0016051B" w:rsidP="0016051B">
      <w:pPr>
        <w:pStyle w:val="Standard"/>
        <w:rPr>
          <w:lang w:val="en-US"/>
        </w:rPr>
      </w:pPr>
      <w:r w:rsidRPr="000D6042">
        <w:rPr>
          <w:lang w:val="en-US"/>
        </w:rPr>
        <w:t xml:space="preserve">The </w:t>
      </w:r>
      <w:r w:rsidRPr="000D6042">
        <w:rPr>
          <w:rFonts w:ascii="Courier" w:hAnsi="Courier"/>
          <w:sz w:val="20"/>
          <w:lang w:val="en-US"/>
        </w:rPr>
        <w:t>PortletResponse</w:t>
      </w:r>
      <w:r w:rsidRPr="000D6042">
        <w:rPr>
          <w:lang w:val="en-US"/>
        </w:rPr>
        <w:t xml:space="preserve"> interface defines the common functionality for </w:t>
      </w:r>
      <w:r w:rsidR="00171323">
        <w:rPr>
          <w:lang w:val="en-US"/>
        </w:rPr>
        <w:t xml:space="preserve">all other portlet response </w:t>
      </w:r>
      <w:r w:rsidRPr="000D6042">
        <w:rPr>
          <w:lang w:val="en-US"/>
        </w:rPr>
        <w:t>interfaces.</w:t>
      </w:r>
    </w:p>
    <w:p w:rsidR="0016051B" w:rsidRDefault="0016051B" w:rsidP="0016051B">
      <w:pPr>
        <w:pStyle w:val="Heading3"/>
        <w:tabs>
          <w:tab w:val="clear" w:pos="720"/>
        </w:tabs>
        <w:ind w:left="720" w:hanging="720"/>
      </w:pPr>
      <w:bookmarkStart w:id="568" w:name="_Toc415140874"/>
      <w:bookmarkStart w:id="569" w:name="_Ref427137289"/>
      <w:bookmarkStart w:id="570" w:name="_Ref427137296"/>
      <w:bookmarkStart w:id="571" w:name="_Toc468261100"/>
      <w:r>
        <w:t>Response Properties</w:t>
      </w:r>
      <w:bookmarkEnd w:id="568"/>
      <w:bookmarkEnd w:id="569"/>
      <w:bookmarkEnd w:id="570"/>
      <w:bookmarkEnd w:id="571"/>
    </w:p>
    <w:p w:rsidR="0016051B" w:rsidRPr="000D6042" w:rsidRDefault="00171323" w:rsidP="0016051B">
      <w:pPr>
        <w:pStyle w:val="Standard"/>
        <w:rPr>
          <w:lang w:val="en-US"/>
        </w:rPr>
      </w:pPr>
      <w:r>
        <w:rPr>
          <w:lang w:val="en-US"/>
        </w:rPr>
        <w:t>Portlets can use p</w:t>
      </w:r>
      <w:r w:rsidR="0016051B" w:rsidRPr="000D6042">
        <w:rPr>
          <w:lang w:val="en-US"/>
        </w:rPr>
        <w:t xml:space="preserve">roperties to send vendor specific information to the </w:t>
      </w:r>
      <w:r w:rsidR="00425AA9">
        <w:rPr>
          <w:lang w:val="en-US"/>
        </w:rPr>
        <w:t>portlet container</w:t>
      </w:r>
      <w:r w:rsidR="0016051B" w:rsidRPr="000D6042">
        <w:rPr>
          <w:lang w:val="en-US"/>
        </w:rPr>
        <w:t>.</w:t>
      </w:r>
    </w:p>
    <w:p w:rsidR="00393530" w:rsidRPr="000D6042" w:rsidRDefault="00393530" w:rsidP="00393530">
      <w:pPr>
        <w:pStyle w:val="Standard"/>
        <w:rPr>
          <w:lang w:val="en-US"/>
        </w:rPr>
      </w:pPr>
      <w:r w:rsidRPr="000D6042">
        <w:rPr>
          <w:lang w:val="en-US"/>
        </w:rPr>
        <w:t>Response properties can be viewed as header values set for the portal application. If these header values are intended to be transmitted to the client</w:t>
      </w:r>
      <w:r>
        <w:rPr>
          <w:lang w:val="en-US"/>
        </w:rPr>
        <w:t xml:space="preserve"> as response headers,</w:t>
      </w:r>
      <w:r w:rsidRPr="000D6042">
        <w:rPr>
          <w:lang w:val="en-US"/>
        </w:rPr>
        <w:t xml:space="preserve"> they should be set </w:t>
      </w:r>
      <w:r>
        <w:rPr>
          <w:lang w:val="en-US"/>
        </w:rPr>
        <w:t xml:space="preserve">during the header phase or </w:t>
      </w:r>
      <w:r w:rsidRPr="000D6042">
        <w:rPr>
          <w:lang w:val="en-US"/>
        </w:rPr>
        <w:t>before the response is committed</w:t>
      </w:r>
      <w:r>
        <w:rPr>
          <w:lang w:val="en-US"/>
        </w:rPr>
        <w:t xml:space="preserve"> during the resource phase</w:t>
      </w:r>
      <w:r w:rsidRPr="000D6042">
        <w:rPr>
          <w:lang w:val="en-US"/>
        </w:rPr>
        <w:t xml:space="preserve">. </w:t>
      </w:r>
    </w:p>
    <w:p w:rsidR="00393530" w:rsidRDefault="00393530" w:rsidP="00393530">
      <w:pPr>
        <w:pStyle w:val="Standard"/>
        <w:rPr>
          <w:lang w:val="en-US"/>
        </w:rPr>
      </w:pPr>
      <w:r w:rsidRPr="000D6042">
        <w:rPr>
          <w:lang w:val="en-US"/>
        </w:rPr>
        <w:t xml:space="preserve">A portlet can set HTTP </w:t>
      </w:r>
      <w:r>
        <w:rPr>
          <w:lang w:val="en-US"/>
        </w:rPr>
        <w:t xml:space="preserve">headers for the response using the </w:t>
      </w:r>
      <w:r w:rsidRPr="00FF72B9">
        <w:rPr>
          <w:rStyle w:val="inlinecode"/>
          <w:lang w:val="en-US"/>
        </w:rPr>
        <w:t>setProperty</w:t>
      </w:r>
      <w:r w:rsidRPr="000D6042">
        <w:rPr>
          <w:lang w:val="en-US"/>
        </w:rPr>
        <w:t xml:space="preserve"> or </w:t>
      </w:r>
      <w:r w:rsidRPr="00FF72B9">
        <w:rPr>
          <w:rStyle w:val="inlinecode"/>
          <w:lang w:val="en-US"/>
        </w:rPr>
        <w:t>addProperty</w:t>
      </w:r>
      <w:r>
        <w:rPr>
          <w:lang w:val="en-US"/>
        </w:rPr>
        <w:t xml:space="preserve"> methods. H</w:t>
      </w:r>
      <w:r w:rsidRPr="000D6042">
        <w:rPr>
          <w:lang w:val="en-US"/>
        </w:rPr>
        <w:t xml:space="preserve">eaders set on the response are not guaranteed to be transported to the client as the portal application may restrict headers due to security reasons or </w:t>
      </w:r>
      <w:r>
        <w:rPr>
          <w:lang w:val="en-US"/>
        </w:rPr>
        <w:t xml:space="preserve">because they </w:t>
      </w:r>
      <w:r w:rsidRPr="000D6042">
        <w:rPr>
          <w:lang w:val="en-US"/>
        </w:rPr>
        <w:t>conflict with headers set by other portlets on the page.</w:t>
      </w:r>
    </w:p>
    <w:p w:rsidR="0016051B" w:rsidRPr="000D6042" w:rsidRDefault="0016051B" w:rsidP="00393530">
      <w:pPr>
        <w:pStyle w:val="Standard"/>
        <w:rPr>
          <w:lang w:val="en-US"/>
        </w:rPr>
      </w:pPr>
      <w:r w:rsidRPr="000D6042">
        <w:rPr>
          <w:lang w:val="en-US"/>
        </w:rPr>
        <w:t>A portlet can set properties usin</w:t>
      </w:r>
      <w:r w:rsidR="00171323">
        <w:rPr>
          <w:lang w:val="en-US"/>
        </w:rPr>
        <w:t xml:space="preserve">g the following </w:t>
      </w:r>
      <w:r w:rsidR="00171323" w:rsidRPr="000D6042">
        <w:rPr>
          <w:rFonts w:ascii="Courier" w:hAnsi="Courier"/>
          <w:sz w:val="20"/>
          <w:lang w:val="en-US"/>
        </w:rPr>
        <w:t xml:space="preserve">PortletResponse </w:t>
      </w:r>
      <w:r w:rsidR="00171323" w:rsidRPr="000D6042">
        <w:rPr>
          <w:lang w:val="en-US"/>
        </w:rPr>
        <w:t>interface</w:t>
      </w:r>
      <w:r w:rsidR="00171323">
        <w:rPr>
          <w:lang w:val="en-US"/>
        </w:rPr>
        <w:t xml:space="preserve"> methods</w:t>
      </w:r>
      <w:r w:rsidRPr="000D6042">
        <w:rPr>
          <w:rFonts w:ascii="Courier" w:hAnsi="Courier"/>
          <w:sz w:val="20"/>
          <w:lang w:val="en-US"/>
        </w:rPr>
        <w:t>:</w:t>
      </w:r>
    </w:p>
    <w:p w:rsidR="0016051B" w:rsidRPr="00171323" w:rsidRDefault="0016051B" w:rsidP="0016051B">
      <w:pPr>
        <w:pStyle w:val="BulletListsingle-spaced"/>
        <w:rPr>
          <w:rStyle w:val="inlinecode"/>
        </w:rPr>
      </w:pPr>
      <w:r w:rsidRPr="00171323">
        <w:rPr>
          <w:rStyle w:val="inlinecode"/>
        </w:rPr>
        <w:t>setProperty</w:t>
      </w:r>
    </w:p>
    <w:p w:rsidR="0016051B" w:rsidRPr="00171323" w:rsidRDefault="0016051B" w:rsidP="0016051B">
      <w:pPr>
        <w:pStyle w:val="BulletListsingle-spaced"/>
        <w:rPr>
          <w:rStyle w:val="inlinecode"/>
        </w:rPr>
      </w:pPr>
      <w:r w:rsidRPr="00171323">
        <w:rPr>
          <w:rStyle w:val="inlinecode"/>
        </w:rPr>
        <w:t>addProperty</w:t>
      </w:r>
    </w:p>
    <w:p w:rsidR="0016051B" w:rsidRPr="000D6042" w:rsidRDefault="0016051B" w:rsidP="0016051B">
      <w:pPr>
        <w:pStyle w:val="Standard"/>
        <w:rPr>
          <w:lang w:val="en-US"/>
        </w:rPr>
      </w:pPr>
      <w:r w:rsidRPr="000D6042">
        <w:rPr>
          <w:lang w:val="en-US"/>
        </w:rPr>
        <w:t xml:space="preserve">The </w:t>
      </w:r>
      <w:r w:rsidRPr="000D6042">
        <w:rPr>
          <w:rFonts w:ascii="Courier" w:hAnsi="Courier"/>
          <w:sz w:val="20"/>
          <w:lang w:val="en-US"/>
        </w:rPr>
        <w:t xml:space="preserve">setProperty </w:t>
      </w:r>
      <w:r w:rsidRPr="000D6042">
        <w:rPr>
          <w:lang w:val="en-US"/>
        </w:rPr>
        <w:t xml:space="preserve">method sets a property with a given name and value. A previous property </w:t>
      </w:r>
      <w:r w:rsidR="00171323">
        <w:rPr>
          <w:lang w:val="en-US"/>
        </w:rPr>
        <w:t xml:space="preserve">value </w:t>
      </w:r>
      <w:r w:rsidRPr="000D6042">
        <w:rPr>
          <w:lang w:val="en-US"/>
        </w:rPr>
        <w:t xml:space="preserve">is replaced by the new </w:t>
      </w:r>
      <w:r w:rsidR="00171323">
        <w:rPr>
          <w:lang w:val="en-US"/>
        </w:rPr>
        <w:t>value</w:t>
      </w:r>
      <w:r w:rsidRPr="000D6042">
        <w:rPr>
          <w:lang w:val="en-US"/>
        </w:rPr>
        <w:t xml:space="preserve">. </w:t>
      </w:r>
      <w:r w:rsidR="00171323">
        <w:rPr>
          <w:lang w:val="en-US"/>
        </w:rPr>
        <w:t>If</w:t>
      </w:r>
      <w:r w:rsidRPr="000D6042">
        <w:rPr>
          <w:lang w:val="en-US"/>
        </w:rPr>
        <w:t xml:space="preserve"> a set of property values exist for the name, the values are cleared and replaced with the new value. The </w:t>
      </w:r>
      <w:r w:rsidRPr="000D6042">
        <w:rPr>
          <w:rFonts w:ascii="Courier" w:hAnsi="Courier"/>
          <w:sz w:val="20"/>
          <w:lang w:val="en-US"/>
        </w:rPr>
        <w:t xml:space="preserve">addProperty </w:t>
      </w:r>
      <w:r w:rsidRPr="000D6042">
        <w:rPr>
          <w:lang w:val="en-US"/>
        </w:rPr>
        <w:t>method adds a property value to the set with a given name. If there are no property values already associated with the name, a new set is created.</w:t>
      </w:r>
    </w:p>
    <w:p w:rsidR="00602DF2" w:rsidRPr="000D6042" w:rsidRDefault="00602DF2" w:rsidP="0016051B">
      <w:pPr>
        <w:pStyle w:val="Standard"/>
        <w:rPr>
          <w:lang w:val="en-US"/>
        </w:rPr>
      </w:pPr>
      <w:r>
        <w:rPr>
          <w:lang w:val="en-US"/>
        </w:rPr>
        <w:t xml:space="preserve">The </w:t>
      </w:r>
      <w:r w:rsidRPr="00602DF2">
        <w:rPr>
          <w:rStyle w:val="inlinecode"/>
          <w:lang w:val="en-US"/>
        </w:rPr>
        <w:t>getProperty</w:t>
      </w:r>
      <w:r>
        <w:rPr>
          <w:lang w:val="en-US"/>
        </w:rPr>
        <w:t xml:space="preserve">, </w:t>
      </w:r>
      <w:r w:rsidRPr="00602DF2">
        <w:rPr>
          <w:rStyle w:val="inlinecode"/>
          <w:lang w:val="en-US"/>
        </w:rPr>
        <w:t>getPropertyValues</w:t>
      </w:r>
      <w:r>
        <w:rPr>
          <w:lang w:val="en-US"/>
        </w:rPr>
        <w:t xml:space="preserve">, and </w:t>
      </w:r>
      <w:r w:rsidRPr="00602DF2">
        <w:rPr>
          <w:rStyle w:val="inlinecode"/>
          <w:lang w:val="en-US"/>
        </w:rPr>
        <w:t>getPropertyNames</w:t>
      </w:r>
      <w:r>
        <w:rPr>
          <w:lang w:val="en-US"/>
        </w:rPr>
        <w:t xml:space="preserve"> methods can be used to access the properties set for this portlet.</w:t>
      </w:r>
    </w:p>
    <w:p w:rsidR="000921BF" w:rsidRDefault="000921BF" w:rsidP="000921BF">
      <w:pPr>
        <w:pStyle w:val="Heading3"/>
        <w:tabs>
          <w:tab w:val="clear" w:pos="720"/>
        </w:tabs>
        <w:ind w:left="720" w:hanging="720"/>
      </w:pPr>
      <w:bookmarkStart w:id="572" w:name="_Toc415140877"/>
      <w:bookmarkStart w:id="573" w:name="_Toc468261101"/>
      <w:bookmarkStart w:id="574" w:name="_Toc415140875"/>
      <w:r>
        <w:t>Setting Cookies</w:t>
      </w:r>
      <w:bookmarkEnd w:id="572"/>
      <w:bookmarkEnd w:id="573"/>
    </w:p>
    <w:p w:rsidR="000921BF" w:rsidRPr="000D6042" w:rsidRDefault="000921BF" w:rsidP="000921BF">
      <w:pPr>
        <w:pStyle w:val="Standard"/>
        <w:rPr>
          <w:lang w:val="en-US"/>
        </w:rPr>
      </w:pPr>
      <w:r w:rsidRPr="000D6042">
        <w:rPr>
          <w:lang w:val="en-US"/>
        </w:rPr>
        <w:t>A</w:t>
      </w:r>
      <w:r>
        <w:rPr>
          <w:lang w:val="en-US"/>
        </w:rPr>
        <w:t xml:space="preserve"> portlet can set HTTP cookies on</w:t>
      </w:r>
      <w:r w:rsidRPr="000D6042">
        <w:rPr>
          <w:lang w:val="en-US"/>
        </w:rPr>
        <w:t xml:space="preserve"> the response via the </w:t>
      </w:r>
      <w:r w:rsidRPr="000D6042">
        <w:rPr>
          <w:rFonts w:ascii="Courier New" w:hAnsi="Courier New" w:cs="Courier New"/>
          <w:sz w:val="20"/>
          <w:lang w:val="en-US"/>
        </w:rPr>
        <w:t>addProperty</w:t>
      </w:r>
      <w:r w:rsidRPr="000D6042">
        <w:rPr>
          <w:lang w:val="en-US"/>
        </w:rPr>
        <w:t xml:space="preserve"> method </w:t>
      </w:r>
      <w:r>
        <w:rPr>
          <w:lang w:val="en-US"/>
        </w:rPr>
        <w:t>that takes</w:t>
      </w:r>
      <w:r w:rsidRPr="000D6042">
        <w:rPr>
          <w:lang w:val="en-US"/>
        </w:rPr>
        <w:t xml:space="preserve"> a </w:t>
      </w:r>
      <w:r w:rsidRPr="00E12B72">
        <w:rPr>
          <w:rStyle w:val="inlinecode"/>
          <w:lang w:val="en-US"/>
        </w:rPr>
        <w:t>javax.servlet.http.Cookie</w:t>
      </w:r>
      <w:r w:rsidRPr="000D6042">
        <w:rPr>
          <w:lang w:val="en-US"/>
        </w:rPr>
        <w:t xml:space="preserve"> as parameter. The portal application is not required to transfer the cookie to the client</w:t>
      </w:r>
      <w:r w:rsidR="00D607EE">
        <w:rPr>
          <w:lang w:val="en-US"/>
        </w:rPr>
        <w:t xml:space="preserve">, so </w:t>
      </w:r>
      <w:r w:rsidRPr="000D6042">
        <w:rPr>
          <w:lang w:val="en-US"/>
        </w:rPr>
        <w:t xml:space="preserve">the portlet should not assume that it </w:t>
      </w:r>
      <w:r w:rsidR="00D607EE">
        <w:rPr>
          <w:lang w:val="en-US"/>
        </w:rPr>
        <w:t xml:space="preserve">can </w:t>
      </w:r>
      <w:r w:rsidRPr="000D6042">
        <w:rPr>
          <w:lang w:val="en-US"/>
        </w:rPr>
        <w:t>access the cookie on the client</w:t>
      </w:r>
      <w:r w:rsidR="00D607EE">
        <w:rPr>
          <w:lang w:val="en-US"/>
        </w:rPr>
        <w:t>.</w:t>
      </w:r>
      <w:r w:rsidRPr="000D6042">
        <w:rPr>
          <w:lang w:val="en-US"/>
        </w:rPr>
        <w:t xml:space="preserve"> </w:t>
      </w:r>
    </w:p>
    <w:p w:rsidR="000921BF" w:rsidRPr="000D6042" w:rsidRDefault="000921BF" w:rsidP="000921BF">
      <w:pPr>
        <w:pStyle w:val="Standard"/>
        <w:rPr>
          <w:lang w:val="en-US"/>
        </w:rPr>
      </w:pPr>
      <w:r w:rsidRPr="000D6042">
        <w:rPr>
          <w:lang w:val="en-US"/>
        </w:rPr>
        <w:t>Cookies set in the response of one lifecycle call should be available to the portlet in the subsequent lifecycle calls</w:t>
      </w:r>
      <w:r w:rsidR="00D607EE">
        <w:rPr>
          <w:lang w:val="en-US"/>
        </w:rPr>
        <w:t xml:space="preserve">. For example, </w:t>
      </w:r>
      <w:r w:rsidRPr="000D6042">
        <w:rPr>
          <w:lang w:val="en-US"/>
        </w:rPr>
        <w:t xml:space="preserve">setting a cookie </w:t>
      </w:r>
      <w:r w:rsidR="00D607EE">
        <w:rPr>
          <w:lang w:val="en-US"/>
        </w:rPr>
        <w:t xml:space="preserve">during the action phase </w:t>
      </w:r>
      <w:r w:rsidRPr="000D6042">
        <w:rPr>
          <w:lang w:val="en-US"/>
        </w:rPr>
        <w:t>should</w:t>
      </w:r>
      <w:r w:rsidR="00D607EE">
        <w:rPr>
          <w:lang w:val="en-US"/>
        </w:rPr>
        <w:t xml:space="preserve"> make the cookie available during subsequent event or render phases.</w:t>
      </w:r>
      <w:r w:rsidRPr="000D6042">
        <w:rPr>
          <w:lang w:val="en-US"/>
        </w:rPr>
        <w:t xml:space="preserve"> </w:t>
      </w:r>
    </w:p>
    <w:p w:rsidR="000921BF" w:rsidRPr="000D6042" w:rsidRDefault="000921BF" w:rsidP="000921BF">
      <w:pPr>
        <w:pStyle w:val="Standard"/>
        <w:rPr>
          <w:lang w:val="en-US"/>
        </w:rPr>
      </w:pPr>
      <w:r w:rsidRPr="000D6042">
        <w:rPr>
          <w:lang w:val="en-US"/>
        </w:rPr>
        <w:t xml:space="preserve">For requests triggered via portlet </w:t>
      </w:r>
      <w:r>
        <w:rPr>
          <w:lang w:val="en-US"/>
        </w:rPr>
        <w:t>URLs</w:t>
      </w:r>
      <w:r w:rsidR="00D607EE">
        <w:rPr>
          <w:lang w:val="en-US"/>
        </w:rPr>
        <w:t>,</w:t>
      </w:r>
      <w:r>
        <w:rPr>
          <w:lang w:val="en-US"/>
        </w:rPr>
        <w:t xml:space="preserve"> the portlet should receive</w:t>
      </w:r>
      <w:r w:rsidRPr="000D6042">
        <w:rPr>
          <w:lang w:val="en-US"/>
        </w:rPr>
        <w:t xml:space="preserve"> the cookie</w:t>
      </w:r>
      <w:r>
        <w:rPr>
          <w:lang w:val="en-US"/>
        </w:rPr>
        <w:t xml:space="preserve"> set during the last response. Cookies can be retrieved using</w:t>
      </w:r>
      <w:r w:rsidRPr="000D6042">
        <w:rPr>
          <w:lang w:val="en-US"/>
        </w:rPr>
        <w:t xml:space="preserve"> the</w:t>
      </w:r>
      <w:r>
        <w:rPr>
          <w:lang w:val="en-US"/>
        </w:rPr>
        <w:t xml:space="preserve"> </w:t>
      </w:r>
      <w:r w:rsidRPr="00DE69C0">
        <w:rPr>
          <w:rStyle w:val="inlinecode"/>
          <w:lang w:val="en-US"/>
        </w:rPr>
        <w:t>PortletRequest</w:t>
      </w:r>
      <w:r>
        <w:rPr>
          <w:lang w:val="en-US"/>
        </w:rPr>
        <w:t xml:space="preserve"> interface</w:t>
      </w:r>
      <w:r w:rsidRPr="000D6042">
        <w:rPr>
          <w:lang w:val="en-US"/>
        </w:rPr>
        <w:t xml:space="preserve"> </w:t>
      </w:r>
      <w:r w:rsidRPr="000D6042">
        <w:rPr>
          <w:rFonts w:ascii="Courier New" w:hAnsi="Courier New" w:cs="Courier New"/>
          <w:sz w:val="20"/>
          <w:lang w:val="en-US"/>
        </w:rPr>
        <w:t xml:space="preserve">getCookies </w:t>
      </w:r>
      <w:r w:rsidRPr="000D6042">
        <w:rPr>
          <w:lang w:val="en-US"/>
        </w:rPr>
        <w:t>method.</w:t>
      </w:r>
    </w:p>
    <w:p w:rsidR="000921BF" w:rsidRPr="000D6042" w:rsidRDefault="000921BF" w:rsidP="000921BF">
      <w:pPr>
        <w:pStyle w:val="Standard"/>
        <w:rPr>
          <w:lang w:val="en-US"/>
        </w:rPr>
      </w:pPr>
      <w:r w:rsidRPr="000D6042">
        <w:rPr>
          <w:lang w:val="en-US"/>
        </w:rPr>
        <w:t>Cookies are properties and</w:t>
      </w:r>
      <w:r w:rsidR="00D607EE">
        <w:rPr>
          <w:lang w:val="en-US"/>
        </w:rPr>
        <w:t xml:space="preserve"> </w:t>
      </w:r>
      <w:r w:rsidRPr="000D6042">
        <w:rPr>
          <w:lang w:val="en-US"/>
        </w:rPr>
        <w:t>all</w:t>
      </w:r>
      <w:r w:rsidR="00393530">
        <w:rPr>
          <w:lang w:val="en-US"/>
        </w:rPr>
        <w:t xml:space="preserve"> above</w:t>
      </w:r>
      <w:r w:rsidRPr="000D6042">
        <w:rPr>
          <w:lang w:val="en-US"/>
        </w:rPr>
        <w:t xml:space="preserve"> restrictions about properties also apply for cookies, i.e. to be successfully transmitted back to the client, cookies must be set before the respon</w:t>
      </w:r>
      <w:r>
        <w:rPr>
          <w:lang w:val="en-US"/>
        </w:rPr>
        <w:t>se is committed</w:t>
      </w:r>
      <w:r w:rsidR="00940A2B">
        <w:rPr>
          <w:lang w:val="en-US"/>
        </w:rPr>
        <w:t xml:space="preserve"> during header request </w:t>
      </w:r>
      <w:r w:rsidR="00393530">
        <w:rPr>
          <w:lang w:val="en-US"/>
        </w:rPr>
        <w:t xml:space="preserve">or render request </w:t>
      </w:r>
      <w:r w:rsidR="00940A2B">
        <w:rPr>
          <w:lang w:val="en-US"/>
        </w:rPr>
        <w:t>processing</w:t>
      </w:r>
      <w:r>
        <w:rPr>
          <w:lang w:val="en-US"/>
        </w:rPr>
        <w:t xml:space="preserve">. </w:t>
      </w:r>
      <w:r w:rsidR="00D607EE">
        <w:rPr>
          <w:lang w:val="en-US"/>
        </w:rPr>
        <w:t>T</w:t>
      </w:r>
      <w:r w:rsidR="00D607EE" w:rsidRPr="000D6042">
        <w:rPr>
          <w:lang w:val="en-US"/>
        </w:rPr>
        <w:t>he portlet container</w:t>
      </w:r>
      <w:r w:rsidR="000F51DC">
        <w:rPr>
          <w:lang w:val="en-US"/>
        </w:rPr>
        <w:t xml:space="preserve"> must</w:t>
      </w:r>
      <w:r w:rsidR="00D607EE">
        <w:rPr>
          <w:lang w:val="en-US"/>
        </w:rPr>
        <w:t xml:space="preserve"> </w:t>
      </w:r>
      <w:r w:rsidR="00D607EE">
        <w:rPr>
          <w:lang w:val="en-US"/>
        </w:rPr>
        <w:lastRenderedPageBreak/>
        <w:t xml:space="preserve">ignore </w:t>
      </w:r>
      <w:r w:rsidR="009C443D">
        <w:rPr>
          <w:lang w:val="en-US"/>
        </w:rPr>
        <w:t>c</w:t>
      </w:r>
      <w:r>
        <w:rPr>
          <w:lang w:val="en-US"/>
        </w:rPr>
        <w:t xml:space="preserve">ookies set during </w:t>
      </w:r>
      <w:r w:rsidR="00D607EE">
        <w:rPr>
          <w:lang w:val="en-US"/>
        </w:rPr>
        <w:t>the</w:t>
      </w:r>
      <w:r>
        <w:rPr>
          <w:lang w:val="en-US"/>
        </w:rPr>
        <w:t xml:space="preserve"> render or resource </w:t>
      </w:r>
      <w:r w:rsidR="00D607EE">
        <w:rPr>
          <w:lang w:val="en-US"/>
        </w:rPr>
        <w:t>phase</w:t>
      </w:r>
      <w:r>
        <w:rPr>
          <w:lang w:val="en-US"/>
        </w:rPr>
        <w:t xml:space="preserve"> </w:t>
      </w:r>
      <w:r w:rsidRPr="000D6042">
        <w:rPr>
          <w:lang w:val="en-US"/>
        </w:rPr>
        <w:t xml:space="preserve">after the response </w:t>
      </w:r>
      <w:r w:rsidR="000F51DC">
        <w:rPr>
          <w:lang w:val="en-US"/>
        </w:rPr>
        <w:t>buffer has been flushed to the portal application (see discussion on buffering, below).</w:t>
      </w:r>
    </w:p>
    <w:p w:rsidR="000921BF" w:rsidRDefault="000921BF" w:rsidP="000921BF">
      <w:pPr>
        <w:pStyle w:val="Heading3"/>
      </w:pPr>
      <w:bookmarkStart w:id="575" w:name="_Toc430181404"/>
      <w:bookmarkStart w:id="576" w:name="_Toc430613703"/>
      <w:bookmarkStart w:id="577" w:name="_Toc430614179"/>
      <w:bookmarkStart w:id="578" w:name="_Toc430614616"/>
      <w:bookmarkStart w:id="579" w:name="_Toc430615049"/>
      <w:bookmarkStart w:id="580" w:name="_Toc430615482"/>
      <w:bookmarkStart w:id="581" w:name="_Toc430615912"/>
      <w:bookmarkStart w:id="582" w:name="_Toc430616344"/>
      <w:bookmarkStart w:id="583" w:name="_Toc430616774"/>
      <w:bookmarkStart w:id="584" w:name="_Toc431562264"/>
      <w:bookmarkStart w:id="585" w:name="_Toc431562700"/>
      <w:bookmarkStart w:id="586" w:name="_Toc431807705"/>
      <w:bookmarkStart w:id="587" w:name="_Ref451497543"/>
      <w:bookmarkStart w:id="588" w:name="_Ref451497553"/>
      <w:bookmarkStart w:id="589" w:name="_Ref451497562"/>
      <w:bookmarkStart w:id="590" w:name="_Toc468261102"/>
      <w:bookmarkEnd w:id="575"/>
      <w:bookmarkEnd w:id="576"/>
      <w:bookmarkEnd w:id="577"/>
      <w:bookmarkEnd w:id="578"/>
      <w:bookmarkEnd w:id="579"/>
      <w:bookmarkEnd w:id="580"/>
      <w:bookmarkEnd w:id="581"/>
      <w:bookmarkEnd w:id="582"/>
      <w:bookmarkEnd w:id="583"/>
      <w:bookmarkEnd w:id="584"/>
      <w:bookmarkEnd w:id="585"/>
      <w:bookmarkEnd w:id="586"/>
      <w:r>
        <w:t xml:space="preserve">Setting </w:t>
      </w:r>
      <w:r w:rsidRPr="000921BF">
        <w:rPr>
          <w:rFonts w:ascii="Courier New" w:hAnsi="Courier New" w:cs="Courier New"/>
        </w:rPr>
        <w:t>HEAD</w:t>
      </w:r>
      <w:r>
        <w:t xml:space="preserve"> Section markup</w:t>
      </w:r>
      <w:bookmarkEnd w:id="587"/>
      <w:bookmarkEnd w:id="588"/>
      <w:bookmarkEnd w:id="589"/>
      <w:bookmarkEnd w:id="590"/>
    </w:p>
    <w:p w:rsidR="004908C3" w:rsidRPr="008D15DE" w:rsidRDefault="004908C3" w:rsidP="000921BF">
      <w:pPr>
        <w:pStyle w:val="Standard"/>
        <w:rPr>
          <w:i/>
          <w:lang w:val="en-US"/>
        </w:rPr>
      </w:pPr>
      <w:r w:rsidRPr="008D15DE">
        <w:rPr>
          <w:i/>
          <w:lang w:val="en-US"/>
        </w:rPr>
        <w:t xml:space="preserve">The methods described in this section are provided for compatibility with previous versions of the specification. For the corresponding version 3.0 functionality, see Section </w:t>
      </w:r>
      <w:r w:rsidR="007C7571">
        <w:rPr>
          <w:i/>
          <w:lang w:val="en-US"/>
        </w:rPr>
        <w:fldChar w:fldCharType="begin"/>
      </w:r>
      <w:r w:rsidR="007C7571">
        <w:rPr>
          <w:i/>
          <w:lang w:val="en-US"/>
        </w:rPr>
        <w:instrText xml:space="preserve"> REF _Ref461269298 \w \h </w:instrText>
      </w:r>
      <w:r w:rsidR="007C7571">
        <w:rPr>
          <w:i/>
          <w:lang w:val="en-US"/>
        </w:rPr>
      </w:r>
      <w:r w:rsidR="007C7571">
        <w:rPr>
          <w:i/>
          <w:lang w:val="en-US"/>
        </w:rPr>
        <w:fldChar w:fldCharType="separate"/>
      </w:r>
      <w:r w:rsidR="003B17E8">
        <w:rPr>
          <w:i/>
          <w:lang w:val="en-US"/>
        </w:rPr>
        <w:t>15.8.1</w:t>
      </w:r>
      <w:r w:rsidR="007C7571">
        <w:rPr>
          <w:i/>
          <w:lang w:val="en-US"/>
        </w:rPr>
        <w:fldChar w:fldCharType="end"/>
      </w:r>
      <w:r w:rsidR="007C7571">
        <w:rPr>
          <w:i/>
          <w:lang w:val="en-US"/>
        </w:rPr>
        <w:t xml:space="preserve"> </w:t>
      </w:r>
      <w:r w:rsidR="007C7571">
        <w:rPr>
          <w:i/>
          <w:lang w:val="en-US"/>
        </w:rPr>
        <w:fldChar w:fldCharType="begin"/>
      </w:r>
      <w:r w:rsidR="007C7571">
        <w:rPr>
          <w:i/>
          <w:lang w:val="en-US"/>
        </w:rPr>
        <w:instrText xml:space="preserve"> REF _Ref461269298 \h </w:instrText>
      </w:r>
      <w:r w:rsidR="007C7571">
        <w:rPr>
          <w:i/>
          <w:lang w:val="en-US"/>
        </w:rPr>
      </w:r>
      <w:r w:rsidR="007C7571">
        <w:rPr>
          <w:i/>
          <w:lang w:val="en-US"/>
        </w:rPr>
        <w:fldChar w:fldCharType="separate"/>
      </w:r>
      <w:r w:rsidR="003B17E8" w:rsidRPr="003B17E8">
        <w:rPr>
          <w:lang w:val="en-US"/>
        </w:rPr>
        <w:t>Page Resources and Dependencies</w:t>
      </w:r>
      <w:r w:rsidR="007C7571">
        <w:rPr>
          <w:i/>
          <w:lang w:val="en-US"/>
        </w:rPr>
        <w:fldChar w:fldCharType="end"/>
      </w:r>
      <w:r w:rsidR="007C7571">
        <w:rPr>
          <w:i/>
          <w:lang w:val="en-US"/>
        </w:rPr>
        <w:t xml:space="preserve"> </w:t>
      </w:r>
      <w:r w:rsidRPr="008D15DE">
        <w:rPr>
          <w:i/>
          <w:lang w:val="en-US"/>
        </w:rPr>
        <w:t>on page</w:t>
      </w:r>
      <w:r w:rsidR="007C7571">
        <w:rPr>
          <w:i/>
          <w:lang w:val="en-US"/>
        </w:rPr>
        <w:t xml:space="preserve"> </w:t>
      </w:r>
      <w:r w:rsidR="007C7571">
        <w:rPr>
          <w:i/>
          <w:lang w:val="en-US"/>
        </w:rPr>
        <w:fldChar w:fldCharType="begin"/>
      </w:r>
      <w:r w:rsidR="007C7571">
        <w:rPr>
          <w:i/>
          <w:lang w:val="en-US"/>
        </w:rPr>
        <w:instrText xml:space="preserve"> PAGEREF _Ref461269298 \h </w:instrText>
      </w:r>
      <w:r w:rsidR="007C7571">
        <w:rPr>
          <w:i/>
          <w:lang w:val="en-US"/>
        </w:rPr>
      </w:r>
      <w:r w:rsidR="007C7571">
        <w:rPr>
          <w:i/>
          <w:lang w:val="en-US"/>
        </w:rPr>
        <w:fldChar w:fldCharType="separate"/>
      </w:r>
      <w:r w:rsidR="003B17E8">
        <w:rPr>
          <w:i/>
          <w:noProof/>
          <w:lang w:val="en-US"/>
        </w:rPr>
        <w:t>97</w:t>
      </w:r>
      <w:r w:rsidR="007C7571">
        <w:rPr>
          <w:i/>
          <w:lang w:val="en-US"/>
        </w:rPr>
        <w:fldChar w:fldCharType="end"/>
      </w:r>
      <w:r w:rsidRPr="008D15DE">
        <w:rPr>
          <w:i/>
          <w:lang w:val="en-US"/>
        </w:rPr>
        <w:t>.</w:t>
      </w:r>
    </w:p>
    <w:p w:rsidR="00BE1C50" w:rsidRDefault="000921BF" w:rsidP="000921BF">
      <w:pPr>
        <w:pStyle w:val="Standard"/>
        <w:rPr>
          <w:lang w:val="en-US"/>
        </w:rPr>
      </w:pPr>
      <w:r w:rsidRPr="000921BF">
        <w:rPr>
          <w:lang w:val="en-US"/>
        </w:rPr>
        <w:t xml:space="preserve">The </w:t>
      </w:r>
      <w:r w:rsidRPr="000921BF">
        <w:rPr>
          <w:rStyle w:val="inlinecode"/>
          <w:lang w:val="en-US"/>
        </w:rPr>
        <w:t>PortletResponse</w:t>
      </w:r>
      <w:r w:rsidRPr="000921BF">
        <w:rPr>
          <w:lang w:val="en-US"/>
        </w:rPr>
        <w:t xml:space="preserve"> interface </w:t>
      </w:r>
      <w:r w:rsidRPr="000921BF">
        <w:rPr>
          <w:rStyle w:val="inlinecode"/>
          <w:lang w:val="en-US"/>
        </w:rPr>
        <w:t>addProperty</w:t>
      </w:r>
      <w:r w:rsidRPr="000921BF">
        <w:rPr>
          <w:lang w:val="en-US"/>
        </w:rPr>
        <w:t xml:space="preserve"> method provides a method signature that allows the portlet to add an XML DOM element property to the response.</w:t>
      </w:r>
      <w:r>
        <w:rPr>
          <w:lang w:val="en-US"/>
        </w:rPr>
        <w:t xml:space="preserve"> </w:t>
      </w:r>
      <w:r w:rsidR="00BE1C50">
        <w:rPr>
          <w:lang w:val="en-US"/>
        </w:rPr>
        <w:t xml:space="preserve">This method is intended for use during </w:t>
      </w:r>
      <w:r w:rsidR="000F51DC">
        <w:rPr>
          <w:lang w:val="en-US"/>
        </w:rPr>
        <w:t xml:space="preserve">the </w:t>
      </w:r>
      <w:r w:rsidR="00F33AA8">
        <w:rPr>
          <w:lang w:val="en-US"/>
        </w:rPr>
        <w:t xml:space="preserve">header </w:t>
      </w:r>
      <w:r w:rsidR="000F51DC">
        <w:rPr>
          <w:lang w:val="en-US"/>
        </w:rPr>
        <w:t>phase.</w:t>
      </w:r>
    </w:p>
    <w:p w:rsidR="008C1D3D" w:rsidRDefault="008C1D3D" w:rsidP="000921BF">
      <w:pPr>
        <w:pStyle w:val="Standard"/>
        <w:rPr>
          <w:lang w:val="en-US"/>
        </w:rPr>
      </w:pPr>
      <w:r>
        <w:rPr>
          <w:lang w:val="en-US"/>
        </w:rPr>
        <w:t>The portlet may create a DOM element using t</w:t>
      </w:r>
      <w:r w:rsidRPr="000921BF">
        <w:rPr>
          <w:lang w:val="en-US"/>
        </w:rPr>
        <w:t xml:space="preserve">he </w:t>
      </w:r>
      <w:r w:rsidRPr="000921BF">
        <w:rPr>
          <w:rStyle w:val="inlinecode"/>
          <w:lang w:val="en-US"/>
        </w:rPr>
        <w:t>PortletResponse</w:t>
      </w:r>
      <w:r w:rsidRPr="000921BF">
        <w:rPr>
          <w:lang w:val="en-US"/>
        </w:rPr>
        <w:t xml:space="preserve"> interface</w:t>
      </w:r>
      <w:r>
        <w:rPr>
          <w:lang w:val="en-US"/>
        </w:rPr>
        <w:t xml:space="preserve"> </w:t>
      </w:r>
      <w:r w:rsidRPr="00EF027C">
        <w:rPr>
          <w:rStyle w:val="inlinecode"/>
          <w:lang w:val="en-US"/>
        </w:rPr>
        <w:t>createElement</w:t>
      </w:r>
      <w:r>
        <w:rPr>
          <w:rStyle w:val="inlinecode"/>
          <w:lang w:val="en-US"/>
        </w:rPr>
        <w:t xml:space="preserve"> method.</w:t>
      </w:r>
    </w:p>
    <w:p w:rsidR="00401F85" w:rsidRDefault="008C1D3D" w:rsidP="00BE1C50">
      <w:pPr>
        <w:pStyle w:val="Standard"/>
        <w:rPr>
          <w:lang w:val="en-US"/>
        </w:rPr>
      </w:pPr>
      <w:r>
        <w:rPr>
          <w:lang w:val="en-US"/>
        </w:rPr>
        <w:t xml:space="preserve">The portlet uses the </w:t>
      </w:r>
      <w:r w:rsidRPr="000921BF">
        <w:rPr>
          <w:rStyle w:val="inlinecode"/>
          <w:lang w:val="en-US"/>
        </w:rPr>
        <w:t>addProperty</w:t>
      </w:r>
      <w:r>
        <w:rPr>
          <w:rStyle w:val="inlinecode"/>
          <w:lang w:val="en-US"/>
        </w:rPr>
        <w:t>(String</w:t>
      </w:r>
      <w:r w:rsidR="00401F85">
        <w:rPr>
          <w:rStyle w:val="inlinecode"/>
          <w:lang w:val="en-US"/>
        </w:rPr>
        <w:t xml:space="preserve"> key</w:t>
      </w:r>
      <w:r>
        <w:rPr>
          <w:rStyle w:val="inlinecode"/>
          <w:lang w:val="en-US"/>
        </w:rPr>
        <w:t>, Element</w:t>
      </w:r>
      <w:r w:rsidR="00401F85">
        <w:rPr>
          <w:rStyle w:val="inlinecode"/>
          <w:lang w:val="en-US"/>
        </w:rPr>
        <w:t xml:space="preserve"> element</w:t>
      </w:r>
      <w:r>
        <w:rPr>
          <w:rStyle w:val="inlinecode"/>
          <w:lang w:val="en-US"/>
        </w:rPr>
        <w:t>)</w:t>
      </w:r>
      <w:r w:rsidRPr="003F02C0">
        <w:rPr>
          <w:lang w:val="en-US"/>
        </w:rPr>
        <w:t xml:space="preserve"> method to</w:t>
      </w:r>
      <w:r>
        <w:rPr>
          <w:lang w:val="en-US"/>
        </w:rPr>
        <w:t xml:space="preserve"> indicate</w:t>
      </w:r>
      <w:r w:rsidR="00F33AA8">
        <w:rPr>
          <w:lang w:val="en-US"/>
        </w:rPr>
        <w:t xml:space="preserve"> that the DOM element provided as an argument should be added to the overall portal response document </w:t>
      </w:r>
      <w:r w:rsidR="00F33AA8" w:rsidRPr="003F02C0">
        <w:rPr>
          <w:rStyle w:val="inlinecode"/>
          <w:lang w:val="en-US"/>
        </w:rPr>
        <w:t>HEAD</w:t>
      </w:r>
      <w:r w:rsidR="00F33AA8">
        <w:rPr>
          <w:lang w:val="en-US"/>
        </w:rPr>
        <w:t xml:space="preserve"> section. </w:t>
      </w:r>
      <w:r w:rsidR="00401F85">
        <w:rPr>
          <w:lang w:val="en-US"/>
        </w:rPr>
        <w:t xml:space="preserve">The </w:t>
      </w:r>
      <w:r w:rsidR="00401F85" w:rsidRPr="00401F85">
        <w:rPr>
          <w:rStyle w:val="inlinecode"/>
          <w:lang w:val="en-US"/>
        </w:rPr>
        <w:t>key</w:t>
      </w:r>
      <w:r w:rsidR="00401F85">
        <w:rPr>
          <w:lang w:val="en-US"/>
        </w:rPr>
        <w:t xml:space="preserve"> argument must have the value </w:t>
      </w:r>
      <w:r w:rsidR="00401F85" w:rsidRPr="00401F85">
        <w:rPr>
          <w:rStyle w:val="inlinecode"/>
          <w:lang w:val="en-US"/>
        </w:rPr>
        <w:t>"javax.portlet.markup.head.element"</w:t>
      </w:r>
      <w:r w:rsidR="00401F85">
        <w:rPr>
          <w:lang w:val="en-US"/>
        </w:rPr>
        <w:t xml:space="preserve">, which is provided by the </w:t>
      </w:r>
      <w:r w:rsidR="00401F85" w:rsidRPr="00401F85">
        <w:rPr>
          <w:rStyle w:val="inlinecode"/>
          <w:lang w:val="en-US"/>
        </w:rPr>
        <w:t>MimeResponse.MARKUP_HEAD_ELEMENT</w:t>
      </w:r>
      <w:r w:rsidR="00401F85">
        <w:rPr>
          <w:lang w:val="en-US"/>
        </w:rPr>
        <w:t xml:space="preserve"> string value.</w:t>
      </w:r>
    </w:p>
    <w:p w:rsidR="00BE1C50" w:rsidRDefault="00BE1C50" w:rsidP="00BE1C50">
      <w:pPr>
        <w:pStyle w:val="Standard"/>
        <w:rPr>
          <w:lang w:val="en-US"/>
        </w:rPr>
      </w:pPr>
      <w:r w:rsidRPr="000D6042">
        <w:rPr>
          <w:lang w:val="en-US"/>
        </w:rPr>
        <w:t>Support for this property is optional</w:t>
      </w:r>
      <w:r>
        <w:rPr>
          <w:lang w:val="en-US"/>
        </w:rPr>
        <w:t>. T</w:t>
      </w:r>
      <w:r w:rsidRPr="000D6042">
        <w:rPr>
          <w:lang w:val="en-US"/>
        </w:rPr>
        <w:t>he portlet can verify if t</w:t>
      </w:r>
      <w:r>
        <w:rPr>
          <w:lang w:val="en-US"/>
        </w:rPr>
        <w:t>he portlet container provides this functionality</w:t>
      </w:r>
      <w:r w:rsidRPr="000D6042">
        <w:rPr>
          <w:lang w:val="en-US"/>
        </w:rPr>
        <w:t xml:space="preserve"> </w:t>
      </w:r>
      <w:r>
        <w:rPr>
          <w:lang w:val="en-US"/>
        </w:rPr>
        <w:t>by querying</w:t>
      </w:r>
      <w:r w:rsidRPr="000D6042">
        <w:rPr>
          <w:lang w:val="en-US"/>
        </w:rPr>
        <w:t xml:space="preserve"> the </w:t>
      </w:r>
      <w:r w:rsidRPr="00E12B72">
        <w:rPr>
          <w:rStyle w:val="inlinecode"/>
          <w:lang w:val="en-US"/>
        </w:rPr>
        <w:t>MARKUP_HEAD_ELEMENT_SUPPORT</w:t>
      </w:r>
      <w:r w:rsidRPr="000D6042">
        <w:rPr>
          <w:lang w:val="en-US"/>
        </w:rPr>
        <w:t xml:space="preserve"> property on the </w:t>
      </w:r>
      <w:r w:rsidRPr="00E12B72">
        <w:rPr>
          <w:rStyle w:val="inlinecode"/>
          <w:lang w:val="en-US"/>
        </w:rPr>
        <w:t>PortalContext</w:t>
      </w:r>
      <w:r w:rsidRPr="000D6042">
        <w:rPr>
          <w:lang w:val="en-US"/>
        </w:rPr>
        <w:t>.</w:t>
      </w:r>
      <w:r w:rsidR="008C1D3D">
        <w:rPr>
          <w:lang w:val="en-US"/>
        </w:rPr>
        <w:t xml:space="preserve"> Even if this property is supported, the portal application may choose to disregard certain DOM elements to avoid conflicts with other markup or for other implementation-specific reasons.</w:t>
      </w:r>
    </w:p>
    <w:p w:rsidR="000921BF" w:rsidRPr="000921BF" w:rsidRDefault="000921BF" w:rsidP="000921BF">
      <w:pPr>
        <w:pStyle w:val="Standard"/>
        <w:rPr>
          <w:lang w:val="en-US"/>
        </w:rPr>
      </w:pPr>
      <w:r w:rsidRPr="000921BF">
        <w:rPr>
          <w:lang w:val="en-US"/>
        </w:rPr>
        <w:t>If a DOM el</w:t>
      </w:r>
      <w:r w:rsidR="00BE1C50">
        <w:rPr>
          <w:lang w:val="en-US"/>
        </w:rPr>
        <w:t>ement with the</w:t>
      </w:r>
      <w:r w:rsidRPr="000921BF">
        <w:rPr>
          <w:lang w:val="en-US"/>
        </w:rPr>
        <w:t xml:space="preserve"> key</w:t>
      </w:r>
      <w:r w:rsidR="00BE1C50">
        <w:rPr>
          <w:lang w:val="en-US"/>
        </w:rPr>
        <w:t xml:space="preserve"> specified in </w:t>
      </w:r>
      <w:r w:rsidR="00BE1C50" w:rsidRPr="00E12B72">
        <w:rPr>
          <w:rStyle w:val="inlinecode"/>
          <w:lang w:val="en-US"/>
        </w:rPr>
        <w:t>addProperty</w:t>
      </w:r>
      <w:r w:rsidRPr="000921BF">
        <w:rPr>
          <w:lang w:val="en-US"/>
        </w:rPr>
        <w:t xml:space="preserve"> already exists, the element will be stored in addition to the existing element under the same key.</w:t>
      </w:r>
      <w:r>
        <w:rPr>
          <w:lang w:val="en-US"/>
        </w:rPr>
        <w:t xml:space="preserve"> </w:t>
      </w:r>
      <w:r w:rsidRPr="000921BF">
        <w:rPr>
          <w:lang w:val="en-US"/>
        </w:rPr>
        <w:t xml:space="preserve">If the element is </w:t>
      </w:r>
      <w:r w:rsidRPr="00E12B72">
        <w:rPr>
          <w:rStyle w:val="inlinecode"/>
          <w:lang w:val="en-US"/>
        </w:rPr>
        <w:t>null</w:t>
      </w:r>
      <w:r w:rsidRPr="000921BF">
        <w:rPr>
          <w:lang w:val="en-US"/>
        </w:rPr>
        <w:t xml:space="preserve"> the key must be removed from the response.</w:t>
      </w:r>
    </w:p>
    <w:p w:rsidR="000921BF" w:rsidRDefault="000921BF" w:rsidP="000921BF">
      <w:pPr>
        <w:pStyle w:val="Standard"/>
        <w:rPr>
          <w:lang w:val="en-US"/>
        </w:rPr>
      </w:pPr>
      <w:r>
        <w:rPr>
          <w:lang w:val="en-US"/>
        </w:rPr>
        <w:t>As with properties and cookies, i</w:t>
      </w:r>
      <w:r w:rsidRPr="000921BF">
        <w:rPr>
          <w:lang w:val="en-US"/>
        </w:rPr>
        <w:t>f these header values are intended to be transmitted to the client</w:t>
      </w:r>
      <w:r w:rsidR="00F33AA8">
        <w:rPr>
          <w:lang w:val="en-US"/>
        </w:rPr>
        <w:t>,</w:t>
      </w:r>
      <w:r w:rsidRPr="000921BF">
        <w:rPr>
          <w:lang w:val="en-US"/>
        </w:rPr>
        <w:t xml:space="preserve"> they </w:t>
      </w:r>
      <w:r w:rsidR="00F33AA8">
        <w:rPr>
          <w:lang w:val="en-US"/>
        </w:rPr>
        <w:t>must</w:t>
      </w:r>
      <w:r w:rsidRPr="000921BF">
        <w:rPr>
          <w:lang w:val="en-US"/>
        </w:rPr>
        <w:t xml:space="preserve"> be set before the response is committed.</w:t>
      </w:r>
      <w:r>
        <w:rPr>
          <w:lang w:val="en-US"/>
        </w:rPr>
        <w:t xml:space="preserve"> </w:t>
      </w:r>
      <w:r w:rsidR="00F33AA8">
        <w:rPr>
          <w:lang w:val="en-US"/>
        </w:rPr>
        <w:t xml:space="preserve">Header values </w:t>
      </w:r>
      <w:r>
        <w:rPr>
          <w:lang w:val="en-US"/>
        </w:rPr>
        <w:t xml:space="preserve">set during a render or resource request </w:t>
      </w:r>
      <w:r w:rsidRPr="000D6042">
        <w:rPr>
          <w:lang w:val="en-US"/>
        </w:rPr>
        <w:t>after the response is committed will be ignored by the portlet container.</w:t>
      </w:r>
    </w:p>
    <w:p w:rsidR="0016051B" w:rsidRDefault="007B5ECA" w:rsidP="0016051B">
      <w:pPr>
        <w:pStyle w:val="Heading3"/>
        <w:tabs>
          <w:tab w:val="clear" w:pos="720"/>
        </w:tabs>
        <w:ind w:left="720" w:hanging="720"/>
      </w:pPr>
      <w:bookmarkStart w:id="591" w:name="_Toc468261103"/>
      <w:r>
        <w:t xml:space="preserve">Encoding </w:t>
      </w:r>
      <w:r w:rsidR="0016051B">
        <w:t>URLs</w:t>
      </w:r>
      <w:bookmarkEnd w:id="574"/>
      <w:bookmarkEnd w:id="591"/>
    </w:p>
    <w:p w:rsidR="0016051B" w:rsidRPr="000D6042" w:rsidRDefault="0016051B" w:rsidP="0016051B">
      <w:pPr>
        <w:pStyle w:val="Standard"/>
        <w:rPr>
          <w:lang w:val="en-US"/>
        </w:rPr>
      </w:pPr>
      <w:r w:rsidRPr="000D6042">
        <w:rPr>
          <w:lang w:val="en-US"/>
        </w:rPr>
        <w:t>Portlets may generate content with URLs referring to other resources within the portlet application, such as servlets, JSPs, images and other static files. Some portal/</w:t>
      </w:r>
      <w:r w:rsidR="00425AA9">
        <w:rPr>
          <w:lang w:val="en-US"/>
        </w:rPr>
        <w:t>portlet container</w:t>
      </w:r>
      <w:r w:rsidRPr="000D6042">
        <w:rPr>
          <w:lang w:val="en-US"/>
        </w:rPr>
        <w:t xml:space="preserve"> implementations may require those URLs to contain implementation</w:t>
      </w:r>
      <w:r w:rsidR="000F51DC">
        <w:rPr>
          <w:lang w:val="en-US"/>
        </w:rPr>
        <w:t>-</w:t>
      </w:r>
      <w:r w:rsidRPr="000D6042">
        <w:rPr>
          <w:lang w:val="en-US"/>
        </w:rPr>
        <w:t>specific data. Because of th</w:t>
      </w:r>
      <w:r w:rsidR="007B5ECA">
        <w:rPr>
          <w:lang w:val="en-US"/>
        </w:rPr>
        <w:t>is</w:t>
      </w:r>
      <w:r w:rsidRPr="000D6042">
        <w:rPr>
          <w:lang w:val="en-US"/>
        </w:rPr>
        <w:t xml:space="preserve">, portlets should use the </w:t>
      </w:r>
      <w:r w:rsidRPr="007B5ECA">
        <w:rPr>
          <w:rStyle w:val="inlinecode"/>
          <w:lang w:val="en-US"/>
        </w:rPr>
        <w:t>encodeURL</w:t>
      </w:r>
      <w:r w:rsidR="007B5ECA">
        <w:rPr>
          <w:lang w:val="en-US"/>
        </w:rPr>
        <w:t xml:space="preserve"> method to encode portlet</w:t>
      </w:r>
      <w:r w:rsidRPr="000D6042">
        <w:rPr>
          <w:lang w:val="en-US"/>
        </w:rPr>
        <w:t xml:space="preserve"> URLs. The </w:t>
      </w:r>
      <w:r w:rsidRPr="007B5ECA">
        <w:rPr>
          <w:rStyle w:val="inlinecode"/>
          <w:lang w:val="en-US"/>
        </w:rPr>
        <w:t>encodeURL</w:t>
      </w:r>
      <w:r w:rsidRPr="000D6042">
        <w:rPr>
          <w:lang w:val="en-US"/>
        </w:rPr>
        <w:t xml:space="preserve"> method may include the session ID and other </w:t>
      </w:r>
      <w:r w:rsidR="007B5ECA">
        <w:rPr>
          <w:lang w:val="en-US"/>
        </w:rPr>
        <w:t>portlet container-</w:t>
      </w:r>
      <w:r w:rsidRPr="000D6042">
        <w:rPr>
          <w:lang w:val="en-US"/>
        </w:rPr>
        <w:t>specific information into the UR</w:t>
      </w:r>
      <w:r w:rsidR="007B5ECA">
        <w:rPr>
          <w:lang w:val="en-US"/>
        </w:rPr>
        <w:t>L. If encoding is not needed, the method</w:t>
      </w:r>
      <w:r w:rsidRPr="000D6042">
        <w:rPr>
          <w:lang w:val="en-US"/>
        </w:rPr>
        <w:t xml:space="preserve"> may return the URL unchanged.</w:t>
      </w:r>
    </w:p>
    <w:p w:rsidR="0016051B" w:rsidRPr="000D6042" w:rsidRDefault="0016051B" w:rsidP="0016051B">
      <w:pPr>
        <w:pStyle w:val="Standard"/>
        <w:rPr>
          <w:lang w:val="en-US"/>
        </w:rPr>
      </w:pPr>
      <w:r w:rsidRPr="000D6042">
        <w:rPr>
          <w:lang w:val="en-US"/>
        </w:rPr>
        <w:t>Resources that are addressed by</w:t>
      </w:r>
      <w:r w:rsidR="00890D9B">
        <w:rPr>
          <w:lang w:val="en-US"/>
        </w:rPr>
        <w:t xml:space="preserve"> neither</w:t>
      </w:r>
      <w:r w:rsidRPr="000D6042">
        <w:rPr>
          <w:lang w:val="en-US"/>
        </w:rPr>
        <w:t xml:space="preserve"> a URL</w:t>
      </w:r>
      <w:r w:rsidR="00954081">
        <w:rPr>
          <w:lang w:val="en-US"/>
        </w:rPr>
        <w:t xml:space="preserve"> </w:t>
      </w:r>
      <w:r w:rsidRPr="000D6042">
        <w:rPr>
          <w:lang w:val="en-US"/>
        </w:rPr>
        <w:t xml:space="preserve">encoded with </w:t>
      </w:r>
      <w:r w:rsidRPr="00E12B72">
        <w:rPr>
          <w:rStyle w:val="inlinecode"/>
          <w:lang w:val="en-US"/>
        </w:rPr>
        <w:t>encodeURL</w:t>
      </w:r>
      <w:r w:rsidRPr="000D6042">
        <w:rPr>
          <w:lang w:val="en-US"/>
        </w:rPr>
        <w:t xml:space="preserve"> </w:t>
      </w:r>
      <w:r w:rsidR="00890D9B">
        <w:rPr>
          <w:lang w:val="en-US"/>
        </w:rPr>
        <w:t>n</w:t>
      </w:r>
      <w:r w:rsidRPr="000D6042">
        <w:rPr>
          <w:lang w:val="en-US"/>
        </w:rPr>
        <w:t xml:space="preserve">or </w:t>
      </w:r>
      <w:r w:rsidR="00890D9B">
        <w:rPr>
          <w:lang w:val="en-US"/>
        </w:rPr>
        <w:t>by</w:t>
      </w:r>
      <w:r w:rsidRPr="000D6042">
        <w:rPr>
          <w:lang w:val="en-US"/>
        </w:rPr>
        <w:t xml:space="preserve"> a </w:t>
      </w:r>
      <w:r w:rsidRPr="00E12B72">
        <w:rPr>
          <w:rStyle w:val="inlinecode"/>
          <w:lang w:val="en-US"/>
        </w:rPr>
        <w:t>ResourceURL</w:t>
      </w:r>
      <w:r w:rsidRPr="000D6042">
        <w:rPr>
          <w:lang w:val="en-US"/>
        </w:rPr>
        <w:t xml:space="preserve"> are not guaranteed to be accessible.</w:t>
      </w:r>
    </w:p>
    <w:p w:rsidR="0016051B" w:rsidRPr="000D6042" w:rsidRDefault="00890D9B" w:rsidP="0016051B">
      <w:pPr>
        <w:pStyle w:val="Standard"/>
        <w:rPr>
          <w:lang w:val="en-US"/>
        </w:rPr>
      </w:pPr>
      <w:r>
        <w:rPr>
          <w:lang w:val="en-US"/>
        </w:rPr>
        <w:t>The p</w:t>
      </w:r>
      <w:r w:rsidR="0016051B" w:rsidRPr="000D6042">
        <w:rPr>
          <w:lang w:val="en-US"/>
        </w:rPr>
        <w:t xml:space="preserve">ortlet developer should be aware that the URL </w:t>
      </w:r>
      <w:r w:rsidRPr="000D6042">
        <w:rPr>
          <w:lang w:val="en-US"/>
        </w:rPr>
        <w:t>returned</w:t>
      </w:r>
      <w:r>
        <w:rPr>
          <w:lang w:val="en-US"/>
        </w:rPr>
        <w:t xml:space="preserve"> by </w:t>
      </w:r>
      <w:r w:rsidRPr="003F02C0">
        <w:rPr>
          <w:rStyle w:val="inlinecode"/>
          <w:lang w:val="en-US"/>
        </w:rPr>
        <w:t>encodeURL</w:t>
      </w:r>
      <w:r w:rsidRPr="000D6042">
        <w:rPr>
          <w:lang w:val="en-US"/>
        </w:rPr>
        <w:t xml:space="preserve"> </w:t>
      </w:r>
      <w:r w:rsidR="0016051B" w:rsidRPr="000D6042">
        <w:rPr>
          <w:lang w:val="en-US"/>
        </w:rPr>
        <w:t xml:space="preserve">might not be a well formed URL but </w:t>
      </w:r>
      <w:r>
        <w:rPr>
          <w:lang w:val="en-US"/>
        </w:rPr>
        <w:t xml:space="preserve">rather </w:t>
      </w:r>
      <w:r w:rsidR="0016051B" w:rsidRPr="000D6042">
        <w:rPr>
          <w:lang w:val="en-US"/>
        </w:rPr>
        <w:t xml:space="preserve">a special token at the time the portlet is generating its content. Thus portlets should not add additional parameters </w:t>
      </w:r>
      <w:r>
        <w:rPr>
          <w:lang w:val="en-US"/>
        </w:rPr>
        <w:t>to</w:t>
      </w:r>
      <w:r w:rsidR="0016051B" w:rsidRPr="000D6042">
        <w:rPr>
          <w:lang w:val="en-US"/>
        </w:rPr>
        <w:t xml:space="preserve"> the resulting URL or expect to be able to parse </w:t>
      </w:r>
      <w:r>
        <w:rPr>
          <w:lang w:val="en-US"/>
        </w:rPr>
        <w:t>it</w:t>
      </w:r>
      <w:r w:rsidR="0016051B" w:rsidRPr="000D6042">
        <w:rPr>
          <w:lang w:val="en-US"/>
        </w:rPr>
        <w:t xml:space="preserve">. As a result, the outcome of the </w:t>
      </w:r>
      <w:r w:rsidR="0016051B" w:rsidRPr="00E12B72">
        <w:rPr>
          <w:rStyle w:val="inlinecode"/>
          <w:lang w:val="en-US"/>
        </w:rPr>
        <w:t>encodeURL</w:t>
      </w:r>
      <w:r w:rsidR="0016051B" w:rsidRPr="000D6042">
        <w:rPr>
          <w:lang w:val="en-US"/>
        </w:rPr>
        <w:t xml:space="preserve"> call may be different than calling </w:t>
      </w:r>
      <w:r w:rsidR="0016051B" w:rsidRPr="00E12B72">
        <w:rPr>
          <w:rStyle w:val="inlinecode"/>
          <w:lang w:val="en-US"/>
        </w:rPr>
        <w:t>encodeURL</w:t>
      </w:r>
      <w:r w:rsidR="0016051B" w:rsidRPr="000D6042">
        <w:rPr>
          <w:lang w:val="en-US"/>
        </w:rPr>
        <w:t xml:space="preserve"> in </w:t>
      </w:r>
      <w:r w:rsidR="008D15DE">
        <w:rPr>
          <w:lang w:val="en-US"/>
        </w:rPr>
        <w:t>a</w:t>
      </w:r>
      <w:r w:rsidR="008D15DE" w:rsidRPr="000D6042">
        <w:rPr>
          <w:lang w:val="en-US"/>
        </w:rPr>
        <w:t xml:space="preserve"> </w:t>
      </w:r>
      <w:r w:rsidR="0016051B" w:rsidRPr="000D6042">
        <w:rPr>
          <w:lang w:val="en-US"/>
        </w:rPr>
        <w:t xml:space="preserve">servlet </w:t>
      </w:r>
      <w:r w:rsidR="008D15DE">
        <w:rPr>
          <w:lang w:val="en-US"/>
        </w:rPr>
        <w:t>environment</w:t>
      </w:r>
      <w:r w:rsidR="0016051B" w:rsidRPr="000D6042">
        <w:rPr>
          <w:lang w:val="en-US"/>
        </w:rPr>
        <w:t>.</w:t>
      </w:r>
    </w:p>
    <w:p w:rsidR="0016051B" w:rsidRDefault="0016051B" w:rsidP="0016051B">
      <w:pPr>
        <w:pStyle w:val="Heading3"/>
        <w:tabs>
          <w:tab w:val="clear" w:pos="720"/>
        </w:tabs>
        <w:ind w:left="720" w:hanging="720"/>
      </w:pPr>
      <w:bookmarkStart w:id="592" w:name="_Toc415140876"/>
      <w:bookmarkStart w:id="593" w:name="_Toc468261104"/>
      <w:r>
        <w:lastRenderedPageBreak/>
        <w:t>Namespacing</w:t>
      </w:r>
      <w:bookmarkEnd w:id="592"/>
      <w:bookmarkEnd w:id="593"/>
    </w:p>
    <w:p w:rsidR="0016051B" w:rsidRPr="000D6042" w:rsidRDefault="007B5ECA" w:rsidP="0016051B">
      <w:pPr>
        <w:pStyle w:val="Standard"/>
        <w:rPr>
          <w:lang w:val="en-US"/>
        </w:rPr>
      </w:pPr>
      <w:r>
        <w:rPr>
          <w:lang w:val="en-US"/>
        </w:rPr>
        <w:t>P</w:t>
      </w:r>
      <w:r w:rsidR="0016051B" w:rsidRPr="000D6042">
        <w:rPr>
          <w:lang w:val="en-US"/>
        </w:rPr>
        <w:t>ortlet</w:t>
      </w:r>
      <w:r>
        <w:rPr>
          <w:lang w:val="en-US"/>
        </w:rPr>
        <w:t xml:space="preserve"> markup</w:t>
      </w:r>
      <w:r w:rsidR="0016051B" w:rsidRPr="000D6042">
        <w:rPr>
          <w:lang w:val="en-US"/>
        </w:rPr>
        <w:t xml:space="preserve"> </w:t>
      </w:r>
      <w:r w:rsidR="009F2E65">
        <w:rPr>
          <w:lang w:val="en-US"/>
        </w:rPr>
        <w:t xml:space="preserve">may include </w:t>
      </w:r>
      <w:r w:rsidR="0016051B" w:rsidRPr="000D6042">
        <w:rPr>
          <w:lang w:val="en-US"/>
        </w:rPr>
        <w:t>elements</w:t>
      </w:r>
      <w:r w:rsidR="009F2E65">
        <w:rPr>
          <w:lang w:val="en-US"/>
        </w:rPr>
        <w:t>,</w:t>
      </w:r>
      <w:r w:rsidR="0016051B" w:rsidRPr="000D6042">
        <w:rPr>
          <w:lang w:val="en-US"/>
        </w:rPr>
        <w:t xml:space="preserve"> </w:t>
      </w:r>
      <w:r w:rsidR="009F2E65">
        <w:rPr>
          <w:lang w:val="en-US"/>
        </w:rPr>
        <w:t xml:space="preserve">such as </w:t>
      </w:r>
      <w:r w:rsidR="009F2E65" w:rsidRPr="000D6042">
        <w:rPr>
          <w:lang w:val="en-US"/>
        </w:rPr>
        <w:t>JavaS</w:t>
      </w:r>
      <w:r w:rsidR="009F2E65">
        <w:rPr>
          <w:lang w:val="en-US"/>
        </w:rPr>
        <w:t>cript function</w:t>
      </w:r>
      <w:r w:rsidR="009F2E65" w:rsidRPr="000D6042">
        <w:rPr>
          <w:lang w:val="en-US"/>
        </w:rPr>
        <w:t xml:space="preserve"> and variable</w:t>
      </w:r>
      <w:r w:rsidR="009F2E65">
        <w:rPr>
          <w:lang w:val="en-US"/>
        </w:rPr>
        <w:t xml:space="preserve"> names,</w:t>
      </w:r>
      <w:r w:rsidR="009F2E65" w:rsidRPr="000D6042">
        <w:rPr>
          <w:lang w:val="en-US"/>
        </w:rPr>
        <w:t xml:space="preserve"> </w:t>
      </w:r>
      <w:r w:rsidR="0016051B" w:rsidRPr="000D6042">
        <w:rPr>
          <w:lang w:val="en-US"/>
        </w:rPr>
        <w:t xml:space="preserve">that must be unique within the </w:t>
      </w:r>
      <w:r w:rsidR="009F2E65">
        <w:rPr>
          <w:lang w:val="en-US"/>
        </w:rPr>
        <w:t>overall</w:t>
      </w:r>
      <w:r w:rsidR="0016051B" w:rsidRPr="000D6042">
        <w:rPr>
          <w:lang w:val="en-US"/>
        </w:rPr>
        <w:t xml:space="preserve"> portal page. </w:t>
      </w:r>
    </w:p>
    <w:p w:rsidR="00B25332" w:rsidRDefault="0016051B" w:rsidP="0016051B">
      <w:pPr>
        <w:pStyle w:val="Standard"/>
        <w:rPr>
          <w:lang w:val="en-US"/>
        </w:rPr>
      </w:pPr>
      <w:r w:rsidRPr="000D6042">
        <w:rPr>
          <w:lang w:val="en-US"/>
        </w:rPr>
        <w:t xml:space="preserve">The </w:t>
      </w:r>
      <w:r w:rsidRPr="007B5ECA">
        <w:rPr>
          <w:rStyle w:val="inlinecode"/>
          <w:lang w:val="en-US"/>
        </w:rPr>
        <w:t>getNamespace</w:t>
      </w:r>
      <w:r w:rsidRPr="000D6042">
        <w:rPr>
          <w:rFonts w:ascii="Courier" w:hAnsi="Courier"/>
          <w:sz w:val="20"/>
          <w:lang w:val="en-US"/>
        </w:rPr>
        <w:t xml:space="preserve"> </w:t>
      </w:r>
      <w:r w:rsidRPr="000D6042">
        <w:rPr>
          <w:lang w:val="en-US"/>
        </w:rPr>
        <w:t xml:space="preserve">method must </w:t>
      </w:r>
      <w:r w:rsidR="00B25332">
        <w:rPr>
          <w:lang w:val="en-US"/>
        </w:rPr>
        <w:t>return</w:t>
      </w:r>
      <w:r w:rsidRPr="000D6042">
        <w:rPr>
          <w:lang w:val="en-US"/>
        </w:rPr>
        <w:t xml:space="preserve"> a unique string that </w:t>
      </w:r>
      <w:r w:rsidR="00B25332">
        <w:rPr>
          <w:lang w:val="en-US"/>
        </w:rPr>
        <w:t xml:space="preserve">the portlet can use to assure markup element uniqueness. </w:t>
      </w:r>
      <w:r w:rsidR="00E11AE5" w:rsidRPr="000D6042">
        <w:rPr>
          <w:lang w:val="en-US"/>
        </w:rPr>
        <w:t xml:space="preserve">The </w:t>
      </w:r>
      <w:r w:rsidR="00E11AE5" w:rsidRPr="003F02C0">
        <w:rPr>
          <w:lang w:val="en-US"/>
        </w:rPr>
        <w:t>returned</w:t>
      </w:r>
      <w:r w:rsidR="00E11AE5" w:rsidRPr="00E11AE5">
        <w:rPr>
          <w:lang w:val="en-US"/>
        </w:rPr>
        <w:t xml:space="preserve"> </w:t>
      </w:r>
      <w:r w:rsidR="00E11AE5" w:rsidRPr="000D6042">
        <w:rPr>
          <w:lang w:val="en-US"/>
        </w:rPr>
        <w:t>value</w:t>
      </w:r>
      <w:r w:rsidR="00E11AE5">
        <w:rPr>
          <w:lang w:val="en-US"/>
        </w:rPr>
        <w:t xml:space="preserve"> must be unique for the portlet window, constant</w:t>
      </w:r>
      <w:r w:rsidR="00E11AE5" w:rsidRPr="000D6042">
        <w:rPr>
          <w:lang w:val="en-US"/>
        </w:rPr>
        <w:t xml:space="preserve"> for the</w:t>
      </w:r>
      <w:r w:rsidR="00E11AE5">
        <w:rPr>
          <w:lang w:val="en-US"/>
        </w:rPr>
        <w:t xml:space="preserve"> lifetime of the portlet window, and must be a valid JavaScript identifier</w:t>
      </w:r>
      <w:r w:rsidR="00FE4667">
        <w:rPr>
          <w:rStyle w:val="FootnoteReference"/>
          <w:lang w:val="en-US"/>
        </w:rPr>
        <w:footnoteReference w:id="13"/>
      </w:r>
      <w:r w:rsidR="00E11AE5">
        <w:rPr>
          <w:lang w:val="en-US"/>
        </w:rPr>
        <w:t>.</w:t>
      </w:r>
    </w:p>
    <w:p w:rsidR="00FE4667" w:rsidRDefault="00F33AA8" w:rsidP="0016051B">
      <w:pPr>
        <w:pStyle w:val="Standard"/>
        <w:rPr>
          <w:lang w:val="en-US"/>
        </w:rPr>
      </w:pPr>
      <w:r>
        <w:rPr>
          <w:lang w:val="en-US"/>
        </w:rPr>
        <w:t>As an example, t</w:t>
      </w:r>
      <w:r w:rsidR="00FE4667" w:rsidRPr="000D6042">
        <w:rPr>
          <w:lang w:val="en-US"/>
        </w:rPr>
        <w:t>he</w:t>
      </w:r>
      <w:r w:rsidR="00FE4667">
        <w:rPr>
          <w:lang w:val="en-US"/>
        </w:rPr>
        <w:t xml:space="preserve"> portlet can use the</w:t>
      </w:r>
      <w:r w:rsidR="00FE4667" w:rsidRPr="000D6042">
        <w:rPr>
          <w:lang w:val="en-US"/>
        </w:rPr>
        <w:t xml:space="preserve"> </w:t>
      </w:r>
      <w:r w:rsidR="00FE4667" w:rsidRPr="007B5ECA">
        <w:rPr>
          <w:rStyle w:val="inlinecode"/>
          <w:lang w:val="en-US"/>
        </w:rPr>
        <w:t>getNamespace</w:t>
      </w:r>
      <w:r w:rsidR="00FE4667" w:rsidRPr="000D6042">
        <w:rPr>
          <w:rFonts w:ascii="Courier" w:hAnsi="Courier"/>
          <w:sz w:val="20"/>
          <w:lang w:val="en-US"/>
        </w:rPr>
        <w:t xml:space="preserve"> </w:t>
      </w:r>
      <w:r w:rsidR="00FE4667" w:rsidRPr="000D6042">
        <w:rPr>
          <w:lang w:val="en-US"/>
        </w:rPr>
        <w:t>method</w:t>
      </w:r>
      <w:r w:rsidR="00FE4667">
        <w:rPr>
          <w:lang w:val="en-US"/>
        </w:rPr>
        <w:t xml:space="preserve"> return value to prefix JavaSc</w:t>
      </w:r>
      <w:r>
        <w:rPr>
          <w:lang w:val="en-US"/>
        </w:rPr>
        <w:t>ript variable names</w:t>
      </w:r>
      <w:r w:rsidR="00FE4667">
        <w:rPr>
          <w:lang w:val="en-US"/>
        </w:rPr>
        <w:t>.</w:t>
      </w:r>
    </w:p>
    <w:p w:rsidR="0016051B" w:rsidRDefault="0016051B" w:rsidP="0016051B">
      <w:pPr>
        <w:pStyle w:val="Heading2"/>
        <w:ind w:left="578" w:hanging="578"/>
      </w:pPr>
      <w:bookmarkStart w:id="594" w:name="_Toc430181408"/>
      <w:bookmarkStart w:id="595" w:name="_Toc430613707"/>
      <w:bookmarkStart w:id="596" w:name="_Toc430614183"/>
      <w:bookmarkStart w:id="597" w:name="_Toc430614620"/>
      <w:bookmarkStart w:id="598" w:name="_Toc430615053"/>
      <w:bookmarkStart w:id="599" w:name="_Toc430615486"/>
      <w:bookmarkStart w:id="600" w:name="_Toc430615916"/>
      <w:bookmarkStart w:id="601" w:name="_Toc430616348"/>
      <w:bookmarkStart w:id="602" w:name="_Toc430616778"/>
      <w:bookmarkStart w:id="603" w:name="_Toc431562268"/>
      <w:bookmarkStart w:id="604" w:name="_Toc431562704"/>
      <w:bookmarkStart w:id="605" w:name="_Toc431807709"/>
      <w:bookmarkStart w:id="606" w:name="_Toc430181409"/>
      <w:bookmarkStart w:id="607" w:name="_Toc430613708"/>
      <w:bookmarkStart w:id="608" w:name="_Toc430614184"/>
      <w:bookmarkStart w:id="609" w:name="_Toc430614621"/>
      <w:bookmarkStart w:id="610" w:name="_Toc430615054"/>
      <w:bookmarkStart w:id="611" w:name="_Toc430615487"/>
      <w:bookmarkStart w:id="612" w:name="_Toc430615917"/>
      <w:bookmarkStart w:id="613" w:name="_Toc430616349"/>
      <w:bookmarkStart w:id="614" w:name="_Toc430616779"/>
      <w:bookmarkStart w:id="615" w:name="_Toc431562269"/>
      <w:bookmarkStart w:id="616" w:name="_Toc431562705"/>
      <w:bookmarkStart w:id="617" w:name="_Toc431807710"/>
      <w:bookmarkStart w:id="618" w:name="_Toc415140878"/>
      <w:bookmarkStart w:id="619" w:name="_Toc468261105"/>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0E39F2">
        <w:rPr>
          <w:rFonts w:ascii="Courier New" w:hAnsi="Courier New" w:cs="Courier New"/>
        </w:rPr>
        <w:t>StateAwareResponse</w:t>
      </w:r>
      <w:r>
        <w:t xml:space="preserve"> Interface</w:t>
      </w:r>
      <w:bookmarkEnd w:id="618"/>
      <w:bookmarkEnd w:id="619"/>
    </w:p>
    <w:p w:rsidR="0016051B" w:rsidRPr="000E39F2" w:rsidRDefault="0016051B" w:rsidP="0016051B">
      <w:pPr>
        <w:pStyle w:val="Standard"/>
        <w:rPr>
          <w:lang w:val="en-US"/>
        </w:rPr>
      </w:pPr>
      <w:r w:rsidRPr="000D6042">
        <w:rPr>
          <w:lang w:val="en-US"/>
        </w:rPr>
        <w:t xml:space="preserve">The </w:t>
      </w:r>
      <w:r w:rsidRPr="000E39F2">
        <w:rPr>
          <w:rStyle w:val="inlinecode"/>
          <w:lang w:val="en-US"/>
        </w:rPr>
        <w:t>StateAwareResponse</w:t>
      </w:r>
      <w:r w:rsidRPr="000D6042">
        <w:rPr>
          <w:lang w:val="en-US"/>
        </w:rPr>
        <w:t xml:space="preserve"> interface extends the</w:t>
      </w:r>
      <w:r w:rsidRPr="000D6042">
        <w:rPr>
          <w:rFonts w:ascii="Courier" w:hAnsi="Courier"/>
          <w:sz w:val="20"/>
          <w:lang w:val="en-US"/>
        </w:rPr>
        <w:t xml:space="preserve"> </w:t>
      </w:r>
      <w:r w:rsidRPr="000E39F2">
        <w:rPr>
          <w:rStyle w:val="inlinecode"/>
          <w:lang w:val="en-US"/>
        </w:rPr>
        <w:t>PortletResponse</w:t>
      </w:r>
      <w:r w:rsidRPr="000D6042">
        <w:rPr>
          <w:lang w:val="en-US"/>
        </w:rPr>
        <w:t xml:space="preserve"> interface</w:t>
      </w:r>
      <w:r w:rsidR="000E39F2">
        <w:rPr>
          <w:lang w:val="en-US"/>
        </w:rPr>
        <w:t xml:space="preserve"> </w:t>
      </w:r>
      <w:r w:rsidR="00463DB9">
        <w:rPr>
          <w:lang w:val="en-US"/>
        </w:rPr>
        <w:t xml:space="preserve">and the </w:t>
      </w:r>
      <w:r w:rsidR="00463DB9" w:rsidRPr="008B4679">
        <w:rPr>
          <w:rStyle w:val="inlinecode"/>
          <w:lang w:val="en-US"/>
        </w:rPr>
        <w:t>Mutable</w:t>
      </w:r>
      <w:r w:rsidR="001C2B34">
        <w:rPr>
          <w:rStyle w:val="inlinecode"/>
          <w:lang w:val="en-US"/>
        </w:rPr>
        <w:t>RenderState</w:t>
      </w:r>
      <w:r w:rsidR="00463DB9">
        <w:rPr>
          <w:lang w:val="en-US"/>
        </w:rPr>
        <w:t xml:space="preserve"> interface </w:t>
      </w:r>
      <w:r w:rsidR="000E39F2">
        <w:rPr>
          <w:lang w:val="en-US"/>
        </w:rPr>
        <w:t xml:space="preserve">to provide methods that allow the portlet to modify the </w:t>
      </w:r>
      <w:r w:rsidR="001C2B34">
        <w:rPr>
          <w:lang w:val="en-US"/>
        </w:rPr>
        <w:t>render state</w:t>
      </w:r>
      <w:r w:rsidR="000E39F2">
        <w:rPr>
          <w:lang w:val="en-US"/>
        </w:rPr>
        <w:t xml:space="preserve"> and</w:t>
      </w:r>
      <w:r w:rsidR="00F55FCF">
        <w:rPr>
          <w:lang w:val="en-US"/>
        </w:rPr>
        <w:t xml:space="preserve"> to </w:t>
      </w:r>
      <w:r w:rsidR="000E39F2">
        <w:rPr>
          <w:lang w:val="en-US"/>
        </w:rPr>
        <w:t>fire events.</w:t>
      </w:r>
    </w:p>
    <w:p w:rsidR="0016051B" w:rsidRDefault="0016051B" w:rsidP="0016051B">
      <w:pPr>
        <w:pStyle w:val="Heading3"/>
        <w:tabs>
          <w:tab w:val="clear" w:pos="720"/>
        </w:tabs>
        <w:ind w:left="720" w:hanging="720"/>
      </w:pPr>
      <w:bookmarkStart w:id="620" w:name="_Toc415140879"/>
      <w:bookmarkStart w:id="621" w:name="_Toc468261106"/>
      <w:r>
        <w:t>Render Parameters</w:t>
      </w:r>
      <w:bookmarkEnd w:id="620"/>
      <w:bookmarkEnd w:id="621"/>
    </w:p>
    <w:p w:rsidR="00C250A0" w:rsidRDefault="00F55FCF" w:rsidP="00F55FCF">
      <w:pPr>
        <w:pStyle w:val="Standard"/>
        <w:rPr>
          <w:lang w:val="en-US"/>
        </w:rPr>
      </w:pPr>
      <w:r>
        <w:rPr>
          <w:lang w:val="en-US"/>
        </w:rPr>
        <w:t xml:space="preserve">The </w:t>
      </w:r>
      <w:r w:rsidR="00463DB9">
        <w:rPr>
          <w:rStyle w:val="inlinecode"/>
          <w:lang w:val="en-US"/>
        </w:rPr>
        <w:t>StateAwareResponse</w:t>
      </w:r>
      <w:r>
        <w:rPr>
          <w:lang w:val="en-US"/>
        </w:rPr>
        <w:t xml:space="preserve"> interface </w:t>
      </w:r>
      <w:r w:rsidRPr="003956A3">
        <w:rPr>
          <w:rStyle w:val="inlinecode"/>
          <w:lang w:val="en-US"/>
        </w:rPr>
        <w:t>getRenderParameters</w:t>
      </w:r>
      <w:r>
        <w:rPr>
          <w:lang w:val="en-US"/>
        </w:rPr>
        <w:t xml:space="preserve"> method</w:t>
      </w:r>
      <w:r w:rsidRPr="00976D4D">
        <w:rPr>
          <w:lang w:val="en-US"/>
        </w:rPr>
        <w:t xml:space="preserve"> must </w:t>
      </w:r>
      <w:r>
        <w:rPr>
          <w:lang w:val="en-US"/>
        </w:rPr>
        <w:t>return</w:t>
      </w:r>
      <w:r w:rsidRPr="00976D4D">
        <w:rPr>
          <w:lang w:val="en-US"/>
        </w:rPr>
        <w:t xml:space="preserve"> </w:t>
      </w:r>
      <w:r w:rsidR="00C250A0">
        <w:rPr>
          <w:lang w:val="en-US"/>
        </w:rPr>
        <w:t xml:space="preserve">a </w:t>
      </w:r>
      <w:r w:rsidR="00C250A0" w:rsidRPr="00463DB9">
        <w:rPr>
          <w:rStyle w:val="inlinecode"/>
          <w:lang w:val="en-US"/>
        </w:rPr>
        <w:t>MutableRenderParameters</w:t>
      </w:r>
      <w:r w:rsidR="00C250A0">
        <w:rPr>
          <w:lang w:val="en-US"/>
        </w:rPr>
        <w:t xml:space="preserve"> object</w:t>
      </w:r>
      <w:r w:rsidR="00C250A0" w:rsidRPr="00976D4D">
        <w:rPr>
          <w:lang w:val="en-US"/>
        </w:rPr>
        <w:t xml:space="preserve"> </w:t>
      </w:r>
      <w:r w:rsidR="00C250A0">
        <w:rPr>
          <w:lang w:val="en-US"/>
        </w:rPr>
        <w:t xml:space="preserve">representing </w:t>
      </w:r>
      <w:r w:rsidRPr="00976D4D">
        <w:rPr>
          <w:lang w:val="en-US"/>
        </w:rPr>
        <w:t>the</w:t>
      </w:r>
      <w:r>
        <w:rPr>
          <w:lang w:val="en-US"/>
        </w:rPr>
        <w:t xml:space="preserve"> </w:t>
      </w:r>
      <w:r w:rsidRPr="00976D4D">
        <w:rPr>
          <w:lang w:val="en-US"/>
        </w:rPr>
        <w:t>render parameters</w:t>
      </w:r>
      <w:r w:rsidR="00C250A0">
        <w:rPr>
          <w:lang w:val="en-US"/>
        </w:rPr>
        <w:t>. The render parameters to be returned are determined as follows:</w:t>
      </w:r>
    </w:p>
    <w:p w:rsidR="00C250A0" w:rsidRDefault="00C250A0" w:rsidP="003F02C0">
      <w:pPr>
        <w:pStyle w:val="Standard"/>
        <w:numPr>
          <w:ilvl w:val="0"/>
          <w:numId w:val="290"/>
        </w:numPr>
        <w:rPr>
          <w:lang w:val="en-US"/>
        </w:rPr>
      </w:pPr>
      <w:r>
        <w:rPr>
          <w:lang w:val="en-US"/>
        </w:rPr>
        <w:t xml:space="preserve">During action request processing, </w:t>
      </w:r>
      <w:r w:rsidR="00147BCA" w:rsidRPr="003F02C0">
        <w:rPr>
          <w:rStyle w:val="inlinecode"/>
          <w:lang w:val="en-US"/>
        </w:rPr>
        <w:t>getRenderParameters</w:t>
      </w:r>
      <w:r w:rsidR="00147BCA">
        <w:rPr>
          <w:lang w:val="en-US"/>
        </w:rPr>
        <w:t xml:space="preserve"> must return the render parameters set on the initiating action URL.</w:t>
      </w:r>
    </w:p>
    <w:p w:rsidR="00147BCA" w:rsidRPr="00962B49" w:rsidRDefault="00147BCA" w:rsidP="003F02C0">
      <w:pPr>
        <w:pStyle w:val="Standard"/>
        <w:numPr>
          <w:ilvl w:val="0"/>
          <w:numId w:val="290"/>
        </w:numPr>
        <w:rPr>
          <w:lang w:val="en-US"/>
        </w:rPr>
      </w:pPr>
      <w:r>
        <w:rPr>
          <w:lang w:val="en-US"/>
        </w:rPr>
        <w:t xml:space="preserve">During event request processing, </w:t>
      </w:r>
      <w:r w:rsidRPr="003F02C0">
        <w:rPr>
          <w:rStyle w:val="inlinecode"/>
          <w:lang w:val="en-US"/>
        </w:rPr>
        <w:t>getRenderParameters</w:t>
      </w:r>
      <w:r>
        <w:rPr>
          <w:lang w:val="en-US"/>
        </w:rPr>
        <w:t xml:space="preserve"> must return the render parameters that </w:t>
      </w:r>
      <w:r w:rsidR="008D15DE">
        <w:rPr>
          <w:lang w:val="en-US"/>
        </w:rPr>
        <w:t xml:space="preserve">were set </w:t>
      </w:r>
      <w:r>
        <w:rPr>
          <w:lang w:val="en-US"/>
        </w:rPr>
        <w:t>at the end of the</w:t>
      </w:r>
      <w:r w:rsidR="00962B49">
        <w:rPr>
          <w:lang w:val="en-US"/>
        </w:rPr>
        <w:t xml:space="preserve"> last</w:t>
      </w:r>
      <w:r>
        <w:rPr>
          <w:lang w:val="en-US"/>
        </w:rPr>
        <w:t xml:space="preserve"> preceding action, event, or render request.</w:t>
      </w:r>
    </w:p>
    <w:p w:rsidR="00F55FCF" w:rsidRDefault="00463DB9" w:rsidP="0016051B">
      <w:pPr>
        <w:pStyle w:val="Standard"/>
        <w:rPr>
          <w:lang w:val="en-US"/>
        </w:rPr>
      </w:pPr>
      <w:r>
        <w:rPr>
          <w:lang w:val="en-US"/>
        </w:rPr>
        <w:t xml:space="preserve">The </w:t>
      </w:r>
      <w:r w:rsidRPr="00463DB9">
        <w:rPr>
          <w:rStyle w:val="inlinecode"/>
          <w:lang w:val="en-US"/>
        </w:rPr>
        <w:t>MutableRenderParameters</w:t>
      </w:r>
      <w:r>
        <w:rPr>
          <w:lang w:val="en-US"/>
        </w:rPr>
        <w:t xml:space="preserve"> object obtained from </w:t>
      </w:r>
      <w:r w:rsidRPr="00463DB9">
        <w:rPr>
          <w:rStyle w:val="inlinecode"/>
          <w:lang w:val="en-US"/>
        </w:rPr>
        <w:t>getRenderParameters</w:t>
      </w:r>
      <w:r>
        <w:rPr>
          <w:lang w:val="en-US"/>
        </w:rPr>
        <w:t xml:space="preserve"> allows render parameters to be set, cleared, and modified. </w:t>
      </w:r>
      <w:r w:rsidR="00C2089F">
        <w:rPr>
          <w:lang w:val="en-US"/>
        </w:rPr>
        <w:t>C</w:t>
      </w:r>
      <w:r>
        <w:rPr>
          <w:lang w:val="en-US"/>
        </w:rPr>
        <w:t>ha</w:t>
      </w:r>
      <w:r w:rsidR="00C2089F">
        <w:rPr>
          <w:lang w:val="en-US"/>
        </w:rPr>
        <w:t>nges made through this object</w:t>
      </w:r>
      <w:r>
        <w:rPr>
          <w:lang w:val="en-US"/>
        </w:rPr>
        <w:t xml:space="preserve"> must be immediately applied to the response object.</w:t>
      </w:r>
    </w:p>
    <w:p w:rsidR="00463DB9" w:rsidRDefault="00463DB9" w:rsidP="0016051B">
      <w:pPr>
        <w:pStyle w:val="Standard"/>
        <w:rPr>
          <w:lang w:val="en-US"/>
        </w:rPr>
      </w:pPr>
      <w:r>
        <w:rPr>
          <w:lang w:val="en-US"/>
        </w:rPr>
        <w:t xml:space="preserve">For example, a render parameter on a </w:t>
      </w:r>
      <w:r w:rsidRPr="00E12B72">
        <w:rPr>
          <w:rStyle w:val="inlinecode"/>
          <w:lang w:val="en-US"/>
        </w:rPr>
        <w:t>StateAwareResponse</w:t>
      </w:r>
      <w:r>
        <w:rPr>
          <w:lang w:val="en-US"/>
        </w:rPr>
        <w:t xml:space="preserve"> object can be set as follows:</w:t>
      </w:r>
    </w:p>
    <w:p w:rsidR="00463DB9" w:rsidRPr="00E12B72" w:rsidRDefault="00463DB9" w:rsidP="003056B3">
      <w:pPr>
        <w:pStyle w:val="CodeXMP"/>
      </w:pPr>
      <w:r w:rsidRPr="00E12B72">
        <w:t>Response.get</w:t>
      </w:r>
      <w:r w:rsidR="00C2089F" w:rsidRPr="00E12B72">
        <w:t>RenderParameters().setValue(</w:t>
      </w:r>
      <w:r w:rsidR="004E7875">
        <w:t>"</w:t>
      </w:r>
      <w:r w:rsidR="00C2089F" w:rsidRPr="00E12B72">
        <w:t>name</w:t>
      </w:r>
      <w:r w:rsidR="004E7875">
        <w:t>"</w:t>
      </w:r>
      <w:r w:rsidR="00C2089F" w:rsidRPr="00E12B72">
        <w:t xml:space="preserve">, </w:t>
      </w:r>
      <w:r w:rsidR="004E7875">
        <w:t>"</w:t>
      </w:r>
      <w:r w:rsidR="00C2089F" w:rsidRPr="00E12B72">
        <w:t>value</w:t>
      </w:r>
      <w:r w:rsidR="004E7875">
        <w:t>"</w:t>
      </w:r>
      <w:r w:rsidR="00C2089F" w:rsidRPr="00E12B72">
        <w:t>);</w:t>
      </w:r>
    </w:p>
    <w:p w:rsidR="00962B49" w:rsidRDefault="00962B49" w:rsidP="0016051B">
      <w:pPr>
        <w:pStyle w:val="Standard"/>
        <w:rPr>
          <w:lang w:val="en-US"/>
        </w:rPr>
      </w:pPr>
      <w:r>
        <w:rPr>
          <w:lang w:val="en-US"/>
        </w:rPr>
        <w:t xml:space="preserve">The portlet container must make render parameters set on the </w:t>
      </w:r>
      <w:r w:rsidRPr="003F02C0">
        <w:rPr>
          <w:rStyle w:val="inlinecode"/>
          <w:lang w:val="en-US"/>
        </w:rPr>
        <w:t>StateAwareResponse</w:t>
      </w:r>
      <w:r>
        <w:rPr>
          <w:lang w:val="en-US"/>
        </w:rPr>
        <w:t xml:space="preserve"> object available to all subsequent requests until they are changed through action or event request processing, or until a render request is initiated through a render URL containing new parameter values.</w:t>
      </w:r>
    </w:p>
    <w:p w:rsidR="0016051B" w:rsidRPr="000D6042" w:rsidRDefault="0016051B" w:rsidP="0016051B">
      <w:pPr>
        <w:pStyle w:val="Standard"/>
        <w:rPr>
          <w:lang w:val="en-US"/>
        </w:rPr>
      </w:pPr>
    </w:p>
    <w:p w:rsidR="0016051B" w:rsidRPr="000D6042" w:rsidRDefault="0016051B" w:rsidP="0016051B">
      <w:pPr>
        <w:pStyle w:val="Heading3"/>
        <w:tabs>
          <w:tab w:val="clear" w:pos="720"/>
        </w:tabs>
        <w:ind w:left="720" w:hanging="720"/>
        <w:rPr>
          <w:lang w:val="en-US"/>
        </w:rPr>
      </w:pPr>
      <w:bookmarkStart w:id="622" w:name="_Toc415140880"/>
      <w:bookmarkStart w:id="623" w:name="_Toc468261107"/>
      <w:r w:rsidRPr="000D6042">
        <w:rPr>
          <w:lang w:val="en-US"/>
        </w:rPr>
        <w:t>Portlet Modes and Window State Changes</w:t>
      </w:r>
      <w:bookmarkEnd w:id="622"/>
      <w:bookmarkEnd w:id="623"/>
    </w:p>
    <w:p w:rsidR="0016051B" w:rsidRPr="000D6042" w:rsidRDefault="0016051B" w:rsidP="0016051B">
      <w:pPr>
        <w:pStyle w:val="Standard"/>
        <w:rPr>
          <w:lang w:val="en-US"/>
        </w:rPr>
      </w:pPr>
      <w:r w:rsidRPr="000D6042">
        <w:rPr>
          <w:lang w:val="en-US"/>
        </w:rPr>
        <w:t xml:space="preserve">The </w:t>
      </w:r>
      <w:r w:rsidRPr="000D6042">
        <w:rPr>
          <w:rFonts w:ascii="Courier" w:hAnsi="Courier"/>
          <w:sz w:val="20"/>
          <w:lang w:val="en-US"/>
        </w:rPr>
        <w:t>setPortletMode</w:t>
      </w:r>
      <w:r w:rsidRPr="000D6042">
        <w:rPr>
          <w:lang w:val="en-US"/>
        </w:rPr>
        <w:t xml:space="preserve"> method allows a portlet to change its current portlet mode. If</w:t>
      </w:r>
      <w:r w:rsidRPr="000D6042">
        <w:rPr>
          <w:b/>
          <w:lang w:val="en-US"/>
        </w:rPr>
        <w:t xml:space="preserve"> </w:t>
      </w:r>
      <w:r w:rsidRPr="000D6042">
        <w:rPr>
          <w:lang w:val="en-US"/>
        </w:rPr>
        <w:t xml:space="preserve">a portlet attempts to set a portlet mode that it is not allowed to switch to, a </w:t>
      </w:r>
      <w:r w:rsidRPr="000D6042">
        <w:rPr>
          <w:rFonts w:ascii="Courier" w:hAnsi="Courier"/>
          <w:sz w:val="20"/>
          <w:lang w:val="en-US"/>
        </w:rPr>
        <w:t>PortletModeException</w:t>
      </w:r>
      <w:r w:rsidRPr="000D6042">
        <w:rPr>
          <w:lang w:val="en-US"/>
        </w:rPr>
        <w:t xml:space="preserve"> must be thrown.</w:t>
      </w:r>
      <w:r w:rsidR="00FC799A">
        <w:rPr>
          <w:lang w:val="en-US"/>
        </w:rPr>
        <w:t xml:space="preserve"> The portlet container may override the </w:t>
      </w:r>
      <w:r w:rsidR="000F51DC">
        <w:rPr>
          <w:lang w:val="en-US"/>
        </w:rPr>
        <w:t>new</w:t>
      </w:r>
      <w:r w:rsidR="00FC799A">
        <w:rPr>
          <w:lang w:val="en-US"/>
        </w:rPr>
        <w:t xml:space="preserve"> portlet mode.</w:t>
      </w:r>
      <w:r w:rsidR="002B482E">
        <w:rPr>
          <w:lang w:val="en-US"/>
        </w:rPr>
        <w:t xml:space="preserve"> If the portlet container accepts the new portlet mode, it must make the new portlet mode effective for subsequent requests.</w:t>
      </w:r>
    </w:p>
    <w:p w:rsidR="0016051B" w:rsidRPr="000D6042" w:rsidRDefault="0016051B" w:rsidP="0016051B">
      <w:pPr>
        <w:pStyle w:val="Standard"/>
        <w:rPr>
          <w:lang w:val="en-US"/>
        </w:rPr>
      </w:pPr>
      <w:r w:rsidRPr="000D6042">
        <w:rPr>
          <w:lang w:val="en-US"/>
        </w:rPr>
        <w:lastRenderedPageBreak/>
        <w:t xml:space="preserve">The </w:t>
      </w:r>
      <w:r w:rsidRPr="000D6042">
        <w:rPr>
          <w:rFonts w:ascii="Courier" w:hAnsi="Courier"/>
          <w:sz w:val="20"/>
          <w:lang w:val="en-US"/>
        </w:rPr>
        <w:t>setWindowState</w:t>
      </w:r>
      <w:r w:rsidRPr="000D6042">
        <w:rPr>
          <w:lang w:val="en-US"/>
        </w:rPr>
        <w:t xml:space="preserve"> method allows a portlet to change its current window state. If</w:t>
      </w:r>
      <w:r w:rsidRPr="000D6042">
        <w:rPr>
          <w:b/>
          <w:lang w:val="en-US"/>
        </w:rPr>
        <w:t xml:space="preserve"> </w:t>
      </w:r>
      <w:r w:rsidRPr="000D6042">
        <w:rPr>
          <w:lang w:val="en-US"/>
        </w:rPr>
        <w:t xml:space="preserve">a portlet attempts to set a window state that it is not allowed to switch to, a </w:t>
      </w:r>
      <w:r w:rsidRPr="000D6042">
        <w:rPr>
          <w:rFonts w:ascii="Courier" w:hAnsi="Courier"/>
          <w:sz w:val="20"/>
          <w:lang w:val="en-US"/>
        </w:rPr>
        <w:t>WindowStateException</w:t>
      </w:r>
      <w:r w:rsidRPr="000D6042">
        <w:rPr>
          <w:lang w:val="en-US"/>
        </w:rPr>
        <w:t xml:space="preserve"> must be thrown.</w:t>
      </w:r>
      <w:r w:rsidR="00FC799A">
        <w:rPr>
          <w:lang w:val="en-US"/>
        </w:rPr>
        <w:t xml:space="preserve"> The portlet cont</w:t>
      </w:r>
      <w:r w:rsidR="002B482E">
        <w:rPr>
          <w:lang w:val="en-US"/>
        </w:rPr>
        <w:t>ainer may override the new</w:t>
      </w:r>
      <w:r w:rsidR="00FC799A">
        <w:rPr>
          <w:lang w:val="en-US"/>
        </w:rPr>
        <w:t xml:space="preserve"> window state.</w:t>
      </w:r>
      <w:r w:rsidR="00FC799A" w:rsidRPr="00FC799A">
        <w:rPr>
          <w:lang w:val="en-US"/>
        </w:rPr>
        <w:t xml:space="preserve"> </w:t>
      </w:r>
      <w:r w:rsidR="002B482E">
        <w:rPr>
          <w:lang w:val="en-US"/>
        </w:rPr>
        <w:t>If the portlet container accepts t</w:t>
      </w:r>
      <w:r w:rsidR="00FC799A" w:rsidRPr="000D6042">
        <w:rPr>
          <w:lang w:val="en-US"/>
        </w:rPr>
        <w:t>he new window state</w:t>
      </w:r>
      <w:r w:rsidR="002B482E">
        <w:rPr>
          <w:lang w:val="en-US"/>
        </w:rPr>
        <w:t>, it must</w:t>
      </w:r>
      <w:r w:rsidR="00FC799A" w:rsidRPr="000D6042">
        <w:rPr>
          <w:lang w:val="en-US"/>
        </w:rPr>
        <w:t xml:space="preserve"> </w:t>
      </w:r>
      <w:r w:rsidR="002B482E">
        <w:rPr>
          <w:lang w:val="en-US"/>
        </w:rPr>
        <w:t>make the new window state</w:t>
      </w:r>
      <w:r w:rsidR="00FC799A" w:rsidRPr="000D6042">
        <w:rPr>
          <w:lang w:val="en-US"/>
        </w:rPr>
        <w:t xml:space="preserve"> effective</w:t>
      </w:r>
      <w:r w:rsidR="002B482E">
        <w:rPr>
          <w:lang w:val="en-US"/>
        </w:rPr>
        <w:t xml:space="preserve"> for subsequent requests</w:t>
      </w:r>
      <w:r w:rsidR="00FC799A" w:rsidRPr="000D6042">
        <w:rPr>
          <w:lang w:val="en-US"/>
        </w:rPr>
        <w:t>.</w:t>
      </w:r>
    </w:p>
    <w:p w:rsidR="0016051B" w:rsidRPr="000D6042" w:rsidRDefault="0016051B" w:rsidP="0016051B">
      <w:pPr>
        <w:pStyle w:val="Standard"/>
        <w:rPr>
          <w:lang w:val="en-US"/>
        </w:rPr>
      </w:pPr>
      <w:r w:rsidRPr="000D6042">
        <w:rPr>
          <w:lang w:val="en-US"/>
        </w:rPr>
        <w:t xml:space="preserve">If the portlet does not set a new portlet or window state </w:t>
      </w:r>
      <w:r w:rsidR="001A0DCC">
        <w:rPr>
          <w:lang w:val="en-US"/>
        </w:rPr>
        <w:t>through</w:t>
      </w:r>
      <w:r w:rsidRPr="000D6042">
        <w:rPr>
          <w:lang w:val="en-US"/>
        </w:rPr>
        <w:t xml:space="preserve"> the </w:t>
      </w:r>
      <w:r w:rsidRPr="000D6042">
        <w:rPr>
          <w:rFonts w:ascii="Courier" w:hAnsi="Courier"/>
          <w:sz w:val="20"/>
          <w:lang w:val="en-US"/>
        </w:rPr>
        <w:t xml:space="preserve">StateAwareResponse </w:t>
      </w:r>
      <w:r w:rsidRPr="000D6042">
        <w:rPr>
          <w:lang w:val="en-US"/>
        </w:rPr>
        <w:t>interface</w:t>
      </w:r>
      <w:r w:rsidR="001A0DCC">
        <w:rPr>
          <w:lang w:val="en-US"/>
        </w:rPr>
        <w:t>,</w:t>
      </w:r>
      <w:r w:rsidRPr="000D6042">
        <w:rPr>
          <w:lang w:val="en-US"/>
        </w:rPr>
        <w:t xml:space="preserve"> the</w:t>
      </w:r>
      <w:r w:rsidR="002B482E">
        <w:rPr>
          <w:lang w:val="en-US"/>
        </w:rPr>
        <w:t xml:space="preserve"> portlet container must preserve the</w:t>
      </w:r>
      <w:r w:rsidRPr="000D6042">
        <w:rPr>
          <w:lang w:val="en-US"/>
        </w:rPr>
        <w:t xml:space="preserve"> current portlet mode and window state.</w:t>
      </w:r>
    </w:p>
    <w:p w:rsidR="0016051B" w:rsidRDefault="0016051B" w:rsidP="0016051B">
      <w:pPr>
        <w:pStyle w:val="Heading3"/>
        <w:tabs>
          <w:tab w:val="clear" w:pos="720"/>
        </w:tabs>
        <w:ind w:left="720" w:hanging="720"/>
      </w:pPr>
      <w:bookmarkStart w:id="624" w:name="_Toc415140881"/>
      <w:bookmarkStart w:id="625" w:name="_Toc468261108"/>
      <w:r>
        <w:t>Publishing Events</w:t>
      </w:r>
      <w:bookmarkEnd w:id="624"/>
      <w:bookmarkEnd w:id="625"/>
    </w:p>
    <w:p w:rsidR="0016051B" w:rsidRDefault="0016051B" w:rsidP="0016051B">
      <w:pPr>
        <w:pStyle w:val="Standard"/>
        <w:rPr>
          <w:lang w:val="en-US"/>
        </w:rPr>
      </w:pPr>
      <w:r w:rsidRPr="000D6042">
        <w:rPr>
          <w:lang w:val="en-US"/>
        </w:rPr>
        <w:t xml:space="preserve">The portlet can publish events via the </w:t>
      </w:r>
      <w:r w:rsidRPr="000D6042">
        <w:rPr>
          <w:rFonts w:ascii="Courier" w:hAnsi="Courier"/>
          <w:sz w:val="20"/>
          <w:lang w:val="en-US"/>
        </w:rPr>
        <w:t>setEvent</w:t>
      </w:r>
      <w:r w:rsidRPr="000D6042">
        <w:rPr>
          <w:lang w:val="en-US"/>
        </w:rPr>
        <w:t xml:space="preserve"> method. It </w:t>
      </w:r>
      <w:r w:rsidR="002B482E">
        <w:rPr>
          <w:lang w:val="en-US"/>
        </w:rPr>
        <w:t>can</w:t>
      </w:r>
      <w:r w:rsidR="002B482E" w:rsidRPr="000D6042">
        <w:rPr>
          <w:lang w:val="en-US"/>
        </w:rPr>
        <w:t xml:space="preserve"> </w:t>
      </w:r>
      <w:r w:rsidRPr="000D6042">
        <w:rPr>
          <w:lang w:val="en-US"/>
        </w:rPr>
        <w:t xml:space="preserve">also call </w:t>
      </w:r>
      <w:r w:rsidRPr="000D6042">
        <w:rPr>
          <w:rFonts w:ascii="Courier" w:hAnsi="Courier"/>
          <w:sz w:val="20"/>
          <w:lang w:val="en-US"/>
        </w:rPr>
        <w:t>setEvent</w:t>
      </w:r>
      <w:r w:rsidRPr="000D6042">
        <w:rPr>
          <w:lang w:val="en-US"/>
        </w:rPr>
        <w:t xml:space="preserve"> multiple times </w:t>
      </w:r>
      <w:r w:rsidR="002B482E">
        <w:rPr>
          <w:lang w:val="en-US"/>
        </w:rPr>
        <w:t>during a single action or event phase in order to</w:t>
      </w:r>
      <w:r w:rsidRPr="000D6042">
        <w:rPr>
          <w:lang w:val="en-US"/>
        </w:rPr>
        <w:t xml:space="preserve"> publish multiple events (see</w:t>
      </w:r>
      <w:r w:rsidR="00D54EE9">
        <w:rPr>
          <w:lang w:val="en-US"/>
        </w:rPr>
        <w:t xml:space="preserve"> </w:t>
      </w:r>
      <w:r w:rsidR="00D54EE9">
        <w:rPr>
          <w:lang w:val="en-US"/>
        </w:rPr>
        <w:fldChar w:fldCharType="begin"/>
      </w:r>
      <w:r w:rsidR="00D54EE9">
        <w:rPr>
          <w:lang w:val="en-US"/>
        </w:rPr>
        <w:instrText xml:space="preserve"> REF _Ref427240072 \w \h </w:instrText>
      </w:r>
      <w:r w:rsidR="00D54EE9">
        <w:rPr>
          <w:lang w:val="en-US"/>
        </w:rPr>
      </w:r>
      <w:r w:rsidR="00D54EE9">
        <w:rPr>
          <w:lang w:val="en-US"/>
        </w:rPr>
        <w:fldChar w:fldCharType="separate"/>
      </w:r>
      <w:r w:rsidR="003B17E8">
        <w:rPr>
          <w:lang w:val="en-US"/>
        </w:rPr>
        <w:t>Chapter 17</w:t>
      </w:r>
      <w:r w:rsidR="00D54EE9">
        <w:rPr>
          <w:lang w:val="en-US"/>
        </w:rPr>
        <w:fldChar w:fldCharType="end"/>
      </w:r>
      <w:r w:rsidR="00D54EE9">
        <w:rPr>
          <w:lang w:val="en-US"/>
        </w:rPr>
        <w:t xml:space="preserve"> </w:t>
      </w:r>
      <w:r w:rsidR="00D54EE9">
        <w:rPr>
          <w:lang w:val="en-US"/>
        </w:rPr>
        <w:fldChar w:fldCharType="begin"/>
      </w:r>
      <w:r w:rsidR="00D54EE9">
        <w:rPr>
          <w:lang w:val="en-US"/>
        </w:rPr>
        <w:instrText xml:space="preserve"> REF _Ref427240072 \h </w:instrText>
      </w:r>
      <w:r w:rsidR="00D54EE9">
        <w:rPr>
          <w:lang w:val="en-US"/>
        </w:rPr>
      </w:r>
      <w:r w:rsidR="00D54EE9">
        <w:rPr>
          <w:lang w:val="en-US"/>
        </w:rPr>
        <w:fldChar w:fldCharType="separate"/>
      </w:r>
      <w:r w:rsidR="003B17E8">
        <w:rPr>
          <w:lang w:val="en-US"/>
        </w:rPr>
        <w:t>Coordination between Portlets</w:t>
      </w:r>
      <w:r w:rsidR="00D54EE9">
        <w:rPr>
          <w:lang w:val="en-US"/>
        </w:rPr>
        <w:fldChar w:fldCharType="end"/>
      </w:r>
      <w:r w:rsidRPr="000D6042">
        <w:rPr>
          <w:lang w:val="en-US"/>
        </w:rPr>
        <w:t>).</w:t>
      </w:r>
    </w:p>
    <w:p w:rsidR="000E39F2" w:rsidRDefault="000E39F2" w:rsidP="000E39F2">
      <w:pPr>
        <w:pStyle w:val="Heading3"/>
      </w:pPr>
      <w:bookmarkStart w:id="626" w:name="_Toc468261109"/>
      <w:r>
        <w:t>Deprecated Methods</w:t>
      </w:r>
      <w:bookmarkEnd w:id="626"/>
    </w:p>
    <w:p w:rsidR="000E39F2" w:rsidRDefault="000E39F2" w:rsidP="000E39F2">
      <w:pPr>
        <w:pStyle w:val="Standard"/>
        <w:rPr>
          <w:lang w:val="en-US"/>
        </w:rPr>
      </w:pPr>
      <w:r>
        <w:rPr>
          <w:lang w:val="en-US"/>
        </w:rPr>
        <w:t xml:space="preserve">The following </w:t>
      </w:r>
      <w:r w:rsidR="00F55FCF" w:rsidRPr="00F55FCF">
        <w:rPr>
          <w:rStyle w:val="inlinecode"/>
          <w:lang w:val="en-US"/>
        </w:rPr>
        <w:t>StateAware</w:t>
      </w:r>
      <w:r w:rsidRPr="00F55FCF">
        <w:rPr>
          <w:rStyle w:val="inlinecode"/>
          <w:lang w:val="en-US"/>
        </w:rPr>
        <w:t>Response</w:t>
      </w:r>
      <w:r w:rsidRPr="000E39F2">
        <w:rPr>
          <w:lang w:val="en-US"/>
        </w:rPr>
        <w:t xml:space="preserve"> interface methods have been deprecated with Portlet Specification Version 3.0.</w:t>
      </w:r>
    </w:p>
    <w:p w:rsidR="00F55FCF" w:rsidRPr="00F55FCF" w:rsidRDefault="00F55FCF" w:rsidP="00463DB9">
      <w:pPr>
        <w:pStyle w:val="BulletList"/>
        <w:rPr>
          <w:rStyle w:val="inlinecode"/>
          <w:rFonts w:ascii="Times New Roman" w:hAnsi="Times New Roman"/>
          <w:sz w:val="24"/>
        </w:rPr>
      </w:pPr>
      <w:r w:rsidRPr="00F55FCF">
        <w:rPr>
          <w:rStyle w:val="inlinecode"/>
        </w:rPr>
        <w:t>set</w:t>
      </w:r>
      <w:r w:rsidR="00CF54DC">
        <w:rPr>
          <w:rStyle w:val="inlinecode"/>
        </w:rPr>
        <w:t>Render</w:t>
      </w:r>
      <w:r w:rsidRPr="00F55FCF">
        <w:rPr>
          <w:rStyle w:val="inlinecode"/>
        </w:rPr>
        <w:t>Parameter</w:t>
      </w:r>
      <w:r>
        <w:rPr>
          <w:rStyle w:val="inlinecode"/>
        </w:rPr>
        <w:t>(String, String)</w:t>
      </w:r>
    </w:p>
    <w:p w:rsidR="00F55FCF" w:rsidRPr="00F55FCF" w:rsidRDefault="00F55FCF" w:rsidP="00463DB9">
      <w:pPr>
        <w:pStyle w:val="BulletList"/>
        <w:rPr>
          <w:rStyle w:val="inlinecode"/>
          <w:rFonts w:ascii="Times New Roman" w:hAnsi="Times New Roman"/>
          <w:sz w:val="24"/>
        </w:rPr>
      </w:pPr>
      <w:r w:rsidRPr="00F55FCF">
        <w:rPr>
          <w:rStyle w:val="inlinecode"/>
        </w:rPr>
        <w:t>set</w:t>
      </w:r>
      <w:r w:rsidR="00CF54DC">
        <w:rPr>
          <w:rStyle w:val="inlinecode"/>
        </w:rPr>
        <w:t>Render</w:t>
      </w:r>
      <w:r w:rsidRPr="00F55FCF">
        <w:rPr>
          <w:rStyle w:val="inlinecode"/>
        </w:rPr>
        <w:t>Parameter</w:t>
      </w:r>
      <w:r>
        <w:rPr>
          <w:rStyle w:val="inlinecode"/>
        </w:rPr>
        <w:t>(String, String…)</w:t>
      </w:r>
    </w:p>
    <w:p w:rsidR="00F55FCF" w:rsidRPr="00F55FCF" w:rsidRDefault="00F55FCF" w:rsidP="00463DB9">
      <w:pPr>
        <w:pStyle w:val="BulletList"/>
        <w:rPr>
          <w:rStyle w:val="inlinecode"/>
          <w:rFonts w:ascii="Times New Roman" w:hAnsi="Times New Roman"/>
          <w:sz w:val="24"/>
        </w:rPr>
      </w:pPr>
      <w:r w:rsidRPr="00F55FCF">
        <w:rPr>
          <w:rStyle w:val="inlinecode"/>
        </w:rPr>
        <w:t>set</w:t>
      </w:r>
      <w:r w:rsidR="00CF54DC">
        <w:rPr>
          <w:rStyle w:val="inlinecode"/>
        </w:rPr>
        <w:t>Render</w:t>
      </w:r>
      <w:r w:rsidRPr="00F55FCF">
        <w:rPr>
          <w:rStyle w:val="inlinecode"/>
        </w:rPr>
        <w:t>Parameters</w:t>
      </w:r>
      <w:r>
        <w:rPr>
          <w:rStyle w:val="inlinecode"/>
        </w:rPr>
        <w:t>(Map&lt;String, String[]&gt;)</w:t>
      </w:r>
    </w:p>
    <w:p w:rsidR="00F55FCF" w:rsidRPr="00F55FCF" w:rsidRDefault="00F55FCF" w:rsidP="00463DB9">
      <w:pPr>
        <w:pStyle w:val="BulletList"/>
        <w:rPr>
          <w:rStyle w:val="inlinecode"/>
          <w:rFonts w:ascii="Times New Roman" w:hAnsi="Times New Roman"/>
          <w:sz w:val="24"/>
        </w:rPr>
      </w:pPr>
      <w:r>
        <w:rPr>
          <w:rStyle w:val="inlinecode"/>
        </w:rPr>
        <w:t>removePublicRenderParameter(String)</w:t>
      </w:r>
    </w:p>
    <w:p w:rsidR="00F55FCF" w:rsidRPr="000E39F2" w:rsidRDefault="00F55FCF" w:rsidP="00463DB9">
      <w:pPr>
        <w:pStyle w:val="BulletList"/>
      </w:pPr>
      <w:r w:rsidRPr="00F55FCF">
        <w:rPr>
          <w:rStyle w:val="inlinecode"/>
        </w:rPr>
        <w:t>getRenderParameterMap</w:t>
      </w:r>
      <w:r>
        <w:rPr>
          <w:rStyle w:val="inlinecode"/>
        </w:rPr>
        <w:t>()</w:t>
      </w:r>
    </w:p>
    <w:p w:rsidR="0016051B" w:rsidRDefault="00F55FCF" w:rsidP="0016051B">
      <w:pPr>
        <w:pStyle w:val="Heading2"/>
        <w:ind w:left="578" w:hanging="578"/>
      </w:pPr>
      <w:bookmarkStart w:id="627" w:name="_Toc415140882"/>
      <w:r>
        <w:t xml:space="preserve"> </w:t>
      </w:r>
      <w:bookmarkStart w:id="628" w:name="_Toc468261110"/>
      <w:r w:rsidR="0016051B" w:rsidRPr="003F02C0">
        <w:rPr>
          <w:rFonts w:ascii="Courier New" w:hAnsi="Courier New" w:cs="Courier New"/>
        </w:rPr>
        <w:t>ActionResponse</w:t>
      </w:r>
      <w:r w:rsidR="0016051B">
        <w:t xml:space="preserve"> Interface</w:t>
      </w:r>
      <w:bookmarkEnd w:id="627"/>
      <w:bookmarkEnd w:id="628"/>
    </w:p>
    <w:p w:rsidR="0016051B" w:rsidRPr="000D6042" w:rsidRDefault="0016051B" w:rsidP="00CF54DC">
      <w:pPr>
        <w:pStyle w:val="Standard"/>
        <w:rPr>
          <w:lang w:val="en-US"/>
        </w:rPr>
      </w:pPr>
      <w:r w:rsidRPr="000D6042">
        <w:rPr>
          <w:lang w:val="en-US"/>
        </w:rPr>
        <w:t xml:space="preserve">The </w:t>
      </w:r>
      <w:r w:rsidRPr="00C2089F">
        <w:rPr>
          <w:rStyle w:val="inlinecode"/>
          <w:lang w:val="en-US"/>
        </w:rPr>
        <w:t>ActionResponse</w:t>
      </w:r>
      <w:r w:rsidRPr="000D6042">
        <w:rPr>
          <w:lang w:val="en-US"/>
        </w:rPr>
        <w:t xml:space="preserve"> interface extends the </w:t>
      </w:r>
      <w:r w:rsidRPr="00C2089F">
        <w:rPr>
          <w:rStyle w:val="inlinecode"/>
          <w:lang w:val="en-US"/>
        </w:rPr>
        <w:t>StateAwareResponse</w:t>
      </w:r>
      <w:r w:rsidRPr="000D6042">
        <w:rPr>
          <w:lang w:val="en-US"/>
        </w:rPr>
        <w:t xml:space="preserve"> interface and </w:t>
      </w:r>
      <w:r w:rsidR="00C2089F">
        <w:rPr>
          <w:lang w:val="en-US"/>
        </w:rPr>
        <w:t>is used during action request processing</w:t>
      </w:r>
      <w:r w:rsidR="006E64B5">
        <w:rPr>
          <w:lang w:val="en-US"/>
        </w:rPr>
        <w:t xml:space="preserve">. </w:t>
      </w:r>
      <w:r w:rsidR="00CF54DC" w:rsidRPr="00CF54DC">
        <w:rPr>
          <w:lang w:val="en-US"/>
        </w:rPr>
        <w:t>This interface provides additional methods for creating a URL for redirection and for redirecting the client to a URL.</w:t>
      </w:r>
      <w:r w:rsidR="00CF54DC" w:rsidRPr="00CF54DC" w:rsidDel="00CF54DC">
        <w:rPr>
          <w:lang w:val="en-US"/>
        </w:rPr>
        <w:t xml:space="preserve"> </w:t>
      </w:r>
    </w:p>
    <w:p w:rsidR="0016051B" w:rsidRDefault="0016051B" w:rsidP="0016051B">
      <w:pPr>
        <w:pStyle w:val="Heading3"/>
        <w:tabs>
          <w:tab w:val="clear" w:pos="720"/>
        </w:tabs>
        <w:ind w:left="720" w:hanging="720"/>
      </w:pPr>
      <w:bookmarkStart w:id="629" w:name="_Toc415140883"/>
      <w:bookmarkStart w:id="630" w:name="_Toc468261111"/>
      <w:r>
        <w:t>Redirections</w:t>
      </w:r>
      <w:bookmarkEnd w:id="629"/>
      <w:bookmarkEnd w:id="630"/>
    </w:p>
    <w:p w:rsidR="007C23A0" w:rsidRDefault="007C23A0" w:rsidP="0016051B">
      <w:pPr>
        <w:pStyle w:val="Standard"/>
        <w:rPr>
          <w:lang w:val="en-US"/>
        </w:rPr>
      </w:pPr>
      <w:r>
        <w:rPr>
          <w:lang w:val="en-US"/>
        </w:rPr>
        <w:t xml:space="preserve">The </w:t>
      </w:r>
      <w:r w:rsidR="00CF54DC">
        <w:rPr>
          <w:rStyle w:val="inlinecode"/>
          <w:lang w:val="en-US"/>
        </w:rPr>
        <w:t>create</w:t>
      </w:r>
      <w:r w:rsidRPr="003F02C0">
        <w:rPr>
          <w:rStyle w:val="inlinecode"/>
          <w:lang w:val="en-US"/>
        </w:rPr>
        <w:t>RedirectURL(MimeResponse.Copy)</w:t>
      </w:r>
      <w:r>
        <w:rPr>
          <w:lang w:val="en-US"/>
        </w:rPr>
        <w:t xml:space="preserve"> method returns a render URL containing render parameters according to the </w:t>
      </w:r>
      <w:r w:rsidRPr="003F02C0">
        <w:rPr>
          <w:rStyle w:val="inlinecode"/>
          <w:lang w:val="en-US"/>
        </w:rPr>
        <w:t>MimeResponse.Copy</w:t>
      </w:r>
      <w:r>
        <w:rPr>
          <w:lang w:val="en-US"/>
        </w:rPr>
        <w:t xml:space="preserve"> argument.</w:t>
      </w:r>
      <w:r w:rsidR="00CC02BC">
        <w:rPr>
          <w:lang w:val="en-US"/>
        </w:rPr>
        <w:t xml:space="preserve"> The portlet may modify the returned render URL.</w:t>
      </w:r>
      <w:r>
        <w:rPr>
          <w:lang w:val="en-US"/>
        </w:rPr>
        <w:t xml:space="preserve"> The returned render URL is intended to be used </w:t>
      </w:r>
      <w:r w:rsidR="00CC02BC">
        <w:rPr>
          <w:lang w:val="en-US"/>
        </w:rPr>
        <w:t xml:space="preserve">in the </w:t>
      </w:r>
      <w:r w:rsidR="00CC02BC" w:rsidRPr="003F02C0">
        <w:rPr>
          <w:rStyle w:val="inlinecode"/>
          <w:lang w:val="en-US"/>
        </w:rPr>
        <w:t>sendRedirect(String location)</w:t>
      </w:r>
      <w:r w:rsidR="00CC02BC">
        <w:rPr>
          <w:lang w:val="en-US"/>
        </w:rPr>
        <w:t xml:space="preserve"> method to allow the portlet to force a redirect to the same page with modified </w:t>
      </w:r>
      <w:r w:rsidR="001C2B34">
        <w:rPr>
          <w:lang w:val="en-US"/>
        </w:rPr>
        <w:t>render state</w:t>
      </w:r>
      <w:r w:rsidR="00CC02BC">
        <w:rPr>
          <w:lang w:val="en-US"/>
        </w:rPr>
        <w:t>.</w:t>
      </w:r>
    </w:p>
    <w:p w:rsidR="005405CD" w:rsidRDefault="005405CD" w:rsidP="0016051B">
      <w:pPr>
        <w:pStyle w:val="Standard"/>
        <w:rPr>
          <w:lang w:val="en-US"/>
        </w:rPr>
      </w:pPr>
      <w:r>
        <w:rPr>
          <w:lang w:val="en-US"/>
        </w:rPr>
        <w:t>The portlet may not both update the render state for subsequent rendering and perform a redirection, since the redirection interrupts the normal action phase followed by render phase portlet processing sequence.</w:t>
      </w:r>
    </w:p>
    <w:p w:rsidR="00CC02BC" w:rsidRPr="000D6042" w:rsidRDefault="00CC02BC" w:rsidP="00CC02BC">
      <w:pPr>
        <w:pStyle w:val="Standard"/>
        <w:rPr>
          <w:lang w:val="en-US"/>
        </w:rPr>
      </w:pPr>
      <w:r w:rsidRPr="000D6042">
        <w:rPr>
          <w:lang w:val="en-US"/>
        </w:rPr>
        <w:t>If the</w:t>
      </w:r>
      <w:r w:rsidR="00571D88">
        <w:rPr>
          <w:lang w:val="en-US"/>
        </w:rPr>
        <w:t xml:space="preserve"> portlet calls the</w:t>
      </w:r>
      <w:r w:rsidRPr="000D6042">
        <w:rPr>
          <w:lang w:val="en-US"/>
        </w:rPr>
        <w:t xml:space="preserve"> </w:t>
      </w:r>
      <w:r w:rsidR="00CF54DC">
        <w:rPr>
          <w:rStyle w:val="inlinecode"/>
          <w:lang w:val="en-US"/>
        </w:rPr>
        <w:t>create</w:t>
      </w:r>
      <w:r w:rsidRPr="006E5514">
        <w:rPr>
          <w:rStyle w:val="inlinecode"/>
          <w:lang w:val="en-US"/>
        </w:rPr>
        <w:t>RedirectURL(MimeResponse.Copy)</w:t>
      </w:r>
      <w:r w:rsidRPr="000D6042">
        <w:rPr>
          <w:lang w:val="en-US"/>
        </w:rPr>
        <w:t xml:space="preserve"> method </w:t>
      </w:r>
      <w:r w:rsidR="00571D88">
        <w:rPr>
          <w:lang w:val="en-US"/>
        </w:rPr>
        <w:t>a</w:t>
      </w:r>
      <w:r w:rsidRPr="000D6042">
        <w:rPr>
          <w:lang w:val="en-US"/>
        </w:rPr>
        <w:t>fter the</w:t>
      </w:r>
      <w:r w:rsidRPr="00503660">
        <w:rPr>
          <w:lang w:val="en-US"/>
        </w:rPr>
        <w:t xml:space="preserve"> </w:t>
      </w:r>
      <w:r w:rsidR="001C2B34">
        <w:rPr>
          <w:lang w:val="en-US"/>
        </w:rPr>
        <w:t>render state</w:t>
      </w:r>
      <w:r w:rsidRPr="00503660">
        <w:rPr>
          <w:lang w:val="en-US"/>
        </w:rPr>
        <w:t xml:space="preserve"> has been modified</w:t>
      </w:r>
      <w:r w:rsidRPr="00E12B72">
        <w:rPr>
          <w:lang w:val="en-US"/>
        </w:rPr>
        <w:t>,</w:t>
      </w:r>
      <w:r w:rsidR="00571D88">
        <w:rPr>
          <w:lang w:val="en-US"/>
        </w:rPr>
        <w:t xml:space="preserve"> the portlet container must throw</w:t>
      </w:r>
      <w:r w:rsidRPr="00E12B72">
        <w:rPr>
          <w:lang w:val="en-US"/>
        </w:rPr>
        <w:t xml:space="preserve"> </w:t>
      </w:r>
      <w:r w:rsidRPr="000D6042">
        <w:rPr>
          <w:lang w:val="en-US"/>
        </w:rPr>
        <w:t xml:space="preserve">an </w:t>
      </w:r>
      <w:r w:rsidRPr="000D6042">
        <w:rPr>
          <w:rFonts w:ascii="Courier" w:hAnsi="Courier"/>
          <w:sz w:val="20"/>
          <w:lang w:val="en-US"/>
        </w:rPr>
        <w:t>IllegalStateException</w:t>
      </w:r>
      <w:r w:rsidR="003F3980">
        <w:rPr>
          <w:lang w:val="en-US"/>
        </w:rPr>
        <w:t xml:space="preserve">, since the </w:t>
      </w:r>
      <w:r w:rsidR="003F3980" w:rsidRPr="004F4453">
        <w:rPr>
          <w:rStyle w:val="inlinecode"/>
          <w:lang w:val="en-US"/>
        </w:rPr>
        <w:t>sendRedirect(String location)</w:t>
      </w:r>
      <w:r w:rsidR="003F3980">
        <w:rPr>
          <w:lang w:val="en-US"/>
        </w:rPr>
        <w:t xml:space="preserve"> method may only be used if the </w:t>
      </w:r>
      <w:r w:rsidR="005405CD">
        <w:rPr>
          <w:lang w:val="en-US"/>
        </w:rPr>
        <w:t>render state has not yet been modified</w:t>
      </w:r>
      <w:r w:rsidRPr="000D6042">
        <w:rPr>
          <w:lang w:val="en-US"/>
        </w:rPr>
        <w:t>.</w:t>
      </w:r>
    </w:p>
    <w:p w:rsidR="00CC02BC" w:rsidRDefault="00CC02BC" w:rsidP="0016051B">
      <w:pPr>
        <w:pStyle w:val="Standard"/>
        <w:rPr>
          <w:lang w:val="en-US"/>
        </w:rPr>
      </w:pPr>
      <w:r>
        <w:rPr>
          <w:lang w:val="en-US"/>
        </w:rPr>
        <w:t>The ActionResponse interface provide two methods for redirecting to a different URL.</w:t>
      </w:r>
    </w:p>
    <w:p w:rsidR="0016051B" w:rsidRPr="000D6042" w:rsidRDefault="0016051B" w:rsidP="003F02C0">
      <w:pPr>
        <w:pStyle w:val="Standard"/>
        <w:numPr>
          <w:ilvl w:val="0"/>
          <w:numId w:val="291"/>
        </w:numPr>
        <w:rPr>
          <w:lang w:val="en-US"/>
        </w:rPr>
      </w:pPr>
      <w:r w:rsidRPr="000D6042">
        <w:rPr>
          <w:lang w:val="en-US"/>
        </w:rPr>
        <w:t xml:space="preserve">The </w:t>
      </w:r>
      <w:r w:rsidRPr="00E12B72">
        <w:rPr>
          <w:rStyle w:val="inlinecode"/>
          <w:lang w:val="en-US"/>
        </w:rPr>
        <w:t>sendRedirect(String location)</w:t>
      </w:r>
      <w:r w:rsidRPr="000D6042">
        <w:rPr>
          <w:lang w:val="en-US"/>
        </w:rPr>
        <w:t xml:space="preserve"> method instructs the portal/</w:t>
      </w:r>
      <w:r w:rsidR="00425AA9">
        <w:rPr>
          <w:lang w:val="en-US"/>
        </w:rPr>
        <w:t>portlet container</w:t>
      </w:r>
      <w:r w:rsidRPr="000D6042">
        <w:rPr>
          <w:lang w:val="en-US"/>
        </w:rPr>
        <w:t xml:space="preserve"> to set the appropriate headers and content body to redirect the user to a different URL. </w:t>
      </w:r>
      <w:r w:rsidR="00571D88">
        <w:rPr>
          <w:lang w:val="en-US"/>
        </w:rPr>
        <w:lastRenderedPageBreak/>
        <w:t xml:space="preserve">The portlet must specify </w:t>
      </w:r>
      <w:r w:rsidR="005405CD">
        <w:rPr>
          <w:lang w:val="en-US"/>
        </w:rPr>
        <w:t>an</w:t>
      </w:r>
      <w:r w:rsidRPr="000D6042">
        <w:rPr>
          <w:lang w:val="en-US"/>
        </w:rPr>
        <w:t xml:space="preserve"> </w:t>
      </w:r>
      <w:r w:rsidR="005405CD">
        <w:rPr>
          <w:lang w:val="en-US"/>
        </w:rPr>
        <w:t>absolute URL</w:t>
      </w:r>
      <w:r w:rsidRPr="000D6042">
        <w:rPr>
          <w:lang w:val="en-US"/>
        </w:rPr>
        <w:t xml:space="preserve"> or a full path URL. If</w:t>
      </w:r>
      <w:r w:rsidRPr="000D6042">
        <w:rPr>
          <w:b/>
          <w:lang w:val="en-US"/>
        </w:rPr>
        <w:t xml:space="preserve"> </w:t>
      </w:r>
      <w:r w:rsidR="00571D88">
        <w:rPr>
          <w:lang w:val="en-US"/>
        </w:rPr>
        <w:t xml:space="preserve">the portlet supplies </w:t>
      </w:r>
      <w:r w:rsidRPr="000D6042">
        <w:rPr>
          <w:lang w:val="en-US"/>
        </w:rPr>
        <w:t xml:space="preserve">a relative path URL, </w:t>
      </w:r>
      <w:r w:rsidR="00571D88">
        <w:rPr>
          <w:lang w:val="en-US"/>
        </w:rPr>
        <w:t xml:space="preserve">the portlet container must throw </w:t>
      </w:r>
      <w:r w:rsidRPr="000D6042">
        <w:rPr>
          <w:lang w:val="en-US"/>
        </w:rPr>
        <w:t xml:space="preserve">an </w:t>
      </w:r>
      <w:r w:rsidRPr="00E12B72">
        <w:rPr>
          <w:rStyle w:val="inlinecode"/>
          <w:lang w:val="en-US"/>
        </w:rPr>
        <w:t>IllegalArgumentException</w:t>
      </w:r>
      <w:r w:rsidRPr="000D6042">
        <w:rPr>
          <w:lang w:val="en-US"/>
        </w:rPr>
        <w:t>.</w:t>
      </w:r>
      <w:r w:rsidR="00CC02BC">
        <w:rPr>
          <w:lang w:val="en-US"/>
        </w:rPr>
        <w:t xml:space="preserve"> </w:t>
      </w:r>
    </w:p>
    <w:p w:rsidR="0016051B" w:rsidRPr="000D6042" w:rsidRDefault="0016051B" w:rsidP="003F02C0">
      <w:pPr>
        <w:pStyle w:val="Standard"/>
        <w:ind w:left="720"/>
        <w:rPr>
          <w:lang w:val="en-US"/>
        </w:rPr>
      </w:pPr>
      <w:r w:rsidRPr="000D6042">
        <w:rPr>
          <w:lang w:val="en-US"/>
        </w:rPr>
        <w:t xml:space="preserve">If </w:t>
      </w:r>
      <w:r w:rsidR="00571D88">
        <w:rPr>
          <w:lang w:val="en-US"/>
        </w:rPr>
        <w:t xml:space="preserve">the portlet calls </w:t>
      </w:r>
      <w:r w:rsidRPr="000D6042">
        <w:rPr>
          <w:lang w:val="en-US"/>
        </w:rPr>
        <w:t xml:space="preserve">the </w:t>
      </w:r>
      <w:r w:rsidRPr="00503660">
        <w:rPr>
          <w:rStyle w:val="inlinecode"/>
          <w:lang w:val="en-US"/>
        </w:rPr>
        <w:t>sendRedirect(String location)</w:t>
      </w:r>
      <w:r w:rsidRPr="000D6042">
        <w:rPr>
          <w:lang w:val="en-US"/>
        </w:rPr>
        <w:t xml:space="preserve"> method after the</w:t>
      </w:r>
      <w:r w:rsidR="00503660" w:rsidRPr="00503660">
        <w:rPr>
          <w:lang w:val="en-US"/>
        </w:rPr>
        <w:t xml:space="preserve"> </w:t>
      </w:r>
      <w:r w:rsidR="001C2B34">
        <w:rPr>
          <w:lang w:val="en-US"/>
        </w:rPr>
        <w:t>render state</w:t>
      </w:r>
      <w:r w:rsidR="00503660" w:rsidRPr="00503660">
        <w:rPr>
          <w:lang w:val="en-US"/>
        </w:rPr>
        <w:t xml:space="preserve"> has been modified</w:t>
      </w:r>
      <w:r w:rsidRPr="00E12B72">
        <w:rPr>
          <w:lang w:val="en-US"/>
        </w:rPr>
        <w:t>,</w:t>
      </w:r>
      <w:r w:rsidR="00571D88">
        <w:rPr>
          <w:lang w:val="en-US"/>
        </w:rPr>
        <w:t xml:space="preserve"> the portlet container must throw</w:t>
      </w:r>
      <w:r w:rsidRPr="00E12B72">
        <w:rPr>
          <w:lang w:val="en-US"/>
        </w:rPr>
        <w:t xml:space="preserve"> </w:t>
      </w:r>
      <w:r w:rsidRPr="000D6042">
        <w:rPr>
          <w:lang w:val="en-US"/>
        </w:rPr>
        <w:t xml:space="preserve">an </w:t>
      </w:r>
      <w:r w:rsidRPr="000D6042">
        <w:rPr>
          <w:rFonts w:ascii="Courier" w:hAnsi="Courier"/>
          <w:sz w:val="20"/>
          <w:lang w:val="en-US"/>
        </w:rPr>
        <w:t>IllegalStateException</w:t>
      </w:r>
      <w:r w:rsidRPr="000D6042">
        <w:rPr>
          <w:lang w:val="en-US"/>
        </w:rPr>
        <w:t xml:space="preserve"> and</w:t>
      </w:r>
      <w:r w:rsidR="00571D88">
        <w:rPr>
          <w:lang w:val="en-US"/>
        </w:rPr>
        <w:t xml:space="preserve"> must not execute</w:t>
      </w:r>
      <w:r w:rsidRPr="000D6042">
        <w:rPr>
          <w:lang w:val="en-US"/>
        </w:rPr>
        <w:t xml:space="preserve"> the redirection.</w:t>
      </w:r>
    </w:p>
    <w:p w:rsidR="0016051B" w:rsidRPr="000D6042" w:rsidRDefault="0016051B" w:rsidP="003F02C0">
      <w:pPr>
        <w:pStyle w:val="Standard"/>
        <w:numPr>
          <w:ilvl w:val="0"/>
          <w:numId w:val="291"/>
        </w:numPr>
        <w:rPr>
          <w:lang w:val="en-US"/>
        </w:rPr>
      </w:pPr>
      <w:r w:rsidRPr="000D6042">
        <w:rPr>
          <w:lang w:val="en-US"/>
        </w:rPr>
        <w:t xml:space="preserve">The </w:t>
      </w:r>
      <w:r w:rsidRPr="00E12B72">
        <w:rPr>
          <w:rStyle w:val="inlinecode"/>
          <w:lang w:val="en-US"/>
        </w:rPr>
        <w:t>sendRedirect(String location, String renderUrlParamName)</w:t>
      </w:r>
      <w:r w:rsidRPr="000D6042">
        <w:rPr>
          <w:lang w:val="en-US"/>
        </w:rPr>
        <w:t xml:space="preserve"> method instructs the portal/</w:t>
      </w:r>
      <w:r w:rsidR="00425AA9">
        <w:rPr>
          <w:lang w:val="en-US"/>
        </w:rPr>
        <w:t>portlet container</w:t>
      </w:r>
      <w:r w:rsidRPr="000D6042">
        <w:rPr>
          <w:lang w:val="en-US"/>
        </w:rPr>
        <w:t xml:space="preserve"> to set the appropriate headers and content body to redirect the user to a different URL. </w:t>
      </w:r>
      <w:r w:rsidR="00571D88">
        <w:rPr>
          <w:lang w:val="en-US"/>
        </w:rPr>
        <w:t xml:space="preserve">The portlet must specify </w:t>
      </w:r>
      <w:r w:rsidR="005405CD">
        <w:rPr>
          <w:lang w:val="en-US"/>
        </w:rPr>
        <w:t>an</w:t>
      </w:r>
      <w:r w:rsidR="00571D88" w:rsidRPr="000D6042">
        <w:rPr>
          <w:lang w:val="en-US"/>
        </w:rPr>
        <w:t xml:space="preserve"> </w:t>
      </w:r>
      <w:r w:rsidR="005405CD">
        <w:rPr>
          <w:lang w:val="en-US"/>
        </w:rPr>
        <w:t>absolute URL</w:t>
      </w:r>
      <w:r w:rsidR="00571D88" w:rsidRPr="000D6042">
        <w:rPr>
          <w:lang w:val="en-US"/>
        </w:rPr>
        <w:t xml:space="preserve"> or a full path URL. If</w:t>
      </w:r>
      <w:r w:rsidR="00571D88" w:rsidRPr="000D6042">
        <w:rPr>
          <w:b/>
          <w:lang w:val="en-US"/>
        </w:rPr>
        <w:t xml:space="preserve"> </w:t>
      </w:r>
      <w:r w:rsidR="00571D88">
        <w:rPr>
          <w:lang w:val="en-US"/>
        </w:rPr>
        <w:t xml:space="preserve">the portlet supplies </w:t>
      </w:r>
      <w:r w:rsidR="00571D88" w:rsidRPr="000D6042">
        <w:rPr>
          <w:lang w:val="en-US"/>
        </w:rPr>
        <w:t xml:space="preserve">a relative path URL, </w:t>
      </w:r>
      <w:r w:rsidR="00571D88">
        <w:rPr>
          <w:lang w:val="en-US"/>
        </w:rPr>
        <w:t xml:space="preserve">the portlet container must throw </w:t>
      </w:r>
      <w:r w:rsidR="00571D88" w:rsidRPr="000D6042">
        <w:rPr>
          <w:lang w:val="en-US"/>
        </w:rPr>
        <w:t xml:space="preserve">an </w:t>
      </w:r>
      <w:r w:rsidR="00571D88" w:rsidRPr="00E12B72">
        <w:rPr>
          <w:rStyle w:val="inlinecode"/>
          <w:lang w:val="en-US"/>
        </w:rPr>
        <w:t>IllegalArgumentException</w:t>
      </w:r>
      <w:r w:rsidR="00571D88" w:rsidRPr="000D6042">
        <w:rPr>
          <w:lang w:val="en-US"/>
        </w:rPr>
        <w:t>.</w:t>
      </w:r>
    </w:p>
    <w:p w:rsidR="0016051B" w:rsidRPr="000D6042" w:rsidRDefault="0016051B" w:rsidP="003F02C0">
      <w:pPr>
        <w:pStyle w:val="Standard"/>
        <w:ind w:left="720"/>
        <w:rPr>
          <w:lang w:val="en-US"/>
        </w:rPr>
      </w:pPr>
      <w:r w:rsidRPr="000D6042">
        <w:rPr>
          <w:lang w:val="en-US"/>
        </w:rPr>
        <w:t xml:space="preserve">The portlet container must attach a render URL with the </w:t>
      </w:r>
      <w:r w:rsidR="001C2B34">
        <w:rPr>
          <w:lang w:val="en-US"/>
        </w:rPr>
        <w:t>render state</w:t>
      </w:r>
      <w:r w:rsidR="00503660">
        <w:rPr>
          <w:lang w:val="en-US"/>
        </w:rPr>
        <w:t xml:space="preserve"> currently set</w:t>
      </w:r>
      <w:r w:rsidRPr="000D6042">
        <w:rPr>
          <w:lang w:val="en-US"/>
        </w:rPr>
        <w:t xml:space="preserve"> on the </w:t>
      </w:r>
      <w:r w:rsidR="00503660" w:rsidRPr="00E12B72">
        <w:rPr>
          <w:rStyle w:val="inlinecode"/>
          <w:lang w:val="en-US"/>
        </w:rPr>
        <w:t>ActionResponse</w:t>
      </w:r>
      <w:r w:rsidRPr="000D6042">
        <w:rPr>
          <w:lang w:val="en-US"/>
        </w:rPr>
        <w:t>.</w:t>
      </w:r>
      <w:r w:rsidRPr="000D6042">
        <w:rPr>
          <w:rStyle w:val="EndnoteSymbol"/>
          <w:lang w:val="en-US"/>
        </w:rPr>
        <w:t xml:space="preserve"> </w:t>
      </w:r>
      <w:r w:rsidRPr="000D6042">
        <w:rPr>
          <w:lang w:val="en-US"/>
        </w:rPr>
        <w:t xml:space="preserve"> The attached URL must be available as query parameter value under the key provided with the </w:t>
      </w:r>
      <w:r w:rsidRPr="00E12B72">
        <w:rPr>
          <w:rStyle w:val="inlinecode"/>
          <w:lang w:val="en-US"/>
        </w:rPr>
        <w:t>renderUrlParamName</w:t>
      </w:r>
      <w:r w:rsidRPr="000D6042">
        <w:rPr>
          <w:lang w:val="en-US"/>
        </w:rPr>
        <w:t xml:space="preserve"> </w:t>
      </w:r>
      <w:r w:rsidR="00571D88">
        <w:rPr>
          <w:lang w:val="en-US"/>
        </w:rPr>
        <w:t>argument</w:t>
      </w:r>
      <w:r w:rsidRPr="000D6042">
        <w:rPr>
          <w:lang w:val="en-US"/>
        </w:rPr>
        <w:t>.</w:t>
      </w:r>
      <w:r w:rsidRPr="000D6042">
        <w:rPr>
          <w:rStyle w:val="EndnoteSymbol"/>
          <w:lang w:val="en-US"/>
        </w:rPr>
        <w:t xml:space="preserve"> </w:t>
      </w:r>
    </w:p>
    <w:p w:rsidR="0016051B" w:rsidRPr="000D6042" w:rsidRDefault="00503660" w:rsidP="003F02C0">
      <w:pPr>
        <w:pStyle w:val="Standard"/>
        <w:ind w:left="720"/>
        <w:rPr>
          <w:lang w:val="en-US"/>
        </w:rPr>
      </w:pPr>
      <w:r>
        <w:rPr>
          <w:lang w:val="en-US"/>
        </w:rPr>
        <w:t xml:space="preserve">The </w:t>
      </w:r>
      <w:r w:rsidR="00571D88">
        <w:rPr>
          <w:lang w:val="en-US"/>
        </w:rPr>
        <w:t xml:space="preserve">portlet can modify the </w:t>
      </w:r>
      <w:r w:rsidR="001C2B34">
        <w:rPr>
          <w:lang w:val="en-US"/>
        </w:rPr>
        <w:t>render state</w:t>
      </w:r>
      <w:r>
        <w:rPr>
          <w:lang w:val="en-US"/>
        </w:rPr>
        <w:t xml:space="preserve"> on the </w:t>
      </w:r>
      <w:r w:rsidRPr="00E12B72">
        <w:rPr>
          <w:rStyle w:val="inlinecode"/>
          <w:lang w:val="en-US"/>
        </w:rPr>
        <w:t>ActionResponse</w:t>
      </w:r>
      <w:r>
        <w:rPr>
          <w:lang w:val="en-US"/>
        </w:rPr>
        <w:t xml:space="preserve"> before invoking this method. The modifications</w:t>
      </w:r>
      <w:r w:rsidR="0016051B" w:rsidRPr="000D6042">
        <w:rPr>
          <w:lang w:val="en-US"/>
        </w:rPr>
        <w:t xml:space="preserve"> must be encoded in the attached render URL, but </w:t>
      </w:r>
      <w:r w:rsidR="00384F1B">
        <w:rPr>
          <w:lang w:val="en-US"/>
        </w:rPr>
        <w:t>must not affect subsequent request processing</w:t>
      </w:r>
      <w:r w:rsidR="0016051B" w:rsidRPr="000D6042">
        <w:rPr>
          <w:lang w:val="en-US"/>
        </w:rPr>
        <w:t>.</w:t>
      </w:r>
    </w:p>
    <w:p w:rsidR="0016051B" w:rsidRDefault="00571D88" w:rsidP="0016051B">
      <w:pPr>
        <w:pStyle w:val="Standard"/>
        <w:rPr>
          <w:lang w:val="en-US"/>
        </w:rPr>
      </w:pPr>
      <w:r>
        <w:rPr>
          <w:lang w:val="en-US"/>
        </w:rPr>
        <w:t xml:space="preserve">If the portlet calls one of the </w:t>
      </w:r>
      <w:r w:rsidRPr="003F02C0">
        <w:rPr>
          <w:rStyle w:val="inlinecode"/>
          <w:lang w:val="en-US"/>
        </w:rPr>
        <w:t>sendRedirect</w:t>
      </w:r>
      <w:r>
        <w:rPr>
          <w:lang w:val="en-US"/>
        </w:rPr>
        <w:t xml:space="preserve"> methods, the portlet container must discard </w:t>
      </w:r>
      <w:r w:rsidR="00384F1B">
        <w:rPr>
          <w:lang w:val="en-US"/>
        </w:rPr>
        <w:t xml:space="preserve">any events set during action </w:t>
      </w:r>
      <w:r w:rsidR="000F51DC">
        <w:rPr>
          <w:lang w:val="en-US"/>
        </w:rPr>
        <w:t>phase</w:t>
      </w:r>
      <w:r w:rsidR="00384F1B">
        <w:rPr>
          <w:lang w:val="en-US"/>
        </w:rPr>
        <w:t xml:space="preserve"> execution.</w:t>
      </w:r>
    </w:p>
    <w:p w:rsidR="0016051B" w:rsidRDefault="0016051B" w:rsidP="0016051B">
      <w:pPr>
        <w:pStyle w:val="Heading2"/>
        <w:ind w:left="578" w:hanging="578"/>
      </w:pPr>
      <w:bookmarkStart w:id="631" w:name="_Toc430181417"/>
      <w:bookmarkStart w:id="632" w:name="_Toc430613716"/>
      <w:bookmarkStart w:id="633" w:name="_Toc430614192"/>
      <w:bookmarkStart w:id="634" w:name="_Toc430614629"/>
      <w:bookmarkStart w:id="635" w:name="_Toc430615062"/>
      <w:bookmarkStart w:id="636" w:name="_Toc430615495"/>
      <w:bookmarkStart w:id="637" w:name="_Toc430615925"/>
      <w:bookmarkStart w:id="638" w:name="_Toc430616357"/>
      <w:bookmarkStart w:id="639" w:name="_Toc430616787"/>
      <w:bookmarkStart w:id="640" w:name="_Toc431562277"/>
      <w:bookmarkStart w:id="641" w:name="_Toc431562713"/>
      <w:bookmarkStart w:id="642" w:name="_Toc431807718"/>
      <w:bookmarkStart w:id="643" w:name="_Toc415140884"/>
      <w:bookmarkStart w:id="644" w:name="_Toc468261112"/>
      <w:bookmarkEnd w:id="631"/>
      <w:bookmarkEnd w:id="632"/>
      <w:bookmarkEnd w:id="633"/>
      <w:bookmarkEnd w:id="634"/>
      <w:bookmarkEnd w:id="635"/>
      <w:bookmarkEnd w:id="636"/>
      <w:bookmarkEnd w:id="637"/>
      <w:bookmarkEnd w:id="638"/>
      <w:bookmarkEnd w:id="639"/>
      <w:bookmarkEnd w:id="640"/>
      <w:bookmarkEnd w:id="641"/>
      <w:bookmarkEnd w:id="642"/>
      <w:r w:rsidRPr="00771367">
        <w:rPr>
          <w:rFonts w:ascii="Courier New" w:hAnsi="Courier New" w:cs="Courier New"/>
        </w:rPr>
        <w:t>EventResponse</w:t>
      </w:r>
      <w:r>
        <w:t xml:space="preserve"> Interface</w:t>
      </w:r>
      <w:bookmarkEnd w:id="643"/>
      <w:bookmarkEnd w:id="644"/>
    </w:p>
    <w:p w:rsidR="0016051B" w:rsidRDefault="0016051B" w:rsidP="0016051B">
      <w:pPr>
        <w:pStyle w:val="Standard"/>
        <w:rPr>
          <w:lang w:val="en-US"/>
        </w:rPr>
      </w:pPr>
      <w:r w:rsidRPr="000D6042">
        <w:rPr>
          <w:lang w:val="en-US"/>
        </w:rPr>
        <w:t xml:space="preserve">The </w:t>
      </w:r>
      <w:r w:rsidRPr="000D6042">
        <w:rPr>
          <w:rFonts w:ascii="Courier" w:hAnsi="Courier"/>
          <w:sz w:val="20"/>
          <w:lang w:val="en-US"/>
        </w:rPr>
        <w:t>EventResponse</w:t>
      </w:r>
      <w:r w:rsidRPr="000D6042">
        <w:rPr>
          <w:lang w:val="en-US"/>
        </w:rPr>
        <w:t xml:space="preserve"> interface extends the </w:t>
      </w:r>
      <w:r w:rsidRPr="000D6042">
        <w:rPr>
          <w:rFonts w:ascii="Courier" w:hAnsi="Courier"/>
          <w:sz w:val="20"/>
          <w:lang w:val="en-US"/>
        </w:rPr>
        <w:t>StateAwareResponse</w:t>
      </w:r>
      <w:r w:rsidRPr="000D6042">
        <w:rPr>
          <w:lang w:val="en-US"/>
        </w:rPr>
        <w:t xml:space="preserve"> interface and </w:t>
      </w:r>
      <w:r w:rsidR="00384F1B">
        <w:rPr>
          <w:lang w:val="en-US"/>
        </w:rPr>
        <w:t xml:space="preserve">provides </w:t>
      </w:r>
      <w:r w:rsidR="009C3C8C">
        <w:rPr>
          <w:lang w:val="en-US"/>
        </w:rPr>
        <w:t>no additional methods</w:t>
      </w:r>
      <w:r w:rsidRPr="000D6042">
        <w:rPr>
          <w:lang w:val="en-US"/>
        </w:rPr>
        <w:t>.</w:t>
      </w:r>
    </w:p>
    <w:p w:rsidR="009C3C8C" w:rsidRDefault="009C3C8C" w:rsidP="009C3C8C">
      <w:pPr>
        <w:pStyle w:val="Heading3"/>
      </w:pPr>
      <w:bookmarkStart w:id="645" w:name="_Toc468261113"/>
      <w:r>
        <w:t>Deprecated Methods</w:t>
      </w:r>
      <w:bookmarkEnd w:id="645"/>
    </w:p>
    <w:p w:rsidR="009C3C8C" w:rsidRPr="009C3C8C" w:rsidRDefault="009C3C8C" w:rsidP="009C3C8C">
      <w:pPr>
        <w:pStyle w:val="Standard"/>
        <w:rPr>
          <w:rStyle w:val="inlinecode"/>
          <w:rFonts w:ascii="Times New Roman" w:hAnsi="Times New Roman"/>
          <w:sz w:val="24"/>
          <w:lang w:val="en-US"/>
        </w:rPr>
      </w:pPr>
      <w:r>
        <w:rPr>
          <w:lang w:val="en-US"/>
        </w:rPr>
        <w:t>The</w:t>
      </w:r>
      <w:r w:rsidR="00956DD8">
        <w:rPr>
          <w:lang w:val="en-US"/>
        </w:rPr>
        <w:t xml:space="preserve"> </w:t>
      </w:r>
      <w:r>
        <w:rPr>
          <w:rStyle w:val="inlinecode"/>
          <w:lang w:val="en-US"/>
        </w:rPr>
        <w:t>Event</w:t>
      </w:r>
      <w:r w:rsidRPr="00F55FCF">
        <w:rPr>
          <w:rStyle w:val="inlinecode"/>
          <w:lang w:val="en-US"/>
        </w:rPr>
        <w:t>Response</w:t>
      </w:r>
      <w:r>
        <w:rPr>
          <w:lang w:val="en-US"/>
        </w:rPr>
        <w:t xml:space="preserve"> interface s</w:t>
      </w:r>
      <w:r w:rsidRPr="009C3C8C">
        <w:rPr>
          <w:rStyle w:val="inlinecode"/>
          <w:lang w:val="en-US"/>
        </w:rPr>
        <w:t>etRenderParameters(EventRequest request)</w:t>
      </w:r>
      <w:r>
        <w:rPr>
          <w:lang w:val="en-US"/>
        </w:rPr>
        <w:t xml:space="preserve"> method has</w:t>
      </w:r>
      <w:r w:rsidRPr="000E39F2">
        <w:rPr>
          <w:lang w:val="en-US"/>
        </w:rPr>
        <w:t xml:space="preserve"> been deprecated with Portlet Specification Version 3.0.</w:t>
      </w:r>
      <w:r>
        <w:rPr>
          <w:lang w:val="en-US"/>
        </w:rPr>
        <w:t xml:space="preserve"> It is no longer needed since the </w:t>
      </w:r>
      <w:r w:rsidR="001C2B34">
        <w:rPr>
          <w:lang w:val="en-US"/>
        </w:rPr>
        <w:t>render state</w:t>
      </w:r>
      <w:r>
        <w:rPr>
          <w:lang w:val="en-US"/>
        </w:rPr>
        <w:t xml:space="preserve"> including the render parameters will automatically be available during subsequent requests.</w:t>
      </w:r>
    </w:p>
    <w:p w:rsidR="0016051B" w:rsidRPr="009C3C8C" w:rsidRDefault="00F55FCF" w:rsidP="0016051B">
      <w:pPr>
        <w:pStyle w:val="Heading2"/>
        <w:ind w:left="578" w:hanging="578"/>
        <w:rPr>
          <w:lang w:val="en-US"/>
        </w:rPr>
      </w:pPr>
      <w:bookmarkStart w:id="646" w:name="_Toc415140885"/>
      <w:r w:rsidRPr="009C3C8C">
        <w:rPr>
          <w:lang w:val="en-US"/>
        </w:rPr>
        <w:t xml:space="preserve"> </w:t>
      </w:r>
      <w:bookmarkStart w:id="647" w:name="_Ref427574980"/>
      <w:bookmarkStart w:id="648" w:name="_Ref427574990"/>
      <w:bookmarkStart w:id="649" w:name="_Toc468261114"/>
      <w:r w:rsidR="0016051B" w:rsidRPr="00771367">
        <w:rPr>
          <w:rFonts w:ascii="Courier New" w:hAnsi="Courier New" w:cs="Courier New"/>
          <w:lang w:val="en-US"/>
        </w:rPr>
        <w:t>MimeResponse</w:t>
      </w:r>
      <w:r w:rsidR="0016051B" w:rsidRPr="009C3C8C">
        <w:rPr>
          <w:lang w:val="en-US"/>
        </w:rPr>
        <w:t xml:space="preserve"> Interface</w:t>
      </w:r>
      <w:bookmarkEnd w:id="646"/>
      <w:bookmarkEnd w:id="647"/>
      <w:bookmarkEnd w:id="648"/>
      <w:bookmarkEnd w:id="649"/>
    </w:p>
    <w:p w:rsidR="0016051B" w:rsidRPr="000D6042" w:rsidRDefault="0016051B" w:rsidP="0016051B">
      <w:pPr>
        <w:pStyle w:val="Standard"/>
        <w:rPr>
          <w:lang w:val="en-US"/>
        </w:rPr>
      </w:pPr>
      <w:r w:rsidRPr="000D6042">
        <w:rPr>
          <w:lang w:val="en-US"/>
        </w:rPr>
        <w:t xml:space="preserve">The </w:t>
      </w:r>
      <w:r w:rsidRPr="00E12B72">
        <w:rPr>
          <w:rStyle w:val="inlinecode"/>
          <w:lang w:val="en-US"/>
        </w:rPr>
        <w:t>MimeResponse</w:t>
      </w:r>
      <w:r w:rsidRPr="000D6042">
        <w:rPr>
          <w:lang w:val="en-US"/>
        </w:rPr>
        <w:t xml:space="preserve"> interface extends the </w:t>
      </w:r>
      <w:r w:rsidRPr="00E12B72">
        <w:rPr>
          <w:rStyle w:val="inlinecode"/>
          <w:lang w:val="en-US"/>
        </w:rPr>
        <w:t>PortletResponse</w:t>
      </w:r>
      <w:r w:rsidRPr="000D6042">
        <w:rPr>
          <w:lang w:val="en-US"/>
        </w:rPr>
        <w:t xml:space="preserve"> interface </w:t>
      </w:r>
      <w:r w:rsidR="009C3C8C">
        <w:rPr>
          <w:lang w:val="en-US"/>
        </w:rPr>
        <w:t>to add</w:t>
      </w:r>
      <w:r w:rsidRPr="000D6042">
        <w:rPr>
          <w:lang w:val="en-US"/>
        </w:rPr>
        <w:t xml:space="preserve"> </w:t>
      </w:r>
      <w:r w:rsidR="009C3C8C">
        <w:rPr>
          <w:lang w:val="en-US"/>
        </w:rPr>
        <w:t>methods that allow portlets</w:t>
      </w:r>
      <w:r w:rsidRPr="000D6042">
        <w:rPr>
          <w:lang w:val="en-US"/>
        </w:rPr>
        <w:t xml:space="preserve"> to create MIME-based content that is returned to the portal application.</w:t>
      </w:r>
    </w:p>
    <w:p w:rsidR="0016051B" w:rsidRDefault="0016051B" w:rsidP="0016051B">
      <w:pPr>
        <w:pStyle w:val="Heading3"/>
        <w:tabs>
          <w:tab w:val="clear" w:pos="720"/>
        </w:tabs>
        <w:ind w:left="720" w:hanging="720"/>
      </w:pPr>
      <w:bookmarkStart w:id="650" w:name="_Toc415140886"/>
      <w:bookmarkStart w:id="651" w:name="_Toc468261115"/>
      <w:r>
        <w:t>Content Type</w:t>
      </w:r>
      <w:bookmarkEnd w:id="650"/>
      <w:bookmarkEnd w:id="651"/>
    </w:p>
    <w:p w:rsidR="005435B2" w:rsidRDefault="0016051B" w:rsidP="0016051B">
      <w:pPr>
        <w:pStyle w:val="Standard"/>
        <w:rPr>
          <w:lang w:val="en-US"/>
        </w:rPr>
      </w:pPr>
      <w:r w:rsidRPr="000D6042">
        <w:rPr>
          <w:lang w:val="en-US"/>
        </w:rPr>
        <w:t>A portlet can set the content type of the response using</w:t>
      </w:r>
      <w:r w:rsidR="005435B2">
        <w:rPr>
          <w:lang w:val="en-US"/>
        </w:rPr>
        <w:t xml:space="preserve"> </w:t>
      </w:r>
      <w:r w:rsidR="005435B2" w:rsidRPr="000D6042">
        <w:rPr>
          <w:lang w:val="en-US"/>
        </w:rPr>
        <w:t xml:space="preserve">the </w:t>
      </w:r>
      <w:r w:rsidR="005435B2" w:rsidRPr="005435B2">
        <w:rPr>
          <w:rStyle w:val="inlinecode"/>
          <w:lang w:val="en-US"/>
        </w:rPr>
        <w:t>MimeResponse</w:t>
      </w:r>
      <w:r w:rsidR="005435B2" w:rsidRPr="000D6042">
        <w:rPr>
          <w:rFonts w:ascii="Courier" w:hAnsi="Courier"/>
          <w:sz w:val="20"/>
          <w:lang w:val="en-US"/>
        </w:rPr>
        <w:t xml:space="preserve"> </w:t>
      </w:r>
      <w:r w:rsidR="005435B2" w:rsidRPr="000D6042">
        <w:rPr>
          <w:lang w:val="en-US"/>
        </w:rPr>
        <w:t>interface</w:t>
      </w:r>
      <w:r w:rsidRPr="000D6042">
        <w:rPr>
          <w:lang w:val="en-US"/>
        </w:rPr>
        <w:t xml:space="preserve"> </w:t>
      </w:r>
      <w:r w:rsidRPr="005435B2">
        <w:rPr>
          <w:rStyle w:val="inlinecode"/>
          <w:lang w:val="en-US"/>
        </w:rPr>
        <w:t>setContentType</w:t>
      </w:r>
      <w:r w:rsidR="005435B2">
        <w:rPr>
          <w:lang w:val="en-US"/>
        </w:rPr>
        <w:t xml:space="preserve"> method. </w:t>
      </w:r>
    </w:p>
    <w:p w:rsidR="0016051B" w:rsidRPr="000D6042" w:rsidRDefault="005435B2" w:rsidP="0016051B">
      <w:pPr>
        <w:pStyle w:val="Standard"/>
        <w:rPr>
          <w:lang w:val="en-US"/>
        </w:rPr>
      </w:pPr>
      <w:r>
        <w:rPr>
          <w:lang w:val="en-US"/>
        </w:rPr>
        <w:t xml:space="preserve">When called during </w:t>
      </w:r>
      <w:r w:rsidR="0016051B" w:rsidRPr="000D6042">
        <w:rPr>
          <w:lang w:val="en-US"/>
        </w:rPr>
        <w:t xml:space="preserve">render </w:t>
      </w:r>
      <w:r>
        <w:rPr>
          <w:lang w:val="en-US"/>
        </w:rPr>
        <w:t>request processing,</w:t>
      </w:r>
      <w:r w:rsidR="0016051B" w:rsidRPr="000D6042">
        <w:rPr>
          <w:lang w:val="en-US"/>
        </w:rPr>
        <w:t xml:space="preserve"> the </w:t>
      </w:r>
      <w:r w:rsidR="0016051B" w:rsidRPr="003F02C0">
        <w:rPr>
          <w:rStyle w:val="inlinecode"/>
          <w:lang w:val="en-US"/>
        </w:rPr>
        <w:t>setContentType</w:t>
      </w:r>
      <w:r w:rsidR="0016051B" w:rsidRPr="000D6042">
        <w:rPr>
          <w:lang w:val="en-US"/>
        </w:rPr>
        <w:t xml:space="preserve"> method must throw an </w:t>
      </w:r>
      <w:r w:rsidR="0016051B" w:rsidRPr="005435B2">
        <w:rPr>
          <w:rStyle w:val="inlinecode"/>
          <w:lang w:val="en-US"/>
        </w:rPr>
        <w:t>IllegalArgumentException</w:t>
      </w:r>
      <w:r w:rsidR="0016051B" w:rsidRPr="000D6042">
        <w:rPr>
          <w:lang w:val="en-US"/>
        </w:rPr>
        <w:t xml:space="preserve"> if the</w:t>
      </w:r>
      <w:r>
        <w:rPr>
          <w:lang w:val="en-US"/>
        </w:rPr>
        <w:t xml:space="preserve"> given</w:t>
      </w:r>
      <w:r w:rsidR="0016051B" w:rsidRPr="000D6042">
        <w:rPr>
          <w:lang w:val="en-US"/>
        </w:rPr>
        <w:t xml:space="preserve"> content type does not match (including wildcard matching) any of the content types returned by the </w:t>
      </w:r>
      <w:r w:rsidR="0016051B" w:rsidRPr="005435B2">
        <w:rPr>
          <w:rStyle w:val="inlinecode"/>
          <w:lang w:val="en-US"/>
        </w:rPr>
        <w:t>getResponseContentType</w:t>
      </w:r>
      <w:r w:rsidRPr="005435B2">
        <w:rPr>
          <w:rStyle w:val="inlinecode"/>
          <w:lang w:val="en-US"/>
        </w:rPr>
        <w:t>s</w:t>
      </w:r>
      <w:r w:rsidR="0016051B" w:rsidRPr="000D6042">
        <w:rPr>
          <w:lang w:val="en-US"/>
        </w:rPr>
        <w:t xml:space="preserve"> method of the </w:t>
      </w:r>
      <w:r w:rsidR="0016051B" w:rsidRPr="005435B2">
        <w:rPr>
          <w:rStyle w:val="inlinecode"/>
          <w:lang w:val="en-US"/>
        </w:rPr>
        <w:t>PortletRequest</w:t>
      </w:r>
      <w:r w:rsidR="0016051B" w:rsidRPr="000D6042">
        <w:rPr>
          <w:lang w:val="en-US"/>
        </w:rPr>
        <w:t xml:space="preserve"> object. </w:t>
      </w:r>
      <w:r>
        <w:rPr>
          <w:lang w:val="en-US"/>
        </w:rPr>
        <w:t>During render request processing, t</w:t>
      </w:r>
      <w:r w:rsidR="0016051B" w:rsidRPr="000D6042">
        <w:rPr>
          <w:lang w:val="en-US"/>
        </w:rPr>
        <w:t>he portlet container should ignore any character encoding specified as part of the content type and treat the content type as if the character encoding was not specified.</w:t>
      </w:r>
    </w:p>
    <w:p w:rsidR="0016051B" w:rsidRPr="000D6042" w:rsidRDefault="0016051B" w:rsidP="0016051B">
      <w:pPr>
        <w:pStyle w:val="Standard"/>
        <w:rPr>
          <w:lang w:val="en-US"/>
        </w:rPr>
      </w:pPr>
      <w:r w:rsidRPr="000D6042">
        <w:rPr>
          <w:lang w:val="en-US"/>
        </w:rPr>
        <w:lastRenderedPageBreak/>
        <w:t xml:space="preserve">The </w:t>
      </w:r>
      <w:r w:rsidRPr="00E12B72">
        <w:rPr>
          <w:rStyle w:val="inlinecode"/>
          <w:lang w:val="en-US"/>
        </w:rPr>
        <w:t>setContentType</w:t>
      </w:r>
      <w:r w:rsidRPr="000D6042">
        <w:rPr>
          <w:lang w:val="en-US"/>
        </w:rPr>
        <w:t xml:space="preserve"> method must be called before the </w:t>
      </w:r>
      <w:r w:rsidRPr="00E12B72">
        <w:rPr>
          <w:rStyle w:val="inlinecode"/>
          <w:lang w:val="en-US"/>
        </w:rPr>
        <w:t>getWriter</w:t>
      </w:r>
      <w:r w:rsidRPr="000D6042">
        <w:rPr>
          <w:lang w:val="en-US"/>
        </w:rPr>
        <w:t xml:space="preserve"> or </w:t>
      </w:r>
      <w:r w:rsidRPr="00E12B72">
        <w:rPr>
          <w:rStyle w:val="inlinecode"/>
          <w:lang w:val="en-US"/>
        </w:rPr>
        <w:t>getPortletOutputStream</w:t>
      </w:r>
      <w:r w:rsidRPr="000D6042">
        <w:rPr>
          <w:rFonts w:ascii="Courier" w:hAnsi="Courier"/>
          <w:sz w:val="20"/>
          <w:lang w:val="en-US"/>
        </w:rPr>
        <w:t xml:space="preserve"> </w:t>
      </w:r>
      <w:r w:rsidRPr="000D6042">
        <w:rPr>
          <w:lang w:val="en-US"/>
        </w:rPr>
        <w:t xml:space="preserve">methods. </w:t>
      </w:r>
      <w:r w:rsidR="005435B2">
        <w:rPr>
          <w:lang w:val="en-US"/>
        </w:rPr>
        <w:t>Otherwise, the method will have no effect.</w:t>
      </w:r>
    </w:p>
    <w:p w:rsidR="0016051B" w:rsidRPr="000D6042" w:rsidRDefault="005435B2" w:rsidP="0016051B">
      <w:pPr>
        <w:pStyle w:val="Standard"/>
        <w:rPr>
          <w:lang w:val="en-US"/>
        </w:rPr>
      </w:pPr>
      <w:r>
        <w:rPr>
          <w:lang w:val="en-US"/>
        </w:rPr>
        <w:t>T</w:t>
      </w:r>
      <w:r w:rsidR="0016051B" w:rsidRPr="000D6042">
        <w:rPr>
          <w:lang w:val="en-US"/>
        </w:rPr>
        <w:t xml:space="preserve">he </w:t>
      </w:r>
      <w:r w:rsidR="0016051B" w:rsidRPr="00E12B72">
        <w:rPr>
          <w:rStyle w:val="inlinecode"/>
          <w:lang w:val="en-US"/>
        </w:rPr>
        <w:t>getContentType</w:t>
      </w:r>
      <w:r>
        <w:rPr>
          <w:lang w:val="en-US"/>
        </w:rPr>
        <w:t xml:space="preserve"> method must return the content type previously set through the </w:t>
      </w:r>
      <w:r w:rsidRPr="00E12B72">
        <w:rPr>
          <w:rStyle w:val="inlinecode"/>
          <w:lang w:val="en-US"/>
        </w:rPr>
        <w:t>setContentType</w:t>
      </w:r>
      <w:r>
        <w:rPr>
          <w:lang w:val="en-US"/>
        </w:rPr>
        <w:t xml:space="preserve"> method. If no content type has been set</w:t>
      </w:r>
      <w:r w:rsidR="0016051B" w:rsidRPr="000D6042">
        <w:rPr>
          <w:lang w:val="en-US"/>
        </w:rPr>
        <w:t xml:space="preserve">, the </w:t>
      </w:r>
      <w:r w:rsidR="0016051B" w:rsidRPr="00E12B72">
        <w:rPr>
          <w:rStyle w:val="inlinecode"/>
          <w:lang w:val="en-US"/>
        </w:rPr>
        <w:t>getContentType</w:t>
      </w:r>
      <w:r w:rsidR="0016051B" w:rsidRPr="000D6042">
        <w:rPr>
          <w:rFonts w:ascii="Courier" w:hAnsi="Courier"/>
          <w:sz w:val="20"/>
          <w:lang w:val="en-US"/>
        </w:rPr>
        <w:t xml:space="preserve"> </w:t>
      </w:r>
      <w:r w:rsidR="0016051B" w:rsidRPr="000D6042">
        <w:rPr>
          <w:lang w:val="en-US"/>
        </w:rPr>
        <w:t xml:space="preserve">method must return </w:t>
      </w:r>
      <w:r w:rsidR="0016051B" w:rsidRPr="00E12B72">
        <w:rPr>
          <w:rStyle w:val="inlinecode"/>
          <w:lang w:val="en-US"/>
        </w:rPr>
        <w:t>null</w:t>
      </w:r>
      <w:r w:rsidR="0016051B" w:rsidRPr="000D6042">
        <w:rPr>
          <w:lang w:val="en-US"/>
        </w:rPr>
        <w:t>.</w:t>
      </w:r>
    </w:p>
    <w:p w:rsidR="0016051B" w:rsidRPr="000D6042" w:rsidRDefault="0016051B" w:rsidP="0016051B">
      <w:pPr>
        <w:pStyle w:val="Standard"/>
        <w:rPr>
          <w:lang w:val="en-US"/>
        </w:rPr>
      </w:pPr>
      <w:r w:rsidRPr="000D6042">
        <w:rPr>
          <w:lang w:val="en-US"/>
        </w:rPr>
        <w:t>If the portlet does not specify a content type before</w:t>
      </w:r>
      <w:r w:rsidR="00442905">
        <w:rPr>
          <w:lang w:val="en-US"/>
        </w:rPr>
        <w:t xml:space="preserve"> using</w:t>
      </w:r>
      <w:r w:rsidRPr="000D6042">
        <w:rPr>
          <w:lang w:val="en-US"/>
        </w:rPr>
        <w:t xml:space="preserve"> the </w:t>
      </w:r>
      <w:r w:rsidRPr="00442905">
        <w:rPr>
          <w:rStyle w:val="inlinecode"/>
          <w:lang w:val="en-US"/>
        </w:rPr>
        <w:t>getWriter</w:t>
      </w:r>
      <w:r w:rsidRPr="000D6042">
        <w:rPr>
          <w:lang w:val="en-US"/>
        </w:rPr>
        <w:t xml:space="preserve"> or </w:t>
      </w:r>
      <w:r w:rsidRPr="00442905">
        <w:rPr>
          <w:rStyle w:val="inlinecode"/>
          <w:lang w:val="en-US"/>
        </w:rPr>
        <w:t>getPortletOutputStream</w:t>
      </w:r>
      <w:r w:rsidRPr="000D6042">
        <w:rPr>
          <w:rFonts w:ascii="Courier" w:hAnsi="Courier"/>
          <w:sz w:val="20"/>
          <w:lang w:val="en-US"/>
        </w:rPr>
        <w:t xml:space="preserve"> </w:t>
      </w:r>
      <w:r w:rsidRPr="000D6042">
        <w:rPr>
          <w:lang w:val="en-US"/>
        </w:rPr>
        <w:t>methods</w:t>
      </w:r>
      <w:r w:rsidR="00442905">
        <w:rPr>
          <w:lang w:val="en-US"/>
        </w:rPr>
        <w:t>,</w:t>
      </w:r>
      <w:r w:rsidRPr="000D6042">
        <w:rPr>
          <w:lang w:val="en-US"/>
        </w:rPr>
        <w:t xml:space="preserve"> the portlet container </w:t>
      </w:r>
      <w:r w:rsidR="00442905">
        <w:rPr>
          <w:lang w:val="en-US"/>
        </w:rPr>
        <w:t xml:space="preserve">must use the </w:t>
      </w:r>
      <w:r w:rsidRPr="000D6042">
        <w:rPr>
          <w:lang w:val="en-US"/>
        </w:rPr>
        <w:t xml:space="preserve">content type </w:t>
      </w:r>
      <w:r w:rsidR="00442905">
        <w:rPr>
          <w:lang w:val="en-US"/>
        </w:rPr>
        <w:t xml:space="preserve">that would be returned by the </w:t>
      </w:r>
      <w:r w:rsidRPr="00E12B72">
        <w:rPr>
          <w:rStyle w:val="inlinecode"/>
          <w:lang w:val="en-US"/>
        </w:rPr>
        <w:t>Portlet</w:t>
      </w:r>
      <w:r w:rsidR="00442905" w:rsidRPr="00E12B72">
        <w:rPr>
          <w:rStyle w:val="inlinecode"/>
          <w:lang w:val="en-US"/>
        </w:rPr>
        <w:t>Request.getResponseContentType</w:t>
      </w:r>
      <w:r w:rsidR="00442905">
        <w:rPr>
          <w:rFonts w:ascii="Courier New" w:hAnsi="Courier New"/>
          <w:sz w:val="20"/>
          <w:lang w:val="en-US"/>
        </w:rPr>
        <w:t xml:space="preserve"> </w:t>
      </w:r>
      <w:r w:rsidRPr="000D6042">
        <w:rPr>
          <w:lang w:val="en-US"/>
        </w:rPr>
        <w:t xml:space="preserve">method and </w:t>
      </w:r>
      <w:r w:rsidR="004F1CF3">
        <w:rPr>
          <w:lang w:val="en-US"/>
        </w:rPr>
        <w:t xml:space="preserve">must </w:t>
      </w:r>
      <w:r w:rsidRPr="000D6042">
        <w:rPr>
          <w:lang w:val="en-US"/>
        </w:rPr>
        <w:t>resolve</w:t>
      </w:r>
      <w:r w:rsidR="004F1CF3">
        <w:rPr>
          <w:lang w:val="en-US"/>
        </w:rPr>
        <w:t xml:space="preserve"> content type</w:t>
      </w:r>
      <w:r w:rsidRPr="000D6042">
        <w:rPr>
          <w:lang w:val="en-US"/>
        </w:rPr>
        <w:t xml:space="preserve"> wildcards on a best</w:t>
      </w:r>
      <w:r w:rsidR="00CB508E">
        <w:rPr>
          <w:lang w:val="en-US"/>
        </w:rPr>
        <w:t xml:space="preserve"> effort</w:t>
      </w:r>
      <w:r w:rsidRPr="000D6042">
        <w:rPr>
          <w:lang w:val="en-US"/>
        </w:rPr>
        <w:t xml:space="preserve"> basis.</w:t>
      </w:r>
    </w:p>
    <w:p w:rsidR="0016051B" w:rsidRDefault="0016051B" w:rsidP="0016051B">
      <w:pPr>
        <w:pStyle w:val="Heading3"/>
        <w:tabs>
          <w:tab w:val="clear" w:pos="720"/>
        </w:tabs>
        <w:ind w:left="720" w:hanging="720"/>
      </w:pPr>
      <w:bookmarkStart w:id="652" w:name="_Toc415140887"/>
      <w:bookmarkStart w:id="653" w:name="_Toc468261116"/>
      <w:r>
        <w:t>Output Stream and Writer Objects</w:t>
      </w:r>
      <w:bookmarkEnd w:id="652"/>
      <w:bookmarkEnd w:id="653"/>
    </w:p>
    <w:p w:rsidR="00442905" w:rsidRDefault="0016051B" w:rsidP="0016051B">
      <w:pPr>
        <w:pStyle w:val="Standard"/>
        <w:rPr>
          <w:lang w:val="en-US"/>
        </w:rPr>
      </w:pPr>
      <w:r w:rsidRPr="000D6042">
        <w:rPr>
          <w:lang w:val="en-US"/>
        </w:rPr>
        <w:t>A portlet may generate its content by writing to</w:t>
      </w:r>
      <w:r w:rsidR="004F1CF3">
        <w:rPr>
          <w:lang w:val="en-US"/>
        </w:rPr>
        <w:t xml:space="preserve"> either</w:t>
      </w:r>
      <w:r w:rsidRPr="000D6042">
        <w:rPr>
          <w:lang w:val="en-US"/>
        </w:rPr>
        <w:t xml:space="preserve"> the </w:t>
      </w:r>
      <w:r w:rsidRPr="00442905">
        <w:rPr>
          <w:rStyle w:val="inlinecode"/>
          <w:lang w:val="en-US"/>
        </w:rPr>
        <w:t>OutputStream</w:t>
      </w:r>
      <w:r w:rsidRPr="000D6042">
        <w:rPr>
          <w:lang w:val="en-US"/>
        </w:rPr>
        <w:t xml:space="preserve"> or to the </w:t>
      </w:r>
      <w:r w:rsidR="008F2795">
        <w:rPr>
          <w:rStyle w:val="inlinecode"/>
          <w:lang w:val="en-US"/>
        </w:rPr>
        <w:t>Print</w:t>
      </w:r>
      <w:r w:rsidRPr="00442905">
        <w:rPr>
          <w:rStyle w:val="inlinecode"/>
          <w:lang w:val="en-US"/>
        </w:rPr>
        <w:t>Writer</w:t>
      </w:r>
      <w:r w:rsidRPr="000D6042">
        <w:rPr>
          <w:lang w:val="en-US"/>
        </w:rPr>
        <w:t xml:space="preserve"> </w:t>
      </w:r>
      <w:r w:rsidR="00442905">
        <w:rPr>
          <w:lang w:val="en-US"/>
        </w:rPr>
        <w:t>object obtained through</w:t>
      </w:r>
      <w:r w:rsidRPr="000D6042">
        <w:rPr>
          <w:lang w:val="en-US"/>
        </w:rPr>
        <w:t xml:space="preserve"> the </w:t>
      </w:r>
      <w:r w:rsidRPr="00442905">
        <w:rPr>
          <w:rStyle w:val="inlinecode"/>
          <w:lang w:val="en-US"/>
        </w:rPr>
        <w:t>MimeResponse</w:t>
      </w:r>
      <w:r w:rsidRPr="000D6042">
        <w:rPr>
          <w:lang w:val="en-US"/>
        </w:rPr>
        <w:t xml:space="preserve"> </w:t>
      </w:r>
      <w:r w:rsidR="00442905">
        <w:rPr>
          <w:lang w:val="en-US"/>
        </w:rPr>
        <w:t xml:space="preserve">interface </w:t>
      </w:r>
      <w:r w:rsidR="00442905" w:rsidRPr="00442905">
        <w:rPr>
          <w:rStyle w:val="inlinecode"/>
          <w:lang w:val="en-US"/>
        </w:rPr>
        <w:t>getPortlet</w:t>
      </w:r>
      <w:r w:rsidR="00442905">
        <w:rPr>
          <w:rStyle w:val="inlinecode"/>
          <w:lang w:val="en-US"/>
        </w:rPr>
        <w:t>OutputS</w:t>
      </w:r>
      <w:r w:rsidR="00442905" w:rsidRPr="00442905">
        <w:rPr>
          <w:rStyle w:val="inlinecode"/>
          <w:lang w:val="en-US"/>
        </w:rPr>
        <w:t>tream</w:t>
      </w:r>
      <w:r w:rsidR="00442905">
        <w:rPr>
          <w:lang w:val="en-US"/>
        </w:rPr>
        <w:t xml:space="preserve"> or </w:t>
      </w:r>
      <w:r w:rsidR="00442905" w:rsidRPr="00442905">
        <w:rPr>
          <w:rStyle w:val="inlinecode"/>
          <w:lang w:val="en-US"/>
        </w:rPr>
        <w:t>getWriter</w:t>
      </w:r>
      <w:r w:rsidR="00442905">
        <w:rPr>
          <w:lang w:val="en-US"/>
        </w:rPr>
        <w:t xml:space="preserve"> methods, respectively</w:t>
      </w:r>
      <w:r w:rsidRPr="000D6042">
        <w:rPr>
          <w:lang w:val="en-US"/>
        </w:rPr>
        <w:t xml:space="preserve">. </w:t>
      </w:r>
    </w:p>
    <w:p w:rsidR="00442905" w:rsidRDefault="00442905" w:rsidP="00442905">
      <w:pPr>
        <w:pStyle w:val="Standard"/>
        <w:rPr>
          <w:lang w:val="en-US"/>
        </w:rPr>
      </w:pPr>
      <w:r>
        <w:rPr>
          <w:lang w:val="en-US"/>
        </w:rPr>
        <w:t>Only one of the two methods,</w:t>
      </w:r>
      <w:r w:rsidRPr="00976D4D">
        <w:rPr>
          <w:lang w:val="en-US"/>
        </w:rPr>
        <w:t xml:space="preserve"> </w:t>
      </w:r>
      <w:r>
        <w:rPr>
          <w:rStyle w:val="inlinecode"/>
          <w:lang w:val="en-US"/>
        </w:rPr>
        <w:t>getPortletOutput</w:t>
      </w:r>
      <w:r w:rsidRPr="00E37386">
        <w:rPr>
          <w:rStyle w:val="inlinecode"/>
          <w:lang w:val="en-US"/>
        </w:rPr>
        <w:t>Stream</w:t>
      </w:r>
      <w:r w:rsidRPr="00976D4D">
        <w:rPr>
          <w:lang w:val="en-US"/>
        </w:rPr>
        <w:t xml:space="preserve"> or </w:t>
      </w:r>
      <w:r>
        <w:rPr>
          <w:rStyle w:val="inlinecode"/>
          <w:lang w:val="en-US"/>
        </w:rPr>
        <w:t>getWriter</w:t>
      </w:r>
      <w:r w:rsidRPr="00976D4D">
        <w:rPr>
          <w:lang w:val="en-US"/>
        </w:rPr>
        <w:t xml:space="preserve">, can be used during a </w:t>
      </w:r>
      <w:r>
        <w:rPr>
          <w:lang w:val="en-US"/>
        </w:rPr>
        <w:t>single</w:t>
      </w:r>
      <w:r w:rsidRPr="00976D4D">
        <w:rPr>
          <w:lang w:val="en-US"/>
        </w:rPr>
        <w:t xml:space="preserve"> request. If the</w:t>
      </w:r>
      <w:r>
        <w:rPr>
          <w:lang w:val="en-US"/>
        </w:rPr>
        <w:t xml:space="preserve"> portlet obtains an out</w:t>
      </w:r>
      <w:r w:rsidRPr="00976D4D">
        <w:rPr>
          <w:lang w:val="en-US"/>
        </w:rPr>
        <w:t>put stream, a</w:t>
      </w:r>
      <w:r>
        <w:rPr>
          <w:lang w:val="en-US"/>
        </w:rPr>
        <w:t xml:space="preserve"> subsequent call to</w:t>
      </w:r>
      <w:r w:rsidRPr="00976D4D">
        <w:rPr>
          <w:lang w:val="en-US"/>
        </w:rPr>
        <w:t xml:space="preserve"> </w:t>
      </w:r>
      <w:r w:rsidRPr="00E37386">
        <w:rPr>
          <w:rStyle w:val="inlinecode"/>
          <w:lang w:val="en-US"/>
        </w:rPr>
        <w:t>get</w:t>
      </w:r>
      <w:r>
        <w:rPr>
          <w:rStyle w:val="inlinecode"/>
          <w:lang w:val="en-US"/>
        </w:rPr>
        <w:t>Writer</w:t>
      </w:r>
      <w:r w:rsidRPr="00976D4D">
        <w:rPr>
          <w:lang w:val="en-US"/>
        </w:rPr>
        <w:t xml:space="preserve"> must throw an </w:t>
      </w:r>
      <w:r w:rsidRPr="00712E3A">
        <w:rPr>
          <w:rStyle w:val="inlinecode"/>
          <w:lang w:val="en-US"/>
        </w:rPr>
        <w:t>IllegalStateException</w:t>
      </w:r>
      <w:r>
        <w:rPr>
          <w:lang w:val="en-US"/>
        </w:rPr>
        <w:t>. Similarly, if the portlet obtains a writer</w:t>
      </w:r>
      <w:r w:rsidRPr="00976D4D">
        <w:rPr>
          <w:lang w:val="en-US"/>
        </w:rPr>
        <w:t xml:space="preserve">, a call to the </w:t>
      </w:r>
      <w:r>
        <w:rPr>
          <w:rStyle w:val="inlinecode"/>
          <w:lang w:val="en-US"/>
        </w:rPr>
        <w:t>getPortletOut</w:t>
      </w:r>
      <w:r w:rsidRPr="00712E3A">
        <w:rPr>
          <w:rStyle w:val="inlinecode"/>
          <w:lang w:val="en-US"/>
        </w:rPr>
        <w:t>putStream</w:t>
      </w:r>
      <w:r w:rsidRPr="00976D4D">
        <w:rPr>
          <w:lang w:val="en-US"/>
        </w:rPr>
        <w:t xml:space="preserve"> must throw an </w:t>
      </w:r>
      <w:r w:rsidRPr="00712E3A">
        <w:rPr>
          <w:rStyle w:val="inlinecode"/>
          <w:lang w:val="en-US"/>
        </w:rPr>
        <w:t>IllegalStateException</w:t>
      </w:r>
      <w:r w:rsidRPr="00976D4D">
        <w:rPr>
          <w:lang w:val="en-US"/>
        </w:rPr>
        <w:t>.</w:t>
      </w:r>
    </w:p>
    <w:p w:rsidR="00F11F56" w:rsidRPr="00976D4D" w:rsidRDefault="00F11F56" w:rsidP="00442905">
      <w:pPr>
        <w:pStyle w:val="Standard"/>
        <w:rPr>
          <w:lang w:val="en-US"/>
        </w:rPr>
      </w:pPr>
      <w:r>
        <w:rPr>
          <w:lang w:val="en-US"/>
        </w:rPr>
        <w:t xml:space="preserve">However, to support multiple </w:t>
      </w:r>
      <w:r w:rsidR="00951717">
        <w:rPr>
          <w:lang w:val="en-US"/>
        </w:rPr>
        <w:t xml:space="preserve">portlet method invocations during a single request phase when using extended annotation-based dispatching, the portlet container must allow the portlet to call either </w:t>
      </w:r>
      <w:r w:rsidR="00951717" w:rsidRPr="003F02C0">
        <w:rPr>
          <w:rStyle w:val="inlinecode"/>
          <w:lang w:val="en-US"/>
        </w:rPr>
        <w:t>getPortletOutputStream</w:t>
      </w:r>
      <w:r w:rsidR="00951717">
        <w:rPr>
          <w:lang w:val="en-US"/>
        </w:rPr>
        <w:t xml:space="preserve"> or </w:t>
      </w:r>
      <w:r w:rsidR="00951717" w:rsidRPr="003F02C0">
        <w:rPr>
          <w:rStyle w:val="inlinecode"/>
          <w:lang w:val="en-US"/>
        </w:rPr>
        <w:t>getWriter</w:t>
      </w:r>
      <w:r w:rsidR="00951717">
        <w:rPr>
          <w:lang w:val="en-US"/>
        </w:rPr>
        <w:t xml:space="preserve"> multiple times. The portlet container should return the same object each time the method is called</w:t>
      </w:r>
      <w:r w:rsidR="000F51DC">
        <w:rPr>
          <w:lang w:val="en-US"/>
        </w:rPr>
        <w:t xml:space="preserve"> within the same portlet phase</w:t>
      </w:r>
      <w:r w:rsidR="00951717">
        <w:rPr>
          <w:lang w:val="en-US"/>
        </w:rPr>
        <w:t>.</w:t>
      </w:r>
    </w:p>
    <w:p w:rsidR="0016051B" w:rsidRPr="000D6042" w:rsidRDefault="0016051B" w:rsidP="0016051B">
      <w:pPr>
        <w:pStyle w:val="Standard"/>
        <w:rPr>
          <w:lang w:val="en-US"/>
        </w:rPr>
      </w:pPr>
      <w:r w:rsidRPr="000D6042">
        <w:rPr>
          <w:lang w:val="en-US"/>
        </w:rPr>
        <w:t>The termination of the portlet</w:t>
      </w:r>
      <w:r w:rsidR="00442905">
        <w:rPr>
          <w:lang w:val="en-US"/>
        </w:rPr>
        <w:t xml:space="preserve"> render or resource </w:t>
      </w:r>
      <w:r w:rsidR="00951717">
        <w:rPr>
          <w:lang w:val="en-US"/>
        </w:rPr>
        <w:t>phase</w:t>
      </w:r>
      <w:r w:rsidRPr="000D6042">
        <w:rPr>
          <w:lang w:val="en-US"/>
        </w:rPr>
        <w:t xml:space="preserve"> indicates that the portlet has satisfied the request and that the </w:t>
      </w:r>
      <w:r w:rsidR="00F11F56">
        <w:rPr>
          <w:lang w:val="en-US"/>
        </w:rPr>
        <w:t xml:space="preserve">portlet container can provide the contents of the </w:t>
      </w:r>
      <w:r w:rsidRPr="000D6042">
        <w:rPr>
          <w:lang w:val="en-US"/>
        </w:rPr>
        <w:t>output buffer</w:t>
      </w:r>
      <w:r w:rsidR="00F11F56">
        <w:rPr>
          <w:lang w:val="en-US"/>
        </w:rPr>
        <w:t xml:space="preserve"> to the portal application for aggregation into the portal page</w:t>
      </w:r>
      <w:r w:rsidRPr="000D6042">
        <w:rPr>
          <w:lang w:val="en-US"/>
        </w:rPr>
        <w:t>.</w:t>
      </w:r>
    </w:p>
    <w:p w:rsidR="0016051B" w:rsidRPr="000D6042" w:rsidRDefault="00FF72B9" w:rsidP="0016051B">
      <w:pPr>
        <w:pStyle w:val="Standard"/>
        <w:rPr>
          <w:lang w:val="en-US"/>
        </w:rPr>
      </w:pPr>
      <w:r>
        <w:rPr>
          <w:lang w:val="en-US"/>
        </w:rPr>
        <w:t>T</w:t>
      </w:r>
      <w:r w:rsidR="0016051B" w:rsidRPr="000D6042">
        <w:rPr>
          <w:lang w:val="en-US"/>
        </w:rPr>
        <w:t xml:space="preserve">he raw </w:t>
      </w:r>
      <w:r w:rsidR="0016051B" w:rsidRPr="00E12B72">
        <w:rPr>
          <w:rStyle w:val="inlinecode"/>
          <w:lang w:val="en-US"/>
        </w:rPr>
        <w:t>OutputStream</w:t>
      </w:r>
      <w:r w:rsidR="0016051B" w:rsidRPr="000D6042">
        <w:rPr>
          <w:lang w:val="en-US"/>
        </w:rPr>
        <w:t xml:space="preserve"> is available </w:t>
      </w:r>
      <w:r>
        <w:rPr>
          <w:lang w:val="en-US"/>
        </w:rPr>
        <w:t xml:space="preserve">during render request processing in order to satisfy </w:t>
      </w:r>
      <w:r w:rsidR="0016051B" w:rsidRPr="000D6042">
        <w:rPr>
          <w:lang w:val="en-US"/>
        </w:rPr>
        <w:t>some s</w:t>
      </w:r>
      <w:r>
        <w:rPr>
          <w:lang w:val="en-US"/>
        </w:rPr>
        <w:t>ervlet container implementation</w:t>
      </w:r>
      <w:r w:rsidR="0016051B" w:rsidRPr="000D6042">
        <w:rPr>
          <w:lang w:val="en-US"/>
        </w:rPr>
        <w:t xml:space="preserve"> requirements and </w:t>
      </w:r>
      <w:r>
        <w:rPr>
          <w:lang w:val="en-US"/>
        </w:rPr>
        <w:t xml:space="preserve">to allow </w:t>
      </w:r>
      <w:r w:rsidR="0016051B" w:rsidRPr="000D6042">
        <w:rPr>
          <w:lang w:val="en-US"/>
        </w:rPr>
        <w:t xml:space="preserve">for portlets that do not generate markup fragments. Portlets should use the raw </w:t>
      </w:r>
      <w:r w:rsidR="0016051B" w:rsidRPr="00E12B72">
        <w:rPr>
          <w:rStyle w:val="inlinecode"/>
          <w:lang w:val="en-US"/>
        </w:rPr>
        <w:t>OutputStream</w:t>
      </w:r>
      <w:r w:rsidR="0016051B" w:rsidRPr="000D6042">
        <w:rPr>
          <w:lang w:val="en-US"/>
        </w:rPr>
        <w:t xml:space="preserve"> </w:t>
      </w:r>
      <w:r>
        <w:rPr>
          <w:lang w:val="en-US"/>
        </w:rPr>
        <w:t xml:space="preserve">only </w:t>
      </w:r>
      <w:r w:rsidR="0016051B" w:rsidRPr="000D6042">
        <w:rPr>
          <w:lang w:val="en-US"/>
        </w:rPr>
        <w:t>for binary content and</w:t>
      </w:r>
      <w:r>
        <w:rPr>
          <w:lang w:val="en-US"/>
        </w:rPr>
        <w:t xml:space="preserve"> should</w:t>
      </w:r>
      <w:r w:rsidR="0016051B" w:rsidRPr="000D6042">
        <w:rPr>
          <w:lang w:val="en-US"/>
        </w:rPr>
        <w:t xml:space="preserve"> use the </w:t>
      </w:r>
      <w:r w:rsidR="0016051B" w:rsidRPr="00E12B72">
        <w:rPr>
          <w:rStyle w:val="inlinecode"/>
          <w:lang w:val="en-US"/>
        </w:rPr>
        <w:t>Writer</w:t>
      </w:r>
      <w:r w:rsidR="0016051B" w:rsidRPr="000D6042">
        <w:rPr>
          <w:lang w:val="en-US"/>
        </w:rPr>
        <w:t xml:space="preserve"> for text-based markup. If a portlet utilizes the </w:t>
      </w:r>
      <w:r w:rsidR="0016051B" w:rsidRPr="00E12B72">
        <w:rPr>
          <w:rStyle w:val="inlinecode"/>
          <w:lang w:val="en-US"/>
        </w:rPr>
        <w:t>OutputStream</w:t>
      </w:r>
      <w:r w:rsidR="0016051B" w:rsidRPr="000D6042">
        <w:rPr>
          <w:lang w:val="en-US"/>
        </w:rPr>
        <w:t>, the portlet is responsible for using the proper character encoding.</w:t>
      </w:r>
    </w:p>
    <w:p w:rsidR="0016051B" w:rsidRDefault="0016051B" w:rsidP="0016051B">
      <w:pPr>
        <w:pStyle w:val="Heading3"/>
        <w:tabs>
          <w:tab w:val="clear" w:pos="720"/>
        </w:tabs>
        <w:ind w:left="720" w:hanging="720"/>
      </w:pPr>
      <w:bookmarkStart w:id="654" w:name="_Toc415140890"/>
      <w:bookmarkStart w:id="655" w:name="_Ref430171372"/>
      <w:bookmarkStart w:id="656" w:name="_Ref430171381"/>
      <w:bookmarkStart w:id="657" w:name="_Ref430171390"/>
      <w:bookmarkStart w:id="658" w:name="_Ref430271395"/>
      <w:bookmarkStart w:id="659" w:name="_Ref430271403"/>
      <w:bookmarkStart w:id="660" w:name="_Ref430271415"/>
      <w:bookmarkStart w:id="661" w:name="_Toc468261117"/>
      <w:r>
        <w:t>Buffering</w:t>
      </w:r>
      <w:bookmarkEnd w:id="654"/>
      <w:bookmarkEnd w:id="655"/>
      <w:bookmarkEnd w:id="656"/>
      <w:bookmarkEnd w:id="657"/>
      <w:bookmarkEnd w:id="658"/>
      <w:bookmarkEnd w:id="659"/>
      <w:bookmarkEnd w:id="660"/>
      <w:bookmarkEnd w:id="661"/>
    </w:p>
    <w:p w:rsidR="00AC3163" w:rsidRDefault="00903638" w:rsidP="0016051B">
      <w:pPr>
        <w:pStyle w:val="Standard"/>
        <w:rPr>
          <w:lang w:val="en-US"/>
        </w:rPr>
      </w:pPr>
      <w:r>
        <w:rPr>
          <w:lang w:val="en-US"/>
        </w:rPr>
        <w:t xml:space="preserve">The portlet container may buffer </w:t>
      </w:r>
      <w:r w:rsidR="00956DD8">
        <w:rPr>
          <w:lang w:val="en-US"/>
        </w:rPr>
        <w:t xml:space="preserve">portlet output before it is provided to the portal application for aggregation into the overall portal response. </w:t>
      </w:r>
    </w:p>
    <w:p w:rsidR="0016051B" w:rsidRPr="000D6042" w:rsidRDefault="0016051B" w:rsidP="0016051B">
      <w:pPr>
        <w:pStyle w:val="Standard"/>
        <w:rPr>
          <w:lang w:val="en-US"/>
        </w:rPr>
      </w:pPr>
      <w:r w:rsidRPr="000D6042">
        <w:rPr>
          <w:lang w:val="en-US"/>
        </w:rPr>
        <w:t xml:space="preserve">The following </w:t>
      </w:r>
      <w:r w:rsidRPr="005A4E86">
        <w:rPr>
          <w:rStyle w:val="inlinecode"/>
          <w:lang w:val="en-US"/>
        </w:rPr>
        <w:t>MimeResponse</w:t>
      </w:r>
      <w:r w:rsidRPr="000D6042">
        <w:rPr>
          <w:lang w:val="en-US"/>
        </w:rPr>
        <w:t xml:space="preserve"> interface</w:t>
      </w:r>
      <w:r w:rsidR="005A4E86">
        <w:rPr>
          <w:lang w:val="en-US"/>
        </w:rPr>
        <w:t xml:space="preserve"> methods allow the</w:t>
      </w:r>
      <w:r w:rsidRPr="000D6042">
        <w:rPr>
          <w:lang w:val="en-US"/>
        </w:rPr>
        <w:t xml:space="preserve"> portlet to access and set buffering information:</w:t>
      </w:r>
    </w:p>
    <w:p w:rsidR="0016051B" w:rsidRPr="005A4E86" w:rsidRDefault="0016051B" w:rsidP="005A4E86">
      <w:pPr>
        <w:pStyle w:val="BulletList"/>
        <w:rPr>
          <w:rStyle w:val="inlinecode"/>
        </w:rPr>
      </w:pPr>
      <w:r w:rsidRPr="005A4E86">
        <w:rPr>
          <w:rStyle w:val="inlinecode"/>
        </w:rPr>
        <w:t>getBufferSize</w:t>
      </w:r>
    </w:p>
    <w:p w:rsidR="0016051B" w:rsidRPr="005A4E86" w:rsidRDefault="0016051B" w:rsidP="005A4E86">
      <w:pPr>
        <w:pStyle w:val="BulletList"/>
        <w:rPr>
          <w:rStyle w:val="inlinecode"/>
        </w:rPr>
      </w:pPr>
      <w:r w:rsidRPr="005A4E86">
        <w:rPr>
          <w:rStyle w:val="inlinecode"/>
        </w:rPr>
        <w:t>setBufferSize</w:t>
      </w:r>
    </w:p>
    <w:p w:rsidR="0016051B" w:rsidRPr="005A4E86" w:rsidRDefault="0016051B" w:rsidP="005A4E86">
      <w:pPr>
        <w:pStyle w:val="BulletList"/>
        <w:rPr>
          <w:rStyle w:val="inlinecode"/>
        </w:rPr>
      </w:pPr>
      <w:r w:rsidRPr="005A4E86">
        <w:rPr>
          <w:rStyle w:val="inlinecode"/>
        </w:rPr>
        <w:t>isCommitted</w:t>
      </w:r>
    </w:p>
    <w:p w:rsidR="0016051B" w:rsidRPr="005A4E86" w:rsidRDefault="0016051B" w:rsidP="005A4E86">
      <w:pPr>
        <w:pStyle w:val="BulletList"/>
        <w:rPr>
          <w:rStyle w:val="inlinecode"/>
        </w:rPr>
      </w:pPr>
      <w:r w:rsidRPr="005A4E86">
        <w:rPr>
          <w:rStyle w:val="inlinecode"/>
        </w:rPr>
        <w:t>reset</w:t>
      </w:r>
    </w:p>
    <w:p w:rsidR="0016051B" w:rsidRPr="005A4E86" w:rsidRDefault="0016051B" w:rsidP="005A4E86">
      <w:pPr>
        <w:pStyle w:val="BulletList"/>
        <w:rPr>
          <w:rStyle w:val="inlinecode"/>
        </w:rPr>
      </w:pPr>
      <w:r w:rsidRPr="005A4E86">
        <w:rPr>
          <w:rStyle w:val="inlinecode"/>
        </w:rPr>
        <w:t>resetBuffer</w:t>
      </w:r>
    </w:p>
    <w:p w:rsidR="0016051B" w:rsidRDefault="0016051B" w:rsidP="005A4E86">
      <w:pPr>
        <w:pStyle w:val="BulletList"/>
      </w:pPr>
      <w:r w:rsidRPr="005A4E86">
        <w:rPr>
          <w:rStyle w:val="inlinecode"/>
        </w:rPr>
        <w:t>flushBuffe</w:t>
      </w:r>
      <w:r>
        <w:t>r</w:t>
      </w:r>
    </w:p>
    <w:p w:rsidR="00FE3286" w:rsidRPr="003F02C0" w:rsidRDefault="00FE3286" w:rsidP="003F02C0">
      <w:pPr>
        <w:pStyle w:val="BulletList"/>
        <w:rPr>
          <w:rStyle w:val="inlinecode"/>
        </w:rPr>
      </w:pPr>
      <w:r w:rsidRPr="003F02C0">
        <w:rPr>
          <w:rStyle w:val="inlinecode"/>
        </w:rPr>
        <w:t>isFlushed</w:t>
      </w:r>
    </w:p>
    <w:p w:rsidR="0016051B" w:rsidRPr="000D6042" w:rsidRDefault="0016051B" w:rsidP="0016051B">
      <w:pPr>
        <w:pStyle w:val="Standard"/>
        <w:rPr>
          <w:lang w:val="en-US"/>
        </w:rPr>
      </w:pPr>
      <w:r w:rsidRPr="000D6042">
        <w:rPr>
          <w:lang w:val="en-US"/>
        </w:rPr>
        <w:t>These methods allow buffering operations to be performed</w:t>
      </w:r>
      <w:r w:rsidR="005A4E86">
        <w:rPr>
          <w:lang w:val="en-US"/>
        </w:rPr>
        <w:t xml:space="preserve"> regardless of</w:t>
      </w:r>
      <w:r w:rsidRPr="000D6042">
        <w:rPr>
          <w:lang w:val="en-US"/>
        </w:rPr>
        <w:t xml:space="preserve"> whether the portlet is using an </w:t>
      </w:r>
      <w:r w:rsidRPr="00E12B72">
        <w:rPr>
          <w:rStyle w:val="inlinecode"/>
          <w:lang w:val="en-US"/>
        </w:rPr>
        <w:t>OutputStream</w:t>
      </w:r>
      <w:r w:rsidRPr="000D6042">
        <w:rPr>
          <w:lang w:val="en-US"/>
        </w:rPr>
        <w:t xml:space="preserve"> or a </w:t>
      </w:r>
      <w:r w:rsidRPr="00E12B72">
        <w:rPr>
          <w:rStyle w:val="inlinecode"/>
          <w:lang w:val="en-US"/>
        </w:rPr>
        <w:t>Writer</w:t>
      </w:r>
      <w:r w:rsidRPr="000D6042">
        <w:rPr>
          <w:lang w:val="en-US"/>
        </w:rPr>
        <w:t>.</w:t>
      </w:r>
    </w:p>
    <w:p w:rsidR="009B2B9C" w:rsidRDefault="009B2B9C" w:rsidP="0016051B">
      <w:pPr>
        <w:pStyle w:val="Standard"/>
        <w:rPr>
          <w:lang w:val="en-US"/>
        </w:rPr>
      </w:pPr>
      <w:r>
        <w:rPr>
          <w:lang w:val="en-US"/>
        </w:rPr>
        <w:lastRenderedPageBreak/>
        <w:t>The portlet can use these methods during the header, render, and resource phases.</w:t>
      </w:r>
      <w:r w:rsidR="001246AF">
        <w:rPr>
          <w:lang w:val="en-US"/>
        </w:rPr>
        <w:t xml:space="preserve"> The relationship of the portlet response and properties set</w:t>
      </w:r>
      <w:r w:rsidR="00776F16">
        <w:rPr>
          <w:lang w:val="en-US"/>
        </w:rPr>
        <w:t xml:space="preserve"> by the portlet</w:t>
      </w:r>
      <w:r w:rsidR="001246AF">
        <w:rPr>
          <w:lang w:val="en-US"/>
        </w:rPr>
        <w:t xml:space="preserve"> to the overall portal response transmitted to the client is dependent on the </w:t>
      </w:r>
      <w:r w:rsidR="008564B0">
        <w:rPr>
          <w:lang w:val="en-US"/>
        </w:rPr>
        <w:t>execution phase.</w:t>
      </w:r>
    </w:p>
    <w:p w:rsidR="008564B0" w:rsidRDefault="009B2B9C" w:rsidP="003F02C0">
      <w:pPr>
        <w:pStyle w:val="Standard"/>
        <w:numPr>
          <w:ilvl w:val="0"/>
          <w:numId w:val="291"/>
        </w:numPr>
        <w:rPr>
          <w:lang w:val="en-US"/>
        </w:rPr>
      </w:pPr>
      <w:r>
        <w:rPr>
          <w:lang w:val="en-US"/>
        </w:rPr>
        <w:t xml:space="preserve">During the header phase, the overall portal response to the client is not committed by definition, since the headers phase is executed before the portal has written the status code and headers in order to allow portlets to contribute header information. </w:t>
      </w:r>
      <w:r w:rsidR="007B645A">
        <w:rPr>
          <w:lang w:val="en-US"/>
        </w:rPr>
        <w:t xml:space="preserve">The </w:t>
      </w:r>
      <w:r w:rsidR="007B645A" w:rsidRPr="003F02C0">
        <w:rPr>
          <w:rStyle w:val="inlinecode"/>
        </w:rPr>
        <w:t>isCommitted</w:t>
      </w:r>
      <w:r w:rsidR="007B645A">
        <w:rPr>
          <w:lang w:val="en-US"/>
        </w:rPr>
        <w:t xml:space="preserve"> method must return </w:t>
      </w:r>
      <w:r w:rsidR="007B645A" w:rsidRPr="003F02C0">
        <w:rPr>
          <w:rStyle w:val="inlinecode"/>
        </w:rPr>
        <w:t>false</w:t>
      </w:r>
      <w:r w:rsidR="007B645A">
        <w:rPr>
          <w:lang w:val="en-US"/>
        </w:rPr>
        <w:t>.</w:t>
      </w:r>
    </w:p>
    <w:p w:rsidR="009B2B9C" w:rsidRDefault="008564B0" w:rsidP="003F02C0">
      <w:pPr>
        <w:pStyle w:val="Standard"/>
        <w:ind w:left="720"/>
        <w:rPr>
          <w:lang w:val="en-US"/>
        </w:rPr>
      </w:pPr>
      <w:r>
        <w:rPr>
          <w:lang w:val="en-US"/>
        </w:rPr>
        <w:t xml:space="preserve">Portlets may set properties that result in HTTP headers or cookies and may write output data for the overall document </w:t>
      </w:r>
      <w:r w:rsidRPr="003F02C0">
        <w:rPr>
          <w:rStyle w:val="inlinecode"/>
          <w:lang w:val="en-US"/>
        </w:rPr>
        <w:t>HEAD</w:t>
      </w:r>
      <w:r>
        <w:rPr>
          <w:lang w:val="en-US"/>
        </w:rPr>
        <w:t xml:space="preserve"> section.</w:t>
      </w:r>
    </w:p>
    <w:p w:rsidR="007B645A" w:rsidRDefault="007B645A" w:rsidP="003F02C0">
      <w:pPr>
        <w:pStyle w:val="Standard"/>
        <w:ind w:left="720"/>
        <w:rPr>
          <w:lang w:val="en-US"/>
        </w:rPr>
      </w:pPr>
      <w:r>
        <w:rPr>
          <w:lang w:val="en-US"/>
        </w:rPr>
        <w:t xml:space="preserve">The buffering methods other than the </w:t>
      </w:r>
      <w:r w:rsidRPr="006E5514">
        <w:rPr>
          <w:rStyle w:val="inlinecode"/>
          <w:lang w:val="en-US"/>
        </w:rPr>
        <w:t>isCommitted</w:t>
      </w:r>
      <w:r>
        <w:rPr>
          <w:lang w:val="en-US"/>
        </w:rPr>
        <w:t xml:space="preserve"> method apply only to the buffer that the portlet container makes available to the portlet, not to the overall portal response.</w:t>
      </w:r>
    </w:p>
    <w:p w:rsidR="001246AF" w:rsidRPr="007B645A" w:rsidRDefault="001246AF" w:rsidP="003F02C0">
      <w:pPr>
        <w:pStyle w:val="Standard"/>
        <w:numPr>
          <w:ilvl w:val="0"/>
          <w:numId w:val="291"/>
        </w:numPr>
        <w:rPr>
          <w:lang w:val="en-US"/>
        </w:rPr>
      </w:pPr>
      <w:r>
        <w:rPr>
          <w:lang w:val="en-US"/>
        </w:rPr>
        <w:t xml:space="preserve">During the render phase, the overall portal response may be committed depending on the portal implementation. A streaming portal may commit the overall response before all portlet response data is available, while a buffering portal </w:t>
      </w:r>
      <w:r w:rsidR="000F51DC">
        <w:rPr>
          <w:lang w:val="en-US"/>
        </w:rPr>
        <w:t xml:space="preserve">may </w:t>
      </w:r>
      <w:r>
        <w:rPr>
          <w:lang w:val="en-US"/>
        </w:rPr>
        <w:t>wait to commit the overall response until all portlets have provided response data.</w:t>
      </w:r>
      <w:r w:rsidR="007B645A">
        <w:rPr>
          <w:lang w:val="en-US"/>
        </w:rPr>
        <w:t xml:space="preserve"> The </w:t>
      </w:r>
      <w:r w:rsidR="007B645A" w:rsidRPr="003F02C0">
        <w:rPr>
          <w:rStyle w:val="inlinecode"/>
          <w:lang w:val="en-US"/>
        </w:rPr>
        <w:t>isCommitted</w:t>
      </w:r>
      <w:r w:rsidR="007B645A">
        <w:rPr>
          <w:lang w:val="en-US"/>
        </w:rPr>
        <w:t xml:space="preserve"> method must return the committed state of the overall portal response.</w:t>
      </w:r>
    </w:p>
    <w:p w:rsidR="008564B0" w:rsidRDefault="008564B0" w:rsidP="003F02C0">
      <w:pPr>
        <w:pStyle w:val="Standard"/>
        <w:ind w:left="720"/>
        <w:rPr>
          <w:lang w:val="en-US"/>
        </w:rPr>
      </w:pPr>
      <w:r>
        <w:rPr>
          <w:lang w:val="en-US"/>
        </w:rPr>
        <w:t xml:space="preserve">Portlets may  or may not be able to set properties that result in HTTP headers or cookies depending on whether or not the overall portal response has been committed, and may write output data for aggregation into the overall document </w:t>
      </w:r>
      <w:r w:rsidRPr="003F02C0">
        <w:rPr>
          <w:rStyle w:val="inlinecode"/>
          <w:lang w:val="en-US"/>
        </w:rPr>
        <w:t>BODY</w:t>
      </w:r>
      <w:r>
        <w:rPr>
          <w:lang w:val="en-US"/>
        </w:rPr>
        <w:t xml:space="preserve"> section.</w:t>
      </w:r>
    </w:p>
    <w:p w:rsidR="007B645A" w:rsidRDefault="007B645A" w:rsidP="003F02C0">
      <w:pPr>
        <w:pStyle w:val="Standard"/>
        <w:ind w:left="720"/>
        <w:rPr>
          <w:lang w:val="en-US"/>
        </w:rPr>
      </w:pPr>
      <w:r>
        <w:rPr>
          <w:lang w:val="en-US"/>
        </w:rPr>
        <w:t xml:space="preserve">The buffering methods other than the </w:t>
      </w:r>
      <w:r w:rsidRPr="003F02C0">
        <w:rPr>
          <w:rStyle w:val="inlinecode"/>
          <w:lang w:val="en-US"/>
        </w:rPr>
        <w:t>isCommitted</w:t>
      </w:r>
      <w:r>
        <w:rPr>
          <w:lang w:val="en-US"/>
        </w:rPr>
        <w:t xml:space="preserve"> method apply only to the buffer that the portlet container makes available to the portlet, not to the overall portal response.</w:t>
      </w:r>
    </w:p>
    <w:p w:rsidR="007B645A" w:rsidRDefault="001246AF" w:rsidP="003F02C0">
      <w:pPr>
        <w:pStyle w:val="Standard"/>
        <w:numPr>
          <w:ilvl w:val="0"/>
          <w:numId w:val="291"/>
        </w:numPr>
        <w:rPr>
          <w:lang w:val="en-US"/>
        </w:rPr>
      </w:pPr>
      <w:r>
        <w:rPr>
          <w:lang w:val="en-US"/>
        </w:rPr>
        <w:t>During the resource phase, the portlet has nearly complete control over the overall response returned to the client</w:t>
      </w:r>
      <w:r w:rsidR="008564B0">
        <w:rPr>
          <w:lang w:val="en-US"/>
        </w:rPr>
        <w:t xml:space="preserve"> and may determine when the overall portal response is committed</w:t>
      </w:r>
      <w:r>
        <w:rPr>
          <w:lang w:val="en-US"/>
        </w:rPr>
        <w:t xml:space="preserve">. </w:t>
      </w:r>
    </w:p>
    <w:p w:rsidR="001246AF" w:rsidRDefault="00BC0955" w:rsidP="003F02C0">
      <w:pPr>
        <w:pStyle w:val="Standard"/>
        <w:ind w:left="720"/>
        <w:rPr>
          <w:lang w:val="en-US"/>
        </w:rPr>
      </w:pPr>
      <w:r>
        <w:rPr>
          <w:lang w:val="en-US"/>
        </w:rPr>
        <w:t xml:space="preserve">The buffering methods including the </w:t>
      </w:r>
      <w:r w:rsidRPr="006E5514">
        <w:rPr>
          <w:rStyle w:val="inlinecode"/>
          <w:lang w:val="en-US"/>
        </w:rPr>
        <w:t>isCommitted</w:t>
      </w:r>
      <w:r>
        <w:rPr>
          <w:lang w:val="en-US"/>
        </w:rPr>
        <w:t xml:space="preserve"> method apply to the overall portal response</w:t>
      </w:r>
      <w:r w:rsidR="007B645A">
        <w:rPr>
          <w:lang w:val="en-US"/>
        </w:rPr>
        <w:t>.</w:t>
      </w:r>
    </w:p>
    <w:p w:rsidR="0016051B" w:rsidRPr="000D6042" w:rsidRDefault="0016051B" w:rsidP="0016051B">
      <w:pPr>
        <w:pStyle w:val="Standard"/>
        <w:rPr>
          <w:lang w:val="en-US"/>
        </w:rPr>
      </w:pPr>
      <w:r w:rsidRPr="000D6042">
        <w:rPr>
          <w:lang w:val="en-US"/>
        </w:rPr>
        <w:t xml:space="preserve">The </w:t>
      </w:r>
      <w:r w:rsidRPr="00E12B72">
        <w:rPr>
          <w:rStyle w:val="inlinecode"/>
          <w:lang w:val="en-US"/>
        </w:rPr>
        <w:t>getBufferSize</w:t>
      </w:r>
      <w:r w:rsidRPr="000D6042">
        <w:rPr>
          <w:lang w:val="en-US"/>
        </w:rPr>
        <w:t xml:space="preserve"> method returns the size of the underlying buffer </w:t>
      </w:r>
      <w:r w:rsidR="00DE4C30">
        <w:rPr>
          <w:lang w:val="en-US"/>
        </w:rPr>
        <w:t>provided by the portlet container</w:t>
      </w:r>
      <w:r w:rsidRPr="000D6042">
        <w:rPr>
          <w:lang w:val="en-US"/>
        </w:rPr>
        <w:t xml:space="preserve">. If </w:t>
      </w:r>
      <w:r w:rsidR="00BE4D97">
        <w:rPr>
          <w:lang w:val="en-US"/>
        </w:rPr>
        <w:t xml:space="preserve">the portlet container uses </w:t>
      </w:r>
      <w:r w:rsidRPr="000D6042">
        <w:rPr>
          <w:lang w:val="en-US"/>
        </w:rPr>
        <w:t xml:space="preserve">no buffering, this method must return </w:t>
      </w:r>
      <w:r w:rsidRPr="00E12B72">
        <w:rPr>
          <w:rStyle w:val="inlinecode"/>
          <w:lang w:val="en-US"/>
        </w:rPr>
        <w:t>0</w:t>
      </w:r>
      <w:r w:rsidRPr="000D6042">
        <w:rPr>
          <w:lang w:val="en-US"/>
        </w:rPr>
        <w:t xml:space="preserve"> (zero).</w:t>
      </w:r>
    </w:p>
    <w:p w:rsidR="00681A04" w:rsidRDefault="0016051B" w:rsidP="0016051B">
      <w:pPr>
        <w:pStyle w:val="Standard"/>
        <w:rPr>
          <w:lang w:val="en-US"/>
        </w:rPr>
      </w:pPr>
      <w:r w:rsidRPr="000D6042">
        <w:rPr>
          <w:lang w:val="en-US"/>
        </w:rPr>
        <w:t xml:space="preserve">The portlet can request a preferred buffer size by using the </w:t>
      </w:r>
      <w:r w:rsidRPr="00E12B72">
        <w:rPr>
          <w:rStyle w:val="inlinecode"/>
          <w:lang w:val="en-US"/>
        </w:rPr>
        <w:t>setBufferSize</w:t>
      </w:r>
      <w:r w:rsidRPr="000D6042">
        <w:rPr>
          <w:lang w:val="en-US"/>
        </w:rPr>
        <w:t xml:space="preserve"> method. The buffer assigned is not required to be the size requested by the portlet, but must be at least as large as the size requested. This allows the </w:t>
      </w:r>
      <w:r w:rsidR="00776F16">
        <w:rPr>
          <w:lang w:val="en-US"/>
        </w:rPr>
        <w:t xml:space="preserve">portlet </w:t>
      </w:r>
      <w:r w:rsidRPr="000D6042">
        <w:rPr>
          <w:lang w:val="en-US"/>
        </w:rPr>
        <w:t>container to reuse a set of fixed size buffers, providing a larger buffer than requested if appropriate. The</w:t>
      </w:r>
      <w:r w:rsidR="00BE4D97">
        <w:rPr>
          <w:lang w:val="en-US"/>
        </w:rPr>
        <w:t xml:space="preserve"> portlet should call this</w:t>
      </w:r>
      <w:r w:rsidRPr="000D6042">
        <w:rPr>
          <w:lang w:val="en-US"/>
        </w:rPr>
        <w:t xml:space="preserve"> method befor</w:t>
      </w:r>
      <w:r w:rsidR="005A4E86">
        <w:rPr>
          <w:lang w:val="en-US"/>
        </w:rPr>
        <w:t>e any content is written to the</w:t>
      </w:r>
      <w:r w:rsidRPr="000D6042">
        <w:rPr>
          <w:lang w:val="en-US"/>
        </w:rPr>
        <w:t xml:space="preserve"> </w:t>
      </w:r>
      <w:r w:rsidRPr="00E12B72">
        <w:rPr>
          <w:rStyle w:val="inlinecode"/>
          <w:lang w:val="en-US"/>
        </w:rPr>
        <w:t>OutputStream</w:t>
      </w:r>
      <w:r w:rsidRPr="000D6042">
        <w:rPr>
          <w:lang w:val="en-US"/>
        </w:rPr>
        <w:t xml:space="preserve"> or </w:t>
      </w:r>
      <w:r w:rsidRPr="00E12B72">
        <w:rPr>
          <w:rStyle w:val="inlinecode"/>
          <w:lang w:val="en-US"/>
        </w:rPr>
        <w:t>Writer</w:t>
      </w:r>
      <w:r w:rsidR="005A4E86">
        <w:rPr>
          <w:lang w:val="en-US"/>
        </w:rPr>
        <w:t xml:space="preserve">. If </w:t>
      </w:r>
      <w:r w:rsidRPr="000D6042">
        <w:rPr>
          <w:lang w:val="en-US"/>
        </w:rPr>
        <w:t>content has</w:t>
      </w:r>
      <w:r w:rsidR="005A4E86">
        <w:rPr>
          <w:lang w:val="en-US"/>
        </w:rPr>
        <w:t xml:space="preserve"> already</w:t>
      </w:r>
      <w:r w:rsidRPr="000D6042">
        <w:rPr>
          <w:lang w:val="en-US"/>
        </w:rPr>
        <w:t xml:space="preserve"> been written, this method may throw an </w:t>
      </w:r>
      <w:r w:rsidRPr="00E12B72">
        <w:rPr>
          <w:rStyle w:val="inlinecode"/>
          <w:lang w:val="en-US"/>
        </w:rPr>
        <w:t>IllegalStateException</w:t>
      </w:r>
      <w:r w:rsidRPr="000D6042">
        <w:rPr>
          <w:lang w:val="en-US"/>
        </w:rPr>
        <w:t>.</w:t>
      </w:r>
      <w:r w:rsidR="00681A04" w:rsidRPr="00681A04">
        <w:rPr>
          <w:lang w:val="en-US"/>
        </w:rPr>
        <w:t xml:space="preserve"> </w:t>
      </w:r>
    </w:p>
    <w:p w:rsidR="00132747" w:rsidRPr="003F02C0" w:rsidRDefault="00FE3286">
      <w:pPr>
        <w:pStyle w:val="Standard"/>
        <w:rPr>
          <w:lang w:val="en-US"/>
        </w:rPr>
      </w:pPr>
      <w:r>
        <w:rPr>
          <w:lang w:val="en-US"/>
        </w:rPr>
        <w:t>I</w:t>
      </w:r>
      <w:r w:rsidR="000C6DB5">
        <w:rPr>
          <w:lang w:val="en-US"/>
        </w:rPr>
        <w:t xml:space="preserve">f the portlet </w:t>
      </w:r>
      <w:r w:rsidR="008849EF">
        <w:rPr>
          <w:lang w:val="en-US"/>
        </w:rPr>
        <w:t>fills</w:t>
      </w:r>
      <w:r w:rsidR="000F51DC">
        <w:rPr>
          <w:lang w:val="en-US"/>
        </w:rPr>
        <w:t xml:space="preserve"> </w:t>
      </w:r>
      <w:r w:rsidR="000C6DB5">
        <w:rPr>
          <w:lang w:val="en-US"/>
        </w:rPr>
        <w:t>the buffer or uses t</w:t>
      </w:r>
      <w:r w:rsidR="00681A04" w:rsidRPr="000D6042">
        <w:rPr>
          <w:lang w:val="en-US"/>
        </w:rPr>
        <w:t xml:space="preserve">he </w:t>
      </w:r>
      <w:r w:rsidR="00681A04" w:rsidRPr="00E12B72">
        <w:rPr>
          <w:rStyle w:val="inlinecode"/>
          <w:lang w:val="en-US"/>
        </w:rPr>
        <w:t>flushBuffer</w:t>
      </w:r>
      <w:r w:rsidR="00681A04" w:rsidRPr="000D6042">
        <w:rPr>
          <w:lang w:val="en-US"/>
        </w:rPr>
        <w:t xml:space="preserve"> method</w:t>
      </w:r>
      <w:r w:rsidR="000C6DB5">
        <w:rPr>
          <w:lang w:val="en-US"/>
        </w:rPr>
        <w:t xml:space="preserve">, </w:t>
      </w:r>
      <w:r w:rsidR="00681A04">
        <w:rPr>
          <w:lang w:val="en-US"/>
        </w:rPr>
        <w:t xml:space="preserve">the portlet container </w:t>
      </w:r>
      <w:r w:rsidR="000C6DB5">
        <w:rPr>
          <w:lang w:val="en-US"/>
        </w:rPr>
        <w:t>must</w:t>
      </w:r>
      <w:r w:rsidR="008849EF">
        <w:rPr>
          <w:lang w:val="en-US"/>
        </w:rPr>
        <w:t xml:space="preserve"> flush</w:t>
      </w:r>
      <w:r w:rsidR="00681A04">
        <w:rPr>
          <w:lang w:val="en-US"/>
        </w:rPr>
        <w:t xml:space="preserve"> c</w:t>
      </w:r>
      <w:r w:rsidR="000C6DB5">
        <w:rPr>
          <w:lang w:val="en-US"/>
        </w:rPr>
        <w:t>ontent from</w:t>
      </w:r>
      <w:r w:rsidR="00681A04" w:rsidRPr="000D6042">
        <w:rPr>
          <w:lang w:val="en-US"/>
        </w:rPr>
        <w:t xml:space="preserve"> the</w:t>
      </w:r>
      <w:r w:rsidR="00681A04">
        <w:rPr>
          <w:lang w:val="en-US"/>
        </w:rPr>
        <w:t xml:space="preserve"> portlet buffer </w:t>
      </w:r>
      <w:r w:rsidR="00681A04" w:rsidRPr="000D6042">
        <w:rPr>
          <w:lang w:val="en-US"/>
        </w:rPr>
        <w:t xml:space="preserve">to </w:t>
      </w:r>
      <w:r w:rsidR="00681A04">
        <w:rPr>
          <w:lang w:val="en-US"/>
        </w:rPr>
        <w:t>the portal application.</w:t>
      </w:r>
      <w:r w:rsidR="00776F16">
        <w:rPr>
          <w:lang w:val="en-US"/>
        </w:rPr>
        <w:t xml:space="preserve"> After this occurs, </w:t>
      </w:r>
      <w:r w:rsidR="000C6DB5">
        <w:rPr>
          <w:lang w:val="en-US"/>
        </w:rPr>
        <w:t xml:space="preserve">the portlet can no longer affect </w:t>
      </w:r>
      <w:r w:rsidR="00776F16">
        <w:rPr>
          <w:lang w:val="en-US"/>
        </w:rPr>
        <w:t>any data that</w:t>
      </w:r>
      <w:r w:rsidR="000C6DB5">
        <w:rPr>
          <w:lang w:val="en-US"/>
        </w:rPr>
        <w:t xml:space="preserve"> was contained in the buffer </w:t>
      </w:r>
      <w:r w:rsidR="000F51DC">
        <w:rPr>
          <w:lang w:val="en-US"/>
        </w:rPr>
        <w:t>n</w:t>
      </w:r>
      <w:r w:rsidR="000C6DB5">
        <w:rPr>
          <w:lang w:val="en-US"/>
        </w:rPr>
        <w:t>or</w:t>
      </w:r>
      <w:r w:rsidR="00776F16">
        <w:rPr>
          <w:lang w:val="en-US"/>
        </w:rPr>
        <w:t xml:space="preserve"> any properties </w:t>
      </w:r>
      <w:r w:rsidR="00622E2A">
        <w:rPr>
          <w:lang w:val="en-US"/>
        </w:rPr>
        <w:t>that the portlet</w:t>
      </w:r>
      <w:r w:rsidR="00776F16">
        <w:rPr>
          <w:lang w:val="en-US"/>
        </w:rPr>
        <w:t xml:space="preserve"> set.</w:t>
      </w:r>
    </w:p>
    <w:p w:rsidR="00622E2A" w:rsidRPr="00622E2A" w:rsidRDefault="00622E2A">
      <w:pPr>
        <w:pStyle w:val="Standard"/>
        <w:rPr>
          <w:lang w:val="en-US"/>
        </w:rPr>
      </w:pPr>
      <w:r w:rsidRPr="003F02C0">
        <w:rPr>
          <w:lang w:val="en-US"/>
        </w:rPr>
        <w:t xml:space="preserve">The </w:t>
      </w:r>
      <w:r w:rsidRPr="006E5514">
        <w:rPr>
          <w:rStyle w:val="inlinecode"/>
          <w:lang w:val="en-US"/>
        </w:rPr>
        <w:t>isFlushed</w:t>
      </w:r>
      <w:r w:rsidRPr="003F02C0">
        <w:rPr>
          <w:lang w:val="en-US"/>
        </w:rPr>
        <w:t xml:space="preserve"> method returns </w:t>
      </w:r>
      <w:r w:rsidRPr="006E5514">
        <w:rPr>
          <w:rStyle w:val="inlinecode"/>
          <w:lang w:val="en-US"/>
        </w:rPr>
        <w:t>true</w:t>
      </w:r>
      <w:r w:rsidRPr="003F02C0">
        <w:rPr>
          <w:lang w:val="en-US"/>
        </w:rPr>
        <w:t xml:space="preserve"> if the portlet container has flushed the contents of the portlet buffer to the portal application and </w:t>
      </w:r>
      <w:r w:rsidRPr="006E5514">
        <w:rPr>
          <w:rStyle w:val="inlinecode"/>
          <w:lang w:val="en-US"/>
        </w:rPr>
        <w:t>false</w:t>
      </w:r>
      <w:r w:rsidRPr="003F02C0">
        <w:rPr>
          <w:lang w:val="en-US"/>
        </w:rPr>
        <w:t xml:space="preserve"> otherwise.</w:t>
      </w:r>
    </w:p>
    <w:p w:rsidR="00681A04" w:rsidRPr="003F02C0" w:rsidRDefault="0016051B">
      <w:pPr>
        <w:pStyle w:val="Standard"/>
        <w:rPr>
          <w:lang w:val="en-US"/>
        </w:rPr>
      </w:pPr>
      <w:r w:rsidRPr="003F02C0">
        <w:rPr>
          <w:lang w:val="en-US"/>
        </w:rPr>
        <w:t xml:space="preserve">The </w:t>
      </w:r>
      <w:r w:rsidRPr="00E12B72">
        <w:rPr>
          <w:rStyle w:val="inlinecode"/>
          <w:lang w:val="en-US"/>
        </w:rPr>
        <w:t>isCommitted</w:t>
      </w:r>
      <w:r w:rsidRPr="003F02C0">
        <w:rPr>
          <w:lang w:val="en-US"/>
        </w:rPr>
        <w:t xml:space="preserve"> method returns a </w:t>
      </w:r>
      <w:r w:rsidRPr="00E12B72">
        <w:rPr>
          <w:rStyle w:val="inlinecode"/>
          <w:lang w:val="en-US"/>
        </w:rPr>
        <w:t>boolean</w:t>
      </w:r>
      <w:r w:rsidRPr="003F02C0">
        <w:rPr>
          <w:lang w:val="en-US"/>
        </w:rPr>
        <w:t xml:space="preserve"> value indicating whether </w:t>
      </w:r>
      <w:r w:rsidR="00681A04" w:rsidRPr="003F02C0">
        <w:rPr>
          <w:lang w:val="en-US"/>
        </w:rPr>
        <w:t>the portal application has written the overall portal response headers for transmission to the client</w:t>
      </w:r>
      <w:r w:rsidRPr="003F02C0">
        <w:rPr>
          <w:lang w:val="en-US"/>
        </w:rPr>
        <w:t xml:space="preserve">. </w:t>
      </w:r>
    </w:p>
    <w:p w:rsidR="00BE78CF" w:rsidRDefault="0016051B" w:rsidP="0016051B">
      <w:pPr>
        <w:pStyle w:val="Standard"/>
        <w:rPr>
          <w:lang w:val="en-US"/>
        </w:rPr>
      </w:pPr>
      <w:r w:rsidRPr="000D6042">
        <w:rPr>
          <w:lang w:val="en-US"/>
        </w:rPr>
        <w:lastRenderedPageBreak/>
        <w:t xml:space="preserve">The </w:t>
      </w:r>
      <w:r w:rsidRPr="00E12B72">
        <w:rPr>
          <w:rStyle w:val="inlinecode"/>
          <w:lang w:val="en-US"/>
        </w:rPr>
        <w:t>reset</w:t>
      </w:r>
      <w:r w:rsidRPr="000D6042">
        <w:rPr>
          <w:lang w:val="en-US"/>
        </w:rPr>
        <w:t xml:space="preserve"> method clears data in the buffer </w:t>
      </w:r>
      <w:r w:rsidR="00622E2A">
        <w:rPr>
          <w:lang w:val="en-US"/>
        </w:rPr>
        <w:t>that</w:t>
      </w:r>
      <w:r w:rsidRPr="000D6042">
        <w:rPr>
          <w:lang w:val="en-US"/>
        </w:rPr>
        <w:t xml:space="preserve"> </w:t>
      </w:r>
      <w:r w:rsidR="00BE78CF">
        <w:rPr>
          <w:lang w:val="en-US"/>
        </w:rPr>
        <w:t>ha</w:t>
      </w:r>
      <w:r w:rsidRPr="000D6042">
        <w:rPr>
          <w:lang w:val="en-US"/>
        </w:rPr>
        <w:t>s not</w:t>
      </w:r>
      <w:r w:rsidR="00BE78CF">
        <w:rPr>
          <w:lang w:val="en-US"/>
        </w:rPr>
        <w:t xml:space="preserve"> yet been</w:t>
      </w:r>
      <w:r w:rsidRPr="000D6042">
        <w:rPr>
          <w:lang w:val="en-US"/>
        </w:rPr>
        <w:t xml:space="preserve"> </w:t>
      </w:r>
      <w:r w:rsidR="00341415">
        <w:rPr>
          <w:lang w:val="en-US"/>
        </w:rPr>
        <w:t>flushed to the portal application</w:t>
      </w:r>
      <w:r w:rsidRPr="000D6042">
        <w:rPr>
          <w:lang w:val="en-US"/>
        </w:rPr>
        <w:t xml:space="preserve">. Properties set by the portlet prior to the reset call must be cleared as well. </w:t>
      </w:r>
    </w:p>
    <w:p w:rsidR="0016051B" w:rsidRPr="000D6042" w:rsidRDefault="0016051B" w:rsidP="0016051B">
      <w:pPr>
        <w:pStyle w:val="Standard"/>
        <w:rPr>
          <w:lang w:val="en-US"/>
        </w:rPr>
      </w:pPr>
      <w:r w:rsidRPr="000D6042">
        <w:rPr>
          <w:lang w:val="en-US"/>
        </w:rPr>
        <w:t xml:space="preserve">The </w:t>
      </w:r>
      <w:r w:rsidRPr="00E12B72">
        <w:rPr>
          <w:rStyle w:val="inlinecode"/>
          <w:lang w:val="en-US"/>
        </w:rPr>
        <w:t>resetBuffer</w:t>
      </w:r>
      <w:r w:rsidRPr="000D6042">
        <w:rPr>
          <w:lang w:val="en-US"/>
        </w:rPr>
        <w:t xml:space="preserve"> method clears content in the buffer if the</w:t>
      </w:r>
      <w:r w:rsidR="00BE78CF">
        <w:rPr>
          <w:lang w:val="en-US"/>
        </w:rPr>
        <w:t xml:space="preserve"> portlet container has not yet </w:t>
      </w:r>
      <w:r w:rsidR="00FE3286">
        <w:rPr>
          <w:lang w:val="en-US"/>
        </w:rPr>
        <w:t>flushed the portlet buffer</w:t>
      </w:r>
      <w:r w:rsidR="00BE78CF">
        <w:rPr>
          <w:lang w:val="en-US"/>
        </w:rPr>
        <w:t xml:space="preserve"> to the portlet application</w:t>
      </w:r>
      <w:r w:rsidR="00BE78CF" w:rsidRPr="000D6042" w:rsidDel="00BE78CF">
        <w:rPr>
          <w:lang w:val="en-US"/>
        </w:rPr>
        <w:t xml:space="preserve"> </w:t>
      </w:r>
      <w:r w:rsidRPr="000D6042">
        <w:rPr>
          <w:lang w:val="en-US"/>
        </w:rPr>
        <w:t>without clearing the properties.</w:t>
      </w:r>
    </w:p>
    <w:p w:rsidR="0016051B" w:rsidRPr="000D6042" w:rsidRDefault="0016051B" w:rsidP="0016051B">
      <w:pPr>
        <w:pStyle w:val="Standard"/>
        <w:rPr>
          <w:lang w:val="en-US"/>
        </w:rPr>
      </w:pPr>
      <w:r w:rsidRPr="000D6042">
        <w:rPr>
          <w:lang w:val="en-US"/>
        </w:rPr>
        <w:t xml:space="preserve">If the </w:t>
      </w:r>
      <w:r w:rsidRPr="005A4E86">
        <w:rPr>
          <w:rStyle w:val="inlinecode"/>
          <w:lang w:val="en-US"/>
        </w:rPr>
        <w:t>reset</w:t>
      </w:r>
      <w:r w:rsidRPr="000D6042">
        <w:rPr>
          <w:lang w:val="en-US"/>
        </w:rPr>
        <w:t xml:space="preserve"> or </w:t>
      </w:r>
      <w:r w:rsidRPr="005A4E86">
        <w:rPr>
          <w:rStyle w:val="inlinecode"/>
          <w:lang w:val="en-US"/>
        </w:rPr>
        <w:t>resetBuffer</w:t>
      </w:r>
      <w:r w:rsidR="005A4E86">
        <w:rPr>
          <w:lang w:val="en-US"/>
        </w:rPr>
        <w:t xml:space="preserve"> method is called</w:t>
      </w:r>
      <w:r w:rsidR="0044239F">
        <w:rPr>
          <w:lang w:val="en-US"/>
        </w:rPr>
        <w:t xml:space="preserve"> after the buffer has been flushed to the portal application</w:t>
      </w:r>
      <w:r w:rsidR="005A4E86">
        <w:rPr>
          <w:lang w:val="en-US"/>
        </w:rPr>
        <w:t>, the portlet container must throw an</w:t>
      </w:r>
      <w:r w:rsidRPr="000D6042">
        <w:rPr>
          <w:lang w:val="en-US"/>
        </w:rPr>
        <w:t xml:space="preserve"> </w:t>
      </w:r>
      <w:r w:rsidRPr="005A4E86">
        <w:rPr>
          <w:rStyle w:val="inlinecode"/>
          <w:lang w:val="en-US"/>
        </w:rPr>
        <w:t>Ill</w:t>
      </w:r>
      <w:r w:rsidR="005A4E86" w:rsidRPr="005A4E86">
        <w:rPr>
          <w:rStyle w:val="inlinecode"/>
          <w:lang w:val="en-US"/>
        </w:rPr>
        <w:t>egalStateException</w:t>
      </w:r>
      <w:r w:rsidRPr="000D6042">
        <w:rPr>
          <w:lang w:val="en-US"/>
        </w:rPr>
        <w:t>. The response and its associated buffer must be unchanged.</w:t>
      </w:r>
    </w:p>
    <w:p w:rsidR="0044239F" w:rsidRPr="000D6042" w:rsidRDefault="000C7F93" w:rsidP="0016051B">
      <w:pPr>
        <w:pStyle w:val="Standard"/>
        <w:rPr>
          <w:lang w:val="en-US"/>
        </w:rPr>
      </w:pPr>
      <w:r>
        <w:rPr>
          <w:lang w:val="en-US"/>
        </w:rPr>
        <w:t>The</w:t>
      </w:r>
      <w:r w:rsidR="0044239F">
        <w:rPr>
          <w:lang w:val="en-US"/>
        </w:rPr>
        <w:t xml:space="preserve"> portlet should use the </w:t>
      </w:r>
      <w:r w:rsidR="0044239F" w:rsidRPr="003F02C0">
        <w:rPr>
          <w:rStyle w:val="inlinecode"/>
          <w:lang w:val="en-US"/>
        </w:rPr>
        <w:t>isFlushed</w:t>
      </w:r>
      <w:r w:rsidR="0044239F">
        <w:rPr>
          <w:lang w:val="en-US"/>
        </w:rPr>
        <w:t xml:space="preserve"> rather than the </w:t>
      </w:r>
      <w:r w:rsidR="0044239F" w:rsidRPr="003F02C0">
        <w:rPr>
          <w:rStyle w:val="inlinecode"/>
          <w:lang w:val="en-US"/>
        </w:rPr>
        <w:t>isCommitted</w:t>
      </w:r>
      <w:r w:rsidR="0044239F">
        <w:rPr>
          <w:lang w:val="en-US"/>
        </w:rPr>
        <w:t xml:space="preserve"> method to determine whether the </w:t>
      </w:r>
      <w:r w:rsidR="0044239F" w:rsidRPr="003F02C0">
        <w:rPr>
          <w:rStyle w:val="inlinecode"/>
          <w:lang w:val="en-US"/>
        </w:rPr>
        <w:t>reset</w:t>
      </w:r>
      <w:r w:rsidR="0044239F">
        <w:rPr>
          <w:lang w:val="en-US"/>
        </w:rPr>
        <w:t xml:space="preserve"> or </w:t>
      </w:r>
      <w:r w:rsidR="0044239F" w:rsidRPr="003F02C0">
        <w:rPr>
          <w:rStyle w:val="inlinecode"/>
          <w:lang w:val="en-US"/>
        </w:rPr>
        <w:t>resetBuffer</w:t>
      </w:r>
      <w:r w:rsidR="0044239F">
        <w:rPr>
          <w:lang w:val="en-US"/>
        </w:rPr>
        <w:t xml:space="preserve"> methods can be called without throwing an exception.</w:t>
      </w:r>
    </w:p>
    <w:p w:rsidR="0016051B" w:rsidRDefault="0016051B" w:rsidP="0016051B">
      <w:pPr>
        <w:pStyle w:val="Heading3"/>
        <w:tabs>
          <w:tab w:val="clear" w:pos="720"/>
        </w:tabs>
        <w:ind w:left="720" w:hanging="720"/>
      </w:pPr>
      <w:bookmarkStart w:id="662" w:name="_Toc415140891"/>
      <w:bookmarkStart w:id="663" w:name="_Ref427574268"/>
      <w:bookmarkStart w:id="664" w:name="_Ref427574312"/>
      <w:bookmarkStart w:id="665" w:name="_Toc468261118"/>
      <w:r>
        <w:t>Predefined MimeResponse Properties</w:t>
      </w:r>
      <w:bookmarkEnd w:id="662"/>
      <w:bookmarkEnd w:id="663"/>
      <w:bookmarkEnd w:id="664"/>
      <w:bookmarkEnd w:id="665"/>
    </w:p>
    <w:p w:rsidR="0016051B" w:rsidRPr="000D6042" w:rsidRDefault="0016051B" w:rsidP="0016051B">
      <w:pPr>
        <w:pStyle w:val="Standard"/>
        <w:rPr>
          <w:lang w:val="en-US"/>
        </w:rPr>
      </w:pPr>
      <w:r w:rsidRPr="000D6042">
        <w:rPr>
          <w:lang w:val="en-US"/>
        </w:rPr>
        <w:t xml:space="preserve">The </w:t>
      </w:r>
      <w:r w:rsidRPr="005A4E86">
        <w:rPr>
          <w:rStyle w:val="inlinecode"/>
          <w:lang w:val="en-US"/>
        </w:rPr>
        <w:t>MimeResponse</w:t>
      </w:r>
      <w:r w:rsidRPr="000D6042">
        <w:rPr>
          <w:lang w:val="en-US"/>
        </w:rPr>
        <w:t xml:space="preserve"> interface defines some </w:t>
      </w:r>
      <w:r w:rsidR="0044239F">
        <w:rPr>
          <w:lang w:val="en-US"/>
        </w:rPr>
        <w:t>constants</w:t>
      </w:r>
      <w:r w:rsidRPr="000D6042">
        <w:rPr>
          <w:lang w:val="en-US"/>
        </w:rPr>
        <w:t xml:space="preserve"> portlets </w:t>
      </w:r>
      <w:r w:rsidR="0044239F">
        <w:rPr>
          <w:lang w:val="en-US"/>
        </w:rPr>
        <w:t xml:space="preserve">can use </w:t>
      </w:r>
      <w:r w:rsidR="000C7F93">
        <w:rPr>
          <w:lang w:val="en-US"/>
        </w:rPr>
        <w:t xml:space="preserve">to set, add, and read certain properties. </w:t>
      </w:r>
    </w:p>
    <w:p w:rsidR="0016051B" w:rsidRPr="003F02C0" w:rsidRDefault="0016051B" w:rsidP="0016051B">
      <w:pPr>
        <w:pStyle w:val="Heading4"/>
        <w:tabs>
          <w:tab w:val="clear" w:pos="1077"/>
        </w:tabs>
        <w:ind w:left="862" w:hanging="862"/>
        <w:rPr>
          <w:lang w:val="en-US"/>
        </w:rPr>
      </w:pPr>
      <w:r w:rsidRPr="003F02C0">
        <w:rPr>
          <w:lang w:val="en-US"/>
        </w:rPr>
        <w:t>Cache properties</w:t>
      </w:r>
    </w:p>
    <w:p w:rsidR="0016051B" w:rsidRPr="005A4E86" w:rsidRDefault="0016051B" w:rsidP="0016051B">
      <w:pPr>
        <w:pStyle w:val="Standard"/>
        <w:rPr>
          <w:lang w:val="en-US"/>
        </w:rPr>
      </w:pPr>
      <w:r w:rsidRPr="000D6042">
        <w:rPr>
          <w:lang w:val="en-US"/>
        </w:rPr>
        <w:t xml:space="preserve">The </w:t>
      </w:r>
      <w:r w:rsidRPr="005A4E86">
        <w:rPr>
          <w:rStyle w:val="inlinecode"/>
          <w:lang w:val="en-US"/>
        </w:rPr>
        <w:t>MimeResponse</w:t>
      </w:r>
      <w:r w:rsidRPr="000D6042">
        <w:rPr>
          <w:lang w:val="en-US"/>
        </w:rPr>
        <w:t xml:space="preserve"> </w:t>
      </w:r>
      <w:r w:rsidR="005A4E86">
        <w:rPr>
          <w:lang w:val="en-US"/>
        </w:rPr>
        <w:t xml:space="preserve">interface </w:t>
      </w:r>
      <w:r w:rsidRPr="000D6042">
        <w:rPr>
          <w:lang w:val="en-US"/>
        </w:rPr>
        <w:t xml:space="preserve">defines the property names </w:t>
      </w:r>
      <w:r w:rsidRPr="005A4E86">
        <w:rPr>
          <w:rStyle w:val="inlinecode"/>
          <w:lang w:val="en-US"/>
        </w:rPr>
        <w:t>CACHE_SCOPE</w:t>
      </w:r>
      <w:r w:rsidRPr="000D6042">
        <w:rPr>
          <w:rFonts w:ascii="Courier New" w:hAnsi="Courier New"/>
          <w:sz w:val="20"/>
          <w:lang w:val="en-US"/>
        </w:rPr>
        <w:t xml:space="preserve">, </w:t>
      </w:r>
      <w:r w:rsidRPr="005A4E86">
        <w:rPr>
          <w:rStyle w:val="inlinecode"/>
          <w:lang w:val="en-US"/>
        </w:rPr>
        <w:t>EXPIRATION_CACHE</w:t>
      </w:r>
      <w:r w:rsidRPr="000D6042">
        <w:rPr>
          <w:rFonts w:ascii="Courier New" w:hAnsi="Courier New"/>
          <w:sz w:val="20"/>
          <w:lang w:val="en-US"/>
        </w:rPr>
        <w:t xml:space="preserve">, </w:t>
      </w:r>
      <w:r w:rsidRPr="005A4E86">
        <w:rPr>
          <w:rStyle w:val="inlinecode"/>
          <w:lang w:val="en-US"/>
        </w:rPr>
        <w:t>ETAG</w:t>
      </w:r>
      <w:r w:rsidR="005A4E86">
        <w:rPr>
          <w:lang w:val="en-US"/>
        </w:rPr>
        <w:t xml:space="preserve">, </w:t>
      </w:r>
      <w:r w:rsidRPr="000D6042">
        <w:rPr>
          <w:lang w:val="en-US"/>
        </w:rPr>
        <w:t xml:space="preserve">and </w:t>
      </w:r>
      <w:r w:rsidRPr="005A4E86">
        <w:rPr>
          <w:rStyle w:val="inlinecode"/>
          <w:lang w:val="en-US"/>
        </w:rPr>
        <w:t>USE_CACHED_CONTENT</w:t>
      </w:r>
      <w:r w:rsidR="005A4E86">
        <w:rPr>
          <w:lang w:val="en-US"/>
        </w:rPr>
        <w:t xml:space="preserve"> along with</w:t>
      </w:r>
      <w:r w:rsidRPr="000D6042">
        <w:rPr>
          <w:lang w:val="en-US"/>
        </w:rPr>
        <w:t xml:space="preserve"> the property values</w:t>
      </w:r>
      <w:r w:rsidRPr="000D6042">
        <w:rPr>
          <w:rFonts w:ascii="Courier New" w:hAnsi="Courier New"/>
          <w:sz w:val="20"/>
          <w:lang w:val="en-US"/>
        </w:rPr>
        <w:t xml:space="preserve"> </w:t>
      </w:r>
      <w:r w:rsidRPr="00AD5DC5">
        <w:rPr>
          <w:rStyle w:val="inlinecode"/>
          <w:lang w:val="en-US"/>
        </w:rPr>
        <w:t>PRIVATE_SCOPE</w:t>
      </w:r>
      <w:r w:rsidRPr="000D6042">
        <w:rPr>
          <w:lang w:val="en-US"/>
        </w:rPr>
        <w:t xml:space="preserve"> and </w:t>
      </w:r>
      <w:r w:rsidRPr="00AD5DC5">
        <w:rPr>
          <w:rStyle w:val="inlinecode"/>
          <w:lang w:val="en-US"/>
        </w:rPr>
        <w:t>PUBLIC_SCOPE</w:t>
      </w:r>
      <w:r w:rsidRPr="000D6042">
        <w:rPr>
          <w:lang w:val="en-US"/>
        </w:rPr>
        <w:t xml:space="preserve"> </w:t>
      </w:r>
      <w:r w:rsidR="00AD5DC5">
        <w:rPr>
          <w:lang w:val="en-US"/>
        </w:rPr>
        <w:t>that</w:t>
      </w:r>
      <w:r w:rsidRPr="000D6042">
        <w:rPr>
          <w:lang w:val="en-US"/>
        </w:rPr>
        <w:t xml:space="preserve"> can be used for validating expired content, setting new expiration times and cache scopes. </w:t>
      </w:r>
      <w:r w:rsidRPr="005A4E86">
        <w:rPr>
          <w:lang w:val="en-US"/>
        </w:rPr>
        <w:t>See</w:t>
      </w:r>
      <w:r w:rsidR="00AD5DC5">
        <w:rPr>
          <w:lang w:val="en-US"/>
        </w:rPr>
        <w:t xml:space="preserve"> </w:t>
      </w:r>
      <w:r w:rsidR="00DF1451">
        <w:rPr>
          <w:lang w:val="en-US"/>
        </w:rPr>
        <w:fldChar w:fldCharType="begin"/>
      </w:r>
      <w:r w:rsidR="00DF1451">
        <w:rPr>
          <w:lang w:val="en-US"/>
        </w:rPr>
        <w:instrText xml:space="preserve"> REF _Ref427771679 \w \h </w:instrText>
      </w:r>
      <w:r w:rsidR="00DF1451">
        <w:rPr>
          <w:lang w:val="en-US"/>
        </w:rPr>
      </w:r>
      <w:r w:rsidR="00DF1451">
        <w:rPr>
          <w:lang w:val="en-US"/>
        </w:rPr>
        <w:fldChar w:fldCharType="separate"/>
      </w:r>
      <w:r w:rsidR="003B17E8">
        <w:rPr>
          <w:lang w:val="en-US"/>
        </w:rPr>
        <w:t>Chapter 23</w:t>
      </w:r>
      <w:r w:rsidR="00DF1451">
        <w:rPr>
          <w:lang w:val="en-US"/>
        </w:rPr>
        <w:fldChar w:fldCharType="end"/>
      </w:r>
      <w:r w:rsidR="00DF1451">
        <w:rPr>
          <w:lang w:val="en-US"/>
        </w:rPr>
        <w:t xml:space="preserve"> </w:t>
      </w:r>
      <w:r w:rsidR="00DF1451">
        <w:rPr>
          <w:lang w:val="en-US"/>
        </w:rPr>
        <w:fldChar w:fldCharType="begin"/>
      </w:r>
      <w:r w:rsidR="00DF1451">
        <w:rPr>
          <w:lang w:val="en-US"/>
        </w:rPr>
        <w:instrText xml:space="preserve"> REF _Ref427771679 \h </w:instrText>
      </w:r>
      <w:r w:rsidR="00DF1451">
        <w:rPr>
          <w:lang w:val="en-US"/>
        </w:rPr>
      </w:r>
      <w:r w:rsidR="00DF1451">
        <w:rPr>
          <w:lang w:val="en-US"/>
        </w:rPr>
        <w:fldChar w:fldCharType="separate"/>
      </w:r>
      <w:r w:rsidR="003B17E8">
        <w:t>Caching</w:t>
      </w:r>
      <w:r w:rsidR="00DF1451">
        <w:rPr>
          <w:lang w:val="en-US"/>
        </w:rPr>
        <w:fldChar w:fldCharType="end"/>
      </w:r>
      <w:r w:rsidRPr="005A4E86">
        <w:rPr>
          <w:lang w:val="en-US"/>
        </w:rPr>
        <w:t>for more details.</w:t>
      </w:r>
    </w:p>
    <w:p w:rsidR="0016051B" w:rsidRDefault="0016051B" w:rsidP="0016051B">
      <w:pPr>
        <w:pStyle w:val="Heading4"/>
        <w:tabs>
          <w:tab w:val="clear" w:pos="1077"/>
        </w:tabs>
        <w:ind w:left="862" w:hanging="862"/>
      </w:pPr>
      <w:r>
        <w:t>Namespaced Response Property</w:t>
      </w:r>
    </w:p>
    <w:p w:rsidR="0016051B" w:rsidRPr="000D6042" w:rsidRDefault="0016051B" w:rsidP="0016051B">
      <w:pPr>
        <w:pStyle w:val="Standard"/>
        <w:rPr>
          <w:lang w:val="en-US"/>
        </w:rPr>
      </w:pPr>
      <w:r w:rsidRPr="000D6042">
        <w:rPr>
          <w:lang w:val="en-US"/>
        </w:rPr>
        <w:t>The</w:t>
      </w:r>
      <w:r w:rsidR="000C7F93">
        <w:rPr>
          <w:lang w:val="en-US"/>
        </w:rPr>
        <w:t xml:space="preserve"> portlet may optionally use the</w:t>
      </w:r>
      <w:r w:rsidRPr="000D6042">
        <w:rPr>
          <w:lang w:val="en-US"/>
        </w:rPr>
        <w:t xml:space="preserve"> </w:t>
      </w:r>
      <w:r w:rsidRPr="00E12B72">
        <w:rPr>
          <w:rStyle w:val="inlinecode"/>
          <w:lang w:val="en-US"/>
        </w:rPr>
        <w:t>NAMESPACED_RESPONSE</w:t>
      </w:r>
      <w:r w:rsidRPr="000D6042">
        <w:rPr>
          <w:lang w:val="en-US"/>
        </w:rPr>
        <w:t xml:space="preserve"> constant </w:t>
      </w:r>
      <w:r w:rsidR="000C7F93">
        <w:rPr>
          <w:lang w:val="en-US"/>
        </w:rPr>
        <w:t xml:space="preserve">to indicate to </w:t>
      </w:r>
      <w:r w:rsidRPr="000D6042">
        <w:rPr>
          <w:lang w:val="en-US"/>
        </w:rPr>
        <w:t xml:space="preserve">the portal application that the </w:t>
      </w:r>
      <w:r w:rsidR="000C7F93">
        <w:rPr>
          <w:lang w:val="en-US"/>
        </w:rPr>
        <w:t>generated</w:t>
      </w:r>
      <w:r w:rsidR="000C7F93" w:rsidRPr="000D6042">
        <w:rPr>
          <w:lang w:val="en-US"/>
        </w:rPr>
        <w:t xml:space="preserve"> </w:t>
      </w:r>
      <w:r w:rsidRPr="000D6042">
        <w:rPr>
          <w:lang w:val="en-US"/>
        </w:rPr>
        <w:t xml:space="preserve">content </w:t>
      </w:r>
      <w:r w:rsidR="000C7F93">
        <w:rPr>
          <w:lang w:val="en-US"/>
        </w:rPr>
        <w:t>will be</w:t>
      </w:r>
      <w:r w:rsidRPr="000D6042">
        <w:rPr>
          <w:lang w:val="en-US"/>
        </w:rPr>
        <w:t xml:space="preserve"> completely namespaced. </w:t>
      </w:r>
      <w:r w:rsidR="000C7F93">
        <w:rPr>
          <w:lang w:val="en-US"/>
        </w:rPr>
        <w:t xml:space="preserve">The portlet should set this property only when </w:t>
      </w:r>
      <w:r w:rsidRPr="000D6042">
        <w:rPr>
          <w:lang w:val="en-US"/>
        </w:rPr>
        <w:t>all markup id elements, form fields, etc.</w:t>
      </w:r>
      <w:r w:rsidR="000C7F93">
        <w:rPr>
          <w:lang w:val="en-US"/>
        </w:rPr>
        <w:t xml:space="preserve"> will be completely namespaced.</w:t>
      </w:r>
      <w:r w:rsidRPr="000D6042">
        <w:rPr>
          <w:lang w:val="en-US"/>
        </w:rPr>
        <w:t xml:space="preserve"> One example where this might be use</w:t>
      </w:r>
      <w:r w:rsidR="000C7F93">
        <w:rPr>
          <w:lang w:val="en-US"/>
        </w:rPr>
        <w:t>ful</w:t>
      </w:r>
      <w:r w:rsidRPr="000D6042">
        <w:rPr>
          <w:lang w:val="en-US"/>
        </w:rPr>
        <w:t xml:space="preserve"> is for portal applications that are form-based and thus need to re-write any forms included in the portlet markup.</w:t>
      </w:r>
    </w:p>
    <w:p w:rsidR="00FC57D5" w:rsidRDefault="00FC57D5" w:rsidP="0016051B">
      <w:pPr>
        <w:pStyle w:val="Standard"/>
        <w:rPr>
          <w:lang w:val="en-US"/>
        </w:rPr>
      </w:pPr>
      <w:r>
        <w:rPr>
          <w:lang w:val="en-US"/>
        </w:rPr>
        <w:t>The portlet must set this</w:t>
      </w:r>
      <w:r w:rsidR="0016051B" w:rsidRPr="000D6042">
        <w:rPr>
          <w:lang w:val="en-US"/>
        </w:rPr>
        <w:t xml:space="preserve"> property using the </w:t>
      </w:r>
      <w:r w:rsidR="0016051B" w:rsidRPr="00E12B72">
        <w:rPr>
          <w:rStyle w:val="inlinecode"/>
          <w:lang w:val="en-US"/>
        </w:rPr>
        <w:t>setProperty</w:t>
      </w:r>
      <w:r w:rsidR="0016051B" w:rsidRPr="000D6042">
        <w:rPr>
          <w:lang w:val="en-US"/>
        </w:rPr>
        <w:t xml:space="preserve"> method with a non-null value. The value itself is not evaluated. The value of the </w:t>
      </w:r>
      <w:r w:rsidR="0016051B" w:rsidRPr="00FC57D5">
        <w:rPr>
          <w:rStyle w:val="inlinecode"/>
          <w:lang w:val="en-US"/>
        </w:rPr>
        <w:t>NAMESPACED_RESPONSE</w:t>
      </w:r>
      <w:r w:rsidR="0016051B" w:rsidRPr="000D6042">
        <w:rPr>
          <w:lang w:val="en-US"/>
        </w:rPr>
        <w:t xml:space="preserve"> constant is </w:t>
      </w:r>
      <w:r w:rsidR="004E7875">
        <w:rPr>
          <w:lang w:val="en-US"/>
        </w:rPr>
        <w:t>"</w:t>
      </w:r>
      <w:r w:rsidR="0016051B" w:rsidRPr="00FC57D5">
        <w:rPr>
          <w:rStyle w:val="inlinecode"/>
          <w:lang w:val="en-US"/>
        </w:rPr>
        <w:t>X-JAVAX-PORTLET-NAMESPACED-RESPONSE</w:t>
      </w:r>
      <w:r w:rsidR="004E7875">
        <w:rPr>
          <w:lang w:val="en-US"/>
        </w:rPr>
        <w:t>"</w:t>
      </w:r>
      <w:r>
        <w:rPr>
          <w:lang w:val="en-US"/>
        </w:rPr>
        <w:t xml:space="preserve">, </w:t>
      </w:r>
      <w:r w:rsidR="0016051B" w:rsidRPr="000D6042">
        <w:rPr>
          <w:lang w:val="en-US"/>
        </w:rPr>
        <w:t xml:space="preserve">indicating that it is intended to be a header in the portlet response to the portal </w:t>
      </w:r>
      <w:r w:rsidRPr="000D6042">
        <w:rPr>
          <w:lang w:val="en-US"/>
        </w:rPr>
        <w:t xml:space="preserve">application. </w:t>
      </w:r>
    </w:p>
    <w:p w:rsidR="0016051B" w:rsidRDefault="00FC57D5" w:rsidP="0016051B">
      <w:pPr>
        <w:pStyle w:val="Standard"/>
        <w:rPr>
          <w:lang w:val="en-US"/>
        </w:rPr>
      </w:pPr>
      <w:r w:rsidRPr="000D6042">
        <w:rPr>
          <w:lang w:val="en-US"/>
        </w:rPr>
        <w:t>Portlets</w:t>
      </w:r>
      <w:r w:rsidR="0016051B" w:rsidRPr="000D6042">
        <w:rPr>
          <w:lang w:val="en-US"/>
        </w:rPr>
        <w:t xml:space="preserve"> should set the namespaced property </w:t>
      </w:r>
      <w:r w:rsidR="000C7F93">
        <w:rPr>
          <w:lang w:val="en-US"/>
        </w:rPr>
        <w:t>during the header phase.</w:t>
      </w:r>
    </w:p>
    <w:p w:rsidR="00FC57D5" w:rsidRDefault="00FC57D5" w:rsidP="00616EDD">
      <w:pPr>
        <w:pStyle w:val="Heading3"/>
      </w:pPr>
      <w:bookmarkStart w:id="666" w:name="_Toc468261119"/>
      <w:r>
        <w:t>Creating Portlet URLs</w:t>
      </w:r>
      <w:bookmarkEnd w:id="666"/>
    </w:p>
    <w:p w:rsidR="00FC57D5" w:rsidRDefault="00FC57D5" w:rsidP="00FC57D5">
      <w:pPr>
        <w:pStyle w:val="Standard"/>
        <w:rPr>
          <w:lang w:val="en-US"/>
        </w:rPr>
      </w:pPr>
      <w:r w:rsidRPr="000D6042">
        <w:rPr>
          <w:lang w:val="en-US"/>
        </w:rPr>
        <w:t xml:space="preserve">The following </w:t>
      </w:r>
      <w:r w:rsidRPr="005A4E86">
        <w:rPr>
          <w:rStyle w:val="inlinecode"/>
          <w:lang w:val="en-US"/>
        </w:rPr>
        <w:t>MimeResponse</w:t>
      </w:r>
      <w:r w:rsidRPr="000D6042">
        <w:rPr>
          <w:lang w:val="en-US"/>
        </w:rPr>
        <w:t xml:space="preserve"> interface</w:t>
      </w:r>
      <w:r>
        <w:rPr>
          <w:lang w:val="en-US"/>
        </w:rPr>
        <w:t xml:space="preserve"> methods allow the</w:t>
      </w:r>
      <w:r w:rsidRPr="000D6042">
        <w:rPr>
          <w:lang w:val="en-US"/>
        </w:rPr>
        <w:t xml:space="preserve"> portlet to </w:t>
      </w:r>
      <w:r>
        <w:rPr>
          <w:lang w:val="en-US"/>
        </w:rPr>
        <w:t xml:space="preserve">create portlet URLs for inclusion in portlet markup. See </w:t>
      </w:r>
      <w:r>
        <w:rPr>
          <w:lang w:val="en-US"/>
        </w:rPr>
        <w:fldChar w:fldCharType="begin"/>
      </w:r>
      <w:r>
        <w:rPr>
          <w:lang w:val="en-US"/>
        </w:rPr>
        <w:instrText xml:space="preserve"> REF _Ref426728457 \w \h </w:instrText>
      </w:r>
      <w:r>
        <w:rPr>
          <w:lang w:val="en-US"/>
        </w:rPr>
      </w:r>
      <w:r>
        <w:rPr>
          <w:lang w:val="en-US"/>
        </w:rPr>
        <w:fldChar w:fldCharType="separate"/>
      </w:r>
      <w:r w:rsidR="003B17E8">
        <w:rPr>
          <w:lang w:val="en-US"/>
        </w:rPr>
        <w:t>Chapter 13</w:t>
      </w:r>
      <w:r>
        <w:rPr>
          <w:lang w:val="en-US"/>
        </w:rPr>
        <w:fldChar w:fldCharType="end"/>
      </w:r>
      <w:r>
        <w:rPr>
          <w:lang w:val="en-US"/>
        </w:rPr>
        <w:t xml:space="preserve"> </w:t>
      </w:r>
      <w:r>
        <w:rPr>
          <w:lang w:val="en-US"/>
        </w:rPr>
        <w:fldChar w:fldCharType="begin"/>
      </w:r>
      <w:r>
        <w:rPr>
          <w:lang w:val="en-US"/>
        </w:rPr>
        <w:instrText xml:space="preserve"> REF _Ref426728457 \h </w:instrText>
      </w:r>
      <w:r>
        <w:rPr>
          <w:lang w:val="en-US"/>
        </w:rPr>
      </w:r>
      <w:r>
        <w:rPr>
          <w:lang w:val="en-US"/>
        </w:rPr>
        <w:fldChar w:fldCharType="separate"/>
      </w:r>
      <w:r w:rsidR="003B17E8" w:rsidRPr="003B17E8">
        <w:rPr>
          <w:lang w:val="en-US"/>
        </w:rPr>
        <w:t>Portlet URLs</w:t>
      </w:r>
      <w:r>
        <w:rPr>
          <w:lang w:val="en-US"/>
        </w:rPr>
        <w:fldChar w:fldCharType="end"/>
      </w:r>
      <w:r>
        <w:rPr>
          <w:lang w:val="en-US"/>
        </w:rPr>
        <w:t xml:space="preserve"> for a description of portlet URLs.</w:t>
      </w:r>
    </w:p>
    <w:p w:rsidR="0001389D" w:rsidRPr="0001389D" w:rsidRDefault="0001389D" w:rsidP="0001389D">
      <w:pPr>
        <w:pStyle w:val="BulletList"/>
        <w:rPr>
          <w:rStyle w:val="inlinecode"/>
        </w:rPr>
      </w:pPr>
      <w:r w:rsidRPr="0001389D">
        <w:rPr>
          <w:rStyle w:val="inlinecode"/>
        </w:rPr>
        <w:t>createRenderURL()</w:t>
      </w:r>
    </w:p>
    <w:p w:rsidR="0001389D" w:rsidRPr="0001389D" w:rsidRDefault="0001389D" w:rsidP="0001389D">
      <w:pPr>
        <w:pStyle w:val="BulletList"/>
        <w:rPr>
          <w:rStyle w:val="inlinecode"/>
        </w:rPr>
      </w:pPr>
      <w:r w:rsidRPr="0001389D">
        <w:rPr>
          <w:rStyle w:val="inlinecode"/>
        </w:rPr>
        <w:t>createRenderURL(Copy)</w:t>
      </w:r>
    </w:p>
    <w:p w:rsidR="0001389D" w:rsidRPr="0001389D" w:rsidRDefault="0001389D" w:rsidP="0001389D">
      <w:pPr>
        <w:pStyle w:val="BulletList"/>
        <w:rPr>
          <w:rStyle w:val="inlinecode"/>
        </w:rPr>
      </w:pPr>
      <w:r w:rsidRPr="0001389D">
        <w:rPr>
          <w:rStyle w:val="inlinecode"/>
        </w:rPr>
        <w:t>createActionURL()</w:t>
      </w:r>
    </w:p>
    <w:p w:rsidR="0001389D" w:rsidRPr="0001389D" w:rsidRDefault="0001389D" w:rsidP="0001389D">
      <w:pPr>
        <w:pStyle w:val="BulletList"/>
        <w:rPr>
          <w:rStyle w:val="inlinecode"/>
        </w:rPr>
      </w:pPr>
      <w:r w:rsidRPr="0001389D">
        <w:rPr>
          <w:rStyle w:val="inlinecode"/>
        </w:rPr>
        <w:t>createActionURL(Copy)</w:t>
      </w:r>
    </w:p>
    <w:p w:rsidR="00FC57D5" w:rsidRDefault="0001389D" w:rsidP="0001389D">
      <w:pPr>
        <w:pStyle w:val="BulletList"/>
        <w:rPr>
          <w:rStyle w:val="inlinecode"/>
        </w:rPr>
      </w:pPr>
      <w:r w:rsidRPr="0001389D">
        <w:rPr>
          <w:rStyle w:val="inlinecode"/>
        </w:rPr>
        <w:t>createResourceURL()</w:t>
      </w:r>
    </w:p>
    <w:p w:rsidR="00A61BED" w:rsidRDefault="0001389D" w:rsidP="0001389D">
      <w:pPr>
        <w:pStyle w:val="Standard"/>
        <w:rPr>
          <w:lang w:val="en-US"/>
        </w:rPr>
      </w:pPr>
      <w:r w:rsidRPr="0001389D">
        <w:rPr>
          <w:lang w:val="en-US"/>
        </w:rPr>
        <w:t xml:space="preserve">The </w:t>
      </w:r>
      <w:r w:rsidRPr="00A61BED">
        <w:rPr>
          <w:rStyle w:val="inlinecode"/>
          <w:lang w:val="en-US"/>
        </w:rPr>
        <w:t>createRenderURL(Copy)</w:t>
      </w:r>
      <w:r w:rsidRPr="0001389D">
        <w:rPr>
          <w:lang w:val="en-US"/>
        </w:rPr>
        <w:t xml:space="preserve"> method returns a portlet </w:t>
      </w:r>
      <w:r w:rsidRPr="00A61BED">
        <w:rPr>
          <w:rStyle w:val="inlinecode"/>
          <w:lang w:val="en-US"/>
        </w:rPr>
        <w:t>RenderURL</w:t>
      </w:r>
      <w:r w:rsidRPr="0001389D">
        <w:rPr>
          <w:lang w:val="en-US"/>
        </w:rPr>
        <w:t xml:space="preserve"> object. </w:t>
      </w:r>
      <w:r>
        <w:rPr>
          <w:lang w:val="en-US"/>
        </w:rPr>
        <w:t xml:space="preserve">The render parameters will be copied to the </w:t>
      </w:r>
      <w:r w:rsidR="00A61BED" w:rsidRPr="00E12B72">
        <w:rPr>
          <w:rStyle w:val="inlinecode"/>
          <w:lang w:val="en-US"/>
        </w:rPr>
        <w:t>RenderURL</w:t>
      </w:r>
      <w:r>
        <w:rPr>
          <w:lang w:val="en-US"/>
        </w:rPr>
        <w:t xml:space="preserve"> object depending on the </w:t>
      </w:r>
      <w:r w:rsidRPr="00E12B72">
        <w:rPr>
          <w:rStyle w:val="inlinecode"/>
          <w:lang w:val="en-US"/>
        </w:rPr>
        <w:t>Copy</w:t>
      </w:r>
      <w:r>
        <w:rPr>
          <w:lang w:val="en-US"/>
        </w:rPr>
        <w:t xml:space="preserve"> option. </w:t>
      </w:r>
    </w:p>
    <w:p w:rsidR="00A61BED" w:rsidRDefault="0001389D" w:rsidP="00A61BED">
      <w:pPr>
        <w:pStyle w:val="Standard"/>
        <w:numPr>
          <w:ilvl w:val="0"/>
          <w:numId w:val="41"/>
        </w:numPr>
        <w:rPr>
          <w:lang w:val="en-US"/>
        </w:rPr>
      </w:pPr>
      <w:r>
        <w:rPr>
          <w:lang w:val="en-US"/>
        </w:rPr>
        <w:t xml:space="preserve">If the copy option is </w:t>
      </w:r>
      <w:r w:rsidRPr="00E12B72">
        <w:rPr>
          <w:rStyle w:val="inlinecode"/>
          <w:lang w:val="en-US"/>
        </w:rPr>
        <w:t>ALL</w:t>
      </w:r>
      <w:r>
        <w:rPr>
          <w:lang w:val="en-US"/>
        </w:rPr>
        <w:t xml:space="preserve">, the current public and private render parameters will be copied to the URL. </w:t>
      </w:r>
    </w:p>
    <w:p w:rsidR="00A61BED" w:rsidRDefault="0001389D" w:rsidP="00A61BED">
      <w:pPr>
        <w:pStyle w:val="Standard"/>
        <w:numPr>
          <w:ilvl w:val="0"/>
          <w:numId w:val="41"/>
        </w:numPr>
        <w:rPr>
          <w:lang w:val="en-US"/>
        </w:rPr>
      </w:pPr>
      <w:r>
        <w:rPr>
          <w:lang w:val="en-US"/>
        </w:rPr>
        <w:lastRenderedPageBreak/>
        <w:t xml:space="preserve">If the copy option is set to </w:t>
      </w:r>
      <w:r w:rsidRPr="00E12B72">
        <w:rPr>
          <w:rStyle w:val="inlinecode"/>
          <w:lang w:val="en-US"/>
        </w:rPr>
        <w:t>NONE</w:t>
      </w:r>
      <w:r>
        <w:rPr>
          <w:lang w:val="en-US"/>
        </w:rPr>
        <w:t>, the URL object will contain neither public no</w:t>
      </w:r>
      <w:r w:rsidR="000C7F93">
        <w:rPr>
          <w:lang w:val="en-US"/>
        </w:rPr>
        <w:t>r</w:t>
      </w:r>
      <w:r>
        <w:rPr>
          <w:lang w:val="en-US"/>
        </w:rPr>
        <w:t xml:space="preserve"> private render parameters. </w:t>
      </w:r>
    </w:p>
    <w:p w:rsidR="0001389D" w:rsidRDefault="0001389D" w:rsidP="00A61BED">
      <w:pPr>
        <w:pStyle w:val="Standard"/>
        <w:numPr>
          <w:ilvl w:val="0"/>
          <w:numId w:val="41"/>
        </w:numPr>
        <w:rPr>
          <w:lang w:val="en-US"/>
        </w:rPr>
      </w:pPr>
      <w:r>
        <w:rPr>
          <w:lang w:val="en-US"/>
        </w:rPr>
        <w:t xml:space="preserve">If the copy option is set to </w:t>
      </w:r>
      <w:r w:rsidRPr="00E12B72">
        <w:rPr>
          <w:rStyle w:val="inlinecode"/>
          <w:lang w:val="en-US"/>
        </w:rPr>
        <w:t>PUBLIC</w:t>
      </w:r>
      <w:r>
        <w:rPr>
          <w:lang w:val="en-US"/>
        </w:rPr>
        <w:t xml:space="preserve">, only the public render parameters will be added to the URL. </w:t>
      </w:r>
      <w:r w:rsidR="00A61BED">
        <w:rPr>
          <w:lang w:val="en-US"/>
        </w:rPr>
        <w:t xml:space="preserve">This setting corresponds to Portlet </w:t>
      </w:r>
      <w:r w:rsidR="00E12B72">
        <w:rPr>
          <w:lang w:val="en-US"/>
        </w:rPr>
        <w:t>Specification</w:t>
      </w:r>
      <w:r w:rsidR="00A61BED">
        <w:rPr>
          <w:lang w:val="en-US"/>
        </w:rPr>
        <w:t xml:space="preserve"> 2.0 behavior.</w:t>
      </w:r>
    </w:p>
    <w:p w:rsidR="00A61BED" w:rsidRDefault="00A61BED" w:rsidP="00A61BED">
      <w:pPr>
        <w:pStyle w:val="Standard"/>
        <w:rPr>
          <w:lang w:val="en-US"/>
        </w:rPr>
      </w:pPr>
      <w:r w:rsidRPr="0001389D">
        <w:rPr>
          <w:lang w:val="en-US"/>
        </w:rPr>
        <w:t xml:space="preserve">The </w:t>
      </w:r>
      <w:r w:rsidRPr="00A61BED">
        <w:rPr>
          <w:rStyle w:val="inlinecode"/>
          <w:lang w:val="en-US"/>
        </w:rPr>
        <w:t>createRenderURL()</w:t>
      </w:r>
      <w:r w:rsidRPr="0001389D">
        <w:rPr>
          <w:lang w:val="en-US"/>
        </w:rPr>
        <w:t xml:space="preserve"> method returns a portlet </w:t>
      </w:r>
      <w:r w:rsidRPr="00A61BED">
        <w:rPr>
          <w:rStyle w:val="inlinecode"/>
          <w:lang w:val="en-US"/>
        </w:rPr>
        <w:t>RenderURL</w:t>
      </w:r>
      <w:r w:rsidRPr="0001389D">
        <w:rPr>
          <w:lang w:val="en-US"/>
        </w:rPr>
        <w:t xml:space="preserve"> object</w:t>
      </w:r>
      <w:r>
        <w:rPr>
          <w:lang w:val="en-US"/>
        </w:rPr>
        <w:t xml:space="preserve"> containing only the public render parameters. This method corresponds to using the copy option </w:t>
      </w:r>
      <w:r w:rsidRPr="00E12B72">
        <w:rPr>
          <w:rStyle w:val="inlinecode"/>
          <w:lang w:val="en-US"/>
        </w:rPr>
        <w:t>PUBLIC</w:t>
      </w:r>
      <w:r>
        <w:rPr>
          <w:lang w:val="en-US"/>
        </w:rPr>
        <w:t xml:space="preserve"> as defined above.</w:t>
      </w:r>
    </w:p>
    <w:p w:rsidR="00A61BED" w:rsidRDefault="00A61BED" w:rsidP="00A61BED">
      <w:pPr>
        <w:pStyle w:val="Standard"/>
        <w:rPr>
          <w:lang w:val="en-US"/>
        </w:rPr>
      </w:pPr>
      <w:r w:rsidRPr="0001389D">
        <w:rPr>
          <w:lang w:val="en-US"/>
        </w:rPr>
        <w:t xml:space="preserve">The </w:t>
      </w:r>
      <w:r w:rsidRPr="00A61BED">
        <w:rPr>
          <w:rStyle w:val="inlinecode"/>
          <w:lang w:val="en-US"/>
        </w:rPr>
        <w:t>create</w:t>
      </w:r>
      <w:r>
        <w:rPr>
          <w:rStyle w:val="inlinecode"/>
          <w:lang w:val="en-US"/>
        </w:rPr>
        <w:t>Action</w:t>
      </w:r>
      <w:r w:rsidRPr="00A61BED">
        <w:rPr>
          <w:rStyle w:val="inlinecode"/>
          <w:lang w:val="en-US"/>
        </w:rPr>
        <w:t>URL(Copy)</w:t>
      </w:r>
      <w:r w:rsidRPr="0001389D">
        <w:rPr>
          <w:lang w:val="en-US"/>
        </w:rPr>
        <w:t xml:space="preserve"> method returns a portlet </w:t>
      </w:r>
      <w:r>
        <w:rPr>
          <w:rStyle w:val="inlinecode"/>
          <w:lang w:val="en-US"/>
        </w:rPr>
        <w:t>Action</w:t>
      </w:r>
      <w:r w:rsidRPr="00A61BED">
        <w:rPr>
          <w:rStyle w:val="inlinecode"/>
          <w:lang w:val="en-US"/>
        </w:rPr>
        <w:t>URL</w:t>
      </w:r>
      <w:r w:rsidRPr="0001389D">
        <w:rPr>
          <w:lang w:val="en-US"/>
        </w:rPr>
        <w:t xml:space="preserve"> object. </w:t>
      </w:r>
      <w:r>
        <w:rPr>
          <w:lang w:val="en-US"/>
        </w:rPr>
        <w:t xml:space="preserve">The render parameters will be copied to the </w:t>
      </w:r>
      <w:r>
        <w:rPr>
          <w:rStyle w:val="inlinecode"/>
          <w:lang w:val="en-US"/>
        </w:rPr>
        <w:t>Action</w:t>
      </w:r>
      <w:r w:rsidRPr="00A61BED">
        <w:rPr>
          <w:rStyle w:val="inlinecode"/>
          <w:lang w:val="en-US"/>
        </w:rPr>
        <w:t>URL</w:t>
      </w:r>
      <w:r>
        <w:rPr>
          <w:lang w:val="en-US"/>
        </w:rPr>
        <w:t xml:space="preserve"> object depending on the </w:t>
      </w:r>
      <w:r w:rsidRPr="00A61BED">
        <w:rPr>
          <w:rStyle w:val="inlinecode"/>
          <w:lang w:val="en-US"/>
        </w:rPr>
        <w:t>Copy</w:t>
      </w:r>
      <w:r>
        <w:rPr>
          <w:lang w:val="en-US"/>
        </w:rPr>
        <w:t xml:space="preserve"> option. The copy option behaves as described for the </w:t>
      </w:r>
      <w:r w:rsidRPr="00A61BED">
        <w:rPr>
          <w:rStyle w:val="inlinecode"/>
          <w:lang w:val="en-US"/>
        </w:rPr>
        <w:t>createRenderURL</w:t>
      </w:r>
      <w:r w:rsidR="009F4D54">
        <w:rPr>
          <w:rStyle w:val="inlinecode"/>
          <w:lang w:val="en-US"/>
        </w:rPr>
        <w:t>(Copy)</w:t>
      </w:r>
      <w:r w:rsidRPr="00A61BED">
        <w:rPr>
          <w:rStyle w:val="inlinecode"/>
          <w:lang w:val="en-US"/>
        </w:rPr>
        <w:t xml:space="preserve"> </w:t>
      </w:r>
      <w:r>
        <w:rPr>
          <w:lang w:val="en-US"/>
        </w:rPr>
        <w:t>method.</w:t>
      </w:r>
    </w:p>
    <w:p w:rsidR="00A61BED" w:rsidRDefault="00A61BED" w:rsidP="00A61BED">
      <w:pPr>
        <w:pStyle w:val="Standard"/>
        <w:rPr>
          <w:lang w:val="en-US"/>
        </w:rPr>
      </w:pPr>
      <w:r w:rsidRPr="0001389D">
        <w:rPr>
          <w:lang w:val="en-US"/>
        </w:rPr>
        <w:t xml:space="preserve">The </w:t>
      </w:r>
      <w:r w:rsidRPr="00A61BED">
        <w:rPr>
          <w:rStyle w:val="inlinecode"/>
          <w:lang w:val="en-US"/>
        </w:rPr>
        <w:t>create</w:t>
      </w:r>
      <w:r>
        <w:rPr>
          <w:rStyle w:val="inlinecode"/>
          <w:lang w:val="en-US"/>
        </w:rPr>
        <w:t>Action</w:t>
      </w:r>
      <w:r w:rsidRPr="00A61BED">
        <w:rPr>
          <w:rStyle w:val="inlinecode"/>
          <w:lang w:val="en-US"/>
        </w:rPr>
        <w:t>URL()</w:t>
      </w:r>
      <w:r w:rsidRPr="0001389D">
        <w:rPr>
          <w:lang w:val="en-US"/>
        </w:rPr>
        <w:t xml:space="preserve"> method returns a portlet </w:t>
      </w:r>
      <w:r>
        <w:rPr>
          <w:rStyle w:val="inlinecode"/>
          <w:lang w:val="en-US"/>
        </w:rPr>
        <w:t>Action</w:t>
      </w:r>
      <w:r w:rsidRPr="00A61BED">
        <w:rPr>
          <w:rStyle w:val="inlinecode"/>
          <w:lang w:val="en-US"/>
        </w:rPr>
        <w:t>URL</w:t>
      </w:r>
      <w:r w:rsidRPr="0001389D">
        <w:rPr>
          <w:lang w:val="en-US"/>
        </w:rPr>
        <w:t xml:space="preserve"> object</w:t>
      </w:r>
      <w:r>
        <w:rPr>
          <w:lang w:val="en-US"/>
        </w:rPr>
        <w:t xml:space="preserve"> containing only the public render parameters. This method corresponds to using the copy option </w:t>
      </w:r>
      <w:r w:rsidRPr="00A61BED">
        <w:rPr>
          <w:rStyle w:val="inlinecode"/>
          <w:lang w:val="en-US"/>
        </w:rPr>
        <w:t>PUBLIC</w:t>
      </w:r>
      <w:r>
        <w:rPr>
          <w:lang w:val="en-US"/>
        </w:rPr>
        <w:t xml:space="preserve"> as defined above.</w:t>
      </w:r>
    </w:p>
    <w:p w:rsidR="00A61BED" w:rsidRPr="0001389D" w:rsidRDefault="00A61BED" w:rsidP="00A61BED">
      <w:pPr>
        <w:pStyle w:val="Standard"/>
        <w:rPr>
          <w:lang w:val="en-US"/>
        </w:rPr>
      </w:pPr>
      <w:r w:rsidRPr="0001389D">
        <w:rPr>
          <w:lang w:val="en-US"/>
        </w:rPr>
        <w:t xml:space="preserve">The </w:t>
      </w:r>
      <w:r>
        <w:rPr>
          <w:rStyle w:val="inlinecode"/>
          <w:lang w:val="en-US"/>
        </w:rPr>
        <w:t>createResource</w:t>
      </w:r>
      <w:r w:rsidRPr="00A61BED">
        <w:rPr>
          <w:rStyle w:val="inlinecode"/>
          <w:lang w:val="en-US"/>
        </w:rPr>
        <w:t>URL()</w:t>
      </w:r>
      <w:r w:rsidRPr="0001389D">
        <w:rPr>
          <w:lang w:val="en-US"/>
        </w:rPr>
        <w:t xml:space="preserve"> method returns a portlet </w:t>
      </w:r>
      <w:r>
        <w:rPr>
          <w:rStyle w:val="inlinecode"/>
          <w:lang w:val="en-US"/>
        </w:rPr>
        <w:t>Resource</w:t>
      </w:r>
      <w:r w:rsidRPr="00A61BED">
        <w:rPr>
          <w:rStyle w:val="inlinecode"/>
          <w:lang w:val="en-US"/>
        </w:rPr>
        <w:t>URL</w:t>
      </w:r>
      <w:r w:rsidRPr="0001389D">
        <w:rPr>
          <w:lang w:val="en-US"/>
        </w:rPr>
        <w:t xml:space="preserve"> object. </w:t>
      </w:r>
      <w:r>
        <w:rPr>
          <w:lang w:val="en-US"/>
        </w:rPr>
        <w:t>The ResourceURL</w:t>
      </w:r>
      <w:r w:rsidR="009A6FFC">
        <w:rPr>
          <w:lang w:val="en-US"/>
        </w:rPr>
        <w:t xml:space="preserve"> initially</w:t>
      </w:r>
      <w:r>
        <w:rPr>
          <w:lang w:val="en-US"/>
        </w:rPr>
        <w:t xml:space="preserve"> always contains both the public and the private render parameters. See Section </w:t>
      </w:r>
      <w:r>
        <w:rPr>
          <w:lang w:val="en-US"/>
        </w:rPr>
        <w:fldChar w:fldCharType="begin"/>
      </w:r>
      <w:r>
        <w:rPr>
          <w:lang w:val="en-US"/>
        </w:rPr>
        <w:instrText xml:space="preserve"> REF _Ref427065131 \w \h </w:instrText>
      </w:r>
      <w:r>
        <w:rPr>
          <w:lang w:val="en-US"/>
        </w:rPr>
      </w:r>
      <w:r>
        <w:rPr>
          <w:lang w:val="en-US"/>
        </w:rPr>
        <w:fldChar w:fldCharType="separate"/>
      </w:r>
      <w:r w:rsidR="003B17E8">
        <w:rPr>
          <w:lang w:val="en-US"/>
        </w:rPr>
        <w:t>13.2</w:t>
      </w:r>
      <w:r>
        <w:rPr>
          <w:lang w:val="en-US"/>
        </w:rPr>
        <w:fldChar w:fldCharType="end"/>
      </w:r>
      <w:r>
        <w:rPr>
          <w:lang w:val="en-US"/>
        </w:rPr>
        <w:t xml:space="preserve"> </w:t>
      </w:r>
      <w:r>
        <w:rPr>
          <w:lang w:val="en-US"/>
        </w:rPr>
        <w:fldChar w:fldCharType="begin"/>
      </w:r>
      <w:r>
        <w:rPr>
          <w:lang w:val="en-US"/>
        </w:rPr>
        <w:instrText xml:space="preserve"> REF _Ref427065131 \h </w:instrText>
      </w:r>
      <w:r>
        <w:rPr>
          <w:lang w:val="en-US"/>
        </w:rPr>
      </w:r>
      <w:r>
        <w:rPr>
          <w:lang w:val="en-US"/>
        </w:rPr>
        <w:fldChar w:fldCharType="separate"/>
      </w:r>
      <w:r w:rsidR="003B17E8" w:rsidRPr="003B17E8">
        <w:rPr>
          <w:lang w:val="en-US"/>
        </w:rPr>
        <w:t>The Resource URL</w:t>
      </w:r>
      <w:r>
        <w:rPr>
          <w:lang w:val="en-US"/>
        </w:rPr>
        <w:fldChar w:fldCharType="end"/>
      </w:r>
      <w:r>
        <w:rPr>
          <w:lang w:val="en-US"/>
        </w:rPr>
        <w:t xml:space="preserve"> for details about the resource URL.</w:t>
      </w:r>
    </w:p>
    <w:p w:rsidR="0016051B" w:rsidRPr="00FC57D5" w:rsidRDefault="00FC57D5" w:rsidP="0016051B">
      <w:pPr>
        <w:pStyle w:val="Heading2"/>
        <w:ind w:left="578" w:hanging="578"/>
        <w:rPr>
          <w:lang w:val="en-US"/>
        </w:rPr>
      </w:pPr>
      <w:bookmarkStart w:id="667" w:name="_Toc415140892"/>
      <w:r w:rsidRPr="00FC57D5">
        <w:rPr>
          <w:lang w:val="en-US"/>
        </w:rPr>
        <w:t xml:space="preserve"> </w:t>
      </w:r>
      <w:bookmarkStart w:id="668" w:name="_Toc468261120"/>
      <w:r w:rsidR="0016051B" w:rsidRPr="00771367">
        <w:rPr>
          <w:rFonts w:ascii="Courier New" w:hAnsi="Courier New" w:cs="Courier New"/>
          <w:lang w:val="en-US"/>
        </w:rPr>
        <w:t>RenderResponse</w:t>
      </w:r>
      <w:r w:rsidR="0016051B" w:rsidRPr="00FC57D5">
        <w:rPr>
          <w:lang w:val="en-US"/>
        </w:rPr>
        <w:t xml:space="preserve"> Interface</w:t>
      </w:r>
      <w:bookmarkEnd w:id="667"/>
      <w:bookmarkEnd w:id="668"/>
    </w:p>
    <w:p w:rsidR="0016051B" w:rsidRDefault="0016051B" w:rsidP="0016051B">
      <w:pPr>
        <w:pStyle w:val="Standard"/>
        <w:rPr>
          <w:lang w:val="en-US"/>
        </w:rPr>
      </w:pPr>
      <w:r w:rsidRPr="000D6042">
        <w:rPr>
          <w:lang w:val="en-US"/>
        </w:rPr>
        <w:t xml:space="preserve">The </w:t>
      </w:r>
      <w:r w:rsidRPr="00032A27">
        <w:rPr>
          <w:rStyle w:val="inlinecode"/>
          <w:lang w:val="en-US"/>
        </w:rPr>
        <w:t>RenderResponse</w:t>
      </w:r>
      <w:r w:rsidRPr="000D6042">
        <w:rPr>
          <w:lang w:val="en-US"/>
        </w:rPr>
        <w:t xml:space="preserve"> interface extends the </w:t>
      </w:r>
      <w:r w:rsidRPr="00032A27">
        <w:rPr>
          <w:rStyle w:val="inlinecode"/>
          <w:lang w:val="en-US"/>
        </w:rPr>
        <w:t>MimeResponse</w:t>
      </w:r>
      <w:r w:rsidRPr="000D6042">
        <w:rPr>
          <w:lang w:val="en-US"/>
        </w:rPr>
        <w:t xml:space="preserve"> interface and </w:t>
      </w:r>
      <w:r w:rsidR="00032A27">
        <w:rPr>
          <w:lang w:val="en-US"/>
        </w:rPr>
        <w:t>is used during render request execution.</w:t>
      </w:r>
      <w:r w:rsidRPr="000D6042">
        <w:rPr>
          <w:lang w:val="en-US"/>
        </w:rPr>
        <w:t xml:space="preserve"> This interface allows a portlet to indicate the next possible portlet modes and generate content</w:t>
      </w:r>
      <w:r w:rsidR="009F4D54">
        <w:rPr>
          <w:lang w:val="en-US"/>
        </w:rPr>
        <w:t xml:space="preserve"> for inclusion into the overall portal response document </w:t>
      </w:r>
      <w:r w:rsidR="009F4D54" w:rsidRPr="003F02C0">
        <w:rPr>
          <w:rStyle w:val="inlinecode"/>
          <w:lang w:val="en-US"/>
        </w:rPr>
        <w:t>BODY</w:t>
      </w:r>
      <w:r w:rsidR="009F4D54">
        <w:rPr>
          <w:lang w:val="en-US"/>
        </w:rPr>
        <w:t xml:space="preserve"> section</w:t>
      </w:r>
      <w:r w:rsidRPr="000D6042">
        <w:rPr>
          <w:lang w:val="en-US"/>
        </w:rPr>
        <w:t>.</w:t>
      </w:r>
    </w:p>
    <w:p w:rsidR="004E2CC9" w:rsidRDefault="004E2CC9" w:rsidP="004E2CC9">
      <w:pPr>
        <w:pStyle w:val="Heading3"/>
        <w:tabs>
          <w:tab w:val="clear" w:pos="720"/>
        </w:tabs>
        <w:ind w:left="720" w:hanging="720"/>
      </w:pPr>
      <w:bookmarkStart w:id="669" w:name="_Toc430181426"/>
      <w:bookmarkStart w:id="670" w:name="_Toc430613725"/>
      <w:bookmarkStart w:id="671" w:name="_Toc430614201"/>
      <w:bookmarkStart w:id="672" w:name="_Toc430614638"/>
      <w:bookmarkStart w:id="673" w:name="_Toc430615071"/>
      <w:bookmarkStart w:id="674" w:name="_Toc430615504"/>
      <w:bookmarkStart w:id="675" w:name="_Toc430615934"/>
      <w:bookmarkStart w:id="676" w:name="_Toc430616366"/>
      <w:bookmarkStart w:id="677" w:name="_Toc430616796"/>
      <w:bookmarkStart w:id="678" w:name="_Toc431562286"/>
      <w:bookmarkStart w:id="679" w:name="_Toc431562722"/>
      <w:bookmarkStart w:id="680" w:name="_Toc431807727"/>
      <w:bookmarkStart w:id="681" w:name="_Toc468261121"/>
      <w:bookmarkEnd w:id="669"/>
      <w:bookmarkEnd w:id="670"/>
      <w:bookmarkEnd w:id="671"/>
      <w:bookmarkEnd w:id="672"/>
      <w:bookmarkEnd w:id="673"/>
      <w:bookmarkEnd w:id="674"/>
      <w:bookmarkEnd w:id="675"/>
      <w:bookmarkEnd w:id="676"/>
      <w:bookmarkEnd w:id="677"/>
      <w:bookmarkEnd w:id="678"/>
      <w:bookmarkEnd w:id="679"/>
      <w:bookmarkEnd w:id="680"/>
      <w:r>
        <w:t>Next possible portlet modes</w:t>
      </w:r>
      <w:bookmarkEnd w:id="681"/>
    </w:p>
    <w:p w:rsidR="004E2CC9" w:rsidRPr="000D6042" w:rsidRDefault="004E2CC9" w:rsidP="004E2CC9">
      <w:pPr>
        <w:pStyle w:val="Standard"/>
        <w:rPr>
          <w:lang w:val="en-US"/>
        </w:rPr>
      </w:pPr>
      <w:r w:rsidRPr="000D6042">
        <w:rPr>
          <w:lang w:val="en-US"/>
        </w:rPr>
        <w:t xml:space="preserve">A portlet may indicate to the portal application the next possible portlet modes that make sense from the portlet point of view </w:t>
      </w:r>
      <w:r>
        <w:rPr>
          <w:lang w:val="en-US"/>
        </w:rPr>
        <w:t xml:space="preserve">by providing a collection of candidate portlet modes through </w:t>
      </w:r>
      <w:r w:rsidRPr="000D6042">
        <w:rPr>
          <w:lang w:val="en-US"/>
        </w:rPr>
        <w:t xml:space="preserve">the </w:t>
      </w:r>
      <w:r w:rsidRPr="008D2043">
        <w:rPr>
          <w:rStyle w:val="inlinecode"/>
          <w:lang w:val="en-US"/>
        </w:rPr>
        <w:t>setNextPossiblePortletModes</w:t>
      </w:r>
      <w:r w:rsidRPr="000D6042">
        <w:rPr>
          <w:rFonts w:ascii="Courier New" w:hAnsi="Courier New"/>
          <w:sz w:val="20"/>
          <w:lang w:val="en-US"/>
        </w:rPr>
        <w:t xml:space="preserve"> </w:t>
      </w:r>
      <w:r w:rsidRPr="000D6042">
        <w:rPr>
          <w:lang w:val="en-US"/>
        </w:rPr>
        <w:t>method.</w:t>
      </w:r>
    </w:p>
    <w:p w:rsidR="004E2CC9" w:rsidRPr="000D6042" w:rsidRDefault="004E2CC9" w:rsidP="004E2CC9">
      <w:pPr>
        <w:pStyle w:val="Standard"/>
        <w:rPr>
          <w:lang w:val="en-US"/>
        </w:rPr>
      </w:pPr>
      <w:r w:rsidRPr="000D6042">
        <w:rPr>
          <w:lang w:val="en-US"/>
        </w:rPr>
        <w:t xml:space="preserve">If </w:t>
      </w:r>
      <w:r>
        <w:rPr>
          <w:lang w:val="en-US"/>
        </w:rPr>
        <w:t xml:space="preserve">the portlet provides a collection of next possible portlet modes, the portal should honor them by providing </w:t>
      </w:r>
      <w:r w:rsidRPr="000D6042">
        <w:rPr>
          <w:lang w:val="en-US"/>
        </w:rPr>
        <w:t>the end user with</w:t>
      </w:r>
      <w:r>
        <w:rPr>
          <w:lang w:val="en-US"/>
        </w:rPr>
        <w:t xml:space="preserve"> portlet mode</w:t>
      </w:r>
      <w:r w:rsidRPr="000D6042">
        <w:rPr>
          <w:lang w:val="en-US"/>
        </w:rPr>
        <w:t xml:space="preserve"> choices </w:t>
      </w:r>
      <w:r>
        <w:rPr>
          <w:lang w:val="en-US"/>
        </w:rPr>
        <w:t xml:space="preserve">limited </w:t>
      </w:r>
      <w:r w:rsidRPr="000D6042">
        <w:rPr>
          <w:lang w:val="en-US"/>
        </w:rPr>
        <w:t>to the provided</w:t>
      </w:r>
      <w:r>
        <w:rPr>
          <w:lang w:val="en-US"/>
        </w:rPr>
        <w:t xml:space="preserve"> collection of</w:t>
      </w:r>
      <w:r w:rsidRPr="000D6042">
        <w:rPr>
          <w:lang w:val="en-US"/>
        </w:rPr>
        <w:t xml:space="preserve"> portlet modes or a subset of th</w:t>
      </w:r>
      <w:r>
        <w:rPr>
          <w:lang w:val="en-US"/>
        </w:rPr>
        <w:t>o</w:t>
      </w:r>
      <w:r w:rsidRPr="000D6042">
        <w:rPr>
          <w:lang w:val="en-US"/>
        </w:rPr>
        <w:t>se modes based on access control considerations.</w:t>
      </w:r>
    </w:p>
    <w:p w:rsidR="004E2CC9" w:rsidRPr="000D6042" w:rsidRDefault="004E2CC9" w:rsidP="004E2CC9">
      <w:pPr>
        <w:pStyle w:val="Standard"/>
        <w:rPr>
          <w:lang w:val="en-US"/>
        </w:rPr>
      </w:pPr>
      <w:r w:rsidRPr="000D6042">
        <w:rPr>
          <w:lang w:val="en-US"/>
        </w:rPr>
        <w:t>If the portlet does not set any next possible portlet modes</w:t>
      </w:r>
      <w:r>
        <w:rPr>
          <w:lang w:val="en-US"/>
        </w:rPr>
        <w:t>, the portlet container should consider</w:t>
      </w:r>
      <w:r w:rsidRPr="000D6042">
        <w:rPr>
          <w:lang w:val="en-US"/>
        </w:rPr>
        <w:t xml:space="preserve"> </w:t>
      </w:r>
      <w:r>
        <w:rPr>
          <w:lang w:val="en-US"/>
        </w:rPr>
        <w:t xml:space="preserve">all portlet modes </w:t>
      </w:r>
      <w:r w:rsidRPr="000D6042">
        <w:rPr>
          <w:lang w:val="en-US"/>
        </w:rPr>
        <w:t xml:space="preserve">defined </w:t>
      </w:r>
      <w:r>
        <w:rPr>
          <w:lang w:val="en-US"/>
        </w:rPr>
        <w:t>as supported portlet modes in the p</w:t>
      </w:r>
      <w:r w:rsidRPr="000D6042">
        <w:rPr>
          <w:lang w:val="en-US"/>
        </w:rPr>
        <w:t xml:space="preserve">ortlet </w:t>
      </w:r>
      <w:r>
        <w:rPr>
          <w:lang w:val="en-US"/>
        </w:rPr>
        <w:t>configuration as</w:t>
      </w:r>
      <w:r w:rsidRPr="000D6042">
        <w:rPr>
          <w:lang w:val="en-US"/>
        </w:rPr>
        <w:t xml:space="preserve"> </w:t>
      </w:r>
      <w:r>
        <w:rPr>
          <w:lang w:val="en-US"/>
        </w:rPr>
        <w:t>possible</w:t>
      </w:r>
      <w:r w:rsidRPr="000D6042">
        <w:rPr>
          <w:lang w:val="en-US"/>
        </w:rPr>
        <w:t xml:space="preserve"> new portlet modes.</w:t>
      </w:r>
    </w:p>
    <w:p w:rsidR="00AB3A03" w:rsidRDefault="00AB3A03" w:rsidP="00AB3A03">
      <w:pPr>
        <w:pStyle w:val="Heading3"/>
      </w:pPr>
      <w:bookmarkStart w:id="682" w:name="_Toc468261122"/>
      <w:r>
        <w:t>Deprecated Methods</w:t>
      </w:r>
      <w:bookmarkEnd w:id="682"/>
    </w:p>
    <w:p w:rsidR="00AB3A03" w:rsidRPr="009C3C8C" w:rsidRDefault="00AB3A03" w:rsidP="00AB3A03">
      <w:pPr>
        <w:pStyle w:val="Standard"/>
        <w:rPr>
          <w:rStyle w:val="inlinecode"/>
          <w:rFonts w:ascii="Times New Roman" w:hAnsi="Times New Roman"/>
          <w:sz w:val="24"/>
          <w:lang w:val="en-US"/>
        </w:rPr>
      </w:pPr>
      <w:r>
        <w:rPr>
          <w:lang w:val="en-US"/>
        </w:rPr>
        <w:t xml:space="preserve">The </w:t>
      </w:r>
      <w:r>
        <w:rPr>
          <w:rStyle w:val="inlinecode"/>
          <w:lang w:val="en-US"/>
        </w:rPr>
        <w:t>Render</w:t>
      </w:r>
      <w:r w:rsidRPr="00F55FCF">
        <w:rPr>
          <w:rStyle w:val="inlinecode"/>
          <w:lang w:val="en-US"/>
        </w:rPr>
        <w:t>Response</w:t>
      </w:r>
      <w:r>
        <w:rPr>
          <w:lang w:val="en-US"/>
        </w:rPr>
        <w:t xml:space="preserve"> interface s</w:t>
      </w:r>
      <w:r w:rsidRPr="009C3C8C">
        <w:rPr>
          <w:rStyle w:val="inlinecode"/>
          <w:lang w:val="en-US"/>
        </w:rPr>
        <w:t>et</w:t>
      </w:r>
      <w:r>
        <w:rPr>
          <w:rStyle w:val="inlinecode"/>
          <w:lang w:val="en-US"/>
        </w:rPr>
        <w:t>Title</w:t>
      </w:r>
      <w:r>
        <w:rPr>
          <w:lang w:val="en-US"/>
        </w:rPr>
        <w:t xml:space="preserve"> method</w:t>
      </w:r>
      <w:r w:rsidR="00522710">
        <w:rPr>
          <w:lang w:val="en-US"/>
        </w:rPr>
        <w:t xml:space="preserve"> has</w:t>
      </w:r>
      <w:r w:rsidRPr="000E39F2">
        <w:rPr>
          <w:lang w:val="en-US"/>
        </w:rPr>
        <w:t xml:space="preserve"> been deprecated with Portlet Specification Version 3.0.</w:t>
      </w:r>
      <w:r>
        <w:rPr>
          <w:lang w:val="en-US"/>
        </w:rPr>
        <w:t xml:space="preserve"> </w:t>
      </w:r>
      <w:r w:rsidR="00522710">
        <w:rPr>
          <w:lang w:val="en-US"/>
        </w:rPr>
        <w:t>This methods has</w:t>
      </w:r>
      <w:r>
        <w:rPr>
          <w:lang w:val="en-US"/>
        </w:rPr>
        <w:t xml:space="preserve"> been moved to the </w:t>
      </w:r>
      <w:r w:rsidRPr="003F02C0">
        <w:rPr>
          <w:rStyle w:val="inlinecode"/>
        </w:rPr>
        <w:t>HeaderResponse</w:t>
      </w:r>
      <w:r>
        <w:rPr>
          <w:lang w:val="en-US"/>
        </w:rPr>
        <w:t xml:space="preserve"> interface.</w:t>
      </w:r>
    </w:p>
    <w:p w:rsidR="0016051B" w:rsidRDefault="0016051B" w:rsidP="0016051B">
      <w:pPr>
        <w:pStyle w:val="Heading2"/>
        <w:ind w:left="578" w:hanging="578"/>
      </w:pPr>
      <w:bookmarkStart w:id="683" w:name="_Toc461288054"/>
      <w:bookmarkStart w:id="684" w:name="_Toc461288451"/>
      <w:bookmarkStart w:id="685" w:name="_Toc461288055"/>
      <w:bookmarkStart w:id="686" w:name="_Toc461288452"/>
      <w:bookmarkStart w:id="687" w:name="_Toc461288056"/>
      <w:bookmarkStart w:id="688" w:name="_Toc461288453"/>
      <w:bookmarkStart w:id="689" w:name="_Toc430181430"/>
      <w:bookmarkStart w:id="690" w:name="_Toc430613729"/>
      <w:bookmarkStart w:id="691" w:name="_Toc430614205"/>
      <w:bookmarkStart w:id="692" w:name="_Toc430614642"/>
      <w:bookmarkStart w:id="693" w:name="_Toc430615075"/>
      <w:bookmarkStart w:id="694" w:name="_Toc430615508"/>
      <w:bookmarkStart w:id="695" w:name="_Toc430615938"/>
      <w:bookmarkStart w:id="696" w:name="_Toc430616370"/>
      <w:bookmarkStart w:id="697" w:name="_Toc430616800"/>
      <w:bookmarkStart w:id="698" w:name="_Toc431562290"/>
      <w:bookmarkStart w:id="699" w:name="_Toc431562726"/>
      <w:bookmarkStart w:id="700" w:name="_Toc431807731"/>
      <w:bookmarkStart w:id="701" w:name="_Toc430181431"/>
      <w:bookmarkStart w:id="702" w:name="_Toc430613730"/>
      <w:bookmarkStart w:id="703" w:name="_Toc430614206"/>
      <w:bookmarkStart w:id="704" w:name="_Toc430614643"/>
      <w:bookmarkStart w:id="705" w:name="_Toc430615076"/>
      <w:bookmarkStart w:id="706" w:name="_Toc430615509"/>
      <w:bookmarkStart w:id="707" w:name="_Toc430615939"/>
      <w:bookmarkStart w:id="708" w:name="_Toc430616371"/>
      <w:bookmarkStart w:id="709" w:name="_Toc430616801"/>
      <w:bookmarkStart w:id="710" w:name="_Toc431562291"/>
      <w:bookmarkStart w:id="711" w:name="_Toc431562727"/>
      <w:bookmarkStart w:id="712" w:name="_Toc431807732"/>
      <w:bookmarkStart w:id="713" w:name="_Toc430181432"/>
      <w:bookmarkStart w:id="714" w:name="_Toc430613731"/>
      <w:bookmarkStart w:id="715" w:name="_Toc430614207"/>
      <w:bookmarkStart w:id="716" w:name="_Toc430614644"/>
      <w:bookmarkStart w:id="717" w:name="_Toc430615077"/>
      <w:bookmarkStart w:id="718" w:name="_Toc430615510"/>
      <w:bookmarkStart w:id="719" w:name="_Toc430615940"/>
      <w:bookmarkStart w:id="720" w:name="_Toc430616372"/>
      <w:bookmarkStart w:id="721" w:name="_Toc430616802"/>
      <w:bookmarkStart w:id="722" w:name="_Toc431562292"/>
      <w:bookmarkStart w:id="723" w:name="_Toc431562728"/>
      <w:bookmarkStart w:id="724" w:name="_Toc431807733"/>
      <w:bookmarkStart w:id="725" w:name="_Toc430181433"/>
      <w:bookmarkStart w:id="726" w:name="_Toc430613732"/>
      <w:bookmarkStart w:id="727" w:name="_Toc430614208"/>
      <w:bookmarkStart w:id="728" w:name="_Toc430614645"/>
      <w:bookmarkStart w:id="729" w:name="_Toc430615078"/>
      <w:bookmarkStart w:id="730" w:name="_Toc430615511"/>
      <w:bookmarkStart w:id="731" w:name="_Toc430615941"/>
      <w:bookmarkStart w:id="732" w:name="_Toc430616373"/>
      <w:bookmarkStart w:id="733" w:name="_Toc430616803"/>
      <w:bookmarkStart w:id="734" w:name="_Toc431562293"/>
      <w:bookmarkStart w:id="735" w:name="_Toc431562729"/>
      <w:bookmarkStart w:id="736" w:name="_Toc431807734"/>
      <w:bookmarkStart w:id="737" w:name="_Toc430181434"/>
      <w:bookmarkStart w:id="738" w:name="_Toc430613733"/>
      <w:bookmarkStart w:id="739" w:name="_Toc430614209"/>
      <w:bookmarkStart w:id="740" w:name="_Toc430614646"/>
      <w:bookmarkStart w:id="741" w:name="_Toc430615079"/>
      <w:bookmarkStart w:id="742" w:name="_Toc430615512"/>
      <w:bookmarkStart w:id="743" w:name="_Toc430615942"/>
      <w:bookmarkStart w:id="744" w:name="_Toc430616374"/>
      <w:bookmarkStart w:id="745" w:name="_Toc430616804"/>
      <w:bookmarkStart w:id="746" w:name="_Toc431562294"/>
      <w:bookmarkStart w:id="747" w:name="_Toc431562730"/>
      <w:bookmarkStart w:id="748" w:name="_Toc431807735"/>
      <w:bookmarkStart w:id="749" w:name="_Toc430181435"/>
      <w:bookmarkStart w:id="750" w:name="_Toc430613734"/>
      <w:bookmarkStart w:id="751" w:name="_Toc430614210"/>
      <w:bookmarkStart w:id="752" w:name="_Toc430614647"/>
      <w:bookmarkStart w:id="753" w:name="_Toc430615080"/>
      <w:bookmarkStart w:id="754" w:name="_Toc430615513"/>
      <w:bookmarkStart w:id="755" w:name="_Toc430615943"/>
      <w:bookmarkStart w:id="756" w:name="_Toc430616375"/>
      <w:bookmarkStart w:id="757" w:name="_Toc430616805"/>
      <w:bookmarkStart w:id="758" w:name="_Toc431562295"/>
      <w:bookmarkStart w:id="759" w:name="_Toc431562731"/>
      <w:bookmarkStart w:id="760" w:name="_Toc431807736"/>
      <w:bookmarkStart w:id="761" w:name="_Toc430181436"/>
      <w:bookmarkStart w:id="762" w:name="_Toc430613735"/>
      <w:bookmarkStart w:id="763" w:name="_Toc430614211"/>
      <w:bookmarkStart w:id="764" w:name="_Toc430614648"/>
      <w:bookmarkStart w:id="765" w:name="_Toc430615081"/>
      <w:bookmarkStart w:id="766" w:name="_Toc430615514"/>
      <w:bookmarkStart w:id="767" w:name="_Toc430615944"/>
      <w:bookmarkStart w:id="768" w:name="_Toc430616376"/>
      <w:bookmarkStart w:id="769" w:name="_Toc430616806"/>
      <w:bookmarkStart w:id="770" w:name="_Toc431562296"/>
      <w:bookmarkStart w:id="771" w:name="_Toc431562732"/>
      <w:bookmarkStart w:id="772" w:name="_Toc431807737"/>
      <w:bookmarkStart w:id="773" w:name="_Toc415140895"/>
      <w:bookmarkStart w:id="774" w:name="_Toc468261123"/>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Pr="00CD1A2D">
        <w:rPr>
          <w:rFonts w:ascii="Courier New" w:hAnsi="Courier New" w:cs="Courier New"/>
        </w:rPr>
        <w:t>ResourceResponse</w:t>
      </w:r>
      <w:r>
        <w:t xml:space="preserve"> Interface</w:t>
      </w:r>
      <w:bookmarkEnd w:id="773"/>
      <w:bookmarkEnd w:id="774"/>
    </w:p>
    <w:p w:rsidR="0016051B" w:rsidRPr="000D6042" w:rsidRDefault="0016051B" w:rsidP="0016051B">
      <w:pPr>
        <w:pStyle w:val="Standard"/>
        <w:rPr>
          <w:lang w:val="en-US"/>
        </w:rPr>
      </w:pPr>
      <w:r w:rsidRPr="000D6042">
        <w:rPr>
          <w:lang w:val="en-US"/>
        </w:rPr>
        <w:t xml:space="preserve">The </w:t>
      </w:r>
      <w:r w:rsidRPr="00CD1A2D">
        <w:rPr>
          <w:rStyle w:val="inlinecode"/>
          <w:lang w:val="en-US"/>
        </w:rPr>
        <w:t>ResourceResponse</w:t>
      </w:r>
      <w:r w:rsidRPr="000D6042">
        <w:rPr>
          <w:lang w:val="en-US"/>
        </w:rPr>
        <w:t xml:space="preserve"> interface extends the </w:t>
      </w:r>
      <w:r w:rsidRPr="00CD1A2D">
        <w:rPr>
          <w:rStyle w:val="inlinecode"/>
          <w:lang w:val="en-US"/>
        </w:rPr>
        <w:t>MimeResponse</w:t>
      </w:r>
      <w:r w:rsidRPr="000D6042">
        <w:rPr>
          <w:lang w:val="en-US"/>
        </w:rPr>
        <w:t xml:space="preserve"> interface </w:t>
      </w:r>
      <w:r w:rsidR="00CD1A2D">
        <w:rPr>
          <w:lang w:val="en-US"/>
        </w:rPr>
        <w:t>to provide additional methods useful during resource serving.</w:t>
      </w:r>
      <w:r w:rsidRPr="000D6042">
        <w:rPr>
          <w:lang w:val="en-US"/>
        </w:rPr>
        <w:t xml:space="preserve"> This interface allows a portlet to generate content that is directly served to the client, including binary content.</w:t>
      </w:r>
    </w:p>
    <w:p w:rsidR="0016051B" w:rsidRDefault="00114E41" w:rsidP="0016051B">
      <w:pPr>
        <w:pStyle w:val="Standard"/>
        <w:rPr>
          <w:lang w:val="en-US"/>
        </w:rPr>
      </w:pPr>
      <w:r w:rsidRPr="000D6042">
        <w:rPr>
          <w:lang w:val="en-US"/>
        </w:rPr>
        <w:lastRenderedPageBreak/>
        <w:t>The portlet container may pre-set character encoding and locale</w:t>
      </w:r>
      <w:r>
        <w:rPr>
          <w:lang w:val="en-US"/>
        </w:rPr>
        <w:t>, however, t</w:t>
      </w:r>
      <w:r w:rsidR="0016051B" w:rsidRPr="000D6042">
        <w:rPr>
          <w:lang w:val="en-US"/>
        </w:rPr>
        <w:t>he portlet can</w:t>
      </w:r>
      <w:r>
        <w:rPr>
          <w:lang w:val="en-US"/>
        </w:rPr>
        <w:t xml:space="preserve"> override the preset values by</w:t>
      </w:r>
      <w:r w:rsidR="0016051B" w:rsidRPr="000D6042">
        <w:rPr>
          <w:lang w:val="en-US"/>
        </w:rPr>
        <w:t xml:space="preserve"> set</w:t>
      </w:r>
      <w:r>
        <w:rPr>
          <w:lang w:val="en-US"/>
        </w:rPr>
        <w:t>ting</w:t>
      </w:r>
      <w:r w:rsidR="0016051B" w:rsidRPr="000D6042">
        <w:rPr>
          <w:lang w:val="en-US"/>
        </w:rPr>
        <w:t xml:space="preserve"> the character encoding </w:t>
      </w:r>
      <w:r>
        <w:rPr>
          <w:lang w:val="en-US"/>
        </w:rPr>
        <w:t>and</w:t>
      </w:r>
      <w:r w:rsidR="0016051B" w:rsidRPr="000D6042">
        <w:rPr>
          <w:lang w:val="en-US"/>
        </w:rPr>
        <w:t xml:space="preserve"> the locale of the response</w:t>
      </w:r>
      <w:r>
        <w:rPr>
          <w:lang w:val="en-US"/>
        </w:rPr>
        <w:t xml:space="preserve"> using the </w:t>
      </w:r>
      <w:r w:rsidRPr="003F02C0">
        <w:rPr>
          <w:rStyle w:val="inlinecode"/>
          <w:lang w:val="en-US"/>
        </w:rPr>
        <w:t>setCharacterEncoding</w:t>
      </w:r>
      <w:r>
        <w:rPr>
          <w:lang w:val="en-US"/>
        </w:rPr>
        <w:t xml:space="preserve"> and </w:t>
      </w:r>
      <w:r w:rsidRPr="003F02C0">
        <w:rPr>
          <w:rStyle w:val="inlinecode"/>
          <w:lang w:val="en-US"/>
        </w:rPr>
        <w:t>setLocale</w:t>
      </w:r>
      <w:r>
        <w:rPr>
          <w:lang w:val="en-US"/>
        </w:rPr>
        <w:t xml:space="preserve"> methods, respectively</w:t>
      </w:r>
      <w:r w:rsidR="0016051B" w:rsidRPr="000D6042">
        <w:rPr>
          <w:lang w:val="en-US"/>
        </w:rPr>
        <w:t xml:space="preserve">. </w:t>
      </w:r>
    </w:p>
    <w:p w:rsidR="00114E41" w:rsidRDefault="00114E41" w:rsidP="00116EE7">
      <w:pPr>
        <w:pStyle w:val="Standard"/>
        <w:rPr>
          <w:lang w:val="en-US"/>
        </w:rPr>
      </w:pPr>
      <w:r>
        <w:rPr>
          <w:lang w:val="en-US"/>
        </w:rPr>
        <w:t xml:space="preserve">The </w:t>
      </w:r>
      <w:r w:rsidRPr="003F02C0">
        <w:rPr>
          <w:rStyle w:val="inlinecode"/>
          <w:lang w:val="en-US"/>
        </w:rPr>
        <w:t>setStatus</w:t>
      </w:r>
      <w:r>
        <w:rPr>
          <w:lang w:val="en-US"/>
        </w:rPr>
        <w:t xml:space="preserve"> </w:t>
      </w:r>
      <w:r w:rsidR="00116EE7">
        <w:rPr>
          <w:lang w:val="en-US"/>
        </w:rPr>
        <w:t>method s</w:t>
      </w:r>
      <w:r w:rsidR="00116EE7" w:rsidRPr="00116EE7">
        <w:rPr>
          <w:lang w:val="en-US"/>
        </w:rPr>
        <w:t>ets the HTTP status code for this request.</w:t>
      </w:r>
      <w:r w:rsidR="00116EE7">
        <w:rPr>
          <w:lang w:val="en-US"/>
        </w:rPr>
        <w:t xml:space="preserve"> </w:t>
      </w:r>
      <w:r w:rsidR="00116EE7" w:rsidRPr="00116EE7">
        <w:rPr>
          <w:lang w:val="en-US"/>
        </w:rPr>
        <w:t xml:space="preserve">The status code should be a valid value as defined in IETF rfc2616 </w:t>
      </w:r>
      <w:r w:rsidR="004E7875">
        <w:rPr>
          <w:lang w:val="en-US"/>
        </w:rPr>
        <w:t>"</w:t>
      </w:r>
      <w:r w:rsidR="00116EE7" w:rsidRPr="00116EE7">
        <w:rPr>
          <w:lang w:val="en-US"/>
        </w:rPr>
        <w:t>Hypertext Transfer Protocol -- HTTP/1.1</w:t>
      </w:r>
      <w:r w:rsidR="004E7875">
        <w:rPr>
          <w:lang w:val="en-US"/>
        </w:rPr>
        <w:t>"</w:t>
      </w:r>
      <w:r w:rsidR="00116EE7" w:rsidRPr="00116EE7">
        <w:rPr>
          <w:lang w:val="en-US"/>
        </w:rPr>
        <w:t xml:space="preserve"> . The</w:t>
      </w:r>
      <w:r w:rsidR="00116EE7">
        <w:rPr>
          <w:lang w:val="en-US"/>
        </w:rPr>
        <w:t xml:space="preserve"> portlet may use the</w:t>
      </w:r>
      <w:r w:rsidR="00116EE7" w:rsidRPr="00116EE7">
        <w:rPr>
          <w:lang w:val="en-US"/>
        </w:rPr>
        <w:t xml:space="preserve"> status code constants </w:t>
      </w:r>
      <w:r w:rsidR="004E7875">
        <w:rPr>
          <w:lang w:val="en-US"/>
        </w:rPr>
        <w:t>"</w:t>
      </w:r>
      <w:r w:rsidR="00116EE7" w:rsidRPr="00116EE7">
        <w:rPr>
          <w:lang w:val="en-US"/>
        </w:rPr>
        <w:t>SC_*</w:t>
      </w:r>
      <w:r w:rsidR="004E7875">
        <w:rPr>
          <w:lang w:val="en-US"/>
        </w:rPr>
        <w:t>"</w:t>
      </w:r>
      <w:r w:rsidR="00116EE7" w:rsidRPr="00116EE7">
        <w:rPr>
          <w:lang w:val="en-US"/>
        </w:rPr>
        <w:t xml:space="preserve"> defined in</w:t>
      </w:r>
      <w:r w:rsidR="00116EE7">
        <w:rPr>
          <w:lang w:val="en-US"/>
        </w:rPr>
        <w:t xml:space="preserve"> the </w:t>
      </w:r>
      <w:r w:rsidR="00116EE7" w:rsidRPr="003F02C0">
        <w:rPr>
          <w:rStyle w:val="inlinecode"/>
          <w:lang w:val="en-US"/>
        </w:rPr>
        <w:t>HttpServletResponse</w:t>
      </w:r>
      <w:r w:rsidR="00116EE7">
        <w:rPr>
          <w:lang w:val="en-US"/>
        </w:rPr>
        <w:t xml:space="preserve"> interface to designate status code values. </w:t>
      </w:r>
      <w:r w:rsidR="00116EE7" w:rsidRPr="00116EE7">
        <w:rPr>
          <w:lang w:val="en-US"/>
        </w:rPr>
        <w:t>This method has no effect if it is called after the response has been committed.</w:t>
      </w:r>
      <w:r w:rsidR="00602DF2">
        <w:rPr>
          <w:lang w:val="en-US"/>
        </w:rPr>
        <w:t xml:space="preserve"> The </w:t>
      </w:r>
      <w:r w:rsidR="00602DF2" w:rsidRPr="00511B6D">
        <w:rPr>
          <w:rStyle w:val="inlinecode"/>
          <w:lang w:val="en-US"/>
        </w:rPr>
        <w:t>getStatus</w:t>
      </w:r>
      <w:r w:rsidR="00602DF2">
        <w:rPr>
          <w:lang w:val="en-US"/>
        </w:rPr>
        <w:t xml:space="preserve"> method retrieves the status code set for the response.</w:t>
      </w:r>
    </w:p>
    <w:p w:rsidR="00602DF2" w:rsidRPr="000D6042" w:rsidRDefault="00602DF2" w:rsidP="00116EE7">
      <w:pPr>
        <w:pStyle w:val="Standard"/>
        <w:rPr>
          <w:lang w:val="en-US"/>
        </w:rPr>
      </w:pPr>
      <w:r>
        <w:rPr>
          <w:lang w:val="en-US"/>
        </w:rPr>
        <w:t xml:space="preserve">The </w:t>
      </w:r>
      <w:r w:rsidRPr="00511B6D">
        <w:rPr>
          <w:rStyle w:val="inlinecode"/>
          <w:lang w:val="en-US"/>
        </w:rPr>
        <w:t>setContentLength</w:t>
      </w:r>
      <w:r>
        <w:rPr>
          <w:lang w:val="en-US"/>
        </w:rPr>
        <w:t xml:space="preserve"> and </w:t>
      </w:r>
      <w:r w:rsidRPr="00511B6D">
        <w:rPr>
          <w:rStyle w:val="inlinecode"/>
          <w:lang w:val="en-US"/>
        </w:rPr>
        <w:t>setContentLengthLong</w:t>
      </w:r>
      <w:r>
        <w:rPr>
          <w:lang w:val="en-US"/>
        </w:rPr>
        <w:t xml:space="preserve"> methods set the length of the content body in the response.</w:t>
      </w:r>
    </w:p>
    <w:p w:rsidR="0016051B" w:rsidRPr="00602DF2" w:rsidRDefault="0016051B" w:rsidP="0016051B">
      <w:pPr>
        <w:pStyle w:val="Heading3"/>
        <w:tabs>
          <w:tab w:val="clear" w:pos="720"/>
        </w:tabs>
        <w:ind w:left="720" w:hanging="720"/>
        <w:rPr>
          <w:lang w:val="en-US"/>
        </w:rPr>
      </w:pPr>
      <w:bookmarkStart w:id="775" w:name="_Toc415140896"/>
      <w:bookmarkStart w:id="776" w:name="_Toc468261124"/>
      <w:r w:rsidRPr="00602DF2">
        <w:rPr>
          <w:lang w:val="en-US"/>
        </w:rPr>
        <w:t>Setting the Response Character Set</w:t>
      </w:r>
      <w:bookmarkEnd w:id="775"/>
      <w:bookmarkEnd w:id="776"/>
    </w:p>
    <w:p w:rsidR="0016051B" w:rsidRPr="000D6042" w:rsidRDefault="0016051B" w:rsidP="0016051B">
      <w:pPr>
        <w:pStyle w:val="Standard"/>
        <w:rPr>
          <w:lang w:val="en-US"/>
        </w:rPr>
      </w:pPr>
      <w:r w:rsidRPr="000D6042">
        <w:rPr>
          <w:lang w:val="en-US"/>
        </w:rPr>
        <w:t>The portlet can set the character encoding for a resource response in several ways:</w:t>
      </w:r>
    </w:p>
    <w:p w:rsidR="0016051B" w:rsidRDefault="00CD1A2D" w:rsidP="0016051B">
      <w:pPr>
        <w:pStyle w:val="BulletListsingle-spaced"/>
      </w:pPr>
      <w:r>
        <w:t>Using</w:t>
      </w:r>
      <w:r w:rsidR="0016051B">
        <w:t xml:space="preserve"> the </w:t>
      </w:r>
      <w:r w:rsidR="0016051B" w:rsidRPr="00CD1A2D">
        <w:rPr>
          <w:rStyle w:val="inlinecode"/>
        </w:rPr>
        <w:t>setCharacterEncoding</w:t>
      </w:r>
      <w:r w:rsidR="0016051B">
        <w:t xml:space="preserve"> method</w:t>
      </w:r>
      <w:r>
        <w:t>.</w:t>
      </w:r>
    </w:p>
    <w:p w:rsidR="0016051B" w:rsidRPr="000D6042" w:rsidRDefault="00CD1A2D" w:rsidP="0016051B">
      <w:pPr>
        <w:pStyle w:val="BulletListsingle-spaced"/>
        <w:rPr>
          <w:lang w:val="en-US"/>
        </w:rPr>
      </w:pPr>
      <w:r>
        <w:rPr>
          <w:lang w:val="en-US"/>
        </w:rPr>
        <w:t>Using</w:t>
      </w:r>
      <w:r w:rsidR="0016051B" w:rsidRPr="000D6042">
        <w:rPr>
          <w:lang w:val="en-US"/>
        </w:rPr>
        <w:t xml:space="preserve"> the </w:t>
      </w:r>
      <w:r w:rsidR="0016051B" w:rsidRPr="008D2043">
        <w:rPr>
          <w:rStyle w:val="inlinecode"/>
          <w:lang w:val="en-US"/>
        </w:rPr>
        <w:t>setContentType</w:t>
      </w:r>
      <w:r w:rsidR="0016051B" w:rsidRPr="000D6042">
        <w:rPr>
          <w:rFonts w:ascii="Courier New" w:hAnsi="Courier New"/>
          <w:sz w:val="20"/>
          <w:lang w:val="en-US"/>
        </w:rPr>
        <w:t xml:space="preserve"> </w:t>
      </w:r>
      <w:r w:rsidR="0016051B" w:rsidRPr="000D6042">
        <w:rPr>
          <w:lang w:val="en-US"/>
        </w:rPr>
        <w:t xml:space="preserve">method. Calls to </w:t>
      </w:r>
      <w:r w:rsidR="0016051B" w:rsidRPr="008D2043">
        <w:rPr>
          <w:rStyle w:val="inlinecode"/>
          <w:lang w:val="en-US"/>
        </w:rPr>
        <w:t>setContentType</w:t>
      </w:r>
      <w:r w:rsidR="0016051B" w:rsidRPr="000D6042">
        <w:rPr>
          <w:rFonts w:ascii="Courier New" w:hAnsi="Courier New"/>
          <w:sz w:val="20"/>
          <w:lang w:val="en-US"/>
        </w:rPr>
        <w:t xml:space="preserve"> </w:t>
      </w:r>
      <w:r w:rsidR="0016051B" w:rsidRPr="000D6042">
        <w:rPr>
          <w:lang w:val="en-US"/>
        </w:rPr>
        <w:t xml:space="preserve">set the character encoding only if the given content type string provides a value for the </w:t>
      </w:r>
      <w:r w:rsidR="0016051B" w:rsidRPr="008D2043">
        <w:rPr>
          <w:rStyle w:val="inlinecode"/>
          <w:lang w:val="en-US"/>
        </w:rPr>
        <w:t>charset</w:t>
      </w:r>
      <w:r w:rsidR="0016051B" w:rsidRPr="000D6042">
        <w:rPr>
          <w:rFonts w:ascii="Courier New" w:hAnsi="Courier New"/>
          <w:sz w:val="20"/>
          <w:lang w:val="en-US"/>
        </w:rPr>
        <w:t xml:space="preserve"> </w:t>
      </w:r>
      <w:r w:rsidR="0016051B" w:rsidRPr="000D6042">
        <w:rPr>
          <w:lang w:val="en-US"/>
        </w:rPr>
        <w:t>attribute.</w:t>
      </w:r>
    </w:p>
    <w:p w:rsidR="0016051B" w:rsidRPr="000D6042" w:rsidRDefault="00CD1A2D" w:rsidP="0016051B">
      <w:pPr>
        <w:pStyle w:val="BulletListsingle-spaced"/>
        <w:rPr>
          <w:lang w:val="en-US"/>
        </w:rPr>
      </w:pPr>
      <w:r>
        <w:rPr>
          <w:lang w:val="en-US"/>
        </w:rPr>
        <w:t>Using</w:t>
      </w:r>
      <w:r w:rsidR="0016051B" w:rsidRPr="000D6042">
        <w:rPr>
          <w:lang w:val="en-US"/>
        </w:rPr>
        <w:t xml:space="preserve"> the </w:t>
      </w:r>
      <w:r w:rsidR="0016051B" w:rsidRPr="00CD1A2D">
        <w:rPr>
          <w:rStyle w:val="inlinecode"/>
          <w:lang w:val="en-US"/>
        </w:rPr>
        <w:t>setLocale</w:t>
      </w:r>
      <w:r w:rsidR="0016051B" w:rsidRPr="000D6042">
        <w:rPr>
          <w:rFonts w:ascii="Courier New" w:hAnsi="Courier New"/>
          <w:sz w:val="20"/>
          <w:lang w:val="en-US"/>
        </w:rPr>
        <w:t xml:space="preserve"> </w:t>
      </w:r>
      <w:r w:rsidR="0016051B" w:rsidRPr="000D6042">
        <w:rPr>
          <w:lang w:val="en-US"/>
        </w:rPr>
        <w:t xml:space="preserve">method and a </w:t>
      </w:r>
      <w:r w:rsidR="0016051B" w:rsidRPr="00CD1A2D">
        <w:rPr>
          <w:rStyle w:val="inlinecode"/>
          <w:lang w:val="en-US"/>
        </w:rPr>
        <w:t>locale-encoding-mapping-list</w:t>
      </w:r>
      <w:r w:rsidR="0016051B" w:rsidRPr="000D6042">
        <w:rPr>
          <w:lang w:val="en-US"/>
        </w:rPr>
        <w:t xml:space="preserve"> mapping in the </w:t>
      </w:r>
      <w:r w:rsidR="0016051B" w:rsidRPr="00CD1A2D">
        <w:rPr>
          <w:rStyle w:val="inlinecode"/>
          <w:lang w:val="en-US"/>
        </w:rPr>
        <w:t>web.xml</w:t>
      </w:r>
      <w:r w:rsidR="0016051B" w:rsidRPr="000D6042">
        <w:rPr>
          <w:rFonts w:ascii="Courier New" w:hAnsi="Courier New"/>
          <w:sz w:val="20"/>
          <w:lang w:val="en-US"/>
        </w:rPr>
        <w:t xml:space="preserve"> </w:t>
      </w:r>
      <w:r w:rsidR="0016051B" w:rsidRPr="000D6042">
        <w:rPr>
          <w:lang w:val="en-US"/>
        </w:rPr>
        <w:t>deploymen</w:t>
      </w:r>
      <w:r>
        <w:rPr>
          <w:lang w:val="en-US"/>
        </w:rPr>
        <w:t>t descriptor</w:t>
      </w:r>
      <w:r>
        <w:rPr>
          <w:rStyle w:val="FootnoteReference"/>
          <w:lang w:val="en-US"/>
        </w:rPr>
        <w:footnoteReference w:id="14"/>
      </w:r>
      <w:r w:rsidR="0016051B" w:rsidRPr="000D6042">
        <w:rPr>
          <w:lang w:val="en-US"/>
        </w:rPr>
        <w:t xml:space="preserve">. Calls to </w:t>
      </w:r>
      <w:r w:rsidR="0016051B" w:rsidRPr="008D2043">
        <w:rPr>
          <w:rStyle w:val="inlinecode"/>
          <w:lang w:val="en-US"/>
        </w:rPr>
        <w:t>setLocale</w:t>
      </w:r>
      <w:r w:rsidR="0016051B" w:rsidRPr="000D6042">
        <w:rPr>
          <w:rFonts w:ascii="Courier New" w:hAnsi="Courier New"/>
          <w:sz w:val="20"/>
          <w:lang w:val="en-US"/>
        </w:rPr>
        <w:t xml:space="preserve"> </w:t>
      </w:r>
      <w:r w:rsidR="0016051B" w:rsidRPr="000D6042">
        <w:rPr>
          <w:lang w:val="en-US"/>
        </w:rPr>
        <w:t>set the character encoding only if neither</w:t>
      </w:r>
      <w:r w:rsidR="00116EE7">
        <w:rPr>
          <w:lang w:val="en-US"/>
        </w:rPr>
        <w:t xml:space="preserve"> the</w:t>
      </w:r>
      <w:r w:rsidR="0016051B" w:rsidRPr="000D6042">
        <w:rPr>
          <w:lang w:val="en-US"/>
        </w:rPr>
        <w:t xml:space="preserve"> </w:t>
      </w:r>
      <w:r w:rsidR="0016051B" w:rsidRPr="000D6042">
        <w:rPr>
          <w:rFonts w:ascii="Courier New" w:hAnsi="Courier New"/>
          <w:sz w:val="20"/>
          <w:lang w:val="en-US"/>
        </w:rPr>
        <w:t>setCharacterEncoding</w:t>
      </w:r>
      <w:r w:rsidR="0016051B" w:rsidRPr="000D6042">
        <w:rPr>
          <w:lang w:val="en-US"/>
        </w:rPr>
        <w:t xml:space="preserve"> nor</w:t>
      </w:r>
      <w:r w:rsidR="00116EE7">
        <w:rPr>
          <w:lang w:val="en-US"/>
        </w:rPr>
        <w:t xml:space="preserve"> the</w:t>
      </w:r>
      <w:r w:rsidR="0016051B" w:rsidRPr="000D6042">
        <w:rPr>
          <w:lang w:val="en-US"/>
        </w:rPr>
        <w:t xml:space="preserve"> </w:t>
      </w:r>
      <w:r w:rsidR="0016051B" w:rsidRPr="008D2043">
        <w:rPr>
          <w:rStyle w:val="inlinecode"/>
          <w:lang w:val="en-US"/>
        </w:rPr>
        <w:t>setContentType</w:t>
      </w:r>
      <w:r w:rsidR="0016051B" w:rsidRPr="000D6042">
        <w:rPr>
          <w:lang w:val="en-US"/>
        </w:rPr>
        <w:t xml:space="preserve"> </w:t>
      </w:r>
      <w:r w:rsidR="00116EE7">
        <w:rPr>
          <w:lang w:val="en-US"/>
        </w:rPr>
        <w:t xml:space="preserve">method </w:t>
      </w:r>
      <w:r w:rsidR="0016051B" w:rsidRPr="000D6042">
        <w:rPr>
          <w:lang w:val="en-US"/>
        </w:rPr>
        <w:t>has</w:t>
      </w:r>
      <w:r w:rsidR="00116EE7">
        <w:rPr>
          <w:lang w:val="en-US"/>
        </w:rPr>
        <w:t xml:space="preserve"> previously</w:t>
      </w:r>
      <w:r w:rsidR="0016051B" w:rsidRPr="000D6042">
        <w:rPr>
          <w:lang w:val="en-US"/>
        </w:rPr>
        <w:t xml:space="preserve"> set the character encoding.</w:t>
      </w:r>
    </w:p>
    <w:p w:rsidR="0016051B" w:rsidRDefault="0016051B" w:rsidP="0016051B">
      <w:pPr>
        <w:pStyle w:val="Standard"/>
        <w:rPr>
          <w:lang w:val="en-US"/>
        </w:rPr>
      </w:pPr>
      <w:r w:rsidRPr="000D6042">
        <w:rPr>
          <w:lang w:val="en-US"/>
        </w:rPr>
        <w:t xml:space="preserve">If the portlet does not set a character encoding </w:t>
      </w:r>
      <w:r w:rsidR="00116EE7">
        <w:rPr>
          <w:lang w:val="en-US"/>
        </w:rPr>
        <w:t>using one of the possibilities listed above</w:t>
      </w:r>
      <w:r w:rsidRPr="000D6042">
        <w:rPr>
          <w:lang w:val="en-US"/>
        </w:rPr>
        <w:t xml:space="preserve"> before calling </w:t>
      </w:r>
      <w:r w:rsidRPr="000D6042">
        <w:rPr>
          <w:rFonts w:ascii="Courier New" w:hAnsi="Courier New"/>
          <w:sz w:val="20"/>
          <w:lang w:val="en-US"/>
        </w:rPr>
        <w:t>getWriter</w:t>
      </w:r>
      <w:r w:rsidR="00CD1A2D">
        <w:rPr>
          <w:rFonts w:ascii="Courier New" w:hAnsi="Courier New"/>
          <w:sz w:val="20"/>
          <w:lang w:val="en-US"/>
        </w:rPr>
        <w:t>,</w:t>
      </w:r>
      <w:r w:rsidR="00CD1A2D" w:rsidRPr="000D6042">
        <w:rPr>
          <w:lang w:val="en-US"/>
        </w:rPr>
        <w:t xml:space="preserve"> the portlet container</w:t>
      </w:r>
      <w:r w:rsidR="00CD1A2D">
        <w:rPr>
          <w:lang w:val="en-US"/>
        </w:rPr>
        <w:t xml:space="preserve"> </w:t>
      </w:r>
      <w:r w:rsidR="00116EE7">
        <w:rPr>
          <w:lang w:val="en-US"/>
        </w:rPr>
        <w:t xml:space="preserve">must </w:t>
      </w:r>
      <w:r w:rsidR="00CD1A2D">
        <w:rPr>
          <w:lang w:val="en-US"/>
        </w:rPr>
        <w:t>use</w:t>
      </w:r>
      <w:r w:rsidR="00CD1A2D" w:rsidRPr="000D6042">
        <w:rPr>
          <w:lang w:val="en-US"/>
        </w:rPr>
        <w:t xml:space="preserve"> </w:t>
      </w:r>
      <w:r w:rsidRPr="000D6042">
        <w:rPr>
          <w:lang w:val="en-US"/>
        </w:rPr>
        <w:t>UTF-8 as</w:t>
      </w:r>
      <w:r w:rsidR="00CD1A2D">
        <w:rPr>
          <w:lang w:val="en-US"/>
        </w:rPr>
        <w:t xml:space="preserve"> the</w:t>
      </w:r>
      <w:r w:rsidRPr="000D6042">
        <w:rPr>
          <w:lang w:val="en-US"/>
        </w:rPr>
        <w:t xml:space="preserve"> default character encoding.</w:t>
      </w:r>
    </w:p>
    <w:p w:rsidR="007C7571" w:rsidRDefault="007C7571" w:rsidP="007C7571">
      <w:pPr>
        <w:pStyle w:val="Heading2"/>
      </w:pPr>
      <w:bookmarkStart w:id="777" w:name="_Toc468261125"/>
      <w:bookmarkStart w:id="778" w:name="_Ref451843957"/>
      <w:bookmarkStart w:id="779" w:name="_Ref451843965"/>
      <w:bookmarkStart w:id="780" w:name="_Ref451843973"/>
      <w:r w:rsidRPr="003F02C0">
        <w:rPr>
          <w:rFonts w:ascii="Courier New" w:hAnsi="Courier New" w:cs="Courier New"/>
        </w:rPr>
        <w:t>HeaderResponse</w:t>
      </w:r>
      <w:r>
        <w:t xml:space="preserve"> Interface</w:t>
      </w:r>
      <w:bookmarkEnd w:id="777"/>
    </w:p>
    <w:p w:rsidR="00853545" w:rsidRDefault="007C7571" w:rsidP="00853545">
      <w:pPr>
        <w:pStyle w:val="Standard"/>
        <w:rPr>
          <w:lang w:val="en-US"/>
        </w:rPr>
      </w:pPr>
      <w:r w:rsidRPr="000D6042">
        <w:rPr>
          <w:lang w:val="en-US"/>
        </w:rPr>
        <w:t xml:space="preserve">The </w:t>
      </w:r>
      <w:r>
        <w:rPr>
          <w:rStyle w:val="inlinecode"/>
          <w:lang w:val="en-US"/>
        </w:rPr>
        <w:t>Header</w:t>
      </w:r>
      <w:r w:rsidRPr="00032A27">
        <w:rPr>
          <w:rStyle w:val="inlinecode"/>
          <w:lang w:val="en-US"/>
        </w:rPr>
        <w:t>Response</w:t>
      </w:r>
      <w:r w:rsidRPr="000D6042">
        <w:rPr>
          <w:lang w:val="en-US"/>
        </w:rPr>
        <w:t xml:space="preserve"> interface extends the </w:t>
      </w:r>
      <w:r w:rsidR="00853545">
        <w:rPr>
          <w:rStyle w:val="inlinecode"/>
          <w:lang w:val="en-US"/>
        </w:rPr>
        <w:t>Mime</w:t>
      </w:r>
      <w:r w:rsidRPr="00032A27">
        <w:rPr>
          <w:rStyle w:val="inlinecode"/>
          <w:lang w:val="en-US"/>
        </w:rPr>
        <w:t>Response</w:t>
      </w:r>
      <w:r w:rsidRPr="000D6042">
        <w:rPr>
          <w:lang w:val="en-US"/>
        </w:rPr>
        <w:t xml:space="preserve"> interface</w:t>
      </w:r>
      <w:r>
        <w:rPr>
          <w:lang w:val="en-US"/>
        </w:rPr>
        <w:t>.</w:t>
      </w:r>
      <w:r w:rsidR="00853545">
        <w:rPr>
          <w:lang w:val="en-US"/>
        </w:rPr>
        <w:t xml:space="preserve"> The portlet can use this interface</w:t>
      </w:r>
      <w:r>
        <w:rPr>
          <w:lang w:val="en-US"/>
        </w:rPr>
        <w:t xml:space="preserve"> during the header phase, which the portlet container must execute before the overall portal response has been committed in order to allow the portlet to contribute header information. </w:t>
      </w:r>
    </w:p>
    <w:p w:rsidR="007C7571" w:rsidRDefault="007C7571" w:rsidP="00853545">
      <w:pPr>
        <w:pStyle w:val="Standard"/>
        <w:rPr>
          <w:lang w:val="en-US"/>
        </w:rPr>
      </w:pPr>
      <w:r>
        <w:rPr>
          <w:lang w:val="en-US"/>
        </w:rPr>
        <w:t xml:space="preserve">The portlet can use the </w:t>
      </w:r>
      <w:r w:rsidRPr="003F02C0">
        <w:rPr>
          <w:rStyle w:val="inlinecode"/>
          <w:lang w:val="en-US"/>
        </w:rPr>
        <w:t>addProperty</w:t>
      </w:r>
      <w:r>
        <w:rPr>
          <w:lang w:val="en-US"/>
        </w:rPr>
        <w:t xml:space="preserve"> and </w:t>
      </w:r>
      <w:r w:rsidRPr="003F02C0">
        <w:rPr>
          <w:rStyle w:val="inlinecode"/>
          <w:lang w:val="en-US"/>
        </w:rPr>
        <w:t>setProperty</w:t>
      </w:r>
      <w:r w:rsidR="00853545">
        <w:rPr>
          <w:lang w:val="en-US"/>
        </w:rPr>
        <w:t xml:space="preserve"> methods described previously</w:t>
      </w:r>
      <w:r>
        <w:rPr>
          <w:lang w:val="en-US"/>
        </w:rPr>
        <w:t xml:space="preserve"> to </w:t>
      </w:r>
      <w:r w:rsidR="00853545">
        <w:rPr>
          <w:lang w:val="en-US"/>
        </w:rPr>
        <w:t>contribute cookies and HTTP header data</w:t>
      </w:r>
      <w:r>
        <w:rPr>
          <w:lang w:val="en-US"/>
        </w:rPr>
        <w:t xml:space="preserve">. </w:t>
      </w:r>
      <w:r w:rsidR="00853545">
        <w:rPr>
          <w:lang w:val="en-US"/>
        </w:rPr>
        <w:t xml:space="preserve">However, the portlet container </w:t>
      </w:r>
      <w:r w:rsidR="00724AE6">
        <w:rPr>
          <w:lang w:val="en-US"/>
        </w:rPr>
        <w:t>may</w:t>
      </w:r>
      <w:r w:rsidR="00853545">
        <w:rPr>
          <w:lang w:val="en-US"/>
        </w:rPr>
        <w:t xml:space="preserve"> restrict the type of HTTP header data that the portlet can set in order enforce the portlet programming model and to avoid conflicts with other portlets. For example, the portlet will generally not be allowed to set headers relating to redirection or the overall response length.</w:t>
      </w:r>
    </w:p>
    <w:p w:rsidR="007C7571" w:rsidRDefault="007C7571" w:rsidP="007C7571">
      <w:pPr>
        <w:pStyle w:val="Standard"/>
        <w:rPr>
          <w:lang w:val="en-US"/>
        </w:rPr>
      </w:pPr>
      <w:r w:rsidRPr="00F13D4B">
        <w:rPr>
          <w:lang w:val="en-US"/>
        </w:rPr>
        <w:t>Th</w:t>
      </w:r>
      <w:r>
        <w:rPr>
          <w:lang w:val="en-US"/>
        </w:rPr>
        <w:t xml:space="preserve">e </w:t>
      </w:r>
      <w:r w:rsidRPr="00F13D4B">
        <w:rPr>
          <w:lang w:val="en-US"/>
        </w:rPr>
        <w:t>portlet</w:t>
      </w:r>
      <w:r>
        <w:rPr>
          <w:lang w:val="en-US"/>
        </w:rPr>
        <w:t xml:space="preserve"> can use the </w:t>
      </w:r>
      <w:r w:rsidRPr="003F02C0">
        <w:rPr>
          <w:rStyle w:val="inlinecode"/>
          <w:lang w:val="en-US"/>
        </w:rPr>
        <w:t>HeaderResponse</w:t>
      </w:r>
      <w:r>
        <w:rPr>
          <w:lang w:val="en-US"/>
        </w:rPr>
        <w:t xml:space="preserve"> interface </w:t>
      </w:r>
      <w:r w:rsidRPr="003F02C0">
        <w:rPr>
          <w:rStyle w:val="inlinecode"/>
          <w:lang w:val="en-US"/>
        </w:rPr>
        <w:t>setTitle</w:t>
      </w:r>
      <w:r>
        <w:rPr>
          <w:lang w:val="en-US"/>
        </w:rPr>
        <w:t xml:space="preserve"> method to set the preferred title. The portlet container is not required to use the preferred title set by the portlet.</w:t>
      </w:r>
    </w:p>
    <w:p w:rsidR="007C7571" w:rsidRDefault="007C7571" w:rsidP="007C7571">
      <w:pPr>
        <w:pStyle w:val="Standard"/>
        <w:rPr>
          <w:lang w:val="en-US"/>
        </w:rPr>
      </w:pPr>
      <w:r>
        <w:rPr>
          <w:lang w:val="en-US"/>
        </w:rPr>
        <w:t>In addition, the</w:t>
      </w:r>
      <w:r w:rsidRPr="000D6042">
        <w:rPr>
          <w:lang w:val="en-US"/>
        </w:rPr>
        <w:t xml:space="preserve"> portlet </w:t>
      </w:r>
      <w:r>
        <w:rPr>
          <w:lang w:val="en-US"/>
        </w:rPr>
        <w:t xml:space="preserve">can use the </w:t>
      </w:r>
      <w:r w:rsidRPr="003F02C0">
        <w:rPr>
          <w:rStyle w:val="inlinecode"/>
          <w:lang w:val="en-US"/>
        </w:rPr>
        <w:t>OutputStream</w:t>
      </w:r>
      <w:r>
        <w:rPr>
          <w:lang w:val="en-US"/>
        </w:rPr>
        <w:t xml:space="preserve"> and </w:t>
      </w:r>
      <w:r w:rsidRPr="003F02C0">
        <w:rPr>
          <w:rStyle w:val="inlinecode"/>
          <w:lang w:val="en-US"/>
        </w:rPr>
        <w:t>PrintWriter</w:t>
      </w:r>
      <w:r>
        <w:rPr>
          <w:lang w:val="en-US"/>
        </w:rPr>
        <w:t xml:space="preserve"> objects obtained through the </w:t>
      </w:r>
      <w:r w:rsidRPr="003F02C0">
        <w:rPr>
          <w:rStyle w:val="inlinecode"/>
          <w:lang w:val="en-US"/>
        </w:rPr>
        <w:t>HeaderResponse</w:t>
      </w:r>
      <w:r>
        <w:rPr>
          <w:lang w:val="en-US"/>
        </w:rPr>
        <w:t xml:space="preserve"> interface </w:t>
      </w:r>
      <w:r w:rsidRPr="000D6042">
        <w:rPr>
          <w:lang w:val="en-US"/>
        </w:rPr>
        <w:t xml:space="preserve">to </w:t>
      </w:r>
      <w:r>
        <w:rPr>
          <w:lang w:val="en-US"/>
        </w:rPr>
        <w:t>write</w:t>
      </w:r>
      <w:r w:rsidRPr="000D6042">
        <w:rPr>
          <w:lang w:val="en-US"/>
        </w:rPr>
        <w:t xml:space="preserve"> content</w:t>
      </w:r>
      <w:r>
        <w:rPr>
          <w:lang w:val="en-US"/>
        </w:rPr>
        <w:t xml:space="preserve"> for inclusion into the overall portal response document </w:t>
      </w:r>
      <w:r>
        <w:rPr>
          <w:rStyle w:val="inlinecode"/>
          <w:lang w:val="en-US"/>
        </w:rPr>
        <w:t>HEAD</w:t>
      </w:r>
      <w:r>
        <w:rPr>
          <w:lang w:val="en-US"/>
        </w:rPr>
        <w:t xml:space="preserve"> section</w:t>
      </w:r>
      <w:r w:rsidRPr="000D6042">
        <w:rPr>
          <w:lang w:val="en-US"/>
        </w:rPr>
        <w:t>.</w:t>
      </w:r>
      <w:r w:rsidR="00853545">
        <w:rPr>
          <w:lang w:val="en-US"/>
        </w:rPr>
        <w:t xml:space="preserve"> </w:t>
      </w:r>
      <w:r w:rsidR="00724AE6">
        <w:rPr>
          <w:lang w:val="en-US"/>
        </w:rPr>
        <w:t xml:space="preserve">However, the portlet container may restrict the type of content that the portlet can write in order enforce the portlet programming model and to avoid conflicts with other portlets. For example, when the overall portal page is an HTML document, the portlet </w:t>
      </w:r>
      <w:r w:rsidR="00724AE6">
        <w:rPr>
          <w:lang w:val="en-US"/>
        </w:rPr>
        <w:lastRenderedPageBreak/>
        <w:t xml:space="preserve">container may restrict the allowed content to the HTML tags that are valid in the document </w:t>
      </w:r>
      <w:r w:rsidR="00724AE6" w:rsidRPr="00724AE6">
        <w:rPr>
          <w:rStyle w:val="inlinecode"/>
          <w:lang w:val="en-US"/>
        </w:rPr>
        <w:t>&lt;HEAD&gt;</w:t>
      </w:r>
      <w:r w:rsidR="00724AE6">
        <w:rPr>
          <w:lang w:val="en-US"/>
        </w:rPr>
        <w:t xml:space="preserve"> section.</w:t>
      </w:r>
    </w:p>
    <w:p w:rsidR="00E02760" w:rsidRDefault="00E02760" w:rsidP="007C7571">
      <w:pPr>
        <w:pStyle w:val="Heading3"/>
      </w:pPr>
      <w:bookmarkStart w:id="781" w:name="_Ref461269298"/>
      <w:bookmarkStart w:id="782" w:name="_Toc468261126"/>
      <w:r>
        <w:t>Page Resources and Dependencies</w:t>
      </w:r>
      <w:bookmarkEnd w:id="778"/>
      <w:bookmarkEnd w:id="779"/>
      <w:bookmarkEnd w:id="780"/>
      <w:bookmarkEnd w:id="781"/>
      <w:bookmarkEnd w:id="782"/>
    </w:p>
    <w:p w:rsidR="00E02760" w:rsidRDefault="00E02760" w:rsidP="00E02760">
      <w:pPr>
        <w:pStyle w:val="Standard"/>
        <w:rPr>
          <w:lang w:val="en-US"/>
        </w:rPr>
      </w:pPr>
      <w:r w:rsidRPr="00E02760">
        <w:rPr>
          <w:lang w:val="en-US"/>
        </w:rPr>
        <w:t xml:space="preserve">Portlets are typically rendered by a portal as components on an HTML page. </w:t>
      </w:r>
      <w:r>
        <w:rPr>
          <w:lang w:val="en-US"/>
        </w:rPr>
        <w:t>A portlet might require resources such as JavaScript files and style sheets in order to operate properly. Due to the nature o</w:t>
      </w:r>
      <w:r w:rsidR="00780F45">
        <w:rPr>
          <w:lang w:val="en-US"/>
        </w:rPr>
        <w:t>f the HTML markup language, these</w:t>
      </w:r>
      <w:r>
        <w:rPr>
          <w:lang w:val="en-US"/>
        </w:rPr>
        <w:t xml:space="preserve"> resources will be available to all portlets on the page. </w:t>
      </w:r>
      <w:r w:rsidR="00780F45">
        <w:rPr>
          <w:lang w:val="en-US"/>
        </w:rPr>
        <w:t>In addition, they only need to be placed on the page once even if they are used by several different portlets. For the purposes of this specification, such resources will be known as page resources.</w:t>
      </w:r>
    </w:p>
    <w:p w:rsidR="00780F45" w:rsidRDefault="00780F45" w:rsidP="00E02760">
      <w:pPr>
        <w:pStyle w:val="Standard"/>
        <w:rPr>
          <w:lang w:val="en-US"/>
        </w:rPr>
      </w:pPr>
      <w:r>
        <w:rPr>
          <w:lang w:val="en-US"/>
        </w:rPr>
        <w:t xml:space="preserve">Earlier versions of the portlet specification provided limited capability for allowing a portlet to add a page resource, see Section </w:t>
      </w:r>
      <w:r>
        <w:rPr>
          <w:lang w:val="en-US"/>
        </w:rPr>
        <w:fldChar w:fldCharType="begin"/>
      </w:r>
      <w:r>
        <w:rPr>
          <w:lang w:val="en-US"/>
        </w:rPr>
        <w:instrText xml:space="preserve"> REF _Ref451497543 \r \h </w:instrText>
      </w:r>
      <w:r>
        <w:rPr>
          <w:lang w:val="en-US"/>
        </w:rPr>
      </w:r>
      <w:r>
        <w:rPr>
          <w:lang w:val="en-US"/>
        </w:rPr>
        <w:fldChar w:fldCharType="separate"/>
      </w:r>
      <w:r w:rsidR="003B17E8">
        <w:rPr>
          <w:lang w:val="en-US"/>
        </w:rPr>
        <w:t>15.1.3</w:t>
      </w:r>
      <w:r>
        <w:rPr>
          <w:lang w:val="en-US"/>
        </w:rPr>
        <w:fldChar w:fldCharType="end"/>
      </w:r>
      <w:r>
        <w:rPr>
          <w:lang w:val="en-US"/>
        </w:rPr>
        <w:t xml:space="preserve"> </w:t>
      </w:r>
      <w:r>
        <w:rPr>
          <w:lang w:val="en-US"/>
        </w:rPr>
        <w:fldChar w:fldCharType="begin"/>
      </w:r>
      <w:r>
        <w:rPr>
          <w:lang w:val="en-US"/>
        </w:rPr>
        <w:instrText xml:space="preserve"> REF _Ref451497553 \h </w:instrText>
      </w:r>
      <w:r>
        <w:rPr>
          <w:lang w:val="en-US"/>
        </w:rPr>
      </w:r>
      <w:r>
        <w:rPr>
          <w:lang w:val="en-US"/>
        </w:rPr>
        <w:fldChar w:fldCharType="separate"/>
      </w:r>
      <w:r w:rsidR="003B17E8" w:rsidRPr="003B17E8">
        <w:rPr>
          <w:lang w:val="en-US"/>
        </w:rPr>
        <w:t xml:space="preserve">Setting </w:t>
      </w:r>
      <w:r w:rsidR="003B17E8" w:rsidRPr="003B17E8">
        <w:rPr>
          <w:rFonts w:ascii="Courier New" w:hAnsi="Courier New" w:cs="Courier New"/>
          <w:lang w:val="en-US"/>
        </w:rPr>
        <w:t>HEAD</w:t>
      </w:r>
      <w:r w:rsidR="003B17E8" w:rsidRPr="003B17E8">
        <w:rPr>
          <w:lang w:val="en-US"/>
        </w:rPr>
        <w:t xml:space="preserve"> Section markup</w:t>
      </w:r>
      <w:r>
        <w:rPr>
          <w:lang w:val="en-US"/>
        </w:rPr>
        <w:fldChar w:fldCharType="end"/>
      </w:r>
      <w:r>
        <w:rPr>
          <w:lang w:val="en-US"/>
        </w:rPr>
        <w:t xml:space="preserve"> on page </w:t>
      </w:r>
      <w:r>
        <w:rPr>
          <w:lang w:val="en-US"/>
        </w:rPr>
        <w:fldChar w:fldCharType="begin"/>
      </w:r>
      <w:r>
        <w:rPr>
          <w:lang w:val="en-US"/>
        </w:rPr>
        <w:instrText xml:space="preserve"> PAGEREF _Ref451497562 \h </w:instrText>
      </w:r>
      <w:r>
        <w:rPr>
          <w:lang w:val="en-US"/>
        </w:rPr>
      </w:r>
      <w:r>
        <w:rPr>
          <w:lang w:val="en-US"/>
        </w:rPr>
        <w:fldChar w:fldCharType="separate"/>
      </w:r>
      <w:r w:rsidR="003B17E8">
        <w:rPr>
          <w:noProof/>
          <w:lang w:val="en-US"/>
        </w:rPr>
        <w:t>89</w:t>
      </w:r>
      <w:r>
        <w:rPr>
          <w:lang w:val="en-US"/>
        </w:rPr>
        <w:fldChar w:fldCharType="end"/>
      </w:r>
      <w:r>
        <w:rPr>
          <w:lang w:val="en-US"/>
        </w:rPr>
        <w:t>. The portlet can use the addProperty(String, Element) method to add a resource to a page, but there is no way to prevent duplicate entries from being made.</w:t>
      </w:r>
    </w:p>
    <w:p w:rsidR="00780F45" w:rsidRDefault="00780F45" w:rsidP="00780F45">
      <w:pPr>
        <w:pStyle w:val="Standard"/>
        <w:rPr>
          <w:lang w:val="en-US"/>
        </w:rPr>
      </w:pPr>
      <w:r>
        <w:rPr>
          <w:lang w:val="en-US"/>
        </w:rPr>
        <w:t>The dependency mechanism provides a means for identifying page resources through use of a three-part identifier consisting of the</w:t>
      </w:r>
      <w:ins w:id="783" w:author="Martin Scott Nicklous" w:date="2016-11-30T08:57:00Z">
        <w:r w:rsidR="00BF3BC5">
          <w:rPr>
            <w:lang w:val="en-US"/>
          </w:rPr>
          <w:t xml:space="preserve"> mandatory</w:t>
        </w:r>
      </w:ins>
      <w:r>
        <w:rPr>
          <w:lang w:val="en-US"/>
        </w:rPr>
        <w:t xml:space="preserve"> page resource name, the </w:t>
      </w:r>
      <w:ins w:id="784" w:author="Martin Scott Nicklous" w:date="2016-11-30T08:58:00Z">
        <w:r w:rsidR="00BF3BC5">
          <w:rPr>
            <w:lang w:val="en-US"/>
          </w:rPr>
          <w:t xml:space="preserve">optional </w:t>
        </w:r>
      </w:ins>
      <w:r>
        <w:rPr>
          <w:lang w:val="en-US"/>
        </w:rPr>
        <w:t>scope, and the</w:t>
      </w:r>
      <w:ins w:id="785" w:author="Martin Scott Nicklous" w:date="2016-11-30T08:58:00Z">
        <w:r w:rsidR="00BF3BC5">
          <w:rPr>
            <w:lang w:val="en-US"/>
          </w:rPr>
          <w:t xml:space="preserve"> optional</w:t>
        </w:r>
      </w:ins>
      <w:r>
        <w:rPr>
          <w:lang w:val="en-US"/>
        </w:rPr>
        <w:t xml:space="preserve"> version</w:t>
      </w:r>
      <w:r w:rsidR="007148B1">
        <w:rPr>
          <w:rStyle w:val="FootnoteReference"/>
          <w:lang w:val="en-US"/>
        </w:rPr>
        <w:footnoteReference w:id="15"/>
      </w:r>
      <w:r>
        <w:rPr>
          <w:lang w:val="en-US"/>
        </w:rPr>
        <w:t xml:space="preserve">. </w:t>
      </w:r>
    </w:p>
    <w:p w:rsidR="004215EB" w:rsidRDefault="004215EB" w:rsidP="00780F45">
      <w:pPr>
        <w:pStyle w:val="Standard"/>
        <w:rPr>
          <w:lang w:val="en-US"/>
        </w:rPr>
      </w:pPr>
      <w:r>
        <w:rPr>
          <w:lang w:val="en-US"/>
        </w:rPr>
        <w:t>The portlet can declare its dependencies on page resources using the page resource identifier. When the portal aggregates the page, it can use the dependencies declared by each portlet to generate an optimal set of page resources to be placed on the page, preventing duplicate entries and providing a version of each page resource that will satisfy all portlet dependencies.</w:t>
      </w:r>
    </w:p>
    <w:p w:rsidR="001E18AC" w:rsidRDefault="001E18AC" w:rsidP="00780F45">
      <w:pPr>
        <w:pStyle w:val="Standard"/>
        <w:rPr>
          <w:lang w:val="en-US"/>
        </w:rPr>
      </w:pPr>
      <w:r>
        <w:rPr>
          <w:lang w:val="en-US"/>
        </w:rPr>
        <w:t>Page resources can have dependencies among themselves, and can require loading in a particular order. A comprehensive solution to this problem is beyond the scope of this specification and is left to the portal implementation. However, where possible, the portal implementation should attempt to load the page resources in the order they are declared by the portlet. Statically declared page resource dependencies should be loaded before dynamically declared dependencies.</w:t>
      </w:r>
    </w:p>
    <w:p w:rsidR="008E28FF" w:rsidRDefault="008E28FF" w:rsidP="00780F45">
      <w:pPr>
        <w:pStyle w:val="Standard"/>
        <w:rPr>
          <w:lang w:val="en-US"/>
        </w:rPr>
      </w:pPr>
      <w:r>
        <w:rPr>
          <w:lang w:val="en-US"/>
        </w:rPr>
        <w:t xml:space="preserve">The portlet can statically configure resources through the deployment descriptor or through annotations as described in Section </w:t>
      </w:r>
      <w:r>
        <w:rPr>
          <w:lang w:val="en-US"/>
        </w:rPr>
        <w:fldChar w:fldCharType="begin"/>
      </w:r>
      <w:r>
        <w:rPr>
          <w:lang w:val="en-US"/>
        </w:rPr>
        <w:instrText xml:space="preserve"> REF _Ref451499371 \r \h </w:instrText>
      </w:r>
      <w:r>
        <w:rPr>
          <w:lang w:val="en-US"/>
        </w:rPr>
      </w:r>
      <w:r>
        <w:rPr>
          <w:lang w:val="en-US"/>
        </w:rPr>
        <w:fldChar w:fldCharType="separate"/>
      </w:r>
      <w:r w:rsidR="003B17E8">
        <w:rPr>
          <w:lang w:val="en-US"/>
        </w:rPr>
        <w:t>28.2.8</w:t>
      </w:r>
      <w:r>
        <w:rPr>
          <w:lang w:val="en-US"/>
        </w:rPr>
        <w:fldChar w:fldCharType="end"/>
      </w:r>
      <w:r>
        <w:rPr>
          <w:lang w:val="en-US"/>
        </w:rPr>
        <w:t xml:space="preserve"> </w:t>
      </w:r>
      <w:r>
        <w:rPr>
          <w:lang w:val="en-US"/>
        </w:rPr>
        <w:fldChar w:fldCharType="begin"/>
      </w:r>
      <w:r>
        <w:rPr>
          <w:lang w:val="en-US"/>
        </w:rPr>
        <w:instrText xml:space="preserve"> REF _Ref451499377 \h </w:instrText>
      </w:r>
      <w:r>
        <w:rPr>
          <w:lang w:val="en-US"/>
        </w:rPr>
      </w:r>
      <w:r>
        <w:rPr>
          <w:lang w:val="en-US"/>
        </w:rPr>
        <w:fldChar w:fldCharType="separate"/>
      </w:r>
      <w:r w:rsidR="003B17E8" w:rsidRPr="003B17E8">
        <w:rPr>
          <w:lang w:val="en-US"/>
        </w:rPr>
        <w:t>Page Resource Dependencies</w:t>
      </w:r>
      <w:r>
        <w:rPr>
          <w:lang w:val="en-US"/>
        </w:rPr>
        <w:fldChar w:fldCharType="end"/>
      </w:r>
      <w:r>
        <w:rPr>
          <w:lang w:val="en-US"/>
        </w:rPr>
        <w:t xml:space="preserve"> on page </w:t>
      </w:r>
      <w:r>
        <w:rPr>
          <w:lang w:val="en-US"/>
        </w:rPr>
        <w:fldChar w:fldCharType="begin"/>
      </w:r>
      <w:r>
        <w:rPr>
          <w:lang w:val="en-US"/>
        </w:rPr>
        <w:instrText xml:space="preserve"> PAGEREF _Ref451499387 \h </w:instrText>
      </w:r>
      <w:r>
        <w:rPr>
          <w:lang w:val="en-US"/>
        </w:rPr>
      </w:r>
      <w:r>
        <w:rPr>
          <w:lang w:val="en-US"/>
        </w:rPr>
        <w:fldChar w:fldCharType="separate"/>
      </w:r>
      <w:r w:rsidR="003B17E8">
        <w:rPr>
          <w:noProof/>
          <w:lang w:val="en-US"/>
        </w:rPr>
        <w:t>199</w:t>
      </w:r>
      <w:r>
        <w:rPr>
          <w:lang w:val="en-US"/>
        </w:rPr>
        <w:fldChar w:fldCharType="end"/>
      </w:r>
      <w:r>
        <w:rPr>
          <w:lang w:val="en-US"/>
        </w:rPr>
        <w:t xml:space="preserve">. </w:t>
      </w:r>
    </w:p>
    <w:p w:rsidR="008E28FF" w:rsidRDefault="008E28FF" w:rsidP="00780F45">
      <w:pPr>
        <w:pStyle w:val="Standard"/>
        <w:rPr>
          <w:lang w:val="en-US"/>
        </w:rPr>
      </w:pPr>
      <w:r>
        <w:rPr>
          <w:lang w:val="en-US"/>
        </w:rPr>
        <w:t xml:space="preserve">In addition, the portlet can dynamically declare dependencies at run time using the </w:t>
      </w:r>
      <w:r w:rsidRPr="00511B6D">
        <w:rPr>
          <w:rStyle w:val="inlinecode"/>
          <w:lang w:val="en-US"/>
        </w:rPr>
        <w:t>HeaderResponse</w:t>
      </w:r>
      <w:r>
        <w:rPr>
          <w:lang w:val="en-US"/>
        </w:rPr>
        <w:t xml:space="preserve"> interface </w:t>
      </w:r>
      <w:r w:rsidRPr="00511B6D">
        <w:rPr>
          <w:rStyle w:val="inlinecode"/>
          <w:lang w:val="en-US"/>
        </w:rPr>
        <w:t>addDependency(String name, String scope, String version)</w:t>
      </w:r>
      <w:r>
        <w:rPr>
          <w:lang w:val="en-US"/>
        </w:rPr>
        <w:t xml:space="preserve"> method. It can declare a dependency and at the same time add a resource to fulfill the dependency using the </w:t>
      </w:r>
      <w:r w:rsidRPr="00511B6D">
        <w:rPr>
          <w:rStyle w:val="inlinecode"/>
          <w:lang w:val="en-US"/>
        </w:rPr>
        <w:t>addDependency(String name, String scope, String version, String markup)</w:t>
      </w:r>
      <w:r>
        <w:rPr>
          <w:lang w:val="en-US"/>
        </w:rPr>
        <w:t xml:space="preserve"> method.</w:t>
      </w:r>
    </w:p>
    <w:p w:rsidR="008E28FF" w:rsidRDefault="008E28FF" w:rsidP="00780F45">
      <w:pPr>
        <w:pStyle w:val="Standard"/>
        <w:rPr>
          <w:lang w:val="en-US"/>
        </w:rPr>
      </w:pPr>
      <w:r>
        <w:rPr>
          <w:lang w:val="en-US"/>
        </w:rPr>
        <w:t>Dynamic dependency declaration example:</w:t>
      </w:r>
    </w:p>
    <w:p w:rsidR="008E28FF" w:rsidRDefault="008E28FF" w:rsidP="008E28FF">
      <w:pPr>
        <w:pStyle w:val="CodeXMP"/>
      </w:pPr>
      <w:r>
        <w:t>headerResponse</w:t>
      </w:r>
      <w:r w:rsidRPr="008E28FF">
        <w:t>.addDependency("jQuery", "com.jquery", "1.23.3");</w:t>
      </w:r>
    </w:p>
    <w:p w:rsidR="008E28FF" w:rsidRDefault="008E28FF" w:rsidP="008E28FF">
      <w:pPr>
        <w:pStyle w:val="Standard"/>
        <w:rPr>
          <w:lang w:val="en-US"/>
        </w:rPr>
      </w:pPr>
      <w:r>
        <w:rPr>
          <w:lang w:val="en-US"/>
        </w:rPr>
        <w:t>Dynamic dependency declaration with resource example:</w:t>
      </w:r>
    </w:p>
    <w:p w:rsidR="008E28FF" w:rsidRPr="008E28FF" w:rsidRDefault="008E28FF" w:rsidP="008E28FF">
      <w:pPr>
        <w:pStyle w:val="CodeXMP"/>
      </w:pPr>
      <w:r>
        <w:lastRenderedPageBreak/>
        <w:t>String contextRoot = headerRequest</w:t>
      </w:r>
      <w:r w:rsidRPr="008E28FF">
        <w:t>.getContextPath();</w:t>
      </w:r>
    </w:p>
    <w:p w:rsidR="008E28FF" w:rsidRPr="008E28FF" w:rsidRDefault="008E28FF" w:rsidP="008E28FF">
      <w:pPr>
        <w:pStyle w:val="CodeXMP"/>
      </w:pPr>
      <w:r w:rsidRPr="008E28FF">
        <w:t>StringBuilder txt = new StringBuilder(128);</w:t>
      </w:r>
    </w:p>
    <w:p w:rsidR="008E28FF" w:rsidRPr="008E28FF" w:rsidRDefault="008E28FF" w:rsidP="008E28FF">
      <w:pPr>
        <w:pStyle w:val="CodeXMP"/>
      </w:pPr>
      <w:r w:rsidRPr="008E28FF">
        <w:t>txt.append("&lt;link href='").append(contextRoot);</w:t>
      </w:r>
    </w:p>
    <w:p w:rsidR="008E28FF" w:rsidRPr="008E28FF" w:rsidRDefault="008E28FF" w:rsidP="008E28FF">
      <w:pPr>
        <w:pStyle w:val="CodeXMP"/>
      </w:pPr>
      <w:r w:rsidRPr="008E28FF">
        <w:t>txt.append("/resources/css/infobox.css' rel='stylesheet' type='text/css'&gt;");</w:t>
      </w:r>
    </w:p>
    <w:p w:rsidR="00B355D0" w:rsidRDefault="008E28FF" w:rsidP="008E28FF">
      <w:pPr>
        <w:pStyle w:val="CodeXMP"/>
      </w:pPr>
      <w:r>
        <w:t>headerResponse</w:t>
      </w:r>
      <w:r w:rsidRPr="008E28FF">
        <w:t>.addDependency("infobox</w:t>
      </w:r>
      <w:r w:rsidR="00B355D0">
        <w:t>", "org.apache.pluto", "0.4.0",</w:t>
      </w:r>
    </w:p>
    <w:p w:rsidR="008E28FF" w:rsidRDefault="00B355D0" w:rsidP="008E28FF">
      <w:pPr>
        <w:pStyle w:val="CodeXMP"/>
      </w:pPr>
      <w:r>
        <w:t xml:space="preserve">                             </w:t>
      </w:r>
      <w:r w:rsidR="008E28FF" w:rsidRPr="008E28FF">
        <w:t>txt.toString());</w:t>
      </w:r>
    </w:p>
    <w:p w:rsidR="008E28FF" w:rsidRDefault="00B355D0" w:rsidP="00780F45">
      <w:pPr>
        <w:pStyle w:val="Standard"/>
        <w:rPr>
          <w:lang w:val="en-US"/>
        </w:rPr>
      </w:pPr>
      <w:r>
        <w:rPr>
          <w:lang w:val="en-US"/>
        </w:rPr>
        <w:t xml:space="preserve">The </w:t>
      </w:r>
      <w:r w:rsidRPr="00511B6D">
        <w:rPr>
          <w:rStyle w:val="inlinecode"/>
          <w:lang w:val="en-US"/>
        </w:rPr>
        <w:t>addDependency</w:t>
      </w:r>
      <w:r>
        <w:rPr>
          <w:lang w:val="en-US"/>
        </w:rPr>
        <w:t xml:space="preserve"> method should be used in preference to the </w:t>
      </w:r>
      <w:r w:rsidRPr="00511B6D">
        <w:rPr>
          <w:rStyle w:val="inlinecode"/>
          <w:lang w:val="en-US"/>
        </w:rPr>
        <w:t>PortletResponse</w:t>
      </w:r>
      <w:r>
        <w:rPr>
          <w:lang w:val="en-US"/>
        </w:rPr>
        <w:t xml:space="preserve"> interface </w:t>
      </w:r>
      <w:r w:rsidRPr="00511B6D">
        <w:rPr>
          <w:rStyle w:val="inlinecode"/>
          <w:lang w:val="en-US"/>
        </w:rPr>
        <w:t>addProperty( String, Element)</w:t>
      </w:r>
      <w:r>
        <w:rPr>
          <w:lang w:val="en-US"/>
        </w:rPr>
        <w:t xml:space="preserve"> method even when the resource is only used by a single portlet, since the </w:t>
      </w:r>
      <w:r w:rsidRPr="00511B6D">
        <w:rPr>
          <w:rStyle w:val="inlinecode"/>
          <w:lang w:val="en-US"/>
        </w:rPr>
        <w:t>addDependency</w:t>
      </w:r>
      <w:r>
        <w:rPr>
          <w:lang w:val="en-US"/>
        </w:rPr>
        <w:t xml:space="preserve"> method allows the portal to prevent duplicate page resources when the portlet is placed on the page multiple times.</w:t>
      </w:r>
    </w:p>
    <w:p w:rsidR="00B355D0" w:rsidRPr="00780F45" w:rsidRDefault="00B355D0" w:rsidP="00780F45">
      <w:pPr>
        <w:pStyle w:val="Standard"/>
        <w:rPr>
          <w:lang w:val="en-US"/>
        </w:rPr>
      </w:pPr>
      <w:r>
        <w:rPr>
          <w:lang w:val="en-US"/>
        </w:rPr>
        <w:t xml:space="preserve">The </w:t>
      </w:r>
      <w:r w:rsidRPr="00B355D0">
        <w:rPr>
          <w:rStyle w:val="inlinecode"/>
          <w:lang w:val="en-US"/>
        </w:rPr>
        <w:t>PortletResponse</w:t>
      </w:r>
      <w:r>
        <w:rPr>
          <w:lang w:val="en-US"/>
        </w:rPr>
        <w:t xml:space="preserve"> interface </w:t>
      </w:r>
      <w:r w:rsidRPr="00B355D0">
        <w:rPr>
          <w:rStyle w:val="inlinecode"/>
          <w:lang w:val="en-US"/>
        </w:rPr>
        <w:t>addProperty( String, Element)</w:t>
      </w:r>
      <w:r>
        <w:rPr>
          <w:lang w:val="en-US"/>
        </w:rPr>
        <w:t xml:space="preserve"> method should only be used for namespaced resources that only target a single portlet window.</w:t>
      </w:r>
    </w:p>
    <w:p w:rsidR="0016051B" w:rsidRPr="000D6042" w:rsidRDefault="0016051B" w:rsidP="0016051B">
      <w:pPr>
        <w:pStyle w:val="Heading2"/>
        <w:ind w:left="578" w:hanging="578"/>
        <w:rPr>
          <w:lang w:val="en-US"/>
        </w:rPr>
      </w:pPr>
      <w:bookmarkStart w:id="786" w:name="_Toc415140897"/>
      <w:bookmarkStart w:id="787" w:name="_Toc468261127"/>
      <w:r w:rsidRPr="000D6042">
        <w:rPr>
          <w:lang w:val="en-US"/>
        </w:rPr>
        <w:t>Lifetime of Response Objects</w:t>
      </w:r>
      <w:bookmarkEnd w:id="786"/>
      <w:bookmarkEnd w:id="787"/>
    </w:p>
    <w:p w:rsidR="0054381B" w:rsidRDefault="0016051B" w:rsidP="0016051B">
      <w:pPr>
        <w:pStyle w:val="Standard"/>
        <w:rPr>
          <w:lang w:val="en-US"/>
        </w:rPr>
      </w:pPr>
      <w:r w:rsidRPr="000D6042">
        <w:rPr>
          <w:lang w:val="en-US"/>
        </w:rPr>
        <w:t xml:space="preserve">Each response object is valid only within the scope of </w:t>
      </w:r>
      <w:r w:rsidR="000E39F2">
        <w:rPr>
          <w:lang w:val="en-US"/>
        </w:rPr>
        <w:t>a single request</w:t>
      </w:r>
      <w:r w:rsidR="004E2CC9">
        <w:rPr>
          <w:lang w:val="en-US"/>
        </w:rPr>
        <w:t xml:space="preserve"> processing phase</w:t>
      </w:r>
      <w:r w:rsidRPr="000D6042">
        <w:rPr>
          <w:lang w:val="en-US"/>
        </w:rPr>
        <w:t xml:space="preserve">. Containers commonly recycle response objects in order to avoid the performance overhead of response object creation. The developer must be aware that maintaining references to response objects outside the </w:t>
      </w:r>
      <w:r w:rsidR="004E2CC9">
        <w:rPr>
          <w:lang w:val="en-US"/>
        </w:rPr>
        <w:t xml:space="preserve">request phase </w:t>
      </w:r>
      <w:r w:rsidRPr="000D6042">
        <w:rPr>
          <w:lang w:val="en-US"/>
        </w:rPr>
        <w:t>scope may lead to non-deterministic behavior</w:t>
      </w:r>
      <w:r w:rsidR="000E39F2">
        <w:rPr>
          <w:lang w:val="en-US"/>
        </w:rPr>
        <w:t>.</w:t>
      </w:r>
    </w:p>
    <w:p w:rsidR="00CE4240" w:rsidRDefault="00CE4240" w:rsidP="0016051B">
      <w:pPr>
        <w:pStyle w:val="Standard"/>
        <w:rPr>
          <w:lang w:val="en-US"/>
        </w:rPr>
      </w:pPr>
    </w:p>
    <w:p w:rsidR="000C5B6D" w:rsidRDefault="000C5B6D" w:rsidP="000C5B6D">
      <w:pPr>
        <w:pStyle w:val="Heading1"/>
      </w:pPr>
      <w:bookmarkStart w:id="788" w:name="_Ref427744991"/>
      <w:bookmarkStart w:id="789" w:name="_Toc468261128"/>
      <w:r>
        <w:lastRenderedPageBreak/>
        <w:t>Portlet Filters</w:t>
      </w:r>
      <w:bookmarkEnd w:id="788"/>
      <w:bookmarkEnd w:id="789"/>
    </w:p>
    <w:p w:rsidR="000C5B6D" w:rsidRPr="00D33B38" w:rsidRDefault="000C5B6D" w:rsidP="000C5B6D">
      <w:pPr>
        <w:pStyle w:val="Standard"/>
        <w:rPr>
          <w:lang w:val="en-US"/>
        </w:rPr>
      </w:pPr>
      <w:r w:rsidRPr="00D33B38">
        <w:rPr>
          <w:lang w:val="en-US"/>
        </w:rPr>
        <w:t>Filters are Java components that allow on the fly transformations of information in both the request to and the response from a portlet.</w:t>
      </w:r>
    </w:p>
    <w:p w:rsidR="000C5B6D" w:rsidRPr="00D33B38" w:rsidRDefault="000C5B6D" w:rsidP="000C5B6D">
      <w:pPr>
        <w:pStyle w:val="Heading2"/>
        <w:ind w:left="578" w:hanging="578"/>
        <w:rPr>
          <w:lang w:val="en-US"/>
        </w:rPr>
      </w:pPr>
      <w:bookmarkStart w:id="790" w:name="_Toc415140964"/>
      <w:bookmarkStart w:id="791" w:name="_Toc468261129"/>
      <w:r w:rsidRPr="00D33B38">
        <w:rPr>
          <w:lang w:val="en-US"/>
        </w:rPr>
        <w:t>What is a portlet filter?</w:t>
      </w:r>
      <w:bookmarkEnd w:id="790"/>
      <w:bookmarkEnd w:id="791"/>
    </w:p>
    <w:p w:rsidR="000C5B6D" w:rsidRPr="00D33B38" w:rsidRDefault="000C5B6D" w:rsidP="000C5B6D">
      <w:pPr>
        <w:pStyle w:val="Standard"/>
        <w:rPr>
          <w:lang w:val="en-US"/>
        </w:rPr>
      </w:pPr>
      <w:r w:rsidRPr="00D33B38">
        <w:rPr>
          <w:lang w:val="en-US"/>
        </w:rPr>
        <w:t>A filter is a reusable piece of code that can transform the content of portlet requests and portlet responses. Filters do not generally create a response or respond to a request as portlets do, rather they modify or adapt the requests, and modify or adapt the response.</w:t>
      </w:r>
    </w:p>
    <w:p w:rsidR="000C5B6D" w:rsidRPr="00D33B38" w:rsidRDefault="000C5B6D" w:rsidP="000C5B6D">
      <w:pPr>
        <w:pStyle w:val="Standard"/>
        <w:rPr>
          <w:lang w:val="en-US"/>
        </w:rPr>
      </w:pPr>
      <w:r w:rsidRPr="00D33B38">
        <w:rPr>
          <w:lang w:val="en-US"/>
        </w:rPr>
        <w:t>Among the types of functionality available to the developer needing to use filters are the following:</w:t>
      </w:r>
    </w:p>
    <w:p w:rsidR="000C5B6D" w:rsidRPr="00D33B38" w:rsidRDefault="000C5B6D" w:rsidP="000C5B6D">
      <w:pPr>
        <w:pStyle w:val="BulletListsingle-spaced"/>
        <w:rPr>
          <w:lang w:val="en-US"/>
        </w:rPr>
      </w:pPr>
      <w:r w:rsidRPr="00D33B38">
        <w:rPr>
          <w:lang w:val="en-US"/>
        </w:rPr>
        <w:t>The modification of request data by wrapping the request in customized versions of the request object.</w:t>
      </w:r>
    </w:p>
    <w:p w:rsidR="000C5B6D" w:rsidRPr="00D33B38" w:rsidRDefault="000C5B6D" w:rsidP="000C5B6D">
      <w:pPr>
        <w:pStyle w:val="BulletListsingle-spaced"/>
        <w:rPr>
          <w:lang w:val="en-US"/>
        </w:rPr>
      </w:pPr>
      <w:r w:rsidRPr="00D33B38">
        <w:rPr>
          <w:lang w:val="en-US"/>
        </w:rPr>
        <w:t>The modification of response data by providing customized versions of the response object.</w:t>
      </w:r>
    </w:p>
    <w:p w:rsidR="000C5B6D" w:rsidRPr="00D33B38" w:rsidRDefault="000C5B6D" w:rsidP="000C5B6D">
      <w:pPr>
        <w:pStyle w:val="BulletListsingle-spaced"/>
        <w:rPr>
          <w:lang w:val="en-US"/>
        </w:rPr>
      </w:pPr>
      <w:r w:rsidRPr="00D33B38">
        <w:rPr>
          <w:lang w:val="en-US"/>
        </w:rPr>
        <w:t>The interception of an invocation of a portlet after its call.</w:t>
      </w:r>
    </w:p>
    <w:p w:rsidR="000C5B6D" w:rsidRPr="00D33B38" w:rsidRDefault="000C5B6D" w:rsidP="000C5B6D">
      <w:pPr>
        <w:pStyle w:val="Standard"/>
        <w:rPr>
          <w:lang w:val="en-US"/>
        </w:rPr>
      </w:pPr>
      <w:r w:rsidRPr="00D33B38">
        <w:rPr>
          <w:lang w:val="en-US"/>
        </w:rPr>
        <w:t>Portlet filters are modeled after the servlet filters in order to make them easy to understand for people already familiar with the servlet model and to have one consistent filter concept in Java</w:t>
      </w:r>
      <w:r w:rsidR="00A0092F">
        <w:rPr>
          <w:lang w:val="en-US"/>
        </w:rPr>
        <w:t xml:space="preserve"> </w:t>
      </w:r>
      <w:r w:rsidRPr="00D33B38">
        <w:rPr>
          <w:lang w:val="en-US"/>
        </w:rPr>
        <w:t>EE.</w:t>
      </w:r>
    </w:p>
    <w:p w:rsidR="000C5B6D" w:rsidRPr="0009415E" w:rsidRDefault="00A0092F" w:rsidP="000C5B6D">
      <w:pPr>
        <w:pStyle w:val="Heading2"/>
        <w:ind w:left="578" w:hanging="578"/>
        <w:rPr>
          <w:lang w:val="en-US"/>
        </w:rPr>
      </w:pPr>
      <w:bookmarkStart w:id="792" w:name="_Toc415140965"/>
      <w:r>
        <w:rPr>
          <w:lang w:val="en-US"/>
        </w:rPr>
        <w:t xml:space="preserve"> </w:t>
      </w:r>
      <w:bookmarkStart w:id="793" w:name="_Toc468261130"/>
      <w:r w:rsidR="000C5B6D" w:rsidRPr="0009415E">
        <w:rPr>
          <w:lang w:val="en-US"/>
        </w:rPr>
        <w:t>Main Concepts</w:t>
      </w:r>
      <w:bookmarkEnd w:id="792"/>
      <w:bookmarkEnd w:id="793"/>
    </w:p>
    <w:p w:rsidR="00A0092F" w:rsidRDefault="000C5B6D" w:rsidP="000C5B6D">
      <w:pPr>
        <w:pStyle w:val="Standard"/>
        <w:rPr>
          <w:lang w:val="en-US"/>
        </w:rPr>
      </w:pPr>
      <w:r w:rsidRPr="00D33B38">
        <w:rPr>
          <w:lang w:val="en-US"/>
        </w:rPr>
        <w:t xml:space="preserve">The main concepts of this filtering model are described in this section. The application developer creates a filter by implementing one of the </w:t>
      </w:r>
      <w:r w:rsidRPr="00D3199E">
        <w:rPr>
          <w:rStyle w:val="inlinecode"/>
          <w:lang w:val="en-US"/>
        </w:rPr>
        <w:t>javax.portlet.filter.XYZFilter</w:t>
      </w:r>
      <w:r w:rsidRPr="00D33B38">
        <w:rPr>
          <w:rFonts w:ascii="LucidaSans-Typewriter, 'Times N" w:hAnsi="LucidaSans-Typewriter, 'Times N" w:cs="LucidaSans-Typewriter, 'Times N"/>
          <w:sz w:val="17"/>
          <w:szCs w:val="17"/>
          <w:lang w:val="en-US"/>
        </w:rPr>
        <w:t xml:space="preserve"> </w:t>
      </w:r>
      <w:r w:rsidRPr="00D33B38">
        <w:rPr>
          <w:lang w:val="en-US"/>
        </w:rPr>
        <w:t xml:space="preserve">interfaces and providing a public constructor taking no arguments. The class is packaged in the portlet application WAR along with the static content and portlets that make up the portlet application. </w:t>
      </w:r>
    </w:p>
    <w:p w:rsidR="000C5B6D" w:rsidRDefault="000C5B6D" w:rsidP="000C5B6D">
      <w:pPr>
        <w:pStyle w:val="Standard"/>
        <w:rPr>
          <w:lang w:val="en-US"/>
        </w:rPr>
      </w:pPr>
      <w:r w:rsidRPr="00D33B38">
        <w:rPr>
          <w:lang w:val="en-US"/>
        </w:rPr>
        <w:t xml:space="preserve">A filter </w:t>
      </w:r>
      <w:r w:rsidR="00A0092F">
        <w:rPr>
          <w:lang w:val="en-US"/>
        </w:rPr>
        <w:t>can be</w:t>
      </w:r>
      <w:r w:rsidRPr="00D33B38">
        <w:rPr>
          <w:lang w:val="en-US"/>
        </w:rPr>
        <w:t xml:space="preserve"> declared using the </w:t>
      </w:r>
      <w:r w:rsidRPr="00D3199E">
        <w:rPr>
          <w:rStyle w:val="inlinecode"/>
          <w:lang w:val="en-US"/>
        </w:rPr>
        <w:t>&lt;filter&gt;</w:t>
      </w:r>
      <w:r w:rsidRPr="00D33B38">
        <w:rPr>
          <w:rFonts w:ascii="LucidaSans-Typewriter, 'Times N" w:hAnsi="LucidaSans-Typewriter, 'Times N" w:cs="LucidaSans-Typewriter, 'Times N"/>
          <w:sz w:val="17"/>
          <w:szCs w:val="17"/>
          <w:lang w:val="en-US"/>
        </w:rPr>
        <w:t xml:space="preserve"> </w:t>
      </w:r>
      <w:r w:rsidRPr="00D33B38">
        <w:rPr>
          <w:lang w:val="en-US"/>
        </w:rPr>
        <w:t xml:space="preserve">element in the portlet deployment descriptor. A filter or collection of filters can be configured for invocation by defining </w:t>
      </w:r>
      <w:r w:rsidRPr="00D3199E">
        <w:rPr>
          <w:rStyle w:val="inlinecode"/>
          <w:lang w:val="en-US"/>
        </w:rPr>
        <w:t>&lt;filter-mapping&gt;</w:t>
      </w:r>
      <w:r w:rsidRPr="00D33B38">
        <w:rPr>
          <w:rFonts w:ascii="LucidaSans-Typewriter, 'Times N" w:hAnsi="LucidaSans-Typewriter, 'Times N" w:cs="LucidaSans-Typewriter, 'Times N"/>
          <w:sz w:val="17"/>
          <w:szCs w:val="17"/>
          <w:lang w:val="en-US"/>
        </w:rPr>
        <w:t xml:space="preserve"> </w:t>
      </w:r>
      <w:r w:rsidRPr="00D33B38">
        <w:rPr>
          <w:lang w:val="en-US"/>
        </w:rPr>
        <w:t>elements in the portlet deployment descriptor. This is done by mapping filters to a particular portlet by the portlet’s logical name, or mapping to a group of portlets using the ‘*’ as a wildcard.</w:t>
      </w:r>
    </w:p>
    <w:p w:rsidR="00A0092F" w:rsidRPr="00D33B38" w:rsidRDefault="00A0092F" w:rsidP="000C5B6D">
      <w:pPr>
        <w:pStyle w:val="Standard"/>
        <w:rPr>
          <w:lang w:val="en-US"/>
        </w:rPr>
      </w:pPr>
      <w:r>
        <w:rPr>
          <w:lang w:val="en-US"/>
        </w:rPr>
        <w:t xml:space="preserve">A filter can also be declared using the </w:t>
      </w:r>
      <w:r w:rsidRPr="00D3199E">
        <w:rPr>
          <w:rStyle w:val="inlinecode"/>
          <w:lang w:val="en-US"/>
        </w:rPr>
        <w:t>@Portlet</w:t>
      </w:r>
      <w:r w:rsidR="007B649C">
        <w:rPr>
          <w:rStyle w:val="inlinecode"/>
          <w:lang w:val="en-US"/>
        </w:rPr>
        <w:t>Lifecycle</w:t>
      </w:r>
      <w:r w:rsidRPr="00D3199E">
        <w:rPr>
          <w:rStyle w:val="inlinecode"/>
          <w:lang w:val="en-US"/>
        </w:rPr>
        <w:t>Filter</w:t>
      </w:r>
      <w:r>
        <w:rPr>
          <w:lang w:val="en-US"/>
        </w:rPr>
        <w:t xml:space="preserve"> annotation.</w:t>
      </w:r>
    </w:p>
    <w:p w:rsidR="000C5B6D" w:rsidRPr="0009415E" w:rsidRDefault="000C5B6D" w:rsidP="000C5B6D">
      <w:pPr>
        <w:pStyle w:val="Heading3"/>
        <w:tabs>
          <w:tab w:val="clear" w:pos="720"/>
        </w:tabs>
        <w:ind w:left="720" w:hanging="720"/>
        <w:rPr>
          <w:lang w:val="en-US"/>
        </w:rPr>
      </w:pPr>
      <w:bookmarkStart w:id="794" w:name="_Toc415140966"/>
      <w:bookmarkStart w:id="795" w:name="_Toc468261131"/>
      <w:r w:rsidRPr="0009415E">
        <w:rPr>
          <w:lang w:val="en-US"/>
        </w:rPr>
        <w:t>Filter Lifecycle</w:t>
      </w:r>
      <w:bookmarkEnd w:id="794"/>
      <w:bookmarkEnd w:id="795"/>
    </w:p>
    <w:p w:rsidR="000C5B6D" w:rsidRPr="00D33B38" w:rsidRDefault="000C5B6D" w:rsidP="000C5B6D">
      <w:pPr>
        <w:pStyle w:val="Standard"/>
        <w:rPr>
          <w:lang w:val="en-US"/>
        </w:rPr>
      </w:pPr>
      <w:r w:rsidRPr="00D33B38">
        <w:rPr>
          <w:lang w:val="en-US"/>
        </w:rPr>
        <w:t xml:space="preserve">After deployment of the portlet application, and before a request causes the portlet container to access a portlet, the portlet container must </w:t>
      </w:r>
      <w:r w:rsidR="00ED3560">
        <w:rPr>
          <w:lang w:val="en-US"/>
        </w:rPr>
        <w:t>build an ordered list of</w:t>
      </w:r>
      <w:r w:rsidR="00A0092F">
        <w:rPr>
          <w:lang w:val="en-US"/>
        </w:rPr>
        <w:t xml:space="preserve"> the</w:t>
      </w:r>
      <w:r w:rsidRPr="00D33B38">
        <w:rPr>
          <w:lang w:val="en-US"/>
        </w:rPr>
        <w:t xml:space="preserve"> portlet filters </w:t>
      </w:r>
      <w:r w:rsidR="00A0092F">
        <w:rPr>
          <w:lang w:val="en-US"/>
        </w:rPr>
        <w:t>to</w:t>
      </w:r>
      <w:r w:rsidRPr="00D33B38">
        <w:rPr>
          <w:lang w:val="en-US"/>
        </w:rPr>
        <w:t xml:space="preserve"> be applied t</w:t>
      </w:r>
      <w:r w:rsidR="00ED3560">
        <w:rPr>
          <w:lang w:val="en-US"/>
        </w:rPr>
        <w:t>o the portlet as defined in the portlet configuration</w:t>
      </w:r>
      <w:r w:rsidRPr="00D33B38">
        <w:rPr>
          <w:lang w:val="en-US"/>
        </w:rPr>
        <w:t>. The portlet container must instantiate a filter of the appropriate c</w:t>
      </w:r>
      <w:r w:rsidR="00A0092F">
        <w:rPr>
          <w:lang w:val="en-US"/>
        </w:rPr>
        <w:t>lass for each applicable filter</w:t>
      </w:r>
      <w:r w:rsidRPr="00D33B38">
        <w:rPr>
          <w:lang w:val="en-US"/>
        </w:rPr>
        <w:t xml:space="preserve"> and called </w:t>
      </w:r>
      <w:r w:rsidR="00A0092F">
        <w:rPr>
          <w:lang w:val="en-US"/>
        </w:rPr>
        <w:t xml:space="preserve">the filter </w:t>
      </w:r>
      <w:r w:rsidRPr="00D3199E">
        <w:rPr>
          <w:rStyle w:val="inlinecode"/>
          <w:lang w:val="en-US"/>
        </w:rPr>
        <w:t>init(FilterConfig config)</w:t>
      </w:r>
      <w:r w:rsidRPr="00D33B38">
        <w:rPr>
          <w:rFonts w:ascii="LucidaSans-Typewriter, 'Times N" w:hAnsi="LucidaSans-Typewriter, 'Times N" w:cs="LucidaSans-Typewriter, 'Times N"/>
          <w:sz w:val="17"/>
          <w:szCs w:val="17"/>
          <w:lang w:val="en-US"/>
        </w:rPr>
        <w:t xml:space="preserve"> </w:t>
      </w:r>
      <w:r w:rsidRPr="00D33B38">
        <w:rPr>
          <w:lang w:val="en-US"/>
        </w:rPr>
        <w:t xml:space="preserve">method. The filter may throw an exception to indicate that it cannot function properly. If the exception is of type </w:t>
      </w:r>
      <w:r w:rsidR="007B649C" w:rsidRPr="007B649C">
        <w:rPr>
          <w:rStyle w:val="inlinecode"/>
          <w:lang w:val="en-US"/>
        </w:rPr>
        <w:t>javax.portlet.</w:t>
      </w:r>
      <w:r w:rsidR="007B649C">
        <w:rPr>
          <w:rStyle w:val="inlinecode"/>
          <w:lang w:val="en-US"/>
        </w:rPr>
        <w:t>U</w:t>
      </w:r>
      <w:r w:rsidRPr="00ED3560">
        <w:rPr>
          <w:rStyle w:val="inlinecode"/>
          <w:lang w:val="en-US"/>
        </w:rPr>
        <w:t>navailableExceptio</w:t>
      </w:r>
      <w:r w:rsidRPr="00D33B38">
        <w:rPr>
          <w:rFonts w:ascii="Courier" w:hAnsi="Courier" w:cs="LucidaSans-Typewriter, 'Times N"/>
          <w:sz w:val="20"/>
          <w:lang w:val="en-US"/>
        </w:rPr>
        <w:t>n</w:t>
      </w:r>
      <w:r w:rsidRPr="00D33B38">
        <w:rPr>
          <w:lang w:val="en-US"/>
        </w:rPr>
        <w:t xml:space="preserve">, the </w:t>
      </w:r>
      <w:r w:rsidR="00ED3560">
        <w:rPr>
          <w:lang w:val="en-US"/>
        </w:rPr>
        <w:t xml:space="preserve">portlet </w:t>
      </w:r>
      <w:r w:rsidRPr="00D33B38">
        <w:rPr>
          <w:lang w:val="en-US"/>
        </w:rPr>
        <w:t xml:space="preserve">container may </w:t>
      </w:r>
      <w:r w:rsidRPr="00D33B38">
        <w:rPr>
          <w:lang w:val="en-US"/>
        </w:rPr>
        <w:lastRenderedPageBreak/>
        <w:t xml:space="preserve">examine the </w:t>
      </w:r>
      <w:r w:rsidRPr="00ED3560">
        <w:rPr>
          <w:rStyle w:val="inlinecode"/>
          <w:lang w:val="en-US"/>
        </w:rPr>
        <w:t>isPermanent</w:t>
      </w:r>
      <w:r w:rsidRPr="00D33B38">
        <w:rPr>
          <w:rFonts w:ascii="LucidaSans-Typewriter, 'Times N" w:hAnsi="LucidaSans-Typewriter, 'Times N" w:cs="LucidaSans-Typewriter, 'Times N"/>
          <w:sz w:val="17"/>
          <w:szCs w:val="17"/>
          <w:lang w:val="en-US"/>
        </w:rPr>
        <w:t xml:space="preserve"> </w:t>
      </w:r>
      <w:r w:rsidRPr="00D33B38">
        <w:rPr>
          <w:lang w:val="en-US"/>
        </w:rPr>
        <w:t>attribute of the exception and may choose to retry the filter at some later time.</w:t>
      </w:r>
    </w:p>
    <w:p w:rsidR="000C5B6D" w:rsidRPr="00D33B38" w:rsidRDefault="00ED3560" w:rsidP="000C5B6D">
      <w:pPr>
        <w:pStyle w:val="Standard"/>
        <w:rPr>
          <w:lang w:val="en-US"/>
        </w:rPr>
      </w:pPr>
      <w:r>
        <w:rPr>
          <w:lang w:val="en-US"/>
        </w:rPr>
        <w:t xml:space="preserve">The portlet container must instantiate only one instance of each configured filter </w:t>
      </w:r>
      <w:r w:rsidR="000C5B6D" w:rsidRPr="00D33B38">
        <w:rPr>
          <w:lang w:val="en-US"/>
        </w:rPr>
        <w:t xml:space="preserve">per Java Virtual </w:t>
      </w:r>
      <w:r>
        <w:rPr>
          <w:lang w:val="en-US"/>
        </w:rPr>
        <w:t>Machine</w:t>
      </w:r>
      <w:r w:rsidR="000C5B6D" w:rsidRPr="00D33B38">
        <w:rPr>
          <w:lang w:val="en-US"/>
        </w:rPr>
        <w:t xml:space="preserve">. The </w:t>
      </w:r>
      <w:r>
        <w:rPr>
          <w:lang w:val="en-US"/>
        </w:rPr>
        <w:t xml:space="preserve">portlet </w:t>
      </w:r>
      <w:r w:rsidR="000C5B6D" w:rsidRPr="00D33B38">
        <w:rPr>
          <w:lang w:val="en-US"/>
        </w:rPr>
        <w:t>container provides the filter</w:t>
      </w:r>
      <w:r>
        <w:rPr>
          <w:lang w:val="en-US"/>
        </w:rPr>
        <w:t xml:space="preserve"> configuration through a</w:t>
      </w:r>
      <w:r w:rsidR="000C5B6D" w:rsidRPr="00D33B38">
        <w:rPr>
          <w:lang w:val="en-US"/>
        </w:rPr>
        <w:t xml:space="preserve"> </w:t>
      </w:r>
      <w:r w:rsidRPr="003653A4">
        <w:rPr>
          <w:rStyle w:val="inlinecode"/>
          <w:lang w:val="en-US"/>
        </w:rPr>
        <w:t>FilterC</w:t>
      </w:r>
      <w:r w:rsidR="000C5B6D" w:rsidRPr="003653A4">
        <w:rPr>
          <w:rStyle w:val="inlinecode"/>
          <w:lang w:val="en-US"/>
        </w:rPr>
        <w:t>onfig</w:t>
      </w:r>
      <w:r w:rsidR="000C5B6D" w:rsidRPr="00D33B38">
        <w:rPr>
          <w:lang w:val="en-US"/>
        </w:rPr>
        <w:t xml:space="preserve"> </w:t>
      </w:r>
      <w:r>
        <w:rPr>
          <w:lang w:val="en-US"/>
        </w:rPr>
        <w:t xml:space="preserve">object. The </w:t>
      </w:r>
      <w:r w:rsidRPr="003653A4">
        <w:rPr>
          <w:rStyle w:val="inlinecode"/>
          <w:lang w:val="en-US"/>
        </w:rPr>
        <w:t>FilterConfig</w:t>
      </w:r>
      <w:r>
        <w:rPr>
          <w:lang w:val="en-US"/>
        </w:rPr>
        <w:t xml:space="preserve"> object contains a</w:t>
      </w:r>
      <w:r w:rsidR="000C5B6D" w:rsidRPr="00D33B38">
        <w:rPr>
          <w:lang w:val="en-US"/>
        </w:rPr>
        <w:t xml:space="preserve"> reference to the </w:t>
      </w:r>
      <w:r w:rsidR="000C5B6D" w:rsidRPr="00ED3560">
        <w:rPr>
          <w:rStyle w:val="inlinecode"/>
          <w:lang w:val="en-US"/>
        </w:rPr>
        <w:t>PortletContext</w:t>
      </w:r>
      <w:r w:rsidR="000C5B6D" w:rsidRPr="00D33B38">
        <w:rPr>
          <w:rFonts w:ascii="LucidaSans-Typewriter, 'Times N" w:hAnsi="LucidaSans-Typewriter, 'Times N" w:cs="LucidaSans-Typewriter, 'Times N"/>
          <w:sz w:val="17"/>
          <w:szCs w:val="17"/>
          <w:lang w:val="en-US"/>
        </w:rPr>
        <w:t xml:space="preserve"> </w:t>
      </w:r>
      <w:r w:rsidR="000C5B6D" w:rsidRPr="00D33B38">
        <w:rPr>
          <w:lang w:val="en-US"/>
        </w:rPr>
        <w:t>for the portlet application, and the set of initialization parameters</w:t>
      </w:r>
      <w:r>
        <w:rPr>
          <w:lang w:val="en-US"/>
        </w:rPr>
        <w:t xml:space="preserve"> provided through the filter configuration</w:t>
      </w:r>
      <w:r w:rsidR="000C5B6D" w:rsidRPr="00D33B38">
        <w:rPr>
          <w:lang w:val="en-US"/>
        </w:rPr>
        <w:t>.</w:t>
      </w:r>
    </w:p>
    <w:p w:rsidR="000C5B6D" w:rsidRPr="00D33B38" w:rsidRDefault="000C5B6D" w:rsidP="000C5B6D">
      <w:pPr>
        <w:pStyle w:val="Standard"/>
        <w:rPr>
          <w:lang w:val="en-US"/>
        </w:rPr>
      </w:pPr>
      <w:r w:rsidRPr="00D33B38">
        <w:rPr>
          <w:lang w:val="en-US"/>
        </w:rPr>
        <w:t xml:space="preserve">When the </w:t>
      </w:r>
      <w:r w:rsidR="00ED3560">
        <w:rPr>
          <w:lang w:val="en-US"/>
        </w:rPr>
        <w:t xml:space="preserve">portlet </w:t>
      </w:r>
      <w:r w:rsidRPr="00D33B38">
        <w:rPr>
          <w:lang w:val="en-US"/>
        </w:rPr>
        <w:t xml:space="preserve">container receives an incoming request, it takes the first filter instance in the list and calls its </w:t>
      </w:r>
      <w:r w:rsidRPr="00ED3560">
        <w:rPr>
          <w:rStyle w:val="inlinecode"/>
          <w:lang w:val="en-US"/>
        </w:rPr>
        <w:t>doFilter</w:t>
      </w:r>
      <w:r w:rsidRPr="00D33B38">
        <w:rPr>
          <w:rFonts w:ascii="LucidaSans-Typewriter, 'Times N" w:hAnsi="LucidaSans-Typewriter, 'Times N" w:cs="LucidaSans-Typewriter, 'Times N"/>
          <w:sz w:val="17"/>
          <w:szCs w:val="17"/>
          <w:lang w:val="en-US"/>
        </w:rPr>
        <w:t xml:space="preserve"> </w:t>
      </w:r>
      <w:r w:rsidRPr="00D33B38">
        <w:rPr>
          <w:lang w:val="en-US"/>
        </w:rPr>
        <w:t xml:space="preserve">method, passing in the </w:t>
      </w:r>
      <w:r w:rsidRPr="00ED3560">
        <w:rPr>
          <w:rStyle w:val="inlinecode"/>
          <w:lang w:val="en-US"/>
        </w:rPr>
        <w:t>PortletRequest</w:t>
      </w:r>
      <w:r w:rsidR="00ED3560">
        <w:rPr>
          <w:rFonts w:ascii="LucidaSans-Typewriter, 'Times N" w:hAnsi="LucidaSans-Typewriter, 'Times N" w:cs="LucidaSans-Typewriter, 'Times N"/>
          <w:sz w:val="17"/>
          <w:szCs w:val="17"/>
          <w:lang w:val="en-US"/>
        </w:rPr>
        <w:t xml:space="preserve">, </w:t>
      </w:r>
      <w:r w:rsidR="00ED3560" w:rsidRPr="00ED3560">
        <w:rPr>
          <w:lang w:val="en-US"/>
        </w:rPr>
        <w:t>the</w:t>
      </w:r>
      <w:r w:rsidRPr="00ED3560">
        <w:rPr>
          <w:lang w:val="en-US"/>
        </w:rPr>
        <w:t xml:space="preserve"> </w:t>
      </w:r>
      <w:r w:rsidRPr="00ED3560">
        <w:rPr>
          <w:rStyle w:val="inlinecode"/>
          <w:lang w:val="en-US"/>
        </w:rPr>
        <w:t>PortletResponse</w:t>
      </w:r>
      <w:r w:rsidRPr="00D33B38">
        <w:rPr>
          <w:lang w:val="en-US"/>
        </w:rPr>
        <w:t xml:space="preserve">, and a reference to the </w:t>
      </w:r>
      <w:r w:rsidRPr="00ED3560">
        <w:rPr>
          <w:rStyle w:val="inlinecode"/>
          <w:lang w:val="en-US"/>
        </w:rPr>
        <w:t>FilterChain</w:t>
      </w:r>
      <w:r w:rsidRPr="00D33B38">
        <w:rPr>
          <w:rFonts w:ascii="LucidaSans-Typewriter, 'Times N" w:hAnsi="LucidaSans-Typewriter, 'Times N" w:cs="LucidaSans-Typewriter, 'Times N"/>
          <w:sz w:val="17"/>
          <w:szCs w:val="17"/>
          <w:lang w:val="en-US"/>
        </w:rPr>
        <w:t xml:space="preserve"> </w:t>
      </w:r>
      <w:r w:rsidRPr="00D33B38">
        <w:rPr>
          <w:lang w:val="en-US"/>
        </w:rPr>
        <w:t>object it will use.</w:t>
      </w:r>
    </w:p>
    <w:p w:rsidR="000C5B6D" w:rsidRPr="00D33B38" w:rsidRDefault="000C5B6D" w:rsidP="000C5B6D">
      <w:pPr>
        <w:pStyle w:val="Standard"/>
        <w:rPr>
          <w:lang w:val="en-US"/>
        </w:rPr>
      </w:pPr>
      <w:r w:rsidRPr="00D33B38">
        <w:rPr>
          <w:lang w:val="en-US"/>
        </w:rPr>
        <w:t>Depending on the target method of</w:t>
      </w:r>
      <w:r w:rsidR="00ED3560">
        <w:rPr>
          <w:lang w:val="en-US"/>
        </w:rPr>
        <w:t xml:space="preserve"> the</w:t>
      </w:r>
      <w:r w:rsidRPr="00D33B38">
        <w:rPr>
          <w:lang w:val="en-US"/>
        </w:rPr>
        <w:t xml:space="preserve"> </w:t>
      </w:r>
      <w:r w:rsidRPr="00ED3560">
        <w:rPr>
          <w:rStyle w:val="inlinecode"/>
          <w:lang w:val="en-US"/>
        </w:rPr>
        <w:t>doFilter</w:t>
      </w:r>
      <w:r w:rsidRPr="00D33B38">
        <w:rPr>
          <w:lang w:val="en-US"/>
        </w:rPr>
        <w:t xml:space="preserve"> call</w:t>
      </w:r>
      <w:r w:rsidR="00ED3560">
        <w:rPr>
          <w:lang w:val="en-US"/>
        </w:rPr>
        <w:t>,</w:t>
      </w:r>
      <w:r w:rsidRPr="00D33B38">
        <w:rPr>
          <w:lang w:val="en-US"/>
        </w:rPr>
        <w:t xml:space="preserve"> the </w:t>
      </w:r>
      <w:r w:rsidRPr="003653A4">
        <w:rPr>
          <w:rStyle w:val="inlinecode"/>
          <w:lang w:val="en-US"/>
        </w:rPr>
        <w:t>PortletRequest</w:t>
      </w:r>
      <w:r w:rsidRPr="00D33B38">
        <w:rPr>
          <w:rFonts w:ascii="LucidaSans-Typewriter, 'Times N" w:hAnsi="LucidaSans-Typewriter, 'Times N" w:cs="LucidaSans-Typewriter, 'Times N"/>
          <w:sz w:val="17"/>
          <w:szCs w:val="17"/>
          <w:lang w:val="en-US"/>
        </w:rPr>
        <w:t xml:space="preserve"> </w:t>
      </w:r>
      <w:r w:rsidRPr="00D33B38">
        <w:rPr>
          <w:lang w:val="en-US"/>
        </w:rPr>
        <w:t xml:space="preserve">and </w:t>
      </w:r>
      <w:r w:rsidRPr="003653A4">
        <w:rPr>
          <w:rStyle w:val="inlinecode"/>
          <w:lang w:val="en-US"/>
        </w:rPr>
        <w:t>PortletResponse</w:t>
      </w:r>
      <w:r w:rsidRPr="00D33B38">
        <w:rPr>
          <w:lang w:val="en-US"/>
        </w:rPr>
        <w:t xml:space="preserve"> must be instances of the following interfaces:</w:t>
      </w:r>
    </w:p>
    <w:p w:rsidR="000C5B6D" w:rsidRPr="00D33B38" w:rsidRDefault="000C5B6D" w:rsidP="000C5B6D">
      <w:pPr>
        <w:pStyle w:val="BulletListsingle-spaced"/>
        <w:rPr>
          <w:lang w:val="en-US"/>
        </w:rPr>
      </w:pPr>
      <w:r w:rsidRPr="00B810D4">
        <w:rPr>
          <w:rStyle w:val="inlinecode"/>
          <w:lang w:val="en-US"/>
        </w:rPr>
        <w:t>ActionRequest</w:t>
      </w:r>
      <w:r w:rsidRPr="00D33B38">
        <w:rPr>
          <w:lang w:val="en-US"/>
        </w:rPr>
        <w:t xml:space="preserve"> and </w:t>
      </w:r>
      <w:r w:rsidRPr="00B810D4">
        <w:rPr>
          <w:rStyle w:val="inlinecode"/>
          <w:lang w:val="en-US"/>
        </w:rPr>
        <w:t>ActionResponse</w:t>
      </w:r>
      <w:r w:rsidR="00B810D4">
        <w:rPr>
          <w:lang w:val="en-US"/>
        </w:rPr>
        <w:t xml:space="preserve"> for action request processing</w:t>
      </w:r>
    </w:p>
    <w:p w:rsidR="000C5B6D" w:rsidRPr="00D33B38" w:rsidRDefault="000C5B6D" w:rsidP="000C5B6D">
      <w:pPr>
        <w:pStyle w:val="BulletListsingle-spaced"/>
        <w:rPr>
          <w:lang w:val="en-US"/>
        </w:rPr>
      </w:pPr>
      <w:r w:rsidRPr="003653A4">
        <w:rPr>
          <w:rStyle w:val="inlinecode"/>
          <w:lang w:val="en-US"/>
        </w:rPr>
        <w:t>EventRequest</w:t>
      </w:r>
      <w:r w:rsidRPr="00D33B38">
        <w:rPr>
          <w:lang w:val="en-US"/>
        </w:rPr>
        <w:t xml:space="preserve"> and </w:t>
      </w:r>
      <w:r w:rsidRPr="003653A4">
        <w:rPr>
          <w:rStyle w:val="inlinecode"/>
          <w:lang w:val="en-US"/>
        </w:rPr>
        <w:t>EventResponse</w:t>
      </w:r>
      <w:r w:rsidRPr="00D33B38">
        <w:rPr>
          <w:lang w:val="en-US"/>
        </w:rPr>
        <w:t xml:space="preserve"> for</w:t>
      </w:r>
      <w:r w:rsidR="00B810D4">
        <w:rPr>
          <w:rFonts w:ascii="Courier" w:hAnsi="Courier"/>
          <w:sz w:val="20"/>
          <w:lang w:val="en-US"/>
        </w:rPr>
        <w:t xml:space="preserve"> </w:t>
      </w:r>
      <w:r w:rsidR="00B810D4">
        <w:rPr>
          <w:lang w:val="en-US"/>
        </w:rPr>
        <w:t>event request processing</w:t>
      </w:r>
    </w:p>
    <w:p w:rsidR="00AD4FE6" w:rsidRPr="00165CC8" w:rsidRDefault="00AD4FE6">
      <w:pPr>
        <w:pStyle w:val="BulletListsingle-spaced"/>
        <w:rPr>
          <w:rStyle w:val="inlinecode"/>
          <w:rFonts w:ascii="Times New Roman" w:hAnsi="Times New Roman"/>
          <w:sz w:val="24"/>
          <w:lang w:val="en-US"/>
        </w:rPr>
      </w:pPr>
      <w:r>
        <w:rPr>
          <w:rStyle w:val="inlinecode"/>
          <w:lang w:val="en-US"/>
        </w:rPr>
        <w:t>Header</w:t>
      </w:r>
      <w:r w:rsidRPr="00B810D4">
        <w:rPr>
          <w:rStyle w:val="inlinecode"/>
          <w:lang w:val="en-US"/>
        </w:rPr>
        <w:t>Request</w:t>
      </w:r>
      <w:r w:rsidRPr="00B810D4">
        <w:rPr>
          <w:lang w:val="en-US"/>
        </w:rPr>
        <w:t xml:space="preserve"> and </w:t>
      </w:r>
      <w:r>
        <w:rPr>
          <w:rStyle w:val="inlinecode"/>
          <w:lang w:val="en-US"/>
        </w:rPr>
        <w:t>Header</w:t>
      </w:r>
      <w:r w:rsidRPr="00B810D4">
        <w:rPr>
          <w:rStyle w:val="inlinecode"/>
          <w:lang w:val="en-US"/>
        </w:rPr>
        <w:t>Response</w:t>
      </w:r>
      <w:r w:rsidRPr="00B810D4">
        <w:rPr>
          <w:lang w:val="en-US"/>
        </w:rPr>
        <w:t xml:space="preserve"> f</w:t>
      </w:r>
      <w:r>
        <w:rPr>
          <w:lang w:val="en-US"/>
        </w:rPr>
        <w:t>or header request processing</w:t>
      </w:r>
    </w:p>
    <w:p w:rsidR="00B810D4" w:rsidRPr="00B810D4" w:rsidRDefault="000C5B6D" w:rsidP="003056B3">
      <w:pPr>
        <w:pStyle w:val="BulletListsingle-spaced"/>
        <w:rPr>
          <w:lang w:val="en-US"/>
        </w:rPr>
      </w:pPr>
      <w:r w:rsidRPr="00B810D4">
        <w:rPr>
          <w:rStyle w:val="inlinecode"/>
          <w:lang w:val="en-US"/>
        </w:rPr>
        <w:t>RenderRequest</w:t>
      </w:r>
      <w:r w:rsidRPr="00B810D4">
        <w:rPr>
          <w:lang w:val="en-US"/>
        </w:rPr>
        <w:t xml:space="preserve"> and </w:t>
      </w:r>
      <w:r w:rsidRPr="00B810D4">
        <w:rPr>
          <w:rStyle w:val="inlinecode"/>
          <w:lang w:val="en-US"/>
        </w:rPr>
        <w:t>RenderResponse</w:t>
      </w:r>
      <w:r w:rsidRPr="00B810D4">
        <w:rPr>
          <w:lang w:val="en-US"/>
        </w:rPr>
        <w:t xml:space="preserve"> f</w:t>
      </w:r>
      <w:r w:rsidR="00B810D4">
        <w:rPr>
          <w:lang w:val="en-US"/>
        </w:rPr>
        <w:t>or render request processing</w:t>
      </w:r>
    </w:p>
    <w:p w:rsidR="000C5B6D" w:rsidRPr="00B810D4" w:rsidRDefault="000C5B6D" w:rsidP="003056B3">
      <w:pPr>
        <w:pStyle w:val="BulletListsingle-spaced"/>
        <w:rPr>
          <w:lang w:val="en-US"/>
        </w:rPr>
      </w:pPr>
      <w:r w:rsidRPr="00B810D4">
        <w:rPr>
          <w:rStyle w:val="inlinecode"/>
          <w:lang w:val="en-US"/>
        </w:rPr>
        <w:t>ResourceRequest</w:t>
      </w:r>
      <w:r w:rsidRPr="00B810D4">
        <w:rPr>
          <w:lang w:val="en-US"/>
        </w:rPr>
        <w:t xml:space="preserve"> and </w:t>
      </w:r>
      <w:r w:rsidRPr="00B810D4">
        <w:rPr>
          <w:rStyle w:val="inlinecode"/>
          <w:lang w:val="en-US"/>
        </w:rPr>
        <w:t>ResourceResponse</w:t>
      </w:r>
      <w:r w:rsidR="00B810D4">
        <w:rPr>
          <w:lang w:val="en-US"/>
        </w:rPr>
        <w:t xml:space="preserve"> for resource request processing</w:t>
      </w:r>
    </w:p>
    <w:p w:rsidR="000C5B6D" w:rsidRPr="00D33B38" w:rsidRDefault="000C5B6D" w:rsidP="000C5B6D">
      <w:pPr>
        <w:pStyle w:val="Standard"/>
        <w:rPr>
          <w:lang w:val="en-US"/>
        </w:rPr>
      </w:pPr>
      <w:r w:rsidRPr="00D33B38">
        <w:rPr>
          <w:lang w:val="en-US"/>
        </w:rPr>
        <w:t xml:space="preserve">The </w:t>
      </w:r>
      <w:r w:rsidRPr="003653A4">
        <w:rPr>
          <w:rStyle w:val="inlinecode"/>
          <w:lang w:val="en-US"/>
        </w:rPr>
        <w:t>doFilter</w:t>
      </w:r>
      <w:r w:rsidRPr="00D33B38">
        <w:rPr>
          <w:rFonts w:ascii="LucidaSans-Typewriter, 'Times N" w:hAnsi="LucidaSans-Typewriter, 'Times N" w:cs="LucidaSans-Typewriter, 'Times N"/>
          <w:sz w:val="17"/>
          <w:szCs w:val="17"/>
          <w:lang w:val="en-US"/>
        </w:rPr>
        <w:t xml:space="preserve"> </w:t>
      </w:r>
      <w:r w:rsidRPr="00D33B38">
        <w:rPr>
          <w:lang w:val="en-US"/>
        </w:rPr>
        <w:t>method of a filter will typically be implemented following this or some subset of the following pattern:</w:t>
      </w:r>
    </w:p>
    <w:p w:rsidR="000C5B6D" w:rsidRPr="004113AE" w:rsidRDefault="000C5B6D" w:rsidP="00366C22">
      <w:pPr>
        <w:pStyle w:val="Standard"/>
        <w:numPr>
          <w:ilvl w:val="0"/>
          <w:numId w:val="71"/>
        </w:numPr>
        <w:rPr>
          <w:lang w:val="en-US"/>
        </w:rPr>
      </w:pPr>
      <w:r w:rsidRPr="004113AE">
        <w:rPr>
          <w:lang w:val="en-US"/>
        </w:rPr>
        <w:t>The method examines the request information.</w:t>
      </w:r>
    </w:p>
    <w:p w:rsidR="000C5B6D" w:rsidRPr="004113AE" w:rsidRDefault="000C5B6D" w:rsidP="00366C22">
      <w:pPr>
        <w:pStyle w:val="Standard"/>
        <w:numPr>
          <w:ilvl w:val="0"/>
          <w:numId w:val="71"/>
        </w:numPr>
        <w:rPr>
          <w:lang w:val="en-US"/>
        </w:rPr>
      </w:pPr>
      <w:r w:rsidRPr="004113AE">
        <w:rPr>
          <w:lang w:val="en-US"/>
        </w:rPr>
        <w:t xml:space="preserve">The method may wrap the request object passed in to its </w:t>
      </w:r>
      <w:r w:rsidRPr="003653A4">
        <w:rPr>
          <w:rStyle w:val="inlinecode"/>
          <w:lang w:val="en-US"/>
        </w:rPr>
        <w:t>doFilter</w:t>
      </w:r>
      <w:r w:rsidRPr="004113AE">
        <w:rPr>
          <w:rFonts w:ascii="Courier" w:hAnsi="Courier" w:cs="LucidaSans-Typewriter, 'Times N"/>
          <w:sz w:val="20"/>
          <w:lang w:val="en-US"/>
        </w:rPr>
        <w:t xml:space="preserve"> </w:t>
      </w:r>
      <w:r w:rsidRPr="004113AE">
        <w:rPr>
          <w:lang w:val="en-US"/>
        </w:rPr>
        <w:t>method with a customized implementation of one of the request wrappers (</w:t>
      </w:r>
      <w:r w:rsidRPr="003653A4">
        <w:rPr>
          <w:rStyle w:val="inlinecode"/>
          <w:lang w:val="en-US"/>
        </w:rPr>
        <w:t>ActionRequestWrapper</w:t>
      </w:r>
      <w:r w:rsidRPr="004113AE">
        <w:rPr>
          <w:rFonts w:ascii="Courier" w:hAnsi="Courier"/>
          <w:sz w:val="20"/>
          <w:lang w:val="en-US"/>
        </w:rPr>
        <w:t xml:space="preserve">, </w:t>
      </w:r>
      <w:r w:rsidRPr="003653A4">
        <w:rPr>
          <w:rStyle w:val="inlinecode"/>
          <w:lang w:val="en-US"/>
        </w:rPr>
        <w:t>EventRequestWrapper</w:t>
      </w:r>
      <w:r w:rsidRPr="004113AE">
        <w:rPr>
          <w:rFonts w:ascii="Courier" w:hAnsi="Courier"/>
          <w:sz w:val="20"/>
          <w:lang w:val="en-US"/>
        </w:rPr>
        <w:t xml:space="preserve">, </w:t>
      </w:r>
      <w:r w:rsidR="00AD4FE6">
        <w:rPr>
          <w:rStyle w:val="inlinecode"/>
          <w:lang w:val="en-US"/>
        </w:rPr>
        <w:t>Header</w:t>
      </w:r>
      <w:r w:rsidR="00AD4FE6" w:rsidRPr="003653A4">
        <w:rPr>
          <w:rStyle w:val="inlinecode"/>
          <w:lang w:val="en-US"/>
        </w:rPr>
        <w:t>RequestWrapper</w:t>
      </w:r>
      <w:r w:rsidR="00AD4FE6" w:rsidRPr="004113AE">
        <w:rPr>
          <w:rFonts w:ascii="Courier" w:hAnsi="Courier"/>
          <w:sz w:val="20"/>
          <w:lang w:val="en-US"/>
        </w:rPr>
        <w:t xml:space="preserve">, </w:t>
      </w:r>
      <w:r w:rsidRPr="003653A4">
        <w:rPr>
          <w:rStyle w:val="inlinecode"/>
          <w:lang w:val="en-US"/>
        </w:rPr>
        <w:t>RenderRequestWrapper</w:t>
      </w:r>
      <w:r w:rsidRPr="004113AE">
        <w:rPr>
          <w:rFonts w:ascii="Courier" w:hAnsi="Courier"/>
          <w:sz w:val="20"/>
          <w:lang w:val="en-US"/>
        </w:rPr>
        <w:t xml:space="preserve">, </w:t>
      </w:r>
      <w:r w:rsidRPr="003653A4">
        <w:rPr>
          <w:rStyle w:val="inlinecode"/>
          <w:lang w:val="en-US"/>
        </w:rPr>
        <w:t>ResourceRequestWrapper</w:t>
      </w:r>
      <w:r w:rsidRPr="004113AE">
        <w:rPr>
          <w:lang w:val="en-US"/>
        </w:rPr>
        <w:t>) in order to modify request data.</w:t>
      </w:r>
    </w:p>
    <w:p w:rsidR="000C5B6D" w:rsidRPr="004113AE" w:rsidRDefault="000C5B6D" w:rsidP="00366C22">
      <w:pPr>
        <w:pStyle w:val="Standard"/>
        <w:numPr>
          <w:ilvl w:val="0"/>
          <w:numId w:val="71"/>
        </w:numPr>
        <w:rPr>
          <w:lang w:val="en-US"/>
        </w:rPr>
      </w:pPr>
      <w:r w:rsidRPr="004113AE">
        <w:rPr>
          <w:lang w:val="en-US"/>
        </w:rPr>
        <w:t xml:space="preserve">The method may wrap the response object passed in to its </w:t>
      </w:r>
      <w:r w:rsidRPr="00B810D4">
        <w:rPr>
          <w:rStyle w:val="inlinecode"/>
          <w:lang w:val="en-US"/>
        </w:rPr>
        <w:t>doFilter</w:t>
      </w:r>
      <w:r w:rsidRPr="004113AE">
        <w:rPr>
          <w:rFonts w:ascii="Courier" w:hAnsi="Courier" w:cs="LucidaSans-Typewriter, 'Times N"/>
          <w:sz w:val="20"/>
          <w:lang w:val="en-US"/>
        </w:rPr>
        <w:t xml:space="preserve"> </w:t>
      </w:r>
      <w:r w:rsidRPr="004113AE">
        <w:rPr>
          <w:lang w:val="en-US"/>
        </w:rPr>
        <w:t>method with a customized implementation of one of the response wrappers (</w:t>
      </w:r>
      <w:r w:rsidRPr="00B810D4">
        <w:rPr>
          <w:rStyle w:val="inlinecode"/>
          <w:lang w:val="en-US"/>
        </w:rPr>
        <w:t>ActionResponse</w:t>
      </w:r>
      <w:r w:rsidR="00B810D4" w:rsidRPr="00B810D4">
        <w:rPr>
          <w:rStyle w:val="inlinecode"/>
          <w:lang w:val="en-US"/>
        </w:rPr>
        <w:t>Wrapper</w:t>
      </w:r>
      <w:r w:rsidRPr="004113AE">
        <w:rPr>
          <w:rFonts w:ascii="Courier" w:hAnsi="Courier"/>
          <w:sz w:val="20"/>
          <w:lang w:val="en-US"/>
        </w:rPr>
        <w:t xml:space="preserve">, </w:t>
      </w:r>
      <w:r w:rsidRPr="00B810D4">
        <w:rPr>
          <w:rStyle w:val="inlinecode"/>
          <w:lang w:val="en-US"/>
        </w:rPr>
        <w:t>EventResponse</w:t>
      </w:r>
      <w:r w:rsidR="00B810D4" w:rsidRPr="00B810D4">
        <w:rPr>
          <w:rStyle w:val="inlinecode"/>
          <w:lang w:val="en-US"/>
        </w:rPr>
        <w:t>Wrapper</w:t>
      </w:r>
      <w:r w:rsidRPr="004113AE">
        <w:rPr>
          <w:rFonts w:ascii="Courier" w:hAnsi="Courier"/>
          <w:sz w:val="20"/>
          <w:lang w:val="en-US"/>
        </w:rPr>
        <w:t xml:space="preserve">, </w:t>
      </w:r>
      <w:r w:rsidR="00AD4FE6">
        <w:rPr>
          <w:rStyle w:val="inlinecode"/>
          <w:lang w:val="en-US"/>
        </w:rPr>
        <w:t>HeaderR</w:t>
      </w:r>
      <w:r w:rsidR="00AD4FE6" w:rsidRPr="00B810D4">
        <w:rPr>
          <w:rStyle w:val="inlinecode"/>
          <w:lang w:val="en-US"/>
        </w:rPr>
        <w:t>esponseWrapper</w:t>
      </w:r>
      <w:r w:rsidR="00AD4FE6" w:rsidRPr="004113AE">
        <w:rPr>
          <w:rFonts w:ascii="Courier" w:hAnsi="Courier"/>
          <w:sz w:val="20"/>
          <w:lang w:val="en-US"/>
        </w:rPr>
        <w:t>,</w:t>
      </w:r>
      <w:r w:rsidR="00AD4FE6">
        <w:rPr>
          <w:rFonts w:ascii="Courier" w:hAnsi="Courier"/>
          <w:sz w:val="20"/>
          <w:lang w:val="en-US"/>
        </w:rPr>
        <w:t xml:space="preserve"> </w:t>
      </w:r>
      <w:r w:rsidRPr="00B810D4">
        <w:rPr>
          <w:rStyle w:val="inlinecode"/>
          <w:lang w:val="en-US"/>
        </w:rPr>
        <w:t>RenderResponse</w:t>
      </w:r>
      <w:r w:rsidR="00B810D4" w:rsidRPr="00B810D4">
        <w:rPr>
          <w:rStyle w:val="inlinecode"/>
          <w:lang w:val="en-US"/>
        </w:rPr>
        <w:t>Wrapper</w:t>
      </w:r>
      <w:r w:rsidRPr="004113AE">
        <w:rPr>
          <w:rFonts w:ascii="Courier" w:hAnsi="Courier"/>
          <w:sz w:val="20"/>
          <w:lang w:val="en-US"/>
        </w:rPr>
        <w:t xml:space="preserve">, </w:t>
      </w:r>
      <w:r w:rsidRPr="00B810D4">
        <w:rPr>
          <w:rStyle w:val="inlinecode"/>
          <w:lang w:val="en-US"/>
        </w:rPr>
        <w:t>ResourceResponse</w:t>
      </w:r>
      <w:r w:rsidR="00B810D4" w:rsidRPr="00B810D4">
        <w:rPr>
          <w:rStyle w:val="inlinecode"/>
          <w:lang w:val="en-US"/>
        </w:rPr>
        <w:t>Wrapper</w:t>
      </w:r>
      <w:r w:rsidRPr="004113AE">
        <w:rPr>
          <w:lang w:val="en-US"/>
        </w:rPr>
        <w:t>)</w:t>
      </w:r>
      <w:r w:rsidRPr="004113AE">
        <w:rPr>
          <w:rFonts w:ascii="LucidaSans-Typewriter, 'Times N" w:hAnsi="LucidaSans-Typewriter, 'Times N" w:cs="LucidaSans-Typewriter, 'Times N"/>
          <w:sz w:val="17"/>
          <w:szCs w:val="17"/>
          <w:lang w:val="en-US"/>
        </w:rPr>
        <w:t xml:space="preserve"> </w:t>
      </w:r>
      <w:r w:rsidRPr="004113AE">
        <w:rPr>
          <w:lang w:val="en-US"/>
        </w:rPr>
        <w:t>to modify response data.</w:t>
      </w:r>
    </w:p>
    <w:p w:rsidR="00B810D4" w:rsidRPr="004113AE" w:rsidRDefault="000C5B6D" w:rsidP="00366C22">
      <w:pPr>
        <w:pStyle w:val="Standard"/>
        <w:numPr>
          <w:ilvl w:val="0"/>
          <w:numId w:val="71"/>
        </w:numPr>
        <w:rPr>
          <w:lang w:val="en-US"/>
        </w:rPr>
      </w:pPr>
      <w:r w:rsidRPr="004113AE">
        <w:rPr>
          <w:lang w:val="en-US"/>
        </w:rPr>
        <w:t xml:space="preserve">The filter may invoke the next component in the filter chain. The next component may be another filter, or if the filter making the invocation is the last filter configured for this chain, the next component is the target method of the portlet. The invocation of the next component is effected by calling the </w:t>
      </w:r>
      <w:r w:rsidRPr="004113AE">
        <w:rPr>
          <w:rFonts w:ascii="Courier" w:hAnsi="Courier" w:cs="LucidaSans-Typewriter, 'Times N"/>
          <w:sz w:val="20"/>
          <w:lang w:val="en-US"/>
        </w:rPr>
        <w:t>doFilter</w:t>
      </w:r>
      <w:r w:rsidRPr="004113AE">
        <w:rPr>
          <w:rFonts w:ascii="LucidaSans-Typewriter, 'Times N" w:hAnsi="LucidaSans-Typewriter, 'Times N" w:cs="LucidaSans-Typewriter, 'Times N"/>
          <w:sz w:val="17"/>
          <w:szCs w:val="17"/>
          <w:lang w:val="en-US"/>
        </w:rPr>
        <w:t xml:space="preserve"> </w:t>
      </w:r>
      <w:r w:rsidRPr="004113AE">
        <w:rPr>
          <w:lang w:val="en-US"/>
        </w:rPr>
        <w:t xml:space="preserve">method on the </w:t>
      </w:r>
      <w:r w:rsidRPr="004113AE">
        <w:rPr>
          <w:rFonts w:ascii="Courier" w:hAnsi="Courier" w:cs="LucidaSans-Typewriter, 'Times N"/>
          <w:sz w:val="20"/>
          <w:lang w:val="en-US"/>
        </w:rPr>
        <w:t>FilterChain</w:t>
      </w:r>
      <w:r w:rsidRPr="004113AE">
        <w:rPr>
          <w:rFonts w:ascii="LucidaSans-Typewriter, 'Times N" w:hAnsi="LucidaSans-Typewriter, 'Times N" w:cs="LucidaSans-Typewriter, 'Times N"/>
          <w:sz w:val="17"/>
          <w:szCs w:val="17"/>
          <w:lang w:val="en-US"/>
        </w:rPr>
        <w:t xml:space="preserve"> </w:t>
      </w:r>
      <w:r w:rsidRPr="004113AE">
        <w:rPr>
          <w:lang w:val="en-US"/>
        </w:rPr>
        <w:t xml:space="preserve">object, and passing in the request and response with which it was called or passing in wrapped versions it may have created. </w:t>
      </w:r>
    </w:p>
    <w:p w:rsidR="000C5B6D" w:rsidRPr="004113AE" w:rsidRDefault="00B810D4" w:rsidP="00366C22">
      <w:pPr>
        <w:pStyle w:val="Standard"/>
        <w:ind w:left="720"/>
        <w:rPr>
          <w:lang w:val="en-US"/>
        </w:rPr>
      </w:pPr>
      <w:r w:rsidRPr="00366C22">
        <w:rPr>
          <w:lang w:val="en-US"/>
        </w:rPr>
        <w:t xml:space="preserve">The </w:t>
      </w:r>
      <w:r w:rsidRPr="00B810D4">
        <w:rPr>
          <w:rStyle w:val="inlinecode"/>
          <w:lang w:val="en-US"/>
        </w:rPr>
        <w:t>FilterC</w:t>
      </w:r>
      <w:r w:rsidR="000C5B6D" w:rsidRPr="00B810D4">
        <w:rPr>
          <w:rStyle w:val="inlinecode"/>
          <w:lang w:val="en-US"/>
        </w:rPr>
        <w:t>hain</w:t>
      </w:r>
      <w:r w:rsidR="000C5B6D" w:rsidRPr="00366C22">
        <w:rPr>
          <w:lang w:val="en-US"/>
        </w:rPr>
        <w:t xml:space="preserve"> </w:t>
      </w:r>
      <w:r w:rsidRPr="00366C22">
        <w:rPr>
          <w:lang w:val="en-US"/>
        </w:rPr>
        <w:t>interface</w:t>
      </w:r>
      <w:r w:rsidR="000C5B6D" w:rsidRPr="00366C22">
        <w:rPr>
          <w:lang w:val="en-US"/>
        </w:rPr>
        <w:t xml:space="preserve"> </w:t>
      </w:r>
      <w:r w:rsidR="000C5B6D" w:rsidRPr="003653A4">
        <w:rPr>
          <w:rStyle w:val="inlinecode"/>
          <w:lang w:val="en-US"/>
        </w:rPr>
        <w:t>doFilter</w:t>
      </w:r>
      <w:r w:rsidR="000C5B6D" w:rsidRPr="00366C22">
        <w:rPr>
          <w:rFonts w:ascii="LucidaSans-Typewriter, 'Times N" w:hAnsi="LucidaSans-Typewriter, 'Times N" w:cs="LucidaSans-Typewriter, 'Times N"/>
          <w:sz w:val="17"/>
          <w:szCs w:val="17"/>
          <w:lang w:val="en-US"/>
        </w:rPr>
        <w:t xml:space="preserve"> </w:t>
      </w:r>
      <w:r w:rsidR="000C5B6D" w:rsidRPr="00366C22">
        <w:rPr>
          <w:lang w:val="en-US"/>
        </w:rPr>
        <w:t xml:space="preserve">method, provided by the portlet container, must locate the next component in the filter chain and invoke its </w:t>
      </w:r>
      <w:r w:rsidR="000C5B6D" w:rsidRPr="003653A4">
        <w:rPr>
          <w:rStyle w:val="inlinecode"/>
          <w:lang w:val="en-US"/>
        </w:rPr>
        <w:t>doFilter</w:t>
      </w:r>
      <w:r w:rsidR="000C5B6D" w:rsidRPr="00366C22">
        <w:rPr>
          <w:rFonts w:ascii="LucidaSans-Typewriter, 'Times N" w:hAnsi="LucidaSans-Typewriter, 'Times N" w:cs="LucidaSans-Typewriter, 'Times N"/>
          <w:sz w:val="17"/>
          <w:szCs w:val="17"/>
          <w:lang w:val="en-US"/>
        </w:rPr>
        <w:t xml:space="preserve"> </w:t>
      </w:r>
      <w:r w:rsidR="000C5B6D" w:rsidRPr="00366C22">
        <w:rPr>
          <w:lang w:val="en-US"/>
        </w:rPr>
        <w:t xml:space="preserve">method, passing in the appropriate request and response objects. </w:t>
      </w:r>
      <w:r w:rsidR="000C5B6D" w:rsidRPr="004113AE">
        <w:rPr>
          <w:lang w:val="en-US"/>
        </w:rPr>
        <w:t>Alternatively, the filter chain can block the request by not making the call to invoke the next component, leaving the filter responsible for filling out the response object.</w:t>
      </w:r>
    </w:p>
    <w:p w:rsidR="000C5B6D" w:rsidRPr="004113AE" w:rsidRDefault="000C5B6D" w:rsidP="00366C22">
      <w:pPr>
        <w:pStyle w:val="Standard"/>
        <w:numPr>
          <w:ilvl w:val="0"/>
          <w:numId w:val="71"/>
        </w:numPr>
        <w:rPr>
          <w:lang w:val="en-US"/>
        </w:rPr>
      </w:pPr>
      <w:r w:rsidRPr="004113AE">
        <w:rPr>
          <w:lang w:val="en-US"/>
        </w:rPr>
        <w:t>After invocation of the next filter in the chain, the filter may examine the response data.</w:t>
      </w:r>
    </w:p>
    <w:p w:rsidR="000C5B6D" w:rsidRPr="004113AE" w:rsidRDefault="000C5B6D" w:rsidP="00366C22">
      <w:pPr>
        <w:pStyle w:val="Standard"/>
        <w:numPr>
          <w:ilvl w:val="0"/>
          <w:numId w:val="71"/>
        </w:numPr>
        <w:rPr>
          <w:lang w:val="en-US"/>
        </w:rPr>
      </w:pPr>
      <w:r w:rsidRPr="004113AE">
        <w:rPr>
          <w:lang w:val="en-US"/>
        </w:rPr>
        <w:t xml:space="preserve">If the filter throws a </w:t>
      </w:r>
      <w:r w:rsidRPr="003653A4">
        <w:rPr>
          <w:rStyle w:val="inlinecode"/>
          <w:lang w:val="en-US"/>
        </w:rPr>
        <w:t>UnavailableException</w:t>
      </w:r>
      <w:r w:rsidRPr="004113AE">
        <w:rPr>
          <w:rFonts w:ascii="LucidaSans-Typewriter, 'Times N" w:hAnsi="LucidaSans-Typewriter, 'Times N" w:cs="LucidaSans-Typewriter, 'Times N"/>
          <w:sz w:val="17"/>
          <w:szCs w:val="17"/>
          <w:lang w:val="en-US"/>
        </w:rPr>
        <w:t xml:space="preserve"> </w:t>
      </w:r>
      <w:r w:rsidRPr="004113AE">
        <w:rPr>
          <w:lang w:val="en-US"/>
        </w:rPr>
        <w:t xml:space="preserve">during its </w:t>
      </w:r>
      <w:r w:rsidRPr="003653A4">
        <w:rPr>
          <w:rStyle w:val="inlinecode"/>
          <w:lang w:val="en-US"/>
        </w:rPr>
        <w:t>doFilter</w:t>
      </w:r>
      <w:r w:rsidRPr="004113AE">
        <w:rPr>
          <w:rFonts w:ascii="LucidaSans-Typewriter, 'Times N" w:hAnsi="LucidaSans-Typewriter, 'Times N" w:cs="LucidaSans-Typewriter, 'Times N"/>
          <w:sz w:val="17"/>
          <w:szCs w:val="17"/>
          <w:lang w:val="en-US"/>
        </w:rPr>
        <w:t xml:space="preserve"> </w:t>
      </w:r>
      <w:r w:rsidRPr="004113AE">
        <w:rPr>
          <w:lang w:val="en-US"/>
        </w:rPr>
        <w:t>processing, the portlet container must not attempt continued processing down the filter chain. It may choose to retry the whole chain at a later time if the exception is not marked permanent.</w:t>
      </w:r>
    </w:p>
    <w:p w:rsidR="000C5B6D" w:rsidRPr="004113AE" w:rsidRDefault="000C5B6D" w:rsidP="00366C22">
      <w:pPr>
        <w:pStyle w:val="Standard"/>
        <w:numPr>
          <w:ilvl w:val="0"/>
          <w:numId w:val="71"/>
        </w:numPr>
        <w:rPr>
          <w:lang w:val="en-US"/>
        </w:rPr>
      </w:pPr>
      <w:r w:rsidRPr="004113AE">
        <w:rPr>
          <w:lang w:val="en-US"/>
        </w:rPr>
        <w:t>When the last filter in the chain has been invoked, the next component accessed is the target method on the portlet at the end of the chain.</w:t>
      </w:r>
    </w:p>
    <w:p w:rsidR="000C5B6D" w:rsidRPr="004113AE" w:rsidRDefault="000C5B6D" w:rsidP="00366C22">
      <w:pPr>
        <w:pStyle w:val="Standard"/>
        <w:numPr>
          <w:ilvl w:val="0"/>
          <w:numId w:val="71"/>
        </w:numPr>
        <w:rPr>
          <w:lang w:val="en-US"/>
        </w:rPr>
      </w:pPr>
      <w:r w:rsidRPr="004113AE">
        <w:rPr>
          <w:lang w:val="en-US"/>
        </w:rPr>
        <w:lastRenderedPageBreak/>
        <w:t xml:space="preserve">Before a filter instance can be removed from service by the portlet container, the portlet container must first call the </w:t>
      </w:r>
      <w:r w:rsidRPr="003653A4">
        <w:rPr>
          <w:rStyle w:val="inlinecode"/>
          <w:lang w:val="en-US"/>
        </w:rPr>
        <w:t>destroy</w:t>
      </w:r>
      <w:r w:rsidRPr="004113AE">
        <w:rPr>
          <w:rFonts w:ascii="LucidaSans-Typewriter, 'Times N" w:hAnsi="LucidaSans-Typewriter, 'Times N" w:cs="LucidaSans-Typewriter, 'Times N"/>
          <w:sz w:val="17"/>
          <w:szCs w:val="17"/>
          <w:lang w:val="en-US"/>
        </w:rPr>
        <w:t xml:space="preserve"> </w:t>
      </w:r>
      <w:r w:rsidRPr="004113AE">
        <w:rPr>
          <w:lang w:val="en-US"/>
        </w:rPr>
        <w:t>method on the filter to enable the filter to release any resources and perform other cleanup operations.</w:t>
      </w:r>
      <w:r w:rsidRPr="00D33B38">
        <w:rPr>
          <w:rStyle w:val="EndnoteSymbol"/>
          <w:lang w:val="en-US"/>
        </w:rPr>
        <w:t xml:space="preserve"> </w:t>
      </w:r>
    </w:p>
    <w:p w:rsidR="000C5B6D" w:rsidRPr="0009415E" w:rsidRDefault="000C5B6D" w:rsidP="000C5B6D">
      <w:pPr>
        <w:pStyle w:val="Heading3"/>
        <w:tabs>
          <w:tab w:val="clear" w:pos="720"/>
        </w:tabs>
        <w:ind w:left="720" w:hanging="720"/>
        <w:rPr>
          <w:lang w:val="en-US"/>
        </w:rPr>
      </w:pPr>
      <w:bookmarkStart w:id="796" w:name="_Toc415140967"/>
      <w:bookmarkStart w:id="797" w:name="_Toc468261132"/>
      <w:r w:rsidRPr="0009415E">
        <w:rPr>
          <w:lang w:val="en-US"/>
        </w:rPr>
        <w:t>Wrapping Requests and Responses</w:t>
      </w:r>
      <w:bookmarkEnd w:id="796"/>
      <w:bookmarkEnd w:id="797"/>
    </w:p>
    <w:p w:rsidR="007B649C" w:rsidRDefault="000C5B6D" w:rsidP="000C5B6D">
      <w:pPr>
        <w:pStyle w:val="Standard"/>
        <w:rPr>
          <w:lang w:val="en-US"/>
        </w:rPr>
      </w:pPr>
      <w:r w:rsidRPr="00D33B38">
        <w:rPr>
          <w:lang w:val="en-US"/>
        </w:rPr>
        <w:t>Central to the notion of filtering is the concept of wrapping a request or response in order that it can override behavior to perform a filtering task. In this model, the developer has the ability to override existing methods on the request and response objects. The portlet should not add additional methods to the wrapper as further downstream wrappers may not honor these.</w:t>
      </w:r>
    </w:p>
    <w:p w:rsidR="000C5B6D" w:rsidRPr="00D33B38" w:rsidRDefault="000C5B6D" w:rsidP="000C5B6D">
      <w:pPr>
        <w:pStyle w:val="Standard"/>
        <w:rPr>
          <w:lang w:val="en-US"/>
        </w:rPr>
      </w:pPr>
      <w:r w:rsidRPr="00D33B38">
        <w:rPr>
          <w:lang w:val="en-US"/>
        </w:rPr>
        <w:t>When a filter invokes the</w:t>
      </w:r>
      <w:r w:rsidR="000E2FB6">
        <w:rPr>
          <w:lang w:val="en-US"/>
        </w:rPr>
        <w:t xml:space="preserve"> </w:t>
      </w:r>
      <w:r w:rsidR="000E2FB6" w:rsidRPr="000E2FB6">
        <w:rPr>
          <w:rStyle w:val="inlinecode"/>
          <w:lang w:val="en-US"/>
        </w:rPr>
        <w:t>FilterChain</w:t>
      </w:r>
      <w:r w:rsidR="000E2FB6">
        <w:rPr>
          <w:lang w:val="en-US"/>
        </w:rPr>
        <w:t xml:space="preserve"> interface</w:t>
      </w:r>
      <w:r w:rsidRPr="00D33B38">
        <w:rPr>
          <w:lang w:val="en-US"/>
        </w:rPr>
        <w:t xml:space="preserve"> </w:t>
      </w:r>
      <w:r w:rsidRPr="000E2FB6">
        <w:rPr>
          <w:rStyle w:val="inlinecode"/>
          <w:lang w:val="en-US"/>
        </w:rPr>
        <w:t>doFilter</w:t>
      </w:r>
      <w:r w:rsidRPr="00D33B38">
        <w:rPr>
          <w:rFonts w:ascii="LucidaSans-Typewriter, 'Times N" w:hAnsi="LucidaSans-Typewriter, 'Times N" w:cs="LucidaSans-Typewriter, 'Times N"/>
          <w:sz w:val="17"/>
          <w:szCs w:val="17"/>
          <w:lang w:val="en-US"/>
        </w:rPr>
        <w:t xml:space="preserve"> </w:t>
      </w:r>
      <w:r w:rsidRPr="00D33B38">
        <w:rPr>
          <w:lang w:val="en-US"/>
        </w:rPr>
        <w:t>m</w:t>
      </w:r>
      <w:r w:rsidR="000E2FB6">
        <w:rPr>
          <w:lang w:val="en-US"/>
        </w:rPr>
        <w:t>ethod</w:t>
      </w:r>
      <w:r w:rsidRPr="00D33B38">
        <w:rPr>
          <w:lang w:val="en-US"/>
        </w:rPr>
        <w:t>, the</w:t>
      </w:r>
      <w:r w:rsidR="000E2FB6">
        <w:rPr>
          <w:lang w:val="en-US"/>
        </w:rPr>
        <w:t xml:space="preserve"> portlet</w:t>
      </w:r>
      <w:r w:rsidRPr="00D33B38">
        <w:rPr>
          <w:lang w:val="en-US"/>
        </w:rPr>
        <w:t xml:space="preserve"> container must ensure that the request and response object</w:t>
      </w:r>
      <w:r w:rsidR="007B649C">
        <w:rPr>
          <w:lang w:val="en-US"/>
        </w:rPr>
        <w:t>s</w:t>
      </w:r>
      <w:r w:rsidRPr="00D33B38">
        <w:rPr>
          <w:lang w:val="en-US"/>
        </w:rPr>
        <w:t xml:space="preserve"> that it passes to the next </w:t>
      </w:r>
      <w:r w:rsidR="007B649C">
        <w:rPr>
          <w:lang w:val="en-US"/>
        </w:rPr>
        <w:t>filter</w:t>
      </w:r>
      <w:r w:rsidRPr="00D33B38">
        <w:rPr>
          <w:lang w:val="en-US"/>
        </w:rPr>
        <w:t xml:space="preserve"> in the filter chain, or to the target portlet if the filter was the last in the chain, </w:t>
      </w:r>
      <w:r w:rsidR="008B6DC3">
        <w:rPr>
          <w:lang w:val="en-US"/>
        </w:rPr>
        <w:t>are either the original objects</w:t>
      </w:r>
      <w:r w:rsidRPr="00D33B38">
        <w:rPr>
          <w:lang w:val="en-US"/>
        </w:rPr>
        <w:t xml:space="preserve"> that w</w:t>
      </w:r>
      <w:r w:rsidR="008B6DC3">
        <w:rPr>
          <w:lang w:val="en-US"/>
        </w:rPr>
        <w:t>ere</w:t>
      </w:r>
      <w:r w:rsidRPr="00D33B38">
        <w:rPr>
          <w:lang w:val="en-US"/>
        </w:rPr>
        <w:t xml:space="preserve"> passed into the </w:t>
      </w:r>
      <w:r w:rsidRPr="00D33B38">
        <w:rPr>
          <w:rFonts w:ascii="Courier" w:hAnsi="Courier" w:cs="LucidaSans-Typewriter, 'Times N"/>
          <w:sz w:val="20"/>
          <w:lang w:val="en-US"/>
        </w:rPr>
        <w:t>doFilter</w:t>
      </w:r>
      <w:r w:rsidRPr="00D33B38">
        <w:rPr>
          <w:rFonts w:ascii="LucidaSans-Typewriter, 'Times N" w:hAnsi="LucidaSans-Typewriter, 'Times N" w:cs="LucidaSans-Typewriter, 'Times N"/>
          <w:sz w:val="17"/>
          <w:szCs w:val="17"/>
          <w:lang w:val="en-US"/>
        </w:rPr>
        <w:t xml:space="preserve"> </w:t>
      </w:r>
      <w:r w:rsidR="000E2FB6">
        <w:rPr>
          <w:lang w:val="en-US"/>
        </w:rPr>
        <w:t xml:space="preserve">method </w:t>
      </w:r>
      <w:r w:rsidRPr="00D33B38">
        <w:rPr>
          <w:lang w:val="en-US"/>
        </w:rPr>
        <w:t>or</w:t>
      </w:r>
      <w:r w:rsidR="008B6DC3">
        <w:rPr>
          <w:lang w:val="en-US"/>
        </w:rPr>
        <w:t xml:space="preserve"> instances of the appropriate wrapper classes that wrap the original request and response objects</w:t>
      </w:r>
      <w:r w:rsidRPr="00D33B38">
        <w:rPr>
          <w:lang w:val="en-US"/>
        </w:rPr>
        <w:t>.</w:t>
      </w:r>
      <w:r w:rsidRPr="00D33B38">
        <w:rPr>
          <w:rStyle w:val="EndnoteSymbol"/>
          <w:lang w:val="en-US"/>
        </w:rPr>
        <w:t xml:space="preserve"> </w:t>
      </w:r>
    </w:p>
    <w:p w:rsidR="000C5B6D" w:rsidRPr="0009415E" w:rsidRDefault="000C5B6D" w:rsidP="000C5B6D">
      <w:pPr>
        <w:pStyle w:val="Heading3"/>
        <w:tabs>
          <w:tab w:val="clear" w:pos="720"/>
        </w:tabs>
        <w:ind w:left="720" w:hanging="720"/>
        <w:rPr>
          <w:lang w:val="en-US"/>
        </w:rPr>
      </w:pPr>
      <w:bookmarkStart w:id="798" w:name="_Toc415140968"/>
      <w:bookmarkStart w:id="799" w:name="_Toc468261133"/>
      <w:r w:rsidRPr="0009415E">
        <w:rPr>
          <w:lang w:val="en-US"/>
        </w:rPr>
        <w:t>Filter Environment</w:t>
      </w:r>
      <w:bookmarkEnd w:id="798"/>
      <w:bookmarkEnd w:id="799"/>
    </w:p>
    <w:p w:rsidR="000C5B6D" w:rsidRDefault="000C5B6D" w:rsidP="000C5B6D">
      <w:pPr>
        <w:pStyle w:val="Standard"/>
        <w:rPr>
          <w:lang w:val="en-US"/>
        </w:rPr>
      </w:pPr>
      <w:r w:rsidRPr="00D33B38">
        <w:rPr>
          <w:lang w:val="en-US"/>
        </w:rPr>
        <w:t xml:space="preserve">A set of initialization parameters can be associated with a filter using the </w:t>
      </w:r>
      <w:r w:rsidRPr="00D33B38">
        <w:rPr>
          <w:rFonts w:ascii="Courier" w:hAnsi="Courier" w:cs="LucidaSans-Typewriter, 'Times N"/>
          <w:sz w:val="20"/>
          <w:lang w:val="en-US"/>
        </w:rPr>
        <w:t>&lt;init-params&gt;</w:t>
      </w:r>
      <w:r w:rsidRPr="00D33B38">
        <w:rPr>
          <w:rFonts w:ascii="LucidaSans-Typewriter, 'Times N" w:hAnsi="LucidaSans-Typewriter, 'Times N" w:cs="LucidaSans-Typewriter, 'Times N"/>
          <w:sz w:val="17"/>
          <w:szCs w:val="17"/>
          <w:lang w:val="en-US"/>
        </w:rPr>
        <w:t xml:space="preserve"> </w:t>
      </w:r>
      <w:r w:rsidRPr="00D33B38">
        <w:rPr>
          <w:lang w:val="en-US"/>
        </w:rPr>
        <w:t>element in the portlet deployment descriptor</w:t>
      </w:r>
      <w:r w:rsidR="000E2FB6">
        <w:rPr>
          <w:lang w:val="en-US"/>
        </w:rPr>
        <w:t xml:space="preserve"> or using the </w:t>
      </w:r>
      <w:r w:rsidR="000E2FB6" w:rsidRPr="003653A4">
        <w:rPr>
          <w:rStyle w:val="inlinecode"/>
          <w:lang w:val="en-US"/>
        </w:rPr>
        <w:t>@</w:t>
      </w:r>
      <w:r w:rsidR="0033577D">
        <w:rPr>
          <w:rStyle w:val="inlinecode"/>
          <w:lang w:val="en-US"/>
        </w:rPr>
        <w:t>PortletLifecycleFilter</w:t>
      </w:r>
      <w:r w:rsidR="000E2FB6">
        <w:rPr>
          <w:lang w:val="en-US"/>
        </w:rPr>
        <w:t xml:space="preserve"> annotation </w:t>
      </w:r>
      <w:r w:rsidR="000E2FB6" w:rsidRPr="003653A4">
        <w:rPr>
          <w:rStyle w:val="inlinecode"/>
          <w:lang w:val="en-US"/>
        </w:rPr>
        <w:t>initParams</w:t>
      </w:r>
      <w:r w:rsidR="000E2FB6">
        <w:rPr>
          <w:lang w:val="en-US"/>
        </w:rPr>
        <w:t xml:space="preserve"> element</w:t>
      </w:r>
      <w:r w:rsidRPr="00D33B38">
        <w:rPr>
          <w:lang w:val="en-US"/>
        </w:rPr>
        <w:t xml:space="preserve">. The names and values of these parameters are available to the filter at runtime via the </w:t>
      </w:r>
      <w:r w:rsidRPr="003653A4">
        <w:rPr>
          <w:rStyle w:val="inlinecode"/>
          <w:lang w:val="en-US"/>
        </w:rPr>
        <w:t>getInitParameter</w:t>
      </w:r>
      <w:r w:rsidRPr="00D33B38">
        <w:rPr>
          <w:rFonts w:ascii="LucidaSans-Typewriter, 'Times N" w:hAnsi="LucidaSans-Typewriter, 'Times N" w:cs="LucidaSans-Typewriter, 'Times N"/>
          <w:sz w:val="17"/>
          <w:szCs w:val="17"/>
          <w:lang w:val="en-US"/>
        </w:rPr>
        <w:t xml:space="preserve"> </w:t>
      </w:r>
      <w:r w:rsidRPr="00D33B38">
        <w:rPr>
          <w:lang w:val="en-US"/>
        </w:rPr>
        <w:t xml:space="preserve">and </w:t>
      </w:r>
      <w:r w:rsidRPr="003653A4">
        <w:rPr>
          <w:rStyle w:val="inlinecode"/>
          <w:lang w:val="en-US"/>
        </w:rPr>
        <w:t>getInitParameterNames</w:t>
      </w:r>
      <w:r w:rsidRPr="00D33B38">
        <w:rPr>
          <w:rFonts w:ascii="LucidaSans-Typewriter, 'Times N" w:hAnsi="LucidaSans-Typewriter, 'Times N" w:cs="LucidaSans-Typewriter, 'Times N"/>
          <w:sz w:val="17"/>
          <w:szCs w:val="17"/>
          <w:lang w:val="en-US"/>
        </w:rPr>
        <w:t xml:space="preserve"> </w:t>
      </w:r>
      <w:r w:rsidRPr="00D33B38">
        <w:rPr>
          <w:lang w:val="en-US"/>
        </w:rPr>
        <w:t xml:space="preserve">methods on the filter’s </w:t>
      </w:r>
      <w:r w:rsidRPr="003653A4">
        <w:rPr>
          <w:rStyle w:val="inlinecode"/>
          <w:lang w:val="en-US"/>
        </w:rPr>
        <w:t>FilterConfig</w:t>
      </w:r>
      <w:r w:rsidRPr="00D33B38">
        <w:rPr>
          <w:rFonts w:ascii="LucidaSans-Typewriter, 'Times N" w:hAnsi="LucidaSans-Typewriter, 'Times N" w:cs="LucidaSans-Typewriter, 'Times N"/>
          <w:sz w:val="17"/>
          <w:szCs w:val="17"/>
          <w:lang w:val="en-US"/>
        </w:rPr>
        <w:t xml:space="preserve"> </w:t>
      </w:r>
      <w:r w:rsidRPr="00D33B38">
        <w:rPr>
          <w:lang w:val="en-US"/>
        </w:rPr>
        <w:t xml:space="preserve">object. Additionally, the </w:t>
      </w:r>
      <w:r w:rsidRPr="000E2FB6">
        <w:rPr>
          <w:rStyle w:val="inlinecode"/>
          <w:lang w:val="en-US"/>
        </w:rPr>
        <w:t>FilterConfig</w:t>
      </w:r>
      <w:r w:rsidRPr="00D33B38">
        <w:rPr>
          <w:rFonts w:ascii="Courier" w:hAnsi="Courier" w:cs="LucidaSans-Typewriter, 'Times N"/>
          <w:sz w:val="20"/>
          <w:lang w:val="en-US"/>
        </w:rPr>
        <w:t xml:space="preserve"> </w:t>
      </w:r>
      <w:r w:rsidRPr="00D33B38">
        <w:rPr>
          <w:lang w:val="en-US"/>
        </w:rPr>
        <w:t xml:space="preserve">affords access to the </w:t>
      </w:r>
      <w:r w:rsidRPr="000E2FB6">
        <w:rPr>
          <w:rStyle w:val="inlinecode"/>
          <w:lang w:val="en-US"/>
        </w:rPr>
        <w:t>PortletContext</w:t>
      </w:r>
      <w:r w:rsidRPr="00D33B38">
        <w:rPr>
          <w:rFonts w:ascii="LucidaSans-Typewriter, 'Times N" w:hAnsi="LucidaSans-Typewriter, 'Times N" w:cs="LucidaSans-Typewriter, 'Times N"/>
          <w:sz w:val="17"/>
          <w:szCs w:val="17"/>
          <w:lang w:val="en-US"/>
        </w:rPr>
        <w:t xml:space="preserve"> </w:t>
      </w:r>
      <w:r w:rsidRPr="00D33B38">
        <w:rPr>
          <w:lang w:val="en-US"/>
        </w:rPr>
        <w:t xml:space="preserve">of the portlet application for the loading of resources, for logging functionality, and for storage of state in the </w:t>
      </w:r>
      <w:r w:rsidRPr="003653A4">
        <w:rPr>
          <w:rStyle w:val="inlinecode"/>
          <w:lang w:val="en-US"/>
        </w:rPr>
        <w:t>PortletContext</w:t>
      </w:r>
      <w:r w:rsidRPr="00D33B38">
        <w:rPr>
          <w:lang w:val="en-US"/>
        </w:rPr>
        <w:t xml:space="preserve"> attribute list.</w:t>
      </w:r>
    </w:p>
    <w:p w:rsidR="008A4077" w:rsidRPr="00D33B38" w:rsidRDefault="008A4077" w:rsidP="000C5B6D">
      <w:pPr>
        <w:pStyle w:val="Standard"/>
        <w:rPr>
          <w:lang w:val="en-US"/>
        </w:rPr>
      </w:pPr>
      <w:r>
        <w:rPr>
          <w:lang w:val="en-US"/>
        </w:rPr>
        <w:t xml:space="preserve">In a server environment where CDI is present, the portlet container must instantiate the filter class using the </w:t>
      </w:r>
      <w:r w:rsidR="00A87CCE">
        <w:rPr>
          <w:lang w:val="en-US"/>
        </w:rPr>
        <w:t>CDI container in order to support dependency injection.</w:t>
      </w:r>
    </w:p>
    <w:p w:rsidR="007C10E0" w:rsidRDefault="007C10E0" w:rsidP="000C5B6D">
      <w:pPr>
        <w:pStyle w:val="Heading3"/>
        <w:tabs>
          <w:tab w:val="clear" w:pos="720"/>
        </w:tabs>
        <w:ind w:left="720" w:hanging="720"/>
        <w:rPr>
          <w:lang w:val="en-US"/>
        </w:rPr>
      </w:pPr>
      <w:bookmarkStart w:id="800" w:name="_Ref429465301"/>
      <w:bookmarkStart w:id="801" w:name="_Toc468261134"/>
      <w:bookmarkStart w:id="802" w:name="_Toc415140969"/>
      <w:r>
        <w:rPr>
          <w:lang w:val="en-US"/>
        </w:rPr>
        <w:t>Filter Configuration</w:t>
      </w:r>
      <w:bookmarkEnd w:id="800"/>
      <w:bookmarkEnd w:id="801"/>
    </w:p>
    <w:p w:rsidR="000C5B6D" w:rsidRPr="00D33B38" w:rsidRDefault="000C5B6D" w:rsidP="007C10E0">
      <w:pPr>
        <w:pStyle w:val="Heading4"/>
      </w:pPr>
      <w:r w:rsidRPr="00D33B38">
        <w:t xml:space="preserve">Configuration </w:t>
      </w:r>
      <w:r w:rsidR="007C10E0">
        <w:t>through</w:t>
      </w:r>
      <w:r w:rsidRPr="00D33B38">
        <w:t xml:space="preserve"> </w:t>
      </w:r>
      <w:bookmarkEnd w:id="802"/>
      <w:r w:rsidR="000E2FB6">
        <w:t>the Deployment Descriptor</w:t>
      </w:r>
    </w:p>
    <w:p w:rsidR="000C5B6D" w:rsidRDefault="000C5B6D" w:rsidP="000C5B6D">
      <w:pPr>
        <w:pStyle w:val="Standard"/>
      </w:pPr>
      <w:r w:rsidRPr="00D33B38">
        <w:rPr>
          <w:lang w:val="en-US"/>
        </w:rPr>
        <w:t xml:space="preserve">A filter is defined in the deployment descriptor using the </w:t>
      </w:r>
      <w:r w:rsidRPr="003653A4">
        <w:rPr>
          <w:rStyle w:val="inlinecode"/>
          <w:lang w:val="en-US"/>
        </w:rPr>
        <w:t>&lt;filter&gt;</w:t>
      </w:r>
      <w:r w:rsidRPr="00D33B38">
        <w:rPr>
          <w:rFonts w:ascii="LucidaSans-Typewriter, 'Times N" w:hAnsi="LucidaSans-Typewriter, 'Times N" w:cs="LucidaSans-Typewriter, 'Times N"/>
          <w:sz w:val="17"/>
          <w:szCs w:val="17"/>
          <w:lang w:val="en-US"/>
        </w:rPr>
        <w:t xml:space="preserve"> </w:t>
      </w:r>
      <w:r w:rsidRPr="00D33B38">
        <w:rPr>
          <w:lang w:val="en-US"/>
        </w:rPr>
        <w:t xml:space="preserve">element. </w:t>
      </w:r>
      <w:r>
        <w:t>In this element, the programmer declares the following:</w:t>
      </w:r>
    </w:p>
    <w:p w:rsidR="000C5B6D" w:rsidRPr="00D33B38" w:rsidRDefault="000C5B6D" w:rsidP="000C5B6D">
      <w:pPr>
        <w:pStyle w:val="BulletListsingle-spaced"/>
        <w:rPr>
          <w:lang w:val="en-US"/>
        </w:rPr>
      </w:pPr>
      <w:r w:rsidRPr="003653A4">
        <w:rPr>
          <w:rStyle w:val="inlinecode"/>
          <w:lang w:val="en-US"/>
        </w:rPr>
        <w:t>filter-name</w:t>
      </w:r>
      <w:r w:rsidRPr="00D33B38">
        <w:rPr>
          <w:lang w:val="en-US"/>
        </w:rPr>
        <w:t>: used to map the filter to a portlet</w:t>
      </w:r>
    </w:p>
    <w:p w:rsidR="000C5B6D" w:rsidRPr="00D33B38" w:rsidRDefault="000C5B6D" w:rsidP="000C5B6D">
      <w:pPr>
        <w:pStyle w:val="BulletListsingle-spaced"/>
        <w:rPr>
          <w:lang w:val="en-US"/>
        </w:rPr>
      </w:pPr>
      <w:r w:rsidRPr="003653A4">
        <w:rPr>
          <w:rStyle w:val="inlinecode"/>
          <w:lang w:val="en-US"/>
        </w:rPr>
        <w:t>filter-class</w:t>
      </w:r>
      <w:r w:rsidRPr="00D33B38">
        <w:rPr>
          <w:lang w:val="en-US"/>
        </w:rPr>
        <w:t>: used by the portlet container to identify the filter type</w:t>
      </w:r>
    </w:p>
    <w:p w:rsidR="000C5B6D" w:rsidRPr="00D33B38" w:rsidRDefault="000C5B6D" w:rsidP="000C5B6D">
      <w:pPr>
        <w:pStyle w:val="BulletListsingle-spaced"/>
        <w:rPr>
          <w:lang w:val="en-US"/>
        </w:rPr>
      </w:pPr>
      <w:r w:rsidRPr="003653A4">
        <w:rPr>
          <w:rStyle w:val="inlinecode"/>
          <w:lang w:val="en-US"/>
        </w:rPr>
        <w:t>lifecycle</w:t>
      </w:r>
      <w:r w:rsidRPr="00D33B38">
        <w:rPr>
          <w:lang w:val="en-US"/>
        </w:rPr>
        <w:t>: used to determine for which lifecycles the filter should be applied</w:t>
      </w:r>
    </w:p>
    <w:p w:rsidR="000C5B6D" w:rsidRPr="00D33B38" w:rsidRDefault="000C5B6D" w:rsidP="000C5B6D">
      <w:pPr>
        <w:pStyle w:val="BulletListsingle-spaced"/>
        <w:rPr>
          <w:lang w:val="en-US"/>
        </w:rPr>
      </w:pPr>
      <w:r w:rsidRPr="003653A4">
        <w:rPr>
          <w:rStyle w:val="inlinecode"/>
          <w:lang w:val="en-US"/>
        </w:rPr>
        <w:t>init-params</w:t>
      </w:r>
      <w:r w:rsidRPr="00D33B38">
        <w:rPr>
          <w:lang w:val="en-US"/>
        </w:rPr>
        <w:t>: initialization parameters for a filter</w:t>
      </w:r>
    </w:p>
    <w:p w:rsidR="000C5B6D" w:rsidRPr="00D33B38" w:rsidRDefault="000C5B6D" w:rsidP="000C5B6D">
      <w:pPr>
        <w:pStyle w:val="Standard"/>
        <w:rPr>
          <w:lang w:val="en-US"/>
        </w:rPr>
      </w:pPr>
      <w:r w:rsidRPr="00D33B38">
        <w:rPr>
          <w:lang w:val="en-US"/>
        </w:rPr>
        <w:t>Optionally, the programmer ca</w:t>
      </w:r>
      <w:r w:rsidR="001B01BF">
        <w:rPr>
          <w:lang w:val="en-US"/>
        </w:rPr>
        <w:t>n specify a textual description</w:t>
      </w:r>
      <w:r w:rsidRPr="00D33B38">
        <w:rPr>
          <w:lang w:val="en-US"/>
        </w:rPr>
        <w:t xml:space="preserve"> and a display name for tool manipulation. The portlet container must instantiate exactly one instance of the Java class defining the filter per filter declaration in the deployment descriptor. Hence, two instances of the same filter class will be instantiated by the portlet container if the developer makes two filter declarations for the same filter class.</w:t>
      </w:r>
    </w:p>
    <w:p w:rsidR="000C5B6D" w:rsidRPr="00D33B38" w:rsidRDefault="000C5B6D" w:rsidP="000C5B6D">
      <w:pPr>
        <w:pStyle w:val="Standard"/>
        <w:rPr>
          <w:lang w:val="en-US"/>
        </w:rPr>
      </w:pPr>
      <w:r w:rsidRPr="00D33B38">
        <w:rPr>
          <w:lang w:val="en-US"/>
        </w:rPr>
        <w:t>Here is an example of a filter declaration:</w:t>
      </w:r>
    </w:p>
    <w:p w:rsidR="000C5B6D" w:rsidRPr="00107758" w:rsidRDefault="000C5B6D" w:rsidP="003056B3">
      <w:pPr>
        <w:pStyle w:val="CodeXMP"/>
        <w:rPr>
          <w:lang w:val="de-DE"/>
        </w:rPr>
      </w:pPr>
      <w:r w:rsidRPr="00107758">
        <w:rPr>
          <w:lang w:val="de-DE"/>
        </w:rPr>
        <w:lastRenderedPageBreak/>
        <w:t>&lt;filter&gt;</w:t>
      </w:r>
    </w:p>
    <w:p w:rsidR="000C5B6D" w:rsidRPr="00107758" w:rsidRDefault="000C5B6D" w:rsidP="003056B3">
      <w:pPr>
        <w:pStyle w:val="CodeXMP"/>
        <w:rPr>
          <w:lang w:val="de-DE"/>
        </w:rPr>
      </w:pPr>
      <w:r w:rsidRPr="00107758">
        <w:rPr>
          <w:lang w:val="de-DE"/>
        </w:rPr>
        <w:tab/>
        <w:t>&lt;filter-name&gt;Log Filter&lt;/filter-name&gt;</w:t>
      </w:r>
    </w:p>
    <w:p w:rsidR="000C5B6D" w:rsidRPr="00D33B38" w:rsidRDefault="000C5B6D" w:rsidP="003056B3">
      <w:pPr>
        <w:pStyle w:val="CodeXMP"/>
      </w:pPr>
      <w:r w:rsidRPr="00107758">
        <w:rPr>
          <w:lang w:val="de-DE"/>
        </w:rPr>
        <w:tab/>
      </w:r>
      <w:r w:rsidRPr="00D33B38">
        <w:t>&lt;filter-class&gt;com.acme.LogFilter&lt;/filter-class&gt;</w:t>
      </w:r>
    </w:p>
    <w:p w:rsidR="000C5B6D" w:rsidRPr="00D33B38" w:rsidRDefault="000C5B6D" w:rsidP="003056B3">
      <w:pPr>
        <w:pStyle w:val="CodeXMP"/>
      </w:pPr>
      <w:r w:rsidRPr="00D33B38">
        <w:tab/>
        <w:t>&lt;lifecycle&gt;ACTION_PHASE&lt;/lifecycle&gt;</w:t>
      </w:r>
    </w:p>
    <w:p w:rsidR="000C5B6D" w:rsidRPr="00D33B38" w:rsidRDefault="000C5B6D" w:rsidP="003056B3">
      <w:pPr>
        <w:pStyle w:val="CodeXMP"/>
      </w:pPr>
      <w:r w:rsidRPr="00D33B38">
        <w:t>&lt;/filter&gt;</w:t>
      </w:r>
    </w:p>
    <w:p w:rsidR="001B01BF" w:rsidRDefault="000C5B6D" w:rsidP="000C5B6D">
      <w:pPr>
        <w:pStyle w:val="Standard"/>
        <w:rPr>
          <w:lang w:val="en-US"/>
        </w:rPr>
      </w:pPr>
      <w:r w:rsidRPr="00D33B38">
        <w:rPr>
          <w:lang w:val="en-US"/>
        </w:rPr>
        <w:t xml:space="preserve">Once a filter has been declared in the portlet deployment descriptor, the </w:t>
      </w:r>
      <w:r w:rsidRPr="003653A4">
        <w:rPr>
          <w:rStyle w:val="inlinecode"/>
          <w:lang w:val="en-US"/>
        </w:rPr>
        <w:t>&lt;filter-mapping&gt;</w:t>
      </w:r>
      <w:r w:rsidRPr="00D33B38">
        <w:rPr>
          <w:rFonts w:ascii="LucidaSans-Typewriter, 'Times N" w:hAnsi="LucidaSans-Typewriter, 'Times N" w:cs="LucidaSans-Typewriter, 'Times N"/>
          <w:sz w:val="17"/>
          <w:szCs w:val="17"/>
          <w:lang w:val="en-US"/>
        </w:rPr>
        <w:t xml:space="preserve"> </w:t>
      </w:r>
      <w:r w:rsidRPr="00D33B38">
        <w:rPr>
          <w:lang w:val="en-US"/>
        </w:rPr>
        <w:t xml:space="preserve">element is used to define portlets in the portlet application to which the filter is to be applied. Filters can be associated with a portlet using the </w:t>
      </w:r>
      <w:r w:rsidRPr="001B01BF">
        <w:rPr>
          <w:rStyle w:val="inlinecode"/>
          <w:lang w:val="en-US"/>
        </w:rPr>
        <w:t>&lt;portlet-name&gt;</w:t>
      </w:r>
      <w:r w:rsidRPr="00D33B38">
        <w:rPr>
          <w:rFonts w:ascii="LucidaSans-Typewriter, 'Times N" w:hAnsi="LucidaSans-Typewriter, 'Times N" w:cs="LucidaSans-Typewriter, 'Times N"/>
          <w:sz w:val="17"/>
          <w:szCs w:val="17"/>
          <w:lang w:val="en-US"/>
        </w:rPr>
        <w:t xml:space="preserve"> </w:t>
      </w:r>
      <w:r w:rsidRPr="00D33B38">
        <w:rPr>
          <w:lang w:val="en-US"/>
        </w:rPr>
        <w:t>element. Each filter mapping matching the portlet should be applied for this portlet, even if that result in one filter being applied more than once.</w:t>
      </w:r>
    </w:p>
    <w:p w:rsidR="000C5B6D" w:rsidRPr="00D33B38" w:rsidRDefault="000C5B6D" w:rsidP="000C5B6D">
      <w:pPr>
        <w:pStyle w:val="Standard"/>
        <w:rPr>
          <w:lang w:val="en-US"/>
        </w:rPr>
      </w:pPr>
      <w:r w:rsidRPr="00D33B38">
        <w:rPr>
          <w:lang w:val="en-US"/>
        </w:rPr>
        <w:t xml:space="preserve">For example, the following code example maps the </w:t>
      </w:r>
      <w:r w:rsidRPr="003653A4">
        <w:rPr>
          <w:rStyle w:val="inlinecode"/>
          <w:lang w:val="en-US"/>
        </w:rPr>
        <w:t>Log Filter</w:t>
      </w:r>
      <w:r w:rsidRPr="00D33B38">
        <w:rPr>
          <w:rFonts w:ascii="Courier" w:hAnsi="Courier"/>
          <w:sz w:val="20"/>
          <w:lang w:val="en-US"/>
        </w:rPr>
        <w:t xml:space="preserve"> </w:t>
      </w:r>
      <w:r w:rsidRPr="00D33B38">
        <w:rPr>
          <w:lang w:val="en-US"/>
        </w:rPr>
        <w:t>to the</w:t>
      </w:r>
      <w:r w:rsidRPr="00D33B38">
        <w:rPr>
          <w:rFonts w:ascii="Courier" w:hAnsi="Courier"/>
          <w:sz w:val="20"/>
          <w:lang w:val="en-US"/>
        </w:rPr>
        <w:t xml:space="preserve"> </w:t>
      </w:r>
      <w:r w:rsidRPr="003653A4">
        <w:rPr>
          <w:rStyle w:val="inlinecode"/>
          <w:lang w:val="en-US"/>
        </w:rPr>
        <w:t>SamplePortlet</w:t>
      </w:r>
      <w:r w:rsidRPr="00D33B38">
        <w:rPr>
          <w:rFonts w:ascii="LucidaSans-Typewriter, 'Times N" w:hAnsi="LucidaSans-Typewriter, 'Times N" w:cs="LucidaSans-Typewriter, 'Times N"/>
          <w:sz w:val="17"/>
          <w:szCs w:val="17"/>
          <w:lang w:val="en-US"/>
        </w:rPr>
        <w:t xml:space="preserve"> </w:t>
      </w:r>
      <w:r w:rsidRPr="00D33B38">
        <w:rPr>
          <w:lang w:val="en-US"/>
        </w:rPr>
        <w:t>portlet:</w:t>
      </w:r>
    </w:p>
    <w:p w:rsidR="000C5B6D" w:rsidRPr="00107758" w:rsidRDefault="000C5B6D" w:rsidP="003056B3">
      <w:pPr>
        <w:pStyle w:val="CodeXMP"/>
        <w:rPr>
          <w:lang w:val="de-DE"/>
        </w:rPr>
      </w:pPr>
      <w:r w:rsidRPr="00107758">
        <w:rPr>
          <w:lang w:val="de-DE"/>
        </w:rPr>
        <w:t>&lt;filter-mapping&gt;</w:t>
      </w:r>
    </w:p>
    <w:p w:rsidR="000C5B6D" w:rsidRPr="00107758" w:rsidRDefault="000C5B6D" w:rsidP="003056B3">
      <w:pPr>
        <w:pStyle w:val="CodeXMP"/>
        <w:rPr>
          <w:lang w:val="de-DE"/>
        </w:rPr>
      </w:pPr>
      <w:r w:rsidRPr="00107758">
        <w:rPr>
          <w:lang w:val="de-DE"/>
        </w:rPr>
        <w:tab/>
        <w:t>&lt;filter-name&gt;Log Filter&lt;/filter-name&gt;</w:t>
      </w:r>
    </w:p>
    <w:p w:rsidR="000C5B6D" w:rsidRPr="00D33B38" w:rsidRDefault="000C5B6D" w:rsidP="003056B3">
      <w:pPr>
        <w:pStyle w:val="CodeXMP"/>
      </w:pPr>
      <w:r w:rsidRPr="00107758">
        <w:rPr>
          <w:lang w:val="de-DE"/>
        </w:rPr>
        <w:tab/>
      </w:r>
      <w:r w:rsidRPr="00D33B38">
        <w:t>&lt;portlet-name&gt;SamplePortlet&lt;/portlet-name&gt;</w:t>
      </w:r>
    </w:p>
    <w:p w:rsidR="000C5B6D" w:rsidRPr="00D33B38" w:rsidRDefault="000C5B6D" w:rsidP="003056B3">
      <w:pPr>
        <w:pStyle w:val="CodeXMP"/>
      </w:pPr>
      <w:r w:rsidRPr="00D33B38">
        <w:t>&lt;/filter-mapping&gt;</w:t>
      </w:r>
    </w:p>
    <w:p w:rsidR="000C5B6D" w:rsidRPr="00D33B38" w:rsidRDefault="000C5B6D" w:rsidP="000C5B6D">
      <w:pPr>
        <w:pStyle w:val="Standard"/>
        <w:rPr>
          <w:lang w:val="en-US"/>
        </w:rPr>
      </w:pPr>
      <w:r w:rsidRPr="00D33B38">
        <w:rPr>
          <w:lang w:val="en-US"/>
        </w:rPr>
        <w:t xml:space="preserve">Filters can be associated with groups of portlets using the ‘*’ character as a wildcard at the end of a string to indicate that the filter must be applied to any portlet whose name starts with the characters before the </w:t>
      </w:r>
      <w:r w:rsidR="004E7875">
        <w:rPr>
          <w:lang w:val="en-US"/>
        </w:rPr>
        <w:t>"</w:t>
      </w:r>
      <w:r w:rsidRPr="00D33B38">
        <w:rPr>
          <w:lang w:val="en-US"/>
        </w:rPr>
        <w:t>*</w:t>
      </w:r>
      <w:r w:rsidR="004E7875">
        <w:rPr>
          <w:lang w:val="en-US"/>
        </w:rPr>
        <w:t>"</w:t>
      </w:r>
      <w:r w:rsidRPr="00D33B38">
        <w:rPr>
          <w:lang w:val="en-US"/>
        </w:rPr>
        <w:t xml:space="preserve"> character. Example:</w:t>
      </w:r>
    </w:p>
    <w:p w:rsidR="000C5B6D" w:rsidRPr="00D33B38" w:rsidRDefault="000C5B6D" w:rsidP="003056B3">
      <w:pPr>
        <w:pStyle w:val="CodeXMP"/>
      </w:pPr>
      <w:r w:rsidRPr="00D33B38">
        <w:t>&lt;filter-mapping&gt;</w:t>
      </w:r>
    </w:p>
    <w:p w:rsidR="000C5B6D" w:rsidRPr="00D33B38" w:rsidRDefault="000C5B6D" w:rsidP="003056B3">
      <w:pPr>
        <w:pStyle w:val="CodeXMP"/>
      </w:pPr>
      <w:r w:rsidRPr="00D33B38">
        <w:tab/>
        <w:t>&lt;filter-name&gt;Log Filter&lt;/filter-name&gt;</w:t>
      </w:r>
    </w:p>
    <w:p w:rsidR="000C5B6D" w:rsidRPr="00D33B38" w:rsidRDefault="000C5B6D" w:rsidP="003056B3">
      <w:pPr>
        <w:pStyle w:val="CodeXMP"/>
      </w:pPr>
      <w:r w:rsidRPr="00D33B38">
        <w:tab/>
        <w:t>&lt;portlet-name&gt;*&lt;/portlet-name&gt;</w:t>
      </w:r>
    </w:p>
    <w:p w:rsidR="000C5B6D" w:rsidRPr="00D33B38" w:rsidRDefault="000C5B6D" w:rsidP="003056B3">
      <w:pPr>
        <w:pStyle w:val="CodeXMP"/>
      </w:pPr>
      <w:r w:rsidRPr="00D33B38">
        <w:t>&lt;/filter-mapping&gt;</w:t>
      </w:r>
    </w:p>
    <w:p w:rsidR="000C5B6D" w:rsidRPr="00D33B38" w:rsidRDefault="000C5B6D" w:rsidP="000C5B6D">
      <w:pPr>
        <w:pStyle w:val="Standard"/>
        <w:rPr>
          <w:lang w:val="en-US"/>
        </w:rPr>
      </w:pPr>
      <w:r w:rsidRPr="00D33B38">
        <w:rPr>
          <w:lang w:val="en-US"/>
        </w:rPr>
        <w:t xml:space="preserve">Here the </w:t>
      </w:r>
      <w:r w:rsidRPr="003653A4">
        <w:rPr>
          <w:rStyle w:val="inlinecode"/>
          <w:lang w:val="en-US"/>
        </w:rPr>
        <w:t>Log Filter</w:t>
      </w:r>
      <w:r w:rsidRPr="00D33B38">
        <w:rPr>
          <w:lang w:val="en-US"/>
        </w:rPr>
        <w:t xml:space="preserve"> is applied to all the portlets within the portlet application, because every portlet name matches the ‘</w:t>
      </w:r>
      <w:r w:rsidRPr="003653A4">
        <w:rPr>
          <w:rStyle w:val="inlinecode"/>
          <w:lang w:val="en-US"/>
        </w:rPr>
        <w:t>*</w:t>
      </w:r>
      <w:r w:rsidRPr="00D33B38">
        <w:rPr>
          <w:lang w:val="en-US"/>
        </w:rPr>
        <w:t>’ pattern.</w:t>
      </w:r>
    </w:p>
    <w:p w:rsidR="000C5B6D" w:rsidRPr="00D33B38" w:rsidRDefault="00746F74" w:rsidP="008B6DC3">
      <w:pPr>
        <w:pStyle w:val="Standard"/>
        <w:rPr>
          <w:lang w:val="en-US"/>
        </w:rPr>
      </w:pPr>
      <w:r w:rsidRPr="00D33B38">
        <w:rPr>
          <w:lang w:val="en-US"/>
        </w:rPr>
        <w:t xml:space="preserve">The </w:t>
      </w:r>
      <w:r>
        <w:rPr>
          <w:lang w:val="en-US"/>
        </w:rPr>
        <w:t xml:space="preserve">portlet container must build the chain of filters to be applied to a particular request using the same order that the filter mapping elements applicable to the portlet appear in the deployment descriptor. </w:t>
      </w:r>
      <w:r w:rsidR="000C5B6D" w:rsidRPr="00D33B38">
        <w:rPr>
          <w:lang w:val="en-US"/>
        </w:rPr>
        <w:t>The portlet container is free to add additional filters at any place in this filter chain, but must not remove filters matching a specific portlet.</w:t>
      </w:r>
      <w:r w:rsidR="008B6DC3">
        <w:rPr>
          <w:lang w:val="en-US"/>
        </w:rPr>
        <w:t xml:space="preserve"> Portlet container</w:t>
      </w:r>
      <w:r w:rsidR="008B6DC3" w:rsidRPr="008B6DC3">
        <w:rPr>
          <w:lang w:val="en-US"/>
        </w:rPr>
        <w:t xml:space="preserve"> implementations may cache filter chains</w:t>
      </w:r>
      <w:r w:rsidR="008B6DC3">
        <w:rPr>
          <w:lang w:val="en-US"/>
        </w:rPr>
        <w:t>.</w:t>
      </w:r>
    </w:p>
    <w:p w:rsidR="000C5B6D" w:rsidRPr="00D33B38" w:rsidRDefault="000C5B6D" w:rsidP="00746F74">
      <w:pPr>
        <w:pStyle w:val="Standard"/>
        <w:rPr>
          <w:lang w:val="en-US"/>
        </w:rPr>
      </w:pPr>
      <w:r w:rsidRPr="00D33B38">
        <w:rPr>
          <w:lang w:val="en-US"/>
        </w:rPr>
        <w:t xml:space="preserve">A portlet filter can be applied to </w:t>
      </w:r>
      <w:r w:rsidR="00746F74">
        <w:rPr>
          <w:lang w:val="en-US"/>
        </w:rPr>
        <w:t>the portlet action, event,</w:t>
      </w:r>
      <w:r w:rsidR="0033577D">
        <w:rPr>
          <w:lang w:val="en-US"/>
        </w:rPr>
        <w:t xml:space="preserve"> header,</w:t>
      </w:r>
      <w:r w:rsidR="00746F74">
        <w:rPr>
          <w:lang w:val="en-US"/>
        </w:rPr>
        <w:t xml:space="preserve"> render, and resource request processing methods.</w:t>
      </w:r>
      <w:r w:rsidRPr="00D33B38">
        <w:rPr>
          <w:lang w:val="en-US"/>
        </w:rPr>
        <w:t xml:space="preserve"> Thus the filter must define the lifecycle method for which the filter is written in the </w:t>
      </w:r>
      <w:r w:rsidRPr="003653A4">
        <w:rPr>
          <w:rStyle w:val="inlinecode"/>
          <w:lang w:val="en-US"/>
        </w:rPr>
        <w:t>&lt;lifecycle&gt;</w:t>
      </w:r>
      <w:r w:rsidRPr="00D33B38">
        <w:rPr>
          <w:rFonts w:ascii="Courier" w:hAnsi="Courier"/>
          <w:sz w:val="20"/>
          <w:lang w:val="en-US"/>
        </w:rPr>
        <w:t xml:space="preserve"> </w:t>
      </w:r>
      <w:r w:rsidRPr="00D33B38">
        <w:rPr>
          <w:lang w:val="en-US"/>
        </w:rPr>
        <w:t xml:space="preserve">element of the </w:t>
      </w:r>
      <w:r w:rsidRPr="003653A4">
        <w:rPr>
          <w:rStyle w:val="inlinecode"/>
          <w:lang w:val="en-US"/>
        </w:rPr>
        <w:t>&lt;filter&gt;</w:t>
      </w:r>
      <w:r w:rsidRPr="00D33B38">
        <w:rPr>
          <w:lang w:val="en-US"/>
        </w:rPr>
        <w:t xml:space="preserve"> element.</w:t>
      </w:r>
      <w:r w:rsidRPr="00D33B38">
        <w:rPr>
          <w:rStyle w:val="EndnoteSymbol"/>
          <w:lang w:val="en-US"/>
        </w:rPr>
        <w:t xml:space="preserve"> </w:t>
      </w:r>
      <w:r w:rsidRPr="00D33B38">
        <w:rPr>
          <w:lang w:val="en-US"/>
        </w:rPr>
        <w:t xml:space="preserve"> A filter can be applied to one or more lifecycle methods. The following constants are valid values for the </w:t>
      </w:r>
      <w:r w:rsidRPr="003653A4">
        <w:rPr>
          <w:rStyle w:val="inlinecode"/>
          <w:lang w:val="en-US"/>
        </w:rPr>
        <w:t>&lt;lifecycle&gt;</w:t>
      </w:r>
      <w:r w:rsidRPr="00D33B38">
        <w:rPr>
          <w:lang w:val="en-US"/>
        </w:rPr>
        <w:t xml:space="preserve"> element:</w:t>
      </w:r>
    </w:p>
    <w:p w:rsidR="000C5B6D" w:rsidRPr="00746F74" w:rsidRDefault="000C5B6D" w:rsidP="000C5B6D">
      <w:pPr>
        <w:pStyle w:val="BulletListsingle-spaced"/>
        <w:rPr>
          <w:lang w:val="en-US"/>
        </w:rPr>
      </w:pPr>
      <w:r w:rsidRPr="00746F74">
        <w:rPr>
          <w:rStyle w:val="inlinecode"/>
          <w:lang w:val="en-US"/>
        </w:rPr>
        <w:t>ACTION_PHASE</w:t>
      </w:r>
      <w:r w:rsidRPr="00D33B38">
        <w:rPr>
          <w:lang w:val="en-US"/>
        </w:rPr>
        <w:t xml:space="preserve"> requesting that the portlet container processes this filter for </w:t>
      </w:r>
      <w:r w:rsidR="00746F74">
        <w:rPr>
          <w:lang w:val="en-US"/>
        </w:rPr>
        <w:t>action request processing</w:t>
      </w:r>
      <w:r w:rsidRPr="00D33B38">
        <w:rPr>
          <w:lang w:val="en-US"/>
        </w:rPr>
        <w:t xml:space="preserve">. </w:t>
      </w:r>
      <w:r w:rsidRPr="00746F74">
        <w:rPr>
          <w:lang w:val="en-US"/>
        </w:rPr>
        <w:t xml:space="preserve">The filter implementation must implement the </w:t>
      </w:r>
      <w:r w:rsidRPr="00746F74">
        <w:rPr>
          <w:rFonts w:ascii="Courier New" w:hAnsi="Courier New" w:cs="Courier New"/>
          <w:sz w:val="20"/>
          <w:lang w:val="en-US"/>
        </w:rPr>
        <w:t>ActionFilter</w:t>
      </w:r>
      <w:r w:rsidRPr="00746F74">
        <w:rPr>
          <w:lang w:val="en-US"/>
        </w:rPr>
        <w:t xml:space="preserve"> interface.</w:t>
      </w:r>
    </w:p>
    <w:p w:rsidR="000C5B6D" w:rsidRPr="00746F74" w:rsidRDefault="000C5B6D" w:rsidP="000C5B6D">
      <w:pPr>
        <w:pStyle w:val="BulletListsingle-spaced"/>
        <w:rPr>
          <w:lang w:val="en-US"/>
        </w:rPr>
      </w:pPr>
      <w:r w:rsidRPr="00D33B38">
        <w:rPr>
          <w:rFonts w:ascii="Courier" w:hAnsi="Courier"/>
          <w:sz w:val="20"/>
          <w:lang w:val="en-US"/>
        </w:rPr>
        <w:t>EVENT_PHASE</w:t>
      </w:r>
      <w:r w:rsidRPr="00D33B38">
        <w:rPr>
          <w:lang w:val="en-US"/>
        </w:rPr>
        <w:t xml:space="preserve"> requesting that the portlet container processes this filter for </w:t>
      </w:r>
      <w:r w:rsidR="00746F74">
        <w:rPr>
          <w:lang w:val="en-US"/>
        </w:rPr>
        <w:t>event request processing</w:t>
      </w:r>
      <w:r w:rsidRPr="00D33B38">
        <w:rPr>
          <w:lang w:val="en-US"/>
        </w:rPr>
        <w:t xml:space="preserve">. </w:t>
      </w:r>
      <w:r w:rsidRPr="00746F74">
        <w:rPr>
          <w:lang w:val="en-US"/>
        </w:rPr>
        <w:t xml:space="preserve">The filter implementation must implement the </w:t>
      </w:r>
      <w:r w:rsidRPr="00746F74">
        <w:rPr>
          <w:rFonts w:ascii="Courier New" w:hAnsi="Courier New" w:cs="Courier New"/>
          <w:sz w:val="20"/>
          <w:lang w:val="en-US"/>
        </w:rPr>
        <w:t>EventFilter</w:t>
      </w:r>
      <w:r w:rsidRPr="00746F74">
        <w:rPr>
          <w:lang w:val="en-US"/>
        </w:rPr>
        <w:t xml:space="preserve"> interface.</w:t>
      </w:r>
    </w:p>
    <w:p w:rsidR="00AD4FE6" w:rsidRPr="00165CC8" w:rsidRDefault="00AD4FE6" w:rsidP="000C5B6D">
      <w:pPr>
        <w:pStyle w:val="BulletListsingle-spaced"/>
        <w:rPr>
          <w:lang w:val="en-US"/>
        </w:rPr>
      </w:pPr>
      <w:r>
        <w:rPr>
          <w:rFonts w:ascii="Courier" w:hAnsi="Courier"/>
          <w:sz w:val="20"/>
          <w:lang w:val="en-US"/>
        </w:rPr>
        <w:t>HEADER</w:t>
      </w:r>
      <w:r w:rsidRPr="00D33B38">
        <w:rPr>
          <w:rFonts w:ascii="Courier" w:hAnsi="Courier"/>
          <w:sz w:val="20"/>
          <w:lang w:val="en-US"/>
        </w:rPr>
        <w:t>_PHASE</w:t>
      </w:r>
      <w:r w:rsidRPr="00D33B38">
        <w:rPr>
          <w:lang w:val="en-US"/>
        </w:rPr>
        <w:t xml:space="preserve"> requesting that the portlet container processes this filter for </w:t>
      </w:r>
      <w:r>
        <w:rPr>
          <w:lang w:val="en-US"/>
        </w:rPr>
        <w:t>render request processing</w:t>
      </w:r>
      <w:r w:rsidRPr="00D33B38">
        <w:rPr>
          <w:lang w:val="en-US"/>
        </w:rPr>
        <w:t xml:space="preserve">. </w:t>
      </w:r>
      <w:r w:rsidRPr="003935CC">
        <w:rPr>
          <w:lang w:val="en-US"/>
        </w:rPr>
        <w:t xml:space="preserve">The filter implementation must implement the </w:t>
      </w:r>
      <w:r>
        <w:rPr>
          <w:rFonts w:ascii="Courier New" w:hAnsi="Courier New" w:cs="Courier New"/>
          <w:sz w:val="20"/>
          <w:lang w:val="en-US"/>
        </w:rPr>
        <w:t>Header</w:t>
      </w:r>
      <w:r w:rsidRPr="003935CC">
        <w:rPr>
          <w:rFonts w:ascii="Courier New" w:hAnsi="Courier New" w:cs="Courier New"/>
          <w:sz w:val="20"/>
          <w:lang w:val="en-US"/>
        </w:rPr>
        <w:t>Filter</w:t>
      </w:r>
      <w:r w:rsidRPr="003935CC">
        <w:rPr>
          <w:lang w:val="en-US"/>
        </w:rPr>
        <w:t xml:space="preserve"> interface.</w:t>
      </w:r>
    </w:p>
    <w:p w:rsidR="000C5B6D" w:rsidRPr="003935CC" w:rsidRDefault="000C5B6D" w:rsidP="000C5B6D">
      <w:pPr>
        <w:pStyle w:val="BulletListsingle-spaced"/>
        <w:rPr>
          <w:lang w:val="en-US"/>
        </w:rPr>
      </w:pPr>
      <w:r w:rsidRPr="00D33B38">
        <w:rPr>
          <w:rFonts w:ascii="Courier" w:hAnsi="Courier"/>
          <w:sz w:val="20"/>
          <w:lang w:val="en-US"/>
        </w:rPr>
        <w:t>RENDER_PHASE</w:t>
      </w:r>
      <w:r w:rsidRPr="00D33B38">
        <w:rPr>
          <w:lang w:val="en-US"/>
        </w:rPr>
        <w:t xml:space="preserve"> requesting that the portlet container processes this filter for </w:t>
      </w:r>
      <w:r w:rsidR="003935CC">
        <w:rPr>
          <w:lang w:val="en-US"/>
        </w:rPr>
        <w:t>render request processing</w:t>
      </w:r>
      <w:r w:rsidRPr="00D33B38">
        <w:rPr>
          <w:lang w:val="en-US"/>
        </w:rPr>
        <w:t xml:space="preserve">. </w:t>
      </w:r>
      <w:r w:rsidRPr="003935CC">
        <w:rPr>
          <w:lang w:val="en-US"/>
        </w:rPr>
        <w:t xml:space="preserve">The filter implementation must implement the </w:t>
      </w:r>
      <w:r w:rsidRPr="003935CC">
        <w:rPr>
          <w:rFonts w:ascii="Courier New" w:hAnsi="Courier New" w:cs="Courier New"/>
          <w:sz w:val="20"/>
          <w:lang w:val="en-US"/>
        </w:rPr>
        <w:t>RenderFilter</w:t>
      </w:r>
      <w:r w:rsidRPr="003935CC">
        <w:rPr>
          <w:lang w:val="en-US"/>
        </w:rPr>
        <w:t xml:space="preserve"> interface.</w:t>
      </w:r>
    </w:p>
    <w:p w:rsidR="000C5B6D" w:rsidRPr="003935CC" w:rsidRDefault="000C5B6D" w:rsidP="000C5B6D">
      <w:pPr>
        <w:pStyle w:val="BulletListsingle-spaced"/>
        <w:rPr>
          <w:lang w:val="en-US"/>
        </w:rPr>
      </w:pPr>
      <w:r w:rsidRPr="00D33B38">
        <w:rPr>
          <w:rFonts w:ascii="Courier" w:hAnsi="Courier"/>
          <w:sz w:val="20"/>
          <w:lang w:val="en-US"/>
        </w:rPr>
        <w:lastRenderedPageBreak/>
        <w:t xml:space="preserve">RESOURCE_PHASE </w:t>
      </w:r>
      <w:r w:rsidRPr="00D33B38">
        <w:rPr>
          <w:lang w:val="en-US"/>
        </w:rPr>
        <w:t>requesting that the portlet container processes this filter for</w:t>
      </w:r>
      <w:r w:rsidR="003935CC">
        <w:rPr>
          <w:lang w:val="en-US"/>
        </w:rPr>
        <w:t xml:space="preserve"> resource request processing</w:t>
      </w:r>
      <w:r w:rsidRPr="00D33B38">
        <w:rPr>
          <w:lang w:val="en-US"/>
        </w:rPr>
        <w:t xml:space="preserve">. </w:t>
      </w:r>
      <w:r w:rsidRPr="003935CC">
        <w:rPr>
          <w:lang w:val="en-US"/>
        </w:rPr>
        <w:t xml:space="preserve">The filter implementation must implement the </w:t>
      </w:r>
      <w:r w:rsidRPr="003935CC">
        <w:rPr>
          <w:rFonts w:ascii="Courier New" w:hAnsi="Courier New" w:cs="Courier New"/>
          <w:sz w:val="20"/>
          <w:lang w:val="en-US"/>
        </w:rPr>
        <w:t>ResourceFilter</w:t>
      </w:r>
      <w:r w:rsidRPr="003935CC">
        <w:rPr>
          <w:lang w:val="en-US"/>
        </w:rPr>
        <w:t xml:space="preserve"> interface.</w:t>
      </w:r>
    </w:p>
    <w:p w:rsidR="000C5B6D" w:rsidRPr="00D33B38" w:rsidRDefault="000C5B6D" w:rsidP="000C5B6D">
      <w:pPr>
        <w:pStyle w:val="Standard"/>
        <w:rPr>
          <w:lang w:val="en-US"/>
        </w:rPr>
      </w:pPr>
      <w:r w:rsidRPr="00D33B38">
        <w:rPr>
          <w:lang w:val="en-US"/>
        </w:rPr>
        <w:t>If the lifecycle declaration and portlet filter type do not match the portlet container is free to either reject the portlet a</w:t>
      </w:r>
      <w:r w:rsidR="003935CC">
        <w:rPr>
          <w:lang w:val="en-US"/>
        </w:rPr>
        <w:t>t deployment time or ignore the</w:t>
      </w:r>
      <w:r w:rsidRPr="00D33B38">
        <w:rPr>
          <w:lang w:val="en-US"/>
        </w:rPr>
        <w:t xml:space="preserve"> filter.</w:t>
      </w:r>
    </w:p>
    <w:p w:rsidR="000C5B6D" w:rsidRPr="00D33B38" w:rsidRDefault="000C5B6D" w:rsidP="000C5B6D">
      <w:pPr>
        <w:pStyle w:val="Standard"/>
        <w:rPr>
          <w:lang w:val="en-US"/>
        </w:rPr>
      </w:pPr>
      <w:r w:rsidRPr="00D33B38">
        <w:rPr>
          <w:lang w:val="en-US"/>
        </w:rPr>
        <w:t>Example:</w:t>
      </w:r>
    </w:p>
    <w:p w:rsidR="000C5B6D" w:rsidRPr="00D33B38" w:rsidRDefault="000C5B6D" w:rsidP="003056B3">
      <w:pPr>
        <w:pStyle w:val="CodeXMP"/>
      </w:pPr>
      <w:r w:rsidRPr="00D33B38">
        <w:t>&lt;filter&gt;</w:t>
      </w:r>
    </w:p>
    <w:p w:rsidR="000C5B6D" w:rsidRPr="00D33B38" w:rsidRDefault="000C5B6D" w:rsidP="003056B3">
      <w:pPr>
        <w:pStyle w:val="CodeXMP"/>
      </w:pPr>
      <w:r w:rsidRPr="00D33B38">
        <w:tab/>
        <w:t>&lt;filter-name&gt;Sample Filter&lt;/filter-name&gt;</w:t>
      </w:r>
    </w:p>
    <w:p w:rsidR="000C5B6D" w:rsidRPr="00D33B38" w:rsidRDefault="000C5B6D" w:rsidP="003056B3">
      <w:pPr>
        <w:pStyle w:val="CodeXMP"/>
      </w:pPr>
      <w:r w:rsidRPr="00D33B38">
        <w:tab/>
        <w:t>&lt;filter-class&gt;com.acme.SampleFilter&lt;/filter-class&gt;</w:t>
      </w:r>
    </w:p>
    <w:p w:rsidR="000C5B6D" w:rsidRPr="00D33B38" w:rsidRDefault="000C5B6D" w:rsidP="003056B3">
      <w:pPr>
        <w:pStyle w:val="CodeXMP"/>
      </w:pPr>
      <w:r w:rsidRPr="00D33B38">
        <w:tab/>
        <w:t>&lt;lifecycle&gt;ACTION_PHASE&lt;/lifecycle&gt;</w:t>
      </w:r>
    </w:p>
    <w:p w:rsidR="000C5B6D" w:rsidRPr="00D33B38" w:rsidRDefault="000C5B6D" w:rsidP="003056B3">
      <w:pPr>
        <w:pStyle w:val="CodeXMP"/>
      </w:pPr>
      <w:r w:rsidRPr="00D33B38">
        <w:tab/>
        <w:t>&lt;lifecycle&gt;RENDER_PHASE&lt;/lifecycle&gt;</w:t>
      </w:r>
    </w:p>
    <w:p w:rsidR="000C5B6D" w:rsidRPr="00D33B38" w:rsidRDefault="000C5B6D" w:rsidP="003056B3">
      <w:pPr>
        <w:pStyle w:val="CodeXMP"/>
      </w:pPr>
      <w:r w:rsidRPr="00D33B38">
        <w:t>&lt;/filter&gt;</w:t>
      </w:r>
    </w:p>
    <w:p w:rsidR="000C5B6D" w:rsidRDefault="000C5B6D" w:rsidP="000C5B6D">
      <w:pPr>
        <w:pStyle w:val="Standard"/>
        <w:rPr>
          <w:lang w:val="en-US"/>
        </w:rPr>
      </w:pPr>
      <w:r w:rsidRPr="00D33B38">
        <w:rPr>
          <w:lang w:val="en-US"/>
        </w:rPr>
        <w:t>In this example the portlet filter is applied to the action and render phase</w:t>
      </w:r>
      <w:r w:rsidR="003935CC">
        <w:rPr>
          <w:lang w:val="en-US"/>
        </w:rPr>
        <w:t>.</w:t>
      </w:r>
    </w:p>
    <w:p w:rsidR="003935CC" w:rsidRDefault="00581C2E" w:rsidP="00C646B0">
      <w:pPr>
        <w:pStyle w:val="Heading4"/>
      </w:pPr>
      <w:r>
        <w:t>Filter Configuration through Annotation</w:t>
      </w:r>
    </w:p>
    <w:p w:rsidR="00581C2E" w:rsidRDefault="00581C2E" w:rsidP="00581C2E">
      <w:pPr>
        <w:pStyle w:val="Standard"/>
        <w:rPr>
          <w:lang w:val="en-US"/>
        </w:rPr>
      </w:pPr>
      <w:r w:rsidRPr="00EA3D02">
        <w:rPr>
          <w:lang w:val="en-US"/>
        </w:rPr>
        <w:t xml:space="preserve">The </w:t>
      </w:r>
      <w:r w:rsidRPr="00EA3D02">
        <w:rPr>
          <w:rStyle w:val="inlinecode"/>
          <w:lang w:val="en-US"/>
        </w:rPr>
        <w:t>@</w:t>
      </w:r>
      <w:r w:rsidR="0033577D">
        <w:rPr>
          <w:rStyle w:val="inlinecode"/>
          <w:lang w:val="en-US"/>
        </w:rPr>
        <w:t>PortletLifecycleFilter</w:t>
      </w:r>
      <w:r w:rsidRPr="00EA3D02">
        <w:rPr>
          <w:lang w:val="en-US"/>
        </w:rPr>
        <w:t xml:space="preserve"> annotation</w:t>
      </w:r>
      <w:r>
        <w:rPr>
          <w:lang w:val="en-US"/>
        </w:rPr>
        <w:t xml:space="preserve"> is a type annotation that</w:t>
      </w:r>
      <w:r w:rsidRPr="00EA3D02">
        <w:rPr>
          <w:lang w:val="en-US"/>
        </w:rPr>
        <w:t xml:space="preserve"> </w:t>
      </w:r>
      <w:r>
        <w:rPr>
          <w:lang w:val="en-US"/>
        </w:rPr>
        <w:t>d</w:t>
      </w:r>
      <w:r w:rsidRPr="00EA3D02">
        <w:rPr>
          <w:lang w:val="en-US"/>
        </w:rPr>
        <w:t xml:space="preserve">esignates a portlet </w:t>
      </w:r>
      <w:r>
        <w:rPr>
          <w:lang w:val="en-US"/>
        </w:rPr>
        <w:t>filter class</w:t>
      </w:r>
      <w:r w:rsidRPr="00EA3D02">
        <w:rPr>
          <w:lang w:val="en-US"/>
        </w:rPr>
        <w:t xml:space="preserve">. </w:t>
      </w:r>
      <w:r>
        <w:rPr>
          <w:lang w:val="en-US"/>
        </w:rPr>
        <w:t>The filter class may be any valid CDI managed bean provided by the portlet that implements one or more of the following interfaces.</w:t>
      </w:r>
      <w:r w:rsidR="00E705B1">
        <w:rPr>
          <w:lang w:val="en-US"/>
        </w:rPr>
        <w:t xml:space="preserve"> Each of the interfaces is associated with a specific request processing type</w:t>
      </w:r>
      <w:r w:rsidR="00953489">
        <w:rPr>
          <w:lang w:val="en-US"/>
        </w:rPr>
        <w:t>, and thus lifecycle phase, corresponding to the discussion in the preceding section. The portlet container must determine the lifecycle phases to which the filter is to be applied through the interfaces implemented by the filter</w:t>
      </w:r>
      <w:r w:rsidR="00E705B1">
        <w:rPr>
          <w:lang w:val="en-US"/>
        </w:rPr>
        <w:t>.</w:t>
      </w:r>
    </w:p>
    <w:tbl>
      <w:tblPr>
        <w:tblStyle w:val="TableGrid"/>
        <w:tblW w:w="0" w:type="auto"/>
        <w:tblLook w:val="04A0" w:firstRow="1" w:lastRow="0" w:firstColumn="1" w:lastColumn="0" w:noHBand="0" w:noVBand="1"/>
      </w:tblPr>
      <w:tblGrid>
        <w:gridCol w:w="4508"/>
        <w:gridCol w:w="4508"/>
      </w:tblGrid>
      <w:tr w:rsidR="00E705B1" w:rsidRPr="00E705B1" w:rsidTr="00E705B1">
        <w:tc>
          <w:tcPr>
            <w:tcW w:w="4508" w:type="dxa"/>
          </w:tcPr>
          <w:p w:rsidR="00E705B1" w:rsidRPr="00E705B1" w:rsidRDefault="00E705B1" w:rsidP="003056B3">
            <w:pPr>
              <w:pStyle w:val="Standard"/>
              <w:rPr>
                <w:b/>
                <w:lang w:val="en-US"/>
              </w:rPr>
            </w:pPr>
            <w:r w:rsidRPr="00E705B1">
              <w:rPr>
                <w:b/>
                <w:lang w:val="en-US"/>
              </w:rPr>
              <w:t>Filter</w:t>
            </w:r>
          </w:p>
        </w:tc>
        <w:tc>
          <w:tcPr>
            <w:tcW w:w="4508" w:type="dxa"/>
          </w:tcPr>
          <w:p w:rsidR="00E705B1" w:rsidRPr="00E705B1" w:rsidRDefault="00E705B1" w:rsidP="003056B3">
            <w:pPr>
              <w:pStyle w:val="Standard"/>
              <w:rPr>
                <w:b/>
                <w:lang w:val="en-US"/>
              </w:rPr>
            </w:pPr>
            <w:r w:rsidRPr="00E705B1">
              <w:rPr>
                <w:b/>
                <w:lang w:val="en-US"/>
              </w:rPr>
              <w:t>Request Processing Type</w:t>
            </w:r>
          </w:p>
        </w:tc>
      </w:tr>
      <w:tr w:rsidR="00E705B1" w:rsidRPr="00E705B1" w:rsidTr="00E705B1">
        <w:tc>
          <w:tcPr>
            <w:tcW w:w="4508" w:type="dxa"/>
          </w:tcPr>
          <w:p w:rsidR="00E705B1" w:rsidRPr="00E705B1" w:rsidRDefault="00E705B1" w:rsidP="003056B3">
            <w:pPr>
              <w:pStyle w:val="Standard"/>
              <w:rPr>
                <w:rStyle w:val="inlinecode"/>
              </w:rPr>
            </w:pPr>
            <w:r w:rsidRPr="00E705B1">
              <w:rPr>
                <w:rStyle w:val="inlinecode"/>
                <w:lang w:val="en-US"/>
              </w:rPr>
              <w:t>javax.portlet.filter.ActionFilter</w:t>
            </w:r>
          </w:p>
        </w:tc>
        <w:tc>
          <w:tcPr>
            <w:tcW w:w="4508" w:type="dxa"/>
          </w:tcPr>
          <w:p w:rsidR="00E705B1" w:rsidRPr="00E705B1" w:rsidRDefault="00E705B1" w:rsidP="003056B3">
            <w:pPr>
              <w:pStyle w:val="Standard"/>
              <w:rPr>
                <w:lang w:val="en-US"/>
              </w:rPr>
            </w:pPr>
            <w:r w:rsidRPr="00E705B1">
              <w:rPr>
                <w:lang w:val="en-US"/>
              </w:rPr>
              <w:t>action request processing</w:t>
            </w:r>
          </w:p>
        </w:tc>
      </w:tr>
      <w:tr w:rsidR="00E705B1" w:rsidRPr="00E705B1" w:rsidTr="00E705B1">
        <w:tc>
          <w:tcPr>
            <w:tcW w:w="4508" w:type="dxa"/>
          </w:tcPr>
          <w:p w:rsidR="00E705B1" w:rsidRPr="00E705B1" w:rsidRDefault="00E705B1" w:rsidP="003056B3">
            <w:pPr>
              <w:pStyle w:val="Standard"/>
              <w:rPr>
                <w:rStyle w:val="inlinecode"/>
              </w:rPr>
            </w:pPr>
            <w:r w:rsidRPr="00E705B1">
              <w:rPr>
                <w:rStyle w:val="inlinecode"/>
                <w:lang w:val="en-US"/>
              </w:rPr>
              <w:t>javax.portlet.filter.EventFilter</w:t>
            </w:r>
          </w:p>
        </w:tc>
        <w:tc>
          <w:tcPr>
            <w:tcW w:w="4508" w:type="dxa"/>
          </w:tcPr>
          <w:p w:rsidR="00E705B1" w:rsidRPr="00E705B1" w:rsidRDefault="00E705B1" w:rsidP="003056B3">
            <w:pPr>
              <w:pStyle w:val="Standard"/>
              <w:rPr>
                <w:lang w:val="en-US"/>
              </w:rPr>
            </w:pPr>
            <w:r w:rsidRPr="00E705B1">
              <w:rPr>
                <w:lang w:val="en-US"/>
              </w:rPr>
              <w:t>event request processing</w:t>
            </w:r>
          </w:p>
        </w:tc>
      </w:tr>
      <w:tr w:rsidR="00AD4FE6" w:rsidRPr="00E705B1" w:rsidTr="00723756">
        <w:tc>
          <w:tcPr>
            <w:tcW w:w="4508" w:type="dxa"/>
          </w:tcPr>
          <w:p w:rsidR="00AD4FE6" w:rsidRPr="00E705B1" w:rsidRDefault="00AD4FE6" w:rsidP="00723756">
            <w:pPr>
              <w:pStyle w:val="Standard"/>
              <w:rPr>
                <w:rStyle w:val="inlinecode"/>
              </w:rPr>
            </w:pPr>
            <w:r>
              <w:rPr>
                <w:rStyle w:val="inlinecode"/>
                <w:lang w:val="en-US"/>
              </w:rPr>
              <w:t>javax.portlet.filter.Header</w:t>
            </w:r>
            <w:r w:rsidRPr="00E705B1">
              <w:rPr>
                <w:rStyle w:val="inlinecode"/>
                <w:lang w:val="en-US"/>
              </w:rPr>
              <w:t>Filter</w:t>
            </w:r>
          </w:p>
        </w:tc>
        <w:tc>
          <w:tcPr>
            <w:tcW w:w="4508" w:type="dxa"/>
          </w:tcPr>
          <w:p w:rsidR="00AD4FE6" w:rsidRPr="00E705B1" w:rsidRDefault="00AD4FE6" w:rsidP="00723756">
            <w:pPr>
              <w:pStyle w:val="Standard"/>
              <w:rPr>
                <w:lang w:val="en-US"/>
              </w:rPr>
            </w:pPr>
            <w:r>
              <w:rPr>
                <w:lang w:val="en-US"/>
              </w:rPr>
              <w:t>header</w:t>
            </w:r>
            <w:r w:rsidRPr="00E705B1">
              <w:rPr>
                <w:lang w:val="en-US"/>
              </w:rPr>
              <w:t xml:space="preserve"> request processing</w:t>
            </w:r>
          </w:p>
        </w:tc>
      </w:tr>
      <w:tr w:rsidR="00E705B1" w:rsidRPr="00E705B1" w:rsidTr="00E705B1">
        <w:tc>
          <w:tcPr>
            <w:tcW w:w="4508" w:type="dxa"/>
          </w:tcPr>
          <w:p w:rsidR="00E705B1" w:rsidRPr="00E705B1" w:rsidRDefault="00E705B1" w:rsidP="003056B3">
            <w:pPr>
              <w:pStyle w:val="Standard"/>
              <w:rPr>
                <w:rStyle w:val="inlinecode"/>
              </w:rPr>
            </w:pPr>
            <w:r w:rsidRPr="00E705B1">
              <w:rPr>
                <w:rStyle w:val="inlinecode"/>
                <w:lang w:val="en-US"/>
              </w:rPr>
              <w:t>javax.portlet.filter.RenderFilter</w:t>
            </w:r>
          </w:p>
        </w:tc>
        <w:tc>
          <w:tcPr>
            <w:tcW w:w="4508" w:type="dxa"/>
          </w:tcPr>
          <w:p w:rsidR="00E705B1" w:rsidRPr="00E705B1" w:rsidRDefault="00E705B1" w:rsidP="003056B3">
            <w:pPr>
              <w:pStyle w:val="Standard"/>
              <w:rPr>
                <w:lang w:val="en-US"/>
              </w:rPr>
            </w:pPr>
            <w:r w:rsidRPr="00E705B1">
              <w:rPr>
                <w:lang w:val="en-US"/>
              </w:rPr>
              <w:t>render request processing</w:t>
            </w:r>
          </w:p>
        </w:tc>
      </w:tr>
      <w:tr w:rsidR="00E705B1" w:rsidRPr="00E705B1" w:rsidTr="00E705B1">
        <w:tc>
          <w:tcPr>
            <w:tcW w:w="4508" w:type="dxa"/>
          </w:tcPr>
          <w:p w:rsidR="00E705B1" w:rsidRPr="00E705B1" w:rsidRDefault="00E705B1" w:rsidP="003056B3">
            <w:pPr>
              <w:pStyle w:val="Standard"/>
              <w:rPr>
                <w:rStyle w:val="inlinecode"/>
              </w:rPr>
            </w:pPr>
            <w:r w:rsidRPr="00E705B1">
              <w:rPr>
                <w:rStyle w:val="inlinecode"/>
                <w:lang w:val="en-US"/>
              </w:rPr>
              <w:t>javax.portlet.filter.ResourceFilter</w:t>
            </w:r>
          </w:p>
        </w:tc>
        <w:tc>
          <w:tcPr>
            <w:tcW w:w="4508" w:type="dxa"/>
          </w:tcPr>
          <w:p w:rsidR="00E705B1" w:rsidRPr="00E705B1" w:rsidRDefault="00E705B1" w:rsidP="003056B3">
            <w:pPr>
              <w:pStyle w:val="Standard"/>
              <w:rPr>
                <w:lang w:val="en-US"/>
              </w:rPr>
            </w:pPr>
            <w:r w:rsidRPr="00E705B1">
              <w:rPr>
                <w:lang w:val="en-US"/>
              </w:rPr>
              <w:t>resource request processing</w:t>
            </w:r>
          </w:p>
        </w:tc>
      </w:tr>
    </w:tbl>
    <w:p w:rsidR="00581C2E" w:rsidRDefault="00581C2E" w:rsidP="00581C2E">
      <w:pPr>
        <w:pStyle w:val="Standard"/>
        <w:rPr>
          <w:lang w:val="en-US"/>
        </w:rPr>
      </w:pPr>
      <w:r>
        <w:rPr>
          <w:lang w:val="en-US"/>
        </w:rPr>
        <w:t xml:space="preserve">If the </w:t>
      </w:r>
      <w:r w:rsidRPr="0063745B">
        <w:rPr>
          <w:rStyle w:val="inlinecode"/>
          <w:lang w:val="en-US"/>
        </w:rPr>
        <w:t>@</w:t>
      </w:r>
      <w:r w:rsidR="0033577D">
        <w:rPr>
          <w:rStyle w:val="inlinecode"/>
          <w:lang w:val="en-US"/>
        </w:rPr>
        <w:t>PortletLifecycleFilter</w:t>
      </w:r>
      <w:r>
        <w:rPr>
          <w:lang w:val="en-US"/>
        </w:rPr>
        <w:t xml:space="preserve"> an</w:t>
      </w:r>
      <w:r w:rsidR="00E705B1">
        <w:rPr>
          <w:lang w:val="en-US"/>
        </w:rPr>
        <w:t xml:space="preserve">notation is applied to a class </w:t>
      </w:r>
      <w:r>
        <w:rPr>
          <w:lang w:val="en-US"/>
        </w:rPr>
        <w:t xml:space="preserve">that does </w:t>
      </w:r>
      <w:r w:rsidR="00E705B1">
        <w:rPr>
          <w:lang w:val="en-US"/>
        </w:rPr>
        <w:t>not implement one of these interfaces</w:t>
      </w:r>
      <w:r>
        <w:rPr>
          <w:lang w:val="en-US"/>
        </w:rPr>
        <w:t>, the portlet container must not place the portlet in service. The appropriate error handling and message display is left as a portal implementation detail.</w:t>
      </w:r>
    </w:p>
    <w:p w:rsidR="00581C2E" w:rsidRDefault="00581C2E" w:rsidP="00581C2E">
      <w:pPr>
        <w:pStyle w:val="Standard"/>
        <w:rPr>
          <w:lang w:val="en-US"/>
        </w:rPr>
      </w:pPr>
      <w:r>
        <w:rPr>
          <w:lang w:val="en-US"/>
        </w:rPr>
        <w:t xml:space="preserve">If more than one </w:t>
      </w:r>
      <w:r w:rsidR="00E705B1">
        <w:rPr>
          <w:lang w:val="en-US"/>
        </w:rPr>
        <w:t>filter class</w:t>
      </w:r>
      <w:r>
        <w:rPr>
          <w:lang w:val="en-US"/>
        </w:rPr>
        <w:t xml:space="preserve"> is annotated for a given </w:t>
      </w:r>
      <w:r w:rsidR="00E705B1">
        <w:rPr>
          <w:lang w:val="en-US"/>
        </w:rPr>
        <w:t>filter interface</w:t>
      </w:r>
      <w:r>
        <w:rPr>
          <w:lang w:val="en-US"/>
        </w:rPr>
        <w:t xml:space="preserve"> type, the order of execution is determined by the </w:t>
      </w:r>
      <w:r w:rsidRPr="00042EFA">
        <w:rPr>
          <w:rStyle w:val="inlinecode"/>
          <w:lang w:val="en-US"/>
        </w:rPr>
        <w:t>ordinal</w:t>
      </w:r>
      <w:r>
        <w:rPr>
          <w:lang w:val="en-US"/>
        </w:rPr>
        <w:t xml:space="preserve"> element within the </w:t>
      </w:r>
      <w:r w:rsidRPr="003653A4">
        <w:rPr>
          <w:rStyle w:val="inlinecode"/>
          <w:lang w:val="en-US"/>
        </w:rPr>
        <w:t>@</w:t>
      </w:r>
      <w:r w:rsidR="0033577D">
        <w:rPr>
          <w:rStyle w:val="inlinecode"/>
          <w:lang w:val="en-US"/>
        </w:rPr>
        <w:t>PortletLifecycleFilter</w:t>
      </w:r>
      <w:r>
        <w:rPr>
          <w:lang w:val="en-US"/>
        </w:rPr>
        <w:t xml:space="preserve"> annotation. </w:t>
      </w:r>
      <w:r w:rsidRPr="00042EFA">
        <w:rPr>
          <w:rStyle w:val="inlinecode"/>
          <w:rFonts w:ascii="Times New Roman" w:hAnsi="Times New Roman"/>
          <w:sz w:val="24"/>
          <w:lang w:val="en-US"/>
        </w:rPr>
        <w:t>Annotated methods with a lower ordinal number are executed before methods with a higher ordinal number.</w:t>
      </w:r>
      <w:r>
        <w:rPr>
          <w:rStyle w:val="inlinecode"/>
          <w:rFonts w:ascii="Times New Roman" w:hAnsi="Times New Roman"/>
          <w:sz w:val="24"/>
          <w:lang w:val="en-US"/>
        </w:rPr>
        <w:t xml:space="preserve"> If two annotated methods have the same ordinal number, both methods will be executed, but the execution order will be undetermined.</w:t>
      </w:r>
    </w:p>
    <w:p w:rsidR="00581C2E" w:rsidRDefault="00581C2E" w:rsidP="00581C2E">
      <w:pPr>
        <w:pStyle w:val="Standard"/>
        <w:rPr>
          <w:lang w:val="en-US"/>
        </w:rPr>
      </w:pPr>
      <w:r>
        <w:rPr>
          <w:lang w:val="en-US"/>
        </w:rPr>
        <w:t xml:space="preserve">Portlets should generally configure </w:t>
      </w:r>
      <w:r w:rsidR="00E705B1">
        <w:rPr>
          <w:lang w:val="en-US"/>
        </w:rPr>
        <w:t>filters</w:t>
      </w:r>
      <w:r>
        <w:rPr>
          <w:lang w:val="en-US"/>
        </w:rPr>
        <w:t xml:space="preserve"> either exclusively through the deployment descriptor or exclusively through annotations. If portlet </w:t>
      </w:r>
      <w:r w:rsidR="00E705B1">
        <w:rPr>
          <w:lang w:val="en-US"/>
        </w:rPr>
        <w:t>filters</w:t>
      </w:r>
      <w:r>
        <w:rPr>
          <w:lang w:val="en-US"/>
        </w:rPr>
        <w:t xml:space="preserve"> are configured through both means, the annotated </w:t>
      </w:r>
      <w:r w:rsidR="00E705B1">
        <w:rPr>
          <w:lang w:val="en-US"/>
        </w:rPr>
        <w:t>filter class methods</w:t>
      </w:r>
      <w:r>
        <w:rPr>
          <w:lang w:val="en-US"/>
        </w:rPr>
        <w:t xml:space="preserve"> will be executed before the </w:t>
      </w:r>
      <w:r w:rsidR="00E705B1">
        <w:rPr>
          <w:lang w:val="en-US"/>
        </w:rPr>
        <w:t>filter</w:t>
      </w:r>
      <w:r>
        <w:rPr>
          <w:lang w:val="en-US"/>
        </w:rPr>
        <w:t>s configured through the deployment descriptor.</w:t>
      </w:r>
    </w:p>
    <w:p w:rsidR="00581C2E" w:rsidRDefault="00581C2E" w:rsidP="00581C2E">
      <w:pPr>
        <w:pStyle w:val="Standard"/>
        <w:rPr>
          <w:lang w:val="en-US"/>
        </w:rPr>
      </w:pPr>
      <w:r w:rsidRPr="00042EFA">
        <w:rPr>
          <w:rStyle w:val="inlinecode"/>
          <w:rFonts w:ascii="Times New Roman" w:hAnsi="Times New Roman"/>
          <w:sz w:val="24"/>
          <w:lang w:val="en-US"/>
        </w:rPr>
        <w:t xml:space="preserve">The annotated </w:t>
      </w:r>
      <w:r w:rsidR="00E705B1">
        <w:rPr>
          <w:rStyle w:val="inlinecode"/>
          <w:rFonts w:ascii="Times New Roman" w:hAnsi="Times New Roman"/>
          <w:sz w:val="24"/>
          <w:lang w:val="en-US"/>
        </w:rPr>
        <w:t>filter class</w:t>
      </w:r>
      <w:r w:rsidRPr="00042EFA">
        <w:rPr>
          <w:rStyle w:val="inlinecode"/>
          <w:rFonts w:ascii="Times New Roman" w:hAnsi="Times New Roman"/>
          <w:sz w:val="24"/>
          <w:lang w:val="en-US"/>
        </w:rPr>
        <w:t xml:space="preserve"> can apply to multiple portlets within the portlet applicati</w:t>
      </w:r>
      <w:r>
        <w:rPr>
          <w:rStyle w:val="inlinecode"/>
          <w:rFonts w:ascii="Times New Roman" w:hAnsi="Times New Roman"/>
          <w:sz w:val="24"/>
          <w:lang w:val="en-US"/>
        </w:rPr>
        <w:t>on. The names of the portlets for</w:t>
      </w:r>
      <w:r w:rsidRPr="00042EFA">
        <w:rPr>
          <w:rStyle w:val="inlinecode"/>
          <w:rFonts w:ascii="Times New Roman" w:hAnsi="Times New Roman"/>
          <w:sz w:val="24"/>
          <w:lang w:val="en-US"/>
        </w:rPr>
        <w:t xml:space="preserve"> which the listener applies</w:t>
      </w:r>
      <w:r>
        <w:rPr>
          <w:rStyle w:val="inlinecode"/>
          <w:rFonts w:ascii="Times New Roman" w:hAnsi="Times New Roman"/>
          <w:sz w:val="24"/>
          <w:lang w:val="en-US"/>
        </w:rPr>
        <w:t xml:space="preserve"> must be specified in the </w:t>
      </w:r>
      <w:r w:rsidR="00E705B1">
        <w:rPr>
          <w:rStyle w:val="inlinecode"/>
          <w:lang w:val="en-US"/>
        </w:rPr>
        <w:t>@</w:t>
      </w:r>
      <w:r w:rsidR="0033577D">
        <w:rPr>
          <w:rStyle w:val="inlinecode"/>
          <w:lang w:val="en-US"/>
        </w:rPr>
        <w:t>PortletLifecycleFilter</w:t>
      </w:r>
      <w:r>
        <w:rPr>
          <w:rStyle w:val="inlinecode"/>
          <w:rFonts w:ascii="Times New Roman" w:hAnsi="Times New Roman"/>
          <w:sz w:val="24"/>
          <w:lang w:val="en-US"/>
        </w:rPr>
        <w:t xml:space="preserve"> </w:t>
      </w:r>
      <w:r w:rsidRPr="000A6CB7">
        <w:rPr>
          <w:rStyle w:val="inlinecode"/>
          <w:lang w:val="en-US"/>
        </w:rPr>
        <w:t>portletNames</w:t>
      </w:r>
      <w:r>
        <w:rPr>
          <w:rStyle w:val="inlinecode"/>
          <w:rFonts w:ascii="Times New Roman" w:hAnsi="Times New Roman"/>
          <w:sz w:val="24"/>
          <w:lang w:val="en-US"/>
        </w:rPr>
        <w:t xml:space="preserve"> element</w:t>
      </w:r>
      <w:r w:rsidRPr="00042EFA">
        <w:rPr>
          <w:rStyle w:val="inlinecode"/>
          <w:rFonts w:ascii="Times New Roman" w:hAnsi="Times New Roman"/>
          <w:sz w:val="24"/>
          <w:lang w:val="en-US"/>
        </w:rPr>
        <w:t xml:space="preserve">. A wildcard character '*' can be specified </w:t>
      </w:r>
      <w:r w:rsidRPr="00042EFA">
        <w:rPr>
          <w:rStyle w:val="inlinecode"/>
          <w:rFonts w:ascii="Times New Roman" w:hAnsi="Times New Roman"/>
          <w:sz w:val="24"/>
          <w:lang w:val="en-US"/>
        </w:rPr>
        <w:lastRenderedPageBreak/>
        <w:t xml:space="preserve">in the first </w:t>
      </w:r>
      <w:r w:rsidRPr="00042EFA">
        <w:rPr>
          <w:rStyle w:val="inlinecode"/>
          <w:lang w:val="en-US"/>
        </w:rPr>
        <w:t>portletName</w:t>
      </w:r>
      <w:r w:rsidRPr="00042EFA">
        <w:rPr>
          <w:rStyle w:val="inlinecode"/>
          <w:rFonts w:ascii="Times New Roman" w:hAnsi="Times New Roman"/>
          <w:sz w:val="24"/>
          <w:lang w:val="en-US"/>
        </w:rPr>
        <w:t xml:space="preserve"> array element to indicate that the listener is to apply to all portlets in the portlet application. If specified, the wildcard character must appear alone in the first array element.</w:t>
      </w:r>
    </w:p>
    <w:p w:rsidR="00581C2E" w:rsidRDefault="00581C2E" w:rsidP="00581C2E">
      <w:pPr>
        <w:pStyle w:val="Standard"/>
        <w:rPr>
          <w:lang w:val="en-US"/>
        </w:rPr>
      </w:pPr>
      <w:r>
        <w:rPr>
          <w:lang w:val="en-US"/>
        </w:rPr>
        <w:t>T</w:t>
      </w:r>
      <w:r w:rsidR="008B6CB6">
        <w:rPr>
          <w:lang w:val="en-US"/>
        </w:rPr>
        <w:t xml:space="preserve">he </w:t>
      </w:r>
      <w:r w:rsidR="008B6CB6" w:rsidRPr="008B6CB6">
        <w:rPr>
          <w:rStyle w:val="inlinecode"/>
          <w:lang w:val="en-US"/>
        </w:rPr>
        <w:t>@</w:t>
      </w:r>
      <w:r w:rsidR="0033577D">
        <w:rPr>
          <w:rStyle w:val="inlinecode"/>
          <w:lang w:val="en-US"/>
        </w:rPr>
        <w:t>PortletLifecycleFilter</w:t>
      </w:r>
      <w:r>
        <w:rPr>
          <w:lang w:val="en-US"/>
        </w:rPr>
        <w:t xml:space="preserve"> annotation contains the following elements.</w:t>
      </w:r>
    </w:p>
    <w:tbl>
      <w:tblPr>
        <w:tblStyle w:val="TableGrid"/>
        <w:tblW w:w="0" w:type="auto"/>
        <w:tblLook w:val="04A0" w:firstRow="1" w:lastRow="0" w:firstColumn="1" w:lastColumn="0" w:noHBand="0" w:noVBand="1"/>
      </w:tblPr>
      <w:tblGrid>
        <w:gridCol w:w="1980"/>
        <w:gridCol w:w="7036"/>
      </w:tblGrid>
      <w:tr w:rsidR="00581C2E" w:rsidRPr="00EA3D02" w:rsidTr="00165CC8">
        <w:trPr>
          <w:cantSplit/>
          <w:tblHeader/>
        </w:trPr>
        <w:tc>
          <w:tcPr>
            <w:tcW w:w="1980" w:type="dxa"/>
          </w:tcPr>
          <w:p w:rsidR="00581C2E" w:rsidRPr="00042EFA" w:rsidRDefault="00581C2E" w:rsidP="003056B3">
            <w:pPr>
              <w:pStyle w:val="Standard"/>
              <w:rPr>
                <w:rStyle w:val="inlinecode"/>
                <w:rFonts w:ascii="Times New Roman" w:hAnsi="Times New Roman"/>
                <w:b/>
                <w:sz w:val="24"/>
              </w:rPr>
            </w:pPr>
            <w:r w:rsidRPr="00042EFA">
              <w:rPr>
                <w:rStyle w:val="inlinecode"/>
                <w:rFonts w:ascii="Times New Roman" w:hAnsi="Times New Roman"/>
                <w:b/>
                <w:sz w:val="24"/>
              </w:rPr>
              <w:t>Element</w:t>
            </w:r>
          </w:p>
        </w:tc>
        <w:tc>
          <w:tcPr>
            <w:tcW w:w="7036" w:type="dxa"/>
          </w:tcPr>
          <w:p w:rsidR="00581C2E" w:rsidRPr="00042EFA" w:rsidRDefault="00581C2E" w:rsidP="003056B3">
            <w:pPr>
              <w:pStyle w:val="Standard"/>
              <w:rPr>
                <w:rStyle w:val="inlinecode"/>
                <w:rFonts w:ascii="Times New Roman" w:hAnsi="Times New Roman"/>
                <w:b/>
                <w:sz w:val="24"/>
              </w:rPr>
            </w:pPr>
            <w:r w:rsidRPr="00042EFA">
              <w:rPr>
                <w:rStyle w:val="inlinecode"/>
                <w:rFonts w:ascii="Times New Roman" w:hAnsi="Times New Roman"/>
                <w:b/>
                <w:sz w:val="24"/>
              </w:rPr>
              <w:t>Description</w:t>
            </w:r>
          </w:p>
        </w:tc>
      </w:tr>
      <w:tr w:rsidR="00581C2E" w:rsidRPr="00EA3D02" w:rsidTr="00165CC8">
        <w:trPr>
          <w:cantSplit/>
        </w:trPr>
        <w:tc>
          <w:tcPr>
            <w:tcW w:w="1980" w:type="dxa"/>
          </w:tcPr>
          <w:p w:rsidR="00581C2E" w:rsidRPr="00042EFA" w:rsidRDefault="00581C2E" w:rsidP="003056B3">
            <w:pPr>
              <w:pStyle w:val="Standard"/>
              <w:rPr>
                <w:rStyle w:val="inlinecode"/>
              </w:rPr>
            </w:pPr>
            <w:r w:rsidRPr="00042EFA">
              <w:rPr>
                <w:rStyle w:val="inlinecode"/>
              </w:rPr>
              <w:t>portletNames</w:t>
            </w:r>
          </w:p>
        </w:tc>
        <w:tc>
          <w:tcPr>
            <w:tcW w:w="7036" w:type="dxa"/>
          </w:tcPr>
          <w:p w:rsidR="00581C2E" w:rsidRPr="00042EFA" w:rsidRDefault="00581C2E" w:rsidP="003056B3">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portlet names for which the listener applies. </w:t>
            </w:r>
          </w:p>
        </w:tc>
      </w:tr>
      <w:tr w:rsidR="00581C2E" w:rsidRPr="00EA3D02" w:rsidTr="00165CC8">
        <w:trPr>
          <w:cantSplit/>
        </w:trPr>
        <w:tc>
          <w:tcPr>
            <w:tcW w:w="1980" w:type="dxa"/>
          </w:tcPr>
          <w:p w:rsidR="00581C2E" w:rsidRPr="00042EFA" w:rsidRDefault="00581C2E" w:rsidP="003056B3">
            <w:pPr>
              <w:pStyle w:val="Standard"/>
              <w:rPr>
                <w:rStyle w:val="inlinecode"/>
              </w:rPr>
            </w:pPr>
            <w:r w:rsidRPr="00042EFA">
              <w:rPr>
                <w:rStyle w:val="inlinecode"/>
              </w:rPr>
              <w:t>ordinal</w:t>
            </w:r>
          </w:p>
        </w:tc>
        <w:tc>
          <w:tcPr>
            <w:tcW w:w="7036" w:type="dxa"/>
          </w:tcPr>
          <w:p w:rsidR="00581C2E" w:rsidRPr="00042EFA" w:rsidRDefault="00581C2E" w:rsidP="003056B3">
            <w:pPr>
              <w:pStyle w:val="Standard"/>
              <w:rPr>
                <w:rStyle w:val="inlinecode"/>
                <w:rFonts w:ascii="Times New Roman" w:hAnsi="Times New Roman"/>
                <w:sz w:val="24"/>
                <w:lang w:val="en-US"/>
              </w:rPr>
            </w:pPr>
            <w:r w:rsidRPr="00042EFA">
              <w:rPr>
                <w:rStyle w:val="inlinecode"/>
                <w:rFonts w:ascii="Times New Roman" w:hAnsi="Times New Roman"/>
                <w:sz w:val="24"/>
                <w:lang w:val="en-US"/>
              </w:rPr>
              <w:t>The ordinal nu</w:t>
            </w:r>
            <w:r>
              <w:rPr>
                <w:rStyle w:val="inlinecode"/>
                <w:rFonts w:ascii="Times New Roman" w:hAnsi="Times New Roman"/>
                <w:sz w:val="24"/>
                <w:lang w:val="en-US"/>
              </w:rPr>
              <w:t>mber for this annotated method.</w:t>
            </w:r>
          </w:p>
        </w:tc>
      </w:tr>
      <w:tr w:rsidR="008B6CB6" w:rsidRPr="00EA3D02" w:rsidTr="00165CC8">
        <w:trPr>
          <w:cantSplit/>
        </w:trPr>
        <w:tc>
          <w:tcPr>
            <w:tcW w:w="1980" w:type="dxa"/>
          </w:tcPr>
          <w:p w:rsidR="008B6CB6" w:rsidRPr="00042EFA" w:rsidRDefault="008B6CB6" w:rsidP="003056B3">
            <w:pPr>
              <w:pStyle w:val="Standard"/>
              <w:rPr>
                <w:rStyle w:val="inlinecode"/>
              </w:rPr>
            </w:pPr>
            <w:r>
              <w:rPr>
                <w:rStyle w:val="inlinecode"/>
              </w:rPr>
              <w:t>description</w:t>
            </w:r>
          </w:p>
        </w:tc>
        <w:tc>
          <w:tcPr>
            <w:tcW w:w="7036" w:type="dxa"/>
          </w:tcPr>
          <w:p w:rsidR="008B6CB6" w:rsidRPr="00042EFA" w:rsidRDefault="008B6CB6" w:rsidP="003056B3">
            <w:pPr>
              <w:pStyle w:val="Standard"/>
              <w:rPr>
                <w:rStyle w:val="inlinecode"/>
                <w:rFonts w:ascii="Times New Roman" w:hAnsi="Times New Roman"/>
                <w:sz w:val="24"/>
                <w:lang w:val="en-US"/>
              </w:rPr>
            </w:pPr>
            <w:r>
              <w:rPr>
                <w:rStyle w:val="inlinecode"/>
                <w:rFonts w:ascii="Times New Roman" w:hAnsi="Times New Roman"/>
                <w:sz w:val="24"/>
                <w:lang w:val="en-US"/>
              </w:rPr>
              <w:t xml:space="preserve">The </w:t>
            </w:r>
            <w:r w:rsidR="00DB3E48">
              <w:rPr>
                <w:rStyle w:val="inlinecode"/>
                <w:rFonts w:ascii="Times New Roman" w:hAnsi="Times New Roman"/>
                <w:sz w:val="24"/>
                <w:lang w:val="en-US"/>
              </w:rPr>
              <w:t xml:space="preserve">locale-specific </w:t>
            </w:r>
            <w:r>
              <w:rPr>
                <w:rStyle w:val="inlinecode"/>
                <w:rFonts w:ascii="Times New Roman" w:hAnsi="Times New Roman"/>
                <w:sz w:val="24"/>
                <w:lang w:val="en-US"/>
              </w:rPr>
              <w:t>filter description for tool use</w:t>
            </w:r>
          </w:p>
        </w:tc>
      </w:tr>
      <w:tr w:rsidR="008B6CB6" w:rsidRPr="00EA3D02" w:rsidTr="00165CC8">
        <w:trPr>
          <w:cantSplit/>
        </w:trPr>
        <w:tc>
          <w:tcPr>
            <w:tcW w:w="1980" w:type="dxa"/>
          </w:tcPr>
          <w:p w:rsidR="008B6CB6" w:rsidRPr="008B6CB6" w:rsidRDefault="008B6CB6" w:rsidP="003056B3">
            <w:pPr>
              <w:pStyle w:val="Standard"/>
              <w:rPr>
                <w:rStyle w:val="inlinecode"/>
                <w:lang w:val="en-US"/>
              </w:rPr>
            </w:pPr>
            <w:r>
              <w:rPr>
                <w:rStyle w:val="inlinecode"/>
                <w:lang w:val="en-US"/>
              </w:rPr>
              <w:t>displayName</w:t>
            </w:r>
          </w:p>
        </w:tc>
        <w:tc>
          <w:tcPr>
            <w:tcW w:w="7036" w:type="dxa"/>
          </w:tcPr>
          <w:p w:rsidR="008B6CB6" w:rsidRDefault="008B6CB6" w:rsidP="003056B3">
            <w:pPr>
              <w:pStyle w:val="Standard"/>
              <w:rPr>
                <w:rStyle w:val="inlinecode"/>
                <w:rFonts w:ascii="Times New Roman" w:hAnsi="Times New Roman"/>
                <w:sz w:val="24"/>
                <w:lang w:val="en-US"/>
              </w:rPr>
            </w:pPr>
            <w:r>
              <w:rPr>
                <w:rStyle w:val="inlinecode"/>
                <w:rFonts w:ascii="Times New Roman" w:hAnsi="Times New Roman"/>
                <w:sz w:val="24"/>
                <w:lang w:val="en-US"/>
              </w:rPr>
              <w:t xml:space="preserve">The </w:t>
            </w:r>
            <w:r w:rsidR="00DB3E48">
              <w:rPr>
                <w:rStyle w:val="inlinecode"/>
                <w:rFonts w:ascii="Times New Roman" w:hAnsi="Times New Roman"/>
                <w:sz w:val="24"/>
                <w:lang w:val="en-US"/>
              </w:rPr>
              <w:t xml:space="preserve">locale-specific </w:t>
            </w:r>
            <w:r>
              <w:rPr>
                <w:rStyle w:val="inlinecode"/>
                <w:rFonts w:ascii="Times New Roman" w:hAnsi="Times New Roman"/>
                <w:sz w:val="24"/>
                <w:lang w:val="en-US"/>
              </w:rPr>
              <w:t>display name for tool use</w:t>
            </w:r>
          </w:p>
        </w:tc>
      </w:tr>
      <w:tr w:rsidR="008B6CB6" w:rsidRPr="00EA3D02" w:rsidTr="00165CC8">
        <w:trPr>
          <w:cantSplit/>
        </w:trPr>
        <w:tc>
          <w:tcPr>
            <w:tcW w:w="1980" w:type="dxa"/>
          </w:tcPr>
          <w:p w:rsidR="008B6CB6" w:rsidRDefault="008B6CB6" w:rsidP="003056B3">
            <w:pPr>
              <w:pStyle w:val="Standard"/>
              <w:rPr>
                <w:rStyle w:val="inlinecode"/>
                <w:lang w:val="en-US"/>
              </w:rPr>
            </w:pPr>
            <w:r>
              <w:rPr>
                <w:rStyle w:val="inlinecode"/>
                <w:lang w:val="en-US"/>
              </w:rPr>
              <w:t>locale</w:t>
            </w:r>
          </w:p>
        </w:tc>
        <w:tc>
          <w:tcPr>
            <w:tcW w:w="7036" w:type="dxa"/>
          </w:tcPr>
          <w:p w:rsidR="008B6CB6" w:rsidRDefault="008B6CB6" w:rsidP="003056B3">
            <w:pPr>
              <w:pStyle w:val="Standard"/>
              <w:rPr>
                <w:rStyle w:val="inlinecode"/>
                <w:rFonts w:ascii="Times New Roman" w:hAnsi="Times New Roman"/>
                <w:sz w:val="24"/>
                <w:lang w:val="en-US"/>
              </w:rPr>
            </w:pPr>
            <w:r>
              <w:rPr>
                <w:rStyle w:val="inlinecode"/>
                <w:rFonts w:ascii="Times New Roman" w:hAnsi="Times New Roman"/>
                <w:sz w:val="24"/>
                <w:lang w:val="en-US"/>
              </w:rPr>
              <w:t xml:space="preserve">The locale applicable to the </w:t>
            </w:r>
            <w:r w:rsidRPr="003653A4">
              <w:rPr>
                <w:rStyle w:val="inlinecode"/>
                <w:lang w:val="en-US"/>
              </w:rPr>
              <w:t>description</w:t>
            </w:r>
            <w:r>
              <w:rPr>
                <w:rStyle w:val="inlinecode"/>
                <w:rFonts w:ascii="Times New Roman" w:hAnsi="Times New Roman"/>
                <w:sz w:val="24"/>
                <w:lang w:val="en-US"/>
              </w:rPr>
              <w:t xml:space="preserve"> and </w:t>
            </w:r>
            <w:r w:rsidRPr="003653A4">
              <w:rPr>
                <w:rStyle w:val="inlinecode"/>
                <w:lang w:val="en-US"/>
              </w:rPr>
              <w:t>displayName</w:t>
            </w:r>
            <w:r>
              <w:rPr>
                <w:rStyle w:val="inlinecode"/>
                <w:rFonts w:ascii="Times New Roman" w:hAnsi="Times New Roman"/>
                <w:sz w:val="24"/>
                <w:lang w:val="en-US"/>
              </w:rPr>
              <w:t xml:space="preserve"> elements</w:t>
            </w:r>
          </w:p>
        </w:tc>
      </w:tr>
    </w:tbl>
    <w:p w:rsidR="00AD4FE6" w:rsidRDefault="00AD4FE6" w:rsidP="00581C2E">
      <w:pPr>
        <w:pStyle w:val="Standard"/>
        <w:rPr>
          <w:lang w:val="en-US"/>
        </w:rPr>
      </w:pPr>
    </w:p>
    <w:p w:rsidR="00581C2E" w:rsidRDefault="002D3A26" w:rsidP="00581C2E">
      <w:pPr>
        <w:pStyle w:val="Standard"/>
        <w:rPr>
          <w:lang w:val="en-US"/>
        </w:rPr>
      </w:pPr>
      <w:r>
        <w:rPr>
          <w:lang w:val="en-US"/>
        </w:rPr>
        <w:t>The following example shows a filter configured for the portlets TestPortlet1 and TestPortlet2.</w:t>
      </w:r>
    </w:p>
    <w:p w:rsidR="00FE4A0C" w:rsidRPr="003056B3" w:rsidRDefault="002D3A26" w:rsidP="003056B3">
      <w:pPr>
        <w:pStyle w:val="CodeXMP"/>
      </w:pPr>
      <w:r w:rsidRPr="003056B3">
        <w:t>@</w:t>
      </w:r>
      <w:r w:rsidR="0033577D">
        <w:t>PortletLifecycleFilter</w:t>
      </w:r>
      <w:r w:rsidRPr="003056B3">
        <w:t>(portletNames = {</w:t>
      </w:r>
      <w:r w:rsidR="004E7875">
        <w:t>"</w:t>
      </w:r>
      <w:r w:rsidRPr="003056B3">
        <w:t>TestPortlet1</w:t>
      </w:r>
      <w:r w:rsidR="004E7875">
        <w:t>"</w:t>
      </w:r>
      <w:r w:rsidRPr="003056B3">
        <w:t xml:space="preserve">, </w:t>
      </w:r>
      <w:r w:rsidR="004E7875">
        <w:t>"</w:t>
      </w:r>
      <w:r w:rsidRPr="003056B3">
        <w:t>TestPortlet2</w:t>
      </w:r>
      <w:r w:rsidR="004E7875">
        <w:t>"</w:t>
      </w:r>
      <w:r w:rsidRPr="003056B3">
        <w:t>},</w:t>
      </w:r>
    </w:p>
    <w:p w:rsidR="002D3A26" w:rsidRPr="003056B3" w:rsidRDefault="00FE4A0C" w:rsidP="003056B3">
      <w:pPr>
        <w:pStyle w:val="CodeXMP"/>
      </w:pPr>
      <w:r w:rsidRPr="003056B3">
        <w:t xml:space="preserve">                     </w:t>
      </w:r>
      <w:r w:rsidR="002D3A26" w:rsidRPr="003056B3">
        <w:t xml:space="preserve"> ordinal=200)</w:t>
      </w:r>
    </w:p>
    <w:p w:rsidR="002D3A26" w:rsidRPr="003056B3" w:rsidRDefault="002D3A26" w:rsidP="003056B3">
      <w:pPr>
        <w:pStyle w:val="CodeXMP"/>
      </w:pPr>
      <w:r w:rsidRPr="003056B3">
        <w:t>public class FilterTest2 implements RenderFilter, ActionFilter {</w:t>
      </w:r>
    </w:p>
    <w:p w:rsidR="002D3A26" w:rsidRPr="003056B3" w:rsidRDefault="002D3A26" w:rsidP="003056B3">
      <w:pPr>
        <w:pStyle w:val="CodeXMP"/>
      </w:pPr>
    </w:p>
    <w:p w:rsidR="002D3A26" w:rsidRPr="003056B3" w:rsidRDefault="002D3A26" w:rsidP="003056B3">
      <w:pPr>
        <w:pStyle w:val="CodeXMP"/>
      </w:pPr>
      <w:r w:rsidRPr="003056B3">
        <w:t xml:space="preserve">   @Override</w:t>
      </w:r>
    </w:p>
    <w:p w:rsidR="002D3A26" w:rsidRPr="003056B3" w:rsidRDefault="002D3A26" w:rsidP="003056B3">
      <w:pPr>
        <w:pStyle w:val="CodeXMP"/>
      </w:pPr>
      <w:r w:rsidRPr="003056B3">
        <w:t xml:space="preserve">   publi</w:t>
      </w:r>
      <w:r w:rsidR="003653A4" w:rsidRPr="003056B3">
        <w:t>c void init(FilterConfig c</w:t>
      </w:r>
      <w:r w:rsidRPr="003056B3">
        <w:t>onfig) throws PortletException {</w:t>
      </w:r>
    </w:p>
    <w:p w:rsidR="002D3A26" w:rsidRPr="003056B3" w:rsidRDefault="002D3A26" w:rsidP="003056B3">
      <w:pPr>
        <w:pStyle w:val="CodeXMP"/>
      </w:pPr>
      <w:r w:rsidRPr="003056B3">
        <w:t xml:space="preserve">   }</w:t>
      </w:r>
    </w:p>
    <w:p w:rsidR="002D3A26" w:rsidRPr="003056B3" w:rsidRDefault="002D3A26" w:rsidP="003056B3">
      <w:pPr>
        <w:pStyle w:val="CodeXMP"/>
      </w:pPr>
    </w:p>
    <w:p w:rsidR="002D3A26" w:rsidRPr="003056B3" w:rsidRDefault="002D3A26" w:rsidP="003056B3">
      <w:pPr>
        <w:pStyle w:val="CodeXMP"/>
      </w:pPr>
      <w:r w:rsidRPr="003056B3">
        <w:t xml:space="preserve">   @Override</w:t>
      </w:r>
    </w:p>
    <w:p w:rsidR="002D3A26" w:rsidRPr="003056B3" w:rsidRDefault="002D3A26" w:rsidP="003056B3">
      <w:pPr>
        <w:pStyle w:val="CodeXMP"/>
      </w:pPr>
      <w:r w:rsidRPr="003056B3">
        <w:t xml:space="preserve">   public void destroy() {</w:t>
      </w:r>
    </w:p>
    <w:p w:rsidR="002D3A26" w:rsidRPr="003056B3" w:rsidRDefault="002D3A26" w:rsidP="003056B3">
      <w:pPr>
        <w:pStyle w:val="CodeXMP"/>
      </w:pPr>
      <w:r w:rsidRPr="003056B3">
        <w:t xml:space="preserve">   }</w:t>
      </w:r>
    </w:p>
    <w:p w:rsidR="002D3A26" w:rsidRPr="003056B3" w:rsidRDefault="002D3A26" w:rsidP="003056B3">
      <w:pPr>
        <w:pStyle w:val="CodeXMP"/>
      </w:pPr>
    </w:p>
    <w:p w:rsidR="002D3A26" w:rsidRPr="003056B3" w:rsidRDefault="002D3A26" w:rsidP="003056B3">
      <w:pPr>
        <w:pStyle w:val="CodeXMP"/>
      </w:pPr>
      <w:r w:rsidRPr="003056B3">
        <w:t xml:space="preserve">   @Override</w:t>
      </w:r>
    </w:p>
    <w:p w:rsidR="002D3A26" w:rsidRPr="003056B3" w:rsidRDefault="002D3A26" w:rsidP="003056B3">
      <w:pPr>
        <w:pStyle w:val="CodeXMP"/>
      </w:pPr>
      <w:r w:rsidRPr="003056B3">
        <w:t xml:space="preserve">   public void doFilter(ActionRequest request, ActionResponse response,</w:t>
      </w:r>
    </w:p>
    <w:p w:rsidR="002D3A26" w:rsidRPr="003056B3" w:rsidRDefault="002D3A26" w:rsidP="003056B3">
      <w:pPr>
        <w:pStyle w:val="CodeXMP"/>
      </w:pPr>
      <w:r w:rsidRPr="003056B3">
        <w:t xml:space="preserve">         FilterChain chain) throws IOException, PortletException {</w:t>
      </w:r>
    </w:p>
    <w:p w:rsidR="003653A4" w:rsidRPr="003056B3" w:rsidRDefault="003653A4" w:rsidP="003056B3">
      <w:pPr>
        <w:pStyle w:val="CodeXMP"/>
      </w:pPr>
      <w:r w:rsidRPr="003056B3">
        <w:t xml:space="preserve">      // do something</w:t>
      </w:r>
    </w:p>
    <w:p w:rsidR="002D3A26" w:rsidRPr="003056B3" w:rsidRDefault="002D3A26" w:rsidP="003056B3">
      <w:pPr>
        <w:pStyle w:val="CodeXMP"/>
      </w:pPr>
      <w:r w:rsidRPr="003056B3">
        <w:t xml:space="preserve">   }</w:t>
      </w:r>
    </w:p>
    <w:p w:rsidR="002D3A26" w:rsidRPr="003056B3" w:rsidRDefault="002D3A26" w:rsidP="003056B3">
      <w:pPr>
        <w:pStyle w:val="CodeXMP"/>
      </w:pPr>
    </w:p>
    <w:p w:rsidR="002D3A26" w:rsidRPr="003056B3" w:rsidRDefault="002D3A26" w:rsidP="003056B3">
      <w:pPr>
        <w:pStyle w:val="CodeXMP"/>
      </w:pPr>
      <w:r w:rsidRPr="003056B3">
        <w:t xml:space="preserve">   @Override</w:t>
      </w:r>
    </w:p>
    <w:p w:rsidR="002D3A26" w:rsidRPr="003056B3" w:rsidRDefault="002D3A26" w:rsidP="003056B3">
      <w:pPr>
        <w:pStyle w:val="CodeXMP"/>
      </w:pPr>
      <w:r w:rsidRPr="003056B3">
        <w:t xml:space="preserve">   public void doFilter(RenderRequest request, RenderResponse response,</w:t>
      </w:r>
    </w:p>
    <w:p w:rsidR="002D3A26" w:rsidRPr="003056B3" w:rsidRDefault="002D3A26" w:rsidP="003056B3">
      <w:pPr>
        <w:pStyle w:val="CodeXMP"/>
      </w:pPr>
      <w:r w:rsidRPr="003056B3">
        <w:t xml:space="preserve">         FilterChain chain) throws IOException, PortletException {</w:t>
      </w:r>
    </w:p>
    <w:p w:rsidR="002D3A26" w:rsidRPr="003056B3" w:rsidRDefault="003653A4" w:rsidP="003056B3">
      <w:pPr>
        <w:pStyle w:val="CodeXMP"/>
      </w:pPr>
      <w:r w:rsidRPr="003056B3">
        <w:t xml:space="preserve">      // do something</w:t>
      </w:r>
    </w:p>
    <w:p w:rsidR="002D3A26" w:rsidRPr="003056B3" w:rsidRDefault="002D3A26" w:rsidP="003056B3">
      <w:pPr>
        <w:pStyle w:val="CodeXMP"/>
      </w:pPr>
      <w:r w:rsidRPr="003056B3">
        <w:t xml:space="preserve">   }</w:t>
      </w:r>
    </w:p>
    <w:p w:rsidR="002D3A26" w:rsidRPr="003056B3" w:rsidRDefault="002D3A26" w:rsidP="003056B3">
      <w:pPr>
        <w:pStyle w:val="CodeXMP"/>
      </w:pPr>
      <w:r w:rsidRPr="003056B3">
        <w:t>}</w:t>
      </w:r>
    </w:p>
    <w:p w:rsidR="00CE4240" w:rsidRDefault="00D9764C" w:rsidP="00D9764C">
      <w:pPr>
        <w:pStyle w:val="Heading1"/>
        <w:rPr>
          <w:lang w:val="en-US"/>
        </w:rPr>
      </w:pPr>
      <w:bookmarkStart w:id="803" w:name="_Ref427240072"/>
      <w:bookmarkStart w:id="804" w:name="_Toc468261135"/>
      <w:r>
        <w:rPr>
          <w:lang w:val="en-US"/>
        </w:rPr>
        <w:lastRenderedPageBreak/>
        <w:t>Coordination between Portlets</w:t>
      </w:r>
      <w:bookmarkEnd w:id="803"/>
      <w:bookmarkEnd w:id="804"/>
    </w:p>
    <w:p w:rsidR="00D9764C" w:rsidRPr="00A10191" w:rsidRDefault="00D9764C" w:rsidP="00D9764C">
      <w:pPr>
        <w:pStyle w:val="Standard"/>
        <w:rPr>
          <w:lang w:val="en-US"/>
        </w:rPr>
      </w:pPr>
      <w:r w:rsidRPr="00A10191">
        <w:rPr>
          <w:lang w:val="en-US"/>
        </w:rPr>
        <w:t>The Portlet Specification defines the following mechanisms for coordination between portlets:</w:t>
      </w:r>
    </w:p>
    <w:p w:rsidR="00D9764C" w:rsidRPr="00A10191" w:rsidRDefault="00D9764C" w:rsidP="00D9764C">
      <w:pPr>
        <w:pStyle w:val="Standard"/>
        <w:numPr>
          <w:ilvl w:val="0"/>
          <w:numId w:val="48"/>
        </w:numPr>
        <w:rPr>
          <w:lang w:val="en-US"/>
        </w:rPr>
      </w:pPr>
      <w:r>
        <w:rPr>
          <w:lang w:val="en-US"/>
        </w:rPr>
        <w:t>P</w:t>
      </w:r>
      <w:r w:rsidRPr="00A10191">
        <w:rPr>
          <w:lang w:val="en-US"/>
        </w:rPr>
        <w:t xml:space="preserve">ortlets and other artifacts in the same web application </w:t>
      </w:r>
      <w:r>
        <w:rPr>
          <w:lang w:val="en-US"/>
        </w:rPr>
        <w:t>can share data through</w:t>
      </w:r>
      <w:r w:rsidRPr="00A10191">
        <w:rPr>
          <w:lang w:val="en-US"/>
        </w:rPr>
        <w:t xml:space="preserve"> the session in the application scope (see</w:t>
      </w:r>
      <w:r w:rsidR="008B6CB6">
        <w:rPr>
          <w:lang w:val="en-US"/>
        </w:rPr>
        <w:t xml:space="preserve"> Section </w:t>
      </w:r>
      <w:r w:rsidR="008B6CB6">
        <w:rPr>
          <w:lang w:val="en-US"/>
        </w:rPr>
        <w:fldChar w:fldCharType="begin"/>
      </w:r>
      <w:r w:rsidR="008B6CB6">
        <w:rPr>
          <w:lang w:val="en-US"/>
        </w:rPr>
        <w:instrText xml:space="preserve"> REF _Ref427743491 \w \h </w:instrText>
      </w:r>
      <w:r w:rsidR="008B6CB6">
        <w:rPr>
          <w:lang w:val="en-US"/>
        </w:rPr>
      </w:r>
      <w:r w:rsidR="008B6CB6">
        <w:rPr>
          <w:lang w:val="en-US"/>
        </w:rPr>
        <w:fldChar w:fldCharType="separate"/>
      </w:r>
      <w:r w:rsidR="003B17E8">
        <w:rPr>
          <w:lang w:val="en-US"/>
        </w:rPr>
        <w:t>19.2</w:t>
      </w:r>
      <w:r w:rsidR="008B6CB6">
        <w:rPr>
          <w:lang w:val="en-US"/>
        </w:rPr>
        <w:fldChar w:fldCharType="end"/>
      </w:r>
      <w:r w:rsidR="008B6CB6">
        <w:rPr>
          <w:lang w:val="en-US"/>
        </w:rPr>
        <w:t xml:space="preserve"> </w:t>
      </w:r>
      <w:r w:rsidR="008B6CB6">
        <w:rPr>
          <w:lang w:val="en-US"/>
        </w:rPr>
        <w:fldChar w:fldCharType="begin"/>
      </w:r>
      <w:r w:rsidR="008B6CB6">
        <w:rPr>
          <w:lang w:val="en-US"/>
        </w:rPr>
        <w:instrText xml:space="preserve"> REF _Ref427743497 \h </w:instrText>
      </w:r>
      <w:r w:rsidR="008B6CB6">
        <w:rPr>
          <w:lang w:val="en-US"/>
        </w:rPr>
      </w:r>
      <w:r w:rsidR="008B6CB6">
        <w:rPr>
          <w:lang w:val="en-US"/>
        </w:rPr>
        <w:fldChar w:fldCharType="separate"/>
      </w:r>
      <w:r w:rsidR="003B17E8">
        <w:rPr>
          <w:lang w:val="en-US"/>
        </w:rPr>
        <w:t xml:space="preserve">Portlet </w:t>
      </w:r>
      <w:r w:rsidR="003B17E8" w:rsidRPr="00C9289E">
        <w:rPr>
          <w:lang w:val="en-US"/>
        </w:rPr>
        <w:t>Session Scope</w:t>
      </w:r>
      <w:r w:rsidR="008B6CB6">
        <w:rPr>
          <w:lang w:val="en-US"/>
        </w:rPr>
        <w:fldChar w:fldCharType="end"/>
      </w:r>
      <w:r w:rsidRPr="00A10191">
        <w:rPr>
          <w:lang w:val="en-US"/>
        </w:rPr>
        <w:t>)</w:t>
      </w:r>
    </w:p>
    <w:p w:rsidR="00D9764C" w:rsidRDefault="00D9764C" w:rsidP="00D9764C">
      <w:pPr>
        <w:pStyle w:val="Standard"/>
        <w:numPr>
          <w:ilvl w:val="0"/>
          <w:numId w:val="48"/>
        </w:numPr>
        <w:rPr>
          <w:lang w:val="en-US"/>
        </w:rPr>
      </w:pPr>
      <w:r>
        <w:rPr>
          <w:lang w:val="en-US"/>
        </w:rPr>
        <w:t>Portlets can share render state through the p</w:t>
      </w:r>
      <w:r w:rsidRPr="00A10191">
        <w:rPr>
          <w:lang w:val="en-US"/>
        </w:rPr>
        <w:t>ublic render parameters</w:t>
      </w:r>
      <w:r w:rsidR="00864FA8">
        <w:rPr>
          <w:lang w:val="en-US"/>
        </w:rPr>
        <w:t xml:space="preserve"> (see </w:t>
      </w:r>
      <w:r w:rsidR="00864FA8">
        <w:rPr>
          <w:lang w:val="en-US"/>
        </w:rPr>
        <w:fldChar w:fldCharType="begin"/>
      </w:r>
      <w:r w:rsidR="00864FA8">
        <w:rPr>
          <w:lang w:val="en-US"/>
        </w:rPr>
        <w:instrText xml:space="preserve"> REF _Ref427304267 \w \h </w:instrText>
      </w:r>
      <w:r w:rsidR="00864FA8">
        <w:rPr>
          <w:lang w:val="en-US"/>
        </w:rPr>
      </w:r>
      <w:r w:rsidR="00864FA8">
        <w:rPr>
          <w:lang w:val="en-US"/>
        </w:rPr>
        <w:fldChar w:fldCharType="separate"/>
      </w:r>
      <w:r w:rsidR="003B17E8">
        <w:rPr>
          <w:lang w:val="en-US"/>
        </w:rPr>
        <w:t>11.2.1</w:t>
      </w:r>
      <w:r w:rsidR="00864FA8">
        <w:rPr>
          <w:lang w:val="en-US"/>
        </w:rPr>
        <w:fldChar w:fldCharType="end"/>
      </w:r>
      <w:r w:rsidR="00864FA8">
        <w:rPr>
          <w:lang w:val="en-US"/>
        </w:rPr>
        <w:t xml:space="preserve"> </w:t>
      </w:r>
      <w:r w:rsidR="00864FA8">
        <w:rPr>
          <w:lang w:val="en-US"/>
        </w:rPr>
        <w:fldChar w:fldCharType="begin"/>
      </w:r>
      <w:r w:rsidR="00864FA8">
        <w:rPr>
          <w:lang w:val="en-US"/>
        </w:rPr>
        <w:instrText xml:space="preserve"> REF _Ref427304256 \h </w:instrText>
      </w:r>
      <w:r w:rsidR="00864FA8">
        <w:rPr>
          <w:lang w:val="en-US"/>
        </w:rPr>
      </w:r>
      <w:r w:rsidR="00864FA8">
        <w:rPr>
          <w:lang w:val="en-US"/>
        </w:rPr>
        <w:fldChar w:fldCharType="separate"/>
      </w:r>
      <w:r w:rsidR="003B17E8" w:rsidRPr="003B17E8">
        <w:rPr>
          <w:lang w:val="en-US"/>
        </w:rPr>
        <w:t>Public Render Parameters</w:t>
      </w:r>
      <w:r w:rsidR="00864FA8">
        <w:rPr>
          <w:lang w:val="en-US"/>
        </w:rPr>
        <w:fldChar w:fldCharType="end"/>
      </w:r>
      <w:r w:rsidR="00864FA8">
        <w:rPr>
          <w:lang w:val="en-US"/>
        </w:rPr>
        <w:t>)</w:t>
      </w:r>
      <w:r>
        <w:rPr>
          <w:lang w:val="en-US"/>
        </w:rPr>
        <w:t>.</w:t>
      </w:r>
    </w:p>
    <w:p w:rsidR="00D9764C" w:rsidRPr="00C358D6" w:rsidRDefault="00D9764C" w:rsidP="00D9764C">
      <w:pPr>
        <w:pStyle w:val="Standard"/>
        <w:ind w:left="1080"/>
        <w:rPr>
          <w:lang w:val="en-US"/>
        </w:rPr>
      </w:pPr>
      <w:r w:rsidRPr="00C358D6">
        <w:rPr>
          <w:lang w:val="en-US"/>
        </w:rPr>
        <w:t xml:space="preserve">Using public render parameters instead of events avoids the additional </w:t>
      </w:r>
      <w:r>
        <w:rPr>
          <w:lang w:val="en-US"/>
        </w:rPr>
        <w:t>event request processing overhead</w:t>
      </w:r>
      <w:r w:rsidRPr="00C358D6">
        <w:rPr>
          <w:lang w:val="en-US"/>
        </w:rPr>
        <w:t xml:space="preserve"> and </w:t>
      </w:r>
      <w:r>
        <w:rPr>
          <w:lang w:val="en-US"/>
        </w:rPr>
        <w:t>allows</w:t>
      </w:r>
      <w:r w:rsidRPr="00C358D6">
        <w:rPr>
          <w:lang w:val="en-US"/>
        </w:rPr>
        <w:t xml:space="preserve"> the end-user </w:t>
      </w:r>
      <w:r>
        <w:rPr>
          <w:lang w:val="en-US"/>
        </w:rPr>
        <w:t>to use</w:t>
      </w:r>
      <w:r w:rsidRPr="00C358D6">
        <w:rPr>
          <w:lang w:val="en-US"/>
        </w:rPr>
        <w:t xml:space="preserve"> the browser navigation and bookmarking if the portal stores the render parameters in the URL.</w:t>
      </w:r>
    </w:p>
    <w:p w:rsidR="00D9764C" w:rsidRDefault="00D9764C" w:rsidP="00D9764C">
      <w:pPr>
        <w:pStyle w:val="Standard"/>
        <w:ind w:left="1080"/>
        <w:rPr>
          <w:lang w:val="en-US"/>
        </w:rPr>
      </w:pPr>
      <w:r>
        <w:rPr>
          <w:lang w:val="en-US"/>
        </w:rPr>
        <w:t xml:space="preserve">As an example, </w:t>
      </w:r>
      <w:r w:rsidRPr="00C358D6">
        <w:rPr>
          <w:lang w:val="en-US"/>
        </w:rPr>
        <w:t xml:space="preserve">a weather portlet </w:t>
      </w:r>
      <w:r>
        <w:rPr>
          <w:lang w:val="en-US"/>
        </w:rPr>
        <w:t>might</w:t>
      </w:r>
      <w:r w:rsidRPr="00C358D6">
        <w:rPr>
          <w:lang w:val="en-US"/>
        </w:rPr>
        <w:t xml:space="preserve"> display the weather of a selected city. It therefore uses the public render parameters for encoding the zip code. </w:t>
      </w:r>
      <w:r>
        <w:rPr>
          <w:lang w:val="en-US"/>
        </w:rPr>
        <w:t>Another portlet on the page could allow the location to be selected and set the public render parameter appropriately.</w:t>
      </w:r>
    </w:p>
    <w:p w:rsidR="00D9764C" w:rsidRDefault="00D9764C" w:rsidP="00D9764C">
      <w:pPr>
        <w:pStyle w:val="Standard"/>
        <w:numPr>
          <w:ilvl w:val="0"/>
          <w:numId w:val="48"/>
        </w:numPr>
        <w:rPr>
          <w:lang w:val="en-US"/>
        </w:rPr>
      </w:pPr>
      <w:r w:rsidRPr="00A711DE">
        <w:rPr>
          <w:lang w:val="en-US"/>
        </w:rPr>
        <w:t>P</w:t>
      </w:r>
      <w:r w:rsidRPr="00A10191">
        <w:rPr>
          <w:lang w:val="en-US"/>
        </w:rPr>
        <w:t>ortlet</w:t>
      </w:r>
      <w:r>
        <w:rPr>
          <w:lang w:val="en-US"/>
        </w:rPr>
        <w:t>s can s</w:t>
      </w:r>
      <w:r w:rsidRPr="00A10191">
        <w:rPr>
          <w:lang w:val="en-US"/>
        </w:rPr>
        <w:t>end</w:t>
      </w:r>
      <w:r>
        <w:rPr>
          <w:lang w:val="en-US"/>
        </w:rPr>
        <w:t xml:space="preserve"> and receive portlet events.</w:t>
      </w:r>
    </w:p>
    <w:p w:rsidR="008E5779" w:rsidRDefault="00D9764C" w:rsidP="00D9764C">
      <w:pPr>
        <w:pStyle w:val="Standard"/>
        <w:ind w:left="1080"/>
        <w:rPr>
          <w:lang w:val="en-US"/>
        </w:rPr>
      </w:pPr>
      <w:r w:rsidRPr="003E1FBF">
        <w:rPr>
          <w:lang w:val="en-US"/>
        </w:rPr>
        <w:t>Portlet events are intended to allow portlets to react to actions or state changes not directly related to an interaction of the user with the portlet</w:t>
      </w:r>
      <w:r w:rsidR="0033577D">
        <w:rPr>
          <w:lang w:val="en-US"/>
        </w:rPr>
        <w:t xml:space="preserve"> receiving the event</w:t>
      </w:r>
      <w:r w:rsidRPr="003E1FBF">
        <w:rPr>
          <w:lang w:val="en-US"/>
        </w:rPr>
        <w:t>. Events c</w:t>
      </w:r>
      <w:r w:rsidR="008E5779">
        <w:rPr>
          <w:lang w:val="en-US"/>
        </w:rPr>
        <w:t xml:space="preserve">an </w:t>
      </w:r>
      <w:r w:rsidRPr="003E1FBF">
        <w:rPr>
          <w:lang w:val="en-US"/>
        </w:rPr>
        <w:t xml:space="preserve">be </w:t>
      </w:r>
      <w:r w:rsidR="008E5779">
        <w:rPr>
          <w:lang w:val="en-US"/>
        </w:rPr>
        <w:t xml:space="preserve">generated by the </w:t>
      </w:r>
      <w:r w:rsidRPr="003E1FBF">
        <w:rPr>
          <w:lang w:val="en-US"/>
        </w:rPr>
        <w:t>portal or portlet container</w:t>
      </w:r>
      <w:r w:rsidR="008E5779">
        <w:rPr>
          <w:lang w:val="en-US"/>
        </w:rPr>
        <w:t>, or can be generated as</w:t>
      </w:r>
      <w:r w:rsidRPr="003E1FBF">
        <w:rPr>
          <w:lang w:val="en-US"/>
        </w:rPr>
        <w:t xml:space="preserve"> the result of a user interaction with other portlets.</w:t>
      </w:r>
    </w:p>
    <w:p w:rsidR="00D9764C" w:rsidRPr="003E1FBF" w:rsidRDefault="00D9764C" w:rsidP="00D9764C">
      <w:pPr>
        <w:pStyle w:val="Standard"/>
        <w:ind w:left="1080"/>
        <w:rPr>
          <w:lang w:val="en-US"/>
        </w:rPr>
      </w:pPr>
      <w:r w:rsidRPr="003E1FBF">
        <w:rPr>
          <w:lang w:val="en-US"/>
        </w:rPr>
        <w:t>The portlet event model is loosely coupled</w:t>
      </w:r>
      <w:r w:rsidR="008E5779">
        <w:rPr>
          <w:lang w:val="en-US"/>
        </w:rPr>
        <w:t xml:space="preserve"> and</w:t>
      </w:r>
      <w:r w:rsidRPr="003E1FBF">
        <w:rPr>
          <w:lang w:val="en-US"/>
        </w:rPr>
        <w:t xml:space="preserve"> brokered</w:t>
      </w:r>
      <w:r w:rsidR="008E5779">
        <w:rPr>
          <w:lang w:val="en-US"/>
        </w:rPr>
        <w:t>, allowing the event routing to be determined</w:t>
      </w:r>
      <w:r w:rsidRPr="003E1FBF">
        <w:rPr>
          <w:lang w:val="en-US"/>
        </w:rPr>
        <w:t xml:space="preserve"> at runtime. The</w:t>
      </w:r>
      <w:r w:rsidR="008E5779">
        <w:rPr>
          <w:lang w:val="en-US"/>
        </w:rPr>
        <w:t xml:space="preserve"> manner in which event routing between portlets is configured and performed is portal implementation </w:t>
      </w:r>
      <w:r w:rsidRPr="003E1FBF">
        <w:rPr>
          <w:lang w:val="en-US"/>
        </w:rPr>
        <w:t>specific.</w:t>
      </w:r>
    </w:p>
    <w:p w:rsidR="00D9764C" w:rsidRPr="003E1FBF" w:rsidRDefault="00D9764C" w:rsidP="00D9764C">
      <w:pPr>
        <w:pStyle w:val="Standard"/>
        <w:ind w:left="1080"/>
        <w:rPr>
          <w:lang w:val="en-US"/>
        </w:rPr>
      </w:pPr>
      <w:r w:rsidRPr="003E1FBF">
        <w:rPr>
          <w:lang w:val="en-US"/>
        </w:rPr>
        <w:t>Portlet events are not a replacement for reliable messaging (</w:t>
      </w:r>
      <w:r w:rsidR="007B09CB">
        <w:rPr>
          <w:lang w:val="en-US"/>
        </w:rPr>
        <w:t xml:space="preserve">use other Java EE technologies such as the </w:t>
      </w:r>
      <w:r w:rsidRPr="003E1FBF">
        <w:rPr>
          <w:lang w:val="en-US"/>
        </w:rPr>
        <w:t xml:space="preserve">Java Message Service for </w:t>
      </w:r>
      <w:r w:rsidR="007B09CB">
        <w:rPr>
          <w:lang w:val="en-US"/>
        </w:rPr>
        <w:t>this purpose</w:t>
      </w:r>
      <w:r w:rsidRPr="003E1FBF">
        <w:rPr>
          <w:lang w:val="en-US"/>
        </w:rPr>
        <w:t>). Portlet events are not guaranteed to be delivered and thus the portlet should always work in a meaningful manner even if some or all events are not delivered.</w:t>
      </w:r>
    </w:p>
    <w:p w:rsidR="00D9764C" w:rsidRPr="003E1FBF" w:rsidRDefault="00D9764C" w:rsidP="00D9764C">
      <w:pPr>
        <w:pStyle w:val="Standard"/>
        <w:ind w:left="1080"/>
        <w:rPr>
          <w:lang w:val="en-US"/>
        </w:rPr>
      </w:pPr>
      <w:r w:rsidRPr="003E1FBF">
        <w:rPr>
          <w:lang w:val="en-US"/>
        </w:rPr>
        <w:t>In response to an event</w:t>
      </w:r>
      <w:r>
        <w:rPr>
          <w:lang w:val="en-US"/>
        </w:rPr>
        <w:t>,</w:t>
      </w:r>
      <w:r w:rsidRPr="003E1FBF">
        <w:rPr>
          <w:lang w:val="en-US"/>
        </w:rPr>
        <w:t xml:space="preserve"> a portlet may</w:t>
      </w:r>
      <w:r>
        <w:rPr>
          <w:lang w:val="en-US"/>
        </w:rPr>
        <w:t xml:space="preserve"> update the </w:t>
      </w:r>
      <w:r w:rsidR="001C2B34">
        <w:rPr>
          <w:lang w:val="en-US"/>
        </w:rPr>
        <w:t>render state</w:t>
      </w:r>
      <w:r>
        <w:rPr>
          <w:lang w:val="en-US"/>
        </w:rPr>
        <w:t xml:space="preserve"> and may</w:t>
      </w:r>
      <w:r w:rsidRPr="003E1FBF">
        <w:rPr>
          <w:lang w:val="en-US"/>
        </w:rPr>
        <w:t xml:space="preserve"> publish new</w:t>
      </w:r>
      <w:r>
        <w:rPr>
          <w:lang w:val="en-US"/>
        </w:rPr>
        <w:t xml:space="preserve"> events for delivery</w:t>
      </w:r>
      <w:r w:rsidRPr="003E1FBF">
        <w:rPr>
          <w:lang w:val="en-US"/>
        </w:rPr>
        <w:t xml:space="preserve"> to other portlets and thus trigger state changes on these other portlets.</w:t>
      </w:r>
    </w:p>
    <w:p w:rsidR="00D9764C" w:rsidRDefault="00D9764C" w:rsidP="00D9764C">
      <w:pPr>
        <w:pStyle w:val="Standard"/>
        <w:ind w:left="1080"/>
        <w:rPr>
          <w:lang w:val="en-US"/>
        </w:rPr>
      </w:pPr>
      <w:r>
        <w:rPr>
          <w:lang w:val="en-US"/>
        </w:rPr>
        <w:t xml:space="preserve">As an example, a shopping cart portlet may fire an event when items are purchased. An inventory portlet might update its state when such an event is received. </w:t>
      </w:r>
    </w:p>
    <w:p w:rsidR="00D9764C" w:rsidRPr="00A10191" w:rsidRDefault="00D9764C" w:rsidP="00D9764C">
      <w:pPr>
        <w:pStyle w:val="Standard"/>
        <w:rPr>
          <w:lang w:val="en-US"/>
        </w:rPr>
      </w:pPr>
      <w:r w:rsidRPr="00A10191">
        <w:rPr>
          <w:lang w:val="en-US"/>
        </w:rPr>
        <w:t xml:space="preserve">Note that it is </w:t>
      </w:r>
      <w:r>
        <w:rPr>
          <w:lang w:val="en-US"/>
        </w:rPr>
        <w:t>outside</w:t>
      </w:r>
      <w:r w:rsidRPr="00A10191">
        <w:rPr>
          <w:lang w:val="en-US"/>
        </w:rPr>
        <w:t xml:space="preserve"> the scope of this specification to define how portlets are wired together</w:t>
      </w:r>
      <w:r>
        <w:rPr>
          <w:lang w:val="en-US"/>
        </w:rPr>
        <w:t xml:space="preserve"> for sharing public render parameters or routing events. N</w:t>
      </w:r>
      <w:r w:rsidRPr="00A10191">
        <w:rPr>
          <w:lang w:val="en-US"/>
        </w:rPr>
        <w:t>or</w:t>
      </w:r>
      <w:r>
        <w:rPr>
          <w:lang w:val="en-US"/>
        </w:rPr>
        <w:t xml:space="preserve"> does the Portlet Specification define</w:t>
      </w:r>
      <w:r w:rsidRPr="00A10191">
        <w:rPr>
          <w:lang w:val="en-US"/>
        </w:rPr>
        <w:t xml:space="preserve"> how portlets relate to each other or to a portal page. </w:t>
      </w:r>
      <w:r>
        <w:rPr>
          <w:lang w:val="en-US"/>
        </w:rPr>
        <w:t>T</w:t>
      </w:r>
      <w:r w:rsidRPr="00A10191">
        <w:rPr>
          <w:lang w:val="en-US"/>
        </w:rPr>
        <w:t>his is done on portal application level and is not reflected in the Java Portlet API or portlet</w:t>
      </w:r>
      <w:r>
        <w:rPr>
          <w:lang w:val="en-US"/>
        </w:rPr>
        <w:t xml:space="preserve"> configuration</w:t>
      </w:r>
      <w:r w:rsidRPr="00A10191">
        <w:rPr>
          <w:lang w:val="en-US"/>
        </w:rPr>
        <w:t>.</w:t>
      </w:r>
    </w:p>
    <w:p w:rsidR="00D9764C" w:rsidRPr="0009415E" w:rsidRDefault="00D9764C" w:rsidP="00D9764C">
      <w:pPr>
        <w:pStyle w:val="Heading3"/>
        <w:tabs>
          <w:tab w:val="clear" w:pos="720"/>
        </w:tabs>
        <w:ind w:left="720" w:hanging="720"/>
        <w:rPr>
          <w:lang w:val="en-US"/>
        </w:rPr>
      </w:pPr>
      <w:bookmarkStart w:id="805" w:name="_Toc415140912"/>
      <w:bookmarkStart w:id="806" w:name="_Toc468261136"/>
      <w:r w:rsidRPr="0009415E">
        <w:rPr>
          <w:lang w:val="en-US"/>
        </w:rPr>
        <w:t>EventPortlet Interface</w:t>
      </w:r>
      <w:bookmarkEnd w:id="805"/>
      <w:bookmarkEnd w:id="806"/>
    </w:p>
    <w:p w:rsidR="00D9764C" w:rsidRPr="00C358D6" w:rsidRDefault="00D9764C" w:rsidP="00D9764C">
      <w:pPr>
        <w:pStyle w:val="Standard"/>
        <w:rPr>
          <w:lang w:val="en-US"/>
        </w:rPr>
      </w:pPr>
      <w:r w:rsidRPr="00C358D6">
        <w:rPr>
          <w:lang w:val="en-US"/>
        </w:rPr>
        <w:t xml:space="preserve">In order to receive events the portlet must implement the </w:t>
      </w:r>
      <w:r w:rsidRPr="000E5FA0">
        <w:rPr>
          <w:rStyle w:val="inlinecode"/>
          <w:lang w:val="en-US"/>
        </w:rPr>
        <w:t>EventPortlet</w:t>
      </w:r>
      <w:r w:rsidRPr="00C358D6">
        <w:rPr>
          <w:lang w:val="en-US"/>
        </w:rPr>
        <w:t xml:space="preserve"> interface in the </w:t>
      </w:r>
      <w:r w:rsidRPr="000E5FA0">
        <w:rPr>
          <w:rStyle w:val="inlinecode"/>
          <w:lang w:val="en-US"/>
        </w:rPr>
        <w:t>javax.portlet</w:t>
      </w:r>
      <w:r w:rsidRPr="00C358D6">
        <w:rPr>
          <w:rFonts w:ascii="Courier" w:hAnsi="Courier"/>
          <w:sz w:val="20"/>
          <w:lang w:val="en-US"/>
        </w:rPr>
        <w:t xml:space="preserve"> </w:t>
      </w:r>
      <w:r w:rsidRPr="00C358D6">
        <w:rPr>
          <w:lang w:val="en-US"/>
        </w:rPr>
        <w:t>package</w:t>
      </w:r>
      <w:r>
        <w:rPr>
          <w:lang w:val="en-US"/>
        </w:rPr>
        <w:t xml:space="preserve"> or implement a </w:t>
      </w:r>
      <w:r w:rsidRPr="000E5FA0">
        <w:rPr>
          <w:rStyle w:val="inlinecode"/>
          <w:lang w:val="en-US"/>
        </w:rPr>
        <w:t>@EventMethod</w:t>
      </w:r>
      <w:r>
        <w:rPr>
          <w:lang w:val="en-US"/>
        </w:rPr>
        <w:t xml:space="preserve"> annotated method</w:t>
      </w:r>
      <w:r w:rsidRPr="00C358D6">
        <w:rPr>
          <w:lang w:val="en-US"/>
        </w:rPr>
        <w:t xml:space="preserve">. The portlet container will </w:t>
      </w:r>
      <w:r>
        <w:rPr>
          <w:lang w:val="en-US"/>
        </w:rPr>
        <w:t>invoke event processing</w:t>
      </w:r>
      <w:r w:rsidRPr="00C358D6">
        <w:rPr>
          <w:lang w:val="en-US"/>
        </w:rPr>
        <w:t xml:space="preserve"> for each event targeted to the portlet</w:t>
      </w:r>
      <w:r>
        <w:rPr>
          <w:lang w:val="en-US"/>
        </w:rPr>
        <w:t xml:space="preserve">, and provide the </w:t>
      </w:r>
      <w:r>
        <w:rPr>
          <w:lang w:val="en-US"/>
        </w:rPr>
        <w:lastRenderedPageBreak/>
        <w:t>portlet</w:t>
      </w:r>
      <w:r w:rsidRPr="00C358D6">
        <w:rPr>
          <w:lang w:val="en-US"/>
        </w:rPr>
        <w:t xml:space="preserve"> with an </w:t>
      </w:r>
      <w:r w:rsidRPr="000E5FA0">
        <w:rPr>
          <w:rStyle w:val="inlinecode"/>
          <w:lang w:val="en-US"/>
        </w:rPr>
        <w:t>EventRequest</w:t>
      </w:r>
      <w:r w:rsidRPr="00C358D6">
        <w:rPr>
          <w:lang w:val="en-US"/>
        </w:rPr>
        <w:t xml:space="preserve"> and </w:t>
      </w:r>
      <w:r w:rsidRPr="000E5FA0">
        <w:rPr>
          <w:rStyle w:val="inlinecode"/>
          <w:lang w:val="en-US"/>
        </w:rPr>
        <w:t>EventResponse</w:t>
      </w:r>
      <w:r w:rsidRPr="00C358D6">
        <w:rPr>
          <w:lang w:val="en-US"/>
        </w:rPr>
        <w:t xml:space="preserve"> object. Events are targeted </w:t>
      </w:r>
      <w:r>
        <w:rPr>
          <w:lang w:val="en-US"/>
        </w:rPr>
        <w:t xml:space="preserve">to </w:t>
      </w:r>
      <w:r w:rsidRPr="00C358D6">
        <w:rPr>
          <w:lang w:val="en-US"/>
        </w:rPr>
        <w:t>a specific portlet window in the current client request.</w:t>
      </w:r>
    </w:p>
    <w:p w:rsidR="00DB59AA" w:rsidRDefault="008E5779" w:rsidP="00D9764C">
      <w:pPr>
        <w:pStyle w:val="Standard"/>
        <w:rPr>
          <w:lang w:val="en-US"/>
        </w:rPr>
      </w:pPr>
      <w:r>
        <w:rPr>
          <w:lang w:val="en-US"/>
        </w:rPr>
        <w:t>Portlet events can be set during the action or event processing phases</w:t>
      </w:r>
      <w:r w:rsidR="00D9764C" w:rsidRPr="00C358D6">
        <w:rPr>
          <w:lang w:val="en-US"/>
        </w:rPr>
        <w:t>.</w:t>
      </w:r>
      <w:r>
        <w:rPr>
          <w:lang w:val="en-US"/>
        </w:rPr>
        <w:t xml:space="preserve"> Events are processed during the event phase.</w:t>
      </w:r>
      <w:r w:rsidR="00D9764C" w:rsidRPr="00C358D6">
        <w:rPr>
          <w:lang w:val="en-US"/>
        </w:rPr>
        <w:t xml:space="preserve"> </w:t>
      </w:r>
    </w:p>
    <w:p w:rsidR="00425AA9" w:rsidRPr="0009415E" w:rsidRDefault="00425AA9" w:rsidP="00425AA9">
      <w:pPr>
        <w:pStyle w:val="Heading3"/>
        <w:tabs>
          <w:tab w:val="clear" w:pos="720"/>
        </w:tabs>
        <w:ind w:left="720" w:hanging="720"/>
        <w:rPr>
          <w:lang w:val="en-US"/>
        </w:rPr>
      </w:pPr>
      <w:bookmarkStart w:id="807" w:name="_Toc415140915"/>
      <w:bookmarkStart w:id="808" w:name="_Toc468261137"/>
      <w:bookmarkStart w:id="809" w:name="_Toc415140913"/>
      <w:r>
        <w:rPr>
          <w:lang w:val="en-US"/>
        </w:rPr>
        <w:t>Event D</w:t>
      </w:r>
      <w:r w:rsidRPr="0009415E">
        <w:rPr>
          <w:lang w:val="en-US"/>
        </w:rPr>
        <w:t>eclaration</w:t>
      </w:r>
      <w:bookmarkEnd w:id="807"/>
      <w:bookmarkEnd w:id="808"/>
    </w:p>
    <w:p w:rsidR="00F608F8" w:rsidRDefault="00425AA9" w:rsidP="00425AA9">
      <w:pPr>
        <w:pStyle w:val="Standard"/>
        <w:rPr>
          <w:lang w:val="en-US"/>
        </w:rPr>
      </w:pPr>
      <w:r w:rsidRPr="00C358D6">
        <w:rPr>
          <w:lang w:val="en-US"/>
        </w:rPr>
        <w:t>The p</w:t>
      </w:r>
      <w:r>
        <w:rPr>
          <w:lang w:val="en-US"/>
        </w:rPr>
        <w:t>ortlet should declare all event</w:t>
      </w:r>
      <w:r w:rsidR="00F608F8">
        <w:rPr>
          <w:lang w:val="en-US"/>
        </w:rPr>
        <w:t xml:space="preserve"> definitions a</w:t>
      </w:r>
      <w:r>
        <w:rPr>
          <w:lang w:val="en-US"/>
        </w:rPr>
        <w:t>s</w:t>
      </w:r>
      <w:r w:rsidR="00F608F8">
        <w:rPr>
          <w:lang w:val="en-US"/>
        </w:rPr>
        <w:t xml:space="preserve"> well as the events</w:t>
      </w:r>
      <w:r w:rsidRPr="00C358D6">
        <w:rPr>
          <w:lang w:val="en-US"/>
        </w:rPr>
        <w:t xml:space="preserve"> that it </w:t>
      </w:r>
      <w:r>
        <w:rPr>
          <w:lang w:val="en-US"/>
        </w:rPr>
        <w:t>publishes and processes in the portlet configuration</w:t>
      </w:r>
      <w:r w:rsidRPr="00C358D6">
        <w:rPr>
          <w:lang w:val="en-US"/>
        </w:rPr>
        <w:t xml:space="preserve">. </w:t>
      </w:r>
      <w:r w:rsidR="007D3A2C">
        <w:rPr>
          <w:lang w:val="en-US"/>
        </w:rPr>
        <w:t>The declaration can take place through the portlet deployment descriptor or through use of annotations.</w:t>
      </w:r>
      <w:r w:rsidR="00F062B5">
        <w:rPr>
          <w:lang w:val="en-US"/>
        </w:rPr>
        <w:t xml:space="preserve"> See Section</w:t>
      </w:r>
      <w:r w:rsidR="001E3F4D">
        <w:rPr>
          <w:lang w:val="en-US"/>
        </w:rPr>
        <w:t xml:space="preserve">s </w:t>
      </w:r>
      <w:r w:rsidR="001E3F4D">
        <w:rPr>
          <w:lang w:val="en-US"/>
        </w:rPr>
        <w:fldChar w:fldCharType="begin"/>
      </w:r>
      <w:r w:rsidR="001E3F4D">
        <w:rPr>
          <w:lang w:val="en-US"/>
        </w:rPr>
        <w:instrText xml:space="preserve"> REF _Ref429644635 \w \h </w:instrText>
      </w:r>
      <w:r w:rsidR="001E3F4D">
        <w:rPr>
          <w:lang w:val="en-US"/>
        </w:rPr>
      </w:r>
      <w:r w:rsidR="001E3F4D">
        <w:rPr>
          <w:lang w:val="en-US"/>
        </w:rPr>
        <w:fldChar w:fldCharType="separate"/>
      </w:r>
      <w:r w:rsidR="003B17E8">
        <w:rPr>
          <w:lang w:val="en-US"/>
        </w:rPr>
        <w:t>28.1.8</w:t>
      </w:r>
      <w:r w:rsidR="001E3F4D">
        <w:rPr>
          <w:lang w:val="en-US"/>
        </w:rPr>
        <w:fldChar w:fldCharType="end"/>
      </w:r>
      <w:r w:rsidR="001E3F4D">
        <w:rPr>
          <w:lang w:val="en-US"/>
        </w:rPr>
        <w:t xml:space="preserve"> </w:t>
      </w:r>
      <w:r w:rsidR="001E3F4D">
        <w:rPr>
          <w:lang w:val="en-US"/>
        </w:rPr>
        <w:fldChar w:fldCharType="begin"/>
      </w:r>
      <w:r w:rsidR="001E3F4D">
        <w:rPr>
          <w:lang w:val="en-US"/>
        </w:rPr>
        <w:instrText xml:space="preserve"> REF _Ref429644635 \h </w:instrText>
      </w:r>
      <w:r w:rsidR="001E3F4D">
        <w:rPr>
          <w:lang w:val="en-US"/>
        </w:rPr>
      </w:r>
      <w:r w:rsidR="001E3F4D">
        <w:rPr>
          <w:lang w:val="en-US"/>
        </w:rPr>
        <w:fldChar w:fldCharType="separate"/>
      </w:r>
      <w:r w:rsidR="003B17E8" w:rsidRPr="003B17E8">
        <w:rPr>
          <w:lang w:val="en-US"/>
        </w:rPr>
        <w:t>Event Configuration</w:t>
      </w:r>
      <w:r w:rsidR="001E3F4D">
        <w:rPr>
          <w:lang w:val="en-US"/>
        </w:rPr>
        <w:fldChar w:fldCharType="end"/>
      </w:r>
      <w:r w:rsidR="001E3F4D">
        <w:rPr>
          <w:lang w:val="en-US"/>
        </w:rPr>
        <w:t xml:space="preserve"> on page </w:t>
      </w:r>
      <w:r w:rsidR="001E3F4D">
        <w:rPr>
          <w:lang w:val="en-US"/>
        </w:rPr>
        <w:fldChar w:fldCharType="begin"/>
      </w:r>
      <w:r w:rsidR="001E3F4D">
        <w:rPr>
          <w:lang w:val="en-US"/>
        </w:rPr>
        <w:instrText xml:space="preserve"> PAGEREF _Ref429644635 \h </w:instrText>
      </w:r>
      <w:r w:rsidR="001E3F4D">
        <w:rPr>
          <w:lang w:val="en-US"/>
        </w:rPr>
      </w:r>
      <w:r w:rsidR="001E3F4D">
        <w:rPr>
          <w:lang w:val="en-US"/>
        </w:rPr>
        <w:fldChar w:fldCharType="separate"/>
      </w:r>
      <w:r w:rsidR="003B17E8">
        <w:rPr>
          <w:noProof/>
          <w:lang w:val="en-US"/>
        </w:rPr>
        <w:t>190</w:t>
      </w:r>
      <w:r w:rsidR="001E3F4D">
        <w:rPr>
          <w:lang w:val="en-US"/>
        </w:rPr>
        <w:fldChar w:fldCharType="end"/>
      </w:r>
      <w:r w:rsidR="001E3F4D">
        <w:rPr>
          <w:lang w:val="en-US"/>
        </w:rPr>
        <w:t xml:space="preserve"> and</w:t>
      </w:r>
      <w:r w:rsidR="00F062B5">
        <w:rPr>
          <w:lang w:val="en-US"/>
        </w:rPr>
        <w:t xml:space="preserve"> </w:t>
      </w:r>
      <w:r w:rsidR="00555F37">
        <w:rPr>
          <w:lang w:val="en-US"/>
        </w:rPr>
        <w:fldChar w:fldCharType="begin"/>
      </w:r>
      <w:r w:rsidR="00555F37">
        <w:rPr>
          <w:lang w:val="en-US"/>
        </w:rPr>
        <w:instrText xml:space="preserve"> REF _Ref429639932 \w \h </w:instrText>
      </w:r>
      <w:r w:rsidR="00555F37">
        <w:rPr>
          <w:lang w:val="en-US"/>
        </w:rPr>
      </w:r>
      <w:r w:rsidR="00555F37">
        <w:rPr>
          <w:lang w:val="en-US"/>
        </w:rPr>
        <w:fldChar w:fldCharType="separate"/>
      </w:r>
      <w:r w:rsidR="003B17E8">
        <w:rPr>
          <w:lang w:val="en-US"/>
        </w:rPr>
        <w:t>28.2.10</w:t>
      </w:r>
      <w:r w:rsidR="00555F37">
        <w:rPr>
          <w:lang w:val="en-US"/>
        </w:rPr>
        <w:fldChar w:fldCharType="end"/>
      </w:r>
      <w:r w:rsidR="00555F37">
        <w:rPr>
          <w:lang w:val="en-US"/>
        </w:rPr>
        <w:t xml:space="preserve"> </w:t>
      </w:r>
      <w:r w:rsidR="00555F37">
        <w:rPr>
          <w:lang w:val="en-US"/>
        </w:rPr>
        <w:fldChar w:fldCharType="begin"/>
      </w:r>
      <w:r w:rsidR="00555F37">
        <w:rPr>
          <w:lang w:val="en-US"/>
        </w:rPr>
        <w:instrText xml:space="preserve"> REF _Ref429639932 \h </w:instrText>
      </w:r>
      <w:r w:rsidR="00555F37">
        <w:rPr>
          <w:lang w:val="en-US"/>
        </w:rPr>
      </w:r>
      <w:r w:rsidR="00555F37">
        <w:rPr>
          <w:lang w:val="en-US"/>
        </w:rPr>
        <w:fldChar w:fldCharType="separate"/>
      </w:r>
      <w:r w:rsidR="003B17E8" w:rsidRPr="003B17E8">
        <w:rPr>
          <w:lang w:val="en-US"/>
        </w:rPr>
        <w:t xml:space="preserve">Event </w:t>
      </w:r>
      <w:r w:rsidR="00555F37">
        <w:rPr>
          <w:lang w:val="en-US"/>
        </w:rPr>
        <w:fldChar w:fldCharType="end"/>
      </w:r>
      <w:r w:rsidR="00555F37">
        <w:rPr>
          <w:lang w:val="en-US"/>
        </w:rPr>
        <w:t xml:space="preserve">on page </w:t>
      </w:r>
      <w:r w:rsidR="00555F37">
        <w:rPr>
          <w:lang w:val="en-US"/>
        </w:rPr>
        <w:fldChar w:fldCharType="begin"/>
      </w:r>
      <w:r w:rsidR="00555F37">
        <w:rPr>
          <w:lang w:val="en-US"/>
        </w:rPr>
        <w:instrText xml:space="preserve"> PAGEREF _Ref429639932 \h </w:instrText>
      </w:r>
      <w:r w:rsidR="00555F37">
        <w:rPr>
          <w:lang w:val="en-US"/>
        </w:rPr>
      </w:r>
      <w:r w:rsidR="00555F37">
        <w:rPr>
          <w:lang w:val="en-US"/>
        </w:rPr>
        <w:fldChar w:fldCharType="separate"/>
      </w:r>
      <w:r w:rsidR="003B17E8">
        <w:rPr>
          <w:noProof/>
          <w:lang w:val="en-US"/>
        </w:rPr>
        <w:t>201</w:t>
      </w:r>
      <w:r w:rsidR="00555F37">
        <w:rPr>
          <w:lang w:val="en-US"/>
        </w:rPr>
        <w:fldChar w:fldCharType="end"/>
      </w:r>
      <w:r w:rsidR="00555F37">
        <w:rPr>
          <w:lang w:val="en-US"/>
        </w:rPr>
        <w:t xml:space="preserve"> </w:t>
      </w:r>
      <w:r w:rsidR="00F062B5">
        <w:rPr>
          <w:lang w:val="en-US"/>
        </w:rPr>
        <w:t xml:space="preserve">for more information on </w:t>
      </w:r>
      <w:r w:rsidR="001E3F4D">
        <w:rPr>
          <w:lang w:val="en-US"/>
        </w:rPr>
        <w:t xml:space="preserve">declaring </w:t>
      </w:r>
      <w:r w:rsidR="00F062B5">
        <w:rPr>
          <w:lang w:val="en-US"/>
        </w:rPr>
        <w:t>events</w:t>
      </w:r>
      <w:r w:rsidR="001E3F4D">
        <w:rPr>
          <w:lang w:val="en-US"/>
        </w:rPr>
        <w:t xml:space="preserve"> in the portlet application configuration and portlet configuration, respectively</w:t>
      </w:r>
      <w:r w:rsidR="00F062B5">
        <w:rPr>
          <w:lang w:val="en-US"/>
        </w:rPr>
        <w:t>.</w:t>
      </w:r>
    </w:p>
    <w:p w:rsidR="00F94AB8" w:rsidRDefault="00F608F8" w:rsidP="00425AA9">
      <w:pPr>
        <w:pStyle w:val="Standard"/>
        <w:rPr>
          <w:lang w:val="en-US"/>
        </w:rPr>
      </w:pPr>
      <w:r>
        <w:rPr>
          <w:lang w:val="en-US"/>
        </w:rPr>
        <w:t>The event definition provide</w:t>
      </w:r>
      <w:r w:rsidR="00A74901">
        <w:rPr>
          <w:lang w:val="en-US"/>
        </w:rPr>
        <w:t>s</w:t>
      </w:r>
      <w:r>
        <w:rPr>
          <w:lang w:val="en-US"/>
        </w:rPr>
        <w:t xml:space="preserve"> the portlet container with the event qualified name and the event payload type for each event. </w:t>
      </w:r>
      <w:r w:rsidR="00F94AB8" w:rsidRPr="00C358D6">
        <w:rPr>
          <w:lang w:val="en-US"/>
        </w:rPr>
        <w:t xml:space="preserve">Event names are represented as </w:t>
      </w:r>
      <w:r w:rsidR="00F94AB8" w:rsidRPr="00F94AB8">
        <w:rPr>
          <w:rStyle w:val="inlinecode"/>
          <w:lang w:val="en-US"/>
        </w:rPr>
        <w:t>QNames</w:t>
      </w:r>
      <w:r w:rsidR="00F94AB8" w:rsidRPr="00C358D6">
        <w:rPr>
          <w:lang w:val="en-US"/>
        </w:rPr>
        <w:t xml:space="preserve"> in order to make them uniquely identifiable.</w:t>
      </w:r>
    </w:p>
    <w:p w:rsidR="00F608F8" w:rsidRDefault="00F608F8" w:rsidP="00425AA9">
      <w:pPr>
        <w:pStyle w:val="Standard"/>
        <w:rPr>
          <w:lang w:val="en-US"/>
        </w:rPr>
      </w:pPr>
      <w:r>
        <w:rPr>
          <w:lang w:val="en-US"/>
        </w:rPr>
        <w:t xml:space="preserve">The events that the portlet publishes and those that it can process are declared separately from the event definition. The set of publishing events </w:t>
      </w:r>
      <w:r w:rsidR="006C5B52">
        <w:rPr>
          <w:lang w:val="en-US"/>
        </w:rPr>
        <w:t>can differ from</w:t>
      </w:r>
      <w:r>
        <w:rPr>
          <w:lang w:val="en-US"/>
        </w:rPr>
        <w:t xml:space="preserve"> the set of processing events.</w:t>
      </w:r>
    </w:p>
    <w:p w:rsidR="00425AA9" w:rsidRPr="00C358D6" w:rsidRDefault="00F608F8" w:rsidP="00425AA9">
      <w:pPr>
        <w:pStyle w:val="Standard"/>
        <w:rPr>
          <w:lang w:val="en-US"/>
        </w:rPr>
      </w:pPr>
      <w:r>
        <w:rPr>
          <w:lang w:val="en-US"/>
        </w:rPr>
        <w:t>Portlet containers will t</w:t>
      </w:r>
      <w:r w:rsidR="00425AA9" w:rsidRPr="00C358D6">
        <w:rPr>
          <w:lang w:val="en-US"/>
        </w:rPr>
        <w:t>ypically</w:t>
      </w:r>
      <w:r>
        <w:rPr>
          <w:lang w:val="en-US"/>
        </w:rPr>
        <w:t xml:space="preserve"> route only</w:t>
      </w:r>
      <w:r w:rsidR="00425AA9" w:rsidRPr="00C358D6">
        <w:rPr>
          <w:lang w:val="en-US"/>
        </w:rPr>
        <w:t xml:space="preserve"> </w:t>
      </w:r>
      <w:r>
        <w:rPr>
          <w:lang w:val="en-US"/>
        </w:rPr>
        <w:t xml:space="preserve">declared processing events to the </w:t>
      </w:r>
      <w:r w:rsidR="00425AA9" w:rsidRPr="00C358D6">
        <w:rPr>
          <w:lang w:val="en-US"/>
        </w:rPr>
        <w:t>portle</w:t>
      </w:r>
      <w:r>
        <w:rPr>
          <w:lang w:val="en-US"/>
        </w:rPr>
        <w:t>t</w:t>
      </w:r>
      <w:r w:rsidR="00425AA9" w:rsidRPr="00C358D6">
        <w:rPr>
          <w:lang w:val="en-US"/>
        </w:rPr>
        <w:t>.</w:t>
      </w:r>
    </w:p>
    <w:p w:rsidR="00F94AB8" w:rsidRDefault="00F94AB8" w:rsidP="006C5B52">
      <w:pPr>
        <w:pStyle w:val="Heading4"/>
        <w:tabs>
          <w:tab w:val="clear" w:pos="1077"/>
        </w:tabs>
        <w:ind w:left="862" w:hanging="862"/>
        <w:rPr>
          <w:lang w:val="en-US"/>
        </w:rPr>
      </w:pPr>
      <w:r>
        <w:rPr>
          <w:lang w:val="en-US"/>
        </w:rPr>
        <w:t>Event Payload</w:t>
      </w:r>
    </w:p>
    <w:p w:rsidR="007D3A2C" w:rsidRPr="00C358D6" w:rsidRDefault="007D3A2C" w:rsidP="007D3A2C">
      <w:pPr>
        <w:pStyle w:val="Standard"/>
        <w:rPr>
          <w:lang w:val="en-US"/>
        </w:rPr>
      </w:pPr>
      <w:r w:rsidRPr="00C358D6">
        <w:rPr>
          <w:lang w:val="en-US"/>
        </w:rPr>
        <w:t>The default XML to Java mapping that every container shou</w:t>
      </w:r>
      <w:r>
        <w:rPr>
          <w:lang w:val="en-US"/>
        </w:rPr>
        <w:t xml:space="preserve">ld support is the JAXB mapping. </w:t>
      </w:r>
      <w:r w:rsidRPr="00C358D6">
        <w:rPr>
          <w:lang w:val="en-US"/>
        </w:rPr>
        <w:t xml:space="preserve">Portlet containers are free to support additional mapping mechanisms beyond the JAXB mapping. For optimization purposes in local Java runtime environments the </w:t>
      </w:r>
      <w:r>
        <w:rPr>
          <w:lang w:val="en-US"/>
        </w:rPr>
        <w:t>portlet container can use Java s</w:t>
      </w:r>
      <w:r w:rsidRPr="00C358D6">
        <w:rPr>
          <w:lang w:val="en-US"/>
        </w:rPr>
        <w:t>erialization or direct Java object passing for the event payload. The portlet must not make any assumptions on the mechanism the portlet container chooses to pass the event payload.</w:t>
      </w:r>
    </w:p>
    <w:p w:rsidR="00F94AB8" w:rsidRPr="00F738A5" w:rsidRDefault="00F94AB8" w:rsidP="00F94AB8">
      <w:pPr>
        <w:pStyle w:val="Standard"/>
        <w:rPr>
          <w:lang w:val="en-US"/>
        </w:rPr>
      </w:pPr>
      <w:r>
        <w:rPr>
          <w:lang w:val="en-US"/>
        </w:rPr>
        <w:t xml:space="preserve">The </w:t>
      </w:r>
      <w:r w:rsidRPr="00F738A5">
        <w:rPr>
          <w:lang w:val="en-US"/>
        </w:rPr>
        <w:t xml:space="preserve">Portlet Specification </w:t>
      </w:r>
      <w:r>
        <w:rPr>
          <w:lang w:val="en-US"/>
        </w:rPr>
        <w:t xml:space="preserve">uses the JAXB </w:t>
      </w:r>
      <w:r w:rsidRPr="00F738A5">
        <w:rPr>
          <w:lang w:val="en-US"/>
        </w:rPr>
        <w:t xml:space="preserve">XML Binding </w:t>
      </w:r>
      <w:r>
        <w:rPr>
          <w:lang w:val="en-US"/>
        </w:rPr>
        <w:t>2</w:t>
      </w:r>
      <w:r w:rsidRPr="00F738A5">
        <w:rPr>
          <w:lang w:val="en-US"/>
        </w:rPr>
        <w:t>.0 for defining event payload data th</w:t>
      </w:r>
      <w:r>
        <w:rPr>
          <w:lang w:val="en-US"/>
        </w:rPr>
        <w:t>at may be transported across a</w:t>
      </w:r>
      <w:r w:rsidRPr="00F738A5">
        <w:rPr>
          <w:lang w:val="en-US"/>
        </w:rPr>
        <w:t xml:space="preserve"> network via remote protocols such as Web Services for Remote P</w:t>
      </w:r>
      <w:r>
        <w:rPr>
          <w:lang w:val="en-US"/>
        </w:rPr>
        <w:t>ortlets (WSRP) 2.0</w:t>
      </w:r>
      <w:r w:rsidRPr="00F738A5">
        <w:rPr>
          <w:lang w:val="en-US"/>
        </w:rPr>
        <w:t>.</w:t>
      </w:r>
    </w:p>
    <w:p w:rsidR="007D3A2C" w:rsidRDefault="00F94AB8" w:rsidP="00F94AB8">
      <w:pPr>
        <w:pStyle w:val="Standard"/>
        <w:rPr>
          <w:lang w:val="en-US"/>
        </w:rPr>
      </w:pPr>
      <w:r w:rsidRPr="00F738A5">
        <w:rPr>
          <w:lang w:val="en-US"/>
        </w:rPr>
        <w:t xml:space="preserve">The event payload must be defined using the JAXB annotations in the Java </w:t>
      </w:r>
      <w:r w:rsidR="007D3A2C">
        <w:rPr>
          <w:lang w:val="en-US"/>
        </w:rPr>
        <w:t>class definition</w:t>
      </w:r>
      <w:r w:rsidRPr="00F738A5">
        <w:rPr>
          <w:lang w:val="en-US"/>
        </w:rPr>
        <w:t xml:space="preserve"> and </w:t>
      </w:r>
      <w:r w:rsidR="007D3A2C">
        <w:rPr>
          <w:lang w:val="en-US"/>
        </w:rPr>
        <w:t xml:space="preserve">by defining the Java </w:t>
      </w:r>
      <w:r w:rsidRPr="00F738A5">
        <w:rPr>
          <w:lang w:val="en-US"/>
        </w:rPr>
        <w:t>class name</w:t>
      </w:r>
      <w:r w:rsidR="007D3A2C">
        <w:rPr>
          <w:lang w:val="en-US"/>
        </w:rPr>
        <w:t xml:space="preserve"> of the event payload object</w:t>
      </w:r>
      <w:r w:rsidRPr="00F738A5">
        <w:rPr>
          <w:lang w:val="en-US"/>
        </w:rPr>
        <w:t xml:space="preserve"> in the</w:t>
      </w:r>
      <w:r w:rsidR="007D3A2C">
        <w:rPr>
          <w:lang w:val="en-US"/>
        </w:rPr>
        <w:t xml:space="preserve"> portlet configuration using the </w:t>
      </w:r>
      <w:r w:rsidRPr="00F738A5">
        <w:rPr>
          <w:lang w:val="en-US"/>
        </w:rPr>
        <w:t>deployment descript</w:t>
      </w:r>
      <w:r w:rsidR="007D3A2C">
        <w:rPr>
          <w:lang w:val="en-US"/>
        </w:rPr>
        <w:t xml:space="preserve">or </w:t>
      </w:r>
      <w:r w:rsidRPr="007D3A2C">
        <w:rPr>
          <w:rStyle w:val="inlinecode"/>
          <w:lang w:val="en-US"/>
        </w:rPr>
        <w:t>value-type</w:t>
      </w:r>
      <w:r w:rsidRPr="00F738A5">
        <w:rPr>
          <w:rFonts w:ascii="Courier" w:hAnsi="Courier"/>
          <w:sz w:val="20"/>
          <w:lang w:val="en-US"/>
        </w:rPr>
        <w:t xml:space="preserve"> </w:t>
      </w:r>
      <w:r w:rsidRPr="00F738A5">
        <w:rPr>
          <w:lang w:val="en-US"/>
        </w:rPr>
        <w:t>element</w:t>
      </w:r>
      <w:r w:rsidR="007D3A2C">
        <w:rPr>
          <w:lang w:val="en-US"/>
        </w:rPr>
        <w:t xml:space="preserve"> or using the </w:t>
      </w:r>
      <w:r w:rsidR="007D3A2C" w:rsidRPr="007D3A2C">
        <w:rPr>
          <w:rStyle w:val="inlinecode"/>
          <w:lang w:val="en-US"/>
        </w:rPr>
        <w:t>@PortletConfiguration</w:t>
      </w:r>
      <w:r w:rsidR="007D3A2C">
        <w:rPr>
          <w:lang w:val="en-US"/>
        </w:rPr>
        <w:t xml:space="preserve"> annotation</w:t>
      </w:r>
      <w:r w:rsidRPr="00F738A5">
        <w:rPr>
          <w:lang w:val="en-US"/>
        </w:rPr>
        <w:t xml:space="preserve">. </w:t>
      </w:r>
    </w:p>
    <w:p w:rsidR="00F94AB8" w:rsidRPr="00F94AB8" w:rsidRDefault="00F94AB8" w:rsidP="00F94AB8">
      <w:pPr>
        <w:pStyle w:val="Standard"/>
        <w:rPr>
          <w:lang w:val="en-US"/>
        </w:rPr>
      </w:pPr>
      <w:r w:rsidRPr="00F738A5">
        <w:rPr>
          <w:lang w:val="en-US"/>
        </w:rPr>
        <w:t>The event payload must have a valid JAXB binding, or be in the l</w:t>
      </w:r>
      <w:r w:rsidR="007D3A2C">
        <w:rPr>
          <w:lang w:val="en-US"/>
        </w:rPr>
        <w:t>ist of Java primitive types and standard classes defined in</w:t>
      </w:r>
      <w:r w:rsidRPr="00F738A5">
        <w:rPr>
          <w:lang w:val="en-US"/>
        </w:rPr>
        <w:t xml:space="preserve"> the JAXB 2.0 specification section 8.5.1 or </w:t>
      </w:r>
      <w:r w:rsidR="007D3A2C">
        <w:rPr>
          <w:lang w:val="en-US"/>
        </w:rPr>
        <w:t xml:space="preserve">section </w:t>
      </w:r>
      <w:r w:rsidRPr="00F738A5">
        <w:rPr>
          <w:lang w:val="en-US"/>
        </w:rPr>
        <w:t xml:space="preserve">8.5.2, and </w:t>
      </w:r>
      <w:r w:rsidR="007D3A2C">
        <w:rPr>
          <w:lang w:val="en-US"/>
        </w:rPr>
        <w:t xml:space="preserve">must </w:t>
      </w:r>
      <w:r w:rsidRPr="00F738A5">
        <w:rPr>
          <w:lang w:val="en-US"/>
        </w:rPr>
        <w:t xml:space="preserve">implement </w:t>
      </w:r>
      <w:r w:rsidRPr="007D3A2C">
        <w:rPr>
          <w:rStyle w:val="inlinecode"/>
          <w:lang w:val="en-US"/>
        </w:rPr>
        <w:t>java.io.Serializable</w:t>
      </w:r>
      <w:r w:rsidR="007D3A2C">
        <w:rPr>
          <w:lang w:val="en-US"/>
        </w:rPr>
        <w:t>. O</w:t>
      </w:r>
      <w:r w:rsidRPr="00F738A5">
        <w:rPr>
          <w:lang w:val="en-US"/>
        </w:rPr>
        <w:t>therwise</w:t>
      </w:r>
      <w:r w:rsidR="007D3A2C">
        <w:rPr>
          <w:lang w:val="en-US"/>
        </w:rPr>
        <w:t xml:space="preserve"> the portlet container must throw</w:t>
      </w:r>
      <w:r w:rsidRPr="00F738A5">
        <w:rPr>
          <w:lang w:val="en-US"/>
        </w:rPr>
        <w:t xml:space="preserve"> a </w:t>
      </w:r>
      <w:r w:rsidRPr="007B09CB">
        <w:rPr>
          <w:rStyle w:val="inlinecode"/>
          <w:lang w:val="en-US"/>
        </w:rPr>
        <w:t>java.lang.IllegalArgumentException</w:t>
      </w:r>
      <w:r w:rsidRPr="00F738A5">
        <w:rPr>
          <w:lang w:val="en-US"/>
        </w:rPr>
        <w:t>.</w:t>
      </w:r>
      <w:r w:rsidRPr="00F738A5">
        <w:rPr>
          <w:rStyle w:val="EndnoteSymbol"/>
          <w:lang w:val="en-US"/>
        </w:rPr>
        <w:t xml:space="preserve"> </w:t>
      </w:r>
      <w:r w:rsidRPr="00F738A5">
        <w:rPr>
          <w:lang w:val="en-US"/>
        </w:rPr>
        <w:t xml:space="preserve">The primitive type </w:t>
      </w:r>
      <w:r w:rsidRPr="007B09CB">
        <w:rPr>
          <w:rStyle w:val="inlinecode"/>
          <w:lang w:val="en-US"/>
        </w:rPr>
        <w:t>xsd:anyURI</w:t>
      </w:r>
      <w:r w:rsidRPr="00F738A5">
        <w:rPr>
          <w:lang w:val="en-US"/>
        </w:rPr>
        <w:t xml:space="preserve"> must be mapped to </w:t>
      </w:r>
      <w:r w:rsidRPr="007B09CB">
        <w:rPr>
          <w:rStyle w:val="inlinecode"/>
          <w:lang w:val="en-US"/>
        </w:rPr>
        <w:t>java.net.URI</w:t>
      </w:r>
      <w:r w:rsidR="007B09CB">
        <w:rPr>
          <w:lang w:val="en-US"/>
        </w:rPr>
        <w:t xml:space="preserve"> rather than the JAXB default</w:t>
      </w:r>
      <w:r w:rsidRPr="00F738A5">
        <w:rPr>
          <w:lang w:val="en-US"/>
        </w:rPr>
        <w:t xml:space="preserve"> </w:t>
      </w:r>
      <w:r w:rsidRPr="007B09CB">
        <w:rPr>
          <w:rStyle w:val="inlinecode"/>
          <w:lang w:val="en-US"/>
        </w:rPr>
        <w:t>java.lang.String</w:t>
      </w:r>
      <w:r w:rsidR="007D3A2C">
        <w:rPr>
          <w:lang w:val="en-US"/>
        </w:rPr>
        <w:t xml:space="preserve"> in order to avoid losing</w:t>
      </w:r>
      <w:r w:rsidRPr="00F738A5">
        <w:rPr>
          <w:lang w:val="en-US"/>
        </w:rPr>
        <w:t xml:space="preserve"> semantics</w:t>
      </w:r>
    </w:p>
    <w:p w:rsidR="006C5B52" w:rsidRPr="00C358D6" w:rsidRDefault="006C5B52" w:rsidP="006C5B52">
      <w:pPr>
        <w:pStyle w:val="Heading4"/>
        <w:tabs>
          <w:tab w:val="clear" w:pos="1077"/>
        </w:tabs>
        <w:ind w:left="862" w:hanging="862"/>
        <w:rPr>
          <w:lang w:val="en-US"/>
        </w:rPr>
      </w:pPr>
      <w:r w:rsidRPr="00C358D6">
        <w:rPr>
          <w:lang w:val="en-US"/>
        </w:rPr>
        <w:t xml:space="preserve">Events not </w:t>
      </w:r>
      <w:r>
        <w:rPr>
          <w:lang w:val="en-US"/>
        </w:rPr>
        <w:t>declared</w:t>
      </w:r>
      <w:r w:rsidRPr="00C358D6">
        <w:rPr>
          <w:lang w:val="en-US"/>
        </w:rPr>
        <w:t xml:space="preserve"> in the </w:t>
      </w:r>
      <w:r>
        <w:rPr>
          <w:lang w:val="en-US"/>
        </w:rPr>
        <w:t>Configuration</w:t>
      </w:r>
    </w:p>
    <w:p w:rsidR="006C5B52" w:rsidRPr="00C358D6" w:rsidRDefault="006C5B52" w:rsidP="006C5B52">
      <w:pPr>
        <w:pStyle w:val="Standard"/>
        <w:rPr>
          <w:lang w:val="en-US"/>
        </w:rPr>
      </w:pPr>
      <w:r w:rsidRPr="00C358D6">
        <w:rPr>
          <w:lang w:val="en-US"/>
        </w:rPr>
        <w:t>T</w:t>
      </w:r>
      <w:r>
        <w:rPr>
          <w:lang w:val="en-US"/>
        </w:rPr>
        <w:t>he portlet can publish events that</w:t>
      </w:r>
      <w:r w:rsidRPr="00C358D6">
        <w:rPr>
          <w:lang w:val="en-US"/>
        </w:rPr>
        <w:t xml:space="preserve"> are not declared in the </w:t>
      </w:r>
      <w:r>
        <w:rPr>
          <w:lang w:val="en-US"/>
        </w:rPr>
        <w:t>portlet configuration.</w:t>
      </w:r>
      <w:r w:rsidRPr="00C358D6">
        <w:rPr>
          <w:lang w:val="en-US"/>
        </w:rPr>
        <w:t xml:space="preserve"> </w:t>
      </w:r>
      <w:r>
        <w:rPr>
          <w:lang w:val="en-US"/>
        </w:rPr>
        <w:t>N</w:t>
      </w:r>
      <w:r w:rsidRPr="00C358D6">
        <w:rPr>
          <w:lang w:val="en-US"/>
        </w:rPr>
        <w:t>ote that</w:t>
      </w:r>
      <w:r>
        <w:rPr>
          <w:lang w:val="en-US"/>
        </w:rPr>
        <w:t xml:space="preserve"> if the events are</w:t>
      </w:r>
      <w:r w:rsidRPr="00C358D6">
        <w:rPr>
          <w:lang w:val="en-US"/>
        </w:rPr>
        <w:t xml:space="preserve"> not decla</w:t>
      </w:r>
      <w:r>
        <w:rPr>
          <w:lang w:val="en-US"/>
        </w:rPr>
        <w:t>red</w:t>
      </w:r>
      <w:r w:rsidRPr="00C358D6">
        <w:rPr>
          <w:lang w:val="en-US"/>
        </w:rPr>
        <w:t xml:space="preserve"> </w:t>
      </w:r>
      <w:r>
        <w:rPr>
          <w:lang w:val="en-US"/>
        </w:rPr>
        <w:t>in the portlet configuration</w:t>
      </w:r>
      <w:r w:rsidRPr="00C358D6">
        <w:rPr>
          <w:lang w:val="en-US"/>
        </w:rPr>
        <w:t>,</w:t>
      </w:r>
      <w:r>
        <w:rPr>
          <w:lang w:val="en-US"/>
        </w:rPr>
        <w:t xml:space="preserve"> the portlet container might not be able to route them. How the portlet container handles such events is left as an implementation detail.</w:t>
      </w:r>
    </w:p>
    <w:p w:rsidR="00D9764C" w:rsidRPr="0009415E" w:rsidRDefault="006C5B52" w:rsidP="00D9764C">
      <w:pPr>
        <w:pStyle w:val="Heading3"/>
        <w:tabs>
          <w:tab w:val="clear" w:pos="720"/>
        </w:tabs>
        <w:ind w:left="720" w:hanging="720"/>
        <w:rPr>
          <w:lang w:val="en-US"/>
        </w:rPr>
      </w:pPr>
      <w:bookmarkStart w:id="810" w:name="_Toc468261138"/>
      <w:r>
        <w:rPr>
          <w:lang w:val="en-US"/>
        </w:rPr>
        <w:lastRenderedPageBreak/>
        <w:t>Processing</w:t>
      </w:r>
      <w:r w:rsidR="00D9764C" w:rsidRPr="0009415E">
        <w:rPr>
          <w:lang w:val="en-US"/>
        </w:rPr>
        <w:t xml:space="preserve"> Events</w:t>
      </w:r>
      <w:bookmarkEnd w:id="809"/>
      <w:bookmarkEnd w:id="810"/>
    </w:p>
    <w:p w:rsidR="001E44B5" w:rsidRDefault="001E44B5" w:rsidP="00D9764C">
      <w:pPr>
        <w:pStyle w:val="Standard"/>
        <w:rPr>
          <w:lang w:val="en-US"/>
        </w:rPr>
      </w:pPr>
      <w:r>
        <w:rPr>
          <w:lang w:val="en-US"/>
        </w:rPr>
        <w:t>T</w:t>
      </w:r>
      <w:r w:rsidRPr="00C358D6">
        <w:rPr>
          <w:lang w:val="en-US"/>
        </w:rPr>
        <w:t>he portlet may optionally receive events from other portlets</w:t>
      </w:r>
      <w:r>
        <w:rPr>
          <w:lang w:val="en-US"/>
        </w:rPr>
        <w:t>, such as an item being added to a shopping cart,</w:t>
      </w:r>
      <w:r w:rsidRPr="00C358D6">
        <w:rPr>
          <w:lang w:val="en-US"/>
        </w:rPr>
        <w:t xml:space="preserve"> or</w:t>
      </w:r>
      <w:r>
        <w:rPr>
          <w:lang w:val="en-US"/>
        </w:rPr>
        <w:t xml:space="preserve"> may receive</w:t>
      </w:r>
      <w:r w:rsidRPr="00C358D6">
        <w:rPr>
          <w:lang w:val="en-US"/>
        </w:rPr>
        <w:t xml:space="preserve"> container events</w:t>
      </w:r>
      <w:r>
        <w:rPr>
          <w:lang w:val="en-US"/>
        </w:rPr>
        <w:t>, such as a portlet mode change event</w:t>
      </w:r>
      <w:r w:rsidRPr="00C358D6">
        <w:rPr>
          <w:lang w:val="en-US"/>
        </w:rPr>
        <w:t xml:space="preserve">. </w:t>
      </w:r>
    </w:p>
    <w:p w:rsidR="00D9764C" w:rsidRPr="00C358D6" w:rsidRDefault="00D9764C" w:rsidP="00D9764C">
      <w:pPr>
        <w:pStyle w:val="Standard"/>
        <w:rPr>
          <w:lang w:val="en-US"/>
        </w:rPr>
      </w:pPr>
      <w:r w:rsidRPr="00C358D6">
        <w:rPr>
          <w:lang w:val="en-US"/>
        </w:rPr>
        <w:t>The portlet can access the</w:t>
      </w:r>
      <w:r w:rsidR="001E44B5">
        <w:rPr>
          <w:lang w:val="en-US"/>
        </w:rPr>
        <w:t xml:space="preserve"> triggering</w:t>
      </w:r>
      <w:r w:rsidRPr="00C358D6">
        <w:rPr>
          <w:lang w:val="en-US"/>
        </w:rPr>
        <w:t xml:space="preserve"> event</w:t>
      </w:r>
      <w:r w:rsidR="001E44B5">
        <w:rPr>
          <w:lang w:val="en-US"/>
        </w:rPr>
        <w:t xml:space="preserve"> object</w:t>
      </w:r>
      <w:r w:rsidRPr="00C358D6">
        <w:rPr>
          <w:lang w:val="en-US"/>
        </w:rPr>
        <w:t xml:space="preserve"> using the </w:t>
      </w:r>
      <w:r w:rsidR="001E44B5" w:rsidRPr="000E5FA0">
        <w:rPr>
          <w:rStyle w:val="inlinecode"/>
          <w:lang w:val="en-US"/>
        </w:rPr>
        <w:t>EventRequest</w:t>
      </w:r>
      <w:r w:rsidR="001E44B5" w:rsidRPr="000E5FA0">
        <w:rPr>
          <w:lang w:val="en-US"/>
        </w:rPr>
        <w:t xml:space="preserve"> interface </w:t>
      </w:r>
      <w:r w:rsidRPr="000E5FA0">
        <w:rPr>
          <w:rStyle w:val="inlinecode"/>
          <w:lang w:val="en-US"/>
        </w:rPr>
        <w:t>getEvent</w:t>
      </w:r>
      <w:r w:rsidRPr="00C358D6">
        <w:rPr>
          <w:lang w:val="en-US"/>
        </w:rPr>
        <w:t xml:space="preserve"> method. This method returns an object of type </w:t>
      </w:r>
      <w:r w:rsidRPr="000E5FA0">
        <w:rPr>
          <w:rStyle w:val="inlinecode"/>
          <w:lang w:val="en-US"/>
        </w:rPr>
        <w:t>Event</w:t>
      </w:r>
      <w:r w:rsidRPr="00C358D6">
        <w:rPr>
          <w:lang w:val="en-US"/>
        </w:rPr>
        <w:t xml:space="preserve"> encapsulating the current event name and value. The event must always have a name and may optionally have a value.</w:t>
      </w:r>
    </w:p>
    <w:p w:rsidR="00D9764C" w:rsidRPr="00C358D6" w:rsidRDefault="00D9764C" w:rsidP="00D9764C">
      <w:pPr>
        <w:pStyle w:val="Standard"/>
        <w:rPr>
          <w:lang w:val="en-US"/>
        </w:rPr>
      </w:pPr>
      <w:r w:rsidRPr="00C358D6">
        <w:rPr>
          <w:lang w:val="en-US"/>
        </w:rPr>
        <w:t xml:space="preserve">The event name can be either retrieved with the </w:t>
      </w:r>
      <w:r w:rsidRPr="00F94AB8">
        <w:rPr>
          <w:rStyle w:val="inlinecode"/>
          <w:lang w:val="en-US"/>
        </w:rPr>
        <w:t>getQName</w:t>
      </w:r>
      <w:r w:rsidRPr="00C358D6">
        <w:rPr>
          <w:lang w:val="en-US"/>
        </w:rPr>
        <w:t xml:space="preserve"> method that returns the complete </w:t>
      </w:r>
      <w:r w:rsidRPr="00F94AB8">
        <w:rPr>
          <w:rStyle w:val="inlinecode"/>
          <w:lang w:val="en-US"/>
        </w:rPr>
        <w:t>QName</w:t>
      </w:r>
      <w:r w:rsidRPr="00C358D6">
        <w:rPr>
          <w:lang w:val="en-US"/>
        </w:rPr>
        <w:t xml:space="preserve"> of the event, or with the </w:t>
      </w:r>
      <w:r w:rsidRPr="00F94AB8">
        <w:rPr>
          <w:rStyle w:val="inlinecode"/>
          <w:lang w:val="en-US"/>
        </w:rPr>
        <w:t>getName</w:t>
      </w:r>
      <w:r w:rsidRPr="00C358D6">
        <w:rPr>
          <w:lang w:val="en-US"/>
        </w:rPr>
        <w:t xml:space="preserve"> method that only returns the local part of the event name.</w:t>
      </w:r>
    </w:p>
    <w:p w:rsidR="00DB59AA" w:rsidRDefault="00D9764C" w:rsidP="00D9764C">
      <w:pPr>
        <w:pStyle w:val="Standard"/>
        <w:rPr>
          <w:lang w:val="en-US"/>
        </w:rPr>
      </w:pPr>
      <w:r w:rsidRPr="00C358D6">
        <w:rPr>
          <w:lang w:val="en-US"/>
        </w:rPr>
        <w:t xml:space="preserve">If the event has a value it must be </w:t>
      </w:r>
      <w:r w:rsidR="007B09CB">
        <w:rPr>
          <w:lang w:val="en-US"/>
        </w:rPr>
        <w:t xml:space="preserve">an object of the </w:t>
      </w:r>
      <w:r w:rsidRPr="00C358D6">
        <w:rPr>
          <w:lang w:val="en-US"/>
        </w:rPr>
        <w:t xml:space="preserve">type defined in the </w:t>
      </w:r>
      <w:r w:rsidR="001E44B5">
        <w:rPr>
          <w:lang w:val="en-US"/>
        </w:rPr>
        <w:t>portlet configuration</w:t>
      </w:r>
      <w:r w:rsidRPr="00C358D6">
        <w:rPr>
          <w:lang w:val="en-US"/>
        </w:rPr>
        <w:t>.</w:t>
      </w:r>
      <w:r w:rsidRPr="00C358D6">
        <w:rPr>
          <w:rStyle w:val="EndnoteSymbol"/>
          <w:lang w:val="en-US"/>
        </w:rPr>
        <w:t xml:space="preserve"> </w:t>
      </w:r>
      <w:r w:rsidRPr="00C358D6">
        <w:rPr>
          <w:lang w:val="en-US"/>
        </w:rPr>
        <w:t xml:space="preserve"> </w:t>
      </w:r>
    </w:p>
    <w:p w:rsidR="00D9764C" w:rsidRPr="0009415E" w:rsidRDefault="00D9764C" w:rsidP="00D9764C">
      <w:pPr>
        <w:pStyle w:val="Heading3"/>
        <w:tabs>
          <w:tab w:val="clear" w:pos="720"/>
        </w:tabs>
        <w:ind w:left="720" w:hanging="720"/>
        <w:rPr>
          <w:lang w:val="en-US"/>
        </w:rPr>
      </w:pPr>
      <w:bookmarkStart w:id="811" w:name="_Toc415140914"/>
      <w:bookmarkStart w:id="812" w:name="_Toc468261139"/>
      <w:r w:rsidRPr="0009415E">
        <w:rPr>
          <w:lang w:val="en-US"/>
        </w:rPr>
        <w:t>Sending Events</w:t>
      </w:r>
      <w:bookmarkEnd w:id="811"/>
      <w:bookmarkEnd w:id="812"/>
    </w:p>
    <w:p w:rsidR="00D9764C" w:rsidRPr="00C358D6" w:rsidRDefault="00DB59AA" w:rsidP="00D9764C">
      <w:pPr>
        <w:pStyle w:val="Standard"/>
        <w:rPr>
          <w:lang w:val="en-US"/>
        </w:rPr>
      </w:pPr>
      <w:r>
        <w:rPr>
          <w:lang w:val="en-US"/>
        </w:rPr>
        <w:t xml:space="preserve">The portlet may publish events using the </w:t>
      </w:r>
      <w:r w:rsidRPr="00DB59AA">
        <w:rPr>
          <w:rStyle w:val="inlinecode"/>
          <w:lang w:val="en-US"/>
        </w:rPr>
        <w:t>StateAwareResponse</w:t>
      </w:r>
      <w:r>
        <w:rPr>
          <w:lang w:val="en-US"/>
        </w:rPr>
        <w:t xml:space="preserve"> interface </w:t>
      </w:r>
      <w:r w:rsidRPr="00DB59AA">
        <w:rPr>
          <w:rStyle w:val="inlinecode"/>
          <w:lang w:val="en-US"/>
        </w:rPr>
        <w:t>setEvent</w:t>
      </w:r>
      <w:r w:rsidRPr="00C358D6">
        <w:rPr>
          <w:rFonts w:ascii="Courier" w:hAnsi="Courier"/>
          <w:sz w:val="20"/>
          <w:lang w:val="en-US"/>
        </w:rPr>
        <w:t xml:space="preserve"> </w:t>
      </w:r>
      <w:r>
        <w:rPr>
          <w:lang w:val="en-US"/>
        </w:rPr>
        <w:t xml:space="preserve">method during </w:t>
      </w:r>
      <w:r w:rsidRPr="00C358D6">
        <w:rPr>
          <w:lang w:val="en-US"/>
        </w:rPr>
        <w:t xml:space="preserve">action </w:t>
      </w:r>
      <w:r>
        <w:rPr>
          <w:lang w:val="en-US"/>
        </w:rPr>
        <w:t xml:space="preserve">or event request </w:t>
      </w:r>
      <w:r w:rsidRPr="00C358D6">
        <w:rPr>
          <w:lang w:val="en-US"/>
        </w:rPr>
        <w:t>processing</w:t>
      </w:r>
      <w:r>
        <w:rPr>
          <w:lang w:val="en-US"/>
        </w:rPr>
        <w:t xml:space="preserve">. </w:t>
      </w:r>
      <w:r w:rsidR="00D9764C" w:rsidRPr="00C358D6">
        <w:rPr>
          <w:lang w:val="en-US"/>
        </w:rPr>
        <w:t xml:space="preserve">The </w:t>
      </w:r>
      <w:r w:rsidR="007B09CB" w:rsidRPr="000E5FA0">
        <w:rPr>
          <w:rStyle w:val="inlinecode"/>
          <w:lang w:val="en-US"/>
        </w:rPr>
        <w:t>StateAwareResponse</w:t>
      </w:r>
      <w:r w:rsidR="00D9764C" w:rsidRPr="00C358D6">
        <w:rPr>
          <w:lang w:val="en-US"/>
        </w:rPr>
        <w:t xml:space="preserve"> methods are exposed via the </w:t>
      </w:r>
      <w:r w:rsidR="00D9764C" w:rsidRPr="000E5FA0">
        <w:rPr>
          <w:rStyle w:val="inlinecode"/>
          <w:lang w:val="en-US"/>
        </w:rPr>
        <w:t>ActionResponse</w:t>
      </w:r>
      <w:r w:rsidR="00D9764C" w:rsidRPr="00C358D6">
        <w:rPr>
          <w:lang w:val="en-US"/>
        </w:rPr>
        <w:t xml:space="preserve"> and </w:t>
      </w:r>
      <w:r w:rsidR="00D9764C" w:rsidRPr="000E5FA0">
        <w:rPr>
          <w:rStyle w:val="inlinecode"/>
          <w:lang w:val="en-US"/>
        </w:rPr>
        <w:t>EventResponse</w:t>
      </w:r>
      <w:r w:rsidR="00D9764C" w:rsidRPr="00C358D6">
        <w:rPr>
          <w:lang w:val="en-US"/>
        </w:rPr>
        <w:t xml:space="preserve"> interfaces. </w:t>
      </w:r>
      <w:r w:rsidR="007B09CB">
        <w:rPr>
          <w:lang w:val="en-US"/>
        </w:rPr>
        <w:t>The portlet can call the</w:t>
      </w:r>
      <w:r w:rsidR="00D9764C" w:rsidRPr="00C358D6">
        <w:rPr>
          <w:lang w:val="en-US"/>
        </w:rPr>
        <w:t xml:space="preserve"> </w:t>
      </w:r>
      <w:r w:rsidR="00D9764C" w:rsidRPr="007B09CB">
        <w:rPr>
          <w:rStyle w:val="inlinecode"/>
          <w:lang w:val="en-US"/>
        </w:rPr>
        <w:t>setEvent</w:t>
      </w:r>
      <w:r w:rsidR="00D9764C" w:rsidRPr="00C358D6">
        <w:rPr>
          <w:lang w:val="en-US"/>
        </w:rPr>
        <w:t xml:space="preserve"> multiple times </w:t>
      </w:r>
      <w:r w:rsidR="007B09CB">
        <w:rPr>
          <w:lang w:val="en-US"/>
        </w:rPr>
        <w:t>during action or event request execution in order to fire multiple events</w:t>
      </w:r>
      <w:r w:rsidR="00D9764C" w:rsidRPr="00C358D6">
        <w:rPr>
          <w:lang w:val="en-US"/>
        </w:rPr>
        <w:t>.</w:t>
      </w:r>
      <w:r w:rsidR="00D9764C" w:rsidRPr="00C358D6">
        <w:rPr>
          <w:rStyle w:val="EndnoteSymbol"/>
          <w:lang w:val="en-US"/>
        </w:rPr>
        <w:t xml:space="preserve"> </w:t>
      </w:r>
      <w:r w:rsidR="007B09CB">
        <w:rPr>
          <w:lang w:val="en-US"/>
        </w:rPr>
        <w:t>The events fired</w:t>
      </w:r>
      <w:r w:rsidR="007B09CB" w:rsidRPr="00C358D6">
        <w:rPr>
          <w:lang w:val="en-US"/>
        </w:rPr>
        <w:t xml:space="preserve"> will be processed by the po</w:t>
      </w:r>
      <w:r w:rsidR="007B09CB">
        <w:rPr>
          <w:lang w:val="en-US"/>
        </w:rPr>
        <w:t>rtlet container after request</w:t>
      </w:r>
      <w:r w:rsidR="007B09CB" w:rsidRPr="00C358D6">
        <w:rPr>
          <w:lang w:val="en-US"/>
        </w:rPr>
        <w:t xml:space="preserve"> processing has finished.</w:t>
      </w:r>
    </w:p>
    <w:p w:rsidR="00D9764C" w:rsidRPr="00C358D6" w:rsidRDefault="00D9764C" w:rsidP="00D9764C">
      <w:pPr>
        <w:pStyle w:val="Standard"/>
        <w:rPr>
          <w:lang w:val="en-US"/>
        </w:rPr>
      </w:pPr>
      <w:r w:rsidRPr="00C358D6">
        <w:rPr>
          <w:lang w:val="en-US"/>
        </w:rPr>
        <w:t>Events can be publis</w:t>
      </w:r>
      <w:r w:rsidR="007B09CB">
        <w:rPr>
          <w:lang w:val="en-US"/>
        </w:rPr>
        <w:t>hed using either the full qualified event name</w:t>
      </w:r>
      <w:r w:rsidRPr="00C358D6">
        <w:rPr>
          <w:lang w:val="en-US"/>
        </w:rPr>
        <w:t xml:space="preserve"> with the </w:t>
      </w:r>
      <w:r w:rsidRPr="007B09CB">
        <w:rPr>
          <w:rStyle w:val="inlinecode"/>
          <w:lang w:val="en-US"/>
        </w:rPr>
        <w:t>setEvent(QName, Serializable)</w:t>
      </w:r>
      <w:r w:rsidRPr="00C358D6">
        <w:rPr>
          <w:lang w:val="en-US"/>
        </w:rPr>
        <w:t xml:space="preserve"> </w:t>
      </w:r>
      <w:r w:rsidR="007B09CB">
        <w:rPr>
          <w:lang w:val="en-US"/>
        </w:rPr>
        <w:t xml:space="preserve">method, </w:t>
      </w:r>
      <w:r w:rsidRPr="00C358D6">
        <w:rPr>
          <w:lang w:val="en-US"/>
        </w:rPr>
        <w:t xml:space="preserve">or </w:t>
      </w:r>
      <w:r w:rsidR="004672B3">
        <w:rPr>
          <w:lang w:val="en-US"/>
        </w:rPr>
        <w:t>using the event qualified name</w:t>
      </w:r>
      <w:r w:rsidRPr="00C358D6">
        <w:rPr>
          <w:lang w:val="en-US"/>
        </w:rPr>
        <w:t xml:space="preserve"> local part with the </w:t>
      </w:r>
      <w:r w:rsidRPr="004672B3">
        <w:rPr>
          <w:rStyle w:val="inlinecode"/>
          <w:lang w:val="en-US"/>
        </w:rPr>
        <w:t>setEvent(String, Serializable)</w:t>
      </w:r>
      <w:r w:rsidRPr="00C358D6">
        <w:rPr>
          <w:lang w:val="en-US"/>
        </w:rPr>
        <w:t xml:space="preserve"> method. If only the local part is specified</w:t>
      </w:r>
      <w:r w:rsidR="004672B3">
        <w:rPr>
          <w:lang w:val="en-US"/>
        </w:rPr>
        <w:t>, the portlet container must use</w:t>
      </w:r>
      <w:r w:rsidRPr="00C358D6">
        <w:rPr>
          <w:lang w:val="en-US"/>
        </w:rPr>
        <w:t xml:space="preserve"> the default namespace defined in the </w:t>
      </w:r>
      <w:r w:rsidR="004672B3">
        <w:rPr>
          <w:lang w:val="en-US"/>
        </w:rPr>
        <w:t>portlet configuration</w:t>
      </w:r>
      <w:r w:rsidRPr="00C358D6">
        <w:rPr>
          <w:lang w:val="en-US"/>
        </w:rPr>
        <w:t>.</w:t>
      </w:r>
      <w:r w:rsidRPr="00C358D6">
        <w:rPr>
          <w:rStyle w:val="EndnoteSymbol"/>
          <w:lang w:val="en-US"/>
        </w:rPr>
        <w:t xml:space="preserve"> </w:t>
      </w:r>
      <w:r w:rsidRPr="00C358D6">
        <w:rPr>
          <w:lang w:val="en-US"/>
        </w:rPr>
        <w:t xml:space="preserve"> If no </w:t>
      </w:r>
      <w:r w:rsidR="004672B3">
        <w:rPr>
          <w:lang w:val="en-US"/>
        </w:rPr>
        <w:t>default namespace is provided, the portlet container must use</w:t>
      </w:r>
      <w:r w:rsidRPr="00C358D6">
        <w:rPr>
          <w:lang w:val="en-US"/>
        </w:rPr>
        <w:t xml:space="preserve"> the XML default namespace </w:t>
      </w:r>
      <w:r w:rsidRPr="004672B3">
        <w:rPr>
          <w:rStyle w:val="inlinecode"/>
          <w:lang w:val="en-US"/>
        </w:rPr>
        <w:t>javax.xml.XMLConstants.NULL_NS_URI</w:t>
      </w:r>
      <w:r w:rsidRPr="00C358D6">
        <w:rPr>
          <w:lang w:val="en-US"/>
        </w:rPr>
        <w:t>.</w:t>
      </w:r>
      <w:r w:rsidRPr="00C358D6">
        <w:rPr>
          <w:rStyle w:val="EndnoteSymbol"/>
          <w:lang w:val="en-US"/>
        </w:rPr>
        <w:t xml:space="preserve"> </w:t>
      </w:r>
    </w:p>
    <w:p w:rsidR="00D9764C" w:rsidRPr="00C358D6" w:rsidRDefault="00D9764C" w:rsidP="00D9764C">
      <w:pPr>
        <w:pStyle w:val="Standard"/>
        <w:rPr>
          <w:lang w:val="en-US"/>
        </w:rPr>
      </w:pPr>
      <w:r w:rsidRPr="00C358D6">
        <w:rPr>
          <w:lang w:val="en-US"/>
        </w:rPr>
        <w:t xml:space="preserve">The event payload </w:t>
      </w:r>
      <w:r w:rsidR="004672B3" w:rsidRPr="00C358D6">
        <w:rPr>
          <w:lang w:val="en-US"/>
        </w:rPr>
        <w:t xml:space="preserve">must be </w:t>
      </w:r>
      <w:r w:rsidR="004672B3">
        <w:rPr>
          <w:lang w:val="en-US"/>
        </w:rPr>
        <w:t xml:space="preserve">an object of the </w:t>
      </w:r>
      <w:r w:rsidR="004672B3" w:rsidRPr="00C358D6">
        <w:rPr>
          <w:lang w:val="en-US"/>
        </w:rPr>
        <w:t xml:space="preserve">type defined in the </w:t>
      </w:r>
      <w:r w:rsidR="004672B3">
        <w:rPr>
          <w:lang w:val="en-US"/>
        </w:rPr>
        <w:t>portlet configuration.</w:t>
      </w:r>
    </w:p>
    <w:p w:rsidR="00D9764C" w:rsidRPr="0009415E" w:rsidRDefault="00D62614" w:rsidP="00D9764C">
      <w:pPr>
        <w:pStyle w:val="Heading3"/>
        <w:tabs>
          <w:tab w:val="clear" w:pos="720"/>
        </w:tabs>
        <w:ind w:left="720" w:hanging="720"/>
        <w:rPr>
          <w:lang w:val="en-US"/>
        </w:rPr>
      </w:pPr>
      <w:bookmarkStart w:id="813" w:name="_Toc415140916"/>
      <w:bookmarkStart w:id="814" w:name="_Toc468261140"/>
      <w:r>
        <w:rPr>
          <w:lang w:val="en-US"/>
        </w:rPr>
        <w:t>Event P</w:t>
      </w:r>
      <w:r w:rsidR="00D9764C" w:rsidRPr="0009415E">
        <w:rPr>
          <w:lang w:val="en-US"/>
        </w:rPr>
        <w:t>rocessing</w:t>
      </w:r>
      <w:bookmarkEnd w:id="813"/>
      <w:bookmarkEnd w:id="814"/>
    </w:p>
    <w:p w:rsidR="003C578B" w:rsidRDefault="00D9764C" w:rsidP="00D9764C">
      <w:pPr>
        <w:pStyle w:val="Standard"/>
        <w:rPr>
          <w:lang w:val="en-US"/>
        </w:rPr>
      </w:pPr>
      <w:r w:rsidRPr="00C358D6">
        <w:rPr>
          <w:lang w:val="en-US"/>
        </w:rPr>
        <w:t xml:space="preserve">Events are valid only </w:t>
      </w:r>
      <w:r w:rsidR="003C578B">
        <w:rPr>
          <w:lang w:val="en-US"/>
        </w:rPr>
        <w:t>within</w:t>
      </w:r>
      <w:r w:rsidRPr="00C358D6">
        <w:rPr>
          <w:lang w:val="en-US"/>
        </w:rPr>
        <w:t xml:space="preserve"> current client request</w:t>
      </w:r>
      <w:r w:rsidR="003C578B">
        <w:rPr>
          <w:lang w:val="en-US"/>
        </w:rPr>
        <w:t xml:space="preserve"> processing. T</w:t>
      </w:r>
      <w:r w:rsidRPr="00C358D6">
        <w:rPr>
          <w:lang w:val="en-US"/>
        </w:rPr>
        <w:t>he portlet container must therefore deliver all events wit</w:t>
      </w:r>
      <w:r w:rsidR="003C578B">
        <w:rPr>
          <w:lang w:val="en-US"/>
        </w:rPr>
        <w:t>hin the current client request.</w:t>
      </w:r>
      <w:r w:rsidRPr="00C358D6">
        <w:rPr>
          <w:lang w:val="en-US"/>
        </w:rPr>
        <w:t xml:space="preserve"> Event delivery is not guaranteed and the container may restrict event delivery in a meaningful manner, e.g. in order to prevent endless loops. </w:t>
      </w:r>
    </w:p>
    <w:p w:rsidR="00D9764C" w:rsidRPr="00C358D6" w:rsidRDefault="00D9764C" w:rsidP="00D9764C">
      <w:pPr>
        <w:pStyle w:val="Standard"/>
        <w:rPr>
          <w:lang w:val="en-US"/>
        </w:rPr>
      </w:pPr>
      <w:r w:rsidRPr="00C358D6">
        <w:rPr>
          <w:lang w:val="en-US"/>
        </w:rPr>
        <w:t xml:space="preserve">Events are not ordered and the container may re-order the received events before distributing them. </w:t>
      </w:r>
      <w:r w:rsidR="003C578B">
        <w:rPr>
          <w:lang w:val="en-US"/>
        </w:rPr>
        <w:t>P</w:t>
      </w:r>
      <w:r w:rsidRPr="00C358D6">
        <w:rPr>
          <w:lang w:val="en-US"/>
        </w:rPr>
        <w:t xml:space="preserve">ortal applications should distribute events returned by a single portlet in the order the portlet called the </w:t>
      </w:r>
      <w:r w:rsidRPr="003C578B">
        <w:rPr>
          <w:rStyle w:val="inlinecode"/>
          <w:lang w:val="en-US"/>
        </w:rPr>
        <w:t>setEvent</w:t>
      </w:r>
      <w:r w:rsidRPr="00C358D6">
        <w:rPr>
          <w:lang w:val="en-US"/>
        </w:rPr>
        <w:t xml:space="preserve"> method </w:t>
      </w:r>
      <w:r w:rsidR="003C578B">
        <w:rPr>
          <w:lang w:val="en-US"/>
        </w:rPr>
        <w:t xml:space="preserve">but this </w:t>
      </w:r>
      <w:r w:rsidRPr="00C358D6">
        <w:rPr>
          <w:lang w:val="en-US"/>
        </w:rPr>
        <w:t>ordering is not guaranteed. Thus portlet developers should rely on other mec</w:t>
      </w:r>
      <w:r w:rsidR="003C578B">
        <w:rPr>
          <w:lang w:val="en-US"/>
        </w:rPr>
        <w:t>hanisms such as adding</w:t>
      </w:r>
      <w:r w:rsidRPr="00C358D6">
        <w:rPr>
          <w:lang w:val="en-US"/>
        </w:rPr>
        <w:t xml:space="preserve"> ordering</w:t>
      </w:r>
      <w:r w:rsidR="003C578B">
        <w:rPr>
          <w:lang w:val="en-US"/>
        </w:rPr>
        <w:t xml:space="preserve"> information to the event payload </w:t>
      </w:r>
      <w:r w:rsidRPr="00C358D6">
        <w:rPr>
          <w:lang w:val="en-US"/>
        </w:rPr>
        <w:t>if required.</w:t>
      </w:r>
    </w:p>
    <w:p w:rsidR="00D9764C" w:rsidRPr="00C358D6" w:rsidRDefault="00D9764C" w:rsidP="00D9764C">
      <w:pPr>
        <w:pStyle w:val="Standard"/>
        <w:rPr>
          <w:lang w:val="en-US"/>
        </w:rPr>
      </w:pPr>
      <w:r w:rsidRPr="00C358D6">
        <w:rPr>
          <w:lang w:val="en-US"/>
        </w:rPr>
        <w:t>Event distribution is non-blocking and can happen in parallel for different portlet windows.</w:t>
      </w:r>
    </w:p>
    <w:p w:rsidR="00D9764C" w:rsidRPr="00C358D6" w:rsidRDefault="00D9764C" w:rsidP="00D9764C">
      <w:pPr>
        <w:pStyle w:val="Standard"/>
        <w:rPr>
          <w:lang w:val="en-US"/>
        </w:rPr>
      </w:pPr>
      <w:r w:rsidRPr="00C358D6">
        <w:rPr>
          <w:lang w:val="en-US"/>
        </w:rPr>
        <w:t>Event distribution must be serialized for a specific portlet window per client request so that at any giv</w:t>
      </w:r>
      <w:r w:rsidR="00341558">
        <w:rPr>
          <w:lang w:val="en-US"/>
        </w:rPr>
        <w:t>en time a portlet window is</w:t>
      </w:r>
      <w:r w:rsidRPr="00C358D6">
        <w:rPr>
          <w:lang w:val="en-US"/>
        </w:rPr>
        <w:t xml:space="preserve"> processing</w:t>
      </w:r>
      <w:r w:rsidR="00341558">
        <w:rPr>
          <w:lang w:val="en-US"/>
        </w:rPr>
        <w:t xml:space="preserve"> only</w:t>
      </w:r>
      <w:r w:rsidRPr="00C358D6">
        <w:rPr>
          <w:lang w:val="en-US"/>
        </w:rPr>
        <w:t xml:space="preserve"> one event </w:t>
      </w:r>
      <w:r w:rsidR="00341558">
        <w:rPr>
          <w:lang w:val="en-US"/>
        </w:rPr>
        <w:t>for the current client request</w:t>
      </w:r>
      <w:r w:rsidRPr="00C358D6">
        <w:rPr>
          <w:lang w:val="en-US"/>
        </w:rPr>
        <w:t>.</w:t>
      </w:r>
      <w:r w:rsidRPr="00C358D6">
        <w:rPr>
          <w:rStyle w:val="EndnoteSymbol"/>
          <w:lang w:val="en-US"/>
        </w:rPr>
        <w:t xml:space="preserve"> </w:t>
      </w:r>
      <w:r w:rsidR="00341558">
        <w:rPr>
          <w:lang w:val="en-US"/>
        </w:rPr>
        <w:t xml:space="preserve"> Conceptually, t</w:t>
      </w:r>
      <w:r w:rsidRPr="00C358D6">
        <w:rPr>
          <w:lang w:val="en-US"/>
        </w:rPr>
        <w:t xml:space="preserve">he portlet container should </w:t>
      </w:r>
      <w:r w:rsidR="00341558">
        <w:rPr>
          <w:lang w:val="en-US"/>
        </w:rPr>
        <w:t>queue the events for each</w:t>
      </w:r>
      <w:r w:rsidRPr="00C358D6">
        <w:rPr>
          <w:lang w:val="en-US"/>
        </w:rPr>
        <w:t xml:space="preserve"> portlet window</w:t>
      </w:r>
      <w:r w:rsidR="00341558">
        <w:rPr>
          <w:lang w:val="en-US"/>
        </w:rPr>
        <w:t xml:space="preserve"> per client request.</w:t>
      </w:r>
      <w:r w:rsidRPr="00C358D6">
        <w:rPr>
          <w:lang w:val="en-US"/>
        </w:rPr>
        <w:t xml:space="preserve"> When processing the queue the container should take any previously returned event response data, like render parameters, portlet mode, window state, into account and supply these updated values with the</w:t>
      </w:r>
      <w:r w:rsidR="00341558">
        <w:rPr>
          <w:lang w:val="en-US"/>
        </w:rPr>
        <w:t xml:space="preserve"> next </w:t>
      </w:r>
      <w:r w:rsidRPr="00C358D6">
        <w:rPr>
          <w:lang w:val="en-US"/>
        </w:rPr>
        <w:t>event request.</w:t>
      </w:r>
    </w:p>
    <w:p w:rsidR="00D9764C" w:rsidRPr="00C358D6" w:rsidRDefault="00D9764C" w:rsidP="00D9764C">
      <w:pPr>
        <w:pStyle w:val="Standard"/>
        <w:rPr>
          <w:lang w:val="en-US"/>
        </w:rPr>
      </w:pPr>
      <w:r w:rsidRPr="00C358D6">
        <w:rPr>
          <w:lang w:val="en-US"/>
        </w:rPr>
        <w:lastRenderedPageBreak/>
        <w:t xml:space="preserve">Note that event processing for different portlets within the current client request may happen in parallel and that therefore </w:t>
      </w:r>
      <w:r w:rsidR="00341558">
        <w:rPr>
          <w:lang w:val="en-US"/>
        </w:rPr>
        <w:t xml:space="preserve">if portlets update </w:t>
      </w:r>
      <w:r w:rsidRPr="00C358D6">
        <w:rPr>
          <w:lang w:val="en-US"/>
        </w:rPr>
        <w:t>shared data</w:t>
      </w:r>
      <w:r w:rsidR="00341558">
        <w:rPr>
          <w:lang w:val="en-US"/>
        </w:rPr>
        <w:t xml:space="preserve"> </w:t>
      </w:r>
      <w:r w:rsidRPr="00C358D6">
        <w:rPr>
          <w:lang w:val="en-US"/>
        </w:rPr>
        <w:t xml:space="preserve">like public render parameters or </w:t>
      </w:r>
      <w:r w:rsidR="00341558">
        <w:rPr>
          <w:lang w:val="en-US"/>
        </w:rPr>
        <w:t xml:space="preserve">information in </w:t>
      </w:r>
      <w:r w:rsidRPr="00C358D6">
        <w:rPr>
          <w:lang w:val="en-US"/>
        </w:rPr>
        <w:t>the application session</w:t>
      </w:r>
      <w:r w:rsidR="00341558">
        <w:rPr>
          <w:lang w:val="en-US"/>
        </w:rPr>
        <w:t xml:space="preserve"> during event processing</w:t>
      </w:r>
      <w:r w:rsidRPr="00C358D6">
        <w:rPr>
          <w:lang w:val="en-US"/>
        </w:rPr>
        <w:t>, the last state change wins.</w:t>
      </w:r>
    </w:p>
    <w:p w:rsidR="00D9764C" w:rsidRPr="00C358D6" w:rsidRDefault="00D9764C" w:rsidP="00D9764C">
      <w:pPr>
        <w:pStyle w:val="Standard"/>
        <w:rPr>
          <w:lang w:val="en-US"/>
        </w:rPr>
      </w:pPr>
      <w:r w:rsidRPr="00C358D6">
        <w:rPr>
          <w:lang w:val="en-US"/>
        </w:rPr>
        <w:t xml:space="preserve">Container raised events are issued by the portlet container and not a portlet. The portlet should not publish container events, only process them. Container events published by the portlet should be ignored by the portlet container. If a portlet would like to receive a container raised event it should declare the event in the portlet </w:t>
      </w:r>
      <w:r w:rsidR="00341558">
        <w:rPr>
          <w:lang w:val="en-US"/>
        </w:rPr>
        <w:t>configuration</w:t>
      </w:r>
      <w:r w:rsidRPr="00C358D6">
        <w:rPr>
          <w:lang w:val="en-US"/>
        </w:rPr>
        <w:t>.</w:t>
      </w:r>
    </w:p>
    <w:p w:rsidR="00D9764C" w:rsidRPr="0009415E" w:rsidRDefault="00D9764C" w:rsidP="00D9764C">
      <w:pPr>
        <w:pStyle w:val="Heading3"/>
        <w:tabs>
          <w:tab w:val="clear" w:pos="720"/>
        </w:tabs>
        <w:ind w:left="720" w:hanging="720"/>
        <w:rPr>
          <w:lang w:val="en-US"/>
        </w:rPr>
      </w:pPr>
      <w:bookmarkStart w:id="815" w:name="_Toc415140917"/>
      <w:bookmarkStart w:id="816" w:name="_Toc468261141"/>
      <w:r w:rsidRPr="0009415E">
        <w:rPr>
          <w:lang w:val="en-US"/>
        </w:rPr>
        <w:t>Exceptions during event processing</w:t>
      </w:r>
      <w:bookmarkEnd w:id="815"/>
      <w:bookmarkEnd w:id="816"/>
    </w:p>
    <w:p w:rsidR="00D9764C" w:rsidRPr="00C358D6" w:rsidRDefault="00D9764C" w:rsidP="00D9764C">
      <w:pPr>
        <w:pStyle w:val="Standard"/>
        <w:rPr>
          <w:lang w:val="en-US"/>
        </w:rPr>
      </w:pPr>
      <w:r w:rsidRPr="00C358D6">
        <w:rPr>
          <w:lang w:val="en-US"/>
        </w:rPr>
        <w:t xml:space="preserve">A portlet may throw a </w:t>
      </w:r>
      <w:r w:rsidRPr="00DB59AA">
        <w:rPr>
          <w:rStyle w:val="inlinecode"/>
          <w:lang w:val="en-US"/>
        </w:rPr>
        <w:t>PortletException</w:t>
      </w:r>
      <w:r w:rsidRPr="00C358D6">
        <w:rPr>
          <w:rFonts w:ascii="Courier" w:hAnsi="Courier"/>
          <w:sz w:val="20"/>
          <w:lang w:val="en-US"/>
        </w:rPr>
        <w:t xml:space="preserve">, </w:t>
      </w:r>
      <w:r w:rsidRPr="00C358D6">
        <w:rPr>
          <w:lang w:val="en-US"/>
        </w:rPr>
        <w:t>a</w:t>
      </w:r>
      <w:r w:rsidRPr="00C358D6">
        <w:rPr>
          <w:rFonts w:ascii="Courier" w:hAnsi="Courier"/>
          <w:sz w:val="20"/>
          <w:lang w:val="en-US"/>
        </w:rPr>
        <w:t xml:space="preserve"> </w:t>
      </w:r>
      <w:r w:rsidRPr="00DB59AA">
        <w:rPr>
          <w:rStyle w:val="inlinecode"/>
          <w:lang w:val="en-US"/>
        </w:rPr>
        <w:t>PortletSecurityException</w:t>
      </w:r>
      <w:r w:rsidRPr="00C358D6">
        <w:rPr>
          <w:lang w:val="en-US"/>
        </w:rPr>
        <w:t xml:space="preserve"> or a </w:t>
      </w:r>
      <w:r w:rsidRPr="00DB59AA">
        <w:rPr>
          <w:rStyle w:val="inlinecode"/>
          <w:lang w:val="en-US"/>
        </w:rPr>
        <w:t>UnavailableException</w:t>
      </w:r>
      <w:r w:rsidRPr="00C358D6">
        <w:rPr>
          <w:lang w:val="en-US"/>
        </w:rPr>
        <w:t xml:space="preserve"> during </w:t>
      </w:r>
      <w:r w:rsidR="00DB59AA">
        <w:rPr>
          <w:lang w:val="en-US"/>
        </w:rPr>
        <w:t>event processing</w:t>
      </w:r>
      <w:r w:rsidRPr="00C358D6">
        <w:rPr>
          <w:lang w:val="en-US"/>
        </w:rPr>
        <w:t>.</w:t>
      </w:r>
    </w:p>
    <w:p w:rsidR="00D9764C" w:rsidRPr="00C358D6" w:rsidRDefault="00D9764C" w:rsidP="00D9764C">
      <w:pPr>
        <w:pStyle w:val="Standard"/>
        <w:rPr>
          <w:lang w:val="en-US"/>
        </w:rPr>
      </w:pPr>
      <w:r w:rsidRPr="00C358D6">
        <w:rPr>
          <w:lang w:val="en-US"/>
        </w:rPr>
        <w:t xml:space="preserve">A </w:t>
      </w:r>
      <w:r w:rsidRPr="009615F6">
        <w:rPr>
          <w:rStyle w:val="inlinecode"/>
          <w:lang w:val="en-US"/>
        </w:rPr>
        <w:t>PortletException</w:t>
      </w:r>
      <w:r w:rsidRPr="00C358D6">
        <w:rPr>
          <w:lang w:val="en-US"/>
        </w:rPr>
        <w:t xml:space="preserve"> signals that an error has occurred during the processing of the event and that the portlet container should take appropriate measures to clean up the event processing. If a portlet throws an exception </w:t>
      </w:r>
      <w:r w:rsidR="003C578B">
        <w:rPr>
          <w:lang w:val="en-US"/>
        </w:rPr>
        <w:t>during event processing</w:t>
      </w:r>
      <w:r w:rsidRPr="00C358D6">
        <w:rPr>
          <w:lang w:val="en-US"/>
        </w:rPr>
        <w:t>, all operations</w:t>
      </w:r>
      <w:r w:rsidR="00D51802">
        <w:rPr>
          <w:lang w:val="en-US"/>
        </w:rPr>
        <w:t xml:space="preserve"> performed</w:t>
      </w:r>
      <w:r w:rsidRPr="00C358D6">
        <w:rPr>
          <w:lang w:val="en-US"/>
        </w:rPr>
        <w:t xml:space="preserve"> on the </w:t>
      </w:r>
      <w:r w:rsidRPr="00C358D6">
        <w:rPr>
          <w:rFonts w:ascii="Courier" w:hAnsi="Courier"/>
          <w:sz w:val="20"/>
          <w:lang w:val="en-US"/>
        </w:rPr>
        <w:t>EventResponse</w:t>
      </w:r>
      <w:r w:rsidRPr="00C358D6">
        <w:rPr>
          <w:lang w:val="en-US"/>
        </w:rPr>
        <w:t xml:space="preserve"> </w:t>
      </w:r>
      <w:r w:rsidR="00D51802">
        <w:rPr>
          <w:lang w:val="en-US"/>
        </w:rPr>
        <w:t xml:space="preserve">object, such as setting render parameters and setting events, before the exception occurs </w:t>
      </w:r>
      <w:r w:rsidRPr="00C358D6">
        <w:rPr>
          <w:lang w:val="en-US"/>
        </w:rPr>
        <w:t xml:space="preserve">must </w:t>
      </w:r>
      <w:r w:rsidR="00D62614">
        <w:rPr>
          <w:lang w:val="en-US"/>
        </w:rPr>
        <w:t xml:space="preserve">be ignored.  The portlet </w:t>
      </w:r>
      <w:r w:rsidRPr="00C358D6">
        <w:rPr>
          <w:lang w:val="en-US"/>
        </w:rPr>
        <w:t xml:space="preserve">container should continue processing other events targeted to the portlet and </w:t>
      </w:r>
      <w:r w:rsidR="00D51802">
        <w:rPr>
          <w:lang w:val="en-US"/>
        </w:rPr>
        <w:t xml:space="preserve">to </w:t>
      </w:r>
      <w:r w:rsidRPr="00C358D6">
        <w:rPr>
          <w:lang w:val="en-US"/>
        </w:rPr>
        <w:t xml:space="preserve">other portlets participating in the current client request. </w:t>
      </w:r>
      <w:r w:rsidR="003C578B">
        <w:rPr>
          <w:lang w:val="en-US"/>
        </w:rPr>
        <w:t>Error handling is otherwise left to the portal implementation</w:t>
      </w:r>
      <w:r w:rsidRPr="00C358D6">
        <w:rPr>
          <w:lang w:val="en-US"/>
        </w:rPr>
        <w:t>.</w:t>
      </w:r>
    </w:p>
    <w:p w:rsidR="00D9764C" w:rsidRPr="00C358D6" w:rsidRDefault="003C578B" w:rsidP="00D9764C">
      <w:pPr>
        <w:pStyle w:val="Standard"/>
        <w:rPr>
          <w:lang w:val="en-US"/>
        </w:rPr>
      </w:pPr>
      <w:r w:rsidRPr="00C358D6">
        <w:rPr>
          <w:lang w:val="en-US"/>
        </w:rPr>
        <w:t>A</w:t>
      </w:r>
      <w:r w:rsidR="00D9764C" w:rsidRPr="00C358D6">
        <w:rPr>
          <w:lang w:val="en-US"/>
        </w:rPr>
        <w:t xml:space="preserve"> </w:t>
      </w:r>
      <w:r w:rsidR="00D9764C" w:rsidRPr="009615F6">
        <w:rPr>
          <w:rStyle w:val="inlinecode"/>
          <w:lang w:val="en-US"/>
        </w:rPr>
        <w:t>UnavailableException</w:t>
      </w:r>
      <w:r w:rsidR="00D9764C" w:rsidRPr="00C358D6">
        <w:rPr>
          <w:lang w:val="en-US"/>
        </w:rPr>
        <w:t xml:space="preserve"> signals that the portlet is unable to handle requests either temporarily or permanently.</w:t>
      </w:r>
    </w:p>
    <w:p w:rsidR="00D9764C" w:rsidRPr="00C358D6" w:rsidRDefault="00D9764C" w:rsidP="00D9764C">
      <w:pPr>
        <w:pStyle w:val="Standard"/>
        <w:rPr>
          <w:lang w:val="en-US"/>
        </w:rPr>
      </w:pPr>
      <w:r w:rsidRPr="00C358D6">
        <w:rPr>
          <w:lang w:val="en-US"/>
        </w:rPr>
        <w:t>If</w:t>
      </w:r>
      <w:r w:rsidRPr="00C358D6">
        <w:rPr>
          <w:b/>
          <w:lang w:val="en-US"/>
        </w:rPr>
        <w:t xml:space="preserve"> </w:t>
      </w:r>
      <w:r w:rsidRPr="00C358D6">
        <w:rPr>
          <w:lang w:val="en-US"/>
        </w:rPr>
        <w:t>the</w:t>
      </w:r>
      <w:r w:rsidR="003C578B">
        <w:rPr>
          <w:lang w:val="en-US"/>
        </w:rPr>
        <w:t xml:space="preserve"> exception indicates permanent unavailability,</w:t>
      </w:r>
      <w:r w:rsidRPr="00C358D6">
        <w:rPr>
          <w:lang w:val="en-US"/>
        </w:rPr>
        <w:t xml:space="preserve"> the portlet container must remove the portlet from service immediately, call the portlet’s </w:t>
      </w:r>
      <w:r w:rsidRPr="003C578B">
        <w:rPr>
          <w:rStyle w:val="inlinecode"/>
          <w:lang w:val="en-US"/>
        </w:rPr>
        <w:t>destroy</w:t>
      </w:r>
      <w:r w:rsidRPr="00C358D6">
        <w:rPr>
          <w:lang w:val="en-US"/>
        </w:rPr>
        <w:t xml:space="preserve"> method, a</w:t>
      </w:r>
      <w:r w:rsidR="003C578B">
        <w:rPr>
          <w:lang w:val="en-US"/>
        </w:rPr>
        <w:t xml:space="preserve">nd release the portlet object. </w:t>
      </w:r>
      <w:r w:rsidRPr="00C358D6">
        <w:rPr>
          <w:lang w:val="en-US"/>
        </w:rPr>
        <w:t xml:space="preserve">A portlet that throws a permanent </w:t>
      </w:r>
      <w:r w:rsidRPr="009615F6">
        <w:rPr>
          <w:rStyle w:val="inlinecode"/>
          <w:lang w:val="en-US"/>
        </w:rPr>
        <w:t>UnavailableException</w:t>
      </w:r>
      <w:r w:rsidRPr="00C358D6">
        <w:rPr>
          <w:lang w:val="en-US"/>
        </w:rPr>
        <w:t xml:space="preserve"> must be considered unavailable until the portlet application containing the portlet is restarted.</w:t>
      </w:r>
    </w:p>
    <w:p w:rsidR="00D9764C" w:rsidRPr="00C358D6" w:rsidRDefault="003C578B" w:rsidP="00D9764C">
      <w:pPr>
        <w:pStyle w:val="Standard"/>
        <w:rPr>
          <w:lang w:val="en-US"/>
        </w:rPr>
      </w:pPr>
      <w:r w:rsidRPr="00C358D6">
        <w:rPr>
          <w:lang w:val="en-US"/>
        </w:rPr>
        <w:t>If</w:t>
      </w:r>
      <w:r w:rsidRPr="00C358D6">
        <w:rPr>
          <w:b/>
          <w:lang w:val="en-US"/>
        </w:rPr>
        <w:t xml:space="preserve"> </w:t>
      </w:r>
      <w:r w:rsidRPr="00C358D6">
        <w:rPr>
          <w:lang w:val="en-US"/>
        </w:rPr>
        <w:t>the</w:t>
      </w:r>
      <w:r>
        <w:rPr>
          <w:lang w:val="en-US"/>
        </w:rPr>
        <w:t xml:space="preserve"> exception indicates temporary unavailability,</w:t>
      </w:r>
      <w:r w:rsidRPr="00C358D6">
        <w:rPr>
          <w:lang w:val="en-US"/>
        </w:rPr>
        <w:t xml:space="preserve"> </w:t>
      </w:r>
      <w:r w:rsidR="00D9764C" w:rsidRPr="00C358D6">
        <w:rPr>
          <w:lang w:val="en-US"/>
        </w:rPr>
        <w:t>then the portlet container may choose not to route any requests to the portlet during the time period of the temporary unavailability.</w:t>
      </w:r>
    </w:p>
    <w:p w:rsidR="00D9764C" w:rsidRPr="00C358D6" w:rsidRDefault="00D9764C" w:rsidP="00D9764C">
      <w:pPr>
        <w:pStyle w:val="Standard"/>
        <w:rPr>
          <w:lang w:val="en-US"/>
        </w:rPr>
      </w:pPr>
      <w:r w:rsidRPr="00C358D6">
        <w:rPr>
          <w:lang w:val="en-US"/>
        </w:rPr>
        <w:t>The portlet container may choose to ignore the distinction between a permanent and temporary unavailability and treat all</w:t>
      </w:r>
      <w:r w:rsidR="003C578B">
        <w:rPr>
          <w:lang w:val="en-US"/>
        </w:rPr>
        <w:t xml:space="preserve"> occurrences of</w:t>
      </w:r>
      <w:r w:rsidRPr="00C358D6">
        <w:rPr>
          <w:lang w:val="en-US"/>
        </w:rPr>
        <w:t xml:space="preserve"> </w:t>
      </w:r>
      <w:r w:rsidR="003C578B" w:rsidRPr="003C578B">
        <w:rPr>
          <w:rStyle w:val="inlinecode"/>
          <w:lang w:val="en-US"/>
        </w:rPr>
        <w:t>UnavailableException</w:t>
      </w:r>
      <w:r w:rsidR="003C578B">
        <w:rPr>
          <w:lang w:val="en-US"/>
        </w:rPr>
        <w:t xml:space="preserve"> as permanent and</w:t>
      </w:r>
      <w:r w:rsidRPr="00C358D6">
        <w:rPr>
          <w:lang w:val="en-US"/>
        </w:rPr>
        <w:t xml:space="preserve"> remov</w:t>
      </w:r>
      <w:r w:rsidR="003C578B">
        <w:rPr>
          <w:lang w:val="en-US"/>
        </w:rPr>
        <w:t>e the</w:t>
      </w:r>
      <w:r w:rsidRPr="00C358D6">
        <w:rPr>
          <w:lang w:val="en-US"/>
        </w:rPr>
        <w:t xml:space="preserve"> portlet from service.</w:t>
      </w:r>
    </w:p>
    <w:p w:rsidR="00D9764C" w:rsidRPr="00C358D6" w:rsidRDefault="00D9764C" w:rsidP="00D9764C">
      <w:pPr>
        <w:pStyle w:val="Standard"/>
        <w:rPr>
          <w:lang w:val="en-US"/>
        </w:rPr>
      </w:pPr>
      <w:r w:rsidRPr="00C358D6">
        <w:rPr>
          <w:lang w:val="en-US"/>
        </w:rPr>
        <w:t xml:space="preserve">A </w:t>
      </w:r>
      <w:r w:rsidRPr="009615F6">
        <w:rPr>
          <w:rStyle w:val="inlinecode"/>
          <w:lang w:val="en-US"/>
        </w:rPr>
        <w:t>RuntimeException</w:t>
      </w:r>
      <w:r w:rsidRPr="00C358D6">
        <w:rPr>
          <w:lang w:val="en-US"/>
        </w:rPr>
        <w:t xml:space="preserve"> thrown during the event handling must be handled as a </w:t>
      </w:r>
      <w:r w:rsidRPr="009615F6">
        <w:rPr>
          <w:rStyle w:val="inlinecode"/>
          <w:lang w:val="en-US"/>
        </w:rPr>
        <w:t>PortletException</w:t>
      </w:r>
      <w:r w:rsidRPr="00C358D6">
        <w:rPr>
          <w:lang w:val="en-US"/>
        </w:rPr>
        <w:t>.</w:t>
      </w:r>
    </w:p>
    <w:p w:rsidR="00D9764C" w:rsidRPr="0009415E" w:rsidRDefault="004672B3" w:rsidP="00D9764C">
      <w:pPr>
        <w:pStyle w:val="Heading2"/>
        <w:ind w:left="578" w:hanging="578"/>
        <w:rPr>
          <w:lang w:val="en-US"/>
        </w:rPr>
      </w:pPr>
      <w:bookmarkStart w:id="817" w:name="_Toc415140919"/>
      <w:r>
        <w:rPr>
          <w:lang w:val="en-US"/>
        </w:rPr>
        <w:t xml:space="preserve"> </w:t>
      </w:r>
      <w:bookmarkStart w:id="818" w:name="_Toc468261142"/>
      <w:r w:rsidR="00D9764C" w:rsidRPr="0009415E">
        <w:rPr>
          <w:lang w:val="en-US"/>
        </w:rPr>
        <w:t>Predefined Container Events</w:t>
      </w:r>
      <w:bookmarkEnd w:id="817"/>
      <w:bookmarkEnd w:id="818"/>
    </w:p>
    <w:p w:rsidR="00D9764C" w:rsidRPr="00C358D6" w:rsidRDefault="00D9764C" w:rsidP="00D9764C">
      <w:pPr>
        <w:pStyle w:val="Standard"/>
        <w:rPr>
          <w:lang w:val="en-US"/>
        </w:rPr>
      </w:pPr>
      <w:r w:rsidRPr="00C358D6">
        <w:rPr>
          <w:lang w:val="en-US"/>
        </w:rPr>
        <w:t>The Web Service for Remote Portlets (WSRP) specification predefines some common events that should be leveraged when requiring an event for one of the following scenarios:</w:t>
      </w:r>
    </w:p>
    <w:p w:rsidR="00D9764C" w:rsidRPr="004113AE" w:rsidRDefault="00D9764C" w:rsidP="00366C22">
      <w:pPr>
        <w:pStyle w:val="Standard"/>
        <w:numPr>
          <w:ilvl w:val="0"/>
          <w:numId w:val="70"/>
        </w:numPr>
        <w:rPr>
          <w:lang w:val="en-US"/>
        </w:rPr>
      </w:pPr>
      <w:r w:rsidRPr="004113AE">
        <w:rPr>
          <w:lang w:val="en-US"/>
        </w:rPr>
        <w:t>Event handling failed (</w:t>
      </w:r>
      <w:r w:rsidRPr="009615F6">
        <w:rPr>
          <w:rStyle w:val="inlinecode"/>
          <w:lang w:val="en-US"/>
        </w:rPr>
        <w:t>wsrp:eventHandlingFailed</w:t>
      </w:r>
      <w:r w:rsidRPr="004113AE">
        <w:rPr>
          <w:lang w:val="en-US"/>
        </w:rPr>
        <w:t>) –This is a portal application generated event which signals to the portlet that the portal application detected that errors occurred while distributing events. As a simple notification, this event carries no predefined payload, but does use an open content definition.</w:t>
      </w:r>
    </w:p>
    <w:p w:rsidR="00D9764C" w:rsidRPr="004113AE" w:rsidRDefault="00D9764C" w:rsidP="00366C22">
      <w:pPr>
        <w:pStyle w:val="Standard"/>
        <w:numPr>
          <w:ilvl w:val="0"/>
          <w:numId w:val="70"/>
        </w:numPr>
        <w:rPr>
          <w:lang w:val="en-US"/>
        </w:rPr>
      </w:pPr>
      <w:r w:rsidRPr="004113AE">
        <w:rPr>
          <w:lang w:val="en-US"/>
        </w:rPr>
        <w:t>Navigations context changed (</w:t>
      </w:r>
      <w:r w:rsidRPr="009615F6">
        <w:rPr>
          <w:rStyle w:val="inlinecode"/>
          <w:lang w:val="en-US"/>
        </w:rPr>
        <w:t>wsrp:newNavigationalContextScope</w:t>
      </w:r>
      <w:r w:rsidRPr="004113AE">
        <w:rPr>
          <w:lang w:val="en-US"/>
        </w:rPr>
        <w:t>)– allowing the portlet to manage its own navigational context in a consistent manner with the navigational context managed by the portal application.</w:t>
      </w:r>
    </w:p>
    <w:p w:rsidR="00D9764C" w:rsidRPr="004113AE" w:rsidRDefault="00D9764C" w:rsidP="00366C22">
      <w:pPr>
        <w:pStyle w:val="Standard"/>
        <w:numPr>
          <w:ilvl w:val="0"/>
          <w:numId w:val="70"/>
        </w:numPr>
        <w:rPr>
          <w:lang w:val="en-US"/>
        </w:rPr>
      </w:pPr>
      <w:r w:rsidRPr="004113AE">
        <w:rPr>
          <w:lang w:val="en-US"/>
        </w:rPr>
        <w:lastRenderedPageBreak/>
        <w:t>New portlet mode (</w:t>
      </w:r>
      <w:r w:rsidRPr="009615F6">
        <w:rPr>
          <w:rStyle w:val="inlinecode"/>
          <w:lang w:val="en-US"/>
        </w:rPr>
        <w:t>wsrp:newMode</w:t>
      </w:r>
      <w:r w:rsidRPr="004113AE">
        <w:rPr>
          <w:lang w:val="en-US"/>
        </w:rPr>
        <w:t>) – indicating to the portlet that it has been put into a new portlet mode and allowing the portlet to pre-set some state before getting rendered in this new mode.</w:t>
      </w:r>
    </w:p>
    <w:p w:rsidR="00D9764C" w:rsidRPr="004113AE" w:rsidRDefault="00D9764C" w:rsidP="00366C22">
      <w:pPr>
        <w:pStyle w:val="Standard"/>
        <w:numPr>
          <w:ilvl w:val="0"/>
          <w:numId w:val="70"/>
        </w:numPr>
        <w:rPr>
          <w:lang w:val="en-US"/>
        </w:rPr>
      </w:pPr>
      <w:r w:rsidRPr="004113AE">
        <w:rPr>
          <w:lang w:val="en-US"/>
        </w:rPr>
        <w:t>New window state(</w:t>
      </w:r>
      <w:r w:rsidRPr="009615F6">
        <w:rPr>
          <w:rStyle w:val="inlinecode"/>
          <w:lang w:val="en-US"/>
        </w:rPr>
        <w:t>wsrp:newWindowState</w:t>
      </w:r>
      <w:r w:rsidRPr="004113AE">
        <w:rPr>
          <w:lang w:val="en-US"/>
        </w:rPr>
        <w:t>) – indicating to the portlet that it has been put into a new window state and allowing the portlet to pre-set some state before getting rendered in this window state.</w:t>
      </w:r>
    </w:p>
    <w:p w:rsidR="00D9764C" w:rsidRPr="00C358D6" w:rsidRDefault="00D9764C" w:rsidP="00D9764C">
      <w:pPr>
        <w:pStyle w:val="Standard"/>
        <w:rPr>
          <w:lang w:val="en-US"/>
        </w:rPr>
      </w:pPr>
      <w:r w:rsidRPr="00C358D6">
        <w:rPr>
          <w:lang w:val="en-US"/>
        </w:rPr>
        <w:t>See section 5.11 of the Web Services for Remote Portlets specification V2.0 for more details.</w:t>
      </w:r>
    </w:p>
    <w:p w:rsidR="00D9764C" w:rsidRDefault="00D62614" w:rsidP="00D9764C">
      <w:pPr>
        <w:pStyle w:val="Standard"/>
        <w:rPr>
          <w:lang w:val="en-US"/>
        </w:rPr>
      </w:pPr>
      <w:r>
        <w:rPr>
          <w:lang w:val="en-US"/>
        </w:rPr>
        <w:t>Portlet containers may optionally provide support for these events. P</w:t>
      </w:r>
      <w:r w:rsidR="00D9764C" w:rsidRPr="00C358D6">
        <w:rPr>
          <w:lang w:val="en-US"/>
        </w:rPr>
        <w:t xml:space="preserve">ortlet containers </w:t>
      </w:r>
      <w:r>
        <w:rPr>
          <w:lang w:val="en-US"/>
        </w:rPr>
        <w:t xml:space="preserve">that </w:t>
      </w:r>
      <w:r w:rsidR="00D9764C" w:rsidRPr="00C358D6">
        <w:rPr>
          <w:lang w:val="en-US"/>
        </w:rPr>
        <w:t>support</w:t>
      </w:r>
      <w:r>
        <w:rPr>
          <w:lang w:val="en-US"/>
        </w:rPr>
        <w:t xml:space="preserve"> the </w:t>
      </w:r>
      <w:r w:rsidR="00D9764C" w:rsidRPr="00C358D6">
        <w:rPr>
          <w:lang w:val="en-US"/>
        </w:rPr>
        <w:t xml:space="preserve">predefined events should deliver these events to all portlets </w:t>
      </w:r>
      <w:r>
        <w:rPr>
          <w:lang w:val="en-US"/>
        </w:rPr>
        <w:t>that declare processing event support for them</w:t>
      </w:r>
      <w:r w:rsidR="00D9764C" w:rsidRPr="00C358D6">
        <w:rPr>
          <w:lang w:val="en-US"/>
        </w:rPr>
        <w:t xml:space="preserve"> in the portle</w:t>
      </w:r>
      <w:r>
        <w:rPr>
          <w:lang w:val="en-US"/>
        </w:rPr>
        <w:t>t configuration</w:t>
      </w:r>
      <w:r w:rsidR="00D9764C" w:rsidRPr="00C358D6">
        <w:rPr>
          <w:lang w:val="en-US"/>
        </w:rPr>
        <w:t>.</w:t>
      </w:r>
    </w:p>
    <w:p w:rsidR="00A10EA5" w:rsidRDefault="00A10EA5" w:rsidP="00D9764C">
      <w:pPr>
        <w:pStyle w:val="Standard"/>
        <w:rPr>
          <w:lang w:val="en-US"/>
        </w:rPr>
      </w:pPr>
    </w:p>
    <w:p w:rsidR="00A10EA5" w:rsidRDefault="00A10EA5" w:rsidP="00A10EA5">
      <w:pPr>
        <w:pStyle w:val="Heading1"/>
      </w:pPr>
      <w:bookmarkStart w:id="819" w:name="_Ref427244690"/>
      <w:bookmarkStart w:id="820" w:name="_Toc468261143"/>
      <w:r>
        <w:lastRenderedPageBreak/>
        <w:t>Portlet Preferences</w:t>
      </w:r>
      <w:bookmarkEnd w:id="819"/>
      <w:bookmarkEnd w:id="820"/>
    </w:p>
    <w:p w:rsidR="00A10EA5" w:rsidRPr="00A25B10" w:rsidRDefault="00A10EA5" w:rsidP="00A10EA5">
      <w:pPr>
        <w:pStyle w:val="Standard"/>
        <w:rPr>
          <w:lang w:val="en-US"/>
        </w:rPr>
      </w:pPr>
      <w:r w:rsidRPr="00A25B10">
        <w:rPr>
          <w:lang w:val="en-US"/>
        </w:rPr>
        <w:t xml:space="preserve">Portlets are commonly configured to provide a customized view or behavior for different users. This </w:t>
      </w:r>
      <w:r>
        <w:rPr>
          <w:lang w:val="en-US"/>
        </w:rPr>
        <w:t xml:space="preserve">user-specific </w:t>
      </w:r>
      <w:r w:rsidRPr="00A25B10">
        <w:rPr>
          <w:lang w:val="en-US"/>
        </w:rPr>
        <w:t xml:space="preserve">configuration is represented as a persistent set of name-value pairs and it is referred to as portlet preferences. </w:t>
      </w:r>
      <w:r>
        <w:rPr>
          <w:lang w:val="en-US"/>
        </w:rPr>
        <w:t xml:space="preserve">The preference attribute name or key is a </w:t>
      </w:r>
      <w:r w:rsidRPr="00A10EA5">
        <w:rPr>
          <w:rStyle w:val="inlinecode"/>
          <w:lang w:val="en-US"/>
        </w:rPr>
        <w:t>String</w:t>
      </w:r>
      <w:r>
        <w:rPr>
          <w:lang w:val="en-US"/>
        </w:rPr>
        <w:t xml:space="preserve"> and the preference attribute value is a </w:t>
      </w:r>
      <w:r w:rsidRPr="00A10EA5">
        <w:rPr>
          <w:rStyle w:val="inlinecode"/>
          <w:lang w:val="en-US"/>
        </w:rPr>
        <w:t>String</w:t>
      </w:r>
      <w:r>
        <w:rPr>
          <w:lang w:val="en-US"/>
        </w:rPr>
        <w:t xml:space="preserve"> array. </w:t>
      </w:r>
      <w:r w:rsidRPr="00A25B10">
        <w:rPr>
          <w:lang w:val="en-US"/>
        </w:rPr>
        <w:t xml:space="preserve">The portlet container is responsible for </w:t>
      </w:r>
      <w:r>
        <w:rPr>
          <w:lang w:val="en-US"/>
        </w:rPr>
        <w:t>retrieving and storing the portlet</w:t>
      </w:r>
      <w:r w:rsidRPr="00A25B10">
        <w:rPr>
          <w:lang w:val="en-US"/>
        </w:rPr>
        <w:t xml:space="preserve"> preferences.</w:t>
      </w:r>
    </w:p>
    <w:p w:rsidR="00A10EA5" w:rsidRPr="00A25B10" w:rsidRDefault="00A10EA5" w:rsidP="00A10EA5">
      <w:pPr>
        <w:pStyle w:val="Standard"/>
        <w:rPr>
          <w:lang w:val="en-US"/>
        </w:rPr>
      </w:pPr>
      <w:r w:rsidRPr="00A25B10">
        <w:rPr>
          <w:lang w:val="en-US"/>
        </w:rPr>
        <w:t>Portlet preferences are intended to store basic configuration data for portlets. It is not the purpose of the portlet preferences to replace general purpose databases.</w:t>
      </w:r>
    </w:p>
    <w:p w:rsidR="00A10EA5" w:rsidRDefault="00A10EA5" w:rsidP="00A10EA5">
      <w:pPr>
        <w:pStyle w:val="Heading2"/>
        <w:ind w:left="578" w:hanging="578"/>
      </w:pPr>
      <w:bookmarkStart w:id="821" w:name="_Toc415140923"/>
      <w:bookmarkStart w:id="822" w:name="_Toc468261144"/>
      <w:r w:rsidRPr="00A10EA5">
        <w:rPr>
          <w:rFonts w:ascii="Courier New" w:hAnsi="Courier New" w:cs="Courier New"/>
        </w:rPr>
        <w:t>PortletPreferences</w:t>
      </w:r>
      <w:r>
        <w:t xml:space="preserve"> Interface</w:t>
      </w:r>
      <w:bookmarkEnd w:id="821"/>
      <w:bookmarkEnd w:id="822"/>
    </w:p>
    <w:p w:rsidR="00A10EA5" w:rsidRPr="00A25B10" w:rsidRDefault="00A10EA5" w:rsidP="00A10EA5">
      <w:pPr>
        <w:pStyle w:val="Standard"/>
        <w:rPr>
          <w:lang w:val="en-US"/>
        </w:rPr>
      </w:pPr>
      <w:r>
        <w:rPr>
          <w:lang w:val="en-US"/>
        </w:rPr>
        <w:t xml:space="preserve">Portlets access </w:t>
      </w:r>
      <w:r w:rsidRPr="00A25B10">
        <w:rPr>
          <w:lang w:val="en-US"/>
        </w:rPr>
        <w:t>the</w:t>
      </w:r>
      <w:r>
        <w:rPr>
          <w:lang w:val="en-US"/>
        </w:rPr>
        <w:t xml:space="preserve"> portlet preference</w:t>
      </w:r>
      <w:r w:rsidRPr="00A25B10">
        <w:rPr>
          <w:lang w:val="en-US"/>
        </w:rPr>
        <w:t xml:space="preserve"> attributes through the </w:t>
      </w:r>
      <w:r w:rsidRPr="00113E72">
        <w:rPr>
          <w:rStyle w:val="inlinecode"/>
          <w:lang w:val="en-US"/>
        </w:rPr>
        <w:t>PortletPreferences</w:t>
      </w:r>
      <w:r w:rsidRPr="00A25B10">
        <w:rPr>
          <w:lang w:val="en-US"/>
        </w:rPr>
        <w:t xml:space="preserve"> interface. Portlets </w:t>
      </w:r>
      <w:r>
        <w:rPr>
          <w:lang w:val="en-US"/>
        </w:rPr>
        <w:t>can</w:t>
      </w:r>
      <w:r w:rsidRPr="00A25B10">
        <w:rPr>
          <w:lang w:val="en-US"/>
        </w:rPr>
        <w:t xml:space="preserve"> access to the associated </w:t>
      </w:r>
      <w:r w:rsidRPr="00113E72">
        <w:rPr>
          <w:rStyle w:val="inlinecode"/>
          <w:lang w:val="en-US"/>
        </w:rPr>
        <w:t>PortletPreferences</w:t>
      </w:r>
      <w:r w:rsidRPr="00A25B10">
        <w:rPr>
          <w:lang w:val="en-US"/>
        </w:rPr>
        <w:t xml:space="preserve"> object while they are processing requests. Portlets may only modify preferences attributes during </w:t>
      </w:r>
      <w:r>
        <w:rPr>
          <w:lang w:val="en-US"/>
        </w:rPr>
        <w:t>action phase or resource phase execution.</w:t>
      </w:r>
    </w:p>
    <w:p w:rsidR="00A10EA5" w:rsidRPr="00A25B10" w:rsidRDefault="00A10EA5" w:rsidP="00A10EA5">
      <w:pPr>
        <w:pStyle w:val="Standard"/>
        <w:rPr>
          <w:lang w:val="en-US"/>
        </w:rPr>
      </w:pPr>
      <w:r w:rsidRPr="00A25B10">
        <w:rPr>
          <w:lang w:val="en-US"/>
        </w:rPr>
        <w:t xml:space="preserve">To access and manipulate preference attributes, the </w:t>
      </w:r>
      <w:r w:rsidRPr="00113E72">
        <w:rPr>
          <w:rStyle w:val="inlinecode"/>
          <w:lang w:val="en-US"/>
        </w:rPr>
        <w:t>PortletPreferences</w:t>
      </w:r>
      <w:r w:rsidRPr="00A25B10">
        <w:rPr>
          <w:lang w:val="en-US"/>
        </w:rPr>
        <w:t xml:space="preserve"> interface provides the following methods:</w:t>
      </w:r>
    </w:p>
    <w:p w:rsidR="00A10EA5" w:rsidRPr="00A10EA5" w:rsidRDefault="00A10EA5" w:rsidP="00A10EA5">
      <w:pPr>
        <w:pStyle w:val="BulletList"/>
        <w:rPr>
          <w:rStyle w:val="inlinecode"/>
        </w:rPr>
      </w:pPr>
      <w:r w:rsidRPr="00A10EA5">
        <w:rPr>
          <w:rStyle w:val="inlinecode"/>
        </w:rPr>
        <w:t>getNames</w:t>
      </w:r>
    </w:p>
    <w:p w:rsidR="00A10EA5" w:rsidRPr="00A10EA5" w:rsidRDefault="00A10EA5" w:rsidP="00A10EA5">
      <w:pPr>
        <w:pStyle w:val="BulletList"/>
        <w:rPr>
          <w:rStyle w:val="inlinecode"/>
        </w:rPr>
      </w:pPr>
      <w:r w:rsidRPr="00A10EA5">
        <w:rPr>
          <w:rStyle w:val="inlinecode"/>
        </w:rPr>
        <w:t>getValue</w:t>
      </w:r>
    </w:p>
    <w:p w:rsidR="00A10EA5" w:rsidRPr="00A10EA5" w:rsidRDefault="00A10EA5" w:rsidP="00A10EA5">
      <w:pPr>
        <w:pStyle w:val="BulletList"/>
        <w:rPr>
          <w:rStyle w:val="inlinecode"/>
        </w:rPr>
      </w:pPr>
      <w:r w:rsidRPr="00A10EA5">
        <w:rPr>
          <w:rStyle w:val="inlinecode"/>
        </w:rPr>
        <w:t>setValue</w:t>
      </w:r>
    </w:p>
    <w:p w:rsidR="00A10EA5" w:rsidRPr="00A10EA5" w:rsidRDefault="00A10EA5" w:rsidP="00A10EA5">
      <w:pPr>
        <w:pStyle w:val="BulletList"/>
        <w:rPr>
          <w:rStyle w:val="inlinecode"/>
        </w:rPr>
      </w:pPr>
      <w:r w:rsidRPr="00A10EA5">
        <w:rPr>
          <w:rStyle w:val="inlinecode"/>
        </w:rPr>
        <w:t>getValues</w:t>
      </w:r>
    </w:p>
    <w:p w:rsidR="00A10EA5" w:rsidRPr="00A10EA5" w:rsidRDefault="00A10EA5" w:rsidP="00A10EA5">
      <w:pPr>
        <w:pStyle w:val="BulletList"/>
        <w:rPr>
          <w:rStyle w:val="inlinecode"/>
        </w:rPr>
      </w:pPr>
      <w:r w:rsidRPr="00A10EA5">
        <w:rPr>
          <w:rStyle w:val="inlinecode"/>
        </w:rPr>
        <w:t>setValues</w:t>
      </w:r>
    </w:p>
    <w:p w:rsidR="00A10EA5" w:rsidRPr="00A10EA5" w:rsidRDefault="00A10EA5" w:rsidP="00A10EA5">
      <w:pPr>
        <w:pStyle w:val="BulletList"/>
        <w:rPr>
          <w:rStyle w:val="inlinecode"/>
        </w:rPr>
      </w:pPr>
      <w:r w:rsidRPr="00A10EA5">
        <w:rPr>
          <w:rStyle w:val="inlinecode"/>
        </w:rPr>
        <w:t>getMap</w:t>
      </w:r>
    </w:p>
    <w:p w:rsidR="00A10EA5" w:rsidRPr="00A10EA5" w:rsidRDefault="00A10EA5" w:rsidP="00A10EA5">
      <w:pPr>
        <w:pStyle w:val="BulletList"/>
        <w:rPr>
          <w:rStyle w:val="inlinecode"/>
        </w:rPr>
      </w:pPr>
      <w:r w:rsidRPr="00A10EA5">
        <w:rPr>
          <w:rStyle w:val="inlinecode"/>
        </w:rPr>
        <w:t>isReadOnly</w:t>
      </w:r>
    </w:p>
    <w:p w:rsidR="00A10EA5" w:rsidRPr="00A10EA5" w:rsidRDefault="00A10EA5" w:rsidP="00A10EA5">
      <w:pPr>
        <w:pStyle w:val="BulletList"/>
        <w:rPr>
          <w:rStyle w:val="inlinecode"/>
        </w:rPr>
      </w:pPr>
      <w:r w:rsidRPr="00A10EA5">
        <w:rPr>
          <w:rStyle w:val="inlinecode"/>
        </w:rPr>
        <w:t>reset</w:t>
      </w:r>
    </w:p>
    <w:p w:rsidR="00A10EA5" w:rsidRPr="00A10EA5" w:rsidRDefault="00A10EA5" w:rsidP="00A10EA5">
      <w:pPr>
        <w:pStyle w:val="BulletList"/>
        <w:rPr>
          <w:rStyle w:val="inlinecode"/>
        </w:rPr>
      </w:pPr>
      <w:r w:rsidRPr="00A10EA5">
        <w:rPr>
          <w:rStyle w:val="inlinecode"/>
        </w:rPr>
        <w:t>store</w:t>
      </w:r>
    </w:p>
    <w:p w:rsidR="00580C47" w:rsidRDefault="00A10EA5" w:rsidP="00A10EA5">
      <w:pPr>
        <w:pStyle w:val="Standard"/>
        <w:rPr>
          <w:lang w:val="en-US"/>
        </w:rPr>
      </w:pPr>
      <w:r w:rsidRPr="00A25B10">
        <w:rPr>
          <w:lang w:val="en-US"/>
        </w:rPr>
        <w:t>The</w:t>
      </w:r>
      <w:r w:rsidRPr="00A25B10">
        <w:rPr>
          <w:rFonts w:ascii="Courier" w:eastAsia="Times" w:hAnsi="Courier"/>
          <w:sz w:val="20"/>
          <w:lang w:val="en-US"/>
        </w:rPr>
        <w:t xml:space="preserve"> </w:t>
      </w:r>
      <w:r w:rsidRPr="00A10EA5">
        <w:rPr>
          <w:rStyle w:val="inlinecode"/>
          <w:lang w:val="en-US"/>
        </w:rPr>
        <w:t>getMap</w:t>
      </w:r>
      <w:r w:rsidRPr="00A25B10">
        <w:rPr>
          <w:lang w:val="en-US"/>
        </w:rPr>
        <w:t xml:space="preserve"> method returns a </w:t>
      </w:r>
      <w:r w:rsidRPr="00A10EA5">
        <w:rPr>
          <w:rStyle w:val="inlinecode"/>
          <w:lang w:val="en-US"/>
        </w:rPr>
        <w:t>Map</w:t>
      </w:r>
      <w:r w:rsidR="00580C47">
        <w:rPr>
          <w:rStyle w:val="inlinecode"/>
          <w:lang w:val="en-US"/>
        </w:rPr>
        <w:t>&lt;</w:t>
      </w:r>
      <w:r w:rsidRPr="00A10EA5">
        <w:rPr>
          <w:rStyle w:val="inlinecode"/>
          <w:lang w:val="en-US"/>
        </w:rPr>
        <w:t>String</w:t>
      </w:r>
      <w:r w:rsidR="00580C47">
        <w:rPr>
          <w:rStyle w:val="inlinecode"/>
          <w:lang w:val="en-US"/>
        </w:rPr>
        <w:t>,</w:t>
      </w:r>
      <w:r w:rsidR="00580C47">
        <w:rPr>
          <w:lang w:val="en-US"/>
        </w:rPr>
        <w:t xml:space="preserve"> </w:t>
      </w:r>
      <w:r w:rsidRPr="00A10EA5">
        <w:rPr>
          <w:rStyle w:val="inlinecode"/>
          <w:lang w:val="en-US"/>
        </w:rPr>
        <w:t>String[]</w:t>
      </w:r>
      <w:r w:rsidR="00580C47">
        <w:rPr>
          <w:rStyle w:val="inlinecode"/>
          <w:lang w:val="en-US"/>
        </w:rPr>
        <w:t>&gt;</w:t>
      </w:r>
      <w:r w:rsidRPr="00A25B10">
        <w:rPr>
          <w:lang w:val="en-US"/>
        </w:rPr>
        <w:t xml:space="preserve"> </w:t>
      </w:r>
      <w:r w:rsidR="00580C47">
        <w:rPr>
          <w:lang w:val="en-US"/>
        </w:rPr>
        <w:t>object</w:t>
      </w:r>
      <w:r w:rsidRPr="00A25B10">
        <w:rPr>
          <w:lang w:val="en-US"/>
        </w:rPr>
        <w:t xml:space="preserve"> containing all current preference </w:t>
      </w:r>
      <w:r w:rsidR="00580C47">
        <w:rPr>
          <w:lang w:val="en-US"/>
        </w:rPr>
        <w:t>key – value pairs</w:t>
      </w:r>
      <w:r w:rsidRPr="00A25B10">
        <w:rPr>
          <w:lang w:val="en-US"/>
        </w:rPr>
        <w:t xml:space="preserve">. </w:t>
      </w:r>
      <w:r w:rsidR="00580C47">
        <w:rPr>
          <w:lang w:val="en-US"/>
        </w:rPr>
        <w:t xml:space="preserve">The portlet container must assure that altering the returned  </w:t>
      </w:r>
      <w:r w:rsidR="00580C47" w:rsidRPr="004F4453">
        <w:rPr>
          <w:rStyle w:val="inlinecode"/>
          <w:lang w:val="en-US"/>
        </w:rPr>
        <w:t>Map</w:t>
      </w:r>
      <w:r w:rsidR="00580C47">
        <w:rPr>
          <w:lang w:val="en-US"/>
        </w:rPr>
        <w:t xml:space="preserve"> object by modifying values or adding or deleting entries does not result in changes to the stored preference values</w:t>
      </w:r>
      <w:r w:rsidRPr="00A25B10">
        <w:rPr>
          <w:lang w:val="en-US"/>
        </w:rPr>
        <w:t>.</w:t>
      </w:r>
    </w:p>
    <w:p w:rsidR="00A10EA5" w:rsidRPr="00A25B10" w:rsidRDefault="00A10EA5" w:rsidP="00A10EA5">
      <w:pPr>
        <w:pStyle w:val="Standard"/>
        <w:rPr>
          <w:lang w:val="en-US"/>
        </w:rPr>
      </w:pPr>
      <w:r w:rsidRPr="00A25B10">
        <w:rPr>
          <w:lang w:val="en-US"/>
        </w:rPr>
        <w:t xml:space="preserve">The </w:t>
      </w:r>
      <w:r w:rsidRPr="00113E72">
        <w:rPr>
          <w:rStyle w:val="inlinecode"/>
          <w:lang w:val="en-US"/>
        </w:rPr>
        <w:t>getValue</w:t>
      </w:r>
      <w:r w:rsidRPr="00A25B10">
        <w:rPr>
          <w:lang w:val="en-US"/>
        </w:rPr>
        <w:t xml:space="preserve"> and </w:t>
      </w:r>
      <w:r w:rsidRPr="00113E72">
        <w:rPr>
          <w:rStyle w:val="inlinecode"/>
          <w:lang w:val="en-US"/>
        </w:rPr>
        <w:t>setValue</w:t>
      </w:r>
      <w:r w:rsidRPr="00A25B10">
        <w:rPr>
          <w:rFonts w:ascii="Courier" w:hAnsi="Courier"/>
          <w:sz w:val="20"/>
          <w:lang w:val="en-US"/>
        </w:rPr>
        <w:t xml:space="preserve"> methods </w:t>
      </w:r>
      <w:r w:rsidRPr="00A25B10">
        <w:rPr>
          <w:lang w:val="en-US"/>
        </w:rPr>
        <w:t xml:space="preserve">are convenience methods for dealing with single values. If a preference attribute has multiple values, the </w:t>
      </w:r>
      <w:r w:rsidRPr="00113E72">
        <w:rPr>
          <w:rStyle w:val="inlinecode"/>
          <w:lang w:val="en-US"/>
        </w:rPr>
        <w:t>getValue</w:t>
      </w:r>
      <w:r w:rsidRPr="00A25B10">
        <w:rPr>
          <w:rFonts w:ascii="Courier" w:hAnsi="Courier"/>
          <w:sz w:val="20"/>
          <w:lang w:val="en-US"/>
        </w:rPr>
        <w:t xml:space="preserve"> </w:t>
      </w:r>
      <w:r w:rsidRPr="00A25B10">
        <w:rPr>
          <w:lang w:val="en-US"/>
        </w:rPr>
        <w:t xml:space="preserve">method returns the first value. The </w:t>
      </w:r>
      <w:r w:rsidRPr="00A10EA5">
        <w:rPr>
          <w:rStyle w:val="inlinecode"/>
          <w:lang w:val="en-US"/>
        </w:rPr>
        <w:t>setValue</w:t>
      </w:r>
      <w:r w:rsidRPr="00A25B10">
        <w:rPr>
          <w:rFonts w:ascii="Courier" w:hAnsi="Courier"/>
          <w:sz w:val="20"/>
          <w:lang w:val="en-US"/>
        </w:rPr>
        <w:t xml:space="preserve"> </w:t>
      </w:r>
      <w:r w:rsidRPr="00A25B10">
        <w:rPr>
          <w:lang w:val="en-US"/>
        </w:rPr>
        <w:t>method sets a single value into a preferences attribute</w:t>
      </w:r>
      <w:r>
        <w:rPr>
          <w:lang w:val="en-US"/>
        </w:rPr>
        <w:t>, replacing any existing values</w:t>
      </w:r>
      <w:r w:rsidRPr="00A25B10">
        <w:rPr>
          <w:lang w:val="en-US"/>
        </w:rPr>
        <w:t xml:space="preserve">. </w:t>
      </w:r>
    </w:p>
    <w:p w:rsidR="00A10EA5" w:rsidRPr="00A25B10" w:rsidRDefault="00A10EA5" w:rsidP="00A10EA5">
      <w:pPr>
        <w:pStyle w:val="Standard"/>
        <w:rPr>
          <w:lang w:val="en-US"/>
        </w:rPr>
      </w:pPr>
      <w:r w:rsidRPr="00A25B10">
        <w:rPr>
          <w:lang w:val="en-US"/>
        </w:rPr>
        <w:t>The following code sample demonstrates how a stock quote portlet would retrieve from its preferences object the preferred stock symbols, the URL of the backend quoting services</w:t>
      </w:r>
      <w:r w:rsidR="009958F3">
        <w:rPr>
          <w:lang w:val="en-US"/>
        </w:rPr>
        <w:t>,</w:t>
      </w:r>
      <w:r w:rsidRPr="00A25B10">
        <w:rPr>
          <w:lang w:val="en-US"/>
        </w:rPr>
        <w:t xml:space="preserve"> and the quote refresh frequency.</w:t>
      </w:r>
    </w:p>
    <w:p w:rsidR="00A10EA5" w:rsidRPr="00A25B10" w:rsidRDefault="00A10EA5" w:rsidP="003056B3">
      <w:pPr>
        <w:pStyle w:val="CodeXMP"/>
      </w:pPr>
      <w:r w:rsidRPr="00A25B10">
        <w:lastRenderedPageBreak/>
        <w:t>PortletPreferences prefs = req.getPreferences();</w:t>
      </w:r>
    </w:p>
    <w:p w:rsidR="00A10EA5" w:rsidRPr="00A25B10" w:rsidRDefault="00A10EA5" w:rsidP="003056B3">
      <w:pPr>
        <w:pStyle w:val="CodeXMP"/>
      </w:pPr>
      <w:r w:rsidRPr="00A25B10">
        <w:t>String[] symbols =</w:t>
      </w:r>
    </w:p>
    <w:p w:rsidR="00A10EA5" w:rsidRPr="00A25B10" w:rsidRDefault="00A10EA5" w:rsidP="003056B3">
      <w:pPr>
        <w:pStyle w:val="CodeXMP"/>
      </w:pPr>
      <w:r w:rsidRPr="00A25B10">
        <w:t xml:space="preserve">    prefs.getValues(</w:t>
      </w:r>
      <w:r w:rsidR="004E7875">
        <w:t>"</w:t>
      </w:r>
      <w:r w:rsidRPr="00A25B10">
        <w:t>preferredStockSymbols</w:t>
      </w:r>
      <w:r w:rsidR="004E7875">
        <w:t>"</w:t>
      </w:r>
      <w:r w:rsidRPr="00A25B10">
        <w:t>,</w:t>
      </w:r>
    </w:p>
    <w:p w:rsidR="00A10EA5" w:rsidRPr="00A25B10" w:rsidRDefault="00A10EA5" w:rsidP="003056B3">
      <w:pPr>
        <w:pStyle w:val="CodeXMP"/>
      </w:pPr>
      <w:r w:rsidRPr="00A25B10">
        <w:t xml:space="preserve">                    new String[]{</w:t>
      </w:r>
      <w:r w:rsidR="004E7875">
        <w:t>"</w:t>
      </w:r>
      <w:r w:rsidRPr="00A25B10">
        <w:t>ACME</w:t>
      </w:r>
      <w:r w:rsidR="004E7875">
        <w:t>"</w:t>
      </w:r>
      <w:r w:rsidRPr="00A25B10">
        <w:t>,</w:t>
      </w:r>
      <w:r w:rsidR="004E7875">
        <w:t>"</w:t>
      </w:r>
      <w:r w:rsidRPr="00A25B10">
        <w:t>FOO</w:t>
      </w:r>
      <w:r w:rsidR="004E7875">
        <w:t>"</w:t>
      </w:r>
      <w:r w:rsidRPr="00A25B10">
        <w:t>});</w:t>
      </w:r>
    </w:p>
    <w:p w:rsidR="00A10EA5" w:rsidRPr="00A25B10" w:rsidRDefault="00A10EA5" w:rsidP="003056B3">
      <w:pPr>
        <w:pStyle w:val="CodeXMP"/>
      </w:pPr>
      <w:r w:rsidRPr="00A25B10">
        <w:t>String url = prefs.getValue(</w:t>
      </w:r>
      <w:r w:rsidR="004E7875">
        <w:t>"</w:t>
      </w:r>
      <w:r w:rsidRPr="00A25B10">
        <w:t>quotesFeedURL</w:t>
      </w:r>
      <w:r w:rsidR="004E7875">
        <w:t>"</w:t>
      </w:r>
      <w:r w:rsidRPr="00A25B10">
        <w:t>,</w:t>
      </w:r>
      <w:r w:rsidR="0083192C">
        <w:t xml:space="preserve"> </w:t>
      </w:r>
      <w:r w:rsidRPr="00A25B10">
        <w:t>null);</w:t>
      </w:r>
    </w:p>
    <w:p w:rsidR="00A10EA5" w:rsidRPr="00A25B10" w:rsidRDefault="00A10EA5" w:rsidP="003056B3">
      <w:pPr>
        <w:pStyle w:val="CodeXMP"/>
      </w:pPr>
      <w:r w:rsidRPr="00A25B10">
        <w:t>int refreshInterval =</w:t>
      </w:r>
    </w:p>
    <w:p w:rsidR="00A10EA5" w:rsidRPr="00A25B10" w:rsidRDefault="00A10EA5" w:rsidP="003056B3">
      <w:pPr>
        <w:pStyle w:val="CodeXMP"/>
      </w:pPr>
      <w:r w:rsidRPr="00A25B10">
        <w:t xml:space="preserve">    Integer.parseInt(prefs.getValue(</w:t>
      </w:r>
      <w:r w:rsidR="004E7875">
        <w:t>"</w:t>
      </w:r>
      <w:r w:rsidRPr="00A25B10">
        <w:t>refresh</w:t>
      </w:r>
      <w:r w:rsidR="004E7875">
        <w:t>"</w:t>
      </w:r>
      <w:r w:rsidRPr="00A25B10">
        <w:t>,</w:t>
      </w:r>
      <w:r w:rsidR="004E7875">
        <w:t>"</w:t>
      </w:r>
      <w:r w:rsidRPr="00A25B10">
        <w:t>10</w:t>
      </w:r>
      <w:r w:rsidR="004E7875">
        <w:t>"</w:t>
      </w:r>
      <w:r w:rsidRPr="00A25B10">
        <w:t>));</w:t>
      </w:r>
    </w:p>
    <w:p w:rsidR="00A10EA5" w:rsidRPr="00A25B10" w:rsidRDefault="00A10EA5" w:rsidP="00A10EA5">
      <w:pPr>
        <w:pStyle w:val="Standard"/>
        <w:rPr>
          <w:lang w:val="en-US"/>
        </w:rPr>
      </w:pPr>
      <w:r w:rsidRPr="00A25B10">
        <w:rPr>
          <w:lang w:val="en-US"/>
        </w:rPr>
        <w:t xml:space="preserve">The </w:t>
      </w:r>
      <w:r w:rsidRPr="00113E72">
        <w:rPr>
          <w:rStyle w:val="inlinecode"/>
          <w:lang w:val="en-US"/>
        </w:rPr>
        <w:t>reset</w:t>
      </w:r>
      <w:r w:rsidR="009958F3">
        <w:rPr>
          <w:rStyle w:val="inlinecode"/>
          <w:lang w:val="en-US"/>
        </w:rPr>
        <w:t>(String key)</w:t>
      </w:r>
      <w:r w:rsidRPr="00A25B10">
        <w:rPr>
          <w:lang w:val="en-US"/>
        </w:rPr>
        <w:t xml:space="preserve"> method must reset </w:t>
      </w:r>
      <w:r w:rsidR="009958F3">
        <w:rPr>
          <w:lang w:val="en-US"/>
        </w:rPr>
        <w:t xml:space="preserve">the </w:t>
      </w:r>
      <w:r w:rsidRPr="00A25B10">
        <w:rPr>
          <w:lang w:val="en-US"/>
        </w:rPr>
        <w:t xml:space="preserve">preference attribute </w:t>
      </w:r>
      <w:r w:rsidR="009958F3">
        <w:rPr>
          <w:lang w:val="en-US"/>
        </w:rPr>
        <w:t xml:space="preserve">designated by the supplied key </w:t>
      </w:r>
      <w:r w:rsidRPr="00A25B10">
        <w:rPr>
          <w:lang w:val="en-US"/>
        </w:rPr>
        <w:t xml:space="preserve">to its default value. </w:t>
      </w:r>
      <w:r w:rsidR="009958F3">
        <w:rPr>
          <w:lang w:val="en-US"/>
        </w:rPr>
        <w:t xml:space="preserve">The default value for a given portlet preference key can be set in the portlet configuration or though portlet container implementation specific means. </w:t>
      </w:r>
      <w:r w:rsidRPr="00A25B10">
        <w:rPr>
          <w:lang w:val="en-US"/>
        </w:rPr>
        <w:t>If no default value</w:t>
      </w:r>
      <w:r w:rsidR="009958F3">
        <w:rPr>
          <w:lang w:val="en-US"/>
        </w:rPr>
        <w:t xml:space="preserve"> is available</w:t>
      </w:r>
      <w:r w:rsidRPr="00A25B10">
        <w:rPr>
          <w:lang w:val="en-US"/>
        </w:rPr>
        <w:t>, the preference attribute must be deleted.</w:t>
      </w:r>
    </w:p>
    <w:p w:rsidR="00A10EA5" w:rsidRPr="00A25B10" w:rsidRDefault="00A10EA5" w:rsidP="00A10EA5">
      <w:pPr>
        <w:pStyle w:val="Standard"/>
        <w:rPr>
          <w:lang w:val="en-US"/>
        </w:rPr>
      </w:pPr>
      <w:r w:rsidRPr="00A25B10">
        <w:rPr>
          <w:lang w:val="en-US"/>
        </w:rPr>
        <w:t xml:space="preserve">If a preference attribute is read only, the </w:t>
      </w:r>
      <w:r w:rsidRPr="00113E72">
        <w:rPr>
          <w:rStyle w:val="inlinecode"/>
          <w:lang w:val="en-US"/>
        </w:rPr>
        <w:t>setValue</w:t>
      </w:r>
      <w:r w:rsidRPr="00A25B10">
        <w:rPr>
          <w:lang w:val="en-US"/>
        </w:rPr>
        <w:t xml:space="preserve">, </w:t>
      </w:r>
      <w:r w:rsidRPr="00113E72">
        <w:rPr>
          <w:rStyle w:val="inlinecode"/>
          <w:lang w:val="en-US"/>
        </w:rPr>
        <w:t>setValues</w:t>
      </w:r>
      <w:r w:rsidRPr="00A25B10">
        <w:rPr>
          <w:lang w:val="en-US"/>
        </w:rPr>
        <w:t xml:space="preserve"> and </w:t>
      </w:r>
      <w:r w:rsidRPr="00113E72">
        <w:rPr>
          <w:rStyle w:val="inlinecode"/>
          <w:lang w:val="en-US"/>
        </w:rPr>
        <w:t>reset</w:t>
      </w:r>
      <w:r w:rsidRPr="00A25B10">
        <w:rPr>
          <w:rFonts w:ascii="Courier" w:hAnsi="Courier"/>
          <w:sz w:val="20"/>
          <w:lang w:val="en-US"/>
        </w:rPr>
        <w:t xml:space="preserve"> </w:t>
      </w:r>
      <w:r w:rsidRPr="00A25B10">
        <w:rPr>
          <w:lang w:val="en-US"/>
        </w:rPr>
        <w:t xml:space="preserve">methods must throw a </w:t>
      </w:r>
      <w:r w:rsidRPr="00A25B10">
        <w:rPr>
          <w:rFonts w:ascii="Courier" w:hAnsi="Courier"/>
          <w:sz w:val="20"/>
          <w:lang w:val="en-US"/>
        </w:rPr>
        <w:t>ReadOnlyException</w:t>
      </w:r>
      <w:r w:rsidRPr="00A25B10">
        <w:rPr>
          <w:lang w:val="en-US"/>
        </w:rPr>
        <w:t xml:space="preserve"> when the portlet is in any of the standard modes.</w:t>
      </w:r>
    </w:p>
    <w:p w:rsidR="00A10EA5" w:rsidRPr="00A25B10" w:rsidRDefault="00A10EA5" w:rsidP="00A10EA5">
      <w:pPr>
        <w:pStyle w:val="Standard"/>
        <w:rPr>
          <w:lang w:val="en-US"/>
        </w:rPr>
      </w:pPr>
      <w:r w:rsidRPr="00A25B10">
        <w:rPr>
          <w:lang w:val="en-US"/>
        </w:rPr>
        <w:t xml:space="preserve">The </w:t>
      </w:r>
      <w:r w:rsidRPr="0083192C">
        <w:rPr>
          <w:rStyle w:val="inlinecode"/>
          <w:lang w:val="en-US"/>
        </w:rPr>
        <w:t>store</w:t>
      </w:r>
      <w:r w:rsidRPr="00A25B10">
        <w:rPr>
          <w:lang w:val="en-US"/>
        </w:rPr>
        <w:t xml:space="preserve"> method must persist all the changes made to the </w:t>
      </w:r>
      <w:r w:rsidRPr="0083192C">
        <w:rPr>
          <w:rStyle w:val="inlinecode"/>
          <w:lang w:val="en-US"/>
        </w:rPr>
        <w:t>PortletPreferences</w:t>
      </w:r>
      <w:r w:rsidRPr="00A25B10">
        <w:rPr>
          <w:lang w:val="en-US"/>
        </w:rPr>
        <w:t xml:space="preserve"> object in</w:t>
      </w:r>
      <w:r w:rsidR="0083192C">
        <w:rPr>
          <w:lang w:val="en-US"/>
        </w:rPr>
        <w:t>to</w:t>
      </w:r>
      <w:r w:rsidRPr="00A25B10">
        <w:rPr>
          <w:lang w:val="en-US"/>
        </w:rPr>
        <w:t xml:space="preserve"> the persistent store. If the call returns successfully, it is safe to assume the changes are permanent. The </w:t>
      </w:r>
      <w:r w:rsidRPr="00113E72">
        <w:rPr>
          <w:rStyle w:val="inlinecode"/>
          <w:lang w:val="en-US"/>
        </w:rPr>
        <w:t>store</w:t>
      </w:r>
      <w:r w:rsidRPr="00A25B10">
        <w:rPr>
          <w:lang w:val="en-US"/>
        </w:rPr>
        <w:t xml:space="preserve"> method must be conducted as an atomic transaction regardless of how many preference attributes have been modified. The portlet container implementation is responsible for handling concurrent writes to avoid inconsistency in portlet preference attributes. All changes made to </w:t>
      </w:r>
      <w:r w:rsidRPr="0083192C">
        <w:rPr>
          <w:rStyle w:val="inlinecode"/>
          <w:lang w:val="en-US"/>
        </w:rPr>
        <w:t>PortletPreferences</w:t>
      </w:r>
      <w:r w:rsidRPr="00A25B10">
        <w:rPr>
          <w:lang w:val="en-US"/>
        </w:rPr>
        <w:t xml:space="preserve"> object not followed by a call to the </w:t>
      </w:r>
      <w:r w:rsidRPr="0083192C">
        <w:rPr>
          <w:rStyle w:val="inlinecode"/>
          <w:lang w:val="en-US"/>
        </w:rPr>
        <w:t>store</w:t>
      </w:r>
      <w:r w:rsidRPr="00A25B10">
        <w:rPr>
          <w:lang w:val="en-US"/>
        </w:rPr>
        <w:t xml:space="preserve"> method must be discarded when the portlet </w:t>
      </w:r>
      <w:r w:rsidR="0083192C">
        <w:rPr>
          <w:lang w:val="en-US"/>
        </w:rPr>
        <w:t>completes action request, event request, or resource request processing</w:t>
      </w:r>
      <w:r w:rsidRPr="00A25B10">
        <w:rPr>
          <w:lang w:val="en-US"/>
        </w:rPr>
        <w:t xml:space="preserve">. If the </w:t>
      </w:r>
      <w:r w:rsidRPr="0083192C">
        <w:rPr>
          <w:rStyle w:val="inlinecode"/>
          <w:lang w:val="en-US"/>
        </w:rPr>
        <w:t>store</w:t>
      </w:r>
      <w:r w:rsidRPr="00A25B10">
        <w:rPr>
          <w:rFonts w:ascii="Courier" w:hAnsi="Courier"/>
          <w:sz w:val="20"/>
          <w:lang w:val="en-US"/>
        </w:rPr>
        <w:t xml:space="preserve"> </w:t>
      </w:r>
      <w:r w:rsidRPr="00A25B10">
        <w:rPr>
          <w:lang w:val="en-US"/>
        </w:rPr>
        <w:t xml:space="preserve">method </w:t>
      </w:r>
      <w:r w:rsidR="0083192C">
        <w:rPr>
          <w:lang w:val="en-US"/>
        </w:rPr>
        <w:t>is invoked within the render phase</w:t>
      </w:r>
      <w:r w:rsidRPr="00A25B10">
        <w:rPr>
          <w:lang w:val="en-US"/>
        </w:rPr>
        <w:t xml:space="preserve">, it must throw an </w:t>
      </w:r>
      <w:r w:rsidRPr="00113E72">
        <w:rPr>
          <w:rStyle w:val="inlinecode"/>
          <w:lang w:val="en-US"/>
        </w:rPr>
        <w:t>IllegalStateException</w:t>
      </w:r>
      <w:r w:rsidRPr="00A25B10">
        <w:rPr>
          <w:lang w:val="en-US"/>
        </w:rPr>
        <w:t>.</w:t>
      </w:r>
    </w:p>
    <w:p w:rsidR="00A10EA5" w:rsidRPr="00A25B10" w:rsidRDefault="00A10EA5" w:rsidP="00A10EA5">
      <w:pPr>
        <w:pStyle w:val="Standard"/>
        <w:rPr>
          <w:lang w:val="en-US"/>
        </w:rPr>
      </w:pPr>
      <w:r w:rsidRPr="00A25B10">
        <w:rPr>
          <w:lang w:val="en-US"/>
        </w:rPr>
        <w:t xml:space="preserve">The </w:t>
      </w:r>
      <w:r w:rsidRPr="0083192C">
        <w:rPr>
          <w:rStyle w:val="inlinecode"/>
          <w:lang w:val="en-US"/>
        </w:rPr>
        <w:t>PortletPreferences</w:t>
      </w:r>
      <w:r w:rsidRPr="00A25B10">
        <w:rPr>
          <w:lang w:val="en-US"/>
        </w:rPr>
        <w:t xml:space="preserve"> object must reflect the current values of the persistent store when the portlet container invokes </w:t>
      </w:r>
      <w:r w:rsidR="0083192C">
        <w:rPr>
          <w:lang w:val="en-US"/>
        </w:rPr>
        <w:t>any portlet request method</w:t>
      </w:r>
      <w:r w:rsidRPr="00A25B10">
        <w:rPr>
          <w:lang w:val="en-US"/>
        </w:rPr>
        <w:t xml:space="preserve">. </w:t>
      </w:r>
    </w:p>
    <w:p w:rsidR="00A10EA5" w:rsidRDefault="0083192C" w:rsidP="00A10EA5">
      <w:pPr>
        <w:pStyle w:val="Heading2"/>
        <w:ind w:left="578" w:hanging="578"/>
      </w:pPr>
      <w:bookmarkStart w:id="823" w:name="_Toc415140924"/>
      <w:r>
        <w:rPr>
          <w:lang w:val="en-US"/>
        </w:rPr>
        <w:t xml:space="preserve"> </w:t>
      </w:r>
      <w:bookmarkStart w:id="824" w:name="_Toc468261145"/>
      <w:r w:rsidR="00A10EA5">
        <w:t>Preference Attributes Scopes</w:t>
      </w:r>
      <w:bookmarkEnd w:id="823"/>
      <w:bookmarkEnd w:id="824"/>
    </w:p>
    <w:p w:rsidR="001138C7" w:rsidRDefault="00580C47" w:rsidP="00A10EA5">
      <w:pPr>
        <w:pStyle w:val="Standard"/>
        <w:rPr>
          <w:lang w:val="en-US"/>
        </w:rPr>
      </w:pPr>
      <w:r>
        <w:rPr>
          <w:lang w:val="en-US"/>
        </w:rPr>
        <w:t xml:space="preserve">The </w:t>
      </w:r>
      <w:r w:rsidR="00A10EA5" w:rsidRPr="00A25B10">
        <w:rPr>
          <w:lang w:val="en-US"/>
        </w:rPr>
        <w:t xml:space="preserve">Portlet Specification assumes preference attributes are user specific, </w:t>
      </w:r>
      <w:r w:rsidR="0083192C">
        <w:rPr>
          <w:lang w:val="en-US"/>
        </w:rPr>
        <w:t xml:space="preserve">but </w:t>
      </w:r>
      <w:r w:rsidR="00A10EA5" w:rsidRPr="00A25B10">
        <w:rPr>
          <w:lang w:val="en-US"/>
        </w:rPr>
        <w:t>it does not make any provision at</w:t>
      </w:r>
      <w:r w:rsidR="0083192C">
        <w:rPr>
          <w:lang w:val="en-US"/>
        </w:rPr>
        <w:t xml:space="preserve"> the</w:t>
      </w:r>
      <w:r w:rsidR="00A10EA5" w:rsidRPr="00A25B10">
        <w:rPr>
          <w:lang w:val="en-US"/>
        </w:rPr>
        <w:t xml:space="preserve"> API level or at</w:t>
      </w:r>
      <w:r w:rsidR="0083192C">
        <w:rPr>
          <w:lang w:val="en-US"/>
        </w:rPr>
        <w:t xml:space="preserve"> the</w:t>
      </w:r>
      <w:r w:rsidR="00A10EA5" w:rsidRPr="00A25B10">
        <w:rPr>
          <w:lang w:val="en-US"/>
        </w:rPr>
        <w:t xml:space="preserve"> semantic level for sharing pr</w:t>
      </w:r>
      <w:r w:rsidR="0083192C">
        <w:rPr>
          <w:lang w:val="en-US"/>
        </w:rPr>
        <w:t>eference attributes among users.</w:t>
      </w:r>
      <w:r w:rsidR="00A10EA5" w:rsidRPr="00A25B10">
        <w:rPr>
          <w:lang w:val="en-US"/>
        </w:rPr>
        <w:t xml:space="preserve"> </w:t>
      </w:r>
    </w:p>
    <w:p w:rsidR="001138C7" w:rsidRDefault="0083192C" w:rsidP="00A10EA5">
      <w:pPr>
        <w:pStyle w:val="Standard"/>
        <w:rPr>
          <w:lang w:val="en-US"/>
        </w:rPr>
      </w:pPr>
      <w:r>
        <w:rPr>
          <w:lang w:val="en-US"/>
        </w:rPr>
        <w:t>However, it</w:t>
      </w:r>
      <w:r w:rsidR="00A10EA5" w:rsidRPr="00A25B10">
        <w:rPr>
          <w:lang w:val="en-US"/>
        </w:rPr>
        <w:t xml:space="preserve"> enables sharing of preferences and</w:t>
      </w:r>
      <w:r w:rsidR="001138C7">
        <w:rPr>
          <w:lang w:val="en-US"/>
        </w:rPr>
        <w:t xml:space="preserve"> enables definition of</w:t>
      </w:r>
      <w:r w:rsidR="00A10EA5" w:rsidRPr="00A25B10">
        <w:rPr>
          <w:lang w:val="en-US"/>
        </w:rPr>
        <w:t xml:space="preserve"> different levels of portlet entities (see Section</w:t>
      </w:r>
      <w:r w:rsidR="001138C7">
        <w:rPr>
          <w:lang w:val="en-US"/>
        </w:rPr>
        <w:t xml:space="preserve"> </w:t>
      </w:r>
      <w:r w:rsidR="001138C7">
        <w:rPr>
          <w:lang w:val="en-US"/>
        </w:rPr>
        <w:fldChar w:fldCharType="begin"/>
      </w:r>
      <w:r w:rsidR="001138C7">
        <w:rPr>
          <w:lang w:val="en-US"/>
        </w:rPr>
        <w:instrText xml:space="preserve"> REF _Ref427244929 \w \h </w:instrText>
      </w:r>
      <w:r w:rsidR="001138C7">
        <w:rPr>
          <w:lang w:val="en-US"/>
        </w:rPr>
      </w:r>
      <w:r w:rsidR="001138C7">
        <w:rPr>
          <w:lang w:val="en-US"/>
        </w:rPr>
        <w:fldChar w:fldCharType="separate"/>
      </w:r>
      <w:r w:rsidR="003B17E8">
        <w:rPr>
          <w:lang w:val="en-US"/>
        </w:rPr>
        <w:t>4.3.1</w:t>
      </w:r>
      <w:r w:rsidR="001138C7">
        <w:rPr>
          <w:lang w:val="en-US"/>
        </w:rPr>
        <w:fldChar w:fldCharType="end"/>
      </w:r>
      <w:r w:rsidR="001138C7">
        <w:rPr>
          <w:lang w:val="en-US"/>
        </w:rPr>
        <w:t xml:space="preserve"> </w:t>
      </w:r>
      <w:r w:rsidR="001138C7">
        <w:rPr>
          <w:lang w:val="en-US"/>
        </w:rPr>
        <w:fldChar w:fldCharType="begin"/>
      </w:r>
      <w:r w:rsidR="001138C7">
        <w:rPr>
          <w:lang w:val="en-US"/>
        </w:rPr>
        <w:instrText xml:space="preserve"> REF _Ref427244912 \h </w:instrText>
      </w:r>
      <w:r w:rsidR="001138C7">
        <w:rPr>
          <w:lang w:val="en-US"/>
        </w:rPr>
      </w:r>
      <w:r w:rsidR="001138C7">
        <w:rPr>
          <w:lang w:val="en-US"/>
        </w:rPr>
        <w:fldChar w:fldCharType="separate"/>
      </w:r>
      <w:r w:rsidR="003B17E8" w:rsidRPr="003F02C0">
        <w:rPr>
          <w:lang w:val="en-US"/>
        </w:rPr>
        <w:t>Portlet Definition and Portlet Entity</w:t>
      </w:r>
      <w:r w:rsidR="001138C7">
        <w:rPr>
          <w:lang w:val="en-US"/>
        </w:rPr>
        <w:fldChar w:fldCharType="end"/>
      </w:r>
      <w:r w:rsidR="00A10EA5" w:rsidRPr="00A25B10">
        <w:rPr>
          <w:lang w:val="en-US"/>
        </w:rPr>
        <w:t xml:space="preserve">). </w:t>
      </w:r>
      <w:r w:rsidR="001138C7">
        <w:rPr>
          <w:lang w:val="en-US"/>
        </w:rPr>
        <w:t>Portlet preference sharing and portlet entity level definition is not covered by the Portlet Specification and is implementation specific.</w:t>
      </w:r>
    </w:p>
    <w:p w:rsidR="00A10EA5" w:rsidRPr="00A25B10" w:rsidRDefault="00A10EA5" w:rsidP="00A10EA5">
      <w:pPr>
        <w:pStyle w:val="Standard"/>
        <w:rPr>
          <w:lang w:val="en-US"/>
        </w:rPr>
      </w:pPr>
      <w:r w:rsidRPr="00A25B10">
        <w:rPr>
          <w:lang w:val="en-US"/>
        </w:rPr>
        <w:t>If a portal/portlet-container implementation provides an extension mechanism for sharing preference attributes, it should be well documented. Sharing preference attributes may have significant impact on the behavior of a portlet. In many circumstances</w:t>
      </w:r>
      <w:r w:rsidR="001138C7">
        <w:rPr>
          <w:lang w:val="en-US"/>
        </w:rPr>
        <w:t>,</w:t>
      </w:r>
      <w:r w:rsidRPr="00A25B10">
        <w:rPr>
          <w:lang w:val="en-US"/>
        </w:rPr>
        <w:t xml:space="preserve"> it could be inappropriate </w:t>
      </w:r>
      <w:r w:rsidR="001138C7">
        <w:rPr>
          <w:lang w:val="en-US"/>
        </w:rPr>
        <w:t>to share a</w:t>
      </w:r>
      <w:r w:rsidRPr="00A25B10">
        <w:rPr>
          <w:lang w:val="en-US"/>
        </w:rPr>
        <w:t>ttributes that are meant to be pri</w:t>
      </w:r>
      <w:r w:rsidR="001138C7">
        <w:rPr>
          <w:lang w:val="en-US"/>
        </w:rPr>
        <w:t>vate or confidential for a specific user</w:t>
      </w:r>
      <w:r w:rsidRPr="00A25B10">
        <w:rPr>
          <w:lang w:val="en-US"/>
        </w:rPr>
        <w:t>.</w:t>
      </w:r>
    </w:p>
    <w:p w:rsidR="00A10EA5" w:rsidRDefault="00A10EA5" w:rsidP="00A10EA5">
      <w:pPr>
        <w:pStyle w:val="Heading2"/>
        <w:ind w:left="578" w:hanging="578"/>
      </w:pPr>
      <w:bookmarkStart w:id="825" w:name="_Toc415140925"/>
      <w:bookmarkStart w:id="826" w:name="_Toc468261146"/>
      <w:r>
        <w:t>Preference Attributes definition</w:t>
      </w:r>
      <w:bookmarkEnd w:id="825"/>
      <w:bookmarkEnd w:id="826"/>
    </w:p>
    <w:p w:rsidR="00A10EA5" w:rsidRPr="00A25B10" w:rsidRDefault="009958F3" w:rsidP="009958F3">
      <w:pPr>
        <w:pStyle w:val="Standard"/>
        <w:rPr>
          <w:lang w:val="en-US"/>
        </w:rPr>
      </w:pPr>
      <w:r>
        <w:rPr>
          <w:lang w:val="en-US"/>
        </w:rPr>
        <w:t>The configuration</w:t>
      </w:r>
      <w:r w:rsidRPr="009958F3">
        <w:rPr>
          <w:lang w:val="en-US"/>
        </w:rPr>
        <w:t xml:space="preserve"> specified in the deployment descriptor defines portlet preference</w:t>
      </w:r>
      <w:r w:rsidR="000A0FD6">
        <w:rPr>
          <w:lang w:val="en-US"/>
        </w:rPr>
        <w:t xml:space="preserve"> attribute</w:t>
      </w:r>
      <w:r w:rsidRPr="009958F3">
        <w:rPr>
          <w:lang w:val="en-US"/>
        </w:rPr>
        <w:t xml:space="preserve"> </w:t>
      </w:r>
      <w:r w:rsidR="000A0FD6">
        <w:rPr>
          <w:lang w:val="en-US"/>
        </w:rPr>
        <w:t>names,</w:t>
      </w:r>
      <w:r w:rsidRPr="009958F3">
        <w:rPr>
          <w:lang w:val="en-US"/>
        </w:rPr>
        <w:t xml:space="preserve"> default values</w:t>
      </w:r>
      <w:r w:rsidR="000A0FD6">
        <w:rPr>
          <w:lang w:val="en-US"/>
        </w:rPr>
        <w:t>, and an indicator that can mark a preference attribute to be read-only.</w:t>
      </w:r>
      <w:r w:rsidRPr="009958F3">
        <w:rPr>
          <w:lang w:val="en-US"/>
        </w:rPr>
        <w:t xml:space="preserve"> In addition, preference attributes can be specified with the </w:t>
      </w:r>
      <w:r w:rsidRPr="000A0FD6">
        <w:rPr>
          <w:rStyle w:val="inlinecode"/>
          <w:lang w:val="en-US"/>
        </w:rPr>
        <w:t>@PortletConfiguration</w:t>
      </w:r>
      <w:r w:rsidRPr="009958F3">
        <w:rPr>
          <w:lang w:val="en-US"/>
        </w:rPr>
        <w:t xml:space="preserve"> annotation via the </w:t>
      </w:r>
      <w:r w:rsidRPr="000A0FD6">
        <w:rPr>
          <w:rStyle w:val="inlinecode"/>
          <w:lang w:val="en-US"/>
        </w:rPr>
        <w:t>prefs</w:t>
      </w:r>
      <w:r w:rsidRPr="009958F3">
        <w:rPr>
          <w:lang w:val="en-US"/>
        </w:rPr>
        <w:t xml:space="preserve"> annotation attribute.</w:t>
      </w:r>
    </w:p>
    <w:p w:rsidR="003F096B" w:rsidRDefault="00A10EA5" w:rsidP="00A10EA5">
      <w:pPr>
        <w:pStyle w:val="Standard"/>
        <w:rPr>
          <w:lang w:val="en-US"/>
        </w:rPr>
      </w:pPr>
      <w:r w:rsidRPr="00A25B10">
        <w:rPr>
          <w:lang w:val="en-US"/>
        </w:rPr>
        <w:t>If a preference attribute</w:t>
      </w:r>
      <w:r w:rsidR="003F096B">
        <w:rPr>
          <w:lang w:val="en-US"/>
        </w:rPr>
        <w:t xml:space="preserve"> is not defined to be read-only, the preference attribute must be</w:t>
      </w:r>
      <w:r w:rsidRPr="00A25B10">
        <w:rPr>
          <w:lang w:val="en-US"/>
        </w:rPr>
        <w:t xml:space="preserve"> modifiable when the portlet is processing an action</w:t>
      </w:r>
      <w:r w:rsidR="000A0FD6">
        <w:rPr>
          <w:lang w:val="en-US"/>
        </w:rPr>
        <w:t>,</w:t>
      </w:r>
      <w:r w:rsidR="003F096B">
        <w:rPr>
          <w:lang w:val="en-US"/>
        </w:rPr>
        <w:t xml:space="preserve"> event</w:t>
      </w:r>
      <w:r w:rsidR="000A0FD6">
        <w:rPr>
          <w:lang w:val="en-US"/>
        </w:rPr>
        <w:t>, or resource</w:t>
      </w:r>
      <w:r w:rsidRPr="00A25B10">
        <w:rPr>
          <w:lang w:val="en-US"/>
        </w:rPr>
        <w:t xml:space="preserve"> request in any of the standard portlet modes (</w:t>
      </w:r>
      <w:r w:rsidRPr="00113E72">
        <w:rPr>
          <w:rStyle w:val="inlinecode"/>
          <w:lang w:val="en-US"/>
        </w:rPr>
        <w:t>VIEW</w:t>
      </w:r>
      <w:r w:rsidRPr="00A25B10">
        <w:rPr>
          <w:lang w:val="en-US"/>
        </w:rPr>
        <w:t xml:space="preserve">, </w:t>
      </w:r>
      <w:r w:rsidRPr="00113E72">
        <w:rPr>
          <w:rStyle w:val="inlinecode"/>
          <w:lang w:val="en-US"/>
        </w:rPr>
        <w:t>EDIT</w:t>
      </w:r>
      <w:r w:rsidRPr="00A25B10">
        <w:rPr>
          <w:lang w:val="en-US"/>
        </w:rPr>
        <w:t xml:space="preserve"> or </w:t>
      </w:r>
      <w:r w:rsidRPr="00113E72">
        <w:rPr>
          <w:rStyle w:val="inlinecode"/>
          <w:lang w:val="en-US"/>
        </w:rPr>
        <w:t>HELP</w:t>
      </w:r>
      <w:r w:rsidRPr="00A25B10">
        <w:rPr>
          <w:lang w:val="en-US"/>
        </w:rPr>
        <w:t xml:space="preserve">). </w:t>
      </w:r>
    </w:p>
    <w:p w:rsidR="00A10EA5" w:rsidRPr="00A25B10" w:rsidRDefault="00A10EA5" w:rsidP="00A10EA5">
      <w:pPr>
        <w:pStyle w:val="Standard"/>
        <w:rPr>
          <w:lang w:val="en-US"/>
        </w:rPr>
      </w:pPr>
      <w:r w:rsidRPr="00A25B10">
        <w:rPr>
          <w:lang w:val="en-US"/>
        </w:rPr>
        <w:lastRenderedPageBreak/>
        <w:t xml:space="preserve">Portlets may change the value of modifiable preference attributes using the </w:t>
      </w:r>
      <w:r w:rsidRPr="00113E72">
        <w:rPr>
          <w:rStyle w:val="inlinecode"/>
          <w:lang w:val="en-US"/>
        </w:rPr>
        <w:t>setValue</w:t>
      </w:r>
      <w:r w:rsidRPr="00A25B10">
        <w:rPr>
          <w:lang w:val="en-US"/>
        </w:rPr>
        <w:t xml:space="preserve">, </w:t>
      </w:r>
      <w:r w:rsidRPr="00113E72">
        <w:rPr>
          <w:rStyle w:val="inlinecode"/>
          <w:lang w:val="en-US"/>
        </w:rPr>
        <w:t>setValues</w:t>
      </w:r>
      <w:r w:rsidRPr="00A25B10">
        <w:rPr>
          <w:rFonts w:ascii="Courier" w:hAnsi="Courier"/>
          <w:sz w:val="20"/>
          <w:lang w:val="en-US"/>
        </w:rPr>
        <w:t xml:space="preserve"> </w:t>
      </w:r>
      <w:r w:rsidRPr="00A25B10">
        <w:rPr>
          <w:lang w:val="en-US"/>
        </w:rPr>
        <w:t xml:space="preserve">and </w:t>
      </w:r>
      <w:r w:rsidRPr="00113E72">
        <w:rPr>
          <w:rStyle w:val="inlinecode"/>
          <w:lang w:val="en-US"/>
        </w:rPr>
        <w:t>reset</w:t>
      </w:r>
      <w:r w:rsidRPr="00A25B10">
        <w:rPr>
          <w:lang w:val="en-US"/>
        </w:rPr>
        <w:t xml:space="preserve"> methods of the </w:t>
      </w:r>
      <w:r w:rsidRPr="00113E72">
        <w:rPr>
          <w:rStyle w:val="inlinecode"/>
          <w:lang w:val="en-US"/>
        </w:rPr>
        <w:t>PortletPreferences</w:t>
      </w:r>
      <w:r w:rsidRPr="00A25B10">
        <w:rPr>
          <w:rFonts w:ascii="Courier" w:hAnsi="Courier"/>
          <w:sz w:val="20"/>
          <w:lang w:val="en-US"/>
        </w:rPr>
        <w:t xml:space="preserve"> </w:t>
      </w:r>
      <w:r w:rsidRPr="00A25B10">
        <w:rPr>
          <w:lang w:val="en-US"/>
        </w:rPr>
        <w:t xml:space="preserve">interface. </w:t>
      </w:r>
      <w:r w:rsidR="003F096B">
        <w:rPr>
          <w:lang w:val="en-US"/>
        </w:rPr>
        <w:t xml:space="preserve">Administrators who deploy portlets </w:t>
      </w:r>
      <w:r w:rsidRPr="00A25B10">
        <w:rPr>
          <w:lang w:val="en-US"/>
        </w:rPr>
        <w:t xml:space="preserve">may </w:t>
      </w:r>
      <w:r w:rsidR="003F096B">
        <w:rPr>
          <w:lang w:val="en-US"/>
        </w:rPr>
        <w:t xml:space="preserve">set </w:t>
      </w:r>
      <w:r w:rsidRPr="00A25B10">
        <w:rPr>
          <w:lang w:val="en-US"/>
        </w:rPr>
        <w:t>the</w:t>
      </w:r>
      <w:r w:rsidR="003F096B">
        <w:rPr>
          <w:lang w:val="en-US"/>
        </w:rPr>
        <w:t xml:space="preserve"> deployment descriptor preference</w:t>
      </w:r>
      <w:r w:rsidRPr="00A25B10">
        <w:rPr>
          <w:lang w:val="en-US"/>
        </w:rPr>
        <w:t xml:space="preserve"> </w:t>
      </w:r>
      <w:r w:rsidRPr="00113E72">
        <w:rPr>
          <w:rStyle w:val="inlinecode"/>
          <w:lang w:val="en-US"/>
        </w:rPr>
        <w:t>read-only</w:t>
      </w:r>
      <w:r w:rsidRPr="00A25B10">
        <w:rPr>
          <w:lang w:val="en-US"/>
        </w:rPr>
        <w:t xml:space="preserve"> element to </w:t>
      </w:r>
      <w:r w:rsidRPr="00113E72">
        <w:rPr>
          <w:rStyle w:val="inlinecode"/>
          <w:lang w:val="en-US"/>
        </w:rPr>
        <w:t>true</w:t>
      </w:r>
      <w:r w:rsidRPr="00A25B10">
        <w:rPr>
          <w:lang w:val="en-US"/>
        </w:rPr>
        <w:t xml:space="preserve"> to fix certain preference values at deployment time. </w:t>
      </w:r>
      <w:r w:rsidR="003F096B">
        <w:rPr>
          <w:lang w:val="en-US"/>
        </w:rPr>
        <w:t>P</w:t>
      </w:r>
      <w:r w:rsidRPr="00A25B10">
        <w:rPr>
          <w:lang w:val="en-US"/>
        </w:rPr>
        <w:t>ort</w:t>
      </w:r>
      <w:r w:rsidR="00921BD6">
        <w:rPr>
          <w:lang w:val="en-US"/>
        </w:rPr>
        <w:t>als</w:t>
      </w:r>
      <w:r w:rsidRPr="00A25B10">
        <w:rPr>
          <w:lang w:val="en-US"/>
        </w:rPr>
        <w:t xml:space="preserve"> may allow changing read-only preference attributes while performing administration tasks.</w:t>
      </w:r>
    </w:p>
    <w:p w:rsidR="00A10EA5" w:rsidRPr="00A25B10" w:rsidRDefault="00A10EA5" w:rsidP="00A10EA5">
      <w:pPr>
        <w:pStyle w:val="Standard"/>
        <w:rPr>
          <w:lang w:val="en-US"/>
        </w:rPr>
      </w:pPr>
      <w:r w:rsidRPr="00A25B10">
        <w:rPr>
          <w:lang w:val="en-US"/>
        </w:rPr>
        <w:t xml:space="preserve">Portlets are not restricted to use </w:t>
      </w:r>
      <w:r w:rsidR="003F096B">
        <w:rPr>
          <w:lang w:val="en-US"/>
        </w:rPr>
        <w:t xml:space="preserve">only the </w:t>
      </w:r>
      <w:r w:rsidRPr="00A25B10">
        <w:rPr>
          <w:lang w:val="en-US"/>
        </w:rPr>
        <w:t>preference attri</w:t>
      </w:r>
      <w:r w:rsidR="003F096B">
        <w:rPr>
          <w:lang w:val="en-US"/>
        </w:rPr>
        <w:t>butes defined in the portlet configuration</w:t>
      </w:r>
      <w:r w:rsidRPr="00A25B10">
        <w:rPr>
          <w:lang w:val="en-US"/>
        </w:rPr>
        <w:t xml:space="preserve">. They can </w:t>
      </w:r>
      <w:r w:rsidR="003F096B">
        <w:rPr>
          <w:lang w:val="en-US"/>
        </w:rPr>
        <w:t xml:space="preserve">also </w:t>
      </w:r>
      <w:r w:rsidRPr="00A25B10">
        <w:rPr>
          <w:lang w:val="en-US"/>
        </w:rPr>
        <w:t>programmatically add preference attributes using names not defi</w:t>
      </w:r>
      <w:r w:rsidR="003F096B">
        <w:rPr>
          <w:lang w:val="en-US"/>
        </w:rPr>
        <w:t>ned in the portlet configuration</w:t>
      </w:r>
      <w:r w:rsidRPr="00A25B10">
        <w:rPr>
          <w:lang w:val="en-US"/>
        </w:rPr>
        <w:t xml:space="preserve">. These preferences attributes must be treated as modifiable attributes. </w:t>
      </w:r>
    </w:p>
    <w:p w:rsidR="00A10EA5" w:rsidRPr="00A25B10" w:rsidRDefault="00A10EA5" w:rsidP="00A10EA5">
      <w:pPr>
        <w:pStyle w:val="Standard"/>
        <w:rPr>
          <w:lang w:val="en-US"/>
        </w:rPr>
      </w:pPr>
      <w:r w:rsidRPr="00A25B10">
        <w:rPr>
          <w:lang w:val="en-US"/>
        </w:rPr>
        <w:t>Portal administration and configuration tools may use and change default preference attributes when creating a new portlet preferences objects. In addition, the portal may further constrain the modifiability of preferences values.</w:t>
      </w:r>
    </w:p>
    <w:p w:rsidR="00A10EA5" w:rsidRDefault="00A10EA5" w:rsidP="00A10EA5">
      <w:pPr>
        <w:pStyle w:val="Heading3"/>
        <w:tabs>
          <w:tab w:val="clear" w:pos="720"/>
        </w:tabs>
        <w:ind w:left="720" w:hanging="720"/>
      </w:pPr>
      <w:bookmarkStart w:id="827" w:name="_Toc415140926"/>
      <w:bookmarkStart w:id="828" w:name="_Toc468261147"/>
      <w:r>
        <w:t>Localizing Preference Attributes</w:t>
      </w:r>
      <w:bookmarkEnd w:id="827"/>
      <w:bookmarkEnd w:id="828"/>
    </w:p>
    <w:p w:rsidR="00A10EA5" w:rsidRPr="00A25B10" w:rsidRDefault="00A10EA5" w:rsidP="00A10EA5">
      <w:pPr>
        <w:pStyle w:val="Standard"/>
        <w:rPr>
          <w:lang w:val="en-US"/>
        </w:rPr>
      </w:pPr>
      <w:r w:rsidRPr="00A25B10">
        <w:rPr>
          <w:lang w:val="en-US"/>
        </w:rPr>
        <w:t xml:space="preserve">The Portlet Specification </w:t>
      </w:r>
      <w:r w:rsidR="000A0FD6">
        <w:rPr>
          <w:lang w:val="en-US"/>
        </w:rPr>
        <w:t xml:space="preserve">uses the Java SE </w:t>
      </w:r>
      <w:r w:rsidRPr="00113E72">
        <w:rPr>
          <w:rStyle w:val="inlinecode"/>
          <w:lang w:val="en-US"/>
        </w:rPr>
        <w:t>ResourceBundle</w:t>
      </w:r>
      <w:r w:rsidRPr="00A25B10">
        <w:rPr>
          <w:lang w:val="en-US"/>
        </w:rPr>
        <w:t xml:space="preserve"> classes</w:t>
      </w:r>
      <w:r w:rsidR="000A0FD6">
        <w:rPr>
          <w:lang w:val="en-US"/>
        </w:rPr>
        <w:t xml:space="preserve"> to provide localization</w:t>
      </w:r>
      <w:r w:rsidRPr="00A25B10">
        <w:rPr>
          <w:lang w:val="en-US"/>
        </w:rPr>
        <w:t>.</w:t>
      </w:r>
    </w:p>
    <w:p w:rsidR="00A10EA5" w:rsidRPr="00A25B10" w:rsidRDefault="00A10EA5" w:rsidP="00A10EA5">
      <w:pPr>
        <w:pStyle w:val="Standard"/>
        <w:rPr>
          <w:lang w:val="en-US"/>
        </w:rPr>
      </w:pPr>
      <w:r w:rsidRPr="00A25B10">
        <w:rPr>
          <w:lang w:val="en-US"/>
        </w:rPr>
        <w:t xml:space="preserve">To enable localization support of preference attributes for administration and configuration tools, developers should adhere to the following naming convention for entries in the portlet’s </w:t>
      </w:r>
      <w:r w:rsidRPr="00921BD6">
        <w:rPr>
          <w:rStyle w:val="inlinecode"/>
          <w:lang w:val="en-US"/>
        </w:rPr>
        <w:t>ResourceBundle</w:t>
      </w:r>
      <w:r w:rsidRPr="00A25B10">
        <w:rPr>
          <w:lang w:val="en-US"/>
        </w:rPr>
        <w:t xml:space="preserve"> (see Section</w:t>
      </w:r>
      <w:r w:rsidR="00DF1451">
        <w:rPr>
          <w:lang w:val="en-US"/>
        </w:rPr>
        <w:t xml:space="preserve"> </w:t>
      </w:r>
      <w:r w:rsidR="00DF1451">
        <w:rPr>
          <w:lang w:val="en-US"/>
        </w:rPr>
        <w:fldChar w:fldCharType="begin"/>
      </w:r>
      <w:r w:rsidR="00DF1451">
        <w:rPr>
          <w:lang w:val="en-US"/>
        </w:rPr>
        <w:instrText xml:space="preserve"> REF _Ref426554752 \w \h </w:instrText>
      </w:r>
      <w:r w:rsidR="00DF1451">
        <w:rPr>
          <w:lang w:val="en-US"/>
        </w:rPr>
      </w:r>
      <w:r w:rsidR="00DF1451">
        <w:rPr>
          <w:lang w:val="en-US"/>
        </w:rPr>
        <w:fldChar w:fldCharType="separate"/>
      </w:r>
      <w:r w:rsidR="003B17E8">
        <w:rPr>
          <w:lang w:val="en-US"/>
        </w:rPr>
        <w:t>28.2.5</w:t>
      </w:r>
      <w:r w:rsidR="00DF1451">
        <w:rPr>
          <w:lang w:val="en-US"/>
        </w:rPr>
        <w:fldChar w:fldCharType="end"/>
      </w:r>
      <w:r w:rsidR="00DF1451">
        <w:rPr>
          <w:lang w:val="en-US"/>
        </w:rPr>
        <w:t xml:space="preserve"> </w:t>
      </w:r>
      <w:r w:rsidR="00DF1451">
        <w:rPr>
          <w:lang w:val="en-US"/>
        </w:rPr>
        <w:fldChar w:fldCharType="begin"/>
      </w:r>
      <w:r w:rsidR="00DF1451">
        <w:rPr>
          <w:lang w:val="en-US"/>
        </w:rPr>
        <w:instrText xml:space="preserve"> REF _Ref426554752 \h </w:instrText>
      </w:r>
      <w:r w:rsidR="00DF1451">
        <w:rPr>
          <w:lang w:val="en-US"/>
        </w:rPr>
      </w:r>
      <w:r w:rsidR="00DF1451">
        <w:rPr>
          <w:lang w:val="en-US"/>
        </w:rPr>
        <w:fldChar w:fldCharType="separate"/>
      </w:r>
      <w:r w:rsidR="003B17E8" w:rsidRPr="003B17E8">
        <w:rPr>
          <w:lang w:val="en-US"/>
        </w:rPr>
        <w:t>Portlet Resource Bundle</w:t>
      </w:r>
      <w:r w:rsidR="00DF1451">
        <w:rPr>
          <w:lang w:val="en-US"/>
        </w:rPr>
        <w:fldChar w:fldCharType="end"/>
      </w:r>
      <w:r w:rsidRPr="00A25B10">
        <w:rPr>
          <w:lang w:val="en-US"/>
        </w:rPr>
        <w:t>).</w:t>
      </w:r>
    </w:p>
    <w:p w:rsidR="00A10EA5" w:rsidRPr="00A25B10" w:rsidRDefault="00A10EA5" w:rsidP="00A10EA5">
      <w:pPr>
        <w:pStyle w:val="Standard"/>
        <w:rPr>
          <w:lang w:val="en-US"/>
        </w:rPr>
      </w:pPr>
      <w:r w:rsidRPr="00A25B10">
        <w:rPr>
          <w:lang w:val="en-US"/>
        </w:rPr>
        <w:t xml:space="preserve">Entries for preference attribute descriptions should be constructed as </w:t>
      </w:r>
      <w:r w:rsidRPr="00A25B10">
        <w:rPr>
          <w:rFonts w:ascii="Courier" w:hAnsi="Courier"/>
          <w:sz w:val="20"/>
          <w:lang w:val="en-US"/>
        </w:rPr>
        <w:t>‘javax.portlet.preference.description.&lt;attribute-name&gt;'</w:t>
      </w:r>
      <w:r w:rsidRPr="00A25B10">
        <w:rPr>
          <w:lang w:val="en-US"/>
        </w:rPr>
        <w:t xml:space="preserve">, where </w:t>
      </w:r>
      <w:r w:rsidRPr="00A25B10">
        <w:rPr>
          <w:rFonts w:ascii="Courier" w:hAnsi="Courier"/>
          <w:sz w:val="20"/>
          <w:lang w:val="en-US"/>
        </w:rPr>
        <w:t>&lt;attribute-name&gt;</w:t>
      </w:r>
      <w:r w:rsidRPr="00A25B10">
        <w:rPr>
          <w:lang w:val="en-US"/>
        </w:rPr>
        <w:t xml:space="preserve"> is the preference attribute name.</w:t>
      </w:r>
    </w:p>
    <w:p w:rsidR="00A10EA5" w:rsidRPr="00A25B10" w:rsidRDefault="00A10EA5" w:rsidP="00A10EA5">
      <w:pPr>
        <w:pStyle w:val="Standard"/>
        <w:rPr>
          <w:lang w:val="en-US"/>
        </w:rPr>
      </w:pPr>
      <w:r w:rsidRPr="00A25B10">
        <w:rPr>
          <w:lang w:val="en-US"/>
        </w:rPr>
        <w:t xml:space="preserve">Entries for preference attribute names should be constructed as </w:t>
      </w:r>
      <w:r w:rsidRPr="00A25B10">
        <w:rPr>
          <w:rFonts w:ascii="Courier" w:hAnsi="Courier"/>
          <w:sz w:val="20"/>
          <w:lang w:val="en-US"/>
        </w:rPr>
        <w:t>‘javax.portlet.preference.name.&lt;attribute-name&gt;'</w:t>
      </w:r>
      <w:r w:rsidRPr="00A25B10">
        <w:rPr>
          <w:lang w:val="en-US"/>
        </w:rPr>
        <w:t xml:space="preserve">, where </w:t>
      </w:r>
      <w:r w:rsidRPr="00A25B10">
        <w:rPr>
          <w:rFonts w:ascii="Courier" w:hAnsi="Courier"/>
          <w:sz w:val="20"/>
          <w:lang w:val="en-US"/>
        </w:rPr>
        <w:t>&lt;attribute-name&gt;</w:t>
      </w:r>
      <w:r w:rsidRPr="00A25B10">
        <w:rPr>
          <w:lang w:val="en-US"/>
        </w:rPr>
        <w:t xml:space="preserve"> is the preference attribute name. These values should be used as localized preference display names.</w:t>
      </w:r>
    </w:p>
    <w:p w:rsidR="00A10EA5" w:rsidRPr="00A25B10" w:rsidRDefault="00A10EA5" w:rsidP="00A10EA5">
      <w:pPr>
        <w:pStyle w:val="Standard"/>
        <w:rPr>
          <w:lang w:val="en-US"/>
        </w:rPr>
      </w:pPr>
      <w:r w:rsidRPr="00A25B10">
        <w:rPr>
          <w:lang w:val="en-US"/>
        </w:rPr>
        <w:t xml:space="preserve">Entries for preference attribute values that require localization should be constructed as </w:t>
      </w:r>
      <w:r w:rsidRPr="00A25B10">
        <w:rPr>
          <w:rFonts w:ascii="Courier" w:hAnsi="Courier"/>
          <w:sz w:val="20"/>
          <w:lang w:val="en-US"/>
        </w:rPr>
        <w:t>'javax.portlet.preference.value.&lt;attribute-name&gt;.&lt;attribute-value&gt;'</w:t>
      </w:r>
      <w:r w:rsidRPr="00A25B10">
        <w:rPr>
          <w:lang w:val="en-US"/>
        </w:rPr>
        <w:t xml:space="preserve">, where </w:t>
      </w:r>
      <w:r w:rsidRPr="00A25B10">
        <w:rPr>
          <w:rFonts w:ascii="Courier" w:hAnsi="Courier"/>
          <w:sz w:val="20"/>
          <w:lang w:val="en-US"/>
        </w:rPr>
        <w:t>&lt;attribute-name&gt;</w:t>
      </w:r>
      <w:r w:rsidRPr="00A25B10">
        <w:rPr>
          <w:lang w:val="en-US"/>
        </w:rPr>
        <w:t xml:space="preserve"> is the preference attribute name and </w:t>
      </w:r>
      <w:r w:rsidRPr="00A25B10">
        <w:rPr>
          <w:rFonts w:ascii="Courier" w:hAnsi="Courier"/>
          <w:sz w:val="20"/>
          <w:lang w:val="en-US"/>
        </w:rPr>
        <w:t>&lt;attribute-value&gt;</w:t>
      </w:r>
      <w:r w:rsidRPr="00A25B10">
        <w:rPr>
          <w:lang w:val="en-US"/>
        </w:rPr>
        <w:t xml:space="preserve"> is the localized preference attribute value.</w:t>
      </w:r>
    </w:p>
    <w:p w:rsidR="00A10EA5" w:rsidRDefault="00A10EA5" w:rsidP="00A10EA5">
      <w:pPr>
        <w:pStyle w:val="Heading2"/>
        <w:ind w:left="578" w:hanging="578"/>
      </w:pPr>
      <w:bookmarkStart w:id="829" w:name="_Toc415140927"/>
      <w:bookmarkStart w:id="830" w:name="_Ref429574849"/>
      <w:bookmarkStart w:id="831" w:name="_Ref429574855"/>
      <w:bookmarkStart w:id="832" w:name="_Ref429574867"/>
      <w:bookmarkStart w:id="833" w:name="_Toc468261148"/>
      <w:r>
        <w:t xml:space="preserve">Validating Preference </w:t>
      </w:r>
      <w:r w:rsidR="007A35C6">
        <w:t>V</w:t>
      </w:r>
      <w:r>
        <w:t>alues</w:t>
      </w:r>
      <w:bookmarkEnd w:id="829"/>
      <w:bookmarkEnd w:id="830"/>
      <w:bookmarkEnd w:id="831"/>
      <w:bookmarkEnd w:id="832"/>
      <w:bookmarkEnd w:id="833"/>
    </w:p>
    <w:p w:rsidR="006D60E6" w:rsidRDefault="006D60E6" w:rsidP="00A10EA5">
      <w:pPr>
        <w:pStyle w:val="Standard"/>
        <w:rPr>
          <w:lang w:val="en-US"/>
        </w:rPr>
      </w:pPr>
      <w:r>
        <w:rPr>
          <w:lang w:val="en-US"/>
        </w:rPr>
        <w:t>The</w:t>
      </w:r>
      <w:r w:rsidR="00921BD6">
        <w:rPr>
          <w:lang w:val="en-US"/>
        </w:rPr>
        <w:t xml:space="preserve"> portlet can register a preferences validator </w:t>
      </w:r>
      <w:r>
        <w:rPr>
          <w:lang w:val="en-US"/>
        </w:rPr>
        <w:t xml:space="preserve">in the portlet configuration </w:t>
      </w:r>
      <w:r w:rsidR="00921BD6">
        <w:rPr>
          <w:lang w:val="en-US"/>
        </w:rPr>
        <w:t xml:space="preserve">that is invoked when the </w:t>
      </w:r>
      <w:r w:rsidR="00921BD6" w:rsidRPr="006D60E6">
        <w:rPr>
          <w:rStyle w:val="inlinecode"/>
          <w:lang w:val="en-US"/>
        </w:rPr>
        <w:t>PortletPreferences</w:t>
      </w:r>
      <w:r w:rsidR="00921BD6">
        <w:rPr>
          <w:lang w:val="en-US"/>
        </w:rPr>
        <w:t xml:space="preserve"> interface </w:t>
      </w:r>
      <w:r w:rsidR="00921BD6" w:rsidRPr="006D60E6">
        <w:rPr>
          <w:rStyle w:val="inlinecode"/>
          <w:lang w:val="en-US"/>
        </w:rPr>
        <w:t>store</w:t>
      </w:r>
      <w:r w:rsidR="00921BD6">
        <w:rPr>
          <w:lang w:val="en-US"/>
        </w:rPr>
        <w:t xml:space="preserve"> method is invoked. </w:t>
      </w:r>
      <w:r>
        <w:rPr>
          <w:lang w:val="en-US"/>
        </w:rPr>
        <w:t>The registration can be performed through the portlet deployment descriptor or through annotations.</w:t>
      </w:r>
    </w:p>
    <w:p w:rsidR="00AE4CA6" w:rsidRDefault="006D60E6" w:rsidP="006D60E6">
      <w:pPr>
        <w:pStyle w:val="Standard"/>
        <w:rPr>
          <w:lang w:val="en-US"/>
        </w:rPr>
      </w:pPr>
      <w:r>
        <w:rPr>
          <w:lang w:val="en-US"/>
        </w:rPr>
        <w:t xml:space="preserve">The preferences validator contains a method that accepts the current </w:t>
      </w:r>
      <w:r w:rsidRPr="006D60E6">
        <w:rPr>
          <w:rStyle w:val="inlinecode"/>
          <w:lang w:val="en-US"/>
        </w:rPr>
        <w:t>PortletPreferences</w:t>
      </w:r>
      <w:r>
        <w:rPr>
          <w:lang w:val="en-US"/>
        </w:rPr>
        <w:t xml:space="preserve"> object. T</w:t>
      </w:r>
      <w:r w:rsidRPr="00A25B10">
        <w:rPr>
          <w:lang w:val="en-US"/>
        </w:rPr>
        <w:t xml:space="preserve">he </w:t>
      </w:r>
      <w:r w:rsidRPr="00A25B10">
        <w:rPr>
          <w:rFonts w:ascii="Courier" w:hAnsi="Courier"/>
          <w:sz w:val="20"/>
          <w:lang w:val="en-US"/>
        </w:rPr>
        <w:t xml:space="preserve">store </w:t>
      </w:r>
      <w:r w:rsidRPr="00A25B10">
        <w:rPr>
          <w:lang w:val="en-US"/>
        </w:rPr>
        <w:t>method must invoke the</w:t>
      </w:r>
      <w:r>
        <w:rPr>
          <w:lang w:val="en-US"/>
        </w:rPr>
        <w:t xml:space="preserve"> preferences validator</w:t>
      </w:r>
      <w:r w:rsidRPr="00A25B10">
        <w:rPr>
          <w:rFonts w:ascii="Courier" w:hAnsi="Courier"/>
          <w:sz w:val="20"/>
          <w:lang w:val="en-US"/>
        </w:rPr>
        <w:t xml:space="preserve"> </w:t>
      </w:r>
      <w:r w:rsidRPr="00A25B10">
        <w:rPr>
          <w:lang w:val="en-US"/>
        </w:rPr>
        <w:t>method before writing the changes to the persistent store. If the validation fails, the</w:t>
      </w:r>
      <w:r>
        <w:rPr>
          <w:lang w:val="en-US"/>
        </w:rPr>
        <w:t xml:space="preserve"> preferences validator</w:t>
      </w:r>
      <w:r w:rsidRPr="00A25B10">
        <w:rPr>
          <w:lang w:val="en-US"/>
        </w:rPr>
        <w:t xml:space="preserve"> must throw a </w:t>
      </w:r>
      <w:r w:rsidRPr="00113E72">
        <w:rPr>
          <w:rStyle w:val="inlinecode"/>
          <w:lang w:val="en-US"/>
        </w:rPr>
        <w:t>ValidatorException</w:t>
      </w:r>
      <w:r w:rsidRPr="00A25B10">
        <w:rPr>
          <w:lang w:val="en-US"/>
        </w:rPr>
        <w:t xml:space="preserve">. If a </w:t>
      </w:r>
      <w:r w:rsidRPr="00113E72">
        <w:rPr>
          <w:rStyle w:val="inlinecode"/>
          <w:lang w:val="en-US"/>
        </w:rPr>
        <w:t>ValidatorException</w:t>
      </w:r>
      <w:r w:rsidRPr="00A25B10">
        <w:rPr>
          <w:lang w:val="en-US"/>
        </w:rPr>
        <w:t xml:space="preserve"> is thrown, the portlet container</w:t>
      </w:r>
      <w:r w:rsidRPr="00A25B10">
        <w:rPr>
          <w:rFonts w:ascii="Courier" w:hAnsi="Courier"/>
          <w:sz w:val="20"/>
          <w:lang w:val="en-US"/>
        </w:rPr>
        <w:t xml:space="preserve"> </w:t>
      </w:r>
      <w:r w:rsidRPr="00A25B10">
        <w:rPr>
          <w:lang w:val="en-US"/>
        </w:rPr>
        <w:t xml:space="preserve">must cancel the store operation and it must propagate the exception to the portlet. If the validation is successful, the store operation must be completed. </w:t>
      </w:r>
      <w:r>
        <w:rPr>
          <w:lang w:val="en-US"/>
        </w:rPr>
        <w:t>The portlet should not modify the portlet preferences during validation</w:t>
      </w:r>
      <w:r w:rsidR="00AE4CA6">
        <w:rPr>
          <w:lang w:val="en-US"/>
        </w:rPr>
        <w:t>.</w:t>
      </w:r>
    </w:p>
    <w:p w:rsidR="006D60E6" w:rsidRDefault="006D60E6" w:rsidP="006D60E6">
      <w:pPr>
        <w:pStyle w:val="Standard"/>
        <w:rPr>
          <w:lang w:val="en-US"/>
        </w:rPr>
      </w:pPr>
      <w:r w:rsidRPr="00A25B10">
        <w:rPr>
          <w:lang w:val="en-US"/>
        </w:rPr>
        <w:t xml:space="preserve">When creating a </w:t>
      </w:r>
      <w:r w:rsidRPr="00113E72">
        <w:rPr>
          <w:rStyle w:val="inlinecode"/>
          <w:lang w:val="en-US"/>
        </w:rPr>
        <w:t>ValidatorException</w:t>
      </w:r>
      <w:r w:rsidRPr="00A25B10">
        <w:rPr>
          <w:rFonts w:ascii="Courier" w:hAnsi="Courier"/>
          <w:sz w:val="20"/>
          <w:lang w:val="en-US"/>
        </w:rPr>
        <w:t>,</w:t>
      </w:r>
      <w:r w:rsidRPr="00A25B10">
        <w:rPr>
          <w:lang w:val="en-US"/>
        </w:rPr>
        <w:t xml:space="preserve"> portlet developers may include the set of preference attributes that caused the validator to fail. It is left to the developers to indicate the first preference attribute that failed or the name of all the invalid preference attributes.</w:t>
      </w:r>
    </w:p>
    <w:p w:rsidR="00AE4CA6" w:rsidRDefault="006D60E6" w:rsidP="00A10EA5">
      <w:pPr>
        <w:pStyle w:val="Standard"/>
        <w:rPr>
          <w:lang w:val="en-US"/>
        </w:rPr>
      </w:pPr>
      <w:r w:rsidRPr="00AE4CA6">
        <w:rPr>
          <w:lang w:val="en-US"/>
        </w:rPr>
        <w:t>The preferences validator</w:t>
      </w:r>
      <w:r>
        <w:rPr>
          <w:rFonts w:ascii="Courier" w:hAnsi="Courier"/>
          <w:sz w:val="20"/>
          <w:lang w:val="en-US"/>
        </w:rPr>
        <w:t xml:space="preserve"> </w:t>
      </w:r>
      <w:r w:rsidR="00A10EA5" w:rsidRPr="00A25B10">
        <w:rPr>
          <w:lang w:val="en-US"/>
        </w:rPr>
        <w:t>must be coded in a thread safe manner as the portlet container may invoke</w:t>
      </w:r>
      <w:r w:rsidR="00AE4CA6">
        <w:rPr>
          <w:lang w:val="en-US"/>
        </w:rPr>
        <w:t xml:space="preserve"> it</w:t>
      </w:r>
      <w:r w:rsidR="00A10EA5" w:rsidRPr="00A25B10">
        <w:rPr>
          <w:lang w:val="en-US"/>
        </w:rPr>
        <w:t xml:space="preserve"> concurrently </w:t>
      </w:r>
      <w:r w:rsidR="00AE4CA6">
        <w:rPr>
          <w:lang w:val="en-US"/>
        </w:rPr>
        <w:t>due to parallel request processing</w:t>
      </w:r>
      <w:r w:rsidR="00A10EA5" w:rsidRPr="00A25B10">
        <w:rPr>
          <w:lang w:val="en-US"/>
        </w:rPr>
        <w:t>.</w:t>
      </w:r>
    </w:p>
    <w:p w:rsidR="00AE4CA6" w:rsidRPr="00136234" w:rsidRDefault="00A10EA5" w:rsidP="00AE4CA6">
      <w:pPr>
        <w:pStyle w:val="Heading3"/>
      </w:pPr>
      <w:r w:rsidRPr="00A25B10">
        <w:rPr>
          <w:lang w:val="en-US"/>
        </w:rPr>
        <w:lastRenderedPageBreak/>
        <w:t xml:space="preserve"> </w:t>
      </w:r>
      <w:bookmarkStart w:id="834" w:name="_Toc468261149"/>
      <w:r w:rsidR="00AE4CA6">
        <w:t>Configuration through the Deployment Descriptor</w:t>
      </w:r>
      <w:bookmarkEnd w:id="834"/>
    </w:p>
    <w:p w:rsidR="00AE4CA6" w:rsidRDefault="00AE4CA6" w:rsidP="00921BD6">
      <w:pPr>
        <w:pStyle w:val="Standard"/>
        <w:rPr>
          <w:lang w:val="en-US"/>
        </w:rPr>
      </w:pPr>
      <w:r>
        <w:rPr>
          <w:lang w:val="en-US"/>
        </w:rPr>
        <w:t xml:space="preserve">To register a preferences validator in the deployment descriptor, the developer must provide a class implementing the </w:t>
      </w:r>
      <w:r w:rsidR="00921BD6" w:rsidRPr="00A25B10">
        <w:rPr>
          <w:rFonts w:ascii="Courier" w:hAnsi="Courier"/>
          <w:sz w:val="20"/>
          <w:lang w:val="en-US"/>
        </w:rPr>
        <w:t>PreferencesValidator</w:t>
      </w:r>
      <w:r w:rsidR="00921BD6" w:rsidRPr="00A25B10">
        <w:rPr>
          <w:lang w:val="en-US"/>
        </w:rPr>
        <w:t xml:space="preserve"> interface</w:t>
      </w:r>
      <w:r>
        <w:rPr>
          <w:lang w:val="en-US"/>
        </w:rPr>
        <w:t xml:space="preserve">. The </w:t>
      </w:r>
      <w:r w:rsidRPr="00113E72">
        <w:rPr>
          <w:rStyle w:val="inlinecode"/>
          <w:lang w:val="en-US"/>
        </w:rPr>
        <w:t>PreferencesValidator</w:t>
      </w:r>
      <w:r>
        <w:rPr>
          <w:lang w:val="en-US"/>
        </w:rPr>
        <w:t xml:space="preserve"> interface contains a single </w:t>
      </w:r>
      <w:r w:rsidRPr="00113E72">
        <w:rPr>
          <w:rStyle w:val="inlinecode"/>
          <w:lang w:val="en-US"/>
        </w:rPr>
        <w:t>validate</w:t>
      </w:r>
      <w:r>
        <w:rPr>
          <w:lang w:val="en-US"/>
        </w:rPr>
        <w:t xml:space="preserve"> method that accepts a </w:t>
      </w:r>
      <w:r w:rsidRPr="00113E72">
        <w:rPr>
          <w:rStyle w:val="inlinecode"/>
          <w:lang w:val="en-US"/>
        </w:rPr>
        <w:t>PortletPreferences</w:t>
      </w:r>
      <w:r>
        <w:rPr>
          <w:lang w:val="en-US"/>
        </w:rPr>
        <w:t xml:space="preserve"> object.</w:t>
      </w:r>
    </w:p>
    <w:p w:rsidR="00AE4CA6" w:rsidRPr="00A25B10" w:rsidRDefault="00AE4CA6" w:rsidP="00921BD6">
      <w:pPr>
        <w:pStyle w:val="Standard"/>
        <w:rPr>
          <w:lang w:val="en-US"/>
        </w:rPr>
      </w:pPr>
      <w:r>
        <w:rPr>
          <w:lang w:val="en-US"/>
        </w:rPr>
        <w:t xml:space="preserve">The preferences validator class </w:t>
      </w:r>
      <w:r w:rsidR="00921BD6" w:rsidRPr="00A25B10">
        <w:rPr>
          <w:lang w:val="en-US"/>
        </w:rPr>
        <w:t>can be associated with the preferences definition in the deployment descriptor, as sh</w:t>
      </w:r>
      <w:r>
        <w:rPr>
          <w:lang w:val="en-US"/>
        </w:rPr>
        <w:t>own in the following example.</w:t>
      </w:r>
    </w:p>
    <w:p w:rsidR="00921BD6" w:rsidRPr="00113E72" w:rsidRDefault="00921BD6" w:rsidP="003056B3">
      <w:pPr>
        <w:pStyle w:val="CodeXMP"/>
      </w:pPr>
      <w:r w:rsidRPr="00113E72">
        <w:t>&lt;!—- Portlet Preferences --&gt;</w:t>
      </w:r>
    </w:p>
    <w:p w:rsidR="00921BD6" w:rsidRPr="00113E72" w:rsidRDefault="00921BD6" w:rsidP="003056B3">
      <w:pPr>
        <w:pStyle w:val="CodeXMP"/>
      </w:pPr>
      <w:r w:rsidRPr="00113E72">
        <w:t>&lt;portlet-preferences&gt;</w:t>
      </w:r>
    </w:p>
    <w:p w:rsidR="00921BD6" w:rsidRPr="00113E72" w:rsidRDefault="00921BD6" w:rsidP="003056B3">
      <w:pPr>
        <w:pStyle w:val="CodeXMP"/>
      </w:pPr>
      <w:r w:rsidRPr="00113E72">
        <w:t xml:space="preserve">    ...</w:t>
      </w:r>
    </w:p>
    <w:p w:rsidR="00921BD6" w:rsidRPr="00113E72" w:rsidRDefault="00921BD6" w:rsidP="003056B3">
      <w:pPr>
        <w:pStyle w:val="CodeXMP"/>
      </w:pPr>
      <w:r w:rsidRPr="00113E72">
        <w:t xml:space="preserve">    &lt;preferences-validator&gt;</w:t>
      </w:r>
    </w:p>
    <w:p w:rsidR="00921BD6" w:rsidRPr="00113E72" w:rsidRDefault="00921BD6" w:rsidP="003056B3">
      <w:pPr>
        <w:pStyle w:val="CodeXMP"/>
      </w:pPr>
      <w:r w:rsidRPr="00113E72">
        <w:t xml:space="preserve">    com.foo.portlets.XYZValidator</w:t>
      </w:r>
    </w:p>
    <w:p w:rsidR="00921BD6" w:rsidRPr="00113E72" w:rsidRDefault="00921BD6" w:rsidP="003056B3">
      <w:pPr>
        <w:pStyle w:val="CodeXMP"/>
      </w:pPr>
      <w:r w:rsidRPr="00113E72">
        <w:t xml:space="preserve">    &lt;/preferences-validator&gt;</w:t>
      </w:r>
    </w:p>
    <w:p w:rsidR="00921BD6" w:rsidRPr="00A25B10" w:rsidRDefault="00921BD6" w:rsidP="003056B3">
      <w:pPr>
        <w:pStyle w:val="CodeXMP"/>
      </w:pPr>
      <w:r w:rsidRPr="00A25B10">
        <w:t>&lt;/portlet-preferences&gt;</w:t>
      </w:r>
    </w:p>
    <w:p w:rsidR="00AE4CA6" w:rsidRPr="000A6CB7" w:rsidRDefault="00AE4CA6" w:rsidP="00AE4CA6">
      <w:pPr>
        <w:pStyle w:val="Heading3"/>
      </w:pPr>
      <w:bookmarkStart w:id="835" w:name="_Toc468261150"/>
      <w:r w:rsidRPr="000A6CB7">
        <w:t>Configuration through Annotation</w:t>
      </w:r>
      <w:bookmarkEnd w:id="835"/>
    </w:p>
    <w:p w:rsidR="00AE4CA6" w:rsidRDefault="00AE4CA6" w:rsidP="00AE4CA6">
      <w:pPr>
        <w:pStyle w:val="Standard"/>
        <w:rPr>
          <w:lang w:val="en-US"/>
        </w:rPr>
      </w:pPr>
      <w:r w:rsidRPr="00EA3D02">
        <w:rPr>
          <w:lang w:val="en-US"/>
        </w:rPr>
        <w:t xml:space="preserve">The </w:t>
      </w:r>
      <w:r w:rsidRPr="00EA3D02">
        <w:rPr>
          <w:rStyle w:val="inlinecode"/>
          <w:lang w:val="en-US"/>
        </w:rPr>
        <w:t>@</w:t>
      </w:r>
      <w:r w:rsidR="008E0C79">
        <w:rPr>
          <w:rStyle w:val="inlinecode"/>
          <w:lang w:val="en-US"/>
        </w:rPr>
        <w:t>PortletPreferencesValidator</w:t>
      </w:r>
      <w:r w:rsidRPr="00EA3D02">
        <w:rPr>
          <w:lang w:val="en-US"/>
        </w:rPr>
        <w:t xml:space="preserve"> annotation </w:t>
      </w:r>
      <w:r>
        <w:rPr>
          <w:lang w:val="en-US"/>
        </w:rPr>
        <w:t>d</w:t>
      </w:r>
      <w:r w:rsidRPr="00EA3D02">
        <w:rPr>
          <w:lang w:val="en-US"/>
        </w:rPr>
        <w:t xml:space="preserve">esignates a </w:t>
      </w:r>
      <w:r w:rsidR="00EA3086">
        <w:rPr>
          <w:lang w:val="en-US"/>
        </w:rPr>
        <w:t>preferences validator</w:t>
      </w:r>
      <w:r w:rsidRPr="00EA3D02">
        <w:rPr>
          <w:lang w:val="en-US"/>
        </w:rPr>
        <w:t xml:space="preserve"> </w:t>
      </w:r>
      <w:r w:rsidR="008E0C79">
        <w:rPr>
          <w:lang w:val="en-US"/>
        </w:rPr>
        <w:t>class</w:t>
      </w:r>
      <w:r w:rsidRPr="00EA3D02">
        <w:rPr>
          <w:lang w:val="en-US"/>
        </w:rPr>
        <w:t xml:space="preserve">. </w:t>
      </w:r>
      <w:r w:rsidR="00EA3086">
        <w:rPr>
          <w:lang w:val="en-US"/>
        </w:rPr>
        <w:t xml:space="preserve">The </w:t>
      </w:r>
      <w:r>
        <w:rPr>
          <w:lang w:val="en-US"/>
        </w:rPr>
        <w:t>method may be located in any valid CDI managed bean class provided by the portlet</w:t>
      </w:r>
      <w:r w:rsidR="008E0C79">
        <w:rPr>
          <w:lang w:val="en-US"/>
        </w:rPr>
        <w:t xml:space="preserve"> that implements the </w:t>
      </w:r>
      <w:r w:rsidR="008E0C79" w:rsidRPr="004F4453">
        <w:rPr>
          <w:rStyle w:val="inlinecode"/>
          <w:lang w:val="en-US"/>
        </w:rPr>
        <w:t>PreferencesValidator</w:t>
      </w:r>
      <w:r w:rsidR="008E0C79">
        <w:rPr>
          <w:lang w:val="en-US"/>
        </w:rPr>
        <w:t xml:space="preserve"> interface</w:t>
      </w:r>
      <w:r>
        <w:rPr>
          <w:lang w:val="en-US"/>
        </w:rPr>
        <w:t>.</w:t>
      </w:r>
    </w:p>
    <w:p w:rsidR="00AE4CA6" w:rsidRDefault="00EA3086" w:rsidP="00AE4CA6">
      <w:pPr>
        <w:pStyle w:val="Standard"/>
        <w:rPr>
          <w:lang w:val="en-US"/>
        </w:rPr>
      </w:pPr>
      <w:r>
        <w:rPr>
          <w:rStyle w:val="inlinecode"/>
          <w:rFonts w:ascii="Times New Roman" w:hAnsi="Times New Roman"/>
          <w:sz w:val="24"/>
          <w:lang w:val="en-US"/>
        </w:rPr>
        <w:t xml:space="preserve">The annotated </w:t>
      </w:r>
      <w:r w:rsidR="008E0C79" w:rsidRPr="004F4453">
        <w:rPr>
          <w:rStyle w:val="inlinecode"/>
          <w:lang w:val="en-US"/>
        </w:rPr>
        <w:t>PreferencesValidator</w:t>
      </w:r>
      <w:r w:rsidR="008E0C79">
        <w:rPr>
          <w:rStyle w:val="inlinecode"/>
          <w:rFonts w:ascii="Times New Roman" w:hAnsi="Times New Roman"/>
          <w:sz w:val="24"/>
          <w:lang w:val="en-US"/>
        </w:rPr>
        <w:t xml:space="preserve"> class</w:t>
      </w:r>
      <w:r w:rsidR="00AE4CA6" w:rsidRPr="00042EFA">
        <w:rPr>
          <w:rStyle w:val="inlinecode"/>
          <w:rFonts w:ascii="Times New Roman" w:hAnsi="Times New Roman"/>
          <w:sz w:val="24"/>
          <w:lang w:val="en-US"/>
        </w:rPr>
        <w:t xml:space="preserve"> can apply to multiple portlets within the portlet applicati</w:t>
      </w:r>
      <w:r w:rsidR="00AE4CA6">
        <w:rPr>
          <w:rStyle w:val="inlinecode"/>
          <w:rFonts w:ascii="Times New Roman" w:hAnsi="Times New Roman"/>
          <w:sz w:val="24"/>
          <w:lang w:val="en-US"/>
        </w:rPr>
        <w:t>on. The names of the portlets for</w:t>
      </w:r>
      <w:r w:rsidR="00AE4CA6" w:rsidRPr="00042EFA">
        <w:rPr>
          <w:rStyle w:val="inlinecode"/>
          <w:rFonts w:ascii="Times New Roman" w:hAnsi="Times New Roman"/>
          <w:sz w:val="24"/>
          <w:lang w:val="en-US"/>
        </w:rPr>
        <w:t xml:space="preserve"> which the listener applies</w:t>
      </w:r>
      <w:r w:rsidR="00AE4CA6">
        <w:rPr>
          <w:rStyle w:val="inlinecode"/>
          <w:rFonts w:ascii="Times New Roman" w:hAnsi="Times New Roman"/>
          <w:sz w:val="24"/>
          <w:lang w:val="en-US"/>
        </w:rPr>
        <w:t xml:space="preserve"> must be specified in the </w:t>
      </w:r>
      <w:r w:rsidR="00AE4CA6" w:rsidRPr="000A6CB7">
        <w:rPr>
          <w:rStyle w:val="inlinecode"/>
          <w:lang w:val="en-US"/>
        </w:rPr>
        <w:t>@</w:t>
      </w:r>
      <w:r w:rsidR="008E0C79">
        <w:rPr>
          <w:rStyle w:val="inlinecode"/>
          <w:lang w:val="en-US"/>
        </w:rPr>
        <w:t>PortletPreferencesValidator</w:t>
      </w:r>
      <w:r w:rsidR="00AE4CA6">
        <w:rPr>
          <w:rStyle w:val="inlinecode"/>
          <w:rFonts w:ascii="Times New Roman" w:hAnsi="Times New Roman"/>
          <w:sz w:val="24"/>
          <w:lang w:val="en-US"/>
        </w:rPr>
        <w:t xml:space="preserve"> </w:t>
      </w:r>
      <w:r w:rsidR="00AE4CA6" w:rsidRPr="000A6CB7">
        <w:rPr>
          <w:rStyle w:val="inlinecode"/>
          <w:lang w:val="en-US"/>
        </w:rPr>
        <w:t>portletNames</w:t>
      </w:r>
      <w:r w:rsidR="00AE4CA6">
        <w:rPr>
          <w:rStyle w:val="inlinecode"/>
          <w:rFonts w:ascii="Times New Roman" w:hAnsi="Times New Roman"/>
          <w:sz w:val="24"/>
          <w:lang w:val="en-US"/>
        </w:rPr>
        <w:t xml:space="preserve"> element</w:t>
      </w:r>
      <w:r w:rsidR="00AE4CA6" w:rsidRPr="00042EFA">
        <w:rPr>
          <w:rStyle w:val="inlinecode"/>
          <w:rFonts w:ascii="Times New Roman" w:hAnsi="Times New Roman"/>
          <w:sz w:val="24"/>
          <w:lang w:val="en-US"/>
        </w:rPr>
        <w:t xml:space="preserve">. A wildcard character '*' can be specified in the first </w:t>
      </w:r>
      <w:r w:rsidR="00AE4CA6" w:rsidRPr="00042EFA">
        <w:rPr>
          <w:rStyle w:val="inlinecode"/>
          <w:lang w:val="en-US"/>
        </w:rPr>
        <w:t>portletName</w:t>
      </w:r>
      <w:r w:rsidR="00AE4CA6" w:rsidRPr="00042EFA">
        <w:rPr>
          <w:rStyle w:val="inlinecode"/>
          <w:rFonts w:ascii="Times New Roman" w:hAnsi="Times New Roman"/>
          <w:sz w:val="24"/>
          <w:lang w:val="en-US"/>
        </w:rPr>
        <w:t xml:space="preserve"> array element to indicate that the listener is to apply to all portlets in the portlet application. If specified, the wildcard character must appear alone in the first array element.</w:t>
      </w:r>
    </w:p>
    <w:p w:rsidR="00AE4CA6" w:rsidRDefault="00AE4CA6" w:rsidP="00AE4CA6">
      <w:pPr>
        <w:pStyle w:val="Standard"/>
        <w:rPr>
          <w:lang w:val="en-US"/>
        </w:rPr>
      </w:pPr>
      <w:r>
        <w:rPr>
          <w:lang w:val="en-US"/>
        </w:rPr>
        <w:t xml:space="preserve">The </w:t>
      </w:r>
      <w:r w:rsidRPr="00113E72">
        <w:rPr>
          <w:rStyle w:val="inlinecode"/>
          <w:lang w:val="en-US"/>
        </w:rPr>
        <w:t>@</w:t>
      </w:r>
      <w:r w:rsidR="008E0C79">
        <w:rPr>
          <w:rStyle w:val="inlinecode"/>
          <w:lang w:val="en-US"/>
        </w:rPr>
        <w:t>PortletPreferencesValidator</w:t>
      </w:r>
      <w:r>
        <w:rPr>
          <w:lang w:val="en-US"/>
        </w:rPr>
        <w:t xml:space="preserve"> annotation contains the following elements.</w:t>
      </w:r>
    </w:p>
    <w:tbl>
      <w:tblPr>
        <w:tblStyle w:val="TableGrid"/>
        <w:tblW w:w="0" w:type="auto"/>
        <w:tblLook w:val="04A0" w:firstRow="1" w:lastRow="0" w:firstColumn="1" w:lastColumn="0" w:noHBand="0" w:noVBand="1"/>
      </w:tblPr>
      <w:tblGrid>
        <w:gridCol w:w="1980"/>
        <w:gridCol w:w="7036"/>
      </w:tblGrid>
      <w:tr w:rsidR="00AE4CA6" w:rsidRPr="00EA3D02" w:rsidTr="00C70AF4">
        <w:tc>
          <w:tcPr>
            <w:tcW w:w="1980" w:type="dxa"/>
          </w:tcPr>
          <w:p w:rsidR="00AE4CA6" w:rsidRPr="00042EFA" w:rsidRDefault="00AE4CA6" w:rsidP="00C70AF4">
            <w:pPr>
              <w:pStyle w:val="Standard"/>
              <w:rPr>
                <w:rStyle w:val="inlinecode"/>
                <w:rFonts w:ascii="Times New Roman" w:hAnsi="Times New Roman"/>
                <w:b/>
                <w:sz w:val="24"/>
              </w:rPr>
            </w:pPr>
            <w:r w:rsidRPr="00042EFA">
              <w:rPr>
                <w:rStyle w:val="inlinecode"/>
                <w:rFonts w:ascii="Times New Roman" w:hAnsi="Times New Roman"/>
                <w:b/>
                <w:sz w:val="24"/>
              </w:rPr>
              <w:t>Element</w:t>
            </w:r>
          </w:p>
        </w:tc>
        <w:tc>
          <w:tcPr>
            <w:tcW w:w="7036" w:type="dxa"/>
          </w:tcPr>
          <w:p w:rsidR="00AE4CA6" w:rsidRPr="00042EFA" w:rsidRDefault="00AE4CA6" w:rsidP="00C70AF4">
            <w:pPr>
              <w:pStyle w:val="Standard"/>
              <w:rPr>
                <w:rStyle w:val="inlinecode"/>
                <w:rFonts w:ascii="Times New Roman" w:hAnsi="Times New Roman"/>
                <w:b/>
                <w:sz w:val="24"/>
              </w:rPr>
            </w:pPr>
            <w:r w:rsidRPr="00042EFA">
              <w:rPr>
                <w:rStyle w:val="inlinecode"/>
                <w:rFonts w:ascii="Times New Roman" w:hAnsi="Times New Roman"/>
                <w:b/>
                <w:sz w:val="24"/>
              </w:rPr>
              <w:t>Description</w:t>
            </w:r>
          </w:p>
        </w:tc>
      </w:tr>
      <w:tr w:rsidR="00AE4CA6" w:rsidRPr="00EA3D02" w:rsidTr="00C70AF4">
        <w:tc>
          <w:tcPr>
            <w:tcW w:w="1980" w:type="dxa"/>
          </w:tcPr>
          <w:p w:rsidR="00AE4CA6" w:rsidRPr="00042EFA" w:rsidRDefault="00AE4CA6" w:rsidP="00C70AF4">
            <w:pPr>
              <w:pStyle w:val="Standard"/>
              <w:rPr>
                <w:rStyle w:val="inlinecode"/>
              </w:rPr>
            </w:pPr>
            <w:r w:rsidRPr="00042EFA">
              <w:rPr>
                <w:rStyle w:val="inlinecode"/>
              </w:rPr>
              <w:t>portletNames</w:t>
            </w:r>
          </w:p>
        </w:tc>
        <w:tc>
          <w:tcPr>
            <w:tcW w:w="7036" w:type="dxa"/>
          </w:tcPr>
          <w:p w:rsidR="00AE4CA6" w:rsidRPr="00042EFA" w:rsidRDefault="00AE4CA6" w:rsidP="007A35C6">
            <w:pPr>
              <w:pStyle w:val="Standard"/>
              <w:rPr>
                <w:rStyle w:val="inlinecode"/>
                <w:rFonts w:ascii="Times New Roman" w:hAnsi="Times New Roman"/>
                <w:sz w:val="24"/>
                <w:lang w:val="en-US"/>
              </w:rPr>
            </w:pPr>
            <w:r w:rsidRPr="00042EFA">
              <w:rPr>
                <w:rStyle w:val="inlinecode"/>
                <w:rFonts w:ascii="Times New Roman" w:hAnsi="Times New Roman"/>
                <w:sz w:val="24"/>
                <w:lang w:val="en-US"/>
              </w:rPr>
              <w:t xml:space="preserve">The portlet names for which the </w:t>
            </w:r>
            <w:r w:rsidR="007A35C6">
              <w:rPr>
                <w:rStyle w:val="inlinecode"/>
                <w:rFonts w:ascii="Times New Roman" w:hAnsi="Times New Roman"/>
                <w:sz w:val="24"/>
                <w:lang w:val="en-US"/>
              </w:rPr>
              <w:t>preference validator</w:t>
            </w:r>
            <w:r w:rsidR="007A35C6" w:rsidRPr="00042EFA">
              <w:rPr>
                <w:rStyle w:val="inlinecode"/>
                <w:rFonts w:ascii="Times New Roman" w:hAnsi="Times New Roman"/>
                <w:sz w:val="24"/>
                <w:lang w:val="en-US"/>
              </w:rPr>
              <w:t xml:space="preserve"> </w:t>
            </w:r>
            <w:r w:rsidRPr="00042EFA">
              <w:rPr>
                <w:rStyle w:val="inlinecode"/>
                <w:rFonts w:ascii="Times New Roman" w:hAnsi="Times New Roman"/>
                <w:sz w:val="24"/>
                <w:lang w:val="en-US"/>
              </w:rPr>
              <w:t xml:space="preserve">applies. </w:t>
            </w:r>
          </w:p>
        </w:tc>
      </w:tr>
    </w:tbl>
    <w:p w:rsidR="00AE4CA6" w:rsidRDefault="00AE4CA6" w:rsidP="00AE4CA6">
      <w:pPr>
        <w:pStyle w:val="Standard"/>
        <w:rPr>
          <w:lang w:val="en-US"/>
        </w:rPr>
      </w:pPr>
    </w:p>
    <w:p w:rsidR="00921BD6" w:rsidRDefault="009F7C1E" w:rsidP="00864FA8">
      <w:pPr>
        <w:pStyle w:val="Heading1"/>
      </w:pPr>
      <w:bookmarkStart w:id="836" w:name="_Ref427733325"/>
      <w:bookmarkStart w:id="837" w:name="_Ref427733331"/>
      <w:r w:rsidRPr="004F4453">
        <w:rPr>
          <w:lang w:val="en-US"/>
        </w:rPr>
        <w:lastRenderedPageBreak/>
        <w:t xml:space="preserve"> </w:t>
      </w:r>
      <w:bookmarkStart w:id="838" w:name="_Toc468261151"/>
      <w:r w:rsidR="00864FA8">
        <w:t>Sessions</w:t>
      </w:r>
      <w:bookmarkEnd w:id="836"/>
      <w:bookmarkEnd w:id="837"/>
      <w:bookmarkEnd w:id="838"/>
    </w:p>
    <w:p w:rsidR="00C70AF4" w:rsidRDefault="00C70AF4" w:rsidP="00C70AF4">
      <w:pPr>
        <w:pStyle w:val="Standard"/>
        <w:rPr>
          <w:lang w:val="en-US"/>
        </w:rPr>
      </w:pPr>
      <w:r w:rsidRPr="00C9289E">
        <w:rPr>
          <w:lang w:val="en-US"/>
        </w:rPr>
        <w:t>To build effective portlet applications, it is imperative that requests from a particular client be associated with each other.</w:t>
      </w:r>
      <w:r>
        <w:rPr>
          <w:lang w:val="en-US"/>
        </w:rPr>
        <w:t xml:space="preserve"> The idea of a session was introduced in order to provide continuity between requests from the same client. Session tracking allows requests from a specific client to be associated with a session.</w:t>
      </w:r>
      <w:r w:rsidRPr="00C9289E">
        <w:rPr>
          <w:lang w:val="en-US"/>
        </w:rPr>
        <w:t xml:space="preserve"> </w:t>
      </w:r>
    </w:p>
    <w:p w:rsidR="00C70AF4" w:rsidRPr="00C9289E" w:rsidRDefault="00C70AF4" w:rsidP="00C70AF4">
      <w:pPr>
        <w:pStyle w:val="Standard"/>
        <w:rPr>
          <w:lang w:val="en-US"/>
        </w:rPr>
      </w:pPr>
      <w:r w:rsidRPr="00C9289E">
        <w:rPr>
          <w:lang w:val="en-US"/>
        </w:rPr>
        <w:t>There are many session tracking approaches such as</w:t>
      </w:r>
      <w:r>
        <w:rPr>
          <w:lang w:val="en-US"/>
        </w:rPr>
        <w:t xml:space="preserve"> use of</w:t>
      </w:r>
      <w:r w:rsidRPr="00C9289E">
        <w:rPr>
          <w:lang w:val="en-US"/>
        </w:rPr>
        <w:t xml:space="preserve"> HTTP Cookies, SSL Sessions or URL rewriting. To free the programmer from having to deal with session tracking directly, this specification defines a </w:t>
      </w:r>
      <w:r w:rsidRPr="00B13C10">
        <w:rPr>
          <w:rStyle w:val="inlinecode"/>
          <w:lang w:val="en-US"/>
        </w:rPr>
        <w:t>PortletSession</w:t>
      </w:r>
      <w:r w:rsidRPr="00C9289E">
        <w:rPr>
          <w:lang w:val="en-US"/>
        </w:rPr>
        <w:t xml:space="preserve"> interface that allows </w:t>
      </w:r>
      <w:r w:rsidR="00B13C10">
        <w:rPr>
          <w:lang w:val="en-US"/>
        </w:rPr>
        <w:t>the portlet container</w:t>
      </w:r>
      <w:r w:rsidRPr="00C9289E">
        <w:rPr>
          <w:lang w:val="en-US"/>
        </w:rPr>
        <w:t xml:space="preserve"> to use any of the approaches to track a user’s session without involving the developers in the nuances of any one approach.</w:t>
      </w:r>
      <w:r w:rsidR="00B13C10">
        <w:rPr>
          <w:lang w:val="en-US"/>
        </w:rPr>
        <w:t xml:space="preserve"> The actual session tracking approach used is a portlet container implementation detail and will not be covered further in this specification.</w:t>
      </w:r>
    </w:p>
    <w:p w:rsidR="00C70AF4" w:rsidRPr="00C9289E" w:rsidRDefault="00C70AF4" w:rsidP="00C70AF4">
      <w:pPr>
        <w:pStyle w:val="Heading2"/>
        <w:ind w:left="578" w:hanging="578"/>
        <w:rPr>
          <w:lang w:val="en-US"/>
        </w:rPr>
      </w:pPr>
      <w:bookmarkStart w:id="839" w:name="_Toc415140929"/>
      <w:bookmarkStart w:id="840" w:name="_Toc468261152"/>
      <w:r w:rsidRPr="00C9289E">
        <w:rPr>
          <w:lang w:val="en-US"/>
        </w:rPr>
        <w:t>Creating a Session</w:t>
      </w:r>
      <w:bookmarkEnd w:id="839"/>
      <w:bookmarkEnd w:id="840"/>
    </w:p>
    <w:p w:rsidR="00C70AF4" w:rsidRPr="00C9289E" w:rsidRDefault="00C70AF4" w:rsidP="00C70AF4">
      <w:pPr>
        <w:pStyle w:val="Standard"/>
        <w:rPr>
          <w:lang w:val="en-US"/>
        </w:rPr>
      </w:pPr>
      <w:r w:rsidRPr="00C9289E">
        <w:rPr>
          <w:lang w:val="en-US"/>
        </w:rPr>
        <w:t xml:space="preserve">A session is considered </w:t>
      </w:r>
      <w:r w:rsidR="004E7875">
        <w:rPr>
          <w:lang w:val="en-US"/>
        </w:rPr>
        <w:t>"</w:t>
      </w:r>
      <w:r w:rsidRPr="00C9289E">
        <w:rPr>
          <w:lang w:val="en-US"/>
        </w:rPr>
        <w:t>new</w:t>
      </w:r>
      <w:r w:rsidR="004E7875">
        <w:rPr>
          <w:lang w:val="en-US"/>
        </w:rPr>
        <w:t>"</w:t>
      </w:r>
      <w:r w:rsidRPr="00C9289E">
        <w:rPr>
          <w:lang w:val="en-US"/>
        </w:rPr>
        <w:t xml:space="preserve"> when it is only a prospective session and has not been established. Because the Portlet Specification is designed around a</w:t>
      </w:r>
      <w:r w:rsidR="00B13C10">
        <w:rPr>
          <w:lang w:val="en-US"/>
        </w:rPr>
        <w:t xml:space="preserve"> stateless</w:t>
      </w:r>
      <w:r w:rsidRPr="00C9289E">
        <w:rPr>
          <w:lang w:val="en-US"/>
        </w:rPr>
        <w:t xml:space="preserve"> request-response protocol (HTTP)</w:t>
      </w:r>
      <w:r w:rsidR="00B13C10">
        <w:rPr>
          <w:lang w:val="en-US"/>
        </w:rPr>
        <w:t>,</w:t>
      </w:r>
      <w:r w:rsidRPr="00C9289E">
        <w:rPr>
          <w:lang w:val="en-US"/>
        </w:rPr>
        <w:t xml:space="preserve"> a session is considered to be new until a client </w:t>
      </w:r>
      <w:r w:rsidR="004E7875">
        <w:rPr>
          <w:lang w:val="en-US"/>
        </w:rPr>
        <w:t>"</w:t>
      </w:r>
      <w:r w:rsidRPr="00C9289E">
        <w:rPr>
          <w:lang w:val="en-US"/>
        </w:rPr>
        <w:t>joins</w:t>
      </w:r>
      <w:r w:rsidR="004E7875">
        <w:rPr>
          <w:lang w:val="en-US"/>
        </w:rPr>
        <w:t>"</w:t>
      </w:r>
      <w:r w:rsidRPr="00C9289E">
        <w:rPr>
          <w:lang w:val="en-US"/>
        </w:rPr>
        <w:t xml:space="preserve"> it. A client joins a session when session tracking information has been returned to the server indicating that a session has been established. Until the client joins a session, it cannot be assumed that the next request from the client will be recognized as part of a session.</w:t>
      </w:r>
    </w:p>
    <w:p w:rsidR="00C70AF4" w:rsidRPr="00C9289E" w:rsidRDefault="00C70AF4" w:rsidP="00C70AF4">
      <w:pPr>
        <w:pStyle w:val="Standard"/>
        <w:rPr>
          <w:lang w:val="en-US"/>
        </w:rPr>
      </w:pPr>
      <w:r w:rsidRPr="00C9289E">
        <w:rPr>
          <w:lang w:val="en-US"/>
        </w:rPr>
        <w:t xml:space="preserve">The session is considered to be </w:t>
      </w:r>
      <w:r w:rsidR="004E7875">
        <w:rPr>
          <w:lang w:val="en-US"/>
        </w:rPr>
        <w:t>"</w:t>
      </w:r>
      <w:r w:rsidRPr="00C9289E">
        <w:rPr>
          <w:lang w:val="en-US"/>
        </w:rPr>
        <w:t>new</w:t>
      </w:r>
      <w:r w:rsidR="004E7875">
        <w:rPr>
          <w:lang w:val="en-US"/>
        </w:rPr>
        <w:t>"</w:t>
      </w:r>
      <w:r w:rsidRPr="00C9289E">
        <w:rPr>
          <w:lang w:val="en-US"/>
        </w:rPr>
        <w:t xml:space="preserve"> if</w:t>
      </w:r>
      <w:r w:rsidRPr="00C9289E">
        <w:rPr>
          <w:b/>
          <w:lang w:val="en-US"/>
        </w:rPr>
        <w:t xml:space="preserve"> </w:t>
      </w:r>
      <w:r w:rsidRPr="00C9289E">
        <w:rPr>
          <w:lang w:val="en-US"/>
        </w:rPr>
        <w:t>either of the following is true:</w:t>
      </w:r>
    </w:p>
    <w:p w:rsidR="00C70AF4" w:rsidRPr="00C9289E" w:rsidRDefault="00C70AF4" w:rsidP="00C70AF4">
      <w:pPr>
        <w:pStyle w:val="BulletListsingle-spaced"/>
        <w:rPr>
          <w:lang w:val="en-US"/>
        </w:rPr>
      </w:pPr>
      <w:r w:rsidRPr="00C9289E">
        <w:rPr>
          <w:lang w:val="en-US"/>
        </w:rPr>
        <w:t>The client does not yet know about the session</w:t>
      </w:r>
    </w:p>
    <w:p w:rsidR="00C70AF4" w:rsidRPr="00C9289E" w:rsidRDefault="00C70AF4" w:rsidP="00C70AF4">
      <w:pPr>
        <w:pStyle w:val="BulletListsingle-spaced"/>
        <w:rPr>
          <w:lang w:val="en-US"/>
        </w:rPr>
      </w:pPr>
      <w:r w:rsidRPr="00C9289E">
        <w:rPr>
          <w:lang w:val="en-US"/>
        </w:rPr>
        <w:t>The client chooses not to join a session</w:t>
      </w:r>
    </w:p>
    <w:p w:rsidR="00B13C10" w:rsidRDefault="00C70AF4" w:rsidP="00C70AF4">
      <w:pPr>
        <w:pStyle w:val="Standard"/>
        <w:rPr>
          <w:lang w:val="en-US"/>
        </w:rPr>
      </w:pPr>
      <w:r w:rsidRPr="00C9289E">
        <w:rPr>
          <w:lang w:val="en-US"/>
        </w:rPr>
        <w:t xml:space="preserve">These conditions define the situation where the portlet container has no mechanism by which to associate a request with a previous request. </w:t>
      </w:r>
      <w:r w:rsidR="00B13C10">
        <w:rPr>
          <w:lang w:val="en-US"/>
        </w:rPr>
        <w:t xml:space="preserve">The </w:t>
      </w:r>
      <w:r w:rsidR="00B13C10" w:rsidRPr="007616D0">
        <w:rPr>
          <w:rStyle w:val="inlinecode"/>
          <w:lang w:val="en-US"/>
        </w:rPr>
        <w:t>PortletSession</w:t>
      </w:r>
      <w:r w:rsidR="00B13C10">
        <w:rPr>
          <w:lang w:val="en-US"/>
        </w:rPr>
        <w:t xml:space="preserve"> interface </w:t>
      </w:r>
      <w:r w:rsidR="00B13C10" w:rsidRPr="007616D0">
        <w:rPr>
          <w:rStyle w:val="inlinecode"/>
          <w:lang w:val="en-US"/>
        </w:rPr>
        <w:t>isNew</w:t>
      </w:r>
      <w:r w:rsidR="00B13C10">
        <w:rPr>
          <w:lang w:val="en-US"/>
        </w:rPr>
        <w:t xml:space="preserve"> method allows the portlet to query whether a portlet session is new.</w:t>
      </w:r>
    </w:p>
    <w:p w:rsidR="0017586A" w:rsidRDefault="0017586A" w:rsidP="00C70AF4">
      <w:pPr>
        <w:pStyle w:val="Standard"/>
        <w:rPr>
          <w:lang w:val="en-US"/>
        </w:rPr>
      </w:pPr>
      <w:r>
        <w:rPr>
          <w:lang w:val="en-US"/>
        </w:rPr>
        <w:t xml:space="preserve">The portlet can obtain or create a portlet session through use of the </w:t>
      </w:r>
      <w:r w:rsidRPr="00C712F6">
        <w:rPr>
          <w:rStyle w:val="inlinecode"/>
          <w:lang w:val="en-US"/>
        </w:rPr>
        <w:t>PortletRequest</w:t>
      </w:r>
      <w:r>
        <w:rPr>
          <w:lang w:val="en-US"/>
        </w:rPr>
        <w:t xml:space="preserve"> interface </w:t>
      </w:r>
      <w:r w:rsidRPr="00C712F6">
        <w:rPr>
          <w:rStyle w:val="inlinecode"/>
          <w:lang w:val="en-US"/>
        </w:rPr>
        <w:t>getPortletSession</w:t>
      </w:r>
      <w:r>
        <w:rPr>
          <w:lang w:val="en-US"/>
        </w:rPr>
        <w:t xml:space="preserve"> method.</w:t>
      </w:r>
      <w:r w:rsidR="00F604B8">
        <w:rPr>
          <w:lang w:val="en-US"/>
        </w:rPr>
        <w:t xml:space="preserve"> T</w:t>
      </w:r>
      <w:r w:rsidR="00F604B8" w:rsidRPr="00C9289E">
        <w:rPr>
          <w:lang w:val="en-US"/>
        </w:rPr>
        <w:t xml:space="preserve">he </w:t>
      </w:r>
      <w:r w:rsidR="00F604B8" w:rsidRPr="00C712F6">
        <w:rPr>
          <w:rStyle w:val="inlinecode"/>
          <w:lang w:val="en-US"/>
        </w:rPr>
        <w:t>PortletSession</w:t>
      </w:r>
      <w:r w:rsidR="00F604B8" w:rsidRPr="00C9289E">
        <w:rPr>
          <w:lang w:val="en-US"/>
        </w:rPr>
        <w:t xml:space="preserve"> object</w:t>
      </w:r>
      <w:r w:rsidR="00F604B8">
        <w:rPr>
          <w:lang w:val="en-US"/>
        </w:rPr>
        <w:t xml:space="preserve"> so obtained </w:t>
      </w:r>
      <w:r w:rsidR="00F604B8" w:rsidRPr="00C9289E">
        <w:rPr>
          <w:lang w:val="en-US"/>
        </w:rPr>
        <w:t>is only valid within the current client request.</w:t>
      </w:r>
      <w:r w:rsidR="009F7C1E">
        <w:rPr>
          <w:lang w:val="en-US"/>
        </w:rPr>
        <w:t xml:space="preserve"> It should be noted that during asynchronous processing, the PortletSession object remains valid until asynchronous processing is completed. See </w:t>
      </w:r>
      <w:r w:rsidR="009F7C1E">
        <w:rPr>
          <w:lang w:val="en-US"/>
        </w:rPr>
        <w:fldChar w:fldCharType="begin"/>
      </w:r>
      <w:r w:rsidR="009F7C1E">
        <w:rPr>
          <w:lang w:val="en-US"/>
        </w:rPr>
        <w:instrText xml:space="preserve"> REF _Ref447790905 \r \h </w:instrText>
      </w:r>
      <w:r w:rsidR="009F7C1E">
        <w:rPr>
          <w:lang w:val="en-US"/>
        </w:rPr>
      </w:r>
      <w:r w:rsidR="009F7C1E">
        <w:rPr>
          <w:lang w:val="en-US"/>
        </w:rPr>
        <w:fldChar w:fldCharType="separate"/>
      </w:r>
      <w:r w:rsidR="003B17E8">
        <w:rPr>
          <w:lang w:val="en-US"/>
        </w:rPr>
        <w:t>Chapter 21</w:t>
      </w:r>
      <w:r w:rsidR="009F7C1E">
        <w:rPr>
          <w:lang w:val="en-US"/>
        </w:rPr>
        <w:fldChar w:fldCharType="end"/>
      </w:r>
      <w:r w:rsidR="009F7C1E">
        <w:rPr>
          <w:lang w:val="en-US"/>
        </w:rPr>
        <w:t xml:space="preserve"> </w:t>
      </w:r>
      <w:r w:rsidR="009F7C1E">
        <w:rPr>
          <w:lang w:val="en-US"/>
        </w:rPr>
        <w:fldChar w:fldCharType="begin"/>
      </w:r>
      <w:r w:rsidR="009F7C1E">
        <w:rPr>
          <w:lang w:val="en-US"/>
        </w:rPr>
        <w:instrText xml:space="preserve"> REF _Ref447790905 \h </w:instrText>
      </w:r>
      <w:r w:rsidR="009F7C1E">
        <w:rPr>
          <w:lang w:val="en-US"/>
        </w:rPr>
      </w:r>
      <w:r w:rsidR="009F7C1E">
        <w:rPr>
          <w:lang w:val="en-US"/>
        </w:rPr>
        <w:fldChar w:fldCharType="separate"/>
      </w:r>
      <w:r w:rsidR="003B17E8" w:rsidRPr="003B17E8">
        <w:rPr>
          <w:lang w:val="en-US"/>
        </w:rPr>
        <w:t>Asynchronous Support</w:t>
      </w:r>
      <w:r w:rsidR="009F7C1E">
        <w:rPr>
          <w:lang w:val="en-US"/>
        </w:rPr>
        <w:fldChar w:fldCharType="end"/>
      </w:r>
      <w:r w:rsidR="009F7C1E">
        <w:rPr>
          <w:lang w:val="en-US"/>
        </w:rPr>
        <w:t xml:space="preserve"> on page </w:t>
      </w:r>
      <w:r w:rsidR="009F7C1E">
        <w:rPr>
          <w:lang w:val="en-US"/>
        </w:rPr>
        <w:fldChar w:fldCharType="begin"/>
      </w:r>
      <w:r w:rsidR="009F7C1E">
        <w:rPr>
          <w:lang w:val="en-US"/>
        </w:rPr>
        <w:instrText xml:space="preserve"> PAGEREF _Ref447790905 \h </w:instrText>
      </w:r>
      <w:r w:rsidR="009F7C1E">
        <w:rPr>
          <w:lang w:val="en-US"/>
        </w:rPr>
      </w:r>
      <w:r w:rsidR="009F7C1E">
        <w:rPr>
          <w:lang w:val="en-US"/>
        </w:rPr>
        <w:fldChar w:fldCharType="separate"/>
      </w:r>
      <w:r w:rsidR="003B17E8">
        <w:rPr>
          <w:noProof/>
          <w:lang w:val="en-US"/>
        </w:rPr>
        <w:t>124</w:t>
      </w:r>
      <w:r w:rsidR="009F7C1E">
        <w:rPr>
          <w:lang w:val="en-US"/>
        </w:rPr>
        <w:fldChar w:fldCharType="end"/>
      </w:r>
      <w:r w:rsidR="009F7C1E">
        <w:rPr>
          <w:lang w:val="en-US"/>
        </w:rPr>
        <w:t>.</w:t>
      </w:r>
    </w:p>
    <w:p w:rsidR="007C27C6" w:rsidRDefault="007C27C6" w:rsidP="00C70AF4">
      <w:pPr>
        <w:pStyle w:val="Standard"/>
        <w:rPr>
          <w:lang w:val="en-US"/>
        </w:rPr>
      </w:pPr>
      <w:r>
        <w:rPr>
          <w:lang w:val="en-US"/>
        </w:rPr>
        <w:t xml:space="preserve">The portlet container must ensure that </w:t>
      </w:r>
      <w:r w:rsidR="0017586A">
        <w:rPr>
          <w:lang w:val="en-US"/>
        </w:rPr>
        <w:t>portlets within the same portlet application participate in the same portlet session.</w:t>
      </w:r>
      <w:r w:rsidR="009F7C1E">
        <w:rPr>
          <w:lang w:val="en-US"/>
        </w:rPr>
        <w:t xml:space="preserve"> </w:t>
      </w:r>
      <w:r w:rsidR="00FC4B36">
        <w:rPr>
          <w:lang w:val="en-US"/>
        </w:rPr>
        <w:t>However,</w:t>
      </w:r>
      <w:r w:rsidR="003275AF">
        <w:rPr>
          <w:lang w:val="en-US"/>
        </w:rPr>
        <w:t xml:space="preserve"> through namespacing performed by the portlet container. </w:t>
      </w:r>
      <w:r w:rsidR="00FC4B36">
        <w:rPr>
          <w:lang w:val="en-US"/>
        </w:rPr>
        <w:t xml:space="preserve">each portlet </w:t>
      </w:r>
      <w:r w:rsidR="003275AF">
        <w:rPr>
          <w:lang w:val="en-US"/>
        </w:rPr>
        <w:t>can have</w:t>
      </w:r>
      <w:r w:rsidR="00FC4B36">
        <w:rPr>
          <w:lang w:val="en-US"/>
        </w:rPr>
        <w:t xml:space="preserve"> its own unique portlet session attributes</w:t>
      </w:r>
      <w:r w:rsidR="003275AF">
        <w:rPr>
          <w:lang w:val="en-US"/>
        </w:rPr>
        <w:t>, as will be described further below</w:t>
      </w:r>
      <w:r w:rsidR="00FC4B36">
        <w:rPr>
          <w:lang w:val="en-US"/>
        </w:rPr>
        <w:t>.</w:t>
      </w:r>
    </w:p>
    <w:p w:rsidR="00C70AF4" w:rsidRPr="00C9289E" w:rsidRDefault="00FC4B36" w:rsidP="00C70AF4">
      <w:pPr>
        <w:pStyle w:val="Heading2"/>
        <w:ind w:left="578" w:hanging="578"/>
        <w:rPr>
          <w:lang w:val="en-US"/>
        </w:rPr>
      </w:pPr>
      <w:bookmarkStart w:id="841" w:name="_Toc415140930"/>
      <w:bookmarkStart w:id="842" w:name="_Ref427743491"/>
      <w:bookmarkStart w:id="843" w:name="_Ref427743497"/>
      <w:bookmarkStart w:id="844" w:name="_Toc468261153"/>
      <w:r>
        <w:rPr>
          <w:lang w:val="en-US"/>
        </w:rPr>
        <w:t xml:space="preserve">Portlet </w:t>
      </w:r>
      <w:r w:rsidR="00C70AF4" w:rsidRPr="00C9289E">
        <w:rPr>
          <w:lang w:val="en-US"/>
        </w:rPr>
        <w:t>Session Scope</w:t>
      </w:r>
      <w:bookmarkEnd w:id="841"/>
      <w:bookmarkEnd w:id="842"/>
      <w:bookmarkEnd w:id="843"/>
      <w:bookmarkEnd w:id="844"/>
    </w:p>
    <w:p w:rsidR="00C70AF4" w:rsidRPr="00C9289E" w:rsidRDefault="00C70AF4" w:rsidP="00C70AF4">
      <w:pPr>
        <w:pStyle w:val="Standard"/>
        <w:rPr>
          <w:lang w:val="en-US"/>
        </w:rPr>
      </w:pPr>
      <w:r w:rsidRPr="00F604B8">
        <w:rPr>
          <w:rStyle w:val="inlinecode"/>
          <w:lang w:val="en-US"/>
        </w:rPr>
        <w:t>PortletSession</w:t>
      </w:r>
      <w:r w:rsidRPr="00C9289E">
        <w:rPr>
          <w:lang w:val="en-US"/>
        </w:rPr>
        <w:t xml:space="preserve"> objects must be scoped at the portlet application context level.</w:t>
      </w:r>
      <w:r w:rsidR="00F604B8">
        <w:rPr>
          <w:lang w:val="en-US"/>
        </w:rPr>
        <w:t xml:space="preserve"> </w:t>
      </w:r>
      <w:r w:rsidR="00F604B8" w:rsidRPr="00C9289E">
        <w:rPr>
          <w:lang w:val="en-US"/>
        </w:rPr>
        <w:t xml:space="preserve">The portlet container must not share the </w:t>
      </w:r>
      <w:r w:rsidR="00F604B8" w:rsidRPr="00C9289E">
        <w:rPr>
          <w:rFonts w:ascii="Courier" w:hAnsi="Courier"/>
          <w:sz w:val="20"/>
          <w:lang w:val="en-US"/>
        </w:rPr>
        <w:t xml:space="preserve">PortletSession </w:t>
      </w:r>
      <w:r w:rsidR="00F604B8" w:rsidRPr="00C9289E">
        <w:rPr>
          <w:lang w:val="en-US"/>
        </w:rPr>
        <w:t>object or the attributes stored in it among different portlet applications or among different user sessions.</w:t>
      </w:r>
    </w:p>
    <w:p w:rsidR="003275AF" w:rsidRDefault="00C70AF4" w:rsidP="00C70AF4">
      <w:pPr>
        <w:pStyle w:val="Standard"/>
        <w:rPr>
          <w:lang w:val="en-US"/>
        </w:rPr>
      </w:pPr>
      <w:r w:rsidRPr="00C9289E">
        <w:rPr>
          <w:lang w:val="en-US"/>
        </w:rPr>
        <w:t xml:space="preserve">Each portlet application has its own distinct </w:t>
      </w:r>
      <w:r w:rsidRPr="007616D0">
        <w:rPr>
          <w:rStyle w:val="inlinecode"/>
          <w:lang w:val="en-US"/>
        </w:rPr>
        <w:t>PortletSession</w:t>
      </w:r>
      <w:r w:rsidRPr="00C9289E">
        <w:rPr>
          <w:lang w:val="en-US"/>
        </w:rPr>
        <w:t xml:space="preserve"> object per user session.</w:t>
      </w:r>
    </w:p>
    <w:p w:rsidR="00640649" w:rsidRPr="00C9289E" w:rsidRDefault="00640649" w:rsidP="00640649">
      <w:pPr>
        <w:pStyle w:val="Heading2"/>
        <w:ind w:left="578" w:hanging="578"/>
        <w:rPr>
          <w:lang w:val="en-US"/>
        </w:rPr>
      </w:pPr>
      <w:bookmarkStart w:id="845" w:name="_Toc452618760"/>
      <w:bookmarkStart w:id="846" w:name="_Toc455552556"/>
      <w:bookmarkStart w:id="847" w:name="_Toc455556003"/>
      <w:bookmarkStart w:id="848" w:name="_Toc415140932"/>
      <w:bookmarkStart w:id="849" w:name="_Toc468261154"/>
      <w:bookmarkStart w:id="850" w:name="_Toc415140931"/>
      <w:bookmarkEnd w:id="845"/>
      <w:bookmarkEnd w:id="846"/>
      <w:bookmarkEnd w:id="847"/>
      <w:r w:rsidRPr="00C9289E">
        <w:rPr>
          <w:lang w:val="en-US"/>
        </w:rPr>
        <w:lastRenderedPageBreak/>
        <w:t xml:space="preserve">Relationship </w:t>
      </w:r>
      <w:r>
        <w:rPr>
          <w:lang w:val="en-US"/>
        </w:rPr>
        <w:t>to</w:t>
      </w:r>
      <w:r w:rsidRPr="00C9289E">
        <w:rPr>
          <w:lang w:val="en-US"/>
        </w:rPr>
        <w:t xml:space="preserve"> HttpSession</w:t>
      </w:r>
      <w:bookmarkEnd w:id="848"/>
      <w:bookmarkEnd w:id="849"/>
    </w:p>
    <w:p w:rsidR="00640649" w:rsidRPr="00C9289E" w:rsidRDefault="00640649" w:rsidP="00640649">
      <w:pPr>
        <w:pStyle w:val="Standard"/>
        <w:rPr>
          <w:lang w:val="en-US"/>
        </w:rPr>
      </w:pPr>
      <w:r>
        <w:rPr>
          <w:lang w:val="en-US"/>
        </w:rPr>
        <w:t>A p</w:t>
      </w:r>
      <w:r w:rsidRPr="00C9289E">
        <w:rPr>
          <w:lang w:val="en-US"/>
        </w:rPr>
        <w:t xml:space="preserve">ortlet </w:t>
      </w:r>
      <w:r>
        <w:rPr>
          <w:lang w:val="en-US"/>
        </w:rPr>
        <w:t xml:space="preserve">application is </w:t>
      </w:r>
      <w:r w:rsidRPr="00C9289E">
        <w:rPr>
          <w:lang w:val="en-US"/>
        </w:rPr>
        <w:t xml:space="preserve">a </w:t>
      </w:r>
      <w:r>
        <w:rPr>
          <w:lang w:val="en-US"/>
        </w:rPr>
        <w:t>w</w:t>
      </w:r>
      <w:r w:rsidRPr="00C9289E">
        <w:rPr>
          <w:lang w:val="en-US"/>
        </w:rPr>
        <w:t xml:space="preserve">eb </w:t>
      </w:r>
      <w:r>
        <w:rPr>
          <w:lang w:val="en-US"/>
        </w:rPr>
        <w:t>a</w:t>
      </w:r>
      <w:r w:rsidRPr="00C9289E">
        <w:rPr>
          <w:lang w:val="en-US"/>
        </w:rPr>
        <w:t xml:space="preserve">pplication. The </w:t>
      </w:r>
      <w:r>
        <w:rPr>
          <w:lang w:val="en-US"/>
        </w:rPr>
        <w:t>p</w:t>
      </w:r>
      <w:r w:rsidRPr="00C9289E">
        <w:rPr>
          <w:lang w:val="en-US"/>
        </w:rPr>
        <w:t xml:space="preserve">ortlet </w:t>
      </w:r>
      <w:r>
        <w:rPr>
          <w:lang w:val="en-US"/>
        </w:rPr>
        <w:t>a</w:t>
      </w:r>
      <w:r w:rsidRPr="00C9289E">
        <w:rPr>
          <w:lang w:val="en-US"/>
        </w:rPr>
        <w:t>pplication may contain</w:t>
      </w:r>
      <w:r>
        <w:rPr>
          <w:lang w:val="en-US"/>
        </w:rPr>
        <w:t xml:space="preserve"> </w:t>
      </w:r>
      <w:r w:rsidR="00E111D5">
        <w:rPr>
          <w:lang w:val="en-US"/>
        </w:rPr>
        <w:t>resources</w:t>
      </w:r>
      <w:r>
        <w:rPr>
          <w:lang w:val="en-US"/>
        </w:rPr>
        <w:t xml:space="preserve"> such as</w:t>
      </w:r>
      <w:r w:rsidRPr="00C9289E">
        <w:rPr>
          <w:lang w:val="en-US"/>
        </w:rPr>
        <w:t xml:space="preserve"> servlets and JSPs in addition to portlets. </w:t>
      </w:r>
      <w:r>
        <w:rPr>
          <w:lang w:val="en-US"/>
        </w:rPr>
        <w:t>The portlet session is based on the servlet session to allow information sharing between portlets and other web components. The portlet container must store information placed into the portlet session</w:t>
      </w:r>
      <w:r w:rsidR="00023A47">
        <w:rPr>
          <w:lang w:val="en-US"/>
        </w:rPr>
        <w:t xml:space="preserve"> in a manner that makes the</w:t>
      </w:r>
      <w:r>
        <w:rPr>
          <w:lang w:val="en-US"/>
        </w:rPr>
        <w:t xml:space="preserve"> information available through the servlet session. The information must be </w:t>
      </w:r>
      <w:r w:rsidRPr="00C9289E">
        <w:rPr>
          <w:lang w:val="en-US"/>
        </w:rPr>
        <w:t>available</w:t>
      </w:r>
      <w:r w:rsidR="007B07CF">
        <w:rPr>
          <w:lang w:val="en-US"/>
        </w:rPr>
        <w:t xml:space="preserve"> to any portlet, servlet or JSP</w:t>
      </w:r>
      <w:r w:rsidRPr="00C9289E">
        <w:rPr>
          <w:lang w:val="en-US"/>
        </w:rPr>
        <w:t xml:space="preserve"> within the same portlet application.</w:t>
      </w:r>
    </w:p>
    <w:p w:rsidR="00640649" w:rsidRPr="00C9289E" w:rsidRDefault="00640649" w:rsidP="00640649">
      <w:pPr>
        <w:pStyle w:val="Standard"/>
        <w:rPr>
          <w:lang w:val="en-US"/>
        </w:rPr>
      </w:pPr>
      <w:r w:rsidRPr="00C9289E">
        <w:rPr>
          <w:lang w:val="en-US"/>
        </w:rPr>
        <w:t xml:space="preserve">The </w:t>
      </w:r>
      <w:r w:rsidR="007B07CF">
        <w:rPr>
          <w:lang w:val="en-US"/>
        </w:rPr>
        <w:t xml:space="preserve">portlet </w:t>
      </w:r>
      <w:r w:rsidRPr="00C9289E">
        <w:rPr>
          <w:lang w:val="en-US"/>
        </w:rPr>
        <w:t>container must ensure that all attribute</w:t>
      </w:r>
      <w:r w:rsidR="00A21159">
        <w:rPr>
          <w:lang w:val="en-US"/>
        </w:rPr>
        <w:t xml:space="preserve"> object</w:t>
      </w:r>
      <w:r w:rsidRPr="00C9289E">
        <w:rPr>
          <w:lang w:val="en-US"/>
        </w:rPr>
        <w:t xml:space="preserve">s placed in the </w:t>
      </w:r>
      <w:r w:rsidRPr="007B07CF">
        <w:rPr>
          <w:rStyle w:val="inlinecode"/>
          <w:lang w:val="en-US"/>
        </w:rPr>
        <w:t>PortletSession</w:t>
      </w:r>
      <w:r w:rsidRPr="00C9289E">
        <w:rPr>
          <w:rFonts w:ascii="Courier" w:hAnsi="Courier"/>
          <w:sz w:val="20"/>
          <w:lang w:val="en-US"/>
        </w:rPr>
        <w:t xml:space="preserve"> </w:t>
      </w:r>
      <w:r w:rsidR="007B07CF" w:rsidRPr="007B07CF">
        <w:rPr>
          <w:lang w:val="en-US"/>
        </w:rPr>
        <w:t xml:space="preserve">object </w:t>
      </w:r>
      <w:r w:rsidR="001E573E">
        <w:rPr>
          <w:lang w:val="en-US"/>
        </w:rPr>
        <w:t>are also available through</w:t>
      </w:r>
      <w:r w:rsidRPr="00C9289E">
        <w:rPr>
          <w:lang w:val="en-US"/>
        </w:rPr>
        <w:t xml:space="preserve"> the </w:t>
      </w:r>
      <w:r w:rsidR="007B07CF">
        <w:rPr>
          <w:lang w:val="en-US"/>
        </w:rPr>
        <w:t xml:space="preserve">portlet application </w:t>
      </w:r>
      <w:r w:rsidR="007B07CF" w:rsidRPr="007B07CF">
        <w:rPr>
          <w:rStyle w:val="inlinecode"/>
          <w:lang w:val="en-US"/>
        </w:rPr>
        <w:t>HttpSession</w:t>
      </w:r>
      <w:r w:rsidR="007B07CF">
        <w:rPr>
          <w:lang w:val="en-US"/>
        </w:rPr>
        <w:t xml:space="preserve"> object.</w:t>
      </w:r>
      <w:r w:rsidR="00E111D5">
        <w:rPr>
          <w:lang w:val="en-US"/>
        </w:rPr>
        <w:t xml:space="preserve"> Also, all attributes placed into the </w:t>
      </w:r>
      <w:r w:rsidR="00E111D5" w:rsidRPr="004F4453">
        <w:rPr>
          <w:rStyle w:val="inlinecode"/>
          <w:lang w:val="en-US"/>
        </w:rPr>
        <w:t>HttpSession</w:t>
      </w:r>
      <w:r w:rsidR="00E111D5">
        <w:rPr>
          <w:lang w:val="en-US"/>
        </w:rPr>
        <w:t xml:space="preserve"> object must be made available through the </w:t>
      </w:r>
      <w:r w:rsidR="00E111D5" w:rsidRPr="004F4453">
        <w:rPr>
          <w:rStyle w:val="inlinecode"/>
          <w:lang w:val="en-US"/>
        </w:rPr>
        <w:t>PortletSession</w:t>
      </w:r>
      <w:r w:rsidR="00E111D5">
        <w:rPr>
          <w:lang w:val="en-US"/>
        </w:rPr>
        <w:t xml:space="preserve"> object. </w:t>
      </w:r>
      <w:r w:rsidR="00023A47">
        <w:rPr>
          <w:lang w:val="en-US"/>
        </w:rPr>
        <w:t xml:space="preserve"> However, the attribute names </w:t>
      </w:r>
      <w:r w:rsidR="00A21159">
        <w:rPr>
          <w:lang w:val="en-US"/>
        </w:rPr>
        <w:t xml:space="preserve">used to access the objects through the </w:t>
      </w:r>
      <w:r w:rsidR="00A21159" w:rsidRPr="00A21159">
        <w:rPr>
          <w:rStyle w:val="inlinecode"/>
          <w:lang w:val="en-US"/>
        </w:rPr>
        <w:t>HttpSession</w:t>
      </w:r>
      <w:r w:rsidR="00A21159">
        <w:rPr>
          <w:lang w:val="en-US"/>
        </w:rPr>
        <w:t xml:space="preserve"> </w:t>
      </w:r>
      <w:r w:rsidR="00023A47">
        <w:rPr>
          <w:lang w:val="en-US"/>
        </w:rPr>
        <w:t>a</w:t>
      </w:r>
      <w:r w:rsidR="00A21159">
        <w:rPr>
          <w:lang w:val="en-US"/>
        </w:rPr>
        <w:t>re subject to namespacing considerations described in the following section.</w:t>
      </w:r>
    </w:p>
    <w:p w:rsidR="006D6F98" w:rsidRDefault="00640649" w:rsidP="00640649">
      <w:pPr>
        <w:pStyle w:val="Standard"/>
        <w:rPr>
          <w:lang w:val="en-US"/>
        </w:rPr>
      </w:pPr>
      <w:r w:rsidRPr="007B07CF">
        <w:rPr>
          <w:lang w:val="en-US"/>
        </w:rPr>
        <w:t xml:space="preserve">If the </w:t>
      </w:r>
      <w:r w:rsidRPr="007B07CF">
        <w:rPr>
          <w:rStyle w:val="inlinecode"/>
          <w:lang w:val="en-US"/>
        </w:rPr>
        <w:t>HttpSession</w:t>
      </w:r>
      <w:r w:rsidRPr="007B07CF">
        <w:rPr>
          <w:lang w:val="en-US"/>
        </w:rPr>
        <w:t xml:space="preserve"> object is invalidated, the</w:t>
      </w:r>
      <w:r w:rsidR="007B07CF">
        <w:rPr>
          <w:lang w:val="en-US"/>
        </w:rPr>
        <w:t xml:space="preserve"> portlet container must also invalidate the</w:t>
      </w:r>
      <w:r w:rsidRPr="007B07CF">
        <w:rPr>
          <w:lang w:val="en-US"/>
        </w:rPr>
        <w:t xml:space="preserve"> </w:t>
      </w:r>
      <w:r w:rsidR="007B07CF">
        <w:rPr>
          <w:lang w:val="en-US"/>
        </w:rPr>
        <w:t xml:space="preserve">corresponding </w:t>
      </w:r>
      <w:r w:rsidRPr="007B07CF">
        <w:rPr>
          <w:rStyle w:val="inlinecode"/>
          <w:lang w:val="en-US"/>
        </w:rPr>
        <w:t>PortletSession</w:t>
      </w:r>
      <w:r w:rsidRPr="007B07CF">
        <w:rPr>
          <w:lang w:val="en-US"/>
        </w:rPr>
        <w:t xml:space="preserve"> object. If </w:t>
      </w:r>
      <w:r w:rsidR="007B07CF" w:rsidRPr="007B07CF">
        <w:rPr>
          <w:lang w:val="en-US"/>
        </w:rPr>
        <w:t>a portlet invalidates the</w:t>
      </w:r>
      <w:r w:rsidRPr="007B07CF">
        <w:rPr>
          <w:lang w:val="en-US"/>
        </w:rPr>
        <w:t xml:space="preserve"> </w:t>
      </w:r>
      <w:r w:rsidRPr="007B07CF">
        <w:rPr>
          <w:rStyle w:val="inlinecode"/>
          <w:lang w:val="en-US"/>
        </w:rPr>
        <w:t>PortletSession</w:t>
      </w:r>
      <w:r w:rsidRPr="007B07CF">
        <w:rPr>
          <w:lang w:val="en-US"/>
        </w:rPr>
        <w:t xml:space="preserve"> object</w:t>
      </w:r>
      <w:r w:rsidR="007B07CF">
        <w:rPr>
          <w:lang w:val="en-US"/>
        </w:rPr>
        <w:t>,</w:t>
      </w:r>
      <w:r w:rsidRPr="007B07CF">
        <w:rPr>
          <w:lang w:val="en-US"/>
        </w:rPr>
        <w:t xml:space="preserve"> the portlet container must invalidate the </w:t>
      </w:r>
      <w:r w:rsidR="007B07CF">
        <w:rPr>
          <w:lang w:val="en-US"/>
        </w:rPr>
        <w:t>corresponding</w:t>
      </w:r>
      <w:r w:rsidRPr="007B07CF">
        <w:rPr>
          <w:lang w:val="en-US"/>
        </w:rPr>
        <w:t xml:space="preserve"> </w:t>
      </w:r>
      <w:r w:rsidRPr="007B07CF">
        <w:rPr>
          <w:rStyle w:val="inlinecode"/>
          <w:lang w:val="en-US"/>
        </w:rPr>
        <w:t>HttpSession</w:t>
      </w:r>
      <w:r w:rsidRPr="007B07CF">
        <w:rPr>
          <w:lang w:val="en-US"/>
        </w:rPr>
        <w:t xml:space="preserve"> object</w:t>
      </w:r>
      <w:r w:rsidR="007B07CF">
        <w:rPr>
          <w:lang w:val="en-US"/>
        </w:rPr>
        <w:t>.</w:t>
      </w:r>
      <w:r w:rsidR="006D6F98" w:rsidRPr="006D6F98">
        <w:rPr>
          <w:lang w:val="en-US"/>
        </w:rPr>
        <w:t xml:space="preserve"> </w:t>
      </w:r>
    </w:p>
    <w:p w:rsidR="00640649" w:rsidRPr="007B07CF" w:rsidRDefault="006D6F98" w:rsidP="00640649">
      <w:pPr>
        <w:pStyle w:val="Standard"/>
        <w:rPr>
          <w:lang w:val="en-US"/>
        </w:rPr>
      </w:pPr>
      <w:r>
        <w:rPr>
          <w:lang w:val="en-US"/>
        </w:rPr>
        <w:t xml:space="preserve">Portlet applications can use servlet session lifecycle listeners to monitor the portlet session (see </w:t>
      </w:r>
      <w:r>
        <w:rPr>
          <w:lang w:val="en-US"/>
        </w:rPr>
        <w:fldChar w:fldCharType="begin"/>
      </w:r>
      <w:r>
        <w:rPr>
          <w:lang w:val="en-US"/>
        </w:rPr>
        <w:instrText xml:space="preserve"> REF _Ref427323713 \w \h </w:instrText>
      </w:r>
      <w:r>
        <w:rPr>
          <w:lang w:val="en-US"/>
        </w:rPr>
      </w:r>
      <w:r>
        <w:rPr>
          <w:lang w:val="en-US"/>
        </w:rPr>
        <w:fldChar w:fldCharType="separate"/>
      </w:r>
      <w:r w:rsidR="003B17E8">
        <w:rPr>
          <w:lang w:val="en-US"/>
        </w:rPr>
        <w:t>2.2</w:t>
      </w:r>
      <w:r>
        <w:rPr>
          <w:lang w:val="en-US"/>
        </w:rPr>
        <w:fldChar w:fldCharType="end"/>
      </w:r>
      <w:r>
        <w:rPr>
          <w:lang w:val="en-US"/>
        </w:rPr>
        <w:t xml:space="preserve"> </w:t>
      </w:r>
      <w:r>
        <w:rPr>
          <w:lang w:val="en-US"/>
        </w:rPr>
        <w:fldChar w:fldCharType="begin"/>
      </w:r>
      <w:r>
        <w:rPr>
          <w:lang w:val="en-US"/>
        </w:rPr>
        <w:instrText xml:space="preserve"> REF _Ref427323720 \h </w:instrText>
      </w:r>
      <w:r>
        <w:rPr>
          <w:lang w:val="en-US"/>
        </w:rPr>
      </w:r>
      <w:r>
        <w:rPr>
          <w:lang w:val="en-US"/>
        </w:rPr>
        <w:fldChar w:fldCharType="separate"/>
      </w:r>
      <w:r w:rsidR="003B17E8" w:rsidRPr="00B735DD">
        <w:rPr>
          <w:lang w:val="en-US"/>
        </w:rPr>
        <w:t>Using Servlet Application Lifecycle Events</w:t>
      </w:r>
      <w:r>
        <w:rPr>
          <w:lang w:val="en-US"/>
        </w:rPr>
        <w:fldChar w:fldCharType="end"/>
      </w:r>
      <w:r>
        <w:rPr>
          <w:lang w:val="en-US"/>
        </w:rPr>
        <w:t>).</w:t>
      </w:r>
    </w:p>
    <w:p w:rsidR="00C70AF4" w:rsidRPr="00C9289E" w:rsidRDefault="007B07CF" w:rsidP="00640649">
      <w:pPr>
        <w:pStyle w:val="Heading2"/>
        <w:ind w:left="578" w:hanging="578"/>
        <w:rPr>
          <w:lang w:val="en-US"/>
        </w:rPr>
      </w:pPr>
      <w:r>
        <w:rPr>
          <w:lang w:val="en-US"/>
        </w:rPr>
        <w:t xml:space="preserve"> </w:t>
      </w:r>
      <w:bookmarkStart w:id="851" w:name="_Ref427331861"/>
      <w:bookmarkStart w:id="852" w:name="_Toc468261155"/>
      <w:r>
        <w:rPr>
          <w:lang w:val="en-US"/>
        </w:rPr>
        <w:t xml:space="preserve">Binding </w:t>
      </w:r>
      <w:r w:rsidR="00640649">
        <w:rPr>
          <w:lang w:val="en-US"/>
        </w:rPr>
        <w:t xml:space="preserve">Attributes </w:t>
      </w:r>
      <w:r w:rsidR="00C70AF4" w:rsidRPr="00C9289E">
        <w:rPr>
          <w:lang w:val="en-US"/>
        </w:rPr>
        <w:t>to a</w:t>
      </w:r>
      <w:r w:rsidR="00640649">
        <w:rPr>
          <w:lang w:val="en-US"/>
        </w:rPr>
        <w:t xml:space="preserve"> Portlet</w:t>
      </w:r>
      <w:r w:rsidR="00C70AF4" w:rsidRPr="00C9289E">
        <w:rPr>
          <w:lang w:val="en-US"/>
        </w:rPr>
        <w:t xml:space="preserve"> Session</w:t>
      </w:r>
      <w:bookmarkEnd w:id="850"/>
      <w:bookmarkEnd w:id="851"/>
      <w:bookmarkEnd w:id="852"/>
    </w:p>
    <w:p w:rsidR="00C70AF4" w:rsidRPr="00C9289E" w:rsidRDefault="00C70AF4" w:rsidP="00C70AF4">
      <w:pPr>
        <w:pStyle w:val="Standard"/>
        <w:rPr>
          <w:lang w:val="en-US"/>
        </w:rPr>
      </w:pPr>
      <w:r w:rsidRPr="00C9289E">
        <w:rPr>
          <w:lang w:val="en-US"/>
        </w:rPr>
        <w:t>A portlet</w:t>
      </w:r>
      <w:r w:rsidR="00F604B8">
        <w:rPr>
          <w:lang w:val="en-US"/>
        </w:rPr>
        <w:t xml:space="preserve"> can bind an object attribute </w:t>
      </w:r>
      <w:r w:rsidRPr="00C9289E">
        <w:rPr>
          <w:lang w:val="en-US"/>
        </w:rPr>
        <w:t xml:space="preserve">to a </w:t>
      </w:r>
      <w:r w:rsidRPr="00F604B8">
        <w:rPr>
          <w:rStyle w:val="inlinecode"/>
          <w:lang w:val="en-US"/>
        </w:rPr>
        <w:t>PortletSession</w:t>
      </w:r>
      <w:r w:rsidRPr="00C9289E">
        <w:rPr>
          <w:lang w:val="en-US"/>
        </w:rPr>
        <w:t xml:space="preserve"> by name.</w:t>
      </w:r>
    </w:p>
    <w:p w:rsidR="00C70AF4" w:rsidRDefault="00C70AF4" w:rsidP="00C70AF4">
      <w:pPr>
        <w:pStyle w:val="Standard"/>
        <w:rPr>
          <w:lang w:val="en-US"/>
        </w:rPr>
      </w:pPr>
      <w:r w:rsidRPr="00C9289E">
        <w:rPr>
          <w:lang w:val="en-US"/>
        </w:rPr>
        <w:t xml:space="preserve">The </w:t>
      </w:r>
      <w:r w:rsidRPr="007B07CF">
        <w:rPr>
          <w:rStyle w:val="inlinecode"/>
          <w:lang w:val="en-US"/>
        </w:rPr>
        <w:t>PortletSession</w:t>
      </w:r>
      <w:r w:rsidRPr="00C9289E">
        <w:rPr>
          <w:lang w:val="en-US"/>
        </w:rPr>
        <w:t xml:space="preserve"> interface defines two </w:t>
      </w:r>
      <w:r w:rsidR="00A21159">
        <w:rPr>
          <w:lang w:val="en-US"/>
        </w:rPr>
        <w:t xml:space="preserve">portlet session </w:t>
      </w:r>
      <w:r w:rsidRPr="00C9289E">
        <w:rPr>
          <w:lang w:val="en-US"/>
        </w:rPr>
        <w:t xml:space="preserve">scopes for storing objects, </w:t>
      </w:r>
      <w:r w:rsidRPr="007B07CF">
        <w:rPr>
          <w:rStyle w:val="inlinecode"/>
          <w:lang w:val="en-US"/>
        </w:rPr>
        <w:t>APPLICATION_SCOPE</w:t>
      </w:r>
      <w:r w:rsidRPr="00C9289E">
        <w:rPr>
          <w:rFonts w:ascii="Courier" w:hAnsi="Courier"/>
          <w:sz w:val="20"/>
          <w:lang w:val="en-US"/>
        </w:rPr>
        <w:t xml:space="preserve"> </w:t>
      </w:r>
      <w:r w:rsidRPr="00C9289E">
        <w:rPr>
          <w:lang w:val="en-US"/>
        </w:rPr>
        <w:t xml:space="preserve">and </w:t>
      </w:r>
      <w:r w:rsidRPr="007B07CF">
        <w:rPr>
          <w:rStyle w:val="inlinecode"/>
          <w:lang w:val="en-US"/>
        </w:rPr>
        <w:t>PORTLET_SCOPE</w:t>
      </w:r>
      <w:r w:rsidRPr="00C9289E">
        <w:rPr>
          <w:lang w:val="en-US"/>
        </w:rPr>
        <w:t>.</w:t>
      </w:r>
      <w:r w:rsidR="007B07CF">
        <w:rPr>
          <w:lang w:val="en-US"/>
        </w:rPr>
        <w:t xml:space="preserve"> The </w:t>
      </w:r>
      <w:r w:rsidR="007B07CF" w:rsidRPr="00A21159">
        <w:rPr>
          <w:rStyle w:val="inlinecode"/>
          <w:lang w:val="en-US"/>
        </w:rPr>
        <w:t>APPLICATION_SCOPE</w:t>
      </w:r>
      <w:r w:rsidR="007B07CF">
        <w:rPr>
          <w:lang w:val="en-US"/>
        </w:rPr>
        <w:t xml:space="preserve"> scopes the object to the portlet application, while the </w:t>
      </w:r>
      <w:r w:rsidR="007B07CF" w:rsidRPr="00A21159">
        <w:rPr>
          <w:rStyle w:val="inlinecode"/>
          <w:lang w:val="en-US"/>
        </w:rPr>
        <w:t>PORTLET_SCOPE</w:t>
      </w:r>
      <w:r w:rsidR="007B07CF">
        <w:rPr>
          <w:lang w:val="en-US"/>
        </w:rPr>
        <w:t xml:space="preserve"> scopes the object to the portlet.</w:t>
      </w:r>
      <w:r w:rsidR="00A21159">
        <w:rPr>
          <w:lang w:val="en-US"/>
        </w:rPr>
        <w:t xml:space="preserve"> </w:t>
      </w:r>
      <w:r w:rsidR="005617FC">
        <w:rPr>
          <w:lang w:val="en-US"/>
        </w:rPr>
        <w:t>The portlet session scope affects the name by which the portlet container stores the attribute in the underlying servlet session.</w:t>
      </w:r>
      <w:r w:rsidR="00FD6A46">
        <w:rPr>
          <w:lang w:val="en-US"/>
        </w:rPr>
        <w:t xml:space="preserve"> The </w:t>
      </w:r>
      <w:r w:rsidR="00FD6A46" w:rsidRPr="004F4453">
        <w:rPr>
          <w:rStyle w:val="inlinecode"/>
          <w:lang w:val="en-US"/>
        </w:rPr>
        <w:t>PortletSession</w:t>
      </w:r>
      <w:r w:rsidR="00FD6A46">
        <w:rPr>
          <w:lang w:val="en-US"/>
        </w:rPr>
        <w:t xml:space="preserve"> interface methods use </w:t>
      </w:r>
      <w:r w:rsidR="00FD6A46" w:rsidRPr="004F4453">
        <w:rPr>
          <w:rStyle w:val="inlinecode"/>
          <w:lang w:val="en-US"/>
        </w:rPr>
        <w:t>PORTLET_SCOPE</w:t>
      </w:r>
      <w:r w:rsidR="00FD6A46">
        <w:rPr>
          <w:lang w:val="en-US"/>
        </w:rPr>
        <w:t xml:space="preserve"> by default.</w:t>
      </w:r>
    </w:p>
    <w:p w:rsidR="00A21159" w:rsidRDefault="005617FC" w:rsidP="005617FC">
      <w:pPr>
        <w:pStyle w:val="Standard"/>
        <w:rPr>
          <w:lang w:val="en-US"/>
        </w:rPr>
      </w:pPr>
      <w:r w:rsidRPr="00C9289E">
        <w:rPr>
          <w:lang w:val="en-US"/>
        </w:rPr>
        <w:t xml:space="preserve">Any object stored in the </w:t>
      </w:r>
      <w:r>
        <w:rPr>
          <w:lang w:val="en-US"/>
        </w:rPr>
        <w:t xml:space="preserve">portlet </w:t>
      </w:r>
      <w:r w:rsidRPr="00C9289E">
        <w:rPr>
          <w:lang w:val="en-US"/>
        </w:rPr>
        <w:t xml:space="preserve">session </w:t>
      </w:r>
      <w:r>
        <w:rPr>
          <w:lang w:val="en-US"/>
        </w:rPr>
        <w:t>with</w:t>
      </w:r>
      <w:r w:rsidRPr="00C9289E">
        <w:rPr>
          <w:lang w:val="en-US"/>
        </w:rPr>
        <w:t xml:space="preserve"> </w:t>
      </w:r>
      <w:r w:rsidRPr="00FB0775">
        <w:rPr>
          <w:rStyle w:val="inlinecode"/>
          <w:lang w:val="en-US"/>
        </w:rPr>
        <w:t>APPLICATION_SCOPE</w:t>
      </w:r>
      <w:r w:rsidRPr="00C9289E">
        <w:rPr>
          <w:rFonts w:ascii="Courier" w:hAnsi="Courier"/>
          <w:sz w:val="20"/>
          <w:lang w:val="en-US"/>
        </w:rPr>
        <w:t xml:space="preserve"> </w:t>
      </w:r>
      <w:r w:rsidRPr="00C9289E">
        <w:rPr>
          <w:lang w:val="en-US"/>
        </w:rPr>
        <w:t>is</w:t>
      </w:r>
      <w:r>
        <w:rPr>
          <w:lang w:val="en-US"/>
        </w:rPr>
        <w:t xml:space="preserve"> stored under the same attribute name in the </w:t>
      </w:r>
      <w:r w:rsidRPr="005617FC">
        <w:rPr>
          <w:rStyle w:val="inlinecode"/>
          <w:lang w:val="en-US"/>
        </w:rPr>
        <w:t>HttpSession</w:t>
      </w:r>
      <w:r>
        <w:rPr>
          <w:lang w:val="en-US"/>
        </w:rPr>
        <w:t xml:space="preserve">, and is available under that name </w:t>
      </w:r>
      <w:r w:rsidR="00C70AF4" w:rsidRPr="00C9289E">
        <w:rPr>
          <w:lang w:val="en-US"/>
        </w:rPr>
        <w:t>to any other portlet</w:t>
      </w:r>
      <w:r w:rsidR="001E573E">
        <w:rPr>
          <w:lang w:val="en-US"/>
        </w:rPr>
        <w:t xml:space="preserve"> or web component</w:t>
      </w:r>
      <w:r w:rsidR="00C70AF4" w:rsidRPr="00C9289E">
        <w:rPr>
          <w:lang w:val="en-US"/>
        </w:rPr>
        <w:t xml:space="preserve"> that belongs to the same portlet application</w:t>
      </w:r>
      <w:r>
        <w:rPr>
          <w:lang w:val="en-US"/>
        </w:rPr>
        <w:t>.</w:t>
      </w:r>
    </w:p>
    <w:p w:rsidR="001E573E" w:rsidRPr="00C9289E" w:rsidRDefault="00C70AF4" w:rsidP="001E573E">
      <w:pPr>
        <w:pStyle w:val="Standard"/>
        <w:autoSpaceDE w:val="0"/>
        <w:rPr>
          <w:lang w:val="en-US"/>
        </w:rPr>
      </w:pPr>
      <w:r w:rsidRPr="00C9289E">
        <w:rPr>
          <w:lang w:val="en-US"/>
        </w:rPr>
        <w:t xml:space="preserve">Objects stored in the </w:t>
      </w:r>
      <w:r w:rsidR="00725BD1">
        <w:rPr>
          <w:lang w:val="en-US"/>
        </w:rPr>
        <w:t xml:space="preserve">portlet </w:t>
      </w:r>
      <w:r w:rsidRPr="00C9289E">
        <w:rPr>
          <w:lang w:val="en-US"/>
        </w:rPr>
        <w:t xml:space="preserve">session </w:t>
      </w:r>
      <w:r w:rsidR="0006496B">
        <w:rPr>
          <w:lang w:val="en-US"/>
        </w:rPr>
        <w:t>with</w:t>
      </w:r>
      <w:r w:rsidRPr="00C9289E">
        <w:rPr>
          <w:lang w:val="en-US"/>
        </w:rPr>
        <w:t xml:space="preserve"> </w:t>
      </w:r>
      <w:r w:rsidRPr="0006496B">
        <w:rPr>
          <w:rStyle w:val="inlinecode"/>
          <w:lang w:val="en-US"/>
        </w:rPr>
        <w:t>PORTLET_SCOPE</w:t>
      </w:r>
      <w:r w:rsidRPr="00C9289E">
        <w:rPr>
          <w:lang w:val="en-US"/>
        </w:rPr>
        <w:t xml:space="preserve"> must be available to the portlet during requests </w:t>
      </w:r>
      <w:r w:rsidR="0006496B">
        <w:rPr>
          <w:lang w:val="en-US"/>
        </w:rPr>
        <w:t>targeted to the portlet window that was active when the objects were stored.</w:t>
      </w:r>
      <w:r w:rsidR="005617FC">
        <w:rPr>
          <w:lang w:val="en-US"/>
        </w:rPr>
        <w:t xml:space="preserve"> Since the same portlet might appear in multiple portlet windows within a single session, </w:t>
      </w:r>
      <w:r w:rsidR="001E573E">
        <w:rPr>
          <w:lang w:val="en-US"/>
        </w:rPr>
        <w:t>the portlet container must namespace such attributes</w:t>
      </w:r>
      <w:r w:rsidR="00C643D4">
        <w:rPr>
          <w:lang w:val="en-US"/>
        </w:rPr>
        <w:t xml:space="preserve"> when storing them in the </w:t>
      </w:r>
      <w:r w:rsidR="00C643D4" w:rsidRPr="007616D0">
        <w:rPr>
          <w:rStyle w:val="inlinecode"/>
          <w:lang w:val="en-US"/>
        </w:rPr>
        <w:t>HttpSession</w:t>
      </w:r>
      <w:r w:rsidR="001E573E">
        <w:rPr>
          <w:lang w:val="en-US"/>
        </w:rPr>
        <w:t xml:space="preserve"> so that they can be identif</w:t>
      </w:r>
      <w:r w:rsidR="005617FC">
        <w:rPr>
          <w:lang w:val="en-US"/>
        </w:rPr>
        <w:t>ied as being associated with a specific</w:t>
      </w:r>
      <w:r w:rsidR="001E573E">
        <w:rPr>
          <w:lang w:val="en-US"/>
        </w:rPr>
        <w:t xml:space="preserve"> portlet window</w:t>
      </w:r>
      <w:r w:rsidR="007A2F99">
        <w:rPr>
          <w:lang w:val="en-US"/>
        </w:rPr>
        <w:t>.</w:t>
      </w:r>
    </w:p>
    <w:p w:rsidR="007A2F99" w:rsidRDefault="00C70AF4" w:rsidP="0006496B">
      <w:pPr>
        <w:pStyle w:val="Standard"/>
        <w:autoSpaceDE w:val="0"/>
        <w:rPr>
          <w:lang w:val="en-US"/>
        </w:rPr>
      </w:pPr>
      <w:r w:rsidRPr="00C9289E">
        <w:rPr>
          <w:lang w:val="en-US"/>
        </w:rPr>
        <w:t xml:space="preserve">The </w:t>
      </w:r>
      <w:r w:rsidR="007A2F99">
        <w:rPr>
          <w:lang w:val="en-US"/>
        </w:rPr>
        <w:t xml:space="preserve">portlet container must encode the attribute names of PORTLET_SCOPE scoped portlet session attributes </w:t>
      </w:r>
      <w:r w:rsidR="00C643D4">
        <w:rPr>
          <w:lang w:val="en-US"/>
        </w:rPr>
        <w:t xml:space="preserve">in the </w:t>
      </w:r>
      <w:r w:rsidR="00C643D4" w:rsidRPr="007616D0">
        <w:rPr>
          <w:rStyle w:val="inlinecode"/>
          <w:lang w:val="en-US"/>
        </w:rPr>
        <w:t>HttpSession</w:t>
      </w:r>
      <w:r w:rsidR="00C643D4">
        <w:rPr>
          <w:lang w:val="en-US"/>
        </w:rPr>
        <w:t xml:space="preserve"> </w:t>
      </w:r>
      <w:r w:rsidR="007A2F99">
        <w:rPr>
          <w:lang w:val="en-US"/>
        </w:rPr>
        <w:t>according to the following scheme:</w:t>
      </w:r>
    </w:p>
    <w:p w:rsidR="007A2F99" w:rsidRPr="007616D0" w:rsidRDefault="007A2F99" w:rsidP="003056B3">
      <w:pPr>
        <w:pStyle w:val="CodeXMP"/>
      </w:pPr>
      <w:r w:rsidRPr="00C643D4">
        <w:t xml:space="preserve"> </w:t>
      </w:r>
      <w:r w:rsidR="00C70AF4" w:rsidRPr="00725BD1">
        <w:rPr>
          <w:rStyle w:val="inlinecode"/>
        </w:rPr>
        <w:t>javax.portlet.p.&lt;ID&gt;?&lt;ATTRIBUTE_NAME&gt;</w:t>
      </w:r>
    </w:p>
    <w:p w:rsidR="007A2F99" w:rsidRDefault="007A2F99" w:rsidP="0006496B">
      <w:pPr>
        <w:pStyle w:val="Standard"/>
        <w:autoSpaceDE w:val="0"/>
        <w:rPr>
          <w:lang w:val="en-US"/>
        </w:rPr>
      </w:pPr>
      <w:r w:rsidRPr="007A2F99">
        <w:rPr>
          <w:lang w:val="en-US"/>
        </w:rPr>
        <w:t>The</w:t>
      </w:r>
      <w:r>
        <w:rPr>
          <w:rStyle w:val="inlinecode"/>
          <w:lang w:val="en-US"/>
        </w:rPr>
        <w:t xml:space="preserve"> </w:t>
      </w:r>
      <w:r w:rsidR="00C70AF4" w:rsidRPr="001F3B64">
        <w:rPr>
          <w:rStyle w:val="inlinecode"/>
          <w:lang w:val="en-US"/>
        </w:rPr>
        <w:t>&lt;ID&gt;</w:t>
      </w:r>
      <w:r w:rsidR="00C70AF4" w:rsidRPr="00C9289E">
        <w:rPr>
          <w:lang w:val="en-US"/>
        </w:rPr>
        <w:t xml:space="preserve"> </w:t>
      </w:r>
      <w:r>
        <w:rPr>
          <w:lang w:val="en-US"/>
        </w:rPr>
        <w:t xml:space="preserve">field </w:t>
      </w:r>
      <w:r w:rsidR="00C70AF4" w:rsidRPr="00C9289E">
        <w:rPr>
          <w:lang w:val="en-US"/>
        </w:rPr>
        <w:t>is a unique identifi</w:t>
      </w:r>
      <w:r w:rsidR="001F3B64">
        <w:rPr>
          <w:lang w:val="en-US"/>
        </w:rPr>
        <w:t>er</w:t>
      </w:r>
      <w:r w:rsidR="00C70AF4" w:rsidRPr="00C9289E">
        <w:rPr>
          <w:lang w:val="en-US"/>
        </w:rPr>
        <w:t xml:space="preserve"> for the portlet window assigned by the portlet</w:t>
      </w:r>
      <w:r w:rsidR="001F3B64">
        <w:rPr>
          <w:lang w:val="en-US"/>
        </w:rPr>
        <w:t xml:space="preserve"> </w:t>
      </w:r>
      <w:r>
        <w:rPr>
          <w:lang w:val="en-US"/>
        </w:rPr>
        <w:t xml:space="preserve">container. This must </w:t>
      </w:r>
      <w:r w:rsidR="001F3B64">
        <w:rPr>
          <w:lang w:val="en-US"/>
        </w:rPr>
        <w:t xml:space="preserve">the same </w:t>
      </w:r>
      <w:r w:rsidR="00C70AF4" w:rsidRPr="00C9289E">
        <w:rPr>
          <w:lang w:val="en-US"/>
        </w:rPr>
        <w:t xml:space="preserve">ID </w:t>
      </w:r>
      <w:r>
        <w:rPr>
          <w:lang w:val="en-US"/>
        </w:rPr>
        <w:t xml:space="preserve">string </w:t>
      </w:r>
      <w:r w:rsidR="00C70AF4" w:rsidRPr="00C9289E">
        <w:rPr>
          <w:lang w:val="en-US"/>
        </w:rPr>
        <w:t>returned by the</w:t>
      </w:r>
      <w:r w:rsidR="00C70AF4" w:rsidRPr="00C9289E">
        <w:rPr>
          <w:rFonts w:ascii="Courier" w:hAnsi="Courier" w:cs="Courier"/>
          <w:color w:val="000000"/>
          <w:sz w:val="20"/>
          <w:lang w:val="en-US" w:eastAsia="en-US"/>
        </w:rPr>
        <w:t xml:space="preserve"> </w:t>
      </w:r>
      <w:r w:rsidR="00C70AF4" w:rsidRPr="001F3B64">
        <w:rPr>
          <w:rStyle w:val="inlinecode"/>
          <w:lang w:val="en-US"/>
        </w:rPr>
        <w:t>PortletRequest.getWindowID()</w:t>
      </w:r>
      <w:r w:rsidR="00C70AF4" w:rsidRPr="00C9289E">
        <w:rPr>
          <w:lang w:val="en-US"/>
        </w:rPr>
        <w:t xml:space="preserve"> method</w:t>
      </w:r>
      <w:r w:rsidR="001F3B64">
        <w:rPr>
          <w:lang w:val="en-US"/>
        </w:rPr>
        <w:t xml:space="preserve">. The </w:t>
      </w:r>
      <w:r w:rsidR="001F3B64" w:rsidRPr="001F3B64">
        <w:rPr>
          <w:rStyle w:val="inlinecode"/>
          <w:lang w:val="en-US"/>
        </w:rPr>
        <w:t>&lt;ID&gt;</w:t>
      </w:r>
      <w:r w:rsidR="001F3B64" w:rsidRPr="001F3B64">
        <w:rPr>
          <w:lang w:val="en-US"/>
        </w:rPr>
        <w:t xml:space="preserve"> must</w:t>
      </w:r>
      <w:r w:rsidR="00C70AF4" w:rsidRPr="001F3B64">
        <w:rPr>
          <w:lang w:val="en-US"/>
        </w:rPr>
        <w:t xml:space="preserve"> </w:t>
      </w:r>
      <w:r w:rsidR="00C70AF4" w:rsidRPr="00C9289E">
        <w:rPr>
          <w:lang w:val="en-US"/>
        </w:rPr>
        <w:t xml:space="preserve">not contain a ‘?’ character. </w:t>
      </w:r>
    </w:p>
    <w:p w:rsidR="00C643D4" w:rsidRDefault="007A2F99" w:rsidP="0006496B">
      <w:pPr>
        <w:pStyle w:val="Standard"/>
        <w:autoSpaceDE w:val="0"/>
        <w:rPr>
          <w:lang w:val="en-US"/>
        </w:rPr>
      </w:pPr>
      <w:r>
        <w:rPr>
          <w:lang w:val="en-US"/>
        </w:rPr>
        <w:t xml:space="preserve">The </w:t>
      </w:r>
      <w:r w:rsidR="00C70AF4" w:rsidRPr="007A2F99">
        <w:rPr>
          <w:rStyle w:val="inlinecode"/>
          <w:lang w:val="en-US"/>
        </w:rPr>
        <w:t>&lt;ATTRIBUTE_NAME&gt;</w:t>
      </w:r>
      <w:r w:rsidR="00C70AF4" w:rsidRPr="00C9289E">
        <w:rPr>
          <w:lang w:val="en-US"/>
        </w:rPr>
        <w:t xml:space="preserve"> </w:t>
      </w:r>
      <w:r>
        <w:rPr>
          <w:lang w:val="en-US"/>
        </w:rPr>
        <w:t xml:space="preserve">field </w:t>
      </w:r>
      <w:r w:rsidR="00C70AF4" w:rsidRPr="00C9289E">
        <w:rPr>
          <w:lang w:val="en-US"/>
        </w:rPr>
        <w:t xml:space="preserve">is the attribute name </w:t>
      </w:r>
      <w:r w:rsidR="001F3B64">
        <w:rPr>
          <w:lang w:val="en-US"/>
        </w:rPr>
        <w:t xml:space="preserve">provided by the portlet </w:t>
      </w:r>
      <w:r>
        <w:rPr>
          <w:lang w:val="en-US"/>
        </w:rPr>
        <w:t>when setting</w:t>
      </w:r>
      <w:r w:rsidR="00C70AF4" w:rsidRPr="00C9289E">
        <w:rPr>
          <w:lang w:val="en-US"/>
        </w:rPr>
        <w:t xml:space="preserve"> the </w:t>
      </w:r>
      <w:r w:rsidR="00C70AF4" w:rsidRPr="007A2F99">
        <w:rPr>
          <w:rStyle w:val="inlinecode"/>
          <w:lang w:val="en-US"/>
        </w:rPr>
        <w:t>PORTLET_SCOPE</w:t>
      </w:r>
      <w:r w:rsidRPr="00C643D4">
        <w:rPr>
          <w:lang w:val="en-US"/>
        </w:rPr>
        <w:t xml:space="preserve"> scoped object</w:t>
      </w:r>
      <w:r w:rsidR="00C70AF4" w:rsidRPr="00C643D4">
        <w:rPr>
          <w:lang w:val="en-US"/>
        </w:rPr>
        <w:t xml:space="preserve"> </w:t>
      </w:r>
      <w:r w:rsidR="00C70AF4" w:rsidRPr="00C9289E">
        <w:rPr>
          <w:lang w:val="en-US"/>
        </w:rPr>
        <w:t>o</w:t>
      </w:r>
      <w:r w:rsidR="001F3B64">
        <w:rPr>
          <w:lang w:val="en-US"/>
        </w:rPr>
        <w:t>n</w:t>
      </w:r>
      <w:r w:rsidR="00C70AF4" w:rsidRPr="00C9289E">
        <w:rPr>
          <w:lang w:val="en-US"/>
        </w:rPr>
        <w:t xml:space="preserve"> the portlet session.</w:t>
      </w:r>
      <w:r w:rsidR="00C643D4">
        <w:rPr>
          <w:lang w:val="en-US"/>
        </w:rPr>
        <w:t xml:space="preserve"> </w:t>
      </w:r>
    </w:p>
    <w:p w:rsidR="00C70AF4" w:rsidRDefault="00C643D4" w:rsidP="0006496B">
      <w:pPr>
        <w:pStyle w:val="Standard"/>
        <w:autoSpaceDE w:val="0"/>
        <w:rPr>
          <w:lang w:val="en-US"/>
        </w:rPr>
      </w:pPr>
      <w:r>
        <w:rPr>
          <w:lang w:val="en-US"/>
        </w:rPr>
        <w:lastRenderedPageBreak/>
        <w:t xml:space="preserve">The portlet need not be concerned with the </w:t>
      </w:r>
      <w:r w:rsidRPr="007616D0">
        <w:rPr>
          <w:rStyle w:val="inlinecode"/>
          <w:lang w:val="en-US"/>
        </w:rPr>
        <w:t>PORTLET_SCOPE</w:t>
      </w:r>
      <w:r>
        <w:rPr>
          <w:lang w:val="en-US"/>
        </w:rPr>
        <w:t xml:space="preserve"> naming scheme when accessing the attributes through the </w:t>
      </w:r>
      <w:r w:rsidRPr="00C643D4">
        <w:rPr>
          <w:rStyle w:val="inlinecode"/>
          <w:lang w:val="en-US"/>
        </w:rPr>
        <w:t>PortletSession</w:t>
      </w:r>
      <w:r>
        <w:rPr>
          <w:lang w:val="en-US"/>
        </w:rPr>
        <w:t xml:space="preserve"> object. The portlet uses the plain attribute name with no prefix to access the attribute. The portlet container must handle the required attribute name encoding and decoding transparently for the portlet. </w:t>
      </w:r>
    </w:p>
    <w:p w:rsidR="00C643D4" w:rsidRPr="00C9289E" w:rsidRDefault="00C643D4" w:rsidP="0006496B">
      <w:pPr>
        <w:pStyle w:val="Standard"/>
        <w:autoSpaceDE w:val="0"/>
        <w:rPr>
          <w:lang w:val="en-US"/>
        </w:rPr>
      </w:pPr>
      <w:r>
        <w:rPr>
          <w:lang w:val="en-US"/>
        </w:rPr>
        <w:t xml:space="preserve">However, </w:t>
      </w:r>
      <w:r w:rsidRPr="007616D0">
        <w:rPr>
          <w:rStyle w:val="inlinecode"/>
          <w:lang w:val="en-US"/>
        </w:rPr>
        <w:t>PORTLET_SCOPE</w:t>
      </w:r>
      <w:r>
        <w:rPr>
          <w:lang w:val="en-US"/>
        </w:rPr>
        <w:t xml:space="preserve"> portlet session scoped attributes are available through the </w:t>
      </w:r>
      <w:r w:rsidRPr="007616D0">
        <w:rPr>
          <w:rStyle w:val="inlinecode"/>
          <w:lang w:val="en-US"/>
        </w:rPr>
        <w:t>HttpSession</w:t>
      </w:r>
      <w:r>
        <w:rPr>
          <w:lang w:val="en-US"/>
        </w:rPr>
        <w:t xml:space="preserve"> only through the encoded names as described above.</w:t>
      </w:r>
    </w:p>
    <w:p w:rsidR="00C70AF4" w:rsidRPr="00C9289E" w:rsidRDefault="00C70AF4" w:rsidP="002D0582">
      <w:pPr>
        <w:pStyle w:val="Standard"/>
        <w:rPr>
          <w:lang w:val="en-US"/>
        </w:rPr>
      </w:pPr>
      <w:r w:rsidRPr="00C9289E">
        <w:rPr>
          <w:lang w:val="en-US"/>
        </w:rPr>
        <w:t xml:space="preserve">The </w:t>
      </w:r>
      <w:r w:rsidRPr="00D65C75">
        <w:rPr>
          <w:rStyle w:val="inlinecode"/>
          <w:lang w:val="en-US"/>
        </w:rPr>
        <w:t>PortletSessionUtil</w:t>
      </w:r>
      <w:r w:rsidRPr="00C9289E">
        <w:rPr>
          <w:lang w:val="en-US"/>
        </w:rPr>
        <w:t xml:space="preserve"> class provides utility methods to </w:t>
      </w:r>
      <w:r w:rsidR="00D65C75">
        <w:rPr>
          <w:lang w:val="en-US"/>
        </w:rPr>
        <w:t xml:space="preserve">handle portlet session attributes read from the </w:t>
      </w:r>
      <w:r w:rsidR="00D65C75" w:rsidRPr="002D0582">
        <w:rPr>
          <w:rStyle w:val="inlinecode"/>
          <w:lang w:val="en-US"/>
        </w:rPr>
        <w:t>HttpSession</w:t>
      </w:r>
      <w:r w:rsidR="00D65C75">
        <w:rPr>
          <w:lang w:val="en-US"/>
        </w:rPr>
        <w:t xml:space="preserve"> object. They are in</w:t>
      </w:r>
      <w:r w:rsidR="00725BD1">
        <w:rPr>
          <w:lang w:val="en-US"/>
        </w:rPr>
        <w:t>tended to be used to decode portlet session attribute names within</w:t>
      </w:r>
      <w:r w:rsidR="00D65C75">
        <w:rPr>
          <w:lang w:val="en-US"/>
        </w:rPr>
        <w:t xml:space="preserve"> HTTP </w:t>
      </w:r>
      <w:r w:rsidR="00725BD1">
        <w:rPr>
          <w:lang w:val="en-US"/>
        </w:rPr>
        <w:t xml:space="preserve">session listeners and other </w:t>
      </w:r>
      <w:r w:rsidR="002D0582">
        <w:rPr>
          <w:lang w:val="en-US"/>
        </w:rPr>
        <w:t>web components</w:t>
      </w:r>
      <w:r w:rsidR="00725BD1">
        <w:rPr>
          <w:lang w:val="en-US"/>
        </w:rPr>
        <w:t xml:space="preserve"> that provide access to the </w:t>
      </w:r>
      <w:r w:rsidR="00725BD1" w:rsidRPr="00725BD1">
        <w:rPr>
          <w:rStyle w:val="inlinecode"/>
          <w:lang w:val="en-US"/>
        </w:rPr>
        <w:t>HttpSession</w:t>
      </w:r>
      <w:r w:rsidR="00725BD1">
        <w:rPr>
          <w:lang w:val="en-US"/>
        </w:rPr>
        <w:t xml:space="preserve">. The </w:t>
      </w:r>
      <w:r w:rsidR="00725BD1" w:rsidRPr="007616D0">
        <w:rPr>
          <w:rStyle w:val="inlinecode"/>
          <w:lang w:val="en-US"/>
        </w:rPr>
        <w:t>decodeAttributeName</w:t>
      </w:r>
      <w:r w:rsidR="00725BD1">
        <w:rPr>
          <w:lang w:val="en-US"/>
        </w:rPr>
        <w:t xml:space="preserve"> method returns the attribute name used by the portlet when setting the attribute. Any prefix added to the attribute name by the portlet container for portlet session attributes stored with </w:t>
      </w:r>
      <w:r w:rsidR="00725BD1" w:rsidRPr="002D0582">
        <w:rPr>
          <w:rStyle w:val="inlinecode"/>
          <w:lang w:val="en-US"/>
        </w:rPr>
        <w:t>PORTLET_SCOPE</w:t>
      </w:r>
      <w:r w:rsidR="00725BD1">
        <w:rPr>
          <w:lang w:val="en-US"/>
        </w:rPr>
        <w:t xml:space="preserve"> is removed.</w:t>
      </w:r>
      <w:r w:rsidR="002D0582">
        <w:rPr>
          <w:lang w:val="en-US"/>
        </w:rPr>
        <w:t xml:space="preserve"> The </w:t>
      </w:r>
      <w:r w:rsidR="002D0582" w:rsidRPr="002D0582">
        <w:rPr>
          <w:rStyle w:val="inlinecode"/>
          <w:lang w:val="en-US"/>
        </w:rPr>
        <w:t>decodeScope</w:t>
      </w:r>
      <w:r w:rsidR="002D0582">
        <w:rPr>
          <w:lang w:val="en-US"/>
        </w:rPr>
        <w:t xml:space="preserve"> method returns the portlet ses</w:t>
      </w:r>
      <w:r w:rsidR="00C018A1">
        <w:rPr>
          <w:lang w:val="en-US"/>
        </w:rPr>
        <w:t>sion scope with</w:t>
      </w:r>
      <w:r w:rsidR="002D0582">
        <w:rPr>
          <w:lang w:val="en-US"/>
        </w:rPr>
        <w:t xml:space="preserve"> which the given attribute name was stored.</w:t>
      </w:r>
      <w:r w:rsidRPr="00C9289E">
        <w:rPr>
          <w:lang w:val="en-US"/>
        </w:rPr>
        <w:t xml:space="preserve"> Portlet developers should always use the </w:t>
      </w:r>
      <w:r w:rsidRPr="00C9289E">
        <w:rPr>
          <w:rFonts w:ascii="Courier" w:hAnsi="Courier"/>
          <w:sz w:val="20"/>
          <w:lang w:val="en-US"/>
        </w:rPr>
        <w:t>PortletSessionUtil</w:t>
      </w:r>
      <w:r w:rsidRPr="00C9289E">
        <w:rPr>
          <w:lang w:val="en-US"/>
        </w:rPr>
        <w:t xml:space="preserve"> class to deal with attributes </w:t>
      </w:r>
      <w:r w:rsidR="002D0582">
        <w:rPr>
          <w:lang w:val="en-US"/>
        </w:rPr>
        <w:t>stored with</w:t>
      </w:r>
      <w:r w:rsidRPr="00C9289E">
        <w:rPr>
          <w:lang w:val="en-US"/>
        </w:rPr>
        <w:t xml:space="preserve"> </w:t>
      </w:r>
      <w:r w:rsidRPr="00C9289E">
        <w:rPr>
          <w:rFonts w:ascii="Courier" w:hAnsi="Courier"/>
          <w:sz w:val="20"/>
          <w:lang w:val="en-US"/>
        </w:rPr>
        <w:t>PORTLET_SCOPE</w:t>
      </w:r>
      <w:r w:rsidRPr="00C9289E">
        <w:rPr>
          <w:lang w:val="en-US"/>
        </w:rPr>
        <w:t xml:space="preserve"> when accessing them through the servlet API.</w:t>
      </w:r>
    </w:p>
    <w:p w:rsidR="00C70AF4" w:rsidRPr="00C9289E" w:rsidRDefault="00B1338C" w:rsidP="00C70AF4">
      <w:pPr>
        <w:pStyle w:val="Heading3"/>
        <w:tabs>
          <w:tab w:val="clear" w:pos="720"/>
        </w:tabs>
        <w:ind w:left="720" w:hanging="720"/>
        <w:rPr>
          <w:lang w:val="en-US"/>
        </w:rPr>
      </w:pPr>
      <w:bookmarkStart w:id="853" w:name="_Toc415140933"/>
      <w:bookmarkStart w:id="854" w:name="_Toc468261156"/>
      <w:r w:rsidRPr="00B816D2">
        <w:rPr>
          <w:rFonts w:ascii="Courier New" w:hAnsi="Courier New" w:cs="Courier New"/>
          <w:lang w:val="en-US"/>
        </w:rPr>
        <w:t>Portlet</w:t>
      </w:r>
      <w:r w:rsidR="00C70AF4" w:rsidRPr="00B816D2">
        <w:rPr>
          <w:rFonts w:ascii="Courier New" w:hAnsi="Courier New" w:cs="Courier New"/>
          <w:lang w:val="en-US"/>
        </w:rPr>
        <w:t>Session</w:t>
      </w:r>
      <w:r w:rsidR="00C70AF4" w:rsidRPr="00C9289E">
        <w:rPr>
          <w:lang w:val="en-US"/>
        </w:rPr>
        <w:t xml:space="preserve"> </w:t>
      </w:r>
      <w:bookmarkEnd w:id="853"/>
      <w:r>
        <w:rPr>
          <w:lang w:val="en-US"/>
        </w:rPr>
        <w:t>Interface Methods</w:t>
      </w:r>
      <w:bookmarkEnd w:id="854"/>
    </w:p>
    <w:p w:rsidR="00C70AF4" w:rsidRPr="00C9289E" w:rsidRDefault="00C70AF4" w:rsidP="00C70AF4">
      <w:pPr>
        <w:pStyle w:val="Standard"/>
        <w:rPr>
          <w:lang w:val="en-US"/>
        </w:rPr>
      </w:pPr>
      <w:r w:rsidRPr="00C9289E">
        <w:rPr>
          <w:lang w:val="en-US"/>
        </w:rPr>
        <w:t>The</w:t>
      </w:r>
      <w:r w:rsidR="00B816D2" w:rsidRPr="00B816D2">
        <w:rPr>
          <w:rFonts w:ascii="Courier" w:hAnsi="Courier"/>
          <w:sz w:val="20"/>
          <w:lang w:val="en-US"/>
        </w:rPr>
        <w:t xml:space="preserve"> </w:t>
      </w:r>
      <w:r w:rsidR="00B816D2" w:rsidRPr="007616D0">
        <w:rPr>
          <w:rStyle w:val="inlinecode"/>
          <w:lang w:val="en-US"/>
        </w:rPr>
        <w:t>PortletSession</w:t>
      </w:r>
      <w:r w:rsidR="00B816D2" w:rsidRPr="00C9289E">
        <w:rPr>
          <w:lang w:val="en-US"/>
        </w:rPr>
        <w:t xml:space="preserve"> interface</w:t>
      </w:r>
      <w:r w:rsidR="00B816D2">
        <w:rPr>
          <w:lang w:val="en-US"/>
        </w:rPr>
        <w:t xml:space="preserve"> methods</w:t>
      </w:r>
      <w:r w:rsidRPr="00C9289E">
        <w:rPr>
          <w:lang w:val="en-US"/>
        </w:rPr>
        <w:t xml:space="preserve"> </w:t>
      </w:r>
      <w:r w:rsidRPr="007616D0">
        <w:rPr>
          <w:rStyle w:val="inlinecode"/>
          <w:lang w:val="en-US"/>
        </w:rPr>
        <w:t>getCreationTime</w:t>
      </w:r>
      <w:r w:rsidRPr="00C9289E">
        <w:rPr>
          <w:rFonts w:ascii="Courier" w:hAnsi="Courier"/>
          <w:sz w:val="20"/>
          <w:lang w:val="en-US"/>
        </w:rPr>
        <w:t xml:space="preserve">, </w:t>
      </w:r>
      <w:r w:rsidRPr="007616D0">
        <w:rPr>
          <w:rStyle w:val="inlinecode"/>
          <w:lang w:val="en-US"/>
        </w:rPr>
        <w:t>getId</w:t>
      </w:r>
      <w:r w:rsidRPr="00C9289E">
        <w:rPr>
          <w:rFonts w:ascii="Courier" w:hAnsi="Courier"/>
          <w:sz w:val="20"/>
          <w:lang w:val="en-US"/>
        </w:rPr>
        <w:t xml:space="preserve">, </w:t>
      </w:r>
      <w:r w:rsidRPr="007616D0">
        <w:rPr>
          <w:rStyle w:val="inlinecode"/>
          <w:lang w:val="en-US"/>
        </w:rPr>
        <w:t>getLastAccessedTime</w:t>
      </w:r>
      <w:r w:rsidRPr="00C9289E">
        <w:rPr>
          <w:rFonts w:ascii="Courier" w:hAnsi="Courier"/>
          <w:sz w:val="20"/>
          <w:lang w:val="en-US"/>
        </w:rPr>
        <w:t xml:space="preserve">, </w:t>
      </w:r>
      <w:r w:rsidRPr="007616D0">
        <w:rPr>
          <w:rStyle w:val="inlinecode"/>
          <w:lang w:val="en-US"/>
        </w:rPr>
        <w:t>getMaxInactiveInterval</w:t>
      </w:r>
      <w:r w:rsidRPr="00C9289E">
        <w:rPr>
          <w:rFonts w:ascii="Courier" w:hAnsi="Courier"/>
          <w:sz w:val="20"/>
          <w:lang w:val="en-US"/>
        </w:rPr>
        <w:t xml:space="preserve">, </w:t>
      </w:r>
      <w:r w:rsidRPr="007616D0">
        <w:rPr>
          <w:rStyle w:val="inlinecode"/>
          <w:lang w:val="en-US"/>
        </w:rPr>
        <w:t>invalidate</w:t>
      </w:r>
      <w:r w:rsidRPr="00C9289E">
        <w:rPr>
          <w:rFonts w:ascii="Courier" w:hAnsi="Courier"/>
          <w:sz w:val="20"/>
          <w:lang w:val="en-US"/>
        </w:rPr>
        <w:t xml:space="preserve">, </w:t>
      </w:r>
      <w:r w:rsidRPr="007616D0">
        <w:rPr>
          <w:rStyle w:val="inlinecode"/>
          <w:lang w:val="en-US"/>
        </w:rPr>
        <w:t>isNew</w:t>
      </w:r>
      <w:r w:rsidRPr="00C9289E">
        <w:rPr>
          <w:rFonts w:ascii="Courier" w:hAnsi="Courier"/>
          <w:sz w:val="20"/>
          <w:lang w:val="en-US"/>
        </w:rPr>
        <w:t xml:space="preserve"> </w:t>
      </w:r>
      <w:r w:rsidRPr="00C9289E">
        <w:rPr>
          <w:lang w:val="en-US"/>
        </w:rPr>
        <w:t>and</w:t>
      </w:r>
      <w:r w:rsidRPr="00C9289E">
        <w:rPr>
          <w:rFonts w:ascii="Courier" w:hAnsi="Courier"/>
          <w:sz w:val="20"/>
          <w:lang w:val="en-US"/>
        </w:rPr>
        <w:t xml:space="preserve"> </w:t>
      </w:r>
      <w:r w:rsidRPr="007616D0">
        <w:rPr>
          <w:rStyle w:val="inlinecode"/>
          <w:lang w:val="en-US"/>
        </w:rPr>
        <w:t>setMaxInactiveInterval</w:t>
      </w:r>
      <w:r w:rsidRPr="00C9289E">
        <w:rPr>
          <w:lang w:val="en-US"/>
        </w:rPr>
        <w:t xml:space="preserve"> must provide the same functionality as the </w:t>
      </w:r>
      <w:r w:rsidRPr="007616D0">
        <w:rPr>
          <w:rStyle w:val="inlinecode"/>
          <w:lang w:val="en-US"/>
        </w:rPr>
        <w:t>HttpSession</w:t>
      </w:r>
      <w:r w:rsidRPr="00C9289E">
        <w:rPr>
          <w:rFonts w:ascii="Courier" w:hAnsi="Courier"/>
          <w:sz w:val="20"/>
          <w:lang w:val="en-US"/>
        </w:rPr>
        <w:t xml:space="preserve"> </w:t>
      </w:r>
      <w:r w:rsidRPr="00C9289E">
        <w:rPr>
          <w:lang w:val="en-US"/>
        </w:rPr>
        <w:t xml:space="preserve">interface </w:t>
      </w:r>
      <w:r w:rsidR="00B816D2">
        <w:rPr>
          <w:lang w:val="en-US"/>
        </w:rPr>
        <w:t xml:space="preserve">methods </w:t>
      </w:r>
      <w:r w:rsidRPr="00C9289E">
        <w:rPr>
          <w:lang w:val="en-US"/>
        </w:rPr>
        <w:t>with identical names.</w:t>
      </w:r>
    </w:p>
    <w:p w:rsidR="00B95A11" w:rsidRDefault="00C70AF4" w:rsidP="00C70AF4">
      <w:pPr>
        <w:pStyle w:val="Standard"/>
        <w:rPr>
          <w:lang w:val="en-US"/>
        </w:rPr>
      </w:pPr>
      <w:r w:rsidRPr="00C9289E">
        <w:rPr>
          <w:lang w:val="en-US"/>
        </w:rPr>
        <w:t xml:space="preserve">The </w:t>
      </w:r>
      <w:r w:rsidR="00B95A11" w:rsidRPr="00B95A11">
        <w:rPr>
          <w:rStyle w:val="inlinecode"/>
          <w:lang w:val="en-US"/>
        </w:rPr>
        <w:t>PortletSession</w:t>
      </w:r>
      <w:r w:rsidR="00B95A11" w:rsidRPr="00C9289E">
        <w:rPr>
          <w:lang w:val="en-US"/>
        </w:rPr>
        <w:t xml:space="preserve"> interface </w:t>
      </w:r>
      <w:r w:rsidRPr="00B95A11">
        <w:rPr>
          <w:rStyle w:val="inlinecode"/>
          <w:lang w:val="en-US"/>
        </w:rPr>
        <w:t>getAttribute</w:t>
      </w:r>
      <w:r w:rsidRPr="00C9289E">
        <w:rPr>
          <w:rFonts w:ascii="Courier" w:hAnsi="Courier"/>
          <w:sz w:val="20"/>
          <w:lang w:val="en-US"/>
        </w:rPr>
        <w:t xml:space="preserve">, </w:t>
      </w:r>
      <w:r w:rsidRPr="00B95A11">
        <w:rPr>
          <w:rStyle w:val="inlinecode"/>
          <w:lang w:val="en-US"/>
        </w:rPr>
        <w:t>setAttribute</w:t>
      </w:r>
      <w:r w:rsidRPr="00C9289E">
        <w:rPr>
          <w:rFonts w:ascii="Courier" w:hAnsi="Courier"/>
          <w:sz w:val="20"/>
          <w:lang w:val="en-US"/>
        </w:rPr>
        <w:t xml:space="preserve">, </w:t>
      </w:r>
      <w:r w:rsidRPr="00B95A11">
        <w:rPr>
          <w:rStyle w:val="inlinecode"/>
          <w:lang w:val="en-US"/>
        </w:rPr>
        <w:t>removeAttribute</w:t>
      </w:r>
      <w:r w:rsidRPr="00C9289E">
        <w:rPr>
          <w:rFonts w:ascii="Courier" w:hAnsi="Courier"/>
          <w:sz w:val="20"/>
          <w:lang w:val="en-US"/>
        </w:rPr>
        <w:t xml:space="preserve"> </w:t>
      </w:r>
      <w:r w:rsidRPr="00C9289E">
        <w:rPr>
          <w:lang w:val="en-US"/>
        </w:rPr>
        <w:t xml:space="preserve">and </w:t>
      </w:r>
      <w:r w:rsidRPr="00B95A11">
        <w:rPr>
          <w:rStyle w:val="inlinecode"/>
          <w:lang w:val="en-US"/>
        </w:rPr>
        <w:t>getAttributeNames</w:t>
      </w:r>
      <w:r w:rsidRPr="00C9289E">
        <w:rPr>
          <w:lang w:val="en-US"/>
        </w:rPr>
        <w:t xml:space="preserve"> methods must provide the same functionality as the methods of the </w:t>
      </w:r>
      <w:r w:rsidRPr="00C9289E">
        <w:rPr>
          <w:rFonts w:ascii="Courier" w:hAnsi="Courier"/>
          <w:sz w:val="20"/>
          <w:lang w:val="en-US"/>
        </w:rPr>
        <w:t>HttpSession</w:t>
      </w:r>
      <w:r w:rsidRPr="00C9289E">
        <w:rPr>
          <w:lang w:val="en-US"/>
        </w:rPr>
        <w:t xml:space="preserve"> interface with identical names</w:t>
      </w:r>
      <w:r w:rsidR="00B95A11">
        <w:rPr>
          <w:lang w:val="en-US"/>
        </w:rPr>
        <w:t xml:space="preserve">. </w:t>
      </w:r>
      <w:r w:rsidR="004E62D1">
        <w:rPr>
          <w:lang w:val="en-US"/>
        </w:rPr>
        <w:t xml:space="preserve">The </w:t>
      </w:r>
      <w:r w:rsidR="004E62D1" w:rsidRPr="007616D0">
        <w:rPr>
          <w:rStyle w:val="inlinecode"/>
          <w:lang w:val="en-US"/>
        </w:rPr>
        <w:t>getAttributeMap</w:t>
      </w:r>
      <w:r w:rsidR="004E62D1">
        <w:rPr>
          <w:lang w:val="en-US"/>
        </w:rPr>
        <w:t xml:space="preserve"> method has no correspondence to an </w:t>
      </w:r>
      <w:r w:rsidR="004E62D1" w:rsidRPr="007616D0">
        <w:rPr>
          <w:rStyle w:val="inlinecode"/>
          <w:lang w:val="en-US"/>
        </w:rPr>
        <w:t>HttpSession</w:t>
      </w:r>
      <w:r w:rsidR="004E62D1">
        <w:rPr>
          <w:lang w:val="en-US"/>
        </w:rPr>
        <w:t xml:space="preserve"> method. It returns an immutable </w:t>
      </w:r>
      <w:r w:rsidR="004E62D1" w:rsidRPr="007616D0">
        <w:rPr>
          <w:rStyle w:val="inlinecode"/>
          <w:lang w:val="en-US"/>
        </w:rPr>
        <w:t>Map&lt;String, String[]&gt;</w:t>
      </w:r>
      <w:r w:rsidR="004E62D1">
        <w:rPr>
          <w:lang w:val="en-US"/>
        </w:rPr>
        <w:t xml:space="preserve"> containing the current attributes.</w:t>
      </w:r>
    </w:p>
    <w:p w:rsidR="00B95A11" w:rsidRDefault="004E62D1" w:rsidP="00C70AF4">
      <w:pPr>
        <w:pStyle w:val="Standard"/>
        <w:rPr>
          <w:lang w:val="en-US"/>
        </w:rPr>
      </w:pPr>
      <w:r>
        <w:rPr>
          <w:lang w:val="en-US"/>
        </w:rPr>
        <w:t>T</w:t>
      </w:r>
      <w:r w:rsidR="00B95A11">
        <w:rPr>
          <w:lang w:val="en-US"/>
        </w:rPr>
        <w:t>he behavior of the</w:t>
      </w:r>
      <w:r>
        <w:rPr>
          <w:lang w:val="en-US"/>
        </w:rPr>
        <w:t xml:space="preserve"> latter</w:t>
      </w:r>
      <w:r w:rsidR="00B95A11">
        <w:rPr>
          <w:lang w:val="en-US"/>
        </w:rPr>
        <w:t xml:space="preserve"> methods is influenced by the portlet session scope. Each of the methods provides a variant that accepts a portlet session scope argument and one that does not. The variant that does not accept a portlet session scope argument must assume </w:t>
      </w:r>
      <w:r w:rsidR="00B95A11" w:rsidRPr="004E62D1">
        <w:rPr>
          <w:rStyle w:val="inlinecode"/>
          <w:lang w:val="en-US"/>
        </w:rPr>
        <w:t>PORTLET_SCOPE</w:t>
      </w:r>
      <w:r w:rsidR="00B95A11">
        <w:rPr>
          <w:lang w:val="en-US"/>
        </w:rPr>
        <w:t xml:space="preserve"> portlet session scope.</w:t>
      </w:r>
      <w:r>
        <w:rPr>
          <w:lang w:val="en-US"/>
        </w:rPr>
        <w:t xml:space="preserve"> </w:t>
      </w:r>
      <w:r w:rsidR="00C018A1">
        <w:rPr>
          <w:lang w:val="en-US"/>
        </w:rPr>
        <w:t>T</w:t>
      </w:r>
      <w:r w:rsidR="00023A47">
        <w:rPr>
          <w:lang w:val="en-US"/>
        </w:rPr>
        <w:t xml:space="preserve">he portlet container must </w:t>
      </w:r>
      <w:r w:rsidR="00C018A1">
        <w:rPr>
          <w:lang w:val="en-US"/>
        </w:rPr>
        <w:t xml:space="preserve">encode and decode the attribute name depending on the portlet session scope transparently for the portlet as described in Section </w:t>
      </w:r>
      <w:r w:rsidR="00C018A1">
        <w:rPr>
          <w:lang w:val="en-US"/>
        </w:rPr>
        <w:fldChar w:fldCharType="begin"/>
      </w:r>
      <w:r w:rsidR="00C018A1">
        <w:rPr>
          <w:lang w:val="en-US"/>
        </w:rPr>
        <w:instrText xml:space="preserve"> REF _Ref427331861 \w \h </w:instrText>
      </w:r>
      <w:r w:rsidR="00C018A1">
        <w:rPr>
          <w:lang w:val="en-US"/>
        </w:rPr>
      </w:r>
      <w:r w:rsidR="00C018A1">
        <w:rPr>
          <w:lang w:val="en-US"/>
        </w:rPr>
        <w:fldChar w:fldCharType="separate"/>
      </w:r>
      <w:r w:rsidR="003B17E8">
        <w:rPr>
          <w:lang w:val="en-US"/>
        </w:rPr>
        <w:t>19.4</w:t>
      </w:r>
      <w:r w:rsidR="00C018A1">
        <w:rPr>
          <w:lang w:val="en-US"/>
        </w:rPr>
        <w:fldChar w:fldCharType="end"/>
      </w:r>
      <w:r w:rsidR="00C018A1">
        <w:rPr>
          <w:lang w:val="en-US"/>
        </w:rPr>
        <w:t>.</w:t>
      </w:r>
    </w:p>
    <w:p w:rsidR="00C01EBA" w:rsidRPr="00C9289E" w:rsidRDefault="008E52C9" w:rsidP="008E52C9">
      <w:pPr>
        <w:pStyle w:val="Standard"/>
        <w:rPr>
          <w:lang w:val="en-US"/>
        </w:rPr>
      </w:pPr>
      <w:r>
        <w:rPr>
          <w:lang w:val="en-US"/>
        </w:rPr>
        <w:t>The portlet container must execute</w:t>
      </w:r>
      <w:r w:rsidR="00C01EBA">
        <w:rPr>
          <w:lang w:val="en-US"/>
        </w:rPr>
        <w:t xml:space="preserve"> </w:t>
      </w:r>
      <w:r w:rsidR="00C01EBA" w:rsidRPr="004F4453">
        <w:rPr>
          <w:rStyle w:val="inlinecode"/>
          <w:lang w:val="en-US"/>
        </w:rPr>
        <w:t>PortletSession</w:t>
      </w:r>
      <w:r w:rsidR="00C01EBA">
        <w:rPr>
          <w:lang w:val="en-US"/>
        </w:rPr>
        <w:t xml:space="preserve"> interface methods, for example</w:t>
      </w:r>
      <w:r>
        <w:rPr>
          <w:lang w:val="en-US"/>
        </w:rPr>
        <w:t xml:space="preserve"> the </w:t>
      </w:r>
      <w:r w:rsidRPr="00B95A11">
        <w:rPr>
          <w:rStyle w:val="inlinecode"/>
          <w:lang w:val="en-US"/>
        </w:rPr>
        <w:t>setAttribute</w:t>
      </w:r>
      <w:r w:rsidRPr="00C9289E">
        <w:rPr>
          <w:lang w:val="en-US"/>
        </w:rPr>
        <w:t xml:space="preserve"> </w:t>
      </w:r>
      <w:r>
        <w:rPr>
          <w:lang w:val="en-US"/>
        </w:rPr>
        <w:t xml:space="preserve">and </w:t>
      </w:r>
      <w:r w:rsidRPr="00B95A11">
        <w:rPr>
          <w:rStyle w:val="inlinecode"/>
          <w:lang w:val="en-US"/>
        </w:rPr>
        <w:t>removeAttribute</w:t>
      </w:r>
      <w:r w:rsidRPr="00C9289E">
        <w:rPr>
          <w:lang w:val="en-US"/>
        </w:rPr>
        <w:t xml:space="preserve"> </w:t>
      </w:r>
      <w:r>
        <w:rPr>
          <w:lang w:val="en-US"/>
        </w:rPr>
        <w:t>methods</w:t>
      </w:r>
      <w:r w:rsidR="00C01EBA">
        <w:rPr>
          <w:lang w:val="en-US"/>
        </w:rPr>
        <w:t>, in a thread-safe manner</w:t>
      </w:r>
      <w:r>
        <w:rPr>
          <w:lang w:val="en-US"/>
        </w:rPr>
        <w:t xml:space="preserve">. The portlet </w:t>
      </w:r>
      <w:r w:rsidRPr="00C9289E">
        <w:rPr>
          <w:lang w:val="en-US"/>
        </w:rPr>
        <w:t>container is responsible for handling concurrent writes to avoid inconsistency in portlet session attributes.</w:t>
      </w:r>
      <w:r w:rsidR="00C01EBA">
        <w:rPr>
          <w:lang w:val="en-US"/>
        </w:rPr>
        <w:t xml:space="preserve"> However, the portlet developer is responsible for providing any necessary synchronization for the session attribute objects themselves. This follows the guidance for </w:t>
      </w:r>
      <w:r w:rsidR="00C01EBA" w:rsidRPr="004F4453">
        <w:rPr>
          <w:rStyle w:val="inlinecode"/>
          <w:lang w:val="en-US"/>
        </w:rPr>
        <w:t>HttpSession</w:t>
      </w:r>
      <w:r w:rsidR="00C01EBA">
        <w:rPr>
          <w:lang w:val="en-US"/>
        </w:rPr>
        <w:t xml:space="preserve"> attributes</w:t>
      </w:r>
      <w:r w:rsidR="00C01EBA">
        <w:rPr>
          <w:rStyle w:val="FootnoteReference"/>
          <w:lang w:val="en-US"/>
        </w:rPr>
        <w:footnoteReference w:id="16"/>
      </w:r>
      <w:r w:rsidR="00C01EBA">
        <w:rPr>
          <w:lang w:val="en-US"/>
        </w:rPr>
        <w:t xml:space="preserve">. </w:t>
      </w:r>
    </w:p>
    <w:p w:rsidR="00B816D2" w:rsidRPr="00C9289E" w:rsidRDefault="00B816D2" w:rsidP="00B816D2">
      <w:pPr>
        <w:pStyle w:val="Standard"/>
        <w:rPr>
          <w:lang w:val="en-US"/>
        </w:rPr>
      </w:pPr>
      <w:r>
        <w:rPr>
          <w:lang w:val="en-US"/>
        </w:rPr>
        <w:t>An example of setting a portlet session attribute follows.</w:t>
      </w:r>
    </w:p>
    <w:p w:rsidR="00B816D2" w:rsidRPr="00C9289E" w:rsidRDefault="00B816D2" w:rsidP="003056B3">
      <w:pPr>
        <w:pStyle w:val="CodeXMP"/>
      </w:pPr>
      <w:r w:rsidRPr="00C9289E">
        <w:lastRenderedPageBreak/>
        <w:t>PortletSession session = request.getSession(true);</w:t>
      </w:r>
    </w:p>
    <w:p w:rsidR="00B816D2" w:rsidRPr="00C9289E" w:rsidRDefault="00B816D2" w:rsidP="003056B3">
      <w:pPr>
        <w:pStyle w:val="CodeXMP"/>
      </w:pPr>
      <w:r w:rsidRPr="00C9289E">
        <w:t>URL url = new URL(</w:t>
      </w:r>
      <w:r w:rsidR="004E7875">
        <w:t>"</w:t>
      </w:r>
      <w:r w:rsidRPr="00C9289E">
        <w:t>http://www.foo.com</w:t>
      </w:r>
      <w:r w:rsidR="004E7875">
        <w:t>"</w:t>
      </w:r>
      <w:r w:rsidRPr="00C9289E">
        <w:t>);</w:t>
      </w:r>
    </w:p>
    <w:p w:rsidR="00B816D2" w:rsidRPr="00C9289E" w:rsidRDefault="00B816D2" w:rsidP="003056B3">
      <w:pPr>
        <w:pStyle w:val="CodeXMP"/>
      </w:pPr>
      <w:r w:rsidRPr="00C9289E">
        <w:t>session.setAttribute(</w:t>
      </w:r>
      <w:r w:rsidR="004E7875">
        <w:t>"</w:t>
      </w:r>
      <w:r w:rsidRPr="00C9289E">
        <w:t>home.url</w:t>
      </w:r>
      <w:r w:rsidR="004E7875">
        <w:t>"</w:t>
      </w:r>
      <w:r w:rsidRPr="00C9289E">
        <w:t>,url,PortletSession.APPLICATION_SCOPE);</w:t>
      </w:r>
    </w:p>
    <w:p w:rsidR="00B816D2" w:rsidRPr="00C9289E" w:rsidRDefault="00B816D2" w:rsidP="003056B3">
      <w:pPr>
        <w:pStyle w:val="CodeXMP"/>
      </w:pPr>
      <w:r w:rsidRPr="00C9289E">
        <w:t>session.setAttribute(</w:t>
      </w:r>
      <w:r w:rsidR="004E7875">
        <w:t>"</w:t>
      </w:r>
      <w:r w:rsidRPr="00C9289E">
        <w:t>bkg.color</w:t>
      </w:r>
      <w:r w:rsidR="004E7875">
        <w:t>"</w:t>
      </w:r>
      <w:r w:rsidRPr="00C9289E">
        <w:t>,</w:t>
      </w:r>
      <w:r w:rsidR="004E7875">
        <w:t>"</w:t>
      </w:r>
      <w:r w:rsidRPr="00C9289E">
        <w:t>RED</w:t>
      </w:r>
      <w:r w:rsidR="004E7875">
        <w:t>"</w:t>
      </w:r>
      <w:r w:rsidRPr="00C9289E">
        <w:t>,PortletSession.PORTLET_SCOPE);</w:t>
      </w:r>
    </w:p>
    <w:p w:rsidR="00C70AF4" w:rsidRPr="00C9289E" w:rsidRDefault="00F848F3" w:rsidP="00C70AF4">
      <w:pPr>
        <w:pStyle w:val="Heading2"/>
        <w:ind w:left="578" w:hanging="578"/>
        <w:rPr>
          <w:lang w:val="en-US"/>
        </w:rPr>
      </w:pPr>
      <w:bookmarkStart w:id="855" w:name="_Toc415140934"/>
      <w:bookmarkStart w:id="856" w:name="_Toc468261157"/>
      <w:r>
        <w:rPr>
          <w:lang w:val="en-US"/>
        </w:rPr>
        <w:t>Modifying Objects in the</w:t>
      </w:r>
      <w:r w:rsidR="00C70AF4" w:rsidRPr="00C9289E">
        <w:rPr>
          <w:lang w:val="en-US"/>
        </w:rPr>
        <w:t xml:space="preserve"> Portlet Session</w:t>
      </w:r>
      <w:bookmarkEnd w:id="855"/>
      <w:bookmarkEnd w:id="856"/>
    </w:p>
    <w:p w:rsidR="00F848F3" w:rsidRDefault="00F848F3" w:rsidP="00C70AF4">
      <w:pPr>
        <w:pStyle w:val="Standard"/>
        <w:rPr>
          <w:lang w:val="en-US"/>
        </w:rPr>
      </w:pPr>
      <w:r>
        <w:rPr>
          <w:lang w:val="en-US"/>
        </w:rPr>
        <w:t xml:space="preserve">The developer should consider the portlet execution phase when modifying portlet session attributes in order to avoid concurrency issues and inconsistent data. </w:t>
      </w:r>
    </w:p>
    <w:p w:rsidR="00C70AF4" w:rsidRPr="00C9289E" w:rsidRDefault="00F848F3" w:rsidP="00F848F3">
      <w:pPr>
        <w:pStyle w:val="Standard"/>
        <w:rPr>
          <w:lang w:val="en-US"/>
        </w:rPr>
      </w:pPr>
      <w:r>
        <w:rPr>
          <w:lang w:val="en-US"/>
        </w:rPr>
        <w:t xml:space="preserve">Modifying or setting PORTLET_SCOPE </w:t>
      </w:r>
      <w:r w:rsidR="001C2B34">
        <w:rPr>
          <w:lang w:val="en-US"/>
        </w:rPr>
        <w:t>render state</w:t>
      </w:r>
      <w:r>
        <w:rPr>
          <w:lang w:val="en-US"/>
        </w:rPr>
        <w:t xml:space="preserve"> scoped </w:t>
      </w:r>
      <w:r w:rsidR="00C70AF4" w:rsidRPr="00C9289E">
        <w:rPr>
          <w:lang w:val="en-US"/>
        </w:rPr>
        <w:t xml:space="preserve">attributes </w:t>
      </w:r>
      <w:r>
        <w:rPr>
          <w:lang w:val="en-US"/>
        </w:rPr>
        <w:t xml:space="preserve">during the action phase </w:t>
      </w:r>
      <w:r w:rsidR="00C70AF4" w:rsidRPr="00C9289E">
        <w:rPr>
          <w:lang w:val="en-US"/>
        </w:rPr>
        <w:t>will likely not create any concurrency issues</w:t>
      </w:r>
      <w:r>
        <w:rPr>
          <w:lang w:val="en-US"/>
        </w:rPr>
        <w:t>, since the attribute is scoped to the portlet window and generally only a single request from a specific portlet window can be processed</w:t>
      </w:r>
      <w:r w:rsidR="00C70AF4" w:rsidRPr="00C9289E">
        <w:rPr>
          <w:lang w:val="en-US"/>
        </w:rPr>
        <w:t xml:space="preserve">. </w:t>
      </w:r>
    </w:p>
    <w:p w:rsidR="00C70AF4" w:rsidRPr="00C9289E" w:rsidRDefault="00F848F3" w:rsidP="00C70AF4">
      <w:pPr>
        <w:pStyle w:val="Standard"/>
        <w:rPr>
          <w:lang w:val="en-US"/>
        </w:rPr>
      </w:pPr>
      <w:r>
        <w:rPr>
          <w:lang w:val="en-US"/>
        </w:rPr>
        <w:t xml:space="preserve">Modifying or setting </w:t>
      </w:r>
      <w:r w:rsidR="008E52C9">
        <w:rPr>
          <w:lang w:val="en-US"/>
        </w:rPr>
        <w:t>APPLICATION</w:t>
      </w:r>
      <w:r>
        <w:rPr>
          <w:lang w:val="en-US"/>
        </w:rPr>
        <w:t xml:space="preserve">_SCOPE </w:t>
      </w:r>
      <w:r w:rsidR="001C2B34">
        <w:rPr>
          <w:lang w:val="en-US"/>
        </w:rPr>
        <w:t>render state</w:t>
      </w:r>
      <w:r>
        <w:rPr>
          <w:lang w:val="en-US"/>
        </w:rPr>
        <w:t xml:space="preserve"> scoped </w:t>
      </w:r>
      <w:r w:rsidRPr="00C9289E">
        <w:rPr>
          <w:lang w:val="en-US"/>
        </w:rPr>
        <w:t xml:space="preserve">attributes </w:t>
      </w:r>
      <w:r>
        <w:rPr>
          <w:lang w:val="en-US"/>
        </w:rPr>
        <w:t xml:space="preserve">during the action phase is </w:t>
      </w:r>
      <w:r w:rsidR="00C70AF4" w:rsidRPr="00C9289E">
        <w:rPr>
          <w:lang w:val="en-US"/>
        </w:rPr>
        <w:t>more likely to create concurrency issues</w:t>
      </w:r>
      <w:r>
        <w:rPr>
          <w:lang w:val="en-US"/>
        </w:rPr>
        <w:t>, since these attributes are shared with other portle</w:t>
      </w:r>
      <w:r w:rsidR="008E52C9">
        <w:rPr>
          <w:lang w:val="en-US"/>
        </w:rPr>
        <w:t>ts and web components</w:t>
      </w:r>
      <w:r w:rsidR="00C70AF4" w:rsidRPr="00C9289E">
        <w:rPr>
          <w:lang w:val="en-US"/>
        </w:rPr>
        <w:t xml:space="preserve"> that may run in parallel and change the same attribute.</w:t>
      </w:r>
    </w:p>
    <w:p w:rsidR="008E52C9" w:rsidRDefault="00C70AF4" w:rsidP="00C70AF4">
      <w:pPr>
        <w:pStyle w:val="Standard"/>
        <w:rPr>
          <w:lang w:val="en-US"/>
        </w:rPr>
      </w:pPr>
      <w:r w:rsidRPr="00C9289E">
        <w:rPr>
          <w:lang w:val="en-US"/>
        </w:rPr>
        <w:t xml:space="preserve">The portlet API does not prevent portlets </w:t>
      </w:r>
      <w:r w:rsidR="008E52C9">
        <w:rPr>
          <w:lang w:val="en-US"/>
        </w:rPr>
        <w:t>from modifying portlet session attributes during the render or resource phases.</w:t>
      </w:r>
      <w:r w:rsidR="00B86509">
        <w:rPr>
          <w:lang w:val="en-US"/>
        </w:rPr>
        <w:t xml:space="preserve"> However, developers are in general discouraged from doing so.</w:t>
      </w:r>
    </w:p>
    <w:p w:rsidR="008E52C9" w:rsidRDefault="008E52C9" w:rsidP="00C70AF4">
      <w:pPr>
        <w:pStyle w:val="Standard"/>
        <w:rPr>
          <w:lang w:val="en-US"/>
        </w:rPr>
      </w:pPr>
      <w:r>
        <w:rPr>
          <w:lang w:val="en-US"/>
        </w:rPr>
        <w:t xml:space="preserve">Portlet session attributes should only be modified during the resource phase if the client request was submitted using the HTTP POST, PUT, or DELETE method. </w:t>
      </w:r>
    </w:p>
    <w:p w:rsidR="00C70AF4" w:rsidRPr="00C9289E" w:rsidRDefault="008E52C9" w:rsidP="00C70AF4">
      <w:pPr>
        <w:pStyle w:val="Standard"/>
        <w:rPr>
          <w:lang w:val="en-US"/>
        </w:rPr>
      </w:pPr>
      <w:r>
        <w:rPr>
          <w:lang w:val="en-US"/>
        </w:rPr>
        <w:t xml:space="preserve">Modifying portlet session attributes during the render phase or during resource phase processing initiated </w:t>
      </w:r>
      <w:r w:rsidR="00B86509">
        <w:rPr>
          <w:lang w:val="en-US"/>
        </w:rPr>
        <w:t xml:space="preserve">through the </w:t>
      </w:r>
      <w:r>
        <w:rPr>
          <w:lang w:val="en-US"/>
        </w:rPr>
        <w:t xml:space="preserve">HTTP GET method </w:t>
      </w:r>
      <w:r w:rsidR="00C70AF4" w:rsidRPr="00C9289E">
        <w:rPr>
          <w:lang w:val="en-US"/>
        </w:rPr>
        <w:t xml:space="preserve">is strongly discouraged as it </w:t>
      </w:r>
      <w:r w:rsidR="00B86509">
        <w:rPr>
          <w:lang w:val="en-US"/>
        </w:rPr>
        <w:t>makes rendering non-idempotent</w:t>
      </w:r>
      <w:r w:rsidR="00C70AF4" w:rsidRPr="00C9289E">
        <w:rPr>
          <w:lang w:val="en-US"/>
        </w:rPr>
        <w:t>. This is especially true for APPLICATION_SCOPE attributes</w:t>
      </w:r>
      <w:r w:rsidR="00B86509">
        <w:rPr>
          <w:lang w:val="en-US"/>
        </w:rPr>
        <w:t>, since they can be shared across portlets and other web components</w:t>
      </w:r>
      <w:r w:rsidR="00C70AF4" w:rsidRPr="00C9289E">
        <w:rPr>
          <w:lang w:val="en-US"/>
        </w:rPr>
        <w:t>.</w:t>
      </w:r>
    </w:p>
    <w:p w:rsidR="00C70AF4" w:rsidRPr="00C9289E" w:rsidRDefault="00B86509" w:rsidP="00C70AF4">
      <w:pPr>
        <w:pStyle w:val="Heading2"/>
        <w:ind w:left="578" w:hanging="578"/>
        <w:rPr>
          <w:lang w:val="en-US"/>
        </w:rPr>
      </w:pPr>
      <w:bookmarkStart w:id="857" w:name="_Toc415140937"/>
      <w:r>
        <w:rPr>
          <w:lang w:val="en-US"/>
        </w:rPr>
        <w:t xml:space="preserve"> </w:t>
      </w:r>
      <w:bookmarkStart w:id="858" w:name="_Toc468261158"/>
      <w:r w:rsidR="00C70AF4" w:rsidRPr="00C9289E">
        <w:rPr>
          <w:lang w:val="en-US"/>
        </w:rPr>
        <w:t>Reserved HttpSession Attribute Names</w:t>
      </w:r>
      <w:bookmarkEnd w:id="857"/>
      <w:bookmarkEnd w:id="858"/>
    </w:p>
    <w:p w:rsidR="00C70AF4" w:rsidRPr="00C9289E" w:rsidRDefault="00C70AF4" w:rsidP="00C70AF4">
      <w:pPr>
        <w:pStyle w:val="Standard"/>
        <w:rPr>
          <w:lang w:val="en-US"/>
        </w:rPr>
      </w:pPr>
      <w:r w:rsidRPr="00C9289E">
        <w:rPr>
          <w:lang w:val="en-US"/>
        </w:rPr>
        <w:t xml:space="preserve">Session attribute names starting with </w:t>
      </w:r>
      <w:r w:rsidR="004E7875">
        <w:rPr>
          <w:lang w:val="en-US"/>
        </w:rPr>
        <w:t>"</w:t>
      </w:r>
      <w:r w:rsidRPr="00C9289E">
        <w:rPr>
          <w:rFonts w:ascii="Courier" w:hAnsi="Courier"/>
          <w:sz w:val="20"/>
          <w:lang w:val="en-US"/>
        </w:rPr>
        <w:t>javax.portlet.</w:t>
      </w:r>
      <w:r w:rsidR="004E7875">
        <w:rPr>
          <w:lang w:val="en-US"/>
        </w:rPr>
        <w:t>"</w:t>
      </w:r>
      <w:r w:rsidRPr="00C9289E">
        <w:rPr>
          <w:lang w:val="en-US"/>
        </w:rPr>
        <w:t xml:space="preserve"> are reserved for usage by the Portlet Specification and for</w:t>
      </w:r>
      <w:r w:rsidR="00B11E6A">
        <w:rPr>
          <w:lang w:val="en-US"/>
        </w:rPr>
        <w:t xml:space="preserve"> portlet c</w:t>
      </w:r>
      <w:r w:rsidRPr="00C9289E">
        <w:rPr>
          <w:lang w:val="en-US"/>
        </w:rPr>
        <w:t xml:space="preserve">ontainer vendors. A </w:t>
      </w:r>
      <w:r w:rsidR="00B11E6A">
        <w:rPr>
          <w:lang w:val="en-US"/>
        </w:rPr>
        <w:t>p</w:t>
      </w:r>
      <w:r w:rsidRPr="00C9289E">
        <w:rPr>
          <w:lang w:val="en-US"/>
        </w:rPr>
        <w:t xml:space="preserve">ortlet </w:t>
      </w:r>
      <w:r w:rsidR="00B11E6A">
        <w:rPr>
          <w:lang w:val="en-US"/>
        </w:rPr>
        <w:t>c</w:t>
      </w:r>
      <w:r w:rsidRPr="00C9289E">
        <w:rPr>
          <w:lang w:val="en-US"/>
        </w:rPr>
        <w:t>ontainer vendor may use this reserved na</w:t>
      </w:r>
      <w:r w:rsidR="00B11E6A">
        <w:rPr>
          <w:lang w:val="en-US"/>
        </w:rPr>
        <w:t>mespace to store implementation-</w:t>
      </w:r>
      <w:r w:rsidRPr="00C9289E">
        <w:rPr>
          <w:lang w:val="en-US"/>
        </w:rPr>
        <w:t xml:space="preserve">specific components. </w:t>
      </w:r>
      <w:r w:rsidR="00B11E6A">
        <w:rPr>
          <w:lang w:val="en-US"/>
        </w:rPr>
        <w:t>Application d</w:t>
      </w:r>
      <w:r w:rsidRPr="00C9289E">
        <w:rPr>
          <w:lang w:val="en-US"/>
        </w:rPr>
        <w:t>evelopers must not use attribute names starting with this prefix.</w:t>
      </w:r>
    </w:p>
    <w:p w:rsidR="00C70AF4" w:rsidRPr="00C9289E" w:rsidRDefault="00C70AF4" w:rsidP="00C70AF4">
      <w:pPr>
        <w:pStyle w:val="Heading2"/>
        <w:ind w:left="578" w:hanging="578"/>
        <w:rPr>
          <w:lang w:val="en-US"/>
        </w:rPr>
      </w:pPr>
      <w:bookmarkStart w:id="859" w:name="_Toc415140938"/>
      <w:bookmarkStart w:id="860" w:name="_Toc468261159"/>
      <w:r w:rsidRPr="00C9289E">
        <w:rPr>
          <w:lang w:val="en-US"/>
        </w:rPr>
        <w:t>Session Timeouts</w:t>
      </w:r>
      <w:bookmarkEnd w:id="859"/>
      <w:bookmarkEnd w:id="860"/>
    </w:p>
    <w:p w:rsidR="00C70AF4" w:rsidRPr="00C9289E" w:rsidRDefault="00C70AF4" w:rsidP="00C70AF4">
      <w:pPr>
        <w:pStyle w:val="Standard"/>
        <w:rPr>
          <w:lang w:val="en-US"/>
        </w:rPr>
      </w:pPr>
      <w:r w:rsidRPr="00C9289E">
        <w:rPr>
          <w:lang w:val="en-US"/>
        </w:rPr>
        <w:t xml:space="preserve">The portlet session follows the timeout behavior of the servlet session as defined in the </w:t>
      </w:r>
      <w:r w:rsidRPr="00C9289E">
        <w:rPr>
          <w:i/>
          <w:lang w:val="en-US"/>
        </w:rPr>
        <w:t>Servlet Specification</w:t>
      </w:r>
      <w:r w:rsidR="00B11E6A">
        <w:rPr>
          <w:i/>
          <w:lang w:val="en-US"/>
        </w:rPr>
        <w:t xml:space="preserve"> Version 3.1</w:t>
      </w:r>
      <w:r w:rsidRPr="00C9289E">
        <w:rPr>
          <w:i/>
          <w:lang w:val="en-US"/>
        </w:rPr>
        <w:t xml:space="preserve">, </w:t>
      </w:r>
      <w:r w:rsidR="00B11E6A">
        <w:rPr>
          <w:i/>
          <w:lang w:val="en-US"/>
        </w:rPr>
        <w:t xml:space="preserve">Section </w:t>
      </w:r>
      <w:r w:rsidRPr="00C9289E">
        <w:rPr>
          <w:i/>
          <w:lang w:val="en-US"/>
        </w:rPr>
        <w:t>.7.5</w:t>
      </w:r>
      <w:r w:rsidR="00B11E6A">
        <w:rPr>
          <w:i/>
          <w:lang w:val="en-US"/>
        </w:rPr>
        <w:t xml:space="preserve"> Session Timeouts</w:t>
      </w:r>
      <w:r w:rsidRPr="00C9289E">
        <w:rPr>
          <w:lang w:val="en-US"/>
        </w:rPr>
        <w:t>.</w:t>
      </w:r>
    </w:p>
    <w:p w:rsidR="00C70AF4" w:rsidRPr="00C9289E" w:rsidRDefault="00C70AF4" w:rsidP="00C70AF4">
      <w:pPr>
        <w:pStyle w:val="Heading2"/>
        <w:ind w:left="578" w:hanging="578"/>
        <w:rPr>
          <w:lang w:val="en-US"/>
        </w:rPr>
      </w:pPr>
      <w:bookmarkStart w:id="861" w:name="_Toc415140939"/>
      <w:bookmarkStart w:id="862" w:name="_Toc468261160"/>
      <w:r w:rsidRPr="00C9289E">
        <w:rPr>
          <w:lang w:val="en-US"/>
        </w:rPr>
        <w:t>Last Accessed Times</w:t>
      </w:r>
      <w:bookmarkEnd w:id="861"/>
      <w:bookmarkEnd w:id="862"/>
    </w:p>
    <w:p w:rsidR="00C70AF4" w:rsidRPr="00C9289E" w:rsidRDefault="00C70AF4" w:rsidP="00C70AF4">
      <w:pPr>
        <w:pStyle w:val="Standard"/>
        <w:rPr>
          <w:lang w:val="en-US"/>
        </w:rPr>
      </w:pPr>
      <w:r w:rsidRPr="00C9289E">
        <w:rPr>
          <w:lang w:val="en-US"/>
        </w:rPr>
        <w:t xml:space="preserve">The portlet session follows the last accessed times behavior of the servlet session as defined in the </w:t>
      </w:r>
      <w:r w:rsidRPr="00C9289E">
        <w:rPr>
          <w:i/>
          <w:lang w:val="en-US"/>
        </w:rPr>
        <w:t>Servlet Specification</w:t>
      </w:r>
      <w:r w:rsidR="00B11E6A">
        <w:rPr>
          <w:i/>
          <w:lang w:val="en-US"/>
        </w:rPr>
        <w:t xml:space="preserve"> Version 3.1 Section </w:t>
      </w:r>
      <w:r w:rsidRPr="00C9289E">
        <w:rPr>
          <w:i/>
          <w:lang w:val="en-US"/>
        </w:rPr>
        <w:t>.7.6</w:t>
      </w:r>
      <w:r w:rsidR="00B11E6A">
        <w:rPr>
          <w:i/>
          <w:lang w:val="en-US"/>
        </w:rPr>
        <w:t xml:space="preserve"> Last Accessed Times</w:t>
      </w:r>
      <w:r w:rsidRPr="00C9289E">
        <w:rPr>
          <w:lang w:val="en-US"/>
        </w:rPr>
        <w:t>.</w:t>
      </w:r>
    </w:p>
    <w:p w:rsidR="00C70AF4" w:rsidRPr="00C9289E" w:rsidRDefault="00C70AF4" w:rsidP="00C70AF4">
      <w:pPr>
        <w:pStyle w:val="Heading2"/>
        <w:ind w:left="578" w:hanging="578"/>
        <w:rPr>
          <w:lang w:val="en-US"/>
        </w:rPr>
      </w:pPr>
      <w:bookmarkStart w:id="863" w:name="_Toc415140940"/>
      <w:bookmarkStart w:id="864" w:name="_Toc468261161"/>
      <w:r w:rsidRPr="00C9289E">
        <w:rPr>
          <w:lang w:val="en-US"/>
        </w:rPr>
        <w:t>Important Session Semantics</w:t>
      </w:r>
      <w:bookmarkEnd w:id="863"/>
      <w:bookmarkEnd w:id="864"/>
    </w:p>
    <w:p w:rsidR="00C70AF4" w:rsidRPr="00C9289E" w:rsidRDefault="00C70AF4" w:rsidP="00C70AF4">
      <w:pPr>
        <w:pStyle w:val="Standard"/>
        <w:rPr>
          <w:lang w:val="en-US"/>
        </w:rPr>
      </w:pPr>
      <w:r w:rsidRPr="00C9289E">
        <w:rPr>
          <w:lang w:val="en-US"/>
        </w:rPr>
        <w:t xml:space="preserve">The portlet session follows the same semantic considerations as the servlet session as defined in the </w:t>
      </w:r>
      <w:r w:rsidRPr="00C9289E">
        <w:rPr>
          <w:i/>
          <w:lang w:val="en-US"/>
        </w:rPr>
        <w:t>Servlet Specification</w:t>
      </w:r>
      <w:r w:rsidR="00B11E6A">
        <w:rPr>
          <w:i/>
          <w:lang w:val="en-US"/>
        </w:rPr>
        <w:t xml:space="preserve"> Version 3.1</w:t>
      </w:r>
      <w:r w:rsidRPr="00C9289E">
        <w:rPr>
          <w:i/>
          <w:lang w:val="en-US"/>
        </w:rPr>
        <w:t>,</w:t>
      </w:r>
      <w:r w:rsidR="00B11E6A">
        <w:rPr>
          <w:i/>
          <w:lang w:val="en-US"/>
        </w:rPr>
        <w:t xml:space="preserve"> Section</w:t>
      </w:r>
      <w:r w:rsidRPr="00C9289E">
        <w:rPr>
          <w:i/>
          <w:lang w:val="en-US"/>
        </w:rPr>
        <w:t xml:space="preserve"> .7.7</w:t>
      </w:r>
      <w:r w:rsidR="00B11E6A">
        <w:rPr>
          <w:i/>
          <w:lang w:val="en-US"/>
        </w:rPr>
        <w:t xml:space="preserve"> Important Session Semantics</w:t>
      </w:r>
      <w:r w:rsidRPr="00C9289E">
        <w:rPr>
          <w:lang w:val="en-US"/>
        </w:rPr>
        <w:t>.</w:t>
      </w:r>
    </w:p>
    <w:p w:rsidR="00864FA8" w:rsidRDefault="00C70AF4" w:rsidP="00C70AF4">
      <w:pPr>
        <w:pStyle w:val="Standard"/>
        <w:rPr>
          <w:lang w:val="en-US"/>
        </w:rPr>
      </w:pPr>
      <w:r w:rsidRPr="00C9289E">
        <w:rPr>
          <w:lang w:val="en-US"/>
        </w:rPr>
        <w:t xml:space="preserve">These considerations include </w:t>
      </w:r>
      <w:r w:rsidRPr="00C9289E">
        <w:rPr>
          <w:i/>
          <w:lang w:val="en-US"/>
        </w:rPr>
        <w:t>Threading Issues</w:t>
      </w:r>
      <w:r w:rsidRPr="00C9289E">
        <w:rPr>
          <w:lang w:val="en-US"/>
        </w:rPr>
        <w:t xml:space="preserve">, </w:t>
      </w:r>
      <w:r w:rsidRPr="00C9289E">
        <w:rPr>
          <w:i/>
          <w:lang w:val="en-US"/>
        </w:rPr>
        <w:t>Distributed Environments</w:t>
      </w:r>
      <w:r w:rsidR="00B11E6A">
        <w:rPr>
          <w:i/>
          <w:lang w:val="en-US"/>
        </w:rPr>
        <w:t>,</w:t>
      </w:r>
      <w:r w:rsidRPr="00C9289E">
        <w:rPr>
          <w:lang w:val="en-US"/>
        </w:rPr>
        <w:t xml:space="preserve"> and </w:t>
      </w:r>
      <w:r w:rsidRPr="00C9289E">
        <w:rPr>
          <w:i/>
          <w:lang w:val="en-US"/>
        </w:rPr>
        <w:t>Client Semantics</w:t>
      </w:r>
      <w:r w:rsidRPr="00C9289E">
        <w:rPr>
          <w:lang w:val="en-US"/>
        </w:rPr>
        <w:t>.</w:t>
      </w:r>
    </w:p>
    <w:p w:rsidR="00A57F54" w:rsidRDefault="00A57F54" w:rsidP="00A57F54">
      <w:pPr>
        <w:pStyle w:val="Heading1"/>
      </w:pPr>
      <w:bookmarkStart w:id="865" w:name="_Ref427733353"/>
      <w:bookmarkStart w:id="866" w:name="_Ref427733359"/>
      <w:bookmarkStart w:id="867" w:name="_Toc468261162"/>
      <w:r>
        <w:lastRenderedPageBreak/>
        <w:t>Managed Bean Support</w:t>
      </w:r>
      <w:bookmarkEnd w:id="865"/>
      <w:bookmarkEnd w:id="866"/>
      <w:bookmarkEnd w:id="867"/>
    </w:p>
    <w:p w:rsidR="00A57F54" w:rsidRDefault="00A57F54" w:rsidP="00A57F54">
      <w:pPr>
        <w:pStyle w:val="Standard"/>
        <w:rPr>
          <w:lang w:val="en-US"/>
        </w:rPr>
      </w:pPr>
      <w:r w:rsidRPr="00A57F54">
        <w:rPr>
          <w:lang w:val="en-US"/>
        </w:rPr>
        <w:t>Support for Contexts a</w:t>
      </w:r>
      <w:r w:rsidR="00C01EBA">
        <w:rPr>
          <w:lang w:val="en-US"/>
        </w:rPr>
        <w:t>n</w:t>
      </w:r>
      <w:r w:rsidRPr="00A57F54">
        <w:rPr>
          <w:lang w:val="en-US"/>
        </w:rPr>
        <w:t xml:space="preserve">d Dependency Injection for Java (CDI) is part of the Java EE web profile. </w:t>
      </w:r>
      <w:r>
        <w:rPr>
          <w:lang w:val="en-US"/>
        </w:rPr>
        <w:t>The Portlet Specification provides support for managed beans through portlet instantiation, custom scopes for CDI, and by defining injectable portlet artifacts.</w:t>
      </w:r>
    </w:p>
    <w:p w:rsidR="00A57F54" w:rsidRDefault="00A57F54" w:rsidP="00A57F54">
      <w:pPr>
        <w:pStyle w:val="Heading2"/>
      </w:pPr>
      <w:bookmarkStart w:id="868" w:name="_Ref430266470"/>
      <w:bookmarkStart w:id="869" w:name="_Ref430266478"/>
      <w:bookmarkStart w:id="870" w:name="_Ref430266487"/>
      <w:bookmarkStart w:id="871" w:name="_Toc468261163"/>
      <w:r>
        <w:t>Portlet Instantiation</w:t>
      </w:r>
      <w:bookmarkEnd w:id="868"/>
      <w:bookmarkEnd w:id="869"/>
      <w:bookmarkEnd w:id="870"/>
      <w:bookmarkEnd w:id="871"/>
    </w:p>
    <w:p w:rsidR="00A57F54" w:rsidRDefault="002F11C2" w:rsidP="00A57F54">
      <w:pPr>
        <w:pStyle w:val="Standard"/>
        <w:rPr>
          <w:lang w:val="en-US"/>
        </w:rPr>
      </w:pPr>
      <w:r>
        <w:rPr>
          <w:lang w:val="en-US"/>
        </w:rPr>
        <w:t xml:space="preserve">The portlet must have a default constructor in order to be recognized as a valid CDI managed bean class. </w:t>
      </w:r>
      <w:r w:rsidR="00A57F54" w:rsidRPr="00A57F54">
        <w:rPr>
          <w:lang w:val="en-US"/>
        </w:rPr>
        <w:t>When CDI is available</w:t>
      </w:r>
      <w:r w:rsidR="00734EDD">
        <w:rPr>
          <w:lang w:val="en-US"/>
        </w:rPr>
        <w:t xml:space="preserve"> and the portlet classes are contained in a valid bean archive</w:t>
      </w:r>
      <w:r w:rsidR="00A57F54" w:rsidRPr="00A57F54">
        <w:rPr>
          <w:lang w:val="en-US"/>
        </w:rPr>
        <w:t xml:space="preserve">, the portlet container must instantiate </w:t>
      </w:r>
      <w:r>
        <w:rPr>
          <w:lang w:val="en-US"/>
        </w:rPr>
        <w:t>the portlet through the CDI managed bean container in order to allow the portlet to use CDI features.</w:t>
      </w:r>
    </w:p>
    <w:p w:rsidR="00B10DEB" w:rsidRDefault="00B10DEB" w:rsidP="00A57F54">
      <w:pPr>
        <w:pStyle w:val="Standard"/>
        <w:rPr>
          <w:lang w:val="en-US"/>
        </w:rPr>
      </w:pPr>
      <w:r>
        <w:rPr>
          <w:lang w:val="en-US"/>
        </w:rPr>
        <w:t xml:space="preserve">This holds for portlets that use the extended method annotations described in Section </w:t>
      </w:r>
      <w:r>
        <w:rPr>
          <w:lang w:val="en-US"/>
        </w:rPr>
        <w:fldChar w:fldCharType="begin"/>
      </w:r>
      <w:r>
        <w:rPr>
          <w:lang w:val="en-US"/>
        </w:rPr>
        <w:instrText xml:space="preserve"> REF _Ref427053547 \r \h </w:instrText>
      </w:r>
      <w:r>
        <w:rPr>
          <w:lang w:val="en-US"/>
        </w:rPr>
      </w:r>
      <w:r>
        <w:rPr>
          <w:lang w:val="en-US"/>
        </w:rPr>
        <w:fldChar w:fldCharType="separate"/>
      </w:r>
      <w:r w:rsidR="003B17E8">
        <w:rPr>
          <w:lang w:val="en-US"/>
        </w:rPr>
        <w:t>4.8</w:t>
      </w:r>
      <w:r>
        <w:rPr>
          <w:lang w:val="en-US"/>
        </w:rPr>
        <w:fldChar w:fldCharType="end"/>
      </w:r>
      <w:r>
        <w:rPr>
          <w:lang w:val="en-US"/>
        </w:rPr>
        <w:t xml:space="preserve"> </w:t>
      </w:r>
      <w:r>
        <w:rPr>
          <w:lang w:val="en-US"/>
        </w:rPr>
        <w:fldChar w:fldCharType="begin"/>
      </w:r>
      <w:r>
        <w:rPr>
          <w:lang w:val="en-US"/>
        </w:rPr>
        <w:instrText xml:space="preserve"> REF _Ref427053547 \h </w:instrText>
      </w:r>
      <w:r>
        <w:rPr>
          <w:lang w:val="en-US"/>
        </w:rPr>
      </w:r>
      <w:r>
        <w:rPr>
          <w:lang w:val="en-US"/>
        </w:rPr>
        <w:fldChar w:fldCharType="separate"/>
      </w:r>
      <w:r w:rsidR="003B17E8" w:rsidRPr="003B17E8">
        <w:rPr>
          <w:lang w:val="en-US"/>
        </w:rPr>
        <w:t>Extended Annotation-Based Dispatching</w:t>
      </w:r>
      <w:r>
        <w:rPr>
          <w:lang w:val="en-US"/>
        </w:rPr>
        <w:fldChar w:fldCharType="end"/>
      </w:r>
      <w:r>
        <w:rPr>
          <w:lang w:val="en-US"/>
        </w:rPr>
        <w:t xml:space="preserve"> on page </w:t>
      </w:r>
      <w:r>
        <w:rPr>
          <w:lang w:val="en-US"/>
        </w:rPr>
        <w:fldChar w:fldCharType="begin"/>
      </w:r>
      <w:r>
        <w:rPr>
          <w:lang w:val="en-US"/>
        </w:rPr>
        <w:instrText xml:space="preserve"> PAGEREF _Ref427053547 \h </w:instrText>
      </w:r>
      <w:r>
        <w:rPr>
          <w:lang w:val="en-US"/>
        </w:rPr>
      </w:r>
      <w:r>
        <w:rPr>
          <w:lang w:val="en-US"/>
        </w:rPr>
        <w:fldChar w:fldCharType="separate"/>
      </w:r>
      <w:r w:rsidR="003B17E8">
        <w:rPr>
          <w:noProof/>
          <w:lang w:val="en-US"/>
        </w:rPr>
        <w:t>33</w:t>
      </w:r>
      <w:r>
        <w:rPr>
          <w:lang w:val="en-US"/>
        </w:rPr>
        <w:fldChar w:fldCharType="end"/>
      </w:r>
      <w:r>
        <w:rPr>
          <w:lang w:val="en-US"/>
        </w:rPr>
        <w:t xml:space="preserve"> as well as for portlets that extend </w:t>
      </w:r>
      <w:r w:rsidRPr="00B10DEB">
        <w:rPr>
          <w:rStyle w:val="inlinecode"/>
          <w:lang w:val="en-US"/>
        </w:rPr>
        <w:t>GenericPortlet</w:t>
      </w:r>
      <w:r>
        <w:rPr>
          <w:lang w:val="en-US"/>
        </w:rPr>
        <w:t xml:space="preserve"> or that directly implement the </w:t>
      </w:r>
      <w:r w:rsidRPr="00B10DEB">
        <w:rPr>
          <w:rStyle w:val="inlinecode"/>
          <w:lang w:val="en-US"/>
        </w:rPr>
        <w:t>Portlet</w:t>
      </w:r>
      <w:r>
        <w:rPr>
          <w:lang w:val="en-US"/>
        </w:rPr>
        <w:t xml:space="preserve"> interface.</w:t>
      </w:r>
    </w:p>
    <w:p w:rsidR="00B10DEB" w:rsidRDefault="00B10DEB" w:rsidP="00A57F54">
      <w:pPr>
        <w:pStyle w:val="Standard"/>
        <w:rPr>
          <w:lang w:val="en-US"/>
        </w:rPr>
      </w:pPr>
      <w:r>
        <w:rPr>
          <w:lang w:val="en-US"/>
        </w:rPr>
        <w:t xml:space="preserve">When the portlet container uses the CDI container to instantiate the portlets, it must respect any scope annotations on the portlet beans. Generally, portlets should be </w:t>
      </w:r>
      <w:r w:rsidRPr="00DC72FD">
        <w:rPr>
          <w:rStyle w:val="inlinecode"/>
          <w:lang w:val="en-US"/>
        </w:rPr>
        <w:t>@ApplicationScoped</w:t>
      </w:r>
      <w:r>
        <w:rPr>
          <w:lang w:val="en-US"/>
        </w:rPr>
        <w:t xml:space="preserve"> in order to avoid unnecessary object creation and destruction.</w:t>
      </w:r>
    </w:p>
    <w:p w:rsidR="00B10DEB" w:rsidRDefault="00B10DEB" w:rsidP="00A57F54">
      <w:pPr>
        <w:pStyle w:val="Standard"/>
        <w:rPr>
          <w:lang w:val="en-US"/>
        </w:rPr>
      </w:pPr>
      <w:r>
        <w:rPr>
          <w:lang w:val="en-US"/>
        </w:rPr>
        <w:t xml:space="preserve">It should be noted that regardless of the bean scope, the </w:t>
      </w:r>
      <w:r w:rsidRPr="00B10DEB">
        <w:rPr>
          <w:rStyle w:val="inlinecode"/>
          <w:lang w:val="en-US"/>
        </w:rPr>
        <w:t>Portlet</w:t>
      </w:r>
      <w:r>
        <w:rPr>
          <w:lang w:val="en-US"/>
        </w:rPr>
        <w:t xml:space="preserve"> interface </w:t>
      </w:r>
      <w:r w:rsidRPr="00B10DEB">
        <w:rPr>
          <w:rStyle w:val="inlinecode"/>
          <w:lang w:val="en-US"/>
        </w:rPr>
        <w:t>init(PortletConfig)</w:t>
      </w:r>
      <w:r>
        <w:rPr>
          <w:lang w:val="en-US"/>
        </w:rPr>
        <w:t xml:space="preserve"> method will only be called a single time when the portlet is taken into service. </w:t>
      </w:r>
      <w:r w:rsidR="00681A74">
        <w:rPr>
          <w:lang w:val="en-US"/>
        </w:rPr>
        <w:t>I</w:t>
      </w:r>
      <w:r>
        <w:rPr>
          <w:lang w:val="en-US"/>
        </w:rPr>
        <w:t xml:space="preserve">f the portlet bean scope is other than </w:t>
      </w:r>
      <w:r w:rsidRPr="00B10DEB">
        <w:rPr>
          <w:rStyle w:val="inlinecode"/>
          <w:lang w:val="en-US"/>
        </w:rPr>
        <w:t>@ApplicationScoped</w:t>
      </w:r>
      <w:r>
        <w:rPr>
          <w:lang w:val="en-US"/>
        </w:rPr>
        <w:t xml:space="preserve"> or </w:t>
      </w:r>
      <w:r w:rsidRPr="00B10DEB">
        <w:rPr>
          <w:rStyle w:val="inlinecode"/>
          <w:lang w:val="en-US"/>
        </w:rPr>
        <w:t>@Dependent</w:t>
      </w:r>
      <w:r w:rsidR="00681A74">
        <w:rPr>
          <w:lang w:val="en-US"/>
        </w:rPr>
        <w:t>, this can potentially lead to unintended effects.</w:t>
      </w:r>
    </w:p>
    <w:p w:rsidR="00706D5B" w:rsidRDefault="00706D5B" w:rsidP="00A57F54">
      <w:pPr>
        <w:pStyle w:val="Standard"/>
        <w:rPr>
          <w:lang w:val="en-US"/>
        </w:rPr>
      </w:pPr>
      <w:r>
        <w:rPr>
          <w:lang w:val="en-US"/>
        </w:rPr>
        <w:t xml:space="preserve">Portlets that do not directly or indirectly implement the </w:t>
      </w:r>
      <w:r w:rsidRPr="00DC72FD">
        <w:rPr>
          <w:rStyle w:val="inlinecode"/>
          <w:lang w:val="en-US"/>
        </w:rPr>
        <w:t>Portlet</w:t>
      </w:r>
      <w:r>
        <w:rPr>
          <w:lang w:val="en-US"/>
        </w:rPr>
        <w:t xml:space="preserve"> interface can use the CDI </w:t>
      </w:r>
      <w:r w:rsidRPr="00DC72FD">
        <w:rPr>
          <w:rStyle w:val="inlinecode"/>
          <w:lang w:val="en-US"/>
        </w:rPr>
        <w:t>@PostConstruct</w:t>
      </w:r>
      <w:r>
        <w:rPr>
          <w:lang w:val="en-US"/>
        </w:rPr>
        <w:t xml:space="preserve"> and </w:t>
      </w:r>
      <w:r w:rsidRPr="00DC72FD">
        <w:rPr>
          <w:rStyle w:val="inlinecode"/>
          <w:lang w:val="en-US"/>
        </w:rPr>
        <w:t>@PreDestroy</w:t>
      </w:r>
      <w:r>
        <w:rPr>
          <w:lang w:val="en-US"/>
        </w:rPr>
        <w:t xml:space="preserve"> annotations to properly handle bean initialization and tear down. A </w:t>
      </w:r>
      <w:r w:rsidRPr="00706D5B">
        <w:rPr>
          <w:rStyle w:val="inlinecode"/>
        </w:rPr>
        <w:t>PortletConfig</w:t>
      </w:r>
      <w:r>
        <w:rPr>
          <w:lang w:val="en-US"/>
        </w:rPr>
        <w:t xml:space="preserve"> object can be injected as necessary.</w:t>
      </w:r>
    </w:p>
    <w:p w:rsidR="002F11C2" w:rsidRDefault="002F11C2" w:rsidP="002F11C2">
      <w:pPr>
        <w:pStyle w:val="Heading2"/>
      </w:pPr>
      <w:bookmarkStart w:id="872" w:name="_Toc468261164"/>
      <w:r>
        <w:t>Custom Scopes</w:t>
      </w:r>
      <w:bookmarkEnd w:id="872"/>
    </w:p>
    <w:p w:rsidR="002F11C2" w:rsidRPr="002F11C2" w:rsidRDefault="002F11C2" w:rsidP="002F11C2">
      <w:pPr>
        <w:pStyle w:val="Standard"/>
        <w:rPr>
          <w:lang w:val="en-US"/>
        </w:rPr>
      </w:pPr>
      <w:r w:rsidRPr="002F11C2">
        <w:rPr>
          <w:lang w:val="en-US"/>
        </w:rPr>
        <w:t xml:space="preserve">The </w:t>
      </w:r>
      <w:r w:rsidR="005C56DF">
        <w:rPr>
          <w:lang w:val="en-US"/>
        </w:rPr>
        <w:t>Portlet Specification</w:t>
      </w:r>
      <w:r w:rsidRPr="002F11C2">
        <w:rPr>
          <w:lang w:val="en-US"/>
        </w:rPr>
        <w:t xml:space="preserve"> provides t</w:t>
      </w:r>
      <w:r w:rsidR="004F4453">
        <w:rPr>
          <w:lang w:val="en-US"/>
        </w:rPr>
        <w:t>hree</w:t>
      </w:r>
      <w:r w:rsidRPr="002F11C2">
        <w:rPr>
          <w:lang w:val="en-US"/>
        </w:rPr>
        <w:t xml:space="preserve"> custom scopes for use with CDI managed beans.</w:t>
      </w:r>
    </w:p>
    <w:p w:rsidR="002F11C2" w:rsidRDefault="002F11C2" w:rsidP="002F11C2">
      <w:pPr>
        <w:pStyle w:val="Heading3"/>
      </w:pPr>
      <w:bookmarkStart w:id="873" w:name="_Toc468261165"/>
      <w:r>
        <w:t>Portlet Session Scope</w:t>
      </w:r>
      <w:bookmarkEnd w:id="873"/>
    </w:p>
    <w:p w:rsidR="002D176F" w:rsidRDefault="002D176F" w:rsidP="002F11C2">
      <w:pPr>
        <w:pStyle w:val="Standard"/>
        <w:rPr>
          <w:lang w:val="en-US"/>
        </w:rPr>
      </w:pPr>
      <w:r>
        <w:rPr>
          <w:lang w:val="en-US"/>
        </w:rPr>
        <w:t xml:space="preserve">The portlet session scope </w:t>
      </w:r>
      <w:r w:rsidR="00773637">
        <w:rPr>
          <w:lang w:val="en-US"/>
        </w:rPr>
        <w:t xml:space="preserve">is a passivating scope that </w:t>
      </w:r>
      <w:r>
        <w:rPr>
          <w:lang w:val="en-US"/>
        </w:rPr>
        <w:t>associates managed beans with the portlet session rather than to the servlet session.</w:t>
      </w:r>
    </w:p>
    <w:p w:rsidR="002F11C2" w:rsidRDefault="002F11C2" w:rsidP="002F11C2">
      <w:pPr>
        <w:pStyle w:val="Standard"/>
        <w:rPr>
          <w:lang w:val="en-US"/>
        </w:rPr>
      </w:pPr>
      <w:r w:rsidRPr="002F11C2">
        <w:rPr>
          <w:lang w:val="en-US"/>
        </w:rPr>
        <w:t xml:space="preserve">The CDI </w:t>
      </w:r>
      <w:r w:rsidRPr="002F11C2">
        <w:rPr>
          <w:rStyle w:val="inlinecode"/>
          <w:lang w:val="en-US"/>
        </w:rPr>
        <w:t>@SessionScope</w:t>
      </w:r>
      <w:r>
        <w:rPr>
          <w:rStyle w:val="inlinecode"/>
          <w:lang w:val="en-US"/>
        </w:rPr>
        <w:t>d</w:t>
      </w:r>
      <w:r w:rsidRPr="002F11C2">
        <w:rPr>
          <w:lang w:val="en-US"/>
        </w:rPr>
        <w:t xml:space="preserve"> built-in scope associates managed beans with the servlet session. </w:t>
      </w:r>
      <w:r>
        <w:rPr>
          <w:lang w:val="en-US"/>
        </w:rPr>
        <w:t xml:space="preserve">The </w:t>
      </w:r>
      <w:r w:rsidR="005C56DF">
        <w:rPr>
          <w:lang w:val="en-US"/>
        </w:rPr>
        <w:t>Portlet Specification</w:t>
      </w:r>
      <w:r>
        <w:rPr>
          <w:lang w:val="en-US"/>
        </w:rPr>
        <w:t xml:space="preserve"> introduces the </w:t>
      </w:r>
      <w:r w:rsidRPr="002D176F">
        <w:rPr>
          <w:rStyle w:val="inlinecode"/>
          <w:lang w:val="en-US"/>
        </w:rPr>
        <w:t>@</w:t>
      </w:r>
      <w:r w:rsidR="002D176F" w:rsidRPr="002D176F">
        <w:rPr>
          <w:rStyle w:val="inlinecode"/>
          <w:lang w:val="en-US"/>
        </w:rPr>
        <w:t>PortletSessionScoped</w:t>
      </w:r>
      <w:r>
        <w:rPr>
          <w:lang w:val="en-US"/>
        </w:rPr>
        <w:t xml:space="preserve"> </w:t>
      </w:r>
      <w:r w:rsidR="002D176F">
        <w:rPr>
          <w:lang w:val="en-US"/>
        </w:rPr>
        <w:t>annotation, which the portlet developer can use to designate beans that are to be placed into the portlet session.</w:t>
      </w:r>
    </w:p>
    <w:p w:rsidR="002D176F" w:rsidRDefault="002D176F" w:rsidP="002F11C2">
      <w:pPr>
        <w:pStyle w:val="Standard"/>
        <w:rPr>
          <w:lang w:val="en-US"/>
        </w:rPr>
      </w:pPr>
      <w:r>
        <w:rPr>
          <w:lang w:val="en-US"/>
        </w:rPr>
        <w:t xml:space="preserve">The </w:t>
      </w:r>
      <w:r w:rsidRPr="009059EB">
        <w:rPr>
          <w:rStyle w:val="inlinecode"/>
          <w:lang w:val="en-US"/>
        </w:rPr>
        <w:t>@PortletSessionScoped</w:t>
      </w:r>
      <w:r>
        <w:rPr>
          <w:lang w:val="en-US"/>
        </w:rPr>
        <w:t xml:space="preserve"> annotation provides the single </w:t>
      </w:r>
      <w:r w:rsidRPr="009059EB">
        <w:rPr>
          <w:rStyle w:val="inlinecode"/>
          <w:lang w:val="en-US"/>
        </w:rPr>
        <w:t>value</w:t>
      </w:r>
      <w:r>
        <w:rPr>
          <w:lang w:val="en-US"/>
        </w:rPr>
        <w:t xml:space="preserve"> element that specifies the portlet scope into which the managed bean is to be placed. See Section </w:t>
      </w:r>
      <w:r>
        <w:rPr>
          <w:lang w:val="en-US"/>
        </w:rPr>
        <w:fldChar w:fldCharType="begin"/>
      </w:r>
      <w:r>
        <w:rPr>
          <w:lang w:val="en-US"/>
        </w:rPr>
        <w:instrText xml:space="preserve"> REF _Ref427331861 \w \h </w:instrText>
      </w:r>
      <w:r>
        <w:rPr>
          <w:lang w:val="en-US"/>
        </w:rPr>
      </w:r>
      <w:r>
        <w:rPr>
          <w:lang w:val="en-US"/>
        </w:rPr>
        <w:fldChar w:fldCharType="separate"/>
      </w:r>
      <w:r w:rsidR="003B17E8">
        <w:rPr>
          <w:lang w:val="en-US"/>
        </w:rPr>
        <w:t>19.4</w:t>
      </w:r>
      <w:r>
        <w:rPr>
          <w:lang w:val="en-US"/>
        </w:rPr>
        <w:fldChar w:fldCharType="end"/>
      </w:r>
      <w:r>
        <w:rPr>
          <w:lang w:val="en-US"/>
        </w:rPr>
        <w:t xml:space="preserve"> </w:t>
      </w:r>
      <w:r>
        <w:rPr>
          <w:lang w:val="en-US"/>
        </w:rPr>
        <w:fldChar w:fldCharType="begin"/>
      </w:r>
      <w:r>
        <w:rPr>
          <w:lang w:val="en-US"/>
        </w:rPr>
        <w:instrText xml:space="preserve"> REF _Ref427331861 \h </w:instrText>
      </w:r>
      <w:r>
        <w:rPr>
          <w:lang w:val="en-US"/>
        </w:rPr>
      </w:r>
      <w:r>
        <w:rPr>
          <w:lang w:val="en-US"/>
        </w:rPr>
        <w:fldChar w:fldCharType="separate"/>
      </w:r>
      <w:r w:rsidR="003B17E8">
        <w:rPr>
          <w:lang w:val="en-US"/>
        </w:rPr>
        <w:t xml:space="preserve">Binding Attributes </w:t>
      </w:r>
      <w:r w:rsidR="003B17E8" w:rsidRPr="00C9289E">
        <w:rPr>
          <w:lang w:val="en-US"/>
        </w:rPr>
        <w:t>to a</w:t>
      </w:r>
      <w:r w:rsidR="003B17E8">
        <w:rPr>
          <w:lang w:val="en-US"/>
        </w:rPr>
        <w:t xml:space="preserve"> Portlet</w:t>
      </w:r>
      <w:r w:rsidR="003B17E8" w:rsidRPr="00C9289E">
        <w:rPr>
          <w:lang w:val="en-US"/>
        </w:rPr>
        <w:t xml:space="preserve"> Session</w:t>
      </w:r>
      <w:r>
        <w:rPr>
          <w:lang w:val="en-US"/>
        </w:rPr>
        <w:fldChar w:fldCharType="end"/>
      </w:r>
      <w:r>
        <w:rPr>
          <w:lang w:val="en-US"/>
        </w:rPr>
        <w:t xml:space="preserve"> for discussion of the portlet scopes. Possible values are:</w:t>
      </w:r>
    </w:p>
    <w:p w:rsidR="002D176F" w:rsidRDefault="002D176F" w:rsidP="002D176F">
      <w:pPr>
        <w:pStyle w:val="BulletList"/>
      </w:pPr>
      <w:r w:rsidRPr="002D176F">
        <w:rPr>
          <w:rStyle w:val="inlinecode"/>
        </w:rPr>
        <w:t>PortletSession.PORTLET_SCOPE</w:t>
      </w:r>
      <w:r>
        <w:t xml:space="preserve"> – places the managed bean into the portlet session.</w:t>
      </w:r>
    </w:p>
    <w:p w:rsidR="002D176F" w:rsidRDefault="002D176F" w:rsidP="002D176F">
      <w:pPr>
        <w:pStyle w:val="BulletList"/>
      </w:pPr>
      <w:r w:rsidRPr="002D176F">
        <w:rPr>
          <w:rStyle w:val="inlinecode"/>
        </w:rPr>
        <w:lastRenderedPageBreak/>
        <w:t>PortletSession.APPLICATION_SCOPE</w:t>
      </w:r>
      <w:r>
        <w:t xml:space="preserve"> – places the bean into the portlet application scope. This scope has the same effect as the CDI @SessionScoped built-in scope.</w:t>
      </w:r>
    </w:p>
    <w:p w:rsidR="002D176F" w:rsidRDefault="002D176F" w:rsidP="00BD60C3">
      <w:pPr>
        <w:pStyle w:val="Standard"/>
        <w:rPr>
          <w:rStyle w:val="inlinecode"/>
          <w:lang w:val="en-US"/>
        </w:rPr>
      </w:pPr>
      <w:r w:rsidRPr="00DC72FD">
        <w:rPr>
          <w:lang w:val="en-US"/>
        </w:rPr>
        <w:t xml:space="preserve">The default value is </w:t>
      </w:r>
      <w:r w:rsidRPr="002D176F">
        <w:rPr>
          <w:rStyle w:val="inlinecode"/>
          <w:lang w:val="en-US"/>
        </w:rPr>
        <w:t>PortletSession.PORTLET_SCOPE</w:t>
      </w:r>
      <w:r>
        <w:rPr>
          <w:rStyle w:val="inlinecode"/>
          <w:lang w:val="en-US"/>
        </w:rPr>
        <w:t>.</w:t>
      </w:r>
    </w:p>
    <w:p w:rsidR="00BD60C3" w:rsidRPr="00BD60C3" w:rsidRDefault="00BD60C3" w:rsidP="00BD60C3">
      <w:pPr>
        <w:pStyle w:val="Standard"/>
        <w:rPr>
          <w:rStyle w:val="inlinecode"/>
          <w:rFonts w:ascii="Times New Roman" w:hAnsi="Times New Roman"/>
          <w:sz w:val="24"/>
          <w:lang w:val="en-US"/>
        </w:rPr>
      </w:pPr>
      <w:r w:rsidRPr="00BD60C3">
        <w:rPr>
          <w:rStyle w:val="inlinecode"/>
          <w:rFonts w:ascii="Times New Roman" w:hAnsi="Times New Roman"/>
          <w:sz w:val="24"/>
          <w:lang w:val="en-US"/>
        </w:rPr>
        <w:t xml:space="preserve">The portlet container must treat </w:t>
      </w:r>
      <w:r w:rsidRPr="00BD60C3">
        <w:rPr>
          <w:rStyle w:val="inlinecode"/>
          <w:lang w:val="en-US"/>
        </w:rPr>
        <w:t>@SessionScoped</w:t>
      </w:r>
      <w:r w:rsidRPr="00BD60C3">
        <w:rPr>
          <w:rStyle w:val="inlinecode"/>
          <w:rFonts w:ascii="Times New Roman" w:hAnsi="Times New Roman"/>
          <w:sz w:val="24"/>
          <w:lang w:val="en-US"/>
        </w:rPr>
        <w:t xml:space="preserve"> beans as </w:t>
      </w:r>
      <w:r w:rsidRPr="00BD60C3">
        <w:rPr>
          <w:rStyle w:val="inlinecode"/>
          <w:lang w:val="en-US"/>
        </w:rPr>
        <w:t>@PortletSessionScoped</w:t>
      </w:r>
      <w:r w:rsidRPr="00BD60C3">
        <w:rPr>
          <w:rStyle w:val="inlinecode"/>
          <w:rFonts w:ascii="Times New Roman" w:hAnsi="Times New Roman"/>
          <w:sz w:val="24"/>
          <w:lang w:val="en-US"/>
        </w:rPr>
        <w:t xml:space="preserve"> beans with </w:t>
      </w:r>
      <w:r w:rsidRPr="00DC72FD">
        <w:rPr>
          <w:rStyle w:val="inlinecode"/>
          <w:lang w:val="en-US"/>
        </w:rPr>
        <w:t>APPLICATION_SCOPE</w:t>
      </w:r>
      <w:r>
        <w:rPr>
          <w:rStyle w:val="inlinecode"/>
          <w:rFonts w:ascii="Times New Roman" w:hAnsi="Times New Roman"/>
          <w:sz w:val="24"/>
          <w:lang w:val="en-US"/>
        </w:rPr>
        <w:t>.</w:t>
      </w:r>
    </w:p>
    <w:p w:rsidR="004F4453" w:rsidRDefault="004F4453" w:rsidP="004F4453">
      <w:pPr>
        <w:pStyle w:val="Heading3"/>
      </w:pPr>
      <w:bookmarkStart w:id="874" w:name="_Toc468261166"/>
      <w:r>
        <w:t>Portlet Request Scope</w:t>
      </w:r>
      <w:bookmarkEnd w:id="874"/>
    </w:p>
    <w:p w:rsidR="004F4453" w:rsidRDefault="004F4453" w:rsidP="004F4453">
      <w:pPr>
        <w:pStyle w:val="Standard"/>
        <w:rPr>
          <w:lang w:val="en-US"/>
        </w:rPr>
      </w:pPr>
      <w:r w:rsidRPr="002F11C2">
        <w:rPr>
          <w:lang w:val="en-US"/>
        </w:rPr>
        <w:t xml:space="preserve">The CDI </w:t>
      </w:r>
      <w:r w:rsidRPr="002F11C2">
        <w:rPr>
          <w:rStyle w:val="inlinecode"/>
          <w:lang w:val="en-US"/>
        </w:rPr>
        <w:t>@</w:t>
      </w:r>
      <w:r w:rsidR="00BD60C3">
        <w:rPr>
          <w:rStyle w:val="inlinecode"/>
          <w:lang w:val="en-US"/>
        </w:rPr>
        <w:t>Request</w:t>
      </w:r>
      <w:r w:rsidRPr="002F11C2">
        <w:rPr>
          <w:rStyle w:val="inlinecode"/>
          <w:lang w:val="en-US"/>
        </w:rPr>
        <w:t>Scope</w:t>
      </w:r>
      <w:r>
        <w:rPr>
          <w:rStyle w:val="inlinecode"/>
          <w:lang w:val="en-US"/>
        </w:rPr>
        <w:t>d</w:t>
      </w:r>
      <w:r w:rsidRPr="002F11C2">
        <w:rPr>
          <w:lang w:val="en-US"/>
        </w:rPr>
        <w:t xml:space="preserve"> built-in scope associates managed beans with the servlet </w:t>
      </w:r>
      <w:r w:rsidR="00BD60C3">
        <w:rPr>
          <w:lang w:val="en-US"/>
        </w:rPr>
        <w:t>request</w:t>
      </w:r>
      <w:r w:rsidRPr="002F11C2">
        <w:rPr>
          <w:lang w:val="en-US"/>
        </w:rPr>
        <w:t xml:space="preserve">. </w:t>
      </w:r>
      <w:r>
        <w:rPr>
          <w:lang w:val="en-US"/>
        </w:rPr>
        <w:t>The Portlet Specification introduces the</w:t>
      </w:r>
      <w:r w:rsidR="00BD60C3">
        <w:rPr>
          <w:lang w:val="en-US"/>
        </w:rPr>
        <w:t xml:space="preserve"> non-passivating</w:t>
      </w:r>
      <w:r>
        <w:rPr>
          <w:lang w:val="en-US"/>
        </w:rPr>
        <w:t xml:space="preserve"> </w:t>
      </w:r>
      <w:r w:rsidR="00BD60C3">
        <w:rPr>
          <w:rStyle w:val="inlinecode"/>
          <w:lang w:val="en-US"/>
        </w:rPr>
        <w:t>@PortletRequest</w:t>
      </w:r>
      <w:r w:rsidRPr="002D176F">
        <w:rPr>
          <w:rStyle w:val="inlinecode"/>
          <w:lang w:val="en-US"/>
        </w:rPr>
        <w:t>Scoped</w:t>
      </w:r>
      <w:r>
        <w:rPr>
          <w:lang w:val="en-US"/>
        </w:rPr>
        <w:t xml:space="preserve"> annotation, which the portlet developer can use to designate beans that are to be </w:t>
      </w:r>
      <w:r w:rsidR="00BD60C3">
        <w:rPr>
          <w:lang w:val="en-US"/>
        </w:rPr>
        <w:t>associated with the portlet request</w:t>
      </w:r>
      <w:r>
        <w:rPr>
          <w:lang w:val="en-US"/>
        </w:rPr>
        <w:t>.</w:t>
      </w:r>
    </w:p>
    <w:p w:rsidR="004F4453" w:rsidRDefault="004F4453" w:rsidP="004F4453">
      <w:pPr>
        <w:pStyle w:val="Standard"/>
        <w:rPr>
          <w:lang w:val="en-US"/>
        </w:rPr>
      </w:pPr>
      <w:r>
        <w:rPr>
          <w:lang w:val="en-US"/>
        </w:rPr>
        <w:t xml:space="preserve">The </w:t>
      </w:r>
      <w:r w:rsidRPr="009059EB">
        <w:rPr>
          <w:rStyle w:val="inlinecode"/>
          <w:lang w:val="en-US"/>
        </w:rPr>
        <w:t>@Portlet</w:t>
      </w:r>
      <w:r w:rsidR="00BD60C3">
        <w:rPr>
          <w:rStyle w:val="inlinecode"/>
          <w:lang w:val="en-US"/>
        </w:rPr>
        <w:t>Request</w:t>
      </w:r>
      <w:r w:rsidRPr="009059EB">
        <w:rPr>
          <w:rStyle w:val="inlinecode"/>
          <w:lang w:val="en-US"/>
        </w:rPr>
        <w:t>Scoped</w:t>
      </w:r>
      <w:r>
        <w:rPr>
          <w:lang w:val="en-US"/>
        </w:rPr>
        <w:t xml:space="preserve"> annotation provides </w:t>
      </w:r>
      <w:r w:rsidR="00BD60C3">
        <w:rPr>
          <w:lang w:val="en-US"/>
        </w:rPr>
        <w:t xml:space="preserve">no configuration elements. </w:t>
      </w:r>
    </w:p>
    <w:p w:rsidR="00BD60C3" w:rsidRDefault="00BD60C3" w:rsidP="004F4453">
      <w:pPr>
        <w:pStyle w:val="Standard"/>
        <w:rPr>
          <w:rStyle w:val="inlinecode"/>
          <w:lang w:val="en-US"/>
        </w:rPr>
      </w:pPr>
      <w:r>
        <w:rPr>
          <w:lang w:val="en-US"/>
        </w:rPr>
        <w:t xml:space="preserve">The portlet container must treat </w:t>
      </w:r>
      <w:r w:rsidRPr="00BD60C3">
        <w:rPr>
          <w:rStyle w:val="inlinecode"/>
          <w:lang w:val="en-US"/>
        </w:rPr>
        <w:t>@RequestScoped</w:t>
      </w:r>
      <w:r>
        <w:rPr>
          <w:lang w:val="en-US"/>
        </w:rPr>
        <w:t xml:space="preserve"> beans as </w:t>
      </w:r>
      <w:r w:rsidRPr="00DC72FD">
        <w:rPr>
          <w:rStyle w:val="inlinecode"/>
          <w:lang w:val="en-US"/>
        </w:rPr>
        <w:t>@PortletRequestScoped</w:t>
      </w:r>
      <w:r>
        <w:rPr>
          <w:lang w:val="en-US"/>
        </w:rPr>
        <w:t xml:space="preserve"> beans within a portlet application.</w:t>
      </w:r>
    </w:p>
    <w:p w:rsidR="00773637" w:rsidRDefault="001C2B34" w:rsidP="00773637">
      <w:pPr>
        <w:pStyle w:val="Heading3"/>
      </w:pPr>
      <w:bookmarkStart w:id="875" w:name="_Ref427579517"/>
      <w:bookmarkStart w:id="876" w:name="_Ref427579525"/>
      <w:bookmarkStart w:id="877" w:name="_Toc468261167"/>
      <w:r>
        <w:t>Render State</w:t>
      </w:r>
      <w:r w:rsidR="00773637">
        <w:t xml:space="preserve"> Scope</w:t>
      </w:r>
      <w:bookmarkEnd w:id="875"/>
      <w:bookmarkEnd w:id="876"/>
      <w:bookmarkEnd w:id="877"/>
    </w:p>
    <w:p w:rsidR="00773637" w:rsidRDefault="00773637" w:rsidP="00773637">
      <w:pPr>
        <w:pStyle w:val="Standard"/>
        <w:rPr>
          <w:lang w:val="en-US"/>
        </w:rPr>
      </w:pPr>
      <w:r w:rsidRPr="00773637">
        <w:rPr>
          <w:lang w:val="en-US"/>
        </w:rPr>
        <w:t xml:space="preserve">The </w:t>
      </w:r>
      <w:r w:rsidR="001C2B34">
        <w:rPr>
          <w:lang w:val="en-US"/>
        </w:rPr>
        <w:t>render state</w:t>
      </w:r>
      <w:r w:rsidRPr="00773637">
        <w:rPr>
          <w:lang w:val="en-US"/>
        </w:rPr>
        <w:t xml:space="preserve"> scope is a passivating scope that associates managed beans with the </w:t>
      </w:r>
      <w:r w:rsidR="001C2B34">
        <w:rPr>
          <w:lang w:val="en-US"/>
        </w:rPr>
        <w:t>render state</w:t>
      </w:r>
      <w:r w:rsidRPr="00773637">
        <w:rPr>
          <w:lang w:val="en-US"/>
        </w:rPr>
        <w:t xml:space="preserve">. </w:t>
      </w:r>
      <w:r>
        <w:rPr>
          <w:lang w:val="en-US"/>
        </w:rPr>
        <w:t xml:space="preserve">The bean state is stored as a render parameter within the </w:t>
      </w:r>
      <w:r w:rsidR="001C2B34">
        <w:rPr>
          <w:lang w:val="en-US"/>
        </w:rPr>
        <w:t>render state</w:t>
      </w:r>
      <w:r>
        <w:rPr>
          <w:lang w:val="en-US"/>
        </w:rPr>
        <w:t>.</w:t>
      </w:r>
    </w:p>
    <w:p w:rsidR="00773637" w:rsidRDefault="00773637" w:rsidP="00773637">
      <w:pPr>
        <w:pStyle w:val="Standard"/>
        <w:rPr>
          <w:lang w:val="en-US"/>
        </w:rPr>
      </w:pPr>
      <w:r>
        <w:rPr>
          <w:lang w:val="en-US"/>
        </w:rPr>
        <w:t xml:space="preserve">The </w:t>
      </w:r>
      <w:r w:rsidR="005C56DF">
        <w:rPr>
          <w:lang w:val="en-US"/>
        </w:rPr>
        <w:t>Portlet Specification</w:t>
      </w:r>
      <w:r>
        <w:rPr>
          <w:lang w:val="en-US"/>
        </w:rPr>
        <w:t xml:space="preserve"> introduces the </w:t>
      </w:r>
      <w:r w:rsidRPr="002D176F">
        <w:rPr>
          <w:rStyle w:val="inlinecode"/>
          <w:lang w:val="en-US"/>
        </w:rPr>
        <w:t>@</w:t>
      </w:r>
      <w:r w:rsidR="001C2B34">
        <w:rPr>
          <w:rStyle w:val="inlinecode"/>
          <w:lang w:val="en-US"/>
        </w:rPr>
        <w:t>RenderState</w:t>
      </w:r>
      <w:r w:rsidRPr="002D176F">
        <w:rPr>
          <w:rStyle w:val="inlinecode"/>
          <w:lang w:val="en-US"/>
        </w:rPr>
        <w:t>Scoped</w:t>
      </w:r>
      <w:r>
        <w:rPr>
          <w:lang w:val="en-US"/>
        </w:rPr>
        <w:t xml:space="preserve"> annotation, which the portlet developer can use to designate beans that are to be stored as part of the </w:t>
      </w:r>
      <w:r w:rsidR="001C2B34">
        <w:rPr>
          <w:lang w:val="en-US"/>
        </w:rPr>
        <w:t>render state</w:t>
      </w:r>
      <w:r>
        <w:rPr>
          <w:lang w:val="en-US"/>
        </w:rPr>
        <w:t>.</w:t>
      </w:r>
      <w:r w:rsidR="005A411D">
        <w:rPr>
          <w:lang w:val="en-US"/>
        </w:rPr>
        <w:t xml:space="preserve"> To enable passivation under observance of the portlet phase model and to allow the managed bean state to be stored in a </w:t>
      </w:r>
      <w:r w:rsidR="00D00AFB">
        <w:rPr>
          <w:lang w:val="en-US"/>
        </w:rPr>
        <w:t xml:space="preserve">render </w:t>
      </w:r>
      <w:r w:rsidR="005A411D">
        <w:rPr>
          <w:lang w:val="en-US"/>
        </w:rPr>
        <w:t xml:space="preserve">parameter values array, the managed bean annotated with </w:t>
      </w:r>
      <w:r w:rsidR="005A411D" w:rsidRPr="009059EB">
        <w:rPr>
          <w:rStyle w:val="inlinecode"/>
          <w:lang w:val="en-US"/>
        </w:rPr>
        <w:t>@</w:t>
      </w:r>
      <w:r w:rsidR="001C2B34">
        <w:rPr>
          <w:rStyle w:val="inlinecode"/>
          <w:lang w:val="en-US"/>
        </w:rPr>
        <w:t>RenderState</w:t>
      </w:r>
      <w:r w:rsidR="005A411D" w:rsidRPr="009059EB">
        <w:rPr>
          <w:rStyle w:val="inlinecode"/>
          <w:lang w:val="en-US"/>
        </w:rPr>
        <w:t>Scoped</w:t>
      </w:r>
      <w:r w:rsidR="005A411D">
        <w:rPr>
          <w:lang w:val="en-US"/>
        </w:rPr>
        <w:t xml:space="preserve"> must implement the </w:t>
      </w:r>
      <w:r w:rsidR="005A411D" w:rsidRPr="009059EB">
        <w:rPr>
          <w:rStyle w:val="inlinecode"/>
          <w:lang w:val="en-US"/>
        </w:rPr>
        <w:t>PortletSerializable</w:t>
      </w:r>
      <w:r w:rsidR="005A411D">
        <w:rPr>
          <w:lang w:val="en-US"/>
        </w:rPr>
        <w:t xml:space="preserve"> interface. If the </w:t>
      </w:r>
      <w:r w:rsidR="005A411D" w:rsidRPr="009059EB">
        <w:rPr>
          <w:rStyle w:val="inlinecode"/>
          <w:lang w:val="en-US"/>
        </w:rPr>
        <w:t>@</w:t>
      </w:r>
      <w:r w:rsidR="001C2B34">
        <w:rPr>
          <w:rStyle w:val="inlinecode"/>
          <w:lang w:val="en-US"/>
        </w:rPr>
        <w:t>RenderState</w:t>
      </w:r>
      <w:r w:rsidR="005A411D" w:rsidRPr="009059EB">
        <w:rPr>
          <w:rStyle w:val="inlinecode"/>
          <w:lang w:val="en-US"/>
        </w:rPr>
        <w:t>Scoped</w:t>
      </w:r>
      <w:r w:rsidR="005A411D">
        <w:rPr>
          <w:lang w:val="en-US"/>
        </w:rPr>
        <w:t xml:space="preserve"> annotation is applied to a managed bean that does not implement </w:t>
      </w:r>
      <w:r w:rsidR="005A411D" w:rsidRPr="009059EB">
        <w:rPr>
          <w:rStyle w:val="inlinecode"/>
          <w:lang w:val="en-US"/>
        </w:rPr>
        <w:t>PortletSerializable</w:t>
      </w:r>
      <w:r w:rsidR="005A411D">
        <w:rPr>
          <w:lang w:val="en-US"/>
        </w:rPr>
        <w:t>, the portlet container must not place the portlet in service.</w:t>
      </w:r>
    </w:p>
    <w:p w:rsidR="002259C5" w:rsidRDefault="002259C5" w:rsidP="00773637">
      <w:pPr>
        <w:pStyle w:val="Standard"/>
        <w:rPr>
          <w:lang w:val="en-US"/>
        </w:rPr>
      </w:pPr>
      <w:r>
        <w:rPr>
          <w:lang w:val="en-US"/>
        </w:rPr>
        <w:t>The</w:t>
      </w:r>
      <w:r w:rsidR="000D5336">
        <w:rPr>
          <w:lang w:val="en-US"/>
        </w:rPr>
        <w:t xml:space="preserve"> </w:t>
      </w:r>
      <w:r w:rsidR="000D5336" w:rsidRPr="00DC72FD">
        <w:rPr>
          <w:rStyle w:val="inlinecode"/>
          <w:lang w:val="en-US"/>
        </w:rPr>
        <w:t>@</w:t>
      </w:r>
      <w:r w:rsidR="001C2B34" w:rsidRPr="00DC72FD">
        <w:rPr>
          <w:rStyle w:val="inlinecode"/>
          <w:lang w:val="en-US"/>
        </w:rPr>
        <w:t>RenderState</w:t>
      </w:r>
      <w:r w:rsidR="000D5336" w:rsidRPr="00DC72FD">
        <w:rPr>
          <w:rStyle w:val="inlinecode"/>
          <w:lang w:val="en-US"/>
        </w:rPr>
        <w:t>Scoped</w:t>
      </w:r>
      <w:r w:rsidR="000D5336">
        <w:rPr>
          <w:lang w:val="en-US"/>
        </w:rPr>
        <w:t xml:space="preserve"> annotation</w:t>
      </w:r>
      <w:r>
        <w:rPr>
          <w:lang w:val="en-US"/>
        </w:rPr>
        <w:t xml:space="preserve"> provides the following elements.</w:t>
      </w:r>
    </w:p>
    <w:p w:rsidR="004232CF" w:rsidRPr="004232CF" w:rsidRDefault="002259C5" w:rsidP="004232CF">
      <w:pPr>
        <w:pStyle w:val="Standard"/>
        <w:numPr>
          <w:ilvl w:val="0"/>
          <w:numId w:val="50"/>
        </w:numPr>
        <w:rPr>
          <w:lang w:val="en-US"/>
        </w:rPr>
      </w:pPr>
      <w:r w:rsidRPr="004232CF">
        <w:rPr>
          <w:lang w:val="en-US"/>
        </w:rPr>
        <w:t xml:space="preserve">The </w:t>
      </w:r>
      <w:r w:rsidRPr="004232CF">
        <w:rPr>
          <w:rStyle w:val="inlinecode"/>
          <w:lang w:val="en-US"/>
        </w:rPr>
        <w:t>paramName</w:t>
      </w:r>
      <w:r w:rsidR="004232CF">
        <w:rPr>
          <w:lang w:val="en-US"/>
        </w:rPr>
        <w:t xml:space="preserve"> optional element </w:t>
      </w:r>
      <w:r w:rsidRPr="004232CF">
        <w:rPr>
          <w:lang w:val="en-US"/>
        </w:rPr>
        <w:t xml:space="preserve">specifies a render parameter name under which the managed bean state is to be stored. </w:t>
      </w:r>
      <w:r w:rsidR="004232CF">
        <w:rPr>
          <w:lang w:val="en-US"/>
        </w:rPr>
        <w:t>If no parameter name is specified, the portlet container must assign a parameter name that is unique within the portlet application.</w:t>
      </w:r>
    </w:p>
    <w:p w:rsidR="004232CF" w:rsidRDefault="002259C5" w:rsidP="004232CF">
      <w:pPr>
        <w:pStyle w:val="Standard"/>
        <w:ind w:left="720"/>
        <w:rPr>
          <w:lang w:val="en-US"/>
        </w:rPr>
      </w:pPr>
      <w:r w:rsidRPr="004232CF">
        <w:rPr>
          <w:lang w:val="en-US"/>
        </w:rPr>
        <w:t xml:space="preserve">The portlet container must make the managed bean state available through the </w:t>
      </w:r>
      <w:r w:rsidRPr="006C1AA1">
        <w:rPr>
          <w:rStyle w:val="inlinecode"/>
          <w:lang w:val="en-US"/>
        </w:rPr>
        <w:t>RenderParameters</w:t>
      </w:r>
      <w:r w:rsidRPr="004232CF">
        <w:rPr>
          <w:lang w:val="en-US"/>
        </w:rPr>
        <w:t xml:space="preserve"> object and through the client-side portlet </w:t>
      </w:r>
      <w:r w:rsidR="004232CF" w:rsidRPr="004232CF">
        <w:rPr>
          <w:lang w:val="en-US"/>
        </w:rPr>
        <w:t>API</w:t>
      </w:r>
      <w:r w:rsidRPr="004232CF">
        <w:rPr>
          <w:lang w:val="en-US"/>
        </w:rPr>
        <w:t xml:space="preserve"> by the specified</w:t>
      </w:r>
      <w:r w:rsidR="004232CF">
        <w:rPr>
          <w:lang w:val="en-US"/>
        </w:rPr>
        <w:t xml:space="preserve"> or assigned render parameter</w:t>
      </w:r>
      <w:r w:rsidRPr="004232CF">
        <w:rPr>
          <w:lang w:val="en-US"/>
        </w:rPr>
        <w:t xml:space="preserve"> name. </w:t>
      </w:r>
    </w:p>
    <w:p w:rsidR="002259C5" w:rsidRPr="004232CF" w:rsidRDefault="002259C5" w:rsidP="004232CF">
      <w:pPr>
        <w:pStyle w:val="Standard"/>
        <w:ind w:left="720"/>
        <w:rPr>
          <w:lang w:val="en-US"/>
        </w:rPr>
      </w:pPr>
      <w:r w:rsidRPr="004232CF">
        <w:rPr>
          <w:lang w:val="en-US"/>
        </w:rPr>
        <w:t xml:space="preserve">If the </w:t>
      </w:r>
      <w:r w:rsidR="004232CF">
        <w:rPr>
          <w:lang w:val="en-US"/>
        </w:rPr>
        <w:t xml:space="preserve">specified </w:t>
      </w:r>
      <w:r w:rsidRPr="004232CF">
        <w:rPr>
          <w:lang w:val="en-US"/>
        </w:rPr>
        <w:t>render parameter name matches a public render parameter name specified in the portlet</w:t>
      </w:r>
      <w:r w:rsidR="00851A72">
        <w:rPr>
          <w:lang w:val="en-US"/>
        </w:rPr>
        <w:t xml:space="preserve"> application</w:t>
      </w:r>
      <w:r w:rsidRPr="004232CF">
        <w:rPr>
          <w:lang w:val="en-US"/>
        </w:rPr>
        <w:t xml:space="preserve"> configu</w:t>
      </w:r>
      <w:r w:rsidR="004232CF" w:rsidRPr="004232CF">
        <w:rPr>
          <w:lang w:val="en-US"/>
        </w:rPr>
        <w:t>ration, the portlet container must store the managed bean state as the public render parameter value.</w:t>
      </w:r>
      <w:r w:rsidRPr="004232CF">
        <w:rPr>
          <w:lang w:val="en-US"/>
        </w:rPr>
        <w:t xml:space="preserve"> </w:t>
      </w:r>
    </w:p>
    <w:p w:rsidR="00576D7A" w:rsidRDefault="00576D7A" w:rsidP="00773637">
      <w:pPr>
        <w:pStyle w:val="Standard"/>
        <w:rPr>
          <w:lang w:val="en-US"/>
        </w:rPr>
      </w:pPr>
      <w:r>
        <w:rPr>
          <w:lang w:val="en-US"/>
        </w:rPr>
        <w:t xml:space="preserve">The </w:t>
      </w:r>
      <w:r w:rsidRPr="00DC72FD">
        <w:rPr>
          <w:rStyle w:val="inlinecode"/>
          <w:lang w:val="en-US"/>
        </w:rPr>
        <w:t>PortletSerializable</w:t>
      </w:r>
      <w:r>
        <w:rPr>
          <w:lang w:val="en-US"/>
        </w:rPr>
        <w:t xml:space="preserve"> interface defines the methods </w:t>
      </w:r>
      <w:r w:rsidRPr="00576D7A">
        <w:rPr>
          <w:rStyle w:val="inlinecode"/>
          <w:lang w:val="en-US"/>
        </w:rPr>
        <w:t>serialize</w:t>
      </w:r>
      <w:r>
        <w:rPr>
          <w:lang w:val="en-US"/>
        </w:rPr>
        <w:t xml:space="preserve"> and </w:t>
      </w:r>
      <w:r w:rsidRPr="00576D7A">
        <w:rPr>
          <w:rStyle w:val="inlinecode"/>
          <w:lang w:val="en-US"/>
        </w:rPr>
        <w:t>deserialize</w:t>
      </w:r>
      <w:r>
        <w:rPr>
          <w:lang w:val="en-US"/>
        </w:rPr>
        <w:t xml:space="preserve">. The </w:t>
      </w:r>
      <w:r w:rsidRPr="009059EB">
        <w:rPr>
          <w:rStyle w:val="inlinecode"/>
          <w:lang w:val="en-US"/>
        </w:rPr>
        <w:t>serialize</w:t>
      </w:r>
      <w:r>
        <w:rPr>
          <w:lang w:val="en-US"/>
        </w:rPr>
        <w:t xml:space="preserve"> method returns a </w:t>
      </w:r>
      <w:r w:rsidRPr="009059EB">
        <w:rPr>
          <w:rStyle w:val="inlinecode"/>
          <w:lang w:val="en-US"/>
        </w:rPr>
        <w:t>String[]</w:t>
      </w:r>
      <w:r w:rsidRPr="009059EB">
        <w:rPr>
          <w:lang w:val="en-US"/>
        </w:rPr>
        <w:t xml:space="preserve"> </w:t>
      </w:r>
      <w:r>
        <w:rPr>
          <w:lang w:val="en-US"/>
        </w:rPr>
        <w:t xml:space="preserve">object, while the </w:t>
      </w:r>
      <w:r w:rsidRPr="009059EB">
        <w:rPr>
          <w:rStyle w:val="inlinecode"/>
          <w:lang w:val="en-US"/>
        </w:rPr>
        <w:t>deserialize</w:t>
      </w:r>
      <w:r>
        <w:rPr>
          <w:lang w:val="en-US"/>
        </w:rPr>
        <w:t xml:space="preserve"> method accepts a </w:t>
      </w:r>
      <w:r w:rsidRPr="009059EB">
        <w:rPr>
          <w:rStyle w:val="inlinecode"/>
          <w:lang w:val="en-US"/>
        </w:rPr>
        <w:t>String[]</w:t>
      </w:r>
      <w:r>
        <w:rPr>
          <w:lang w:val="en-US"/>
        </w:rPr>
        <w:t xml:space="preserve"> object as an argument.</w:t>
      </w:r>
    </w:p>
    <w:p w:rsidR="000B664A" w:rsidRDefault="00576D7A" w:rsidP="00773637">
      <w:pPr>
        <w:pStyle w:val="Standard"/>
        <w:rPr>
          <w:lang w:val="en-US"/>
        </w:rPr>
      </w:pPr>
      <w:r>
        <w:rPr>
          <w:lang w:val="en-US"/>
        </w:rPr>
        <w:t xml:space="preserve">The portlet developer must implement the </w:t>
      </w:r>
      <w:r w:rsidRPr="009059EB">
        <w:rPr>
          <w:rStyle w:val="inlinecode"/>
          <w:lang w:val="en-US"/>
        </w:rPr>
        <w:t>serialize</w:t>
      </w:r>
      <w:r>
        <w:rPr>
          <w:lang w:val="en-US"/>
        </w:rPr>
        <w:t xml:space="preserve"> method to return a </w:t>
      </w:r>
      <w:r w:rsidRPr="009059EB">
        <w:rPr>
          <w:rStyle w:val="inlinecode"/>
          <w:lang w:val="en-US"/>
        </w:rPr>
        <w:t>String[]</w:t>
      </w:r>
      <w:r>
        <w:rPr>
          <w:lang w:val="en-US"/>
        </w:rPr>
        <w:t xml:space="preserve"> object that contains all information necessary to reconstruct the managed bean state. The portlet developer must implement the </w:t>
      </w:r>
      <w:r w:rsidRPr="009059EB">
        <w:rPr>
          <w:rStyle w:val="inlinecode"/>
          <w:lang w:val="en-US"/>
        </w:rPr>
        <w:t>deserialize</w:t>
      </w:r>
      <w:r>
        <w:rPr>
          <w:lang w:val="en-US"/>
        </w:rPr>
        <w:t xml:space="preserve"> method to reconstruct the managed bean state from the given </w:t>
      </w:r>
      <w:r w:rsidRPr="009059EB">
        <w:rPr>
          <w:rStyle w:val="inlinecode"/>
          <w:lang w:val="en-US"/>
        </w:rPr>
        <w:t>String[]</w:t>
      </w:r>
      <w:r>
        <w:rPr>
          <w:lang w:val="en-US"/>
        </w:rPr>
        <w:t xml:space="preserve"> object.</w:t>
      </w:r>
    </w:p>
    <w:p w:rsidR="00773637" w:rsidRDefault="00773637" w:rsidP="00773637">
      <w:pPr>
        <w:pStyle w:val="Standard"/>
        <w:rPr>
          <w:lang w:val="en-US"/>
        </w:rPr>
      </w:pPr>
      <w:r>
        <w:rPr>
          <w:lang w:val="en-US"/>
        </w:rPr>
        <w:lastRenderedPageBreak/>
        <w:t xml:space="preserve">In accordance with the rules for updating </w:t>
      </w:r>
      <w:r w:rsidR="001C2B34">
        <w:rPr>
          <w:lang w:val="en-US"/>
        </w:rPr>
        <w:t>render state</w:t>
      </w:r>
      <w:r>
        <w:rPr>
          <w:lang w:val="en-US"/>
        </w:rPr>
        <w:t xml:space="preserve">, the portlet container must serialize the </w:t>
      </w:r>
      <w:r w:rsidRPr="005A411D">
        <w:rPr>
          <w:rStyle w:val="inlinecode"/>
          <w:lang w:val="en-US"/>
        </w:rPr>
        <w:t>@</w:t>
      </w:r>
      <w:r w:rsidR="001C2B34">
        <w:rPr>
          <w:rStyle w:val="inlinecode"/>
          <w:lang w:val="en-US"/>
        </w:rPr>
        <w:t>RenderState</w:t>
      </w:r>
      <w:r w:rsidRPr="005A411D">
        <w:rPr>
          <w:rStyle w:val="inlinecode"/>
          <w:lang w:val="en-US"/>
        </w:rPr>
        <w:t>Scoped</w:t>
      </w:r>
      <w:r>
        <w:rPr>
          <w:lang w:val="en-US"/>
        </w:rPr>
        <w:t xml:space="preserve"> managed bean state using the </w:t>
      </w:r>
      <w:r w:rsidRPr="005A411D">
        <w:rPr>
          <w:rStyle w:val="inlinecode"/>
          <w:lang w:val="en-US"/>
        </w:rPr>
        <w:t>PortletSerializable</w:t>
      </w:r>
      <w:r>
        <w:rPr>
          <w:lang w:val="en-US"/>
        </w:rPr>
        <w:t xml:space="preserve"> interface </w:t>
      </w:r>
      <w:r w:rsidRPr="005A411D">
        <w:rPr>
          <w:rStyle w:val="inlinecode"/>
          <w:lang w:val="en-US"/>
        </w:rPr>
        <w:t>serialize</w:t>
      </w:r>
      <w:r>
        <w:rPr>
          <w:lang w:val="en-US"/>
        </w:rPr>
        <w:t xml:space="preserve"> method during the</w:t>
      </w:r>
      <w:r w:rsidR="005A411D">
        <w:rPr>
          <w:lang w:val="en-US"/>
        </w:rPr>
        <w:t xml:space="preserve"> action phase after each </w:t>
      </w:r>
      <w:r w:rsidR="002020C8">
        <w:rPr>
          <w:lang w:val="en-US"/>
        </w:rPr>
        <w:t xml:space="preserve">portlet </w:t>
      </w:r>
      <w:r w:rsidR="005A411D">
        <w:rPr>
          <w:lang w:val="en-US"/>
        </w:rPr>
        <w:t xml:space="preserve">action request or event request execution </w:t>
      </w:r>
      <w:r w:rsidR="002020C8">
        <w:rPr>
          <w:lang w:val="en-US"/>
        </w:rPr>
        <w:t>that uses</w:t>
      </w:r>
      <w:r w:rsidR="005A411D">
        <w:rPr>
          <w:lang w:val="en-US"/>
        </w:rPr>
        <w:t xml:space="preserve"> the managed bean. The portlet container must store the serialized bean state as a render parameter in the </w:t>
      </w:r>
      <w:r w:rsidR="001C2B34">
        <w:rPr>
          <w:lang w:val="en-US"/>
        </w:rPr>
        <w:t>render state</w:t>
      </w:r>
      <w:r w:rsidR="002020C8">
        <w:rPr>
          <w:lang w:val="en-US"/>
        </w:rPr>
        <w:t xml:space="preserve"> using the associated render parameter name</w:t>
      </w:r>
      <w:r w:rsidR="005A411D">
        <w:rPr>
          <w:lang w:val="en-US"/>
        </w:rPr>
        <w:t>.</w:t>
      </w:r>
    </w:p>
    <w:p w:rsidR="002020C8" w:rsidRDefault="002020C8" w:rsidP="00773637">
      <w:pPr>
        <w:pStyle w:val="Standard"/>
        <w:rPr>
          <w:lang w:val="en-US"/>
        </w:rPr>
      </w:pPr>
      <w:r>
        <w:rPr>
          <w:lang w:val="en-US"/>
        </w:rPr>
        <w:t>The portlet container must not serialize and store the managed bean state after render phase or resource phase execution. The portlet container must discard any changes made to the managed bean state during these execution phases.</w:t>
      </w:r>
    </w:p>
    <w:p w:rsidR="002020C8" w:rsidRDefault="002020C8" w:rsidP="00773637">
      <w:pPr>
        <w:pStyle w:val="Standard"/>
        <w:rPr>
          <w:lang w:val="en-US"/>
        </w:rPr>
      </w:pPr>
      <w:r>
        <w:rPr>
          <w:lang w:val="en-US"/>
        </w:rPr>
        <w:t xml:space="preserve">When the managed bean is first accessed during portlet request processing, the portlet container must retrieve the stored bean state under the associated </w:t>
      </w:r>
      <w:r w:rsidR="007B7FCE">
        <w:rPr>
          <w:lang w:val="en-US"/>
        </w:rPr>
        <w:t xml:space="preserve">render parameter name from the </w:t>
      </w:r>
      <w:r w:rsidR="001C2B34">
        <w:rPr>
          <w:lang w:val="en-US"/>
        </w:rPr>
        <w:t>render state</w:t>
      </w:r>
      <w:r w:rsidR="007B7FCE">
        <w:rPr>
          <w:lang w:val="en-US"/>
        </w:rPr>
        <w:t xml:space="preserve"> and provide it as the argument to the </w:t>
      </w:r>
      <w:r w:rsidR="007B7FCE" w:rsidRPr="007B7FCE">
        <w:rPr>
          <w:rStyle w:val="inlinecode"/>
          <w:lang w:val="en-US"/>
        </w:rPr>
        <w:t>PortletSerializable</w:t>
      </w:r>
      <w:r w:rsidR="007B7FCE">
        <w:rPr>
          <w:lang w:val="en-US"/>
        </w:rPr>
        <w:t xml:space="preserve"> interface </w:t>
      </w:r>
      <w:r w:rsidR="007B7FCE" w:rsidRPr="007B7FCE">
        <w:rPr>
          <w:rStyle w:val="inlinecode"/>
          <w:lang w:val="en-US"/>
        </w:rPr>
        <w:t>deserialize</w:t>
      </w:r>
      <w:r w:rsidR="007B7FCE">
        <w:rPr>
          <w:lang w:val="en-US"/>
        </w:rPr>
        <w:t xml:space="preserve"> method.</w:t>
      </w:r>
    </w:p>
    <w:p w:rsidR="009B5152" w:rsidRDefault="009B5152" w:rsidP="00773637">
      <w:pPr>
        <w:pStyle w:val="Standard"/>
        <w:rPr>
          <w:lang w:val="en-US"/>
        </w:rPr>
      </w:pPr>
      <w:r>
        <w:rPr>
          <w:lang w:val="en-US"/>
        </w:rPr>
        <w:t xml:space="preserve">A </w:t>
      </w:r>
      <w:r w:rsidRPr="00DC72FD">
        <w:rPr>
          <w:rStyle w:val="inlinecode"/>
          <w:lang w:val="en-US"/>
        </w:rPr>
        <w:t>@</w:t>
      </w:r>
      <w:r w:rsidR="001C2B34" w:rsidRPr="00DC72FD">
        <w:rPr>
          <w:rStyle w:val="inlinecode"/>
          <w:lang w:val="en-US"/>
        </w:rPr>
        <w:t>RenderState</w:t>
      </w:r>
      <w:r w:rsidRPr="00DC72FD">
        <w:rPr>
          <w:rStyle w:val="inlinecode"/>
          <w:lang w:val="en-US"/>
        </w:rPr>
        <w:t>Scoped</w:t>
      </w:r>
      <w:r>
        <w:rPr>
          <w:lang w:val="en-US"/>
        </w:rPr>
        <w:t xml:space="preserve"> managed bean may not be further differentiated through use of qualifiers, since doing so could lead to naming conflicts between the associated render parameter names.</w:t>
      </w:r>
    </w:p>
    <w:p w:rsidR="002020C8" w:rsidRDefault="003E3732" w:rsidP="007B7FCE">
      <w:pPr>
        <w:pStyle w:val="Heading2"/>
      </w:pPr>
      <w:bookmarkStart w:id="878" w:name="_Ref430266373"/>
      <w:bookmarkStart w:id="879" w:name="_Ref430266381"/>
      <w:bookmarkStart w:id="880" w:name="_Ref430266393"/>
      <w:bookmarkStart w:id="881" w:name="_Ref430322885"/>
      <w:bookmarkStart w:id="882" w:name="_Ref430322890"/>
      <w:bookmarkStart w:id="883" w:name="_Ref430322903"/>
      <w:bookmarkStart w:id="884" w:name="_Toc468261168"/>
      <w:r>
        <w:t xml:space="preserve">Portlet Predefined </w:t>
      </w:r>
      <w:r w:rsidR="002B47E9">
        <w:t>B</w:t>
      </w:r>
      <w:r>
        <w:t>eans</w:t>
      </w:r>
      <w:bookmarkEnd w:id="878"/>
      <w:bookmarkEnd w:id="879"/>
      <w:bookmarkEnd w:id="880"/>
      <w:bookmarkEnd w:id="881"/>
      <w:bookmarkEnd w:id="882"/>
      <w:bookmarkEnd w:id="883"/>
      <w:bookmarkEnd w:id="884"/>
    </w:p>
    <w:p w:rsidR="007B7FCE" w:rsidRDefault="007B7FCE" w:rsidP="007B7FCE">
      <w:pPr>
        <w:pStyle w:val="Standard"/>
        <w:rPr>
          <w:lang w:val="en-US"/>
        </w:rPr>
      </w:pPr>
      <w:r w:rsidRPr="007B7FCE">
        <w:rPr>
          <w:lang w:val="en-US"/>
        </w:rPr>
        <w:t>The portlet container must make certain port</w:t>
      </w:r>
      <w:r>
        <w:rPr>
          <w:lang w:val="en-US"/>
        </w:rPr>
        <w:t>l</w:t>
      </w:r>
      <w:r w:rsidRPr="007B7FCE">
        <w:rPr>
          <w:lang w:val="en-US"/>
        </w:rPr>
        <w:t>et artifacts available</w:t>
      </w:r>
      <w:r w:rsidR="003E3732">
        <w:rPr>
          <w:lang w:val="en-US"/>
        </w:rPr>
        <w:t xml:space="preserve"> as predefined beans</w:t>
      </w:r>
      <w:r w:rsidRPr="007B7FCE">
        <w:rPr>
          <w:lang w:val="en-US"/>
        </w:rPr>
        <w:t xml:space="preserve"> for injection into portlet classes. </w:t>
      </w:r>
      <w:r>
        <w:rPr>
          <w:lang w:val="en-US"/>
        </w:rPr>
        <w:t>The portlet container will generally do this by implementing appropriate CDI producer methods or fields for the artifacts, although the exact mechanism for doing so is an implementation detail not covered by this specification.</w:t>
      </w:r>
    </w:p>
    <w:p w:rsidR="007B7FCE" w:rsidRDefault="004154BE" w:rsidP="007B7FCE">
      <w:pPr>
        <w:pStyle w:val="Standard"/>
        <w:rPr>
          <w:lang w:val="en-US"/>
        </w:rPr>
      </w:pPr>
      <w:r>
        <w:rPr>
          <w:lang w:val="en-US"/>
        </w:rPr>
        <w:t>The injectable objects must</w:t>
      </w:r>
      <w:r w:rsidR="00635490">
        <w:rPr>
          <w:lang w:val="en-US"/>
        </w:rPr>
        <w:t xml:space="preserve"> be</w:t>
      </w:r>
      <w:r>
        <w:rPr>
          <w:lang w:val="en-US"/>
        </w:rPr>
        <w:t xml:space="preserve"> </w:t>
      </w:r>
      <w:r w:rsidRPr="004154BE">
        <w:rPr>
          <w:rStyle w:val="inlinecode"/>
          <w:lang w:val="en-US"/>
        </w:rPr>
        <w:t>@</w:t>
      </w:r>
      <w:r w:rsidR="00635490">
        <w:rPr>
          <w:rStyle w:val="inlinecode"/>
          <w:lang w:val="en-US"/>
        </w:rPr>
        <w:t>Portlet</w:t>
      </w:r>
      <w:r w:rsidRPr="004154BE">
        <w:rPr>
          <w:rStyle w:val="inlinecode"/>
          <w:lang w:val="en-US"/>
        </w:rPr>
        <w:t>RequestScoped</w:t>
      </w:r>
      <w:r w:rsidR="008C2A91" w:rsidRPr="0084470E">
        <w:rPr>
          <w:lang w:val="en-US"/>
        </w:rPr>
        <w:t xml:space="preserve"> where possible</w:t>
      </w:r>
      <w:r>
        <w:rPr>
          <w:lang w:val="en-US"/>
        </w:rPr>
        <w:t xml:space="preserve"> so that they won’t become stale or conflict with corresponding objects from other portlets when used within common libraries.</w:t>
      </w:r>
      <w:r w:rsidR="00E8675B">
        <w:rPr>
          <w:lang w:val="en-US"/>
        </w:rPr>
        <w:t xml:space="preserve"> Also, many of the objects are tied to the portlet request processing lifecycle and become invalid when request processing completes.</w:t>
      </w:r>
    </w:p>
    <w:p w:rsidR="00E8675B" w:rsidRDefault="00E8675B" w:rsidP="007B7FCE">
      <w:pPr>
        <w:pStyle w:val="Standard"/>
        <w:rPr>
          <w:lang w:val="en-US"/>
        </w:rPr>
      </w:pPr>
      <w:r>
        <w:rPr>
          <w:lang w:val="en-US"/>
        </w:rPr>
        <w:t>The portlet should not override the bean scope assigned by the portlet container at the injection point, as the effect will be undefined and likely undesirable.</w:t>
      </w:r>
    </w:p>
    <w:p w:rsidR="008C2A91" w:rsidRDefault="008C2A91" w:rsidP="007B7FCE">
      <w:pPr>
        <w:pStyle w:val="Standard"/>
        <w:rPr>
          <w:lang w:val="en-US"/>
        </w:rPr>
      </w:pPr>
      <w:r>
        <w:rPr>
          <w:lang w:val="en-US"/>
        </w:rPr>
        <w:t xml:space="preserve">Some of the beans defined by the Portlet Specification must be </w:t>
      </w:r>
      <w:r w:rsidR="00BA516E">
        <w:rPr>
          <w:lang w:val="en-US"/>
        </w:rPr>
        <w:t xml:space="preserve">dependent scoped due to technical limitations. The portlet developer should use the dependent scoped beans only within </w:t>
      </w:r>
      <w:r w:rsidR="00BA516E" w:rsidRPr="0084470E">
        <w:rPr>
          <w:rStyle w:val="inlinecode"/>
          <w:lang w:val="en-US"/>
        </w:rPr>
        <w:t>@PortletRequestScoped</w:t>
      </w:r>
      <w:r w:rsidR="00BA516E">
        <w:rPr>
          <w:lang w:val="en-US"/>
        </w:rPr>
        <w:t xml:space="preserve"> or </w:t>
      </w:r>
      <w:r w:rsidR="00BA516E" w:rsidRPr="0084470E">
        <w:rPr>
          <w:rStyle w:val="inlinecode"/>
          <w:lang w:val="en-US"/>
        </w:rPr>
        <w:t>@RenderStateScoped</w:t>
      </w:r>
      <w:r w:rsidR="00BA516E">
        <w:rPr>
          <w:lang w:val="en-US"/>
        </w:rPr>
        <w:t xml:space="preserve"> beans in order to</w:t>
      </w:r>
      <w:r w:rsidR="006E29D6">
        <w:rPr>
          <w:lang w:val="en-US"/>
        </w:rPr>
        <w:t xml:space="preserve"> avoid accessing stal</w:t>
      </w:r>
      <w:r w:rsidR="00BA516E">
        <w:rPr>
          <w:lang w:val="en-US"/>
        </w:rPr>
        <w:t>e data.</w:t>
      </w:r>
    </w:p>
    <w:p w:rsidR="00D85C25" w:rsidRDefault="00E8675B" w:rsidP="007B7FCE">
      <w:pPr>
        <w:pStyle w:val="Standard"/>
        <w:rPr>
          <w:lang w:val="en-US"/>
        </w:rPr>
      </w:pPr>
      <w:r>
        <w:rPr>
          <w:lang w:val="en-US"/>
        </w:rPr>
        <w:t xml:space="preserve">Some of the injectable objects only exist within certain portlet processing phases. For example, the </w:t>
      </w:r>
      <w:r w:rsidRPr="00E8675B">
        <w:rPr>
          <w:rStyle w:val="inlinecode"/>
          <w:lang w:val="en-US"/>
        </w:rPr>
        <w:t>ActionRequest</w:t>
      </w:r>
      <w:r>
        <w:rPr>
          <w:lang w:val="en-US"/>
        </w:rPr>
        <w:t xml:space="preserve"> object only exists during action request processing</w:t>
      </w:r>
      <w:r w:rsidR="00D85C25">
        <w:rPr>
          <w:lang w:val="en-US"/>
        </w:rPr>
        <w:t xml:space="preserve">, while the </w:t>
      </w:r>
      <w:r w:rsidR="00D85C25" w:rsidRPr="00D85C25">
        <w:rPr>
          <w:rStyle w:val="inlinecode"/>
          <w:lang w:val="en-US"/>
        </w:rPr>
        <w:t>RenderRequest</w:t>
      </w:r>
      <w:r w:rsidR="00D85C25">
        <w:rPr>
          <w:lang w:val="en-US"/>
        </w:rPr>
        <w:t xml:space="preserve"> object only exists during render request processing</w:t>
      </w:r>
      <w:r>
        <w:rPr>
          <w:lang w:val="en-US"/>
        </w:rPr>
        <w:t>.</w:t>
      </w:r>
    </w:p>
    <w:p w:rsidR="00903515" w:rsidRDefault="00903515" w:rsidP="007B7FCE">
      <w:pPr>
        <w:pStyle w:val="Standard"/>
        <w:rPr>
          <w:lang w:val="en-US"/>
        </w:rPr>
      </w:pPr>
      <w:r>
        <w:rPr>
          <w:lang w:val="en-US"/>
        </w:rPr>
        <w:t xml:space="preserve">The portlet container producer method or field must produce or contain null if accessed during portlet request execution during which the portlet artifact does not logically exist. The portlet developer should note that the CDI container will throw </w:t>
      </w:r>
      <w:r w:rsidR="00A112B5">
        <w:rPr>
          <w:lang w:val="en-US"/>
        </w:rPr>
        <w:t>a</w:t>
      </w:r>
      <w:r>
        <w:rPr>
          <w:lang w:val="en-US"/>
        </w:rPr>
        <w:t xml:space="preserve"> runtime exception if the </w:t>
      </w:r>
      <w:r w:rsidR="00CC1573">
        <w:rPr>
          <w:lang w:val="en-US"/>
        </w:rPr>
        <w:t>corresponding injection point is accessed in this case.</w:t>
      </w:r>
    </w:p>
    <w:p w:rsidR="00CC1573" w:rsidRDefault="00CC1573" w:rsidP="007B7FCE">
      <w:pPr>
        <w:pStyle w:val="Standard"/>
        <w:rPr>
          <w:lang w:val="en-US"/>
        </w:rPr>
      </w:pPr>
      <w:r>
        <w:rPr>
          <w:lang w:val="en-US"/>
        </w:rPr>
        <w:t>Some of the injectable objects are of the same bean type. For example, the portlet namespace and context path but return String objects. Such objects must be distinguished through use of qualifiers.</w:t>
      </w:r>
    </w:p>
    <w:p w:rsidR="00D85C25" w:rsidRDefault="00CC1573" w:rsidP="007B7FCE">
      <w:pPr>
        <w:pStyle w:val="Standard"/>
        <w:rPr>
          <w:lang w:val="en-US"/>
        </w:rPr>
      </w:pPr>
      <w:r>
        <w:rPr>
          <w:lang w:val="en-US"/>
        </w:rPr>
        <w:t>The portlet container must provide the predefined beans defined in the table below.</w:t>
      </w:r>
      <w:r w:rsidR="00A112B5">
        <w:rPr>
          <w:lang w:val="en-US"/>
        </w:rPr>
        <w:t xml:space="preserve"> If the bean type differs from the artifact name, the actual bean</w:t>
      </w:r>
      <w:r w:rsidR="003D6A20">
        <w:rPr>
          <w:lang w:val="en-US"/>
        </w:rPr>
        <w:t xml:space="preserve"> type is specified in parenthese</w:t>
      </w:r>
      <w:r w:rsidR="00A112B5">
        <w:rPr>
          <w:lang w:val="en-US"/>
        </w:rPr>
        <w:t>s.</w:t>
      </w:r>
      <w:r w:rsidR="007F531F">
        <w:rPr>
          <w:lang w:val="en-US"/>
        </w:rPr>
        <w:t xml:space="preserve"> </w:t>
      </w:r>
    </w:p>
    <w:p w:rsidR="007F531F" w:rsidRDefault="00A233F0" w:rsidP="00A233F0">
      <w:pPr>
        <w:pStyle w:val="Standard"/>
        <w:rPr>
          <w:lang w:val="en-US"/>
        </w:rPr>
      </w:pPr>
      <w:r w:rsidRPr="00165CC8">
        <w:rPr>
          <w:lang w:val="en-US"/>
        </w:rPr>
        <w:t xml:space="preserve">The portlet container must produce named beans that can be used in a JSP or </w:t>
      </w:r>
      <w:r w:rsidR="00940FE2" w:rsidRPr="00165CC8">
        <w:rPr>
          <w:lang w:val="en-US"/>
        </w:rPr>
        <w:t>a JavaServer</w:t>
      </w:r>
      <w:r w:rsidR="00940FE2">
        <w:rPr>
          <w:rFonts w:cs="Times New Roman"/>
          <w:lang w:val="en-US"/>
        </w:rPr>
        <w:t>™</w:t>
      </w:r>
      <w:r w:rsidR="00940FE2" w:rsidRPr="00165CC8">
        <w:rPr>
          <w:lang w:val="en-US"/>
        </w:rPr>
        <w:t xml:space="preserve"> Faces Facelet.</w:t>
      </w:r>
      <w:r w:rsidR="00940FE2">
        <w:rPr>
          <w:lang w:val="en-US"/>
        </w:rPr>
        <w:t xml:space="preserve"> The table below provides the required EL names.</w:t>
      </w:r>
    </w:p>
    <w:p w:rsidR="00BA516E" w:rsidRDefault="00BA516E" w:rsidP="00BA516E">
      <w:pPr>
        <w:pStyle w:val="Heading3"/>
      </w:pPr>
      <w:bookmarkStart w:id="885" w:name="_Toc468261169"/>
      <w:r>
        <w:lastRenderedPageBreak/>
        <w:t>Portlet Request Scoped Beans</w:t>
      </w:r>
      <w:bookmarkEnd w:id="885"/>
    </w:p>
    <w:p w:rsidR="00164E71" w:rsidRPr="00165CC8" w:rsidRDefault="00BA516E" w:rsidP="00A233F0">
      <w:pPr>
        <w:pStyle w:val="Standard"/>
        <w:rPr>
          <w:lang w:val="en-US"/>
        </w:rPr>
      </w:pPr>
      <w:r>
        <w:rPr>
          <w:lang w:val="en-US"/>
        </w:rPr>
        <w:t xml:space="preserve">The portlet container must produce the beans described in this section as </w:t>
      </w:r>
      <w:r w:rsidRPr="0084470E">
        <w:rPr>
          <w:rStyle w:val="inlinecode"/>
          <w:lang w:val="en-US"/>
        </w:rPr>
        <w:t>@PortletRequestScoped</w:t>
      </w:r>
      <w:r>
        <w:rPr>
          <w:lang w:val="en-US"/>
        </w:rPr>
        <w:t xml:space="preserve"> beans.</w:t>
      </w:r>
    </w:p>
    <w:tbl>
      <w:tblPr>
        <w:tblStyle w:val="TableGrid"/>
        <w:tblW w:w="0" w:type="auto"/>
        <w:tblLayout w:type="fixed"/>
        <w:tblLook w:val="04A0" w:firstRow="1" w:lastRow="0" w:firstColumn="1" w:lastColumn="0" w:noHBand="0" w:noVBand="1"/>
      </w:tblPr>
      <w:tblGrid>
        <w:gridCol w:w="2547"/>
        <w:gridCol w:w="2410"/>
        <w:gridCol w:w="1559"/>
        <w:gridCol w:w="2500"/>
      </w:tblGrid>
      <w:tr w:rsidR="003D6A20" w:rsidRPr="00A112B5" w:rsidTr="00906383">
        <w:trPr>
          <w:trHeight w:val="340"/>
          <w:tblHeader/>
        </w:trPr>
        <w:tc>
          <w:tcPr>
            <w:tcW w:w="2547" w:type="dxa"/>
            <w:tcMar>
              <w:top w:w="57" w:type="dxa"/>
            </w:tcMar>
          </w:tcPr>
          <w:p w:rsidR="00A112B5" w:rsidRPr="00A112B5" w:rsidRDefault="00A112B5" w:rsidP="003D6A20">
            <w:pPr>
              <w:pStyle w:val="Standard"/>
              <w:spacing w:before="0" w:after="0"/>
              <w:rPr>
                <w:b/>
                <w:lang w:val="en-US"/>
              </w:rPr>
            </w:pPr>
            <w:r w:rsidRPr="00A112B5">
              <w:rPr>
                <w:b/>
                <w:lang w:val="en-US"/>
              </w:rPr>
              <w:t>Artifact</w:t>
            </w:r>
          </w:p>
        </w:tc>
        <w:tc>
          <w:tcPr>
            <w:tcW w:w="2410" w:type="dxa"/>
            <w:tcMar>
              <w:top w:w="57" w:type="dxa"/>
            </w:tcMar>
          </w:tcPr>
          <w:p w:rsidR="00A112B5" w:rsidRPr="00A112B5" w:rsidRDefault="00A112B5" w:rsidP="003D6A20">
            <w:pPr>
              <w:pStyle w:val="Standard"/>
              <w:spacing w:before="0" w:after="0"/>
              <w:rPr>
                <w:b/>
                <w:lang w:val="en-US"/>
              </w:rPr>
            </w:pPr>
            <w:r w:rsidRPr="00A112B5">
              <w:rPr>
                <w:b/>
                <w:lang w:val="en-US"/>
              </w:rPr>
              <w:t xml:space="preserve">Bean </w:t>
            </w:r>
            <w:r w:rsidR="00A233F0">
              <w:rPr>
                <w:b/>
                <w:lang w:val="en-US"/>
              </w:rPr>
              <w:t>EL Name</w:t>
            </w:r>
          </w:p>
        </w:tc>
        <w:tc>
          <w:tcPr>
            <w:tcW w:w="1559" w:type="dxa"/>
            <w:tcMar>
              <w:top w:w="57" w:type="dxa"/>
            </w:tcMar>
          </w:tcPr>
          <w:p w:rsidR="00A112B5" w:rsidRPr="00A112B5" w:rsidRDefault="00A112B5" w:rsidP="003D6A20">
            <w:pPr>
              <w:pStyle w:val="Standard"/>
              <w:spacing w:before="0" w:after="0"/>
              <w:rPr>
                <w:b/>
                <w:lang w:val="en-US"/>
              </w:rPr>
            </w:pPr>
            <w:r w:rsidRPr="00A112B5">
              <w:rPr>
                <w:b/>
                <w:lang w:val="en-US"/>
              </w:rPr>
              <w:t>Qualifier</w:t>
            </w:r>
          </w:p>
        </w:tc>
        <w:tc>
          <w:tcPr>
            <w:tcW w:w="2500" w:type="dxa"/>
            <w:tcMar>
              <w:top w:w="57" w:type="dxa"/>
            </w:tcMar>
          </w:tcPr>
          <w:p w:rsidR="00A112B5" w:rsidRPr="00A112B5" w:rsidRDefault="00A112B5" w:rsidP="003D6A20">
            <w:pPr>
              <w:pStyle w:val="Standard"/>
              <w:spacing w:before="0" w:after="0"/>
              <w:rPr>
                <w:b/>
                <w:lang w:val="en-US"/>
              </w:rPr>
            </w:pPr>
            <w:r w:rsidRPr="00A112B5">
              <w:rPr>
                <w:b/>
                <w:lang w:val="en-US"/>
              </w:rPr>
              <w:t xml:space="preserve">Valid </w:t>
            </w:r>
            <w:r>
              <w:rPr>
                <w:b/>
                <w:lang w:val="en-US"/>
              </w:rPr>
              <w:t>during</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PortletConfig</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portletConfig</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PortletRequest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portletRequest</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PortletResponse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portletResponse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ActionRequest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actionRequest</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action</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ActionResponse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actionResponse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action</w:t>
            </w:r>
          </w:p>
        </w:tc>
      </w:tr>
      <w:tr w:rsidR="00584FD0" w:rsidRPr="00A112B5" w:rsidTr="00906383">
        <w:trPr>
          <w:trHeight w:val="340"/>
        </w:trPr>
        <w:tc>
          <w:tcPr>
            <w:tcW w:w="2547"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Head</w:t>
            </w:r>
            <w:r w:rsidRPr="00165CC8">
              <w:rPr>
                <w:rStyle w:val="inlinecode"/>
                <w:rFonts w:ascii="Courier New" w:hAnsi="Courier New" w:cs="Courier New"/>
                <w:sz w:val="16"/>
                <w:szCs w:val="16"/>
                <w:lang w:val="en-US"/>
              </w:rPr>
              <w:t>erRequest</w:t>
            </w:r>
          </w:p>
        </w:tc>
        <w:tc>
          <w:tcPr>
            <w:tcW w:w="2410"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hea</w:t>
            </w:r>
            <w:r w:rsidRPr="00165CC8">
              <w:rPr>
                <w:rStyle w:val="inlinecode"/>
                <w:rFonts w:ascii="Courier New" w:hAnsi="Courier New" w:cs="Courier New"/>
                <w:sz w:val="16"/>
                <w:szCs w:val="16"/>
                <w:lang w:val="en-US"/>
              </w:rPr>
              <w:t>derRequest</w:t>
            </w:r>
          </w:p>
        </w:tc>
        <w:tc>
          <w:tcPr>
            <w:tcW w:w="1559" w:type="dxa"/>
            <w:tcMar>
              <w:top w:w="57" w:type="dxa"/>
            </w:tcMar>
          </w:tcPr>
          <w:p w:rsidR="00584FD0" w:rsidRPr="00165CC8" w:rsidRDefault="00584FD0" w:rsidP="00DC72FD">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584FD0" w:rsidRPr="00A112B5" w:rsidRDefault="00584FD0" w:rsidP="00DC72FD">
            <w:pPr>
              <w:pStyle w:val="Standard"/>
              <w:spacing w:before="0" w:after="0"/>
              <w:rPr>
                <w:lang w:val="en-US"/>
              </w:rPr>
            </w:pPr>
            <w:r>
              <w:rPr>
                <w:lang w:val="en-US"/>
              </w:rPr>
              <w:t>header</w:t>
            </w:r>
          </w:p>
        </w:tc>
      </w:tr>
      <w:tr w:rsidR="00584FD0" w:rsidRPr="00A112B5" w:rsidTr="00906383">
        <w:trPr>
          <w:trHeight w:val="340"/>
        </w:trPr>
        <w:tc>
          <w:tcPr>
            <w:tcW w:w="2547"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Head</w:t>
            </w:r>
            <w:r w:rsidRPr="00165CC8">
              <w:rPr>
                <w:rStyle w:val="inlinecode"/>
                <w:rFonts w:ascii="Courier New" w:hAnsi="Courier New" w:cs="Courier New"/>
                <w:sz w:val="16"/>
                <w:szCs w:val="16"/>
                <w:lang w:val="en-US"/>
              </w:rPr>
              <w:t>erResponse</w:t>
            </w:r>
          </w:p>
        </w:tc>
        <w:tc>
          <w:tcPr>
            <w:tcW w:w="2410"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hea</w:t>
            </w:r>
            <w:r w:rsidRPr="00165CC8">
              <w:rPr>
                <w:rStyle w:val="inlinecode"/>
                <w:rFonts w:ascii="Courier New" w:hAnsi="Courier New" w:cs="Courier New"/>
                <w:sz w:val="16"/>
                <w:szCs w:val="16"/>
                <w:lang w:val="en-US"/>
              </w:rPr>
              <w:t>derResponse</w:t>
            </w:r>
          </w:p>
        </w:tc>
        <w:tc>
          <w:tcPr>
            <w:tcW w:w="1559" w:type="dxa"/>
            <w:tcMar>
              <w:top w:w="57" w:type="dxa"/>
            </w:tcMar>
          </w:tcPr>
          <w:p w:rsidR="00584FD0" w:rsidRPr="00165CC8" w:rsidRDefault="00584FD0" w:rsidP="00DC72FD">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584FD0" w:rsidRPr="00A112B5" w:rsidRDefault="00584FD0" w:rsidP="00DC72FD">
            <w:pPr>
              <w:pStyle w:val="Standard"/>
              <w:spacing w:before="0" w:after="0"/>
              <w:rPr>
                <w:lang w:val="en-US"/>
              </w:rPr>
            </w:pPr>
            <w:r>
              <w:rPr>
                <w:lang w:val="en-US"/>
              </w:rPr>
              <w:t>hea</w:t>
            </w:r>
            <w:r w:rsidRPr="00A112B5">
              <w:rPr>
                <w:lang w:val="en-US"/>
              </w:rPr>
              <w:t>der</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RenderRequest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renderRequest</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render</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RenderResponse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renderResponse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render</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EventRequest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eventRequest</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event</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EventResponse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eventResponse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event</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ResourceRequest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resourceRequest</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resource</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ResourceResponse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resourceResponse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resource</w:t>
            </w:r>
          </w:p>
        </w:tc>
      </w:tr>
      <w:tr w:rsidR="00584FD0" w:rsidRPr="00A112B5" w:rsidTr="00906383">
        <w:trPr>
          <w:trHeight w:val="340"/>
        </w:trPr>
        <w:tc>
          <w:tcPr>
            <w:tcW w:w="2547"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StateAwareResponse</w:t>
            </w:r>
          </w:p>
        </w:tc>
        <w:tc>
          <w:tcPr>
            <w:tcW w:w="2410"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stateAwareResponse</w:t>
            </w:r>
          </w:p>
        </w:tc>
        <w:tc>
          <w:tcPr>
            <w:tcW w:w="1559" w:type="dxa"/>
            <w:tcMar>
              <w:top w:w="57" w:type="dxa"/>
            </w:tcMar>
          </w:tcPr>
          <w:p w:rsidR="00584FD0" w:rsidRPr="00165CC8" w:rsidRDefault="00584FD0" w:rsidP="00DC72FD">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584FD0" w:rsidRPr="00A112B5" w:rsidRDefault="00584FD0" w:rsidP="00DC72FD">
            <w:pPr>
              <w:pStyle w:val="Standard"/>
              <w:spacing w:before="0" w:after="0"/>
              <w:rPr>
                <w:lang w:val="en-US"/>
              </w:rPr>
            </w:pPr>
            <w:r>
              <w:rPr>
                <w:lang w:val="en-US"/>
              </w:rPr>
              <w:t>action, event</w:t>
            </w:r>
          </w:p>
        </w:tc>
      </w:tr>
      <w:tr w:rsidR="00584FD0" w:rsidRPr="00A112B5" w:rsidTr="00906383">
        <w:trPr>
          <w:trHeight w:val="340"/>
        </w:trPr>
        <w:tc>
          <w:tcPr>
            <w:tcW w:w="2547"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Mime</w:t>
            </w:r>
            <w:r w:rsidRPr="00165CC8">
              <w:rPr>
                <w:rStyle w:val="inlinecode"/>
                <w:rFonts w:ascii="Courier New" w:hAnsi="Courier New" w:cs="Courier New"/>
                <w:sz w:val="16"/>
                <w:szCs w:val="16"/>
                <w:lang w:val="en-US"/>
              </w:rPr>
              <w:t>Response</w:t>
            </w:r>
          </w:p>
        </w:tc>
        <w:tc>
          <w:tcPr>
            <w:tcW w:w="2410" w:type="dxa"/>
            <w:tcMar>
              <w:top w:w="57" w:type="dxa"/>
            </w:tcMar>
          </w:tcPr>
          <w:p w:rsidR="00584FD0" w:rsidRPr="00165CC8" w:rsidRDefault="00584FD0" w:rsidP="00DC72FD">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mime</w:t>
            </w:r>
            <w:r w:rsidRPr="00165CC8">
              <w:rPr>
                <w:rStyle w:val="inlinecode"/>
                <w:rFonts w:ascii="Courier New" w:hAnsi="Courier New" w:cs="Courier New"/>
                <w:sz w:val="16"/>
                <w:szCs w:val="16"/>
                <w:lang w:val="en-US"/>
              </w:rPr>
              <w:t>Response</w:t>
            </w:r>
          </w:p>
        </w:tc>
        <w:tc>
          <w:tcPr>
            <w:tcW w:w="1559" w:type="dxa"/>
            <w:tcMar>
              <w:top w:w="57" w:type="dxa"/>
            </w:tcMar>
          </w:tcPr>
          <w:p w:rsidR="00584FD0" w:rsidRPr="00165CC8" w:rsidRDefault="00584FD0" w:rsidP="00DC72FD">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584FD0" w:rsidRPr="00A112B5" w:rsidRDefault="00584FD0" w:rsidP="00906383">
            <w:pPr>
              <w:pStyle w:val="Standard"/>
              <w:spacing w:before="0" w:after="0"/>
              <w:rPr>
                <w:lang w:val="en-US"/>
              </w:rPr>
            </w:pPr>
            <w:r>
              <w:rPr>
                <w:lang w:val="en-US"/>
              </w:rPr>
              <w:t>header, render</w:t>
            </w:r>
            <w:r w:rsidR="00906383">
              <w:rPr>
                <w:lang w:val="en-US"/>
              </w:rPr>
              <w:t xml:space="preserve">, </w:t>
            </w:r>
            <w:r>
              <w:rPr>
                <w:lang w:val="en-US"/>
              </w:rPr>
              <w:t>resource</w:t>
            </w:r>
          </w:p>
        </w:tc>
      </w:tr>
      <w:tr w:rsidR="00164E71" w:rsidRPr="00A112B5" w:rsidTr="00906383">
        <w:trPr>
          <w:trHeight w:val="340"/>
        </w:trPr>
        <w:tc>
          <w:tcPr>
            <w:tcW w:w="2547" w:type="dxa"/>
            <w:tcMar>
              <w:top w:w="57" w:type="dxa"/>
            </w:tcMar>
          </w:tcPr>
          <w:p w:rsidR="00164E71" w:rsidRDefault="00164E71" w:rsidP="00DC72FD">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ClientDataRequest</w:t>
            </w:r>
          </w:p>
        </w:tc>
        <w:tc>
          <w:tcPr>
            <w:tcW w:w="2410" w:type="dxa"/>
            <w:tcMar>
              <w:top w:w="57" w:type="dxa"/>
            </w:tcMar>
          </w:tcPr>
          <w:p w:rsidR="00164E71" w:rsidRDefault="00164E71" w:rsidP="00DC72FD">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clientDataRequest</w:t>
            </w:r>
          </w:p>
        </w:tc>
        <w:tc>
          <w:tcPr>
            <w:tcW w:w="1559" w:type="dxa"/>
            <w:tcMar>
              <w:top w:w="57" w:type="dxa"/>
            </w:tcMar>
          </w:tcPr>
          <w:p w:rsidR="00164E71" w:rsidRPr="00165CC8" w:rsidRDefault="00164E71" w:rsidP="00DC72FD">
            <w:pPr>
              <w:pStyle w:val="Standard"/>
              <w:spacing w:before="0" w:after="0"/>
              <w:rPr>
                <w:rStyle w:val="inlinecode"/>
                <w:sz w:val="16"/>
                <w:szCs w:val="16"/>
                <w:lang w:val="en-US"/>
              </w:rPr>
            </w:pPr>
            <w:r>
              <w:rPr>
                <w:rStyle w:val="inlinecode"/>
                <w:sz w:val="16"/>
                <w:szCs w:val="16"/>
                <w:lang w:val="en-US"/>
              </w:rPr>
              <w:t>-</w:t>
            </w:r>
          </w:p>
        </w:tc>
        <w:tc>
          <w:tcPr>
            <w:tcW w:w="2500" w:type="dxa"/>
            <w:tcMar>
              <w:top w:w="57" w:type="dxa"/>
            </w:tcMar>
          </w:tcPr>
          <w:p w:rsidR="00164E71" w:rsidRDefault="00164E71" w:rsidP="00DC72FD">
            <w:pPr>
              <w:pStyle w:val="Standard"/>
              <w:spacing w:before="0" w:after="0"/>
              <w:rPr>
                <w:lang w:val="en-US"/>
              </w:rPr>
            </w:pPr>
            <w:r>
              <w:rPr>
                <w:lang w:val="en-US"/>
              </w:rPr>
              <w:t>action, resource</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RenderParameters</w:t>
            </w:r>
          </w:p>
        </w:tc>
        <w:tc>
          <w:tcPr>
            <w:tcW w:w="2410" w:type="dxa"/>
            <w:tcMar>
              <w:top w:w="57" w:type="dxa"/>
            </w:tcMar>
          </w:tcPr>
          <w:p w:rsidR="00940FE2" w:rsidRPr="00165CC8" w:rsidRDefault="00BC589F" w:rsidP="00940FE2">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renderParam</w:t>
            </w:r>
            <w:r w:rsidR="00940FE2" w:rsidRPr="00165CC8">
              <w:rPr>
                <w:rStyle w:val="inlinecode"/>
                <w:rFonts w:ascii="Courier New" w:hAnsi="Courier New" w:cs="Courier New"/>
                <w:sz w:val="16"/>
                <w:szCs w:val="16"/>
                <w:lang w:val="en-US"/>
              </w:rPr>
              <w:t>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DA1C8D" w:rsidP="00940FE2">
            <w:pPr>
              <w:pStyle w:val="Standard"/>
              <w:spacing w:before="0" w:after="0"/>
              <w:rPr>
                <w:lang w:val="en-US"/>
              </w:rPr>
            </w:pPr>
            <w:r>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MutableRenderParameters</w:t>
            </w:r>
          </w:p>
        </w:tc>
        <w:tc>
          <w:tcPr>
            <w:tcW w:w="2410" w:type="dxa"/>
            <w:tcMar>
              <w:top w:w="57" w:type="dxa"/>
            </w:tcMar>
          </w:tcPr>
          <w:p w:rsidR="00940FE2" w:rsidRPr="00165CC8" w:rsidRDefault="00940FE2" w:rsidP="00BC589F">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mutableRenderParams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action, event</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ActionParameters</w:t>
            </w:r>
          </w:p>
        </w:tc>
        <w:tc>
          <w:tcPr>
            <w:tcW w:w="2410" w:type="dxa"/>
            <w:tcMar>
              <w:top w:w="57" w:type="dxa"/>
            </w:tcMar>
          </w:tcPr>
          <w:p w:rsidR="00940FE2" w:rsidRPr="00165CC8" w:rsidRDefault="00BC589F" w:rsidP="00940FE2">
            <w:pPr>
              <w:pStyle w:val="Standard"/>
              <w:spacing w:before="0" w:after="0"/>
              <w:rPr>
                <w:rStyle w:val="inlinecode"/>
                <w:rFonts w:ascii="Courier New" w:hAnsi="Courier New" w:cs="Courier New"/>
                <w:sz w:val="16"/>
                <w:szCs w:val="16"/>
              </w:rPr>
            </w:pPr>
            <w:r>
              <w:rPr>
                <w:rStyle w:val="inlinecode"/>
                <w:rFonts w:ascii="Courier New" w:hAnsi="Courier New" w:cs="Courier New"/>
                <w:sz w:val="16"/>
                <w:szCs w:val="16"/>
                <w:lang w:val="en-US"/>
              </w:rPr>
              <w:t>actionParam</w:t>
            </w:r>
            <w:r w:rsidR="00940FE2" w:rsidRPr="00165CC8">
              <w:rPr>
                <w:rStyle w:val="inlinecode"/>
                <w:rFonts w:ascii="Courier New" w:hAnsi="Courier New" w:cs="Courier New"/>
                <w:sz w:val="16"/>
                <w:szCs w:val="16"/>
                <w:lang w:val="en-US"/>
              </w:rPr>
              <w:t>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action</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ResourceParameters</w:t>
            </w:r>
          </w:p>
        </w:tc>
        <w:tc>
          <w:tcPr>
            <w:tcW w:w="2410" w:type="dxa"/>
            <w:tcMar>
              <w:top w:w="57" w:type="dxa"/>
            </w:tcMar>
          </w:tcPr>
          <w:p w:rsidR="00940FE2" w:rsidRPr="00165CC8" w:rsidRDefault="00940FE2" w:rsidP="00BC589F">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resourceParams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resource</w:t>
            </w:r>
          </w:p>
        </w:tc>
      </w:tr>
      <w:tr w:rsidR="00164E71" w:rsidRPr="00A112B5" w:rsidTr="00906383">
        <w:trPr>
          <w:trHeight w:val="340"/>
        </w:trPr>
        <w:tc>
          <w:tcPr>
            <w:tcW w:w="2547" w:type="dxa"/>
            <w:tcMar>
              <w:top w:w="57" w:type="dxa"/>
            </w:tcMar>
          </w:tcPr>
          <w:p w:rsidR="00164E71" w:rsidRPr="00165CC8" w:rsidRDefault="00164E71" w:rsidP="00940FE2">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PortletContext</w:t>
            </w:r>
          </w:p>
        </w:tc>
        <w:tc>
          <w:tcPr>
            <w:tcW w:w="2410" w:type="dxa"/>
            <w:tcMar>
              <w:top w:w="57" w:type="dxa"/>
            </w:tcMar>
          </w:tcPr>
          <w:p w:rsidR="00164E71" w:rsidRPr="00165CC8" w:rsidRDefault="00164E71" w:rsidP="00940FE2">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portletContext</w:t>
            </w:r>
          </w:p>
        </w:tc>
        <w:tc>
          <w:tcPr>
            <w:tcW w:w="1559" w:type="dxa"/>
            <w:tcMar>
              <w:top w:w="57" w:type="dxa"/>
            </w:tcMar>
          </w:tcPr>
          <w:p w:rsidR="00164E71" w:rsidRPr="00165CC8" w:rsidRDefault="00164E71" w:rsidP="00164E71">
            <w:pPr>
              <w:pStyle w:val="Standard"/>
              <w:spacing w:before="0" w:after="0"/>
              <w:rPr>
                <w:rStyle w:val="inlinecode"/>
                <w:sz w:val="16"/>
                <w:szCs w:val="16"/>
                <w:lang w:val="en-US"/>
              </w:rPr>
            </w:pPr>
            <w:r w:rsidRPr="00164E71">
              <w:rPr>
                <w:rStyle w:val="inlinecode"/>
                <w:sz w:val="16"/>
                <w:szCs w:val="16"/>
              </w:rPr>
              <w:t>-</w:t>
            </w:r>
            <w:r>
              <w:rPr>
                <w:rStyle w:val="inlinecode"/>
                <w:sz w:val="16"/>
                <w:szCs w:val="16"/>
                <w:lang w:val="en-US"/>
              </w:rPr>
              <w:t xml:space="preserve"> </w:t>
            </w:r>
          </w:p>
        </w:tc>
        <w:tc>
          <w:tcPr>
            <w:tcW w:w="2500" w:type="dxa"/>
            <w:tcMar>
              <w:top w:w="57" w:type="dxa"/>
            </w:tcMar>
          </w:tcPr>
          <w:p w:rsidR="00164E71" w:rsidRPr="00A112B5" w:rsidRDefault="00164E71" w:rsidP="00940FE2">
            <w:pPr>
              <w:pStyle w:val="Standard"/>
              <w:spacing w:before="0" w:after="0"/>
              <w:rPr>
                <w:lang w:val="en-US"/>
              </w:rPr>
            </w:pPr>
            <w:r>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PortletMode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portletMode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WindowState</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windowState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PortletPreferences</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portletPreferences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Cookies</w:t>
            </w:r>
            <w:r w:rsidR="00135823">
              <w:rPr>
                <w:rStyle w:val="inlinecode"/>
                <w:rFonts w:ascii="Courier New" w:hAnsi="Courier New" w:cs="Courier New"/>
                <w:sz w:val="16"/>
                <w:szCs w:val="16"/>
                <w:lang w:val="en-US"/>
              </w:rPr>
              <w:t xml:space="preserve"> (</w:t>
            </w:r>
            <w:r w:rsidR="008C2A91">
              <w:rPr>
                <w:rStyle w:val="inlinecode"/>
                <w:rFonts w:ascii="Courier New" w:hAnsi="Courier New" w:cs="Courier New"/>
                <w:sz w:val="16"/>
                <w:szCs w:val="16"/>
                <w:lang w:val="en-US"/>
              </w:rPr>
              <w:t>List&lt;</w:t>
            </w:r>
            <w:r w:rsidR="00135823">
              <w:rPr>
                <w:rStyle w:val="inlinecode"/>
                <w:rFonts w:ascii="Courier New" w:hAnsi="Courier New" w:cs="Courier New"/>
                <w:sz w:val="16"/>
                <w:szCs w:val="16"/>
                <w:lang w:val="en-US"/>
              </w:rPr>
              <w:t>Cookie</w:t>
            </w:r>
            <w:r w:rsidR="008C2A91">
              <w:rPr>
                <w:rStyle w:val="inlinecode"/>
                <w:rFonts w:ascii="Courier New" w:hAnsi="Courier New" w:cs="Courier New"/>
                <w:sz w:val="16"/>
                <w:szCs w:val="16"/>
                <w:lang w:val="en-US"/>
              </w:rPr>
              <w:t>&gt;</w:t>
            </w:r>
            <w:r w:rsidR="00135823">
              <w:rPr>
                <w:rStyle w:val="inlinecode"/>
                <w:rFonts w:ascii="Courier New" w:hAnsi="Courier New" w:cs="Courier New"/>
                <w:sz w:val="16"/>
                <w:szCs w:val="16"/>
                <w:lang w:val="en-US"/>
              </w:rPr>
              <w: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cookies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PortletSession</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portletSession</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906383">
        <w:trPr>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Locales</w:t>
            </w:r>
            <w:r w:rsidR="00135823">
              <w:rPr>
                <w:rStyle w:val="inlinecode"/>
                <w:rFonts w:ascii="Courier New" w:hAnsi="Courier New" w:cs="Courier New"/>
                <w:sz w:val="16"/>
                <w:szCs w:val="16"/>
                <w:lang w:val="en-US"/>
              </w:rPr>
              <w:t xml:space="preserve"> (</w:t>
            </w:r>
            <w:r w:rsidR="008C2A91">
              <w:rPr>
                <w:rStyle w:val="inlinecode"/>
                <w:rFonts w:ascii="Courier New" w:hAnsi="Courier New" w:cs="Courier New"/>
                <w:sz w:val="16"/>
                <w:szCs w:val="16"/>
                <w:lang w:val="en-US"/>
              </w:rPr>
              <w:t>List&lt;</w:t>
            </w:r>
            <w:r w:rsidR="00135823">
              <w:rPr>
                <w:rStyle w:val="inlinecode"/>
                <w:rFonts w:ascii="Courier New" w:hAnsi="Courier New" w:cs="Courier New"/>
                <w:sz w:val="16"/>
                <w:szCs w:val="16"/>
                <w:lang w:val="en-US"/>
              </w:rPr>
              <w:t>Locale</w:t>
            </w:r>
            <w:r w:rsidR="008C2A91">
              <w:rPr>
                <w:rStyle w:val="inlinecode"/>
                <w:rFonts w:ascii="Courier New" w:hAnsi="Courier New" w:cs="Courier New"/>
                <w:sz w:val="16"/>
                <w:szCs w:val="16"/>
                <w:lang w:val="en-US"/>
              </w:rPr>
              <w:t>&gt;</w:t>
            </w:r>
            <w:r w:rsidR="00135823">
              <w:rPr>
                <w:rStyle w:val="inlinecode"/>
                <w:rFonts w:ascii="Courier New" w:hAnsi="Courier New" w:cs="Courier New"/>
                <w:sz w:val="16"/>
                <w:szCs w:val="16"/>
                <w:lang w:val="en-US"/>
              </w:rPr>
              <w:t>)</w:t>
            </w:r>
          </w:p>
        </w:tc>
        <w:tc>
          <w:tcPr>
            <w:tcW w:w="2410"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locales</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bl>
    <w:p w:rsidR="00326829" w:rsidRDefault="00326829" w:rsidP="002A3962">
      <w:pPr>
        <w:pStyle w:val="Standard"/>
      </w:pPr>
    </w:p>
    <w:p w:rsidR="008C2A91" w:rsidRDefault="00BA516E" w:rsidP="00BA516E">
      <w:pPr>
        <w:pStyle w:val="Heading3"/>
      </w:pPr>
      <w:bookmarkStart w:id="886" w:name="_Toc468261170"/>
      <w:r>
        <w:lastRenderedPageBreak/>
        <w:t>Dependent Scoped Beans</w:t>
      </w:r>
      <w:bookmarkEnd w:id="886"/>
    </w:p>
    <w:p w:rsidR="00BA516E" w:rsidRPr="00BA516E" w:rsidRDefault="00BA516E" w:rsidP="00BA516E">
      <w:pPr>
        <w:pStyle w:val="Standard"/>
        <w:rPr>
          <w:lang w:val="en-US"/>
        </w:rPr>
      </w:pPr>
      <w:r w:rsidRPr="00BA516E">
        <w:rPr>
          <w:lang w:val="en-US"/>
        </w:rPr>
        <w:t xml:space="preserve">The portlet container may produce the beans described in this section as @Dependent scoped </w:t>
      </w:r>
      <w:r>
        <w:rPr>
          <w:lang w:val="en-US"/>
        </w:rPr>
        <w:t>beans</w:t>
      </w:r>
      <w:r w:rsidR="00326829">
        <w:rPr>
          <w:lang w:val="en-US"/>
        </w:rPr>
        <w:t>.</w:t>
      </w:r>
    </w:p>
    <w:tbl>
      <w:tblPr>
        <w:tblStyle w:val="TableGrid"/>
        <w:tblW w:w="0" w:type="auto"/>
        <w:tblLayout w:type="fixed"/>
        <w:tblLook w:val="04A0" w:firstRow="1" w:lastRow="0" w:firstColumn="1" w:lastColumn="0" w:noHBand="0" w:noVBand="1"/>
      </w:tblPr>
      <w:tblGrid>
        <w:gridCol w:w="2547"/>
        <w:gridCol w:w="2410"/>
        <w:gridCol w:w="1559"/>
        <w:gridCol w:w="2500"/>
      </w:tblGrid>
      <w:tr w:rsidR="00326829" w:rsidRPr="00A112B5" w:rsidTr="00326829">
        <w:trPr>
          <w:trHeight w:val="340"/>
        </w:trPr>
        <w:tc>
          <w:tcPr>
            <w:tcW w:w="2547" w:type="dxa"/>
          </w:tcPr>
          <w:p w:rsidR="00326829" w:rsidRPr="00A112B5" w:rsidRDefault="00326829" w:rsidP="007A4C83">
            <w:pPr>
              <w:pStyle w:val="Standard"/>
              <w:spacing w:before="0" w:after="0"/>
              <w:rPr>
                <w:b/>
                <w:lang w:val="en-US"/>
              </w:rPr>
            </w:pPr>
            <w:r w:rsidRPr="00A112B5">
              <w:rPr>
                <w:b/>
                <w:lang w:val="en-US"/>
              </w:rPr>
              <w:t>Artifact</w:t>
            </w:r>
          </w:p>
        </w:tc>
        <w:tc>
          <w:tcPr>
            <w:tcW w:w="2410" w:type="dxa"/>
          </w:tcPr>
          <w:p w:rsidR="00326829" w:rsidRPr="00A112B5" w:rsidRDefault="00326829" w:rsidP="007A4C83">
            <w:pPr>
              <w:pStyle w:val="Standard"/>
              <w:spacing w:before="0" w:after="0"/>
              <w:rPr>
                <w:b/>
                <w:lang w:val="en-US"/>
              </w:rPr>
            </w:pPr>
            <w:r w:rsidRPr="00A112B5">
              <w:rPr>
                <w:b/>
                <w:lang w:val="en-US"/>
              </w:rPr>
              <w:t xml:space="preserve">Bean </w:t>
            </w:r>
            <w:r>
              <w:rPr>
                <w:b/>
                <w:lang w:val="en-US"/>
              </w:rPr>
              <w:t>EL Name</w:t>
            </w:r>
          </w:p>
        </w:tc>
        <w:tc>
          <w:tcPr>
            <w:tcW w:w="1559" w:type="dxa"/>
          </w:tcPr>
          <w:p w:rsidR="00326829" w:rsidRPr="00A112B5" w:rsidRDefault="00326829" w:rsidP="007A4C83">
            <w:pPr>
              <w:pStyle w:val="Standard"/>
              <w:spacing w:before="0" w:after="0"/>
              <w:rPr>
                <w:b/>
                <w:lang w:val="en-US"/>
              </w:rPr>
            </w:pPr>
            <w:r w:rsidRPr="00A112B5">
              <w:rPr>
                <w:b/>
                <w:lang w:val="en-US"/>
              </w:rPr>
              <w:t>Qualifier</w:t>
            </w:r>
          </w:p>
        </w:tc>
        <w:tc>
          <w:tcPr>
            <w:tcW w:w="2500" w:type="dxa"/>
          </w:tcPr>
          <w:p w:rsidR="00326829" w:rsidRPr="00A112B5" w:rsidRDefault="00326829" w:rsidP="007A4C83">
            <w:pPr>
              <w:pStyle w:val="Standard"/>
              <w:spacing w:before="0" w:after="0"/>
              <w:rPr>
                <w:b/>
                <w:lang w:val="en-US"/>
              </w:rPr>
            </w:pPr>
            <w:r w:rsidRPr="00A112B5">
              <w:rPr>
                <w:b/>
                <w:lang w:val="en-US"/>
              </w:rPr>
              <w:t xml:space="preserve">Valid </w:t>
            </w:r>
            <w:r>
              <w:rPr>
                <w:b/>
                <w:lang w:val="en-US"/>
              </w:rPr>
              <w:t>during</w:t>
            </w:r>
          </w:p>
        </w:tc>
      </w:tr>
      <w:tr w:rsidR="00940FE2" w:rsidRPr="00A112B5" w:rsidTr="008A4077">
        <w:trPr>
          <w:cantSplit/>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Namespace (String)</w:t>
            </w:r>
          </w:p>
        </w:tc>
        <w:tc>
          <w:tcPr>
            <w:tcW w:w="2410" w:type="dxa"/>
            <w:tcMar>
              <w:top w:w="57" w:type="dxa"/>
            </w:tcMar>
          </w:tcPr>
          <w:p w:rsidR="00940FE2" w:rsidRPr="00165CC8" w:rsidRDefault="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namespace</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@Namespace</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8A4077">
        <w:trPr>
          <w:cantSplit/>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ContextPath (String)</w:t>
            </w:r>
          </w:p>
        </w:tc>
        <w:tc>
          <w:tcPr>
            <w:tcW w:w="2410" w:type="dxa"/>
            <w:tcMar>
              <w:top w:w="57" w:type="dxa"/>
            </w:tcMar>
          </w:tcPr>
          <w:p w:rsidR="00940FE2" w:rsidRPr="00165CC8" w:rsidRDefault="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contextPath</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@ContextPath</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940FE2" w:rsidRPr="00A112B5" w:rsidTr="008A4077">
        <w:trPr>
          <w:cantSplit/>
          <w:trHeight w:val="340"/>
        </w:trPr>
        <w:tc>
          <w:tcPr>
            <w:tcW w:w="2547" w:type="dxa"/>
            <w:tcMar>
              <w:top w:w="57" w:type="dxa"/>
            </w:tcMar>
          </w:tcPr>
          <w:p w:rsidR="00940FE2" w:rsidRPr="00165CC8" w:rsidRDefault="00940FE2" w:rsidP="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WindowID (String)</w:t>
            </w:r>
          </w:p>
        </w:tc>
        <w:tc>
          <w:tcPr>
            <w:tcW w:w="2410" w:type="dxa"/>
            <w:tcMar>
              <w:top w:w="57" w:type="dxa"/>
            </w:tcMar>
          </w:tcPr>
          <w:p w:rsidR="00940FE2" w:rsidRPr="00165CC8" w:rsidRDefault="00940FE2">
            <w:pPr>
              <w:pStyle w:val="Standard"/>
              <w:spacing w:before="0" w:after="0"/>
              <w:rPr>
                <w:rStyle w:val="inlinecode"/>
                <w:rFonts w:ascii="Courier New" w:hAnsi="Courier New" w:cs="Courier New"/>
                <w:sz w:val="16"/>
                <w:szCs w:val="16"/>
              </w:rPr>
            </w:pPr>
            <w:r w:rsidRPr="00165CC8">
              <w:rPr>
                <w:rStyle w:val="inlinecode"/>
                <w:rFonts w:ascii="Courier New" w:hAnsi="Courier New" w:cs="Courier New"/>
                <w:sz w:val="16"/>
                <w:szCs w:val="16"/>
                <w:lang w:val="en-US"/>
              </w:rPr>
              <w:t>windowI</w:t>
            </w:r>
            <w:r w:rsidR="00135823">
              <w:rPr>
                <w:rStyle w:val="inlinecode"/>
                <w:rFonts w:ascii="Courier New" w:hAnsi="Courier New" w:cs="Courier New"/>
                <w:sz w:val="16"/>
                <w:szCs w:val="16"/>
                <w:lang w:val="en-US"/>
              </w:rPr>
              <w:t>d</w:t>
            </w:r>
          </w:p>
        </w:tc>
        <w:tc>
          <w:tcPr>
            <w:tcW w:w="1559" w:type="dxa"/>
            <w:tcMar>
              <w:top w:w="57" w:type="dxa"/>
            </w:tcMar>
          </w:tcPr>
          <w:p w:rsidR="00940FE2" w:rsidRPr="00165CC8" w:rsidRDefault="00940FE2" w:rsidP="00940FE2">
            <w:pPr>
              <w:pStyle w:val="Standard"/>
              <w:spacing w:before="0" w:after="0"/>
              <w:rPr>
                <w:rStyle w:val="inlinecode"/>
                <w:sz w:val="16"/>
                <w:szCs w:val="16"/>
              </w:rPr>
            </w:pPr>
            <w:r w:rsidRPr="00165CC8">
              <w:rPr>
                <w:rStyle w:val="inlinecode"/>
                <w:sz w:val="16"/>
                <w:szCs w:val="16"/>
                <w:lang w:val="en-US"/>
              </w:rPr>
              <w:t>@WindowId</w:t>
            </w:r>
          </w:p>
        </w:tc>
        <w:tc>
          <w:tcPr>
            <w:tcW w:w="2500" w:type="dxa"/>
            <w:tcMar>
              <w:top w:w="57" w:type="dxa"/>
            </w:tcMar>
          </w:tcPr>
          <w:p w:rsidR="00940FE2" w:rsidRPr="00A112B5" w:rsidRDefault="00940FE2" w:rsidP="00940FE2">
            <w:pPr>
              <w:pStyle w:val="Standard"/>
              <w:spacing w:before="0" w:after="0"/>
              <w:rPr>
                <w:lang w:val="en-US"/>
              </w:rPr>
            </w:pPr>
            <w:r w:rsidRPr="00A112B5">
              <w:rPr>
                <w:lang w:val="en-US"/>
              </w:rPr>
              <w:t>all</w:t>
            </w:r>
          </w:p>
        </w:tc>
      </w:tr>
      <w:tr w:rsidR="00164E71" w:rsidRPr="00A112B5" w:rsidTr="008A4077">
        <w:trPr>
          <w:cantSplit/>
          <w:trHeight w:val="340"/>
        </w:trPr>
        <w:tc>
          <w:tcPr>
            <w:tcW w:w="2547" w:type="dxa"/>
            <w:tcMar>
              <w:top w:w="57" w:type="dxa"/>
            </w:tcMar>
          </w:tcPr>
          <w:p w:rsidR="00164E71" w:rsidRPr="00165CC8" w:rsidRDefault="00164E71" w:rsidP="00940FE2">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Portlet name (String)</w:t>
            </w:r>
          </w:p>
        </w:tc>
        <w:tc>
          <w:tcPr>
            <w:tcW w:w="2410" w:type="dxa"/>
            <w:tcMar>
              <w:top w:w="57" w:type="dxa"/>
            </w:tcMar>
          </w:tcPr>
          <w:p w:rsidR="00164E71" w:rsidRPr="00165CC8" w:rsidRDefault="00164E71">
            <w:pPr>
              <w:pStyle w:val="Standard"/>
              <w:spacing w:before="0" w:after="0"/>
              <w:rPr>
                <w:rStyle w:val="inlinecode"/>
                <w:rFonts w:ascii="Courier New" w:hAnsi="Courier New" w:cs="Courier New"/>
                <w:sz w:val="16"/>
                <w:szCs w:val="16"/>
                <w:lang w:val="en-US"/>
              </w:rPr>
            </w:pPr>
            <w:r>
              <w:rPr>
                <w:rStyle w:val="inlinecode"/>
                <w:rFonts w:ascii="Courier New" w:hAnsi="Courier New" w:cs="Courier New"/>
                <w:sz w:val="16"/>
                <w:szCs w:val="16"/>
                <w:lang w:val="en-US"/>
              </w:rPr>
              <w:t>portletName</w:t>
            </w:r>
          </w:p>
        </w:tc>
        <w:tc>
          <w:tcPr>
            <w:tcW w:w="1559" w:type="dxa"/>
            <w:tcMar>
              <w:top w:w="57" w:type="dxa"/>
            </w:tcMar>
          </w:tcPr>
          <w:p w:rsidR="00164E71" w:rsidRPr="00165CC8" w:rsidRDefault="00164E71" w:rsidP="00940FE2">
            <w:pPr>
              <w:pStyle w:val="Standard"/>
              <w:spacing w:before="0" w:after="0"/>
              <w:rPr>
                <w:rStyle w:val="inlinecode"/>
                <w:sz w:val="16"/>
                <w:szCs w:val="16"/>
                <w:lang w:val="en-US"/>
              </w:rPr>
            </w:pPr>
            <w:r>
              <w:rPr>
                <w:rStyle w:val="inlinecode"/>
                <w:sz w:val="16"/>
                <w:szCs w:val="16"/>
                <w:lang w:val="en-US"/>
              </w:rPr>
              <w:t>@PortletName</w:t>
            </w:r>
          </w:p>
        </w:tc>
        <w:tc>
          <w:tcPr>
            <w:tcW w:w="2500" w:type="dxa"/>
            <w:tcMar>
              <w:top w:w="57" w:type="dxa"/>
            </w:tcMar>
          </w:tcPr>
          <w:p w:rsidR="00164E71" w:rsidRPr="00A112B5" w:rsidRDefault="00164E71" w:rsidP="00940FE2">
            <w:pPr>
              <w:pStyle w:val="Standard"/>
              <w:spacing w:before="0" w:after="0"/>
              <w:rPr>
                <w:lang w:val="en-US"/>
              </w:rPr>
            </w:pPr>
            <w:r>
              <w:rPr>
                <w:lang w:val="en-US"/>
              </w:rPr>
              <w:t>all</w:t>
            </w:r>
          </w:p>
        </w:tc>
      </w:tr>
    </w:tbl>
    <w:p w:rsidR="00A112B5" w:rsidRDefault="00A112B5" w:rsidP="007B7FCE">
      <w:pPr>
        <w:pStyle w:val="Standard"/>
        <w:rPr>
          <w:lang w:val="en-US"/>
        </w:rPr>
      </w:pPr>
    </w:p>
    <w:p w:rsidR="00792EBF" w:rsidRDefault="00792EBF" w:rsidP="00792EBF">
      <w:pPr>
        <w:pStyle w:val="Heading1"/>
      </w:pPr>
      <w:bookmarkStart w:id="887" w:name="_Ref447790905"/>
      <w:bookmarkStart w:id="888" w:name="_Toc468261171"/>
      <w:r>
        <w:lastRenderedPageBreak/>
        <w:t>Asynchronous Support</w:t>
      </w:r>
      <w:bookmarkEnd w:id="887"/>
      <w:bookmarkEnd w:id="888"/>
    </w:p>
    <w:p w:rsidR="00792EBF" w:rsidRDefault="00C57699" w:rsidP="00792EBF">
      <w:pPr>
        <w:pStyle w:val="Standard"/>
        <w:rPr>
          <w:lang w:val="en-US"/>
        </w:rPr>
      </w:pPr>
      <w:r w:rsidRPr="00C57699">
        <w:rPr>
          <w:lang w:val="en-US"/>
        </w:rPr>
        <w:t>Portlet containers are typically impleme</w:t>
      </w:r>
      <w:r>
        <w:rPr>
          <w:lang w:val="en-US"/>
        </w:rPr>
        <w:t>n</w:t>
      </w:r>
      <w:r w:rsidRPr="00C57699">
        <w:rPr>
          <w:lang w:val="en-US"/>
        </w:rPr>
        <w:t>ted using pools of resources</w:t>
      </w:r>
      <w:r>
        <w:rPr>
          <w:lang w:val="en-US"/>
        </w:rPr>
        <w:t>,</w:t>
      </w:r>
      <w:r w:rsidRPr="00C57699">
        <w:rPr>
          <w:lang w:val="en-US"/>
        </w:rPr>
        <w:t xml:space="preserve"> such as threads and buffers, to handle incoming requests.</w:t>
      </w:r>
      <w:r>
        <w:rPr>
          <w:lang w:val="en-US"/>
        </w:rPr>
        <w:t xml:space="preserve"> Resources are allocated for each incoming request and are released when the request is complete.</w:t>
      </w:r>
    </w:p>
    <w:p w:rsidR="00313ED7" w:rsidRDefault="00313ED7" w:rsidP="00792EBF">
      <w:pPr>
        <w:pStyle w:val="Standard"/>
        <w:rPr>
          <w:lang w:val="en-US"/>
        </w:rPr>
      </w:pPr>
      <w:r>
        <w:rPr>
          <w:lang w:val="en-US"/>
        </w:rPr>
        <w:t xml:space="preserve">Some requests take a long time to respond since they need to wait for database access, a remote connection, or access to some other limited resource. Such requests will block the portlet container request resource pools while they are executing. If there are many such requests waiting at the same time, a great deal of portlet container request pool resources can become blocked, leading to overall slow response even for requests that </w:t>
      </w:r>
      <w:r w:rsidR="00F07218">
        <w:rPr>
          <w:lang w:val="en-US"/>
        </w:rPr>
        <w:t>d</w:t>
      </w:r>
      <w:r>
        <w:rPr>
          <w:lang w:val="en-US"/>
        </w:rPr>
        <w:t>o not require access to slow or limited resources.</w:t>
      </w:r>
    </w:p>
    <w:p w:rsidR="00313ED7" w:rsidRDefault="00313ED7" w:rsidP="00792EBF">
      <w:pPr>
        <w:pStyle w:val="Standard"/>
        <w:rPr>
          <w:lang w:val="en-US"/>
        </w:rPr>
      </w:pPr>
      <w:r>
        <w:rPr>
          <w:lang w:val="en-US"/>
        </w:rPr>
        <w:t>Portlet</w:t>
      </w:r>
      <w:r w:rsidR="00B7788C">
        <w:rPr>
          <w:lang w:val="en-US"/>
        </w:rPr>
        <w:t xml:space="preserve"> Specification 3.0 introduces</w:t>
      </w:r>
      <w:r>
        <w:rPr>
          <w:lang w:val="en-US"/>
        </w:rPr>
        <w:t xml:space="preserve"> asynchronous support to help alleviate this problem. </w:t>
      </w:r>
      <w:r w:rsidR="00A1750A">
        <w:rPr>
          <w:lang w:val="en-US"/>
        </w:rPr>
        <w:t>Using asynchronous support, the developer can delegate execution of a long-running request to a separate thread, allowing the initial portlet request to return in order to free up portlet container resources associated with the request without sending a response to the client. The long-running request can then send the response to the client and close the response at a later time when the required data becomes available.</w:t>
      </w:r>
    </w:p>
    <w:p w:rsidR="00B7788C" w:rsidRDefault="00B7788C" w:rsidP="00792EBF">
      <w:pPr>
        <w:pStyle w:val="Standard"/>
        <w:rPr>
          <w:lang w:val="en-US"/>
        </w:rPr>
      </w:pPr>
      <w:r>
        <w:rPr>
          <w:lang w:val="en-US"/>
        </w:rPr>
        <w:t xml:space="preserve">The portlet specification </w:t>
      </w:r>
      <w:r w:rsidR="00F82242">
        <w:rPr>
          <w:lang w:val="en-US"/>
        </w:rPr>
        <w:t>describes</w:t>
      </w:r>
      <w:r>
        <w:rPr>
          <w:lang w:val="en-US"/>
        </w:rPr>
        <w:t xml:space="preserve"> asynchronous support for resource requests only. </w:t>
      </w:r>
      <w:r w:rsidR="00F82242">
        <w:rPr>
          <w:lang w:val="en-US"/>
        </w:rPr>
        <w:t>The portlet container must provide asynchronous support for resource requests.</w:t>
      </w:r>
    </w:p>
    <w:p w:rsidR="009E399F" w:rsidRDefault="00A1750A" w:rsidP="00792EBF">
      <w:pPr>
        <w:pStyle w:val="Standard"/>
        <w:rPr>
          <w:lang w:val="en-US"/>
        </w:rPr>
      </w:pPr>
      <w:r>
        <w:rPr>
          <w:lang w:val="en-US"/>
        </w:rPr>
        <w:t>Portlet asynchronous support is modeled after the asynchro</w:t>
      </w:r>
      <w:r w:rsidR="00B7788C">
        <w:rPr>
          <w:lang w:val="en-US"/>
        </w:rPr>
        <w:t>nous support introduced with</w:t>
      </w:r>
      <w:r>
        <w:rPr>
          <w:lang w:val="en-US"/>
        </w:rPr>
        <w:t xml:space="preserve"> Servlet Specification 3.0</w:t>
      </w:r>
      <w:r>
        <w:rPr>
          <w:rStyle w:val="FootnoteReference"/>
          <w:lang w:val="en-US"/>
        </w:rPr>
        <w:footnoteReference w:id="17"/>
      </w:r>
      <w:r>
        <w:rPr>
          <w:lang w:val="en-US"/>
        </w:rPr>
        <w:t xml:space="preserve">. </w:t>
      </w:r>
      <w:r w:rsidR="009E399F">
        <w:rPr>
          <w:lang w:val="en-US"/>
        </w:rPr>
        <w:t>Many of the asynchronous support considerations, concepts , and restrictions described in the Servlet Specification apply to portlets as well.</w:t>
      </w:r>
    </w:p>
    <w:p w:rsidR="009E399F" w:rsidRDefault="004C0844" w:rsidP="004C0844">
      <w:pPr>
        <w:pStyle w:val="Heading2"/>
      </w:pPr>
      <w:bookmarkStart w:id="889" w:name="_Toc468261172"/>
      <w:r>
        <w:t>Concepts</w:t>
      </w:r>
      <w:bookmarkEnd w:id="889"/>
    </w:p>
    <w:p w:rsidR="004C0844" w:rsidRDefault="004C0844" w:rsidP="004C0844">
      <w:pPr>
        <w:pStyle w:val="Standard"/>
        <w:rPr>
          <w:lang w:val="en-US"/>
        </w:rPr>
      </w:pPr>
      <w:r w:rsidRPr="004C0844">
        <w:rPr>
          <w:lang w:val="en-US"/>
        </w:rPr>
        <w:t xml:space="preserve">When a resource request is </w:t>
      </w:r>
      <w:r w:rsidR="00F82242" w:rsidRPr="004C0844">
        <w:rPr>
          <w:lang w:val="en-US"/>
        </w:rPr>
        <w:t>received</w:t>
      </w:r>
      <w:r w:rsidRPr="004C0844">
        <w:rPr>
          <w:lang w:val="en-US"/>
        </w:rPr>
        <w:t xml:space="preserve"> from the client, the portlet container will dispatch it to the target portlet as described in </w:t>
      </w:r>
      <w:r>
        <w:rPr>
          <w:lang w:val="en-US"/>
        </w:rPr>
        <w:fldChar w:fldCharType="begin"/>
      </w:r>
      <w:r>
        <w:rPr>
          <w:lang w:val="en-US"/>
        </w:rPr>
        <w:instrText xml:space="preserve"> REF _Ref425229252 \w \h </w:instrText>
      </w:r>
      <w:r>
        <w:rPr>
          <w:lang w:val="en-US"/>
        </w:rPr>
      </w:r>
      <w:r>
        <w:rPr>
          <w:lang w:val="en-US"/>
        </w:rPr>
        <w:fldChar w:fldCharType="separate"/>
      </w:r>
      <w:r w:rsidR="003B17E8">
        <w:rPr>
          <w:lang w:val="en-US"/>
        </w:rPr>
        <w:t>Chapter 4</w:t>
      </w:r>
      <w:r>
        <w:rPr>
          <w:lang w:val="en-US"/>
        </w:rPr>
        <w:fldChar w:fldCharType="end"/>
      </w:r>
      <w:r>
        <w:rPr>
          <w:lang w:val="en-US"/>
        </w:rPr>
        <w:t xml:space="preserve"> </w:t>
      </w:r>
      <w:r>
        <w:rPr>
          <w:lang w:val="en-US"/>
        </w:rPr>
        <w:fldChar w:fldCharType="begin"/>
      </w:r>
      <w:r>
        <w:rPr>
          <w:lang w:val="en-US"/>
        </w:rPr>
        <w:instrText xml:space="preserve"> REF _Ref425229252 \h </w:instrText>
      </w:r>
      <w:r>
        <w:rPr>
          <w:lang w:val="en-US"/>
        </w:rPr>
      </w:r>
      <w:r>
        <w:rPr>
          <w:lang w:val="en-US"/>
        </w:rPr>
        <w:fldChar w:fldCharType="separate"/>
      </w:r>
      <w:r w:rsidR="003B17E8" w:rsidRPr="003B17E8">
        <w:rPr>
          <w:lang w:val="en-US"/>
        </w:rPr>
        <w:t>Portlet Lifecycle Interfaces</w:t>
      </w:r>
      <w:r>
        <w:rPr>
          <w:lang w:val="en-US"/>
        </w:rPr>
        <w:fldChar w:fldCharType="end"/>
      </w:r>
      <w:r>
        <w:rPr>
          <w:lang w:val="en-US"/>
        </w:rPr>
        <w:t xml:space="preserve">, and specifically in Section </w:t>
      </w:r>
      <w:r>
        <w:rPr>
          <w:lang w:val="en-US"/>
        </w:rPr>
        <w:fldChar w:fldCharType="begin"/>
      </w:r>
      <w:r>
        <w:rPr>
          <w:lang w:val="en-US"/>
        </w:rPr>
        <w:instrText xml:space="preserve"> REF _Ref447788385 \n \h </w:instrText>
      </w:r>
      <w:r>
        <w:rPr>
          <w:lang w:val="en-US"/>
        </w:rPr>
      </w:r>
      <w:r>
        <w:rPr>
          <w:lang w:val="en-US"/>
        </w:rPr>
        <w:fldChar w:fldCharType="separate"/>
      </w:r>
      <w:r w:rsidR="003B17E8">
        <w:rPr>
          <w:lang w:val="en-US"/>
        </w:rPr>
        <w:t>4.8.6</w:t>
      </w:r>
      <w:r>
        <w:rPr>
          <w:lang w:val="en-US"/>
        </w:rPr>
        <w:fldChar w:fldCharType="end"/>
      </w:r>
      <w:r>
        <w:rPr>
          <w:lang w:val="en-US"/>
        </w:rPr>
        <w:t xml:space="preserve"> </w:t>
      </w:r>
      <w:r>
        <w:rPr>
          <w:lang w:val="en-US"/>
        </w:rPr>
        <w:fldChar w:fldCharType="begin"/>
      </w:r>
      <w:r>
        <w:rPr>
          <w:lang w:val="en-US"/>
        </w:rPr>
        <w:instrText xml:space="preserve"> REF _Ref447788385 \h </w:instrText>
      </w:r>
      <w:r>
        <w:rPr>
          <w:lang w:val="en-US"/>
        </w:rPr>
      </w:r>
      <w:r>
        <w:rPr>
          <w:lang w:val="en-US"/>
        </w:rPr>
        <w:fldChar w:fldCharType="separate"/>
      </w:r>
      <w:r w:rsidR="003B17E8" w:rsidRPr="003B17E8">
        <w:rPr>
          <w:lang w:val="en-US"/>
        </w:rPr>
        <w:t>Annotated Resource Method Dispatching</w:t>
      </w:r>
      <w:r>
        <w:rPr>
          <w:lang w:val="en-US"/>
        </w:rPr>
        <w:fldChar w:fldCharType="end"/>
      </w:r>
      <w:r>
        <w:rPr>
          <w:lang w:val="en-US"/>
        </w:rPr>
        <w:t xml:space="preserve"> on page </w:t>
      </w:r>
      <w:r>
        <w:rPr>
          <w:lang w:val="en-US"/>
        </w:rPr>
        <w:fldChar w:fldCharType="begin"/>
      </w:r>
      <w:r>
        <w:rPr>
          <w:lang w:val="en-US"/>
        </w:rPr>
        <w:instrText xml:space="preserve"> PAGEREF _Ref447788385 \h </w:instrText>
      </w:r>
      <w:r>
        <w:rPr>
          <w:lang w:val="en-US"/>
        </w:rPr>
      </w:r>
      <w:r>
        <w:rPr>
          <w:lang w:val="en-US"/>
        </w:rPr>
        <w:fldChar w:fldCharType="separate"/>
      </w:r>
      <w:r w:rsidR="003B17E8">
        <w:rPr>
          <w:noProof/>
          <w:lang w:val="en-US"/>
        </w:rPr>
        <w:t>41</w:t>
      </w:r>
      <w:r>
        <w:rPr>
          <w:lang w:val="en-US"/>
        </w:rPr>
        <w:fldChar w:fldCharType="end"/>
      </w:r>
      <w:r>
        <w:rPr>
          <w:lang w:val="en-US"/>
        </w:rPr>
        <w:t xml:space="preserve">. </w:t>
      </w:r>
      <w:r w:rsidR="00F82242">
        <w:rPr>
          <w:lang w:val="en-US"/>
        </w:rPr>
        <w:t xml:space="preserve">If the portlet does not use </w:t>
      </w:r>
      <w:r w:rsidR="00F82242" w:rsidRPr="002F4E72">
        <w:rPr>
          <w:rStyle w:val="inlinecode"/>
          <w:lang w:val="en-US"/>
        </w:rPr>
        <w:t>ResourceRequest</w:t>
      </w:r>
      <w:r w:rsidR="00F82242">
        <w:rPr>
          <w:lang w:val="en-US"/>
        </w:rPr>
        <w:t xml:space="preserve"> methods to start asynchronous processing, portlet resource phase execution will take place as described there.</w:t>
      </w:r>
    </w:p>
    <w:p w:rsidR="00E87704" w:rsidRDefault="00E87704" w:rsidP="00E87704">
      <w:pPr>
        <w:pStyle w:val="Heading3"/>
      </w:pPr>
      <w:bookmarkStart w:id="890" w:name="_Ref450555173"/>
      <w:bookmarkStart w:id="891" w:name="_Ref450555180"/>
      <w:bookmarkStart w:id="892" w:name="_Ref450555190"/>
      <w:bookmarkStart w:id="893" w:name="_Toc468261173"/>
      <w:r>
        <w:t>Starting Asynchronous Processing</w:t>
      </w:r>
      <w:bookmarkEnd w:id="890"/>
      <w:bookmarkEnd w:id="891"/>
      <w:bookmarkEnd w:id="892"/>
      <w:bookmarkEnd w:id="893"/>
    </w:p>
    <w:p w:rsidR="00955804" w:rsidRDefault="00955804" w:rsidP="00955804">
      <w:pPr>
        <w:pStyle w:val="Standard"/>
        <w:rPr>
          <w:lang w:val="en-US"/>
        </w:rPr>
      </w:pPr>
      <w:r>
        <w:rPr>
          <w:lang w:val="en-US"/>
        </w:rPr>
        <w:t xml:space="preserve">If the portlet uses asynchronous processing, it must start asynchronous processing within the body of the resource method invoked by the portlet container. If the portlet performs a </w:t>
      </w:r>
      <w:r w:rsidRPr="00955804">
        <w:rPr>
          <w:rStyle w:val="inlinecode"/>
          <w:lang w:val="en-US"/>
        </w:rPr>
        <w:t>PortletRequestDispatcher</w:t>
      </w:r>
      <w:r>
        <w:rPr>
          <w:lang w:val="en-US"/>
        </w:rPr>
        <w:t xml:space="preserve"> </w:t>
      </w:r>
      <w:r w:rsidRPr="00955804">
        <w:rPr>
          <w:rStyle w:val="inlinecode"/>
          <w:lang w:val="en-US"/>
        </w:rPr>
        <w:t>include</w:t>
      </w:r>
      <w:r>
        <w:rPr>
          <w:lang w:val="en-US"/>
        </w:rPr>
        <w:t xml:space="preserve"> or </w:t>
      </w:r>
      <w:r w:rsidRPr="00955804">
        <w:rPr>
          <w:rStyle w:val="inlinecode"/>
          <w:lang w:val="en-US"/>
        </w:rPr>
        <w:t>forward</w:t>
      </w:r>
      <w:r>
        <w:rPr>
          <w:lang w:val="en-US"/>
        </w:rPr>
        <w:t xml:space="preserve"> before starting asynchronous processing, behavior of the </w:t>
      </w:r>
      <w:r w:rsidRPr="004F3251">
        <w:rPr>
          <w:rStyle w:val="inlinecode"/>
          <w:lang w:val="en-US"/>
        </w:rPr>
        <w:t>ServletRequest</w:t>
      </w:r>
      <w:r>
        <w:rPr>
          <w:lang w:val="en-US"/>
        </w:rPr>
        <w:t xml:space="preserve"> asynchronous methods</w:t>
      </w:r>
      <w:r w:rsidR="004F3251">
        <w:rPr>
          <w:lang w:val="en-US"/>
        </w:rPr>
        <w:t xml:space="preserve"> within the method targeted by the </w:t>
      </w:r>
      <w:r w:rsidR="004F3251" w:rsidRPr="002F4E72">
        <w:rPr>
          <w:rStyle w:val="inlinecode"/>
          <w:lang w:val="en-US"/>
        </w:rPr>
        <w:t>include</w:t>
      </w:r>
      <w:r w:rsidR="004F3251">
        <w:rPr>
          <w:lang w:val="en-US"/>
        </w:rPr>
        <w:t xml:space="preserve"> or </w:t>
      </w:r>
      <w:r w:rsidR="004F3251" w:rsidRPr="002F4E72">
        <w:rPr>
          <w:rStyle w:val="inlinecode"/>
          <w:lang w:val="en-US"/>
        </w:rPr>
        <w:t>forward</w:t>
      </w:r>
      <w:r>
        <w:rPr>
          <w:lang w:val="en-US"/>
        </w:rPr>
        <w:t xml:space="preserve"> is implementation-specific and outside the scope of this specification.</w:t>
      </w:r>
    </w:p>
    <w:p w:rsidR="00CA0EB7" w:rsidRDefault="00784278" w:rsidP="004C0844">
      <w:pPr>
        <w:pStyle w:val="Standard"/>
        <w:rPr>
          <w:lang w:val="en-US"/>
        </w:rPr>
      </w:pPr>
      <w:r>
        <w:rPr>
          <w:lang w:val="en-US"/>
        </w:rPr>
        <w:t xml:space="preserve">Once asynchronous processing has been started, the portlet container must not close the </w:t>
      </w:r>
      <w:r w:rsidRPr="00955804">
        <w:rPr>
          <w:rStyle w:val="inlinecode"/>
          <w:lang w:val="en-US"/>
        </w:rPr>
        <w:t>ResourceResponse</w:t>
      </w:r>
      <w:r>
        <w:rPr>
          <w:lang w:val="en-US"/>
        </w:rPr>
        <w:t xml:space="preserve"> until </w:t>
      </w:r>
      <w:r w:rsidR="004A14DA">
        <w:rPr>
          <w:lang w:val="en-US"/>
        </w:rPr>
        <w:t>asynchronous processing has been completed.</w:t>
      </w:r>
      <w:r w:rsidR="00D66730">
        <w:rPr>
          <w:lang w:val="en-US"/>
        </w:rPr>
        <w:t xml:space="preserve"> Upon asynchronous processing completion, the portlet container must close the </w:t>
      </w:r>
      <w:r w:rsidR="00D66730" w:rsidRPr="00D66730">
        <w:rPr>
          <w:rStyle w:val="inlinecode"/>
          <w:lang w:val="en-US"/>
        </w:rPr>
        <w:t>ResourceResponse</w:t>
      </w:r>
      <w:r w:rsidR="00D66730">
        <w:rPr>
          <w:lang w:val="en-US"/>
        </w:rPr>
        <w:t xml:space="preserve"> and call any </w:t>
      </w:r>
      <w:r w:rsidR="0002193A">
        <w:rPr>
          <w:lang w:val="en-US"/>
        </w:rPr>
        <w:t>registered listeners (as</w:t>
      </w:r>
      <w:r w:rsidR="00D66730">
        <w:rPr>
          <w:lang w:val="en-US"/>
        </w:rPr>
        <w:t xml:space="preserve"> will be covered in the following</w:t>
      </w:r>
      <w:r w:rsidR="0002193A">
        <w:rPr>
          <w:lang w:val="en-US"/>
        </w:rPr>
        <w:t xml:space="preserve"> sections</w:t>
      </w:r>
      <w:r w:rsidR="00D66730">
        <w:rPr>
          <w:lang w:val="en-US"/>
        </w:rPr>
        <w:t>).</w:t>
      </w:r>
    </w:p>
    <w:p w:rsidR="00E27CD0" w:rsidRDefault="00E27CD0" w:rsidP="004C0844">
      <w:pPr>
        <w:pStyle w:val="Standard"/>
        <w:rPr>
          <w:lang w:val="en-US"/>
        </w:rPr>
      </w:pPr>
      <w:r>
        <w:rPr>
          <w:lang w:val="en-US"/>
        </w:rPr>
        <w:lastRenderedPageBreak/>
        <w:t>After the portlet starts asynchronous processing, the portlet may complete asynchronous processing before exiting the resource method, may dispatch the request and exit, or may pass the request to an asynchronous thread and exit without completing asynchronous processing or dispatching.</w:t>
      </w:r>
    </w:p>
    <w:p w:rsidR="00E87704" w:rsidRDefault="00E87704" w:rsidP="00E87704">
      <w:pPr>
        <w:pStyle w:val="Heading3"/>
      </w:pPr>
      <w:bookmarkStart w:id="894" w:name="_Ref452381866"/>
      <w:bookmarkStart w:id="895" w:name="_Ref452381873"/>
      <w:bookmarkStart w:id="896" w:name="_Toc468261174"/>
      <w:r>
        <w:t>The Asynchronous Processing Cycle</w:t>
      </w:r>
      <w:bookmarkEnd w:id="894"/>
      <w:bookmarkEnd w:id="895"/>
      <w:bookmarkEnd w:id="896"/>
    </w:p>
    <w:p w:rsidR="004A14DA" w:rsidRDefault="00CF4114" w:rsidP="004C0844">
      <w:pPr>
        <w:pStyle w:val="Standard"/>
        <w:rPr>
          <w:lang w:val="en-US"/>
        </w:rPr>
      </w:pPr>
      <w:r>
        <w:rPr>
          <w:lang w:val="en-US"/>
        </w:rPr>
        <w:t>Within the overall asynchronous processing bracket, that is, after the portlet has started asynchronous processing, but before asynchronous processing completion, there can be one or more asynchronous processing cycles.</w:t>
      </w:r>
    </w:p>
    <w:p w:rsidR="00CF4114" w:rsidRDefault="00CF4114" w:rsidP="004C0844">
      <w:pPr>
        <w:pStyle w:val="Standard"/>
        <w:rPr>
          <w:lang w:val="en-US"/>
        </w:rPr>
      </w:pPr>
      <w:r>
        <w:rPr>
          <w:lang w:val="en-US"/>
        </w:rPr>
        <w:t xml:space="preserve">The portlet can use </w:t>
      </w:r>
      <w:r w:rsidRPr="00955804">
        <w:rPr>
          <w:rStyle w:val="inlinecode"/>
          <w:lang w:val="en-US"/>
        </w:rPr>
        <w:t>PortletAsyncContext</w:t>
      </w:r>
      <w:r>
        <w:rPr>
          <w:lang w:val="en-US"/>
        </w:rPr>
        <w:t xml:space="preserve"> </w:t>
      </w:r>
      <w:r w:rsidRPr="00955804">
        <w:rPr>
          <w:rStyle w:val="inlinecode"/>
          <w:lang w:val="en-US"/>
        </w:rPr>
        <w:t>dispatch</w:t>
      </w:r>
      <w:r>
        <w:rPr>
          <w:lang w:val="en-US"/>
        </w:rPr>
        <w:t xml:space="preserve"> methods to end an asynchronous processing cycle without completing the overall </w:t>
      </w:r>
      <w:r w:rsidR="00955804">
        <w:rPr>
          <w:lang w:val="en-US"/>
        </w:rPr>
        <w:t xml:space="preserve">asynchronous processing bracket. The portlet can </w:t>
      </w:r>
      <w:r w:rsidR="002F4E72">
        <w:rPr>
          <w:lang w:val="en-US"/>
        </w:rPr>
        <w:t xml:space="preserve">use asynchronous </w:t>
      </w:r>
      <w:r w:rsidR="00955804">
        <w:rPr>
          <w:lang w:val="en-US"/>
        </w:rPr>
        <w:t>dispatch</w:t>
      </w:r>
      <w:r w:rsidR="002F4E72">
        <w:rPr>
          <w:lang w:val="en-US"/>
        </w:rPr>
        <w:t xml:space="preserve"> methods to dispatch</w:t>
      </w:r>
      <w:r w:rsidR="00955804">
        <w:rPr>
          <w:lang w:val="en-US"/>
        </w:rPr>
        <w:t xml:space="preserve"> the request back to the same resource method that initialized asynchronous processing, to a servlet that supports asynchronous processing, or to a servlet or JSP that does not support asynchronous processing.</w:t>
      </w:r>
    </w:p>
    <w:p w:rsidR="00955804" w:rsidRDefault="00955804" w:rsidP="004C0844">
      <w:pPr>
        <w:pStyle w:val="Standard"/>
        <w:rPr>
          <w:lang w:val="en-US"/>
        </w:rPr>
      </w:pPr>
      <w:r>
        <w:rPr>
          <w:lang w:val="en-US"/>
        </w:rPr>
        <w:t>Dispatching transfers the request to the portlet container, which will then invoke</w:t>
      </w:r>
      <w:r w:rsidR="004F3251">
        <w:rPr>
          <w:lang w:val="en-US"/>
        </w:rPr>
        <w:t xml:space="preserve"> the</w:t>
      </w:r>
      <w:r>
        <w:rPr>
          <w:lang w:val="en-US"/>
        </w:rPr>
        <w:t xml:space="preserve"> target servlet or portlet.</w:t>
      </w:r>
    </w:p>
    <w:p w:rsidR="004F3251" w:rsidRDefault="004F3251" w:rsidP="004C0844">
      <w:pPr>
        <w:pStyle w:val="Standard"/>
        <w:rPr>
          <w:lang w:val="en-US"/>
        </w:rPr>
      </w:pPr>
      <w:r>
        <w:rPr>
          <w:lang w:val="en-US"/>
        </w:rPr>
        <w:t xml:space="preserve">If the dispatch target is the portlet resource method itself, or is a servlet that supports asynchronous processing, that target method may use asynchronous methods to either start a new asynchronous processing cycle </w:t>
      </w:r>
      <w:r w:rsidR="00613BDC">
        <w:rPr>
          <w:lang w:val="en-US"/>
        </w:rPr>
        <w:t>or to complete the overall asynchronous processing bracket. If the dispatch target method exits without starting a new asynchronous processing cycle and without completing asynchronous processing, the portlet container must complete the overall asynchronous processing bracket.</w:t>
      </w:r>
    </w:p>
    <w:p w:rsidR="004F3251" w:rsidRDefault="004F3251" w:rsidP="004C0844">
      <w:pPr>
        <w:pStyle w:val="Standard"/>
        <w:rPr>
          <w:lang w:val="en-US"/>
        </w:rPr>
      </w:pPr>
      <w:r>
        <w:rPr>
          <w:lang w:val="en-US"/>
        </w:rPr>
        <w:t>If the dispatch target does not support asynchronous processing, the portlet container must complete the overall asynchronous processing bracket</w:t>
      </w:r>
      <w:r w:rsidR="00613BDC">
        <w:rPr>
          <w:lang w:val="en-US"/>
        </w:rPr>
        <w:t xml:space="preserve"> </w:t>
      </w:r>
      <w:r>
        <w:rPr>
          <w:lang w:val="en-US"/>
        </w:rPr>
        <w:t xml:space="preserve">after the </w:t>
      </w:r>
      <w:r w:rsidR="00613BDC">
        <w:rPr>
          <w:lang w:val="en-US"/>
        </w:rPr>
        <w:t>target dispatch method exits</w:t>
      </w:r>
      <w:r>
        <w:rPr>
          <w:lang w:val="en-US"/>
        </w:rPr>
        <w:t>.</w:t>
      </w:r>
    </w:p>
    <w:p w:rsidR="002F4E72" w:rsidRDefault="00794180" w:rsidP="004C0844">
      <w:pPr>
        <w:pStyle w:val="Standard"/>
        <w:rPr>
          <w:lang w:val="en-US"/>
        </w:rPr>
      </w:pPr>
      <w:r>
        <w:rPr>
          <w:lang w:val="en-US"/>
        </w:rPr>
        <w:t xml:space="preserve">If the </w:t>
      </w:r>
      <w:r w:rsidR="002F4E72">
        <w:rPr>
          <w:lang w:val="en-US"/>
        </w:rPr>
        <w:t xml:space="preserve">portlet resource method performs a </w:t>
      </w:r>
      <w:r w:rsidR="002F4E72" w:rsidRPr="002F4E72">
        <w:rPr>
          <w:rStyle w:val="inlinecode"/>
          <w:lang w:val="en-US"/>
        </w:rPr>
        <w:t>PortletRequestDispatcher</w:t>
      </w:r>
      <w:r w:rsidR="002F4E72">
        <w:rPr>
          <w:lang w:val="en-US"/>
        </w:rPr>
        <w:t xml:space="preserve"> </w:t>
      </w:r>
      <w:r w:rsidR="002F4E72" w:rsidRPr="002F4E72">
        <w:rPr>
          <w:rStyle w:val="inlinecode"/>
          <w:lang w:val="en-US"/>
        </w:rPr>
        <w:t>forward</w:t>
      </w:r>
      <w:r w:rsidR="002F4E72">
        <w:rPr>
          <w:lang w:val="en-US"/>
        </w:rPr>
        <w:t xml:space="preserve"> after starting asynchronous processing but before performing an asynchronous dispatch</w:t>
      </w:r>
      <w:r>
        <w:rPr>
          <w:lang w:val="en-US"/>
        </w:rPr>
        <w:t xml:space="preserve">, the portlet container must complete the overall asynchronous processing bracket after the target </w:t>
      </w:r>
      <w:r w:rsidR="002F4E72">
        <w:rPr>
          <w:lang w:val="en-US"/>
        </w:rPr>
        <w:t>forward</w:t>
      </w:r>
      <w:r>
        <w:rPr>
          <w:lang w:val="en-US"/>
        </w:rPr>
        <w:t xml:space="preserve"> method exits.</w:t>
      </w:r>
      <w:r w:rsidR="002F4E72">
        <w:rPr>
          <w:lang w:val="en-US"/>
        </w:rPr>
        <w:t xml:space="preserve"> </w:t>
      </w:r>
    </w:p>
    <w:p w:rsidR="00CA0EB7" w:rsidRDefault="002F4E72" w:rsidP="004C0844">
      <w:pPr>
        <w:pStyle w:val="Standard"/>
        <w:rPr>
          <w:lang w:val="en-US"/>
        </w:rPr>
      </w:pPr>
      <w:r>
        <w:rPr>
          <w:lang w:val="en-US"/>
        </w:rPr>
        <w:t xml:space="preserve">Within the same container-dispatched method, performing a </w:t>
      </w:r>
      <w:r w:rsidR="00794180" w:rsidRPr="002F4E72">
        <w:rPr>
          <w:rStyle w:val="inlinecode"/>
          <w:lang w:val="en-US"/>
        </w:rPr>
        <w:t>Po</w:t>
      </w:r>
      <w:r w:rsidRPr="002F4E72">
        <w:rPr>
          <w:rStyle w:val="inlinecode"/>
          <w:lang w:val="en-US"/>
        </w:rPr>
        <w:t>rtletRequestDispatcher</w:t>
      </w:r>
      <w:r>
        <w:rPr>
          <w:lang w:val="en-US"/>
        </w:rPr>
        <w:t xml:space="preserve"> </w:t>
      </w:r>
      <w:r w:rsidRPr="002F4E72">
        <w:rPr>
          <w:rStyle w:val="inlinecode"/>
          <w:lang w:val="en-US"/>
        </w:rPr>
        <w:t>forward</w:t>
      </w:r>
      <w:r>
        <w:rPr>
          <w:lang w:val="en-US"/>
        </w:rPr>
        <w:t xml:space="preserve"> after an asynchronous dispatch method has been executed is disallowed, as is an asynchronous dispatch after a </w:t>
      </w:r>
      <w:r w:rsidRPr="002F4E72">
        <w:rPr>
          <w:rStyle w:val="inlinecode"/>
          <w:lang w:val="en-US"/>
        </w:rPr>
        <w:t>PortletRequestDispatcher</w:t>
      </w:r>
      <w:r>
        <w:rPr>
          <w:lang w:val="en-US"/>
        </w:rPr>
        <w:t xml:space="preserve"> </w:t>
      </w:r>
      <w:r w:rsidRPr="002F4E72">
        <w:rPr>
          <w:rStyle w:val="inlinecode"/>
          <w:lang w:val="en-US"/>
        </w:rPr>
        <w:t>forward</w:t>
      </w:r>
      <w:r>
        <w:rPr>
          <w:lang w:val="en-US"/>
        </w:rPr>
        <w:t>.</w:t>
      </w:r>
    </w:p>
    <w:p w:rsidR="00DA6B9A" w:rsidRDefault="00DA6B9A" w:rsidP="00DA6B9A">
      <w:pPr>
        <w:pStyle w:val="Heading3"/>
      </w:pPr>
      <w:bookmarkStart w:id="897" w:name="_Toc468261175"/>
      <w:r>
        <w:t>The Asynchronous Dispatch Operation</w:t>
      </w:r>
      <w:bookmarkEnd w:id="897"/>
    </w:p>
    <w:p w:rsidR="00DA6B9A" w:rsidRPr="0015663D" w:rsidRDefault="0015663D" w:rsidP="00DA6B9A">
      <w:pPr>
        <w:pStyle w:val="Standard"/>
        <w:rPr>
          <w:lang w:val="en-US"/>
        </w:rPr>
      </w:pPr>
      <w:r w:rsidRPr="0015663D">
        <w:rPr>
          <w:lang w:val="en-US"/>
        </w:rPr>
        <w:t>The portlet container must make the following portlet artifacts available as request attributes to the asynchronous dispatch target</w:t>
      </w:r>
      <w:r w:rsidR="002003DC">
        <w:rPr>
          <w:lang w:val="en-US"/>
        </w:rPr>
        <w:t xml:space="preserve"> in order to allow the portlet tag library to be used in a JSP targeted by the asynchronous dispatch operation</w:t>
      </w:r>
      <w:r w:rsidRPr="0015663D">
        <w:rPr>
          <w:lang w:val="en-US"/>
        </w:rPr>
        <w:t>:</w:t>
      </w:r>
    </w:p>
    <w:tbl>
      <w:tblPr>
        <w:tblStyle w:val="TableGrid"/>
        <w:tblW w:w="0" w:type="auto"/>
        <w:tblLook w:val="04A0" w:firstRow="1" w:lastRow="0" w:firstColumn="1" w:lastColumn="0" w:noHBand="0" w:noVBand="1"/>
      </w:tblPr>
      <w:tblGrid>
        <w:gridCol w:w="4508"/>
        <w:gridCol w:w="4508"/>
      </w:tblGrid>
      <w:tr w:rsidR="0015663D" w:rsidTr="002003DC">
        <w:trPr>
          <w:cantSplit/>
          <w:tblHeader/>
        </w:trPr>
        <w:tc>
          <w:tcPr>
            <w:tcW w:w="4508" w:type="dxa"/>
          </w:tcPr>
          <w:p w:rsidR="0015663D" w:rsidRPr="002003DC" w:rsidRDefault="002003DC" w:rsidP="00DA6B9A">
            <w:pPr>
              <w:pStyle w:val="Standard"/>
              <w:rPr>
                <w:b/>
                <w:lang w:val="en-US"/>
              </w:rPr>
            </w:pPr>
            <w:r w:rsidRPr="002003DC">
              <w:rPr>
                <w:b/>
                <w:lang w:val="en-US"/>
              </w:rPr>
              <w:t xml:space="preserve">Request </w:t>
            </w:r>
            <w:r w:rsidR="0015663D" w:rsidRPr="002003DC">
              <w:rPr>
                <w:b/>
                <w:lang w:val="en-US"/>
              </w:rPr>
              <w:t>Attribute Name</w:t>
            </w:r>
          </w:p>
        </w:tc>
        <w:tc>
          <w:tcPr>
            <w:tcW w:w="4508" w:type="dxa"/>
          </w:tcPr>
          <w:p w:rsidR="0015663D" w:rsidRPr="002003DC" w:rsidRDefault="002003DC" w:rsidP="00DA6B9A">
            <w:pPr>
              <w:pStyle w:val="Standard"/>
              <w:rPr>
                <w:b/>
                <w:lang w:val="en-US"/>
              </w:rPr>
            </w:pPr>
            <w:r w:rsidRPr="002003DC">
              <w:rPr>
                <w:b/>
                <w:lang w:val="en-US"/>
              </w:rPr>
              <w:t>Type</w:t>
            </w:r>
          </w:p>
        </w:tc>
      </w:tr>
      <w:tr w:rsidR="0015663D" w:rsidTr="002003DC">
        <w:trPr>
          <w:cantSplit/>
          <w:tblHeader/>
        </w:trPr>
        <w:tc>
          <w:tcPr>
            <w:tcW w:w="4508" w:type="dxa"/>
          </w:tcPr>
          <w:p w:rsidR="0015663D" w:rsidRDefault="002003DC" w:rsidP="00DA6B9A">
            <w:pPr>
              <w:pStyle w:val="Standard"/>
              <w:rPr>
                <w:lang w:val="en-US"/>
              </w:rPr>
            </w:pPr>
            <w:r>
              <w:rPr>
                <w:lang w:val="en-US"/>
              </w:rPr>
              <w:t>javax.portlet.config</w:t>
            </w:r>
          </w:p>
        </w:tc>
        <w:tc>
          <w:tcPr>
            <w:tcW w:w="4508" w:type="dxa"/>
          </w:tcPr>
          <w:p w:rsidR="002003DC" w:rsidRDefault="002003DC" w:rsidP="00DA6B9A">
            <w:pPr>
              <w:pStyle w:val="Standard"/>
              <w:rPr>
                <w:lang w:val="en-US"/>
              </w:rPr>
            </w:pPr>
            <w:r>
              <w:rPr>
                <w:lang w:val="en-US"/>
              </w:rPr>
              <w:t>javax.portlet.PortletConfig</w:t>
            </w:r>
          </w:p>
        </w:tc>
      </w:tr>
      <w:tr w:rsidR="0015663D" w:rsidTr="002003DC">
        <w:trPr>
          <w:cantSplit/>
          <w:tblHeader/>
        </w:trPr>
        <w:tc>
          <w:tcPr>
            <w:tcW w:w="4508" w:type="dxa"/>
          </w:tcPr>
          <w:p w:rsidR="0015663D" w:rsidRDefault="002003DC" w:rsidP="00DA6B9A">
            <w:pPr>
              <w:pStyle w:val="Standard"/>
              <w:rPr>
                <w:lang w:val="en-US"/>
              </w:rPr>
            </w:pPr>
            <w:r>
              <w:rPr>
                <w:lang w:val="en-US"/>
              </w:rPr>
              <w:t>javax.portlet.request</w:t>
            </w:r>
          </w:p>
        </w:tc>
        <w:tc>
          <w:tcPr>
            <w:tcW w:w="4508" w:type="dxa"/>
          </w:tcPr>
          <w:p w:rsidR="0015663D" w:rsidRDefault="002003DC" w:rsidP="00DA6B9A">
            <w:pPr>
              <w:pStyle w:val="Standard"/>
              <w:rPr>
                <w:lang w:val="en-US"/>
              </w:rPr>
            </w:pPr>
            <w:r>
              <w:rPr>
                <w:lang w:val="en-US"/>
              </w:rPr>
              <w:t>javax.portlet.ResourceRequest</w:t>
            </w:r>
          </w:p>
        </w:tc>
      </w:tr>
      <w:tr w:rsidR="002003DC" w:rsidTr="002003DC">
        <w:trPr>
          <w:cantSplit/>
          <w:tblHeader/>
        </w:trPr>
        <w:tc>
          <w:tcPr>
            <w:tcW w:w="4508" w:type="dxa"/>
          </w:tcPr>
          <w:p w:rsidR="002003DC" w:rsidRDefault="002003DC" w:rsidP="002003DC">
            <w:pPr>
              <w:pStyle w:val="Standard"/>
              <w:rPr>
                <w:lang w:val="en-US"/>
              </w:rPr>
            </w:pPr>
            <w:r>
              <w:rPr>
                <w:lang w:val="en-US"/>
              </w:rPr>
              <w:t>javax.portlet.re</w:t>
            </w:r>
            <w:r w:rsidR="00662E2C">
              <w:rPr>
                <w:lang w:val="en-US"/>
              </w:rPr>
              <w:t>sponse</w:t>
            </w:r>
          </w:p>
        </w:tc>
        <w:tc>
          <w:tcPr>
            <w:tcW w:w="4508" w:type="dxa"/>
          </w:tcPr>
          <w:p w:rsidR="002003DC" w:rsidRDefault="002003DC" w:rsidP="002003DC">
            <w:pPr>
              <w:pStyle w:val="Standard"/>
              <w:rPr>
                <w:lang w:val="en-US"/>
              </w:rPr>
            </w:pPr>
            <w:r>
              <w:rPr>
                <w:lang w:val="en-US"/>
              </w:rPr>
              <w:t>javax.portlet.ResourceResponse</w:t>
            </w:r>
          </w:p>
        </w:tc>
      </w:tr>
    </w:tbl>
    <w:p w:rsidR="00A456F3" w:rsidRDefault="00A456F3" w:rsidP="00A456F3">
      <w:pPr>
        <w:pStyle w:val="Heading3"/>
        <w:rPr>
          <w:lang w:val="en-US"/>
        </w:rPr>
      </w:pPr>
      <w:bookmarkStart w:id="898" w:name="_Toc468261176"/>
      <w:r>
        <w:rPr>
          <w:lang w:val="en-US"/>
        </w:rPr>
        <w:lastRenderedPageBreak/>
        <w:t>Portlet Request Dispatcher and Asynchronous Processing</w:t>
      </w:r>
      <w:bookmarkEnd w:id="898"/>
    </w:p>
    <w:p w:rsidR="00A456F3" w:rsidRDefault="00A456F3" w:rsidP="00A456F3">
      <w:pPr>
        <w:pStyle w:val="Standard"/>
        <w:rPr>
          <w:lang w:val="en-US"/>
        </w:rPr>
      </w:pPr>
      <w:r>
        <w:rPr>
          <w:lang w:val="en-US"/>
        </w:rPr>
        <w:t xml:space="preserve">The portlet can obtain and use a portlet request dispatcher during asynchronous processing subject to the restrictions specified in Section </w:t>
      </w:r>
      <w:r>
        <w:rPr>
          <w:lang w:val="en-US"/>
        </w:rPr>
        <w:fldChar w:fldCharType="begin"/>
      </w:r>
      <w:r>
        <w:rPr>
          <w:lang w:val="en-US"/>
        </w:rPr>
        <w:instrText xml:space="preserve"> REF _Ref452381866 \r \h </w:instrText>
      </w:r>
      <w:r>
        <w:rPr>
          <w:lang w:val="en-US"/>
        </w:rPr>
      </w:r>
      <w:r>
        <w:rPr>
          <w:lang w:val="en-US"/>
        </w:rPr>
        <w:fldChar w:fldCharType="separate"/>
      </w:r>
      <w:r w:rsidR="003B17E8">
        <w:rPr>
          <w:lang w:val="en-US"/>
        </w:rPr>
        <w:t>21.1.2</w:t>
      </w:r>
      <w:r>
        <w:rPr>
          <w:lang w:val="en-US"/>
        </w:rPr>
        <w:fldChar w:fldCharType="end"/>
      </w:r>
      <w:r>
        <w:rPr>
          <w:lang w:val="en-US"/>
        </w:rPr>
        <w:t xml:space="preserve"> </w:t>
      </w:r>
      <w:r>
        <w:rPr>
          <w:lang w:val="en-US"/>
        </w:rPr>
        <w:fldChar w:fldCharType="begin"/>
      </w:r>
      <w:r>
        <w:rPr>
          <w:lang w:val="en-US"/>
        </w:rPr>
        <w:instrText xml:space="preserve"> REF _Ref452381873 \h </w:instrText>
      </w:r>
      <w:r>
        <w:rPr>
          <w:lang w:val="en-US"/>
        </w:rPr>
      </w:r>
      <w:r>
        <w:rPr>
          <w:lang w:val="en-US"/>
        </w:rPr>
        <w:fldChar w:fldCharType="separate"/>
      </w:r>
      <w:r w:rsidR="003B17E8" w:rsidRPr="003B17E8">
        <w:rPr>
          <w:lang w:val="en-US"/>
        </w:rPr>
        <w:t>The Asynchronous Processing Cycle</w:t>
      </w:r>
      <w:r>
        <w:rPr>
          <w:lang w:val="en-US"/>
        </w:rPr>
        <w:fldChar w:fldCharType="end"/>
      </w:r>
      <w:r>
        <w:rPr>
          <w:lang w:val="en-US"/>
        </w:rPr>
        <w:t xml:space="preserve">. </w:t>
      </w:r>
    </w:p>
    <w:p w:rsidR="00A456F3" w:rsidRPr="00A456F3" w:rsidRDefault="00A456F3" w:rsidP="00A456F3">
      <w:pPr>
        <w:pStyle w:val="Standard"/>
        <w:rPr>
          <w:lang w:val="en-US"/>
        </w:rPr>
      </w:pPr>
      <w:r>
        <w:rPr>
          <w:lang w:val="en-US"/>
        </w:rPr>
        <w:t xml:space="preserve">The portlet container must ensure that </w:t>
      </w:r>
      <w:r w:rsidR="00FD1F45">
        <w:rPr>
          <w:lang w:val="en-US"/>
        </w:rPr>
        <w:t xml:space="preserve">portlet request dispatcher includes and forwards work as specified in </w:t>
      </w:r>
      <w:r w:rsidR="00FD1F45">
        <w:rPr>
          <w:lang w:val="en-US"/>
        </w:rPr>
        <w:fldChar w:fldCharType="begin"/>
      </w:r>
      <w:r w:rsidR="00FD1F45">
        <w:rPr>
          <w:lang w:val="en-US"/>
        </w:rPr>
        <w:instrText xml:space="preserve"> REF _Ref428862516 \r \h </w:instrText>
      </w:r>
      <w:r w:rsidR="00FD1F45">
        <w:rPr>
          <w:lang w:val="en-US"/>
        </w:rPr>
      </w:r>
      <w:r w:rsidR="00FD1F45">
        <w:rPr>
          <w:lang w:val="en-US"/>
        </w:rPr>
        <w:fldChar w:fldCharType="separate"/>
      </w:r>
      <w:r w:rsidR="003B17E8">
        <w:rPr>
          <w:lang w:val="en-US"/>
        </w:rPr>
        <w:t>Chapter 25</w:t>
      </w:r>
      <w:r w:rsidR="00FD1F45">
        <w:rPr>
          <w:lang w:val="en-US"/>
        </w:rPr>
        <w:fldChar w:fldCharType="end"/>
      </w:r>
      <w:r w:rsidR="00FD1F45">
        <w:rPr>
          <w:lang w:val="en-US"/>
        </w:rPr>
        <w:t xml:space="preserve"> </w:t>
      </w:r>
      <w:r w:rsidR="00FD1F45">
        <w:rPr>
          <w:lang w:val="en-US"/>
        </w:rPr>
        <w:fldChar w:fldCharType="begin"/>
      </w:r>
      <w:r w:rsidR="00FD1F45">
        <w:rPr>
          <w:lang w:val="en-US"/>
        </w:rPr>
        <w:instrText xml:space="preserve"> REF _Ref428862516 \h </w:instrText>
      </w:r>
      <w:r w:rsidR="00FD1F45">
        <w:rPr>
          <w:lang w:val="en-US"/>
        </w:rPr>
      </w:r>
      <w:r w:rsidR="00FD1F45">
        <w:rPr>
          <w:lang w:val="en-US"/>
        </w:rPr>
        <w:fldChar w:fldCharType="separate"/>
      </w:r>
      <w:r w:rsidR="003B17E8" w:rsidRPr="003B17E8">
        <w:rPr>
          <w:lang w:val="en-US"/>
        </w:rPr>
        <w:t>Dispatching to JSPs and Servlets</w:t>
      </w:r>
      <w:r w:rsidR="00FD1F45">
        <w:rPr>
          <w:lang w:val="en-US"/>
        </w:rPr>
        <w:fldChar w:fldCharType="end"/>
      </w:r>
      <w:r w:rsidR="00FD1F45">
        <w:rPr>
          <w:lang w:val="en-US"/>
        </w:rPr>
        <w:t xml:space="preserve"> on page </w:t>
      </w:r>
      <w:r w:rsidR="00FD1F45">
        <w:rPr>
          <w:lang w:val="en-US"/>
        </w:rPr>
        <w:fldChar w:fldCharType="begin"/>
      </w:r>
      <w:r w:rsidR="00FD1F45">
        <w:rPr>
          <w:lang w:val="en-US"/>
        </w:rPr>
        <w:instrText xml:space="preserve"> PAGEREF _Ref428862516 \h </w:instrText>
      </w:r>
      <w:r w:rsidR="00FD1F45">
        <w:rPr>
          <w:lang w:val="en-US"/>
        </w:rPr>
      </w:r>
      <w:r w:rsidR="00FD1F45">
        <w:rPr>
          <w:lang w:val="en-US"/>
        </w:rPr>
        <w:fldChar w:fldCharType="separate"/>
      </w:r>
      <w:r w:rsidR="003B17E8">
        <w:rPr>
          <w:noProof/>
          <w:lang w:val="en-US"/>
        </w:rPr>
        <w:t>156</w:t>
      </w:r>
      <w:r w:rsidR="00FD1F45">
        <w:rPr>
          <w:lang w:val="en-US"/>
        </w:rPr>
        <w:fldChar w:fldCharType="end"/>
      </w:r>
      <w:r w:rsidR="00FD1F45">
        <w:rPr>
          <w:lang w:val="en-US"/>
        </w:rPr>
        <w:t xml:space="preserve">. When dispatching to a JSP, portlet artifacts must be available through the Expression Language as described in Section </w:t>
      </w:r>
      <w:r w:rsidR="00FD1F45">
        <w:rPr>
          <w:lang w:val="en-US"/>
        </w:rPr>
        <w:fldChar w:fldCharType="begin"/>
      </w:r>
      <w:r w:rsidR="00FD1F45">
        <w:rPr>
          <w:lang w:val="en-US"/>
        </w:rPr>
        <w:instrText xml:space="preserve"> REF _Ref430266373 \r \h </w:instrText>
      </w:r>
      <w:r w:rsidR="00FD1F45">
        <w:rPr>
          <w:lang w:val="en-US"/>
        </w:rPr>
      </w:r>
      <w:r w:rsidR="00FD1F45">
        <w:rPr>
          <w:lang w:val="en-US"/>
        </w:rPr>
        <w:fldChar w:fldCharType="separate"/>
      </w:r>
      <w:r w:rsidR="003B17E8">
        <w:rPr>
          <w:lang w:val="en-US"/>
        </w:rPr>
        <w:t>20.3</w:t>
      </w:r>
      <w:r w:rsidR="00FD1F45">
        <w:rPr>
          <w:lang w:val="en-US"/>
        </w:rPr>
        <w:fldChar w:fldCharType="end"/>
      </w:r>
      <w:r w:rsidR="00FD1F45">
        <w:rPr>
          <w:lang w:val="en-US"/>
        </w:rPr>
        <w:t xml:space="preserve"> </w:t>
      </w:r>
      <w:r w:rsidR="00FD1F45">
        <w:rPr>
          <w:lang w:val="en-US"/>
        </w:rPr>
        <w:fldChar w:fldCharType="begin"/>
      </w:r>
      <w:r w:rsidR="00FD1F45">
        <w:rPr>
          <w:lang w:val="en-US"/>
        </w:rPr>
        <w:instrText xml:space="preserve"> REF _Ref430266373 \h </w:instrText>
      </w:r>
      <w:r w:rsidR="00FD1F45">
        <w:rPr>
          <w:lang w:val="en-US"/>
        </w:rPr>
      </w:r>
      <w:r w:rsidR="00FD1F45">
        <w:rPr>
          <w:lang w:val="en-US"/>
        </w:rPr>
        <w:fldChar w:fldCharType="separate"/>
      </w:r>
      <w:r w:rsidR="003B17E8" w:rsidRPr="003B17E8">
        <w:rPr>
          <w:lang w:val="en-US"/>
        </w:rPr>
        <w:t>Portlet Predefined Beans</w:t>
      </w:r>
      <w:r w:rsidR="00FD1F45">
        <w:rPr>
          <w:lang w:val="en-US"/>
        </w:rPr>
        <w:fldChar w:fldCharType="end"/>
      </w:r>
      <w:r w:rsidR="00FD1F45">
        <w:rPr>
          <w:lang w:val="en-US"/>
        </w:rPr>
        <w:t xml:space="preserve"> on page </w:t>
      </w:r>
      <w:r w:rsidR="00FD1F45">
        <w:rPr>
          <w:lang w:val="en-US"/>
        </w:rPr>
        <w:fldChar w:fldCharType="begin"/>
      </w:r>
      <w:r w:rsidR="00FD1F45">
        <w:rPr>
          <w:lang w:val="en-US"/>
        </w:rPr>
        <w:instrText xml:space="preserve"> PAGEREF _Ref430266373 \h </w:instrText>
      </w:r>
      <w:r w:rsidR="00FD1F45">
        <w:rPr>
          <w:lang w:val="en-US"/>
        </w:rPr>
      </w:r>
      <w:r w:rsidR="00FD1F45">
        <w:rPr>
          <w:lang w:val="en-US"/>
        </w:rPr>
        <w:fldChar w:fldCharType="separate"/>
      </w:r>
      <w:r w:rsidR="003B17E8">
        <w:rPr>
          <w:noProof/>
          <w:lang w:val="en-US"/>
        </w:rPr>
        <w:t>121</w:t>
      </w:r>
      <w:r w:rsidR="00FD1F45">
        <w:rPr>
          <w:lang w:val="en-US"/>
        </w:rPr>
        <w:fldChar w:fldCharType="end"/>
      </w:r>
      <w:r w:rsidR="00FD1F45">
        <w:rPr>
          <w:lang w:val="en-US"/>
        </w:rPr>
        <w:t xml:space="preserve"> and portlet tags must work as described in </w:t>
      </w:r>
      <w:r w:rsidR="00FD1F45">
        <w:rPr>
          <w:lang w:val="en-US"/>
        </w:rPr>
        <w:fldChar w:fldCharType="begin"/>
      </w:r>
      <w:r w:rsidR="00FD1F45">
        <w:rPr>
          <w:lang w:val="en-US"/>
        </w:rPr>
        <w:instrText xml:space="preserve"> REF _Ref452382703 \r \h </w:instrText>
      </w:r>
      <w:r w:rsidR="00FD1F45">
        <w:rPr>
          <w:lang w:val="en-US"/>
        </w:rPr>
      </w:r>
      <w:r w:rsidR="00FD1F45">
        <w:rPr>
          <w:lang w:val="en-US"/>
        </w:rPr>
        <w:fldChar w:fldCharType="separate"/>
      </w:r>
      <w:r w:rsidR="003B17E8">
        <w:rPr>
          <w:lang w:val="en-US"/>
        </w:rPr>
        <w:t>Chapter 26</w:t>
      </w:r>
      <w:r w:rsidR="00FD1F45">
        <w:rPr>
          <w:lang w:val="en-US"/>
        </w:rPr>
        <w:fldChar w:fldCharType="end"/>
      </w:r>
      <w:r w:rsidR="00FD1F45">
        <w:rPr>
          <w:lang w:val="en-US"/>
        </w:rPr>
        <w:t xml:space="preserve"> </w:t>
      </w:r>
      <w:r w:rsidR="00FD1F45">
        <w:rPr>
          <w:lang w:val="en-US"/>
        </w:rPr>
        <w:fldChar w:fldCharType="begin"/>
      </w:r>
      <w:r w:rsidR="00FD1F45">
        <w:rPr>
          <w:lang w:val="en-US"/>
        </w:rPr>
        <w:instrText xml:space="preserve"> REF _Ref452382708 \h </w:instrText>
      </w:r>
      <w:r w:rsidR="00FD1F45">
        <w:rPr>
          <w:lang w:val="en-US"/>
        </w:rPr>
      </w:r>
      <w:r w:rsidR="00FD1F45">
        <w:rPr>
          <w:lang w:val="en-US"/>
        </w:rPr>
        <w:fldChar w:fldCharType="separate"/>
      </w:r>
      <w:r w:rsidR="003B17E8" w:rsidRPr="003B17E8">
        <w:rPr>
          <w:lang w:val="en-US"/>
        </w:rPr>
        <w:t>Portlet Tag Library</w:t>
      </w:r>
      <w:r w:rsidR="00FD1F45">
        <w:rPr>
          <w:lang w:val="en-US"/>
        </w:rPr>
        <w:fldChar w:fldCharType="end"/>
      </w:r>
      <w:r w:rsidR="00FD1F45">
        <w:rPr>
          <w:lang w:val="en-US"/>
        </w:rPr>
        <w:t xml:space="preserve"> on page </w:t>
      </w:r>
      <w:r w:rsidR="00FD1F45">
        <w:rPr>
          <w:lang w:val="en-US"/>
        </w:rPr>
        <w:fldChar w:fldCharType="begin"/>
      </w:r>
      <w:r w:rsidR="00FD1F45">
        <w:rPr>
          <w:lang w:val="en-US"/>
        </w:rPr>
        <w:instrText xml:space="preserve"> PAGEREF _Ref452382716 \h </w:instrText>
      </w:r>
      <w:r w:rsidR="00FD1F45">
        <w:rPr>
          <w:lang w:val="en-US"/>
        </w:rPr>
      </w:r>
      <w:r w:rsidR="00FD1F45">
        <w:rPr>
          <w:lang w:val="en-US"/>
        </w:rPr>
        <w:fldChar w:fldCharType="separate"/>
      </w:r>
      <w:r w:rsidR="003B17E8">
        <w:rPr>
          <w:noProof/>
          <w:lang w:val="en-US"/>
        </w:rPr>
        <w:t>172</w:t>
      </w:r>
      <w:r w:rsidR="00FD1F45">
        <w:rPr>
          <w:lang w:val="en-US"/>
        </w:rPr>
        <w:fldChar w:fldCharType="end"/>
      </w:r>
      <w:r w:rsidR="00FD1F45">
        <w:rPr>
          <w:lang w:val="en-US"/>
        </w:rPr>
        <w:t>.</w:t>
      </w:r>
    </w:p>
    <w:p w:rsidR="00E87704" w:rsidRDefault="00E87704" w:rsidP="00E87704">
      <w:pPr>
        <w:pStyle w:val="Heading3"/>
      </w:pPr>
      <w:bookmarkStart w:id="899" w:name="_Toc468261177"/>
      <w:r>
        <w:t>The Asynchronous Thread</w:t>
      </w:r>
      <w:bookmarkEnd w:id="899"/>
    </w:p>
    <w:p w:rsidR="003F5D27" w:rsidRDefault="003F5D27" w:rsidP="00E87704">
      <w:pPr>
        <w:pStyle w:val="Standard"/>
        <w:rPr>
          <w:lang w:val="en-US"/>
        </w:rPr>
      </w:pPr>
      <w:r w:rsidRPr="003F5D27">
        <w:rPr>
          <w:lang w:val="en-US"/>
        </w:rPr>
        <w:t xml:space="preserve">After starting asynchronous processing, the portlet may start an asynchronous thread without dispatching or completing the request before returning to the container. </w:t>
      </w:r>
    </w:p>
    <w:p w:rsidR="00E87704" w:rsidRDefault="003F5D27" w:rsidP="00E87704">
      <w:pPr>
        <w:pStyle w:val="Standard"/>
        <w:rPr>
          <w:lang w:val="en-US"/>
        </w:rPr>
      </w:pPr>
      <w:r>
        <w:rPr>
          <w:lang w:val="en-US"/>
        </w:rPr>
        <w:t xml:space="preserve">It can do so by instantiating a portlet class implementing the </w:t>
      </w:r>
      <w:r w:rsidRPr="003F5D27">
        <w:rPr>
          <w:rStyle w:val="inlinecode"/>
          <w:lang w:val="en-US"/>
        </w:rPr>
        <w:t>Runnable</w:t>
      </w:r>
      <w:r>
        <w:rPr>
          <w:lang w:val="en-US"/>
        </w:rPr>
        <w:t xml:space="preserve"> interface and passing the object to the </w:t>
      </w:r>
      <w:r w:rsidRPr="003F5D27">
        <w:rPr>
          <w:rStyle w:val="inlinecode"/>
          <w:lang w:val="en-US"/>
        </w:rPr>
        <w:t>PortletAsyncContext</w:t>
      </w:r>
      <w:r>
        <w:rPr>
          <w:lang w:val="en-US"/>
        </w:rPr>
        <w:t xml:space="preserve"> interface </w:t>
      </w:r>
      <w:r w:rsidRPr="003F5D27">
        <w:rPr>
          <w:rStyle w:val="inlinecode"/>
          <w:lang w:val="en-US"/>
        </w:rPr>
        <w:t>start</w:t>
      </w:r>
      <w:r>
        <w:rPr>
          <w:lang w:val="en-US"/>
        </w:rPr>
        <w:t xml:space="preserve"> method. If the portlet runs an asynchronous thread in this manner, the portlet container should make contextual information available to the thread as described in </w:t>
      </w:r>
      <w:r>
        <w:rPr>
          <w:lang w:val="en-US"/>
        </w:rPr>
        <w:fldChar w:fldCharType="begin"/>
      </w:r>
      <w:r>
        <w:rPr>
          <w:lang w:val="en-US"/>
        </w:rPr>
        <w:instrText xml:space="preserve"> REF _Ref427733353 \w \h </w:instrText>
      </w:r>
      <w:r>
        <w:rPr>
          <w:lang w:val="en-US"/>
        </w:rPr>
      </w:r>
      <w:r>
        <w:rPr>
          <w:lang w:val="en-US"/>
        </w:rPr>
        <w:fldChar w:fldCharType="separate"/>
      </w:r>
      <w:r w:rsidR="003B17E8">
        <w:rPr>
          <w:lang w:val="en-US"/>
        </w:rPr>
        <w:t>Chapter 20</w:t>
      </w:r>
      <w:r>
        <w:rPr>
          <w:lang w:val="en-US"/>
        </w:rPr>
        <w:fldChar w:fldCharType="end"/>
      </w:r>
      <w:r>
        <w:rPr>
          <w:lang w:val="en-US"/>
        </w:rPr>
        <w:t xml:space="preserve"> </w:t>
      </w:r>
      <w:r>
        <w:rPr>
          <w:lang w:val="en-US"/>
        </w:rPr>
        <w:fldChar w:fldCharType="begin"/>
      </w:r>
      <w:r>
        <w:rPr>
          <w:lang w:val="en-US"/>
        </w:rPr>
        <w:instrText xml:space="preserve"> REF _Ref427733353 \h </w:instrText>
      </w:r>
      <w:r>
        <w:rPr>
          <w:lang w:val="en-US"/>
        </w:rPr>
      </w:r>
      <w:r>
        <w:rPr>
          <w:lang w:val="en-US"/>
        </w:rPr>
        <w:fldChar w:fldCharType="separate"/>
      </w:r>
      <w:r w:rsidR="003B17E8" w:rsidRPr="003B17E8">
        <w:rPr>
          <w:lang w:val="en-US"/>
        </w:rPr>
        <w:t>Managed Bean Support</w:t>
      </w:r>
      <w:r>
        <w:rPr>
          <w:lang w:val="en-US"/>
        </w:rPr>
        <w:fldChar w:fldCharType="end"/>
      </w:r>
      <w:r>
        <w:rPr>
          <w:lang w:val="en-US"/>
        </w:rPr>
        <w:t xml:space="preserve"> on page </w:t>
      </w:r>
      <w:r>
        <w:rPr>
          <w:lang w:val="en-US"/>
        </w:rPr>
        <w:fldChar w:fldCharType="begin"/>
      </w:r>
      <w:r>
        <w:rPr>
          <w:lang w:val="en-US"/>
        </w:rPr>
        <w:instrText xml:space="preserve"> PAGEREF _Ref427733353 \h </w:instrText>
      </w:r>
      <w:r>
        <w:rPr>
          <w:lang w:val="en-US"/>
        </w:rPr>
      </w:r>
      <w:r>
        <w:rPr>
          <w:lang w:val="en-US"/>
        </w:rPr>
        <w:fldChar w:fldCharType="separate"/>
      </w:r>
      <w:r w:rsidR="003B17E8">
        <w:rPr>
          <w:noProof/>
          <w:lang w:val="en-US"/>
        </w:rPr>
        <w:t>119</w:t>
      </w:r>
      <w:r>
        <w:rPr>
          <w:lang w:val="en-US"/>
        </w:rPr>
        <w:fldChar w:fldCharType="end"/>
      </w:r>
      <w:r>
        <w:rPr>
          <w:lang w:val="en-US"/>
        </w:rPr>
        <w:t xml:space="preserve">. </w:t>
      </w:r>
    </w:p>
    <w:p w:rsidR="00662E2C" w:rsidRDefault="00B91459" w:rsidP="00E87704">
      <w:pPr>
        <w:pStyle w:val="Standard"/>
        <w:rPr>
          <w:lang w:val="en-US"/>
        </w:rPr>
      </w:pPr>
      <w:r>
        <w:rPr>
          <w:lang w:val="en-US"/>
        </w:rPr>
        <w:t>Since the asynchronous thread is logically executing the same request as the initiating resource method, the contextual objects available in the thread should be the same instances as those available to the originating method.</w:t>
      </w:r>
    </w:p>
    <w:p w:rsidR="00662E2C" w:rsidRDefault="00662E2C" w:rsidP="00E87704">
      <w:pPr>
        <w:pStyle w:val="Standard"/>
        <w:rPr>
          <w:lang w:val="en-US"/>
        </w:rPr>
      </w:pPr>
      <w:r>
        <w:rPr>
          <w:lang w:val="en-US"/>
        </w:rPr>
        <w:t xml:space="preserve">After the portlet calls the </w:t>
      </w:r>
      <w:r w:rsidRPr="003F5D27">
        <w:rPr>
          <w:rStyle w:val="inlinecode"/>
          <w:lang w:val="en-US"/>
        </w:rPr>
        <w:t>PortletAsyncContext</w:t>
      </w:r>
      <w:r>
        <w:rPr>
          <w:lang w:val="en-US"/>
        </w:rPr>
        <w:t xml:space="preserve"> interface </w:t>
      </w:r>
      <w:r w:rsidRPr="003F5D27">
        <w:rPr>
          <w:rStyle w:val="inlinecode"/>
          <w:lang w:val="en-US"/>
        </w:rPr>
        <w:t>start</w:t>
      </w:r>
      <w:r>
        <w:rPr>
          <w:lang w:val="en-US"/>
        </w:rPr>
        <w:t xml:space="preserve"> method, the portlet container should wait until the resource method exits before commencing thread execution.</w:t>
      </w:r>
    </w:p>
    <w:p w:rsidR="00B91459" w:rsidRDefault="00B91459" w:rsidP="00E87704">
      <w:pPr>
        <w:pStyle w:val="Standard"/>
        <w:rPr>
          <w:lang w:val="en-US"/>
        </w:rPr>
      </w:pPr>
      <w:r>
        <w:rPr>
          <w:lang w:val="en-US"/>
        </w:rPr>
        <w:t xml:space="preserve">As an alternative to using the </w:t>
      </w:r>
      <w:r w:rsidRPr="00B94C55">
        <w:rPr>
          <w:rStyle w:val="inlinecode"/>
          <w:lang w:val="en-US"/>
        </w:rPr>
        <w:t>start</w:t>
      </w:r>
      <w:r>
        <w:rPr>
          <w:lang w:val="en-US"/>
        </w:rPr>
        <w:t xml:space="preserve"> method, the portlet may run the asynchronous thread using other means, such as through use of a managed thread pool. In this case, availability of contextual information on the thread would be platform specific and outside the scope of this document.</w:t>
      </w:r>
    </w:p>
    <w:p w:rsidR="00B91459" w:rsidRDefault="00B91459" w:rsidP="00B91459">
      <w:pPr>
        <w:pStyle w:val="Heading3"/>
      </w:pPr>
      <w:bookmarkStart w:id="900" w:name="_Toc468261178"/>
      <w:r>
        <w:t>The Asynchronous Listener</w:t>
      </w:r>
      <w:bookmarkEnd w:id="900"/>
    </w:p>
    <w:p w:rsidR="00B91459" w:rsidRDefault="00853306" w:rsidP="00B91459">
      <w:pPr>
        <w:pStyle w:val="Standard"/>
        <w:rPr>
          <w:lang w:val="en-US"/>
        </w:rPr>
      </w:pPr>
      <w:r w:rsidRPr="00853306">
        <w:rPr>
          <w:lang w:val="en-US"/>
        </w:rPr>
        <w:t xml:space="preserve">The portlet asynchronous context provides methods for adding listeners that will be informed when an error occurs during processing, </w:t>
      </w:r>
      <w:r>
        <w:rPr>
          <w:lang w:val="en-US"/>
        </w:rPr>
        <w:t xml:space="preserve">when the asynchronous request times out, </w:t>
      </w:r>
      <w:r w:rsidRPr="00853306">
        <w:rPr>
          <w:lang w:val="en-US"/>
        </w:rPr>
        <w:t xml:space="preserve">when </w:t>
      </w:r>
      <w:r w:rsidR="00497A73">
        <w:rPr>
          <w:lang w:val="en-US"/>
        </w:rPr>
        <w:t xml:space="preserve">a new </w:t>
      </w:r>
      <w:r w:rsidRPr="00853306">
        <w:rPr>
          <w:lang w:val="en-US"/>
        </w:rPr>
        <w:t>asynchronous processing</w:t>
      </w:r>
      <w:r w:rsidR="00497A73">
        <w:rPr>
          <w:lang w:val="en-US"/>
        </w:rPr>
        <w:t xml:space="preserve"> cycle </w:t>
      </w:r>
      <w:r w:rsidRPr="00853306">
        <w:rPr>
          <w:lang w:val="en-US"/>
        </w:rPr>
        <w:t xml:space="preserve">is started, </w:t>
      </w:r>
      <w:r>
        <w:rPr>
          <w:lang w:val="en-US"/>
        </w:rPr>
        <w:t>and when asynchronous processing completes.</w:t>
      </w:r>
      <w:r w:rsidR="009915BC">
        <w:rPr>
          <w:lang w:val="en-US"/>
        </w:rPr>
        <w:t xml:space="preserve"> The listener must implement the </w:t>
      </w:r>
      <w:r w:rsidR="009915BC" w:rsidRPr="009915BC">
        <w:rPr>
          <w:rStyle w:val="inlinecode"/>
          <w:lang w:val="en-US"/>
        </w:rPr>
        <w:t>PortletAsyncListener</w:t>
      </w:r>
      <w:r w:rsidR="009915BC">
        <w:rPr>
          <w:lang w:val="en-US"/>
        </w:rPr>
        <w:t xml:space="preserve"> interface. Listeners must be added within the container-dispatched method that starts the asynchronous processing cycle.</w:t>
      </w:r>
    </w:p>
    <w:p w:rsidR="00853306" w:rsidRDefault="00853306" w:rsidP="00B91459">
      <w:pPr>
        <w:pStyle w:val="Standard"/>
        <w:rPr>
          <w:lang w:val="en-US"/>
        </w:rPr>
      </w:pPr>
      <w:r>
        <w:rPr>
          <w:lang w:val="en-US"/>
        </w:rPr>
        <w:t>Multiple listeners can be added. If more than one listener is present, they will be executed in the order in which they were added.</w:t>
      </w:r>
    </w:p>
    <w:p w:rsidR="001D0FF4" w:rsidRDefault="001D0FF4" w:rsidP="001D0FF4">
      <w:pPr>
        <w:pStyle w:val="Standard"/>
        <w:rPr>
          <w:lang w:val="en-US"/>
        </w:rPr>
      </w:pPr>
      <w:r>
        <w:rPr>
          <w:lang w:val="en-US"/>
        </w:rPr>
        <w:t xml:space="preserve">If the asynchronous listener is instantiated through the </w:t>
      </w:r>
      <w:r w:rsidRPr="003F5D27">
        <w:rPr>
          <w:rStyle w:val="inlinecode"/>
          <w:lang w:val="en-US"/>
        </w:rPr>
        <w:t>PortletAsyncContext</w:t>
      </w:r>
      <w:r>
        <w:rPr>
          <w:lang w:val="en-US"/>
        </w:rPr>
        <w:t xml:space="preserve"> interface </w:t>
      </w:r>
      <w:r w:rsidRPr="001D0FF4">
        <w:rPr>
          <w:rStyle w:val="inlinecode"/>
          <w:lang w:val="en-US"/>
        </w:rPr>
        <w:t>createListener</w:t>
      </w:r>
      <w:r>
        <w:rPr>
          <w:lang w:val="en-US"/>
        </w:rPr>
        <w:t xml:space="preserve"> method, the portlet container should make contextual information available to the thread as described in </w:t>
      </w:r>
      <w:r>
        <w:rPr>
          <w:lang w:val="en-US"/>
        </w:rPr>
        <w:fldChar w:fldCharType="begin"/>
      </w:r>
      <w:r>
        <w:rPr>
          <w:lang w:val="en-US"/>
        </w:rPr>
        <w:instrText xml:space="preserve"> REF _Ref427733353 \w \h </w:instrText>
      </w:r>
      <w:r>
        <w:rPr>
          <w:lang w:val="en-US"/>
        </w:rPr>
      </w:r>
      <w:r>
        <w:rPr>
          <w:lang w:val="en-US"/>
        </w:rPr>
        <w:fldChar w:fldCharType="separate"/>
      </w:r>
      <w:r w:rsidR="003B17E8">
        <w:rPr>
          <w:lang w:val="en-US"/>
        </w:rPr>
        <w:t>Chapter 20</w:t>
      </w:r>
      <w:r>
        <w:rPr>
          <w:lang w:val="en-US"/>
        </w:rPr>
        <w:fldChar w:fldCharType="end"/>
      </w:r>
      <w:r>
        <w:rPr>
          <w:lang w:val="en-US"/>
        </w:rPr>
        <w:t xml:space="preserve"> </w:t>
      </w:r>
      <w:r>
        <w:rPr>
          <w:lang w:val="en-US"/>
        </w:rPr>
        <w:fldChar w:fldCharType="begin"/>
      </w:r>
      <w:r>
        <w:rPr>
          <w:lang w:val="en-US"/>
        </w:rPr>
        <w:instrText xml:space="preserve"> REF _Ref427733353 \h </w:instrText>
      </w:r>
      <w:r>
        <w:rPr>
          <w:lang w:val="en-US"/>
        </w:rPr>
      </w:r>
      <w:r>
        <w:rPr>
          <w:lang w:val="en-US"/>
        </w:rPr>
        <w:fldChar w:fldCharType="separate"/>
      </w:r>
      <w:r w:rsidR="003B17E8" w:rsidRPr="003B17E8">
        <w:rPr>
          <w:lang w:val="en-US"/>
        </w:rPr>
        <w:t>Managed Bean Support</w:t>
      </w:r>
      <w:r>
        <w:rPr>
          <w:lang w:val="en-US"/>
        </w:rPr>
        <w:fldChar w:fldCharType="end"/>
      </w:r>
      <w:r>
        <w:rPr>
          <w:lang w:val="en-US"/>
        </w:rPr>
        <w:t xml:space="preserve"> on page </w:t>
      </w:r>
      <w:r>
        <w:rPr>
          <w:lang w:val="en-US"/>
        </w:rPr>
        <w:fldChar w:fldCharType="begin"/>
      </w:r>
      <w:r>
        <w:rPr>
          <w:lang w:val="en-US"/>
        </w:rPr>
        <w:instrText xml:space="preserve"> PAGEREF _Ref427733353 \h </w:instrText>
      </w:r>
      <w:r>
        <w:rPr>
          <w:lang w:val="en-US"/>
        </w:rPr>
      </w:r>
      <w:r>
        <w:rPr>
          <w:lang w:val="en-US"/>
        </w:rPr>
        <w:fldChar w:fldCharType="separate"/>
      </w:r>
      <w:r w:rsidR="003B17E8">
        <w:rPr>
          <w:noProof/>
          <w:lang w:val="en-US"/>
        </w:rPr>
        <w:t>119</w:t>
      </w:r>
      <w:r>
        <w:rPr>
          <w:lang w:val="en-US"/>
        </w:rPr>
        <w:fldChar w:fldCharType="end"/>
      </w:r>
      <w:r>
        <w:rPr>
          <w:lang w:val="en-US"/>
        </w:rPr>
        <w:t xml:space="preserve">. </w:t>
      </w:r>
    </w:p>
    <w:p w:rsidR="001D0FF4" w:rsidRDefault="001D0FF4" w:rsidP="00B91459">
      <w:pPr>
        <w:pStyle w:val="Standard"/>
        <w:rPr>
          <w:lang w:val="en-US"/>
        </w:rPr>
      </w:pPr>
      <w:r>
        <w:rPr>
          <w:lang w:val="en-US"/>
        </w:rPr>
        <w:t xml:space="preserve">Since the asynchronous </w:t>
      </w:r>
      <w:r w:rsidR="00EB60F1">
        <w:rPr>
          <w:lang w:val="en-US"/>
        </w:rPr>
        <w:t>listener</w:t>
      </w:r>
      <w:r>
        <w:rPr>
          <w:lang w:val="en-US"/>
        </w:rPr>
        <w:t xml:space="preserve"> is logically executing the same request as the initiating resource method, the contextual objects available in the thread should be the same instances as those available to the originating method.</w:t>
      </w:r>
    </w:p>
    <w:p w:rsidR="00853306" w:rsidRDefault="00853306" w:rsidP="00B91459">
      <w:pPr>
        <w:pStyle w:val="Standard"/>
        <w:rPr>
          <w:lang w:val="en-US"/>
        </w:rPr>
      </w:pPr>
      <w:r>
        <w:rPr>
          <w:lang w:val="en-US"/>
        </w:rPr>
        <w:t>During timeout or error processing, the listener may</w:t>
      </w:r>
      <w:r w:rsidR="009915BC">
        <w:rPr>
          <w:lang w:val="en-US"/>
        </w:rPr>
        <w:t xml:space="preserve"> generate output, may</w:t>
      </w:r>
      <w:r>
        <w:rPr>
          <w:lang w:val="en-US"/>
        </w:rPr>
        <w:t xml:space="preserve"> perform an asynchronous dispatch operation</w:t>
      </w:r>
      <w:r w:rsidR="009915BC">
        <w:rPr>
          <w:lang w:val="en-US"/>
        </w:rPr>
        <w:t>,</w:t>
      </w:r>
      <w:r>
        <w:rPr>
          <w:lang w:val="en-US"/>
        </w:rPr>
        <w:t xml:space="preserve"> or may complete the request</w:t>
      </w:r>
      <w:r w:rsidR="009915BC">
        <w:rPr>
          <w:lang w:val="en-US"/>
        </w:rPr>
        <w:t xml:space="preserve">, </w:t>
      </w:r>
      <w:r>
        <w:rPr>
          <w:lang w:val="en-US"/>
        </w:rPr>
        <w:t xml:space="preserve">providing that no earlier listener in the </w:t>
      </w:r>
      <w:r w:rsidR="009915BC">
        <w:rPr>
          <w:lang w:val="en-US"/>
        </w:rPr>
        <w:t>chain has already dispatched or completed the request.</w:t>
      </w:r>
      <w:r w:rsidR="003E6E67">
        <w:rPr>
          <w:lang w:val="en-US"/>
        </w:rPr>
        <w:t xml:space="preserve"> </w:t>
      </w:r>
    </w:p>
    <w:p w:rsidR="00DF7844" w:rsidRDefault="00DF7844" w:rsidP="00DF7844">
      <w:pPr>
        <w:pStyle w:val="Standard"/>
        <w:rPr>
          <w:lang w:val="en-US"/>
        </w:rPr>
      </w:pPr>
      <w:r w:rsidRPr="00DF7844">
        <w:rPr>
          <w:lang w:val="en-US"/>
        </w:rPr>
        <w:lastRenderedPageBreak/>
        <w:t xml:space="preserve">If a timeout or error condition occurs and no </w:t>
      </w:r>
      <w:r w:rsidRPr="009915BC">
        <w:rPr>
          <w:rStyle w:val="inlinecode"/>
          <w:lang w:val="en-US"/>
        </w:rPr>
        <w:t>PortletAsyncListener</w:t>
      </w:r>
      <w:r>
        <w:rPr>
          <w:lang w:val="en-US"/>
        </w:rPr>
        <w:t xml:space="preserve"> dispatches or completes the request, </w:t>
      </w:r>
      <w:r w:rsidR="00497A73">
        <w:rPr>
          <w:lang w:val="en-US"/>
        </w:rPr>
        <w:t>the portlet container must complete the request on behalf of the portlet, and may generate an implementation-specific error message.</w:t>
      </w:r>
    </w:p>
    <w:p w:rsidR="00497A73" w:rsidRDefault="00497A73" w:rsidP="00DF7844">
      <w:pPr>
        <w:pStyle w:val="Standard"/>
        <w:rPr>
          <w:lang w:val="en-US"/>
        </w:rPr>
      </w:pPr>
      <w:r>
        <w:rPr>
          <w:lang w:val="en-US"/>
        </w:rPr>
        <w:t>When, after the initial</w:t>
      </w:r>
      <w:r w:rsidR="005D03C4">
        <w:rPr>
          <w:lang w:val="en-US"/>
        </w:rPr>
        <w:t xml:space="preserve"> asynchronous processing cycle,</w:t>
      </w:r>
      <w:r>
        <w:rPr>
          <w:lang w:val="en-US"/>
        </w:rPr>
        <w:t xml:space="preserve"> a new asynchronous processing cycle is started, it begins with no listeners registered for execution. </w:t>
      </w:r>
      <w:r w:rsidR="005D03C4">
        <w:rPr>
          <w:lang w:val="en-US"/>
        </w:rPr>
        <w:t>A</w:t>
      </w:r>
      <w:r w:rsidR="00F07218">
        <w:rPr>
          <w:lang w:val="en-US"/>
        </w:rPr>
        <w:t>ll</w:t>
      </w:r>
      <w:r w:rsidR="005D03C4">
        <w:rPr>
          <w:lang w:val="en-US"/>
        </w:rPr>
        <w:t xml:space="preserve"> listeners</w:t>
      </w:r>
      <w:r w:rsidR="00F07218">
        <w:rPr>
          <w:lang w:val="en-US"/>
        </w:rPr>
        <w:t xml:space="preserve"> that had been</w:t>
      </w:r>
      <w:r w:rsidR="005D03C4">
        <w:rPr>
          <w:lang w:val="en-US"/>
        </w:rPr>
        <w:t xml:space="preserve"> added to the old cycle will be informed that a new asynchronous cycle is starting. The listener can use this event to add itself for even</w:t>
      </w:r>
      <w:r w:rsidR="0075397A">
        <w:rPr>
          <w:lang w:val="en-US"/>
        </w:rPr>
        <w:t>t notification</w:t>
      </w:r>
      <w:r w:rsidR="005D03C4">
        <w:rPr>
          <w:lang w:val="en-US"/>
        </w:rPr>
        <w:t xml:space="preserve"> during the new asynchronous processing cycle.</w:t>
      </w:r>
    </w:p>
    <w:p w:rsidR="005D03C4" w:rsidRDefault="0075397A" w:rsidP="00DF7844">
      <w:pPr>
        <w:pStyle w:val="Standard"/>
        <w:rPr>
          <w:lang w:val="en-US"/>
        </w:rPr>
      </w:pPr>
      <w:r>
        <w:rPr>
          <w:lang w:val="en-US"/>
        </w:rPr>
        <w:t>Registered listeners will be notified when asynchronous processing</w:t>
      </w:r>
      <w:r w:rsidR="00F07218">
        <w:rPr>
          <w:lang w:val="en-US"/>
        </w:rPr>
        <w:t xml:space="preserve"> completes</w:t>
      </w:r>
      <w:r>
        <w:rPr>
          <w:lang w:val="en-US"/>
        </w:rPr>
        <w:t>. When this occurs, the listener may not produce output, dispatch the request, or complete asynchronous processing. However, the listener may release any resources allocated for the request by the portlet.</w:t>
      </w:r>
    </w:p>
    <w:p w:rsidR="0075397A" w:rsidRDefault="0075397A" w:rsidP="0075397A">
      <w:pPr>
        <w:pStyle w:val="Heading3"/>
        <w:rPr>
          <w:lang w:val="en-US"/>
        </w:rPr>
      </w:pPr>
      <w:bookmarkStart w:id="901" w:name="_Toc468261179"/>
      <w:r>
        <w:rPr>
          <w:lang w:val="en-US"/>
        </w:rPr>
        <w:t>Portlet Filters and Asynchronous Processing</w:t>
      </w:r>
      <w:bookmarkEnd w:id="901"/>
    </w:p>
    <w:p w:rsidR="0075397A" w:rsidRDefault="0075397A" w:rsidP="0075397A">
      <w:pPr>
        <w:pStyle w:val="Standard"/>
        <w:rPr>
          <w:lang w:val="en-US"/>
        </w:rPr>
      </w:pPr>
      <w:r>
        <w:rPr>
          <w:lang w:val="en-US"/>
        </w:rPr>
        <w:t xml:space="preserve">Portlet </w:t>
      </w:r>
      <w:r w:rsidR="00BF0C78">
        <w:rPr>
          <w:lang w:val="en-US"/>
        </w:rPr>
        <w:t xml:space="preserve">resource </w:t>
      </w:r>
      <w:r>
        <w:rPr>
          <w:lang w:val="en-US"/>
        </w:rPr>
        <w:t xml:space="preserve">filters will be invoked before the resource method is executed during the initial request and also </w:t>
      </w:r>
      <w:r w:rsidR="00BF0C78">
        <w:rPr>
          <w:lang w:val="en-US"/>
        </w:rPr>
        <w:t xml:space="preserve">during resource requests resulting from an asynchronous dispatch. </w:t>
      </w:r>
    </w:p>
    <w:p w:rsidR="00BF0C78" w:rsidRDefault="00BF0C78" w:rsidP="0075397A">
      <w:pPr>
        <w:pStyle w:val="Standard"/>
        <w:rPr>
          <w:lang w:val="en-US"/>
        </w:rPr>
      </w:pPr>
      <w:r>
        <w:rPr>
          <w:lang w:val="en-US"/>
        </w:rPr>
        <w:t xml:space="preserve">The portlet resource filter can use the dispatcher type to determine whether the initial resource request or a request resulting from an asynchronous dispatch is being executed. The dispatcher type will be set to </w:t>
      </w:r>
      <w:r w:rsidRPr="00BF0C78">
        <w:rPr>
          <w:rStyle w:val="inlinecode"/>
          <w:lang w:val="en-US"/>
        </w:rPr>
        <w:t>javax.servlet.DispatcherType</w:t>
      </w:r>
      <w:r w:rsidRPr="007C1841">
        <w:rPr>
          <w:rStyle w:val="inlinecode"/>
          <w:lang w:val="en-US"/>
        </w:rPr>
        <w:t>.REQUEST</w:t>
      </w:r>
      <w:r>
        <w:rPr>
          <w:lang w:val="en-US"/>
        </w:rPr>
        <w:t xml:space="preserve"> for the initial request and to </w:t>
      </w:r>
      <w:r w:rsidRPr="00BF0C78">
        <w:rPr>
          <w:rStyle w:val="inlinecode"/>
          <w:lang w:val="en-US"/>
        </w:rPr>
        <w:t>javax.servlet.DispatcherType</w:t>
      </w:r>
      <w:r w:rsidRPr="007C1841">
        <w:rPr>
          <w:rStyle w:val="inlinecode"/>
          <w:lang w:val="en-US"/>
        </w:rPr>
        <w:t>.ASYNC</w:t>
      </w:r>
      <w:r>
        <w:rPr>
          <w:lang w:val="en-US"/>
        </w:rPr>
        <w:t xml:space="preserve"> for resource requests resulting from an asynchronous dispatch.</w:t>
      </w:r>
    </w:p>
    <w:p w:rsidR="00BF0C78" w:rsidRDefault="00BF0C78" w:rsidP="0075397A">
      <w:pPr>
        <w:pStyle w:val="Standard"/>
        <w:rPr>
          <w:lang w:val="en-US"/>
        </w:rPr>
      </w:pPr>
      <w:r>
        <w:rPr>
          <w:lang w:val="en-US"/>
        </w:rPr>
        <w:t xml:space="preserve">During outbound processing, the portlet resource filter can use the </w:t>
      </w:r>
      <w:r w:rsidRPr="00B70277">
        <w:rPr>
          <w:rStyle w:val="inlinecode"/>
          <w:lang w:val="en-US"/>
        </w:rPr>
        <w:t>ResourceRequest</w:t>
      </w:r>
      <w:r>
        <w:rPr>
          <w:lang w:val="en-US"/>
        </w:rPr>
        <w:t xml:space="preserve"> interface </w:t>
      </w:r>
      <w:r w:rsidRPr="00B70277">
        <w:rPr>
          <w:rStyle w:val="inlinecode"/>
          <w:lang w:val="en-US"/>
        </w:rPr>
        <w:t>isAsyncStarted()</w:t>
      </w:r>
      <w:r>
        <w:rPr>
          <w:lang w:val="en-US"/>
        </w:rPr>
        <w:t xml:space="preserve"> method to determine whether asynchronous processing has been started.</w:t>
      </w:r>
      <w:r w:rsidR="00B70277">
        <w:rPr>
          <w:lang w:val="en-US"/>
        </w:rPr>
        <w:t xml:space="preserve"> If asynchronous processing has been started, the portlet resource filter may not produce output.</w:t>
      </w:r>
    </w:p>
    <w:p w:rsidR="00B70277" w:rsidRPr="0075397A" w:rsidRDefault="00B70277" w:rsidP="0075397A">
      <w:pPr>
        <w:pStyle w:val="Standard"/>
        <w:rPr>
          <w:lang w:val="en-US"/>
        </w:rPr>
      </w:pPr>
      <w:r>
        <w:rPr>
          <w:lang w:val="en-US"/>
        </w:rPr>
        <w:t>In general, if a portlet resource filter allocates resources during initial request inbound processing, it should not release those resources during outbound processing if asynchronous processing has been started. An asynchronous listener can be used to release the resources if it is expected that the request output will be generated by an asynchronous thread.</w:t>
      </w:r>
    </w:p>
    <w:p w:rsidR="00DF7844" w:rsidRPr="00BF0C78" w:rsidRDefault="00DF7844" w:rsidP="00DF7844">
      <w:pPr>
        <w:pStyle w:val="Heading3"/>
        <w:rPr>
          <w:lang w:val="en-US"/>
        </w:rPr>
      </w:pPr>
      <w:bookmarkStart w:id="902" w:name="_Toc468261180"/>
      <w:r w:rsidRPr="00BF0C78">
        <w:rPr>
          <w:lang w:val="en-US"/>
        </w:rPr>
        <w:t>Multiple Resource Methods</w:t>
      </w:r>
      <w:bookmarkEnd w:id="902"/>
    </w:p>
    <w:p w:rsidR="00DF7844" w:rsidRDefault="00DF7844" w:rsidP="00DF7844">
      <w:pPr>
        <w:pStyle w:val="Standard"/>
        <w:rPr>
          <w:lang w:val="en-US"/>
        </w:rPr>
      </w:pPr>
      <w:r>
        <w:rPr>
          <w:lang w:val="en-US"/>
        </w:rPr>
        <w:t xml:space="preserve">The portlet programming model allows multiple resource methods to be executed as described in Section </w:t>
      </w:r>
      <w:r>
        <w:rPr>
          <w:lang w:val="en-US"/>
        </w:rPr>
        <w:fldChar w:fldCharType="begin"/>
      </w:r>
      <w:r>
        <w:rPr>
          <w:lang w:val="en-US"/>
        </w:rPr>
        <w:instrText xml:space="preserve"> REF _Ref447788385 \n \h </w:instrText>
      </w:r>
      <w:r>
        <w:rPr>
          <w:lang w:val="en-US"/>
        </w:rPr>
      </w:r>
      <w:r>
        <w:rPr>
          <w:lang w:val="en-US"/>
        </w:rPr>
        <w:fldChar w:fldCharType="separate"/>
      </w:r>
      <w:r w:rsidR="003B17E8">
        <w:rPr>
          <w:lang w:val="en-US"/>
        </w:rPr>
        <w:t>4.8.6</w:t>
      </w:r>
      <w:r>
        <w:rPr>
          <w:lang w:val="en-US"/>
        </w:rPr>
        <w:fldChar w:fldCharType="end"/>
      </w:r>
      <w:r>
        <w:rPr>
          <w:lang w:val="en-US"/>
        </w:rPr>
        <w:t xml:space="preserve"> </w:t>
      </w:r>
      <w:r>
        <w:rPr>
          <w:lang w:val="en-US"/>
        </w:rPr>
        <w:fldChar w:fldCharType="begin"/>
      </w:r>
      <w:r>
        <w:rPr>
          <w:lang w:val="en-US"/>
        </w:rPr>
        <w:instrText xml:space="preserve"> REF _Ref447788385 \h </w:instrText>
      </w:r>
      <w:r>
        <w:rPr>
          <w:lang w:val="en-US"/>
        </w:rPr>
      </w:r>
      <w:r>
        <w:rPr>
          <w:lang w:val="en-US"/>
        </w:rPr>
        <w:fldChar w:fldCharType="separate"/>
      </w:r>
      <w:r w:rsidR="003B17E8" w:rsidRPr="003B17E8">
        <w:rPr>
          <w:lang w:val="en-US"/>
        </w:rPr>
        <w:t>Annotated Resource Method Dispatching</w:t>
      </w:r>
      <w:r>
        <w:rPr>
          <w:lang w:val="en-US"/>
        </w:rPr>
        <w:fldChar w:fldCharType="end"/>
      </w:r>
      <w:r>
        <w:rPr>
          <w:lang w:val="en-US"/>
        </w:rPr>
        <w:t xml:space="preserve"> on page </w:t>
      </w:r>
      <w:r>
        <w:rPr>
          <w:lang w:val="en-US"/>
        </w:rPr>
        <w:fldChar w:fldCharType="begin"/>
      </w:r>
      <w:r>
        <w:rPr>
          <w:lang w:val="en-US"/>
        </w:rPr>
        <w:instrText xml:space="preserve"> PAGEREF _Ref447788385 \h </w:instrText>
      </w:r>
      <w:r>
        <w:rPr>
          <w:lang w:val="en-US"/>
        </w:rPr>
      </w:r>
      <w:r>
        <w:rPr>
          <w:lang w:val="en-US"/>
        </w:rPr>
        <w:fldChar w:fldCharType="separate"/>
      </w:r>
      <w:r w:rsidR="003B17E8">
        <w:rPr>
          <w:noProof/>
          <w:lang w:val="en-US"/>
        </w:rPr>
        <w:t>41</w:t>
      </w:r>
      <w:r>
        <w:rPr>
          <w:lang w:val="en-US"/>
        </w:rPr>
        <w:fldChar w:fldCharType="end"/>
      </w:r>
      <w:r>
        <w:rPr>
          <w:lang w:val="en-US"/>
        </w:rPr>
        <w:t>. However, if several resource methods are defined to be executed in sequence, and one of them starts asynchronous processing, any remaining resource methods will not be executed</w:t>
      </w:r>
      <w:r w:rsidR="00662E2C">
        <w:rPr>
          <w:lang w:val="en-US"/>
        </w:rPr>
        <w:t xml:space="preserve"> in order to avoid a potential conflict between output produced by the remaining resource methods and that produced asynchronously</w:t>
      </w:r>
      <w:r>
        <w:rPr>
          <w:lang w:val="en-US"/>
        </w:rPr>
        <w:t>.</w:t>
      </w:r>
    </w:p>
    <w:p w:rsidR="00DF7844" w:rsidRDefault="00DF7844" w:rsidP="00DF7844">
      <w:pPr>
        <w:pStyle w:val="Standard"/>
        <w:rPr>
          <w:lang w:val="en-US"/>
        </w:rPr>
      </w:pPr>
      <w:r>
        <w:rPr>
          <w:lang w:val="en-US"/>
        </w:rPr>
        <w:t>An asynchronous dispatch operation back to the resource method will cause execution of only the single resource method that initiated asynchronous processing.</w:t>
      </w:r>
    </w:p>
    <w:p w:rsidR="00B70277" w:rsidRDefault="00B70277" w:rsidP="00B70277">
      <w:pPr>
        <w:pStyle w:val="Heading3"/>
      </w:pPr>
      <w:bookmarkStart w:id="903" w:name="_Toc468261181"/>
      <w:r>
        <w:t>Scenarios</w:t>
      </w:r>
      <w:bookmarkEnd w:id="903"/>
    </w:p>
    <w:p w:rsidR="002E3AD1" w:rsidRDefault="00B70277" w:rsidP="00B70277">
      <w:pPr>
        <w:pStyle w:val="Standard"/>
        <w:rPr>
          <w:lang w:val="en-US"/>
        </w:rPr>
      </w:pPr>
      <w:r w:rsidRPr="00B70277">
        <w:rPr>
          <w:lang w:val="en-US"/>
        </w:rPr>
        <w:t>This section provides diagrams illustrating typical usage scenarios</w:t>
      </w:r>
      <w:r w:rsidR="00D338D8">
        <w:rPr>
          <w:lang w:val="en-US"/>
        </w:rPr>
        <w:t xml:space="preserve"> from the point of view of the portlet programmer</w:t>
      </w:r>
      <w:r w:rsidRPr="00B70277">
        <w:rPr>
          <w:lang w:val="en-US"/>
        </w:rPr>
        <w:t xml:space="preserve">. </w:t>
      </w:r>
      <w:r w:rsidR="002E3AD1">
        <w:rPr>
          <w:lang w:val="en-US"/>
        </w:rPr>
        <w:t>The diagrams provided for illustrative purposes only, and are non-normative. They do not imply or prescribe a specific container implementation.</w:t>
      </w:r>
    </w:p>
    <w:p w:rsidR="00B70277" w:rsidRDefault="00B70277" w:rsidP="00B70277">
      <w:pPr>
        <w:pStyle w:val="Standard"/>
        <w:rPr>
          <w:lang w:val="en-US"/>
        </w:rPr>
      </w:pPr>
      <w:r>
        <w:rPr>
          <w:lang w:val="en-US"/>
        </w:rPr>
        <w:t>For simplicity, the portlet container is shown as directly receiving resource requests from the client, although in reality this will often not be the case.</w:t>
      </w:r>
    </w:p>
    <w:p w:rsidR="00D54655" w:rsidRDefault="00C74052" w:rsidP="00B70277">
      <w:pPr>
        <w:pStyle w:val="Standard"/>
        <w:rPr>
          <w:lang w:val="en-US"/>
        </w:rPr>
      </w:pPr>
      <w:r>
        <w:rPr>
          <w:noProof/>
          <w:lang w:val="en-US" w:eastAsia="en-US" w:bidi="ar-SA"/>
        </w:rPr>
        <w:lastRenderedPageBreak/>
        <w:drawing>
          <wp:anchor distT="0" distB="0" distL="114300" distR="114300" simplePos="0" relativeHeight="251729920" behindDoc="0" locked="0" layoutInCell="1" allowOverlap="1" wp14:anchorId="4F838B28" wp14:editId="047E61DD">
            <wp:simplePos x="0" y="0"/>
            <wp:positionH relativeFrom="column">
              <wp:posOffset>0</wp:posOffset>
            </wp:positionH>
            <wp:positionV relativeFrom="paragraph">
              <wp:posOffset>591820</wp:posOffset>
            </wp:positionV>
            <wp:extent cx="5731510" cy="1553845"/>
            <wp:effectExtent l="190500" t="190500" r="193040" b="1987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ync1.gif"/>
                    <pic:cNvPicPr/>
                  </pic:nvPicPr>
                  <pic:blipFill>
                    <a:blip r:embed="rId31">
                      <a:extLst>
                        <a:ext uri="{28A0092B-C50C-407E-A947-70E740481C1C}">
                          <a14:useLocalDpi xmlns:a14="http://schemas.microsoft.com/office/drawing/2010/main" val="0"/>
                        </a:ext>
                      </a:extLst>
                    </a:blip>
                    <a:stretch>
                      <a:fillRect/>
                    </a:stretch>
                  </pic:blipFill>
                  <pic:spPr>
                    <a:xfrm>
                      <a:off x="0" y="0"/>
                      <a:ext cx="5731510" cy="1553845"/>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A3050B">
        <w:rPr>
          <w:noProof/>
          <w:lang w:val="en-US" w:eastAsia="en-US" w:bidi="ar-SA"/>
        </w:rPr>
        <mc:AlternateContent>
          <mc:Choice Requires="wps">
            <w:drawing>
              <wp:anchor distT="0" distB="0" distL="114300" distR="114300" simplePos="0" relativeHeight="251731968" behindDoc="0" locked="0" layoutInCell="1" allowOverlap="1" wp14:anchorId="7F7D1713" wp14:editId="7CEB3227">
                <wp:simplePos x="0" y="0"/>
                <wp:positionH relativeFrom="column">
                  <wp:posOffset>10632</wp:posOffset>
                </wp:positionH>
                <wp:positionV relativeFrom="paragraph">
                  <wp:posOffset>2276505</wp:posOffset>
                </wp:positionV>
                <wp:extent cx="573151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D54655" w:rsidRDefault="003B17E8" w:rsidP="00D54655">
                            <w:pPr>
                              <w:pStyle w:val="Caption"/>
                              <w:rPr>
                                <w:rFonts w:ascii="Times New Roman" w:hAnsi="Times New Roman"/>
                                <w:noProof/>
                                <w:lang w:val="en-US"/>
                              </w:rPr>
                            </w:pPr>
                            <w:bookmarkStart w:id="904" w:name="_Ref452376403"/>
                            <w:r w:rsidRPr="00D54655">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21</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bookmarkEnd w:id="904"/>
                            <w:r w:rsidRPr="00D54655">
                              <w:rPr>
                                <w:lang w:val="en-US"/>
                              </w:rPr>
                              <w:t xml:space="preserve"> Asynchronous thread includes / forwards to JSP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D1713" id="Text Box 41" o:spid="_x0000_s1038" type="#_x0000_t202" style="position:absolute;left:0;text-align:left;margin-left:.85pt;margin-top:179.25pt;width:451.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" stroked="f">
                <v:textbox style="mso-fit-shape-to-text:t" inset="0,0,0,0">
                  <w:txbxContent>
                    <w:p w:rsidR="003B17E8" w:rsidRPr="00D54655" w:rsidRDefault="003B17E8" w:rsidP="00D54655">
                      <w:pPr>
                        <w:pStyle w:val="Caption"/>
                        <w:rPr>
                          <w:rFonts w:ascii="Times New Roman" w:hAnsi="Times New Roman"/>
                          <w:noProof/>
                          <w:lang w:val="en-US"/>
                        </w:rPr>
                      </w:pPr>
                      <w:bookmarkStart w:id="905" w:name="_Ref452376403"/>
                      <w:r w:rsidRPr="00D54655">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21</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1</w:t>
                      </w:r>
                      <w:r>
                        <w:rPr>
                          <w:lang w:val="en-US"/>
                        </w:rPr>
                        <w:fldChar w:fldCharType="end"/>
                      </w:r>
                      <w:bookmarkEnd w:id="905"/>
                      <w:r w:rsidRPr="00D54655">
                        <w:rPr>
                          <w:lang w:val="en-US"/>
                        </w:rPr>
                        <w:t xml:space="preserve"> Asynchronous thread includes / forwards to JSP</w:t>
                      </w:r>
                    </w:p>
                  </w:txbxContent>
                </v:textbox>
                <w10:wrap type="topAndBottom"/>
              </v:shape>
            </w:pict>
          </mc:Fallback>
        </mc:AlternateContent>
      </w:r>
      <w:r w:rsidR="002E3AD1">
        <w:rPr>
          <w:lang w:val="en-US"/>
        </w:rPr>
        <w:t xml:space="preserve">As shown in </w:t>
      </w:r>
      <w:r w:rsidR="002E3AD1">
        <w:rPr>
          <w:lang w:val="en-US"/>
        </w:rPr>
        <w:fldChar w:fldCharType="begin"/>
      </w:r>
      <w:r w:rsidR="002E3AD1">
        <w:rPr>
          <w:lang w:val="en-US"/>
        </w:rPr>
        <w:instrText xml:space="preserve"> REF _Ref452376403 \h </w:instrText>
      </w:r>
      <w:r w:rsidR="002E3AD1">
        <w:rPr>
          <w:lang w:val="en-US"/>
        </w:rPr>
      </w:r>
      <w:r w:rsidR="002E3AD1">
        <w:rPr>
          <w:lang w:val="en-US"/>
        </w:rPr>
        <w:fldChar w:fldCharType="separate"/>
      </w:r>
      <w:r w:rsidR="003B17E8" w:rsidRPr="00D54655">
        <w:rPr>
          <w:lang w:val="en-US"/>
        </w:rPr>
        <w:t xml:space="preserve">Figure </w:t>
      </w:r>
      <w:r w:rsidR="003B17E8">
        <w:rPr>
          <w:noProof/>
          <w:lang w:val="en-US"/>
        </w:rPr>
        <w:t>21</w:t>
      </w:r>
      <w:r w:rsidR="003B17E8">
        <w:rPr>
          <w:lang w:val="en-US"/>
        </w:rPr>
        <w:t>–</w:t>
      </w:r>
      <w:r w:rsidR="003B17E8">
        <w:rPr>
          <w:noProof/>
          <w:lang w:val="en-US"/>
        </w:rPr>
        <w:t>1</w:t>
      </w:r>
      <w:r w:rsidR="002E3AD1">
        <w:rPr>
          <w:lang w:val="en-US"/>
        </w:rPr>
        <w:fldChar w:fldCharType="end"/>
      </w:r>
      <w:r w:rsidR="007C1841">
        <w:rPr>
          <w:lang w:val="en-US"/>
        </w:rPr>
        <w:t xml:space="preserve">, the client issues a resource request to the portlet container, which invokes the resource method for the portlet. The resource method starts asynchronous processing, adds an asynchronous listener, instantiates a Runnable, starts the asynchronous thread, and returns. </w:t>
      </w:r>
    </w:p>
    <w:p w:rsidR="00B70277" w:rsidRDefault="007C1841" w:rsidP="00B70277">
      <w:pPr>
        <w:pStyle w:val="Standard"/>
        <w:rPr>
          <w:lang w:val="en-US"/>
        </w:rPr>
      </w:pPr>
      <w:r>
        <w:rPr>
          <w:lang w:val="en-US"/>
        </w:rPr>
        <w:t xml:space="preserve">The asynchronous thread performs its long-running work and uses a portlet request dispatcher to include or forward to a JSP to produce output, completes asynchronous processing, and exits. The portlet container fires an onComplete event to the asynchronous listener and returns the </w:t>
      </w:r>
      <w:r w:rsidR="00A3050B">
        <w:rPr>
          <w:lang w:val="en-US"/>
        </w:rPr>
        <w:t>resource response to the client.</w:t>
      </w:r>
    </w:p>
    <w:p w:rsidR="003D5B7D" w:rsidRDefault="006B3507" w:rsidP="003D5B7D">
      <w:pPr>
        <w:pStyle w:val="Standard"/>
        <w:rPr>
          <w:lang w:val="en-US"/>
        </w:rPr>
      </w:pPr>
      <w:r>
        <w:rPr>
          <w:noProof/>
          <w:lang w:val="en-US" w:eastAsia="en-US" w:bidi="ar-SA"/>
        </w:rPr>
        <mc:AlternateContent>
          <mc:Choice Requires="wps">
            <w:drawing>
              <wp:anchor distT="0" distB="0" distL="114300" distR="114300" simplePos="0" relativeHeight="251735040" behindDoc="0" locked="0" layoutInCell="1" allowOverlap="1" wp14:anchorId="65F004EA" wp14:editId="43F983DD">
                <wp:simplePos x="0" y="0"/>
                <wp:positionH relativeFrom="margin">
                  <wp:posOffset>-1270</wp:posOffset>
                </wp:positionH>
                <wp:positionV relativeFrom="paragraph">
                  <wp:posOffset>3032031</wp:posOffset>
                </wp:positionV>
                <wp:extent cx="5730875" cy="327660"/>
                <wp:effectExtent l="0" t="0" r="3175" b="0"/>
                <wp:wrapTopAndBottom/>
                <wp:docPr id="43" name="Text Box 43"/>
                <wp:cNvGraphicFramePr/>
                <a:graphic xmlns:a="http://schemas.openxmlformats.org/drawingml/2006/main">
                  <a:graphicData uri="http://schemas.microsoft.com/office/word/2010/wordprocessingShape">
                    <wps:wsp>
                      <wps:cNvSpPr txBox="1"/>
                      <wps:spPr>
                        <a:xfrm>
                          <a:off x="0" y="0"/>
                          <a:ext cx="5730875" cy="327660"/>
                        </a:xfrm>
                        <a:prstGeom prst="rect">
                          <a:avLst/>
                        </a:prstGeom>
                        <a:solidFill>
                          <a:prstClr val="white"/>
                        </a:solidFill>
                        <a:ln>
                          <a:noFill/>
                        </a:ln>
                        <a:effectLst/>
                      </wps:spPr>
                      <wps:txbx>
                        <w:txbxContent>
                          <w:p w:rsidR="003B17E8" w:rsidRPr="00D338D8" w:rsidRDefault="003B17E8" w:rsidP="00D338D8">
                            <w:pPr>
                              <w:pStyle w:val="Caption"/>
                              <w:rPr>
                                <w:rFonts w:ascii="Times New Roman" w:hAnsi="Times New Roman"/>
                                <w:noProof/>
                                <w:lang w:val="en-US"/>
                              </w:rPr>
                            </w:pPr>
                            <w:bookmarkStart w:id="906" w:name="_Ref452378561"/>
                            <w:r w:rsidRPr="00D338D8">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21</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2</w:t>
                            </w:r>
                            <w:r>
                              <w:rPr>
                                <w:lang w:val="en-US"/>
                              </w:rPr>
                              <w:fldChar w:fldCharType="end"/>
                            </w:r>
                            <w:bookmarkEnd w:id="906"/>
                            <w:r w:rsidRPr="00D338D8">
                              <w:rPr>
                                <w:lang w:val="en-US"/>
                              </w:rPr>
                              <w:t xml:space="preserve"> Asynchronous dispatch to resource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004EA" id="Text Box 43" o:spid="_x0000_s1039" type="#_x0000_t202" style="position:absolute;left:0;text-align:left;margin-left:-.1pt;margin-top:238.75pt;width:451.25pt;height:25.8pt;z-index:251735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" stroked="f">
                <v:textbox style="mso-fit-shape-to-text:t" inset="0,0,0,0">
                  <w:txbxContent>
                    <w:p w:rsidR="003B17E8" w:rsidRPr="00D338D8" w:rsidRDefault="003B17E8" w:rsidP="00D338D8">
                      <w:pPr>
                        <w:pStyle w:val="Caption"/>
                        <w:rPr>
                          <w:rFonts w:ascii="Times New Roman" w:hAnsi="Times New Roman"/>
                          <w:noProof/>
                          <w:lang w:val="en-US"/>
                        </w:rPr>
                      </w:pPr>
                      <w:bookmarkStart w:id="907" w:name="_Ref452378561"/>
                      <w:r w:rsidRPr="00D338D8">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21</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2</w:t>
                      </w:r>
                      <w:r>
                        <w:rPr>
                          <w:lang w:val="en-US"/>
                        </w:rPr>
                        <w:fldChar w:fldCharType="end"/>
                      </w:r>
                      <w:bookmarkEnd w:id="907"/>
                      <w:r w:rsidRPr="00D338D8">
                        <w:rPr>
                          <w:lang w:val="en-US"/>
                        </w:rPr>
                        <w:t xml:space="preserve"> Asynchronous dispatch to resource method</w:t>
                      </w:r>
                    </w:p>
                  </w:txbxContent>
                </v:textbox>
                <w10:wrap type="topAndBottom" anchorx="margin"/>
              </v:shape>
            </w:pict>
          </mc:Fallback>
        </mc:AlternateContent>
      </w:r>
      <w:r>
        <w:rPr>
          <w:noProof/>
          <w:lang w:val="en-US" w:eastAsia="en-US" w:bidi="ar-SA"/>
        </w:rPr>
        <w:drawing>
          <wp:anchor distT="0" distB="0" distL="114300" distR="114300" simplePos="0" relativeHeight="251732992" behindDoc="0" locked="0" layoutInCell="1" allowOverlap="1" wp14:anchorId="56447C9E" wp14:editId="1C6D903E">
            <wp:simplePos x="0" y="0"/>
            <wp:positionH relativeFrom="margin">
              <wp:align>center</wp:align>
            </wp:positionH>
            <wp:positionV relativeFrom="paragraph">
              <wp:posOffset>754446</wp:posOffset>
            </wp:positionV>
            <wp:extent cx="5731200" cy="2214000"/>
            <wp:effectExtent l="190500" t="190500" r="193675" b="1866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sync2.gif"/>
                    <pic:cNvPicPr/>
                  </pic:nvPicPr>
                  <pic:blipFill>
                    <a:blip r:embed="rId32">
                      <a:extLst>
                        <a:ext uri="{28A0092B-C50C-407E-A947-70E740481C1C}">
                          <a14:useLocalDpi xmlns:a14="http://schemas.microsoft.com/office/drawing/2010/main" val="0"/>
                        </a:ext>
                      </a:extLst>
                    </a:blip>
                    <a:stretch>
                      <a:fillRect/>
                    </a:stretch>
                  </pic:blipFill>
                  <pic:spPr>
                    <a:xfrm>
                      <a:off x="0" y="0"/>
                      <a:ext cx="5731200" cy="2214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74052">
        <w:rPr>
          <w:lang w:val="en-US"/>
        </w:rPr>
        <w:fldChar w:fldCharType="begin"/>
      </w:r>
      <w:r w:rsidR="00C74052">
        <w:rPr>
          <w:lang w:val="en-US"/>
        </w:rPr>
        <w:instrText xml:space="preserve"> REF _Ref452378561 \h </w:instrText>
      </w:r>
      <w:r w:rsidR="00C74052">
        <w:rPr>
          <w:lang w:val="en-US"/>
        </w:rPr>
      </w:r>
      <w:r w:rsidR="00C74052">
        <w:rPr>
          <w:lang w:val="en-US"/>
        </w:rPr>
        <w:fldChar w:fldCharType="separate"/>
      </w:r>
      <w:r w:rsidR="003B17E8" w:rsidRPr="00D338D8">
        <w:rPr>
          <w:lang w:val="en-US"/>
        </w:rPr>
        <w:t xml:space="preserve">Figure </w:t>
      </w:r>
      <w:r w:rsidR="003B17E8">
        <w:rPr>
          <w:noProof/>
          <w:lang w:val="en-US"/>
        </w:rPr>
        <w:t>21</w:t>
      </w:r>
      <w:r w:rsidR="003B17E8">
        <w:rPr>
          <w:lang w:val="en-US"/>
        </w:rPr>
        <w:t>–</w:t>
      </w:r>
      <w:r w:rsidR="003B17E8">
        <w:rPr>
          <w:noProof/>
          <w:lang w:val="en-US"/>
        </w:rPr>
        <w:t>2</w:t>
      </w:r>
      <w:r w:rsidR="00C74052">
        <w:rPr>
          <w:lang w:val="en-US"/>
        </w:rPr>
        <w:fldChar w:fldCharType="end"/>
      </w:r>
      <w:r w:rsidR="00C74052">
        <w:rPr>
          <w:lang w:val="en-US"/>
        </w:rPr>
        <w:t xml:space="preserve"> </w:t>
      </w:r>
      <w:r w:rsidR="00C74052" w:rsidRPr="00C74052">
        <w:rPr>
          <w:lang w:val="en-US"/>
        </w:rPr>
        <w:t>shows a similar scen</w:t>
      </w:r>
      <w:r>
        <w:rPr>
          <w:lang w:val="en-US"/>
        </w:rPr>
        <w:t>ario but rather than having the</w:t>
      </w:r>
      <w:r w:rsidR="00C74052" w:rsidRPr="00C74052">
        <w:rPr>
          <w:lang w:val="en-US"/>
        </w:rPr>
        <w:t xml:space="preserve"> asynchronous thread produce </w:t>
      </w:r>
      <w:r w:rsidR="00C74052">
        <w:rPr>
          <w:lang w:val="en-US"/>
        </w:rPr>
        <w:t xml:space="preserve">output using a portlet request </w:t>
      </w:r>
      <w:r w:rsidR="00C74052" w:rsidRPr="00C74052">
        <w:rPr>
          <w:lang w:val="en-US"/>
        </w:rPr>
        <w:t>dispatcher, the asy</w:t>
      </w:r>
      <w:r w:rsidR="00C74052">
        <w:rPr>
          <w:lang w:val="en-US"/>
        </w:rPr>
        <w:t xml:space="preserve">nchronous thread instead calls </w:t>
      </w:r>
      <w:r w:rsidR="00C74052" w:rsidRPr="00C74052">
        <w:rPr>
          <w:rStyle w:val="inlinecode"/>
          <w:lang w:val="en-US"/>
        </w:rPr>
        <w:t>AsyncContext.dispatch()</w:t>
      </w:r>
      <w:r w:rsidR="00C74052" w:rsidRPr="00C74052">
        <w:rPr>
          <w:lang w:val="en-US"/>
        </w:rPr>
        <w:t xml:space="preserve"> in order to dispatch b</w:t>
      </w:r>
      <w:r w:rsidR="00C74052">
        <w:rPr>
          <w:lang w:val="en-US"/>
        </w:rPr>
        <w:t xml:space="preserve">ack to the resource </w:t>
      </w:r>
      <w:r w:rsidR="00C74052" w:rsidRPr="00C74052">
        <w:rPr>
          <w:lang w:val="en-US"/>
        </w:rPr>
        <w:t>method</w:t>
      </w:r>
      <w:r w:rsidR="00C74052">
        <w:rPr>
          <w:lang w:val="en-US"/>
        </w:rPr>
        <w:t xml:space="preserve">. </w:t>
      </w:r>
    </w:p>
    <w:p w:rsidR="00D338D8" w:rsidRDefault="00B03444" w:rsidP="003D5B7D">
      <w:pPr>
        <w:pStyle w:val="Standard"/>
        <w:rPr>
          <w:lang w:val="en-US"/>
        </w:rPr>
      </w:pPr>
      <w:r>
        <w:rPr>
          <w:lang w:val="en-US"/>
        </w:rPr>
        <w:t>The portlet container performs the asynchronous dispatch by invoking the resource method that initiated asynchronous processing</w:t>
      </w:r>
      <w:r w:rsidR="00C74052">
        <w:rPr>
          <w:lang w:val="en-US"/>
        </w:rPr>
        <w:t xml:space="preserve"> with the dispatcher type set to </w:t>
      </w:r>
      <w:r w:rsidR="00C74052" w:rsidRPr="00C74052">
        <w:rPr>
          <w:rStyle w:val="inlinecode"/>
          <w:lang w:val="en-US"/>
        </w:rPr>
        <w:t>DispatcherType.ASYNC</w:t>
      </w:r>
      <w:r>
        <w:rPr>
          <w:lang w:val="en-US"/>
        </w:rPr>
        <w:t xml:space="preserve">. The resource method generates output in the appropriate manner, for example, by invoking a JSP through use of a portlet request dispatcher. After output has been generated, the resource method </w:t>
      </w:r>
      <w:r w:rsidR="002914DB">
        <w:rPr>
          <w:lang w:val="en-US"/>
        </w:rPr>
        <w:t>complete</w:t>
      </w:r>
      <w:r w:rsidR="006B3507">
        <w:rPr>
          <w:lang w:val="en-US"/>
        </w:rPr>
        <w:t>s</w:t>
      </w:r>
      <w:r w:rsidR="002914DB">
        <w:rPr>
          <w:lang w:val="en-US"/>
        </w:rPr>
        <w:t xml:space="preserve"> asynchronous processing.</w:t>
      </w:r>
    </w:p>
    <w:p w:rsidR="00A3050B" w:rsidRDefault="003D5B7D" w:rsidP="003D5B7D">
      <w:pPr>
        <w:pStyle w:val="Standard"/>
        <w:rPr>
          <w:lang w:val="en-US"/>
        </w:rPr>
      </w:pPr>
      <w:r w:rsidRPr="003D5B7D">
        <w:rPr>
          <w:lang w:val="en-US"/>
        </w:rPr>
        <w:t xml:space="preserve">The portlet container fires an </w:t>
      </w:r>
      <w:r w:rsidRPr="00B94C55">
        <w:rPr>
          <w:rStyle w:val="inlinecode"/>
          <w:lang w:val="en-US"/>
        </w:rPr>
        <w:t>onComplete</w:t>
      </w:r>
      <w:r w:rsidRPr="003D5B7D">
        <w:rPr>
          <w:lang w:val="en-US"/>
        </w:rPr>
        <w:t xml:space="preserve"> event to the asynchronous listener and returns the resource response to the client.</w:t>
      </w:r>
    </w:p>
    <w:p w:rsidR="00C61F1C" w:rsidRDefault="007D283A" w:rsidP="00C61F1C">
      <w:pPr>
        <w:pStyle w:val="Standard"/>
        <w:rPr>
          <w:lang w:val="en-US"/>
        </w:rPr>
      </w:pPr>
      <w:r>
        <w:rPr>
          <w:noProof/>
          <w:lang w:val="en-US" w:eastAsia="en-US" w:bidi="ar-SA"/>
        </w:rPr>
        <w:lastRenderedPageBreak/>
        <w:drawing>
          <wp:anchor distT="0" distB="0" distL="114300" distR="114300" simplePos="0" relativeHeight="251736064" behindDoc="0" locked="0" layoutInCell="1" allowOverlap="1" wp14:anchorId="32436202" wp14:editId="5E13A524">
            <wp:simplePos x="0" y="0"/>
            <wp:positionH relativeFrom="column">
              <wp:posOffset>0</wp:posOffset>
            </wp:positionH>
            <wp:positionV relativeFrom="paragraph">
              <wp:posOffset>368300</wp:posOffset>
            </wp:positionV>
            <wp:extent cx="5731510" cy="2220595"/>
            <wp:effectExtent l="190500" t="190500" r="193040" b="1987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sync3.gif"/>
                    <pic:cNvPicPr/>
                  </pic:nvPicPr>
                  <pic:blipFill>
                    <a:blip r:embed="rId33">
                      <a:extLst>
                        <a:ext uri="{28A0092B-C50C-407E-A947-70E740481C1C}">
                          <a14:useLocalDpi xmlns:a14="http://schemas.microsoft.com/office/drawing/2010/main" val="0"/>
                        </a:ext>
                      </a:extLst>
                    </a:blip>
                    <a:stretch>
                      <a:fillRect/>
                    </a:stretch>
                  </pic:blipFill>
                  <pic:spPr>
                    <a:xfrm>
                      <a:off x="0" y="0"/>
                      <a:ext cx="5731510" cy="2220595"/>
                    </a:xfrm>
                    <a:prstGeom prst="rect">
                      <a:avLst/>
                    </a:prstGeom>
                    <a:ln>
                      <a:noFill/>
                    </a:ln>
                    <a:effectLst>
                      <a:outerShdw blurRad="190500" algn="tl" rotWithShape="0">
                        <a:srgbClr val="000000">
                          <a:alpha val="70000"/>
                        </a:srgbClr>
                      </a:outerShdw>
                    </a:effectLst>
                  </pic:spPr>
                </pic:pic>
              </a:graphicData>
            </a:graphic>
          </wp:anchor>
        </w:drawing>
      </w:r>
      <w:r>
        <w:rPr>
          <w:noProof/>
          <w:lang w:val="en-US" w:eastAsia="en-US" w:bidi="ar-SA"/>
        </w:rPr>
        <mc:AlternateContent>
          <mc:Choice Requires="wps">
            <w:drawing>
              <wp:anchor distT="0" distB="0" distL="114300" distR="114300" simplePos="0" relativeHeight="251738112" behindDoc="0" locked="0" layoutInCell="1" allowOverlap="1" wp14:anchorId="32B33BAF" wp14:editId="210567BE">
                <wp:simplePos x="0" y="0"/>
                <wp:positionH relativeFrom="column">
                  <wp:posOffset>0</wp:posOffset>
                </wp:positionH>
                <wp:positionV relativeFrom="paragraph">
                  <wp:posOffset>2646119</wp:posOffset>
                </wp:positionV>
                <wp:extent cx="573151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5D3A83" w:rsidRDefault="003B17E8" w:rsidP="007D283A">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21</w:t>
                            </w:r>
                            <w:r>
                              <w:fldChar w:fldCharType="end"/>
                            </w:r>
                            <w:r>
                              <w:t>–</w:t>
                            </w:r>
                            <w:r>
                              <w:fldChar w:fldCharType="begin"/>
                            </w:r>
                            <w:r>
                              <w:instrText xml:space="preserve"> SEQ Figure \* ARABIC \s 1 </w:instrText>
                            </w:r>
                            <w:r>
                              <w:fldChar w:fldCharType="separate"/>
                            </w:r>
                            <w:r>
                              <w:rPr>
                                <w:noProof/>
                              </w:rPr>
                              <w:t>3</w:t>
                            </w:r>
                            <w:r>
                              <w:fldChar w:fldCharType="end"/>
                            </w:r>
                            <w:r>
                              <w:t xml:space="preserve"> Timeout during asynchronous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3BAF" id="Text Box 45" o:spid="_x0000_s1040" type="#_x0000_t202" style="position:absolute;left:0;text-align:left;margin-left:0;margin-top:208.35pt;width:451.3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" stroked="f">
                <v:textbox style="mso-fit-shape-to-text:t" inset="0,0,0,0">
                  <w:txbxContent>
                    <w:p w:rsidR="003B17E8" w:rsidRPr="005D3A83" w:rsidRDefault="003B17E8" w:rsidP="007D283A">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21</w:t>
                      </w:r>
                      <w:r>
                        <w:fldChar w:fldCharType="end"/>
                      </w:r>
                      <w:r>
                        <w:t>–</w:t>
                      </w:r>
                      <w:r>
                        <w:fldChar w:fldCharType="begin"/>
                      </w:r>
                      <w:r>
                        <w:instrText xml:space="preserve"> SEQ Figure \* ARABIC \s 1 </w:instrText>
                      </w:r>
                      <w:r>
                        <w:fldChar w:fldCharType="separate"/>
                      </w:r>
                      <w:r>
                        <w:rPr>
                          <w:noProof/>
                        </w:rPr>
                        <w:t>3</w:t>
                      </w:r>
                      <w:r>
                        <w:fldChar w:fldCharType="end"/>
                      </w:r>
                      <w:r>
                        <w:t xml:space="preserve"> Timeout during asynchronous processing</w:t>
                      </w:r>
                    </w:p>
                  </w:txbxContent>
                </v:textbox>
                <w10:wrap type="topAndBottom"/>
              </v:shape>
            </w:pict>
          </mc:Fallback>
        </mc:AlternateContent>
      </w:r>
      <w:r w:rsidR="00C61F1C">
        <w:rPr>
          <w:lang w:val="en-US"/>
        </w:rPr>
        <w:t xml:space="preserve">In the </w:t>
      </w:r>
      <w:r w:rsidR="002914DB">
        <w:rPr>
          <w:lang w:val="en-US"/>
        </w:rPr>
        <w:t xml:space="preserve">timeout </w:t>
      </w:r>
      <w:r w:rsidR="00C61F1C">
        <w:rPr>
          <w:lang w:val="en-US"/>
        </w:rPr>
        <w:t>s</w:t>
      </w:r>
      <w:r w:rsidR="00C61F1C" w:rsidRPr="003D5B7D">
        <w:rPr>
          <w:lang w:val="en-US"/>
        </w:rPr>
        <w:t>cenario</w:t>
      </w:r>
      <w:r w:rsidR="00C61F1C">
        <w:rPr>
          <w:lang w:val="en-US"/>
        </w:rPr>
        <w:t xml:space="preserve"> shown below</w:t>
      </w:r>
      <w:r w:rsidR="00C61F1C" w:rsidRPr="003D5B7D">
        <w:rPr>
          <w:lang w:val="en-US"/>
        </w:rPr>
        <w:t xml:space="preserve">, the client issues a resource request to the portlet container, which invokes the resource method for the portlet. The resource method starts asynchronous processing, adds an asynchronous listener, instantiates a Runnable, starts the asynchronous thread, and returns. </w:t>
      </w:r>
    </w:p>
    <w:p w:rsidR="007D283A" w:rsidRDefault="00C61F1C" w:rsidP="00C61F1C">
      <w:pPr>
        <w:pStyle w:val="Standard"/>
        <w:rPr>
          <w:lang w:val="en-US"/>
        </w:rPr>
      </w:pPr>
      <w:r w:rsidRPr="003D5B7D">
        <w:rPr>
          <w:lang w:val="en-US"/>
        </w:rPr>
        <w:t xml:space="preserve">The asynchronous thread performs its long-running work </w:t>
      </w:r>
      <w:r w:rsidR="007D283A">
        <w:rPr>
          <w:lang w:val="en-US"/>
        </w:rPr>
        <w:t>but does not finish in the allocated time. It does not complete asynchronous processing or perform an asynchronous dispatch operation.</w:t>
      </w:r>
    </w:p>
    <w:p w:rsidR="007D283A" w:rsidRDefault="007D283A" w:rsidP="00C61F1C">
      <w:pPr>
        <w:pStyle w:val="Standard"/>
        <w:rPr>
          <w:lang w:val="en-US"/>
        </w:rPr>
      </w:pPr>
      <w:r>
        <w:rPr>
          <w:lang w:val="en-US"/>
        </w:rPr>
        <w:t xml:space="preserve">The portlet container recognizes the timeout situation and fires an onTimeout event to the asynchronous listener. </w:t>
      </w:r>
    </w:p>
    <w:p w:rsidR="007D283A" w:rsidRDefault="007D283A" w:rsidP="00C61F1C">
      <w:pPr>
        <w:pStyle w:val="Standard"/>
        <w:rPr>
          <w:lang w:val="en-US"/>
        </w:rPr>
      </w:pPr>
      <w:r>
        <w:rPr>
          <w:lang w:val="en-US"/>
        </w:rPr>
        <w:t xml:space="preserve">The asynchronous listener </w:t>
      </w:r>
      <w:r w:rsidRPr="007D283A">
        <w:rPr>
          <w:rStyle w:val="inlinecode"/>
          <w:lang w:val="en-US"/>
        </w:rPr>
        <w:t>onTimeout</w:t>
      </w:r>
      <w:r>
        <w:rPr>
          <w:lang w:val="en-US"/>
        </w:rPr>
        <w:t xml:space="preserve"> method performs an asynchronous dispatch to a JSP, possibly to generate an error message and returns to the container.</w:t>
      </w:r>
    </w:p>
    <w:p w:rsidR="007D283A" w:rsidRDefault="007D283A" w:rsidP="00C61F1C">
      <w:pPr>
        <w:pStyle w:val="Standard"/>
        <w:rPr>
          <w:lang w:val="en-US"/>
        </w:rPr>
      </w:pPr>
      <w:r>
        <w:rPr>
          <w:lang w:val="en-US"/>
        </w:rPr>
        <w:t>The portlet container invokes the JSP using an asynchronous dispatch. Since the JSP does not support asynchronous operation, the portlet container completes asynchronous processing after the JSP invocation.</w:t>
      </w:r>
    </w:p>
    <w:p w:rsidR="00C61F1C" w:rsidRPr="00B70277" w:rsidRDefault="00C61F1C" w:rsidP="00C61F1C">
      <w:pPr>
        <w:pStyle w:val="Standard"/>
        <w:rPr>
          <w:lang w:val="en-US"/>
        </w:rPr>
      </w:pPr>
      <w:r w:rsidRPr="003D5B7D">
        <w:rPr>
          <w:lang w:val="en-US"/>
        </w:rPr>
        <w:t>The portlet container fires an onComplete event to the asynchronous listener and returns the resource response to the client.</w:t>
      </w:r>
    </w:p>
    <w:p w:rsidR="00C61F1C" w:rsidRDefault="00EB20BD" w:rsidP="00EB20BD">
      <w:pPr>
        <w:pStyle w:val="Heading2"/>
      </w:pPr>
      <w:bookmarkStart w:id="908" w:name="_Toc468261182"/>
      <w:r>
        <w:t>Asynchronous Programming API</w:t>
      </w:r>
      <w:bookmarkEnd w:id="908"/>
    </w:p>
    <w:p w:rsidR="00EB20BD" w:rsidRDefault="00EB20BD" w:rsidP="00EB20BD">
      <w:pPr>
        <w:pStyle w:val="Standard"/>
        <w:rPr>
          <w:lang w:val="en-US"/>
        </w:rPr>
      </w:pPr>
      <w:r>
        <w:rPr>
          <w:lang w:val="en-US"/>
        </w:rPr>
        <w:t xml:space="preserve">The portlet </w:t>
      </w:r>
      <w:r w:rsidRPr="009E399F">
        <w:rPr>
          <w:rStyle w:val="inlinecode"/>
          <w:lang w:val="en-US"/>
        </w:rPr>
        <w:t>ResourceRequest</w:t>
      </w:r>
      <w:r>
        <w:rPr>
          <w:lang w:val="en-US"/>
        </w:rPr>
        <w:t xml:space="preserve"> interface contains methods for asynchronous support that correspond to similarly-named asynchronous support methods defined by the </w:t>
      </w:r>
      <w:r w:rsidRPr="009E399F">
        <w:rPr>
          <w:rStyle w:val="inlinecode"/>
          <w:lang w:val="en-US"/>
        </w:rPr>
        <w:t>ServletRequest</w:t>
      </w:r>
      <w:r>
        <w:rPr>
          <w:lang w:val="en-US"/>
        </w:rPr>
        <w:t xml:space="preserve"> interface. Portlet asynchronous support defines the </w:t>
      </w:r>
      <w:r w:rsidRPr="002F4E72">
        <w:rPr>
          <w:rStyle w:val="inlinecode"/>
          <w:lang w:val="en-US"/>
        </w:rPr>
        <w:t>PortletAsyncContext</w:t>
      </w:r>
      <w:r>
        <w:rPr>
          <w:lang w:val="en-US"/>
        </w:rPr>
        <w:t xml:space="preserve">, </w:t>
      </w:r>
      <w:r w:rsidRPr="002F4E72">
        <w:rPr>
          <w:rStyle w:val="inlinecode"/>
          <w:lang w:val="en-US"/>
        </w:rPr>
        <w:t>PortletAsyncEvent</w:t>
      </w:r>
      <w:r>
        <w:rPr>
          <w:lang w:val="en-US"/>
        </w:rPr>
        <w:t xml:space="preserve">, and </w:t>
      </w:r>
      <w:r w:rsidRPr="002F4E72">
        <w:rPr>
          <w:rStyle w:val="inlinecode"/>
          <w:lang w:val="en-US"/>
        </w:rPr>
        <w:t>PortletAsyncListener</w:t>
      </w:r>
      <w:r>
        <w:rPr>
          <w:lang w:val="en-US"/>
        </w:rPr>
        <w:t xml:space="preserve"> classes that correspond to the servlet API </w:t>
      </w:r>
      <w:r w:rsidRPr="002F4E72">
        <w:rPr>
          <w:rStyle w:val="inlinecode"/>
          <w:lang w:val="en-US"/>
        </w:rPr>
        <w:t>AsyncContext</w:t>
      </w:r>
      <w:r>
        <w:rPr>
          <w:lang w:val="en-US"/>
        </w:rPr>
        <w:t xml:space="preserve">, </w:t>
      </w:r>
      <w:r w:rsidRPr="002F4E72">
        <w:rPr>
          <w:rStyle w:val="inlinecode"/>
          <w:lang w:val="en-US"/>
        </w:rPr>
        <w:t>AsyncEvent</w:t>
      </w:r>
      <w:r>
        <w:rPr>
          <w:lang w:val="en-US"/>
        </w:rPr>
        <w:t xml:space="preserve">, and </w:t>
      </w:r>
      <w:r w:rsidRPr="002F4E72">
        <w:rPr>
          <w:rStyle w:val="inlinecode"/>
          <w:lang w:val="en-US"/>
        </w:rPr>
        <w:t>AsyncListener</w:t>
      </w:r>
      <w:r>
        <w:rPr>
          <w:lang w:val="en-US"/>
        </w:rPr>
        <w:t xml:space="preserve"> classes, respectively.</w:t>
      </w:r>
    </w:p>
    <w:p w:rsidR="00EB20BD" w:rsidRDefault="00EB20BD" w:rsidP="00EB20BD">
      <w:pPr>
        <w:pStyle w:val="Heading3"/>
      </w:pPr>
      <w:bookmarkStart w:id="909" w:name="_Toc468261183"/>
      <w:r>
        <w:lastRenderedPageBreak/>
        <w:t>Resource Request Methods</w:t>
      </w:r>
      <w:bookmarkEnd w:id="909"/>
    </w:p>
    <w:tbl>
      <w:tblPr>
        <w:tblStyle w:val="TableGrid"/>
        <w:tblW w:w="0" w:type="auto"/>
        <w:tblLook w:val="04A0" w:firstRow="1" w:lastRow="0" w:firstColumn="1" w:lastColumn="0" w:noHBand="0" w:noVBand="1"/>
      </w:tblPr>
      <w:tblGrid>
        <w:gridCol w:w="4508"/>
        <w:gridCol w:w="4508"/>
      </w:tblGrid>
      <w:tr w:rsidR="00B71A4C" w:rsidRPr="00EB20BD" w:rsidTr="00B71A4C">
        <w:trPr>
          <w:cantSplit/>
          <w:tblHeader/>
        </w:trPr>
        <w:tc>
          <w:tcPr>
            <w:tcW w:w="4508" w:type="dxa"/>
          </w:tcPr>
          <w:p w:rsidR="00B71A4C" w:rsidRPr="00B71A4C" w:rsidRDefault="00B71A4C" w:rsidP="002474D9">
            <w:pPr>
              <w:pStyle w:val="Standard"/>
              <w:rPr>
                <w:b/>
                <w:lang w:val="en-US"/>
              </w:rPr>
            </w:pPr>
            <w:r w:rsidRPr="00B71A4C">
              <w:rPr>
                <w:b/>
                <w:lang w:val="en-US"/>
              </w:rPr>
              <w:t>Method</w:t>
            </w:r>
          </w:p>
        </w:tc>
        <w:tc>
          <w:tcPr>
            <w:tcW w:w="4508" w:type="dxa"/>
          </w:tcPr>
          <w:p w:rsidR="00B71A4C" w:rsidRPr="00B71A4C" w:rsidRDefault="00B71A4C" w:rsidP="002474D9">
            <w:pPr>
              <w:pStyle w:val="Standard"/>
              <w:rPr>
                <w:b/>
                <w:lang w:val="en-US"/>
              </w:rPr>
            </w:pPr>
            <w:r w:rsidRPr="00B71A4C">
              <w:rPr>
                <w:b/>
                <w:lang w:val="en-US"/>
              </w:rPr>
              <w:t>Description</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lang w:val="en-US"/>
              </w:rPr>
              <w:t>PortletAsyncContext get</w:t>
            </w:r>
            <w:r w:rsidR="0002193A">
              <w:rPr>
                <w:rStyle w:val="inlinecode"/>
                <w:lang w:val="en-US"/>
              </w:rPr>
              <w:t>Portlet</w:t>
            </w:r>
            <w:r w:rsidRPr="00B71A4C">
              <w:rPr>
                <w:rStyle w:val="inlinecode"/>
                <w:lang w:val="en-US"/>
              </w:rPr>
              <w:t>AsyncContext()</w:t>
            </w:r>
          </w:p>
        </w:tc>
        <w:tc>
          <w:tcPr>
            <w:tcW w:w="4508" w:type="dxa"/>
          </w:tcPr>
          <w:p w:rsidR="00EB20BD" w:rsidRPr="00EB20BD" w:rsidRDefault="00EB20BD" w:rsidP="002474D9">
            <w:pPr>
              <w:pStyle w:val="Standard"/>
              <w:rPr>
                <w:lang w:val="en-US"/>
              </w:rPr>
            </w:pPr>
            <w:r w:rsidRPr="00EB20BD">
              <w:rPr>
                <w:lang w:val="en-US"/>
              </w:rPr>
              <w:t xml:space="preserve">Gets the </w:t>
            </w:r>
            <w:r w:rsidR="0002193A" w:rsidRPr="00C86852">
              <w:rPr>
                <w:rStyle w:val="inlinecode"/>
                <w:lang w:val="en-US"/>
              </w:rPr>
              <w:t>Portlet</w:t>
            </w:r>
            <w:r w:rsidRPr="00C86852">
              <w:rPr>
                <w:rStyle w:val="inlinecode"/>
                <w:lang w:val="en-US"/>
              </w:rPr>
              <w:t>AsyncContext</w:t>
            </w:r>
            <w:r w:rsidRPr="00EB20BD">
              <w:rPr>
                <w:lang w:val="en-US"/>
              </w:rPr>
              <w:t xml:space="preserve"> that was created or reinitialized by the most recent invocation of a start</w:t>
            </w:r>
            <w:r w:rsidR="0002193A">
              <w:rPr>
                <w:lang w:val="en-US"/>
              </w:rPr>
              <w:t>Portlet</w:t>
            </w:r>
            <w:r w:rsidRPr="00EB20BD">
              <w:rPr>
                <w:lang w:val="en-US"/>
              </w:rPr>
              <w:t>Async method on this request.</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rPr>
              <w:t>DispatcherType getDispatcherType()</w:t>
            </w:r>
          </w:p>
        </w:tc>
        <w:tc>
          <w:tcPr>
            <w:tcW w:w="4508" w:type="dxa"/>
          </w:tcPr>
          <w:p w:rsidR="00EB20BD" w:rsidRPr="00EB20BD" w:rsidRDefault="00EB20BD" w:rsidP="002474D9">
            <w:pPr>
              <w:pStyle w:val="Standard"/>
              <w:rPr>
                <w:lang w:val="en-US"/>
              </w:rPr>
            </w:pPr>
            <w:r w:rsidRPr="00EB20BD">
              <w:rPr>
                <w:lang w:val="en-US"/>
              </w:rPr>
              <w:t>Gets the dispatcher type of this request.</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rPr>
              <w:t>boolean isAsyncStarted()</w:t>
            </w:r>
          </w:p>
        </w:tc>
        <w:tc>
          <w:tcPr>
            <w:tcW w:w="4508" w:type="dxa"/>
          </w:tcPr>
          <w:p w:rsidR="00EB20BD" w:rsidRPr="00EB20BD" w:rsidRDefault="00EB20BD" w:rsidP="002474D9">
            <w:pPr>
              <w:pStyle w:val="Standard"/>
              <w:rPr>
                <w:lang w:val="en-US"/>
              </w:rPr>
            </w:pPr>
            <w:r w:rsidRPr="00EB20BD">
              <w:rPr>
                <w:lang w:val="en-US"/>
              </w:rPr>
              <w:t>Checks if this request has been put into asynchronous mode.</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rPr>
              <w:t>boolean isAsyncSupported()</w:t>
            </w:r>
          </w:p>
        </w:tc>
        <w:tc>
          <w:tcPr>
            <w:tcW w:w="4508" w:type="dxa"/>
          </w:tcPr>
          <w:p w:rsidR="00EB20BD" w:rsidRPr="00EB20BD" w:rsidRDefault="00EB20BD" w:rsidP="002474D9">
            <w:pPr>
              <w:pStyle w:val="Standard"/>
              <w:rPr>
                <w:lang w:val="en-US"/>
              </w:rPr>
            </w:pPr>
            <w:r w:rsidRPr="00EB20BD">
              <w:rPr>
                <w:lang w:val="en-US"/>
              </w:rPr>
              <w:t>Checks if this request supports asynchronous operation.</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rPr>
              <w:t>PortletAsyncContext start</w:t>
            </w:r>
            <w:r w:rsidR="0002193A">
              <w:rPr>
                <w:rStyle w:val="inlinecode"/>
              </w:rPr>
              <w:t>Portlet</w:t>
            </w:r>
            <w:r w:rsidRPr="00B71A4C">
              <w:rPr>
                <w:rStyle w:val="inlinecode"/>
              </w:rPr>
              <w:t>Async()</w:t>
            </w:r>
          </w:p>
        </w:tc>
        <w:tc>
          <w:tcPr>
            <w:tcW w:w="4508" w:type="dxa"/>
          </w:tcPr>
          <w:p w:rsidR="00EB20BD" w:rsidRPr="00EB20BD" w:rsidRDefault="00EB20BD" w:rsidP="002474D9">
            <w:pPr>
              <w:pStyle w:val="Standard"/>
              <w:rPr>
                <w:lang w:val="en-US"/>
              </w:rPr>
            </w:pPr>
            <w:r w:rsidRPr="00EB20BD">
              <w:rPr>
                <w:lang w:val="en-US"/>
              </w:rPr>
              <w:t xml:space="preserve">Puts this request into asynchronous mode and initializes the </w:t>
            </w:r>
            <w:r w:rsidR="0002193A" w:rsidRPr="00C86852">
              <w:rPr>
                <w:rStyle w:val="inlinecode"/>
                <w:lang w:val="en-US"/>
              </w:rPr>
              <w:t>Portlet</w:t>
            </w:r>
            <w:r w:rsidRPr="00C86852">
              <w:rPr>
                <w:rStyle w:val="inlinecode"/>
                <w:lang w:val="en-US"/>
              </w:rPr>
              <w:t>AsyncContext</w:t>
            </w:r>
            <w:r w:rsidRPr="00EB20BD">
              <w:rPr>
                <w:lang w:val="en-US"/>
              </w:rPr>
              <w:t xml:space="preserve"> object.</w:t>
            </w:r>
          </w:p>
        </w:tc>
      </w:tr>
      <w:tr w:rsidR="00EB20BD" w:rsidRPr="00EB20BD" w:rsidTr="00B71A4C">
        <w:trPr>
          <w:cantSplit/>
          <w:tblHeader/>
        </w:trPr>
        <w:tc>
          <w:tcPr>
            <w:tcW w:w="4508" w:type="dxa"/>
          </w:tcPr>
          <w:p w:rsidR="00EB20BD" w:rsidRPr="00B71A4C" w:rsidRDefault="00EB20BD" w:rsidP="002474D9">
            <w:pPr>
              <w:pStyle w:val="Standard"/>
              <w:rPr>
                <w:rStyle w:val="inlinecode"/>
              </w:rPr>
            </w:pPr>
            <w:r w:rsidRPr="00B71A4C">
              <w:rPr>
                <w:rStyle w:val="inlinecode"/>
              </w:rPr>
              <w:t>PortletAsyncContext start</w:t>
            </w:r>
            <w:r w:rsidR="0002193A">
              <w:rPr>
                <w:rStyle w:val="inlinecode"/>
              </w:rPr>
              <w:t>Portlet</w:t>
            </w:r>
            <w:r w:rsidRPr="00B71A4C">
              <w:rPr>
                <w:rStyle w:val="inlinecode"/>
              </w:rPr>
              <w:t>Async(ResourceRequest, ResourceResponse)</w:t>
            </w:r>
          </w:p>
        </w:tc>
        <w:tc>
          <w:tcPr>
            <w:tcW w:w="4508" w:type="dxa"/>
          </w:tcPr>
          <w:p w:rsidR="00EB20BD" w:rsidRPr="00EB20BD" w:rsidRDefault="00EB20BD" w:rsidP="002474D9">
            <w:pPr>
              <w:pStyle w:val="Standard"/>
              <w:rPr>
                <w:lang w:val="en-US"/>
              </w:rPr>
            </w:pPr>
            <w:r w:rsidRPr="00EB20BD">
              <w:rPr>
                <w:lang w:val="en-US"/>
              </w:rPr>
              <w:t xml:space="preserve">Puts this request into asynchronous mode and initializes the </w:t>
            </w:r>
            <w:r w:rsidR="0002193A" w:rsidRPr="00C86852">
              <w:rPr>
                <w:rStyle w:val="inlinecode"/>
                <w:lang w:val="en-US"/>
              </w:rPr>
              <w:t>Portlet</w:t>
            </w:r>
            <w:r w:rsidRPr="00C86852">
              <w:rPr>
                <w:rStyle w:val="inlinecode"/>
                <w:lang w:val="en-US"/>
              </w:rPr>
              <w:t>AsyncContext</w:t>
            </w:r>
            <w:r w:rsidRPr="00EB20BD">
              <w:rPr>
                <w:lang w:val="en-US"/>
              </w:rPr>
              <w:t xml:space="preserve"> object</w:t>
            </w:r>
            <w:r w:rsidR="00B71A4C">
              <w:rPr>
                <w:lang w:val="en-US"/>
              </w:rPr>
              <w:t xml:space="preserve"> using the given resource request and response objects.</w:t>
            </w:r>
          </w:p>
        </w:tc>
      </w:tr>
    </w:tbl>
    <w:p w:rsidR="004F3251" w:rsidRDefault="004F3251" w:rsidP="004C0844">
      <w:pPr>
        <w:pStyle w:val="Standard"/>
        <w:rPr>
          <w:lang w:val="en-US"/>
        </w:rPr>
      </w:pPr>
    </w:p>
    <w:p w:rsidR="00B71A4C" w:rsidRDefault="00B71A4C" w:rsidP="00B71A4C">
      <w:pPr>
        <w:pStyle w:val="Heading3"/>
      </w:pPr>
      <w:bookmarkStart w:id="910" w:name="_Toc468261184"/>
      <w:r>
        <w:t>Portlet Asynchronous Context Methods</w:t>
      </w:r>
      <w:bookmarkEnd w:id="910"/>
    </w:p>
    <w:p w:rsidR="00B71A4C" w:rsidRPr="00B71A4C" w:rsidRDefault="00B71A4C" w:rsidP="00B71A4C">
      <w:pPr>
        <w:pStyle w:val="Standard"/>
        <w:rPr>
          <w:lang w:val="en-US"/>
        </w:rPr>
      </w:pPr>
      <w:r w:rsidRPr="00B71A4C">
        <w:rPr>
          <w:lang w:val="en-US"/>
        </w:rPr>
        <w:t xml:space="preserve">The </w:t>
      </w:r>
      <w:r w:rsidRPr="00B71A4C">
        <w:rPr>
          <w:rStyle w:val="inlinecode"/>
          <w:lang w:val="en-US"/>
        </w:rPr>
        <w:t>PortletAsyncContext</w:t>
      </w:r>
      <w:r w:rsidRPr="00B71A4C">
        <w:rPr>
          <w:lang w:val="en-US"/>
        </w:rPr>
        <w:t xml:space="preserve"> interface provides methods for control of a running asynchronous processing cycle.</w:t>
      </w:r>
    </w:p>
    <w:tbl>
      <w:tblPr>
        <w:tblStyle w:val="TableGrid"/>
        <w:tblW w:w="0" w:type="auto"/>
        <w:tblLook w:val="04A0" w:firstRow="1" w:lastRow="0" w:firstColumn="1" w:lastColumn="0" w:noHBand="0" w:noVBand="1"/>
      </w:tblPr>
      <w:tblGrid>
        <w:gridCol w:w="4537"/>
        <w:gridCol w:w="4479"/>
      </w:tblGrid>
      <w:tr w:rsidR="00B71A4C" w:rsidRPr="00EB20BD" w:rsidTr="009F0298">
        <w:trPr>
          <w:cantSplit/>
          <w:tblHeader/>
        </w:trPr>
        <w:tc>
          <w:tcPr>
            <w:tcW w:w="4536" w:type="dxa"/>
          </w:tcPr>
          <w:p w:rsidR="00B71A4C" w:rsidRPr="00B71A4C" w:rsidRDefault="00B71A4C" w:rsidP="002474D9">
            <w:pPr>
              <w:pStyle w:val="Standard"/>
              <w:rPr>
                <w:b/>
                <w:lang w:val="en-US"/>
              </w:rPr>
            </w:pPr>
            <w:r w:rsidRPr="00B71A4C">
              <w:rPr>
                <w:b/>
                <w:lang w:val="en-US"/>
              </w:rPr>
              <w:t>Method</w:t>
            </w:r>
          </w:p>
        </w:tc>
        <w:tc>
          <w:tcPr>
            <w:tcW w:w="4480" w:type="dxa"/>
          </w:tcPr>
          <w:p w:rsidR="00B71A4C" w:rsidRPr="00B71A4C" w:rsidRDefault="00B71A4C" w:rsidP="002474D9">
            <w:pPr>
              <w:pStyle w:val="Standard"/>
              <w:rPr>
                <w:b/>
                <w:lang w:val="en-US"/>
              </w:rPr>
            </w:pPr>
            <w:r w:rsidRPr="00B71A4C">
              <w:rPr>
                <w:b/>
                <w:lang w:val="en-US"/>
              </w:rPr>
              <w:t>Description</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void addListen</w:t>
            </w:r>
            <w:r>
              <w:rPr>
                <w:rStyle w:val="inlinecode"/>
                <w:lang w:val="en-US"/>
              </w:rPr>
              <w:t>er(PortletAsyncListener</w:t>
            </w:r>
            <w:r w:rsidRPr="00B71A4C">
              <w:rPr>
                <w:rStyle w:val="inlinecode"/>
                <w:lang w:val="en-US"/>
              </w:rPr>
              <w:t>)</w:t>
            </w:r>
          </w:p>
        </w:tc>
        <w:tc>
          <w:tcPr>
            <w:tcW w:w="4480" w:type="dxa"/>
          </w:tcPr>
          <w:p w:rsidR="00B71A4C" w:rsidRPr="00B71A4C" w:rsidRDefault="00B71A4C" w:rsidP="002474D9">
            <w:pPr>
              <w:pStyle w:val="Standard"/>
              <w:rPr>
                <w:lang w:val="en-US"/>
              </w:rPr>
            </w:pPr>
            <w:r w:rsidRPr="00B71A4C">
              <w:rPr>
                <w:lang w:val="en-US"/>
              </w:rPr>
              <w:t xml:space="preserve">Registers the given </w:t>
            </w:r>
            <w:r w:rsidRPr="00B71A4C">
              <w:rPr>
                <w:rStyle w:val="inlinecode"/>
                <w:lang w:val="en-US"/>
              </w:rPr>
              <w:t>PortletAsyncListener</w:t>
            </w:r>
            <w:r w:rsidRPr="00B71A4C">
              <w:rPr>
                <w:lang w:val="en-US"/>
              </w:rPr>
              <w:t xml:space="preserve"> with the most recent asynchronous cycle that was started by a call to one of the </w:t>
            </w:r>
            <w:r w:rsidRPr="00B71A4C">
              <w:rPr>
                <w:rStyle w:val="inlinecode"/>
                <w:lang w:val="en-US"/>
              </w:rPr>
              <w:t>ResourceRequest.startAsync()</w:t>
            </w:r>
            <w:r w:rsidRPr="00B71A4C">
              <w:rPr>
                <w:lang w:val="en-US"/>
              </w:rPr>
              <w:t xml:space="preserve"> methods.</w:t>
            </w:r>
          </w:p>
        </w:tc>
      </w:tr>
      <w:tr w:rsidR="00B71A4C" w:rsidRPr="00B71A4C" w:rsidTr="008A4077">
        <w:trPr>
          <w:cantSplit/>
        </w:trPr>
        <w:tc>
          <w:tcPr>
            <w:tcW w:w="4536" w:type="dxa"/>
          </w:tcPr>
          <w:p w:rsidR="00B71A4C" w:rsidRPr="00B71A4C" w:rsidRDefault="00B71A4C" w:rsidP="00B71A4C">
            <w:pPr>
              <w:pStyle w:val="Standard"/>
              <w:rPr>
                <w:rStyle w:val="inlinecode"/>
                <w:lang w:val="en-US"/>
              </w:rPr>
            </w:pPr>
            <w:r w:rsidRPr="00B71A4C">
              <w:rPr>
                <w:rStyle w:val="inlinecode"/>
                <w:lang w:val="en-US"/>
              </w:rPr>
              <w:t>void addListen</w:t>
            </w:r>
            <w:r>
              <w:rPr>
                <w:rStyle w:val="inlinecode"/>
                <w:lang w:val="en-US"/>
              </w:rPr>
              <w:t>er(PortletAsyncListener, ResourceRequest</w:t>
            </w:r>
            <w:r w:rsidRPr="00B71A4C">
              <w:rPr>
                <w:rStyle w:val="inlinecode"/>
                <w:lang w:val="en-US"/>
              </w:rPr>
              <w:t>,</w:t>
            </w:r>
            <w:r>
              <w:rPr>
                <w:rStyle w:val="inlinecode"/>
                <w:lang w:val="en-US"/>
              </w:rPr>
              <w:t xml:space="preserve"> ResourceResponse</w:t>
            </w:r>
            <w:r w:rsidRPr="00B71A4C">
              <w:rPr>
                <w:rStyle w:val="inlinecode"/>
                <w:lang w:val="en-US"/>
              </w:rPr>
              <w:t>)</w:t>
            </w:r>
          </w:p>
        </w:tc>
        <w:tc>
          <w:tcPr>
            <w:tcW w:w="4480" w:type="dxa"/>
          </w:tcPr>
          <w:p w:rsidR="00B71A4C" w:rsidRPr="00B71A4C" w:rsidRDefault="00B71A4C" w:rsidP="002474D9">
            <w:pPr>
              <w:pStyle w:val="Standard"/>
              <w:rPr>
                <w:lang w:val="en-US"/>
              </w:rPr>
            </w:pPr>
            <w:r w:rsidRPr="00B71A4C">
              <w:rPr>
                <w:lang w:val="en-US"/>
              </w:rPr>
              <w:t xml:space="preserve">Registers the given </w:t>
            </w:r>
            <w:r w:rsidRPr="00B71A4C">
              <w:rPr>
                <w:rStyle w:val="inlinecode"/>
                <w:lang w:val="en-US"/>
              </w:rPr>
              <w:t>PortletAsyncListener</w:t>
            </w:r>
            <w:r w:rsidRPr="00B71A4C">
              <w:rPr>
                <w:lang w:val="en-US"/>
              </w:rPr>
              <w:t xml:space="preserve"> with the most recent asynchronous cycle that was started by a call to one of the </w:t>
            </w:r>
            <w:r w:rsidRPr="00B71A4C">
              <w:rPr>
                <w:rStyle w:val="inlinecode"/>
                <w:lang w:val="en-US"/>
              </w:rPr>
              <w:t>ResourceRequest.startAsync()</w:t>
            </w:r>
            <w:r w:rsidRPr="00B71A4C">
              <w:rPr>
                <w:lang w:val="en-US"/>
              </w:rPr>
              <w:t xml:space="preserve"> methods</w:t>
            </w:r>
            <w:r>
              <w:rPr>
                <w:lang w:val="en-US"/>
              </w:rPr>
              <w:t>, saving the provided request and response objects for delivery in an asynchronous event</w:t>
            </w:r>
            <w:r w:rsidRPr="00B71A4C">
              <w:rPr>
                <w:lang w:val="en-US"/>
              </w:rPr>
              <w: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void complete()</w:t>
            </w:r>
          </w:p>
        </w:tc>
        <w:tc>
          <w:tcPr>
            <w:tcW w:w="4480" w:type="dxa"/>
          </w:tcPr>
          <w:p w:rsidR="00B71A4C" w:rsidRPr="00B71A4C" w:rsidRDefault="00B71A4C" w:rsidP="00B71A4C">
            <w:pPr>
              <w:pStyle w:val="Standard"/>
              <w:rPr>
                <w:lang w:val="en-US"/>
              </w:rPr>
            </w:pPr>
            <w:r>
              <w:rPr>
                <w:lang w:val="en-US"/>
              </w:rPr>
              <w:t xml:space="preserve">Completes the </w:t>
            </w:r>
            <w:r w:rsidR="00F579F9">
              <w:rPr>
                <w:lang w:val="en-US"/>
              </w:rPr>
              <w:t>p</w:t>
            </w:r>
            <w:r w:rsidR="00F579F9" w:rsidRPr="00B71A4C">
              <w:rPr>
                <w:lang w:val="en-US"/>
              </w:rPr>
              <w:t>ortlet</w:t>
            </w:r>
            <w:r>
              <w:rPr>
                <w:lang w:val="en-US"/>
              </w:rPr>
              <w:t xml:space="preserve"> a</w:t>
            </w:r>
            <w:r w:rsidRPr="00B71A4C">
              <w:rPr>
                <w:lang w:val="en-US"/>
              </w:rPr>
              <w:t xml:space="preserve">synchronous operation and closes the response associated with this </w:t>
            </w:r>
            <w:r w:rsidRPr="00B71A4C">
              <w:rPr>
                <w:rStyle w:val="inlinecode"/>
                <w:lang w:val="en-US"/>
              </w:rPr>
              <w:t>PortletAsyncContext</w:t>
            </w:r>
            <w:r w:rsidRPr="00B71A4C">
              <w:rPr>
                <w:lang w:val="en-US"/>
              </w:rPr>
              <w:t xml:space="preserve"> object.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lastRenderedPageBreak/>
              <w:t>&lt;T extends PortletAsyncListener&gt; T createP</w:t>
            </w:r>
            <w:r>
              <w:rPr>
                <w:rStyle w:val="inlinecode"/>
                <w:lang w:val="en-US"/>
              </w:rPr>
              <w:t>ortletAsyncListener(Class&lt;T&gt;</w:t>
            </w:r>
            <w:r w:rsidRPr="00B71A4C">
              <w:rPr>
                <w:rStyle w:val="inlinecode"/>
                <w:lang w:val="en-US"/>
              </w:rPr>
              <w:t>)</w:t>
            </w:r>
          </w:p>
        </w:tc>
        <w:tc>
          <w:tcPr>
            <w:tcW w:w="4480" w:type="dxa"/>
          </w:tcPr>
          <w:p w:rsidR="00B71A4C" w:rsidRPr="00B71A4C" w:rsidRDefault="00B71A4C" w:rsidP="002474D9">
            <w:pPr>
              <w:pStyle w:val="Standard"/>
              <w:rPr>
                <w:lang w:val="en-US"/>
              </w:rPr>
            </w:pPr>
            <w:r w:rsidRPr="00B71A4C">
              <w:rPr>
                <w:lang w:val="en-US"/>
              </w:rPr>
              <w:t xml:space="preserve">Instantiates the given </w:t>
            </w:r>
            <w:r w:rsidRPr="00B71A4C">
              <w:rPr>
                <w:rStyle w:val="inlinecode"/>
                <w:lang w:val="en-US"/>
              </w:rPr>
              <w:t>PortletAsyncListener</w:t>
            </w:r>
            <w:r w:rsidRPr="00B71A4C">
              <w:rPr>
                <w:lang w:val="en-US"/>
              </w:rPr>
              <w:t xml:space="preserve"> class.</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void dispatch()</w:t>
            </w:r>
          </w:p>
        </w:tc>
        <w:tc>
          <w:tcPr>
            <w:tcW w:w="4480" w:type="dxa"/>
          </w:tcPr>
          <w:p w:rsidR="00B71A4C" w:rsidRPr="00B71A4C" w:rsidRDefault="00B71A4C" w:rsidP="002474D9">
            <w:pPr>
              <w:pStyle w:val="Standard"/>
              <w:rPr>
                <w:lang w:val="en-US"/>
              </w:rPr>
            </w:pPr>
            <w:r w:rsidRPr="00B71A4C">
              <w:rPr>
                <w:lang w:val="en-US"/>
              </w:rPr>
              <w:t xml:space="preserve">Dispatches the request and response objects of this </w:t>
            </w:r>
            <w:r w:rsidRPr="00B71A4C">
              <w:rPr>
                <w:rStyle w:val="inlinecode"/>
                <w:lang w:val="en-US"/>
              </w:rPr>
              <w:t>PortletAsyncContext</w:t>
            </w:r>
            <w:r w:rsidRPr="00B71A4C">
              <w:rPr>
                <w:lang w:val="en-US"/>
              </w:rPr>
              <w:t xml:space="preserve"> to the portlet container.</w:t>
            </w:r>
          </w:p>
        </w:tc>
      </w:tr>
      <w:tr w:rsidR="00B71A4C" w:rsidRPr="00B71A4C" w:rsidTr="008A4077">
        <w:trPr>
          <w:cantSplit/>
        </w:trPr>
        <w:tc>
          <w:tcPr>
            <w:tcW w:w="4536" w:type="dxa"/>
          </w:tcPr>
          <w:p w:rsidR="00B71A4C" w:rsidRPr="00B71A4C" w:rsidRDefault="00B71A4C" w:rsidP="002474D9">
            <w:pPr>
              <w:pStyle w:val="Standard"/>
              <w:rPr>
                <w:rStyle w:val="inlinecode"/>
              </w:rPr>
            </w:pPr>
            <w:r>
              <w:rPr>
                <w:rStyle w:val="inlinecode"/>
                <w:lang w:val="en-US"/>
              </w:rPr>
              <w:t>void dispatch(String</w:t>
            </w:r>
            <w:r w:rsidRPr="00B71A4C">
              <w:rPr>
                <w:rStyle w:val="inlinecode"/>
                <w:lang w:val="en-US"/>
              </w:rPr>
              <w:t>)</w:t>
            </w:r>
          </w:p>
        </w:tc>
        <w:tc>
          <w:tcPr>
            <w:tcW w:w="4480" w:type="dxa"/>
          </w:tcPr>
          <w:p w:rsidR="00B71A4C" w:rsidRPr="00B71A4C" w:rsidRDefault="00B71A4C" w:rsidP="002474D9">
            <w:pPr>
              <w:pStyle w:val="Standard"/>
              <w:rPr>
                <w:lang w:val="en-US"/>
              </w:rPr>
            </w:pPr>
            <w:r w:rsidRPr="00B71A4C">
              <w:rPr>
                <w:lang w:val="en-US"/>
              </w:rPr>
              <w:t xml:space="preserve">Dispatches the request and response objects of this </w:t>
            </w:r>
            <w:r w:rsidRPr="00B71A4C">
              <w:rPr>
                <w:rStyle w:val="inlinecode"/>
                <w:lang w:val="en-US"/>
              </w:rPr>
              <w:t>PortletAsyncContext</w:t>
            </w:r>
            <w:r w:rsidRPr="00B71A4C">
              <w:rPr>
                <w:lang w:val="en-US"/>
              </w:rPr>
              <w:t xml:space="preserve"> to the given path within the </w:t>
            </w:r>
            <w:r w:rsidRPr="00B71A4C">
              <w:rPr>
                <w:rStyle w:val="inlinecode"/>
                <w:lang w:val="en-US"/>
              </w:rPr>
              <w:t>PortletContext</w:t>
            </w:r>
            <w:r w:rsidRPr="00B71A4C">
              <w:rPr>
                <w:lang w:val="en-US"/>
              </w:rPr>
              <w: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ResourceRequest getResourceRequest()</w:t>
            </w:r>
          </w:p>
        </w:tc>
        <w:tc>
          <w:tcPr>
            <w:tcW w:w="4480" w:type="dxa"/>
          </w:tcPr>
          <w:p w:rsidR="00B71A4C" w:rsidRPr="00B71A4C" w:rsidRDefault="00B71A4C" w:rsidP="00B71A4C">
            <w:pPr>
              <w:pStyle w:val="Standard"/>
              <w:rPr>
                <w:lang w:val="en-US"/>
              </w:rPr>
            </w:pPr>
            <w:r w:rsidRPr="00B71A4C">
              <w:rPr>
                <w:lang w:val="en-US"/>
              </w:rPr>
              <w:t xml:space="preserve">Gets the request that was used to initialize this </w:t>
            </w:r>
            <w:r w:rsidRPr="00B71A4C">
              <w:rPr>
                <w:rStyle w:val="inlinecode"/>
                <w:lang w:val="en-US"/>
              </w:rPr>
              <w:t>PortletAsyncContext</w:t>
            </w:r>
            <w:r>
              <w:rPr>
                <w:lang w:val="en-US"/>
              </w:rPr>
              <w: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ResourceResponse getResourceResponse()</w:t>
            </w:r>
          </w:p>
        </w:tc>
        <w:tc>
          <w:tcPr>
            <w:tcW w:w="4480" w:type="dxa"/>
          </w:tcPr>
          <w:p w:rsidR="00B71A4C" w:rsidRPr="00B71A4C" w:rsidRDefault="00B71A4C" w:rsidP="00B71A4C">
            <w:pPr>
              <w:pStyle w:val="Standard"/>
              <w:rPr>
                <w:lang w:val="en-US"/>
              </w:rPr>
            </w:pPr>
            <w:r w:rsidRPr="00B71A4C">
              <w:rPr>
                <w:lang w:val="en-US"/>
              </w:rPr>
              <w:t xml:space="preserve">Gets the response that was used to initialize this </w:t>
            </w:r>
            <w:r w:rsidRPr="00B71A4C">
              <w:rPr>
                <w:rStyle w:val="inlinecode"/>
                <w:lang w:val="en-US"/>
              </w:rPr>
              <w:t>PortletAsyncContext</w:t>
            </w:r>
            <w:r w:rsidRPr="00B71A4C">
              <w:rPr>
                <w:lang w:val="en-US"/>
              </w:rPr>
              <w: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long getTimeout()</w:t>
            </w:r>
          </w:p>
        </w:tc>
        <w:tc>
          <w:tcPr>
            <w:tcW w:w="4480" w:type="dxa"/>
          </w:tcPr>
          <w:p w:rsidR="00B71A4C" w:rsidRPr="00B71A4C" w:rsidRDefault="00B71A4C" w:rsidP="002474D9">
            <w:pPr>
              <w:pStyle w:val="Standard"/>
              <w:rPr>
                <w:lang w:val="en-US"/>
              </w:rPr>
            </w:pPr>
            <w:r w:rsidRPr="00B71A4C">
              <w:rPr>
                <w:lang w:val="en-US"/>
              </w:rPr>
              <w:t xml:space="preserve">Gets the timeout (in milliseconds) for this </w:t>
            </w:r>
            <w:r w:rsidRPr="00B71A4C">
              <w:rPr>
                <w:rStyle w:val="inlinecode"/>
                <w:lang w:val="en-US"/>
              </w:rPr>
              <w:t>PortletAsyncContext</w:t>
            </w:r>
            <w:r w:rsidRPr="00B71A4C">
              <w:rPr>
                <w:lang w:val="en-US"/>
              </w:rPr>
              <w: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boolean hasOriginalRequestAndResponse()</w:t>
            </w:r>
          </w:p>
        </w:tc>
        <w:tc>
          <w:tcPr>
            <w:tcW w:w="4480" w:type="dxa"/>
          </w:tcPr>
          <w:p w:rsidR="00B71A4C" w:rsidRPr="00B71A4C" w:rsidRDefault="00B71A4C" w:rsidP="002474D9">
            <w:pPr>
              <w:pStyle w:val="Standard"/>
              <w:rPr>
                <w:lang w:val="en-US"/>
              </w:rPr>
            </w:pPr>
            <w:r w:rsidRPr="00B71A4C">
              <w:rPr>
                <w:lang w:val="en-US"/>
              </w:rPr>
              <w:t xml:space="preserve">Checks if this </w:t>
            </w:r>
            <w:r w:rsidRPr="00B71A4C">
              <w:rPr>
                <w:rStyle w:val="inlinecode"/>
                <w:lang w:val="en-US"/>
              </w:rPr>
              <w:t>PortletAsyncContext</w:t>
            </w:r>
            <w:r w:rsidRPr="00B71A4C">
              <w:rPr>
                <w:lang w:val="en-US"/>
              </w:rPr>
              <w:t xml:space="preserve"> was initialized with the original or application-wrapped request and response objects.</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void setTimeout(long time)</w:t>
            </w:r>
          </w:p>
        </w:tc>
        <w:tc>
          <w:tcPr>
            <w:tcW w:w="4480" w:type="dxa"/>
          </w:tcPr>
          <w:p w:rsidR="00B71A4C" w:rsidRPr="00B71A4C" w:rsidRDefault="00B71A4C" w:rsidP="002474D9">
            <w:pPr>
              <w:pStyle w:val="Standard"/>
              <w:rPr>
                <w:lang w:val="en-US"/>
              </w:rPr>
            </w:pPr>
            <w:r w:rsidRPr="00B71A4C">
              <w:rPr>
                <w:lang w:val="en-US"/>
              </w:rPr>
              <w:t xml:space="preserve">Sets the timeout (in milliseconds) for this </w:t>
            </w:r>
            <w:r w:rsidRPr="00B71A4C">
              <w:rPr>
                <w:rStyle w:val="inlinecode"/>
                <w:lang w:val="en-US"/>
              </w:rPr>
              <w:t>PortletAsyncContext.</w:t>
            </w:r>
          </w:p>
        </w:tc>
      </w:tr>
      <w:tr w:rsidR="00B71A4C" w:rsidRPr="00B71A4C" w:rsidTr="008A4077">
        <w:trPr>
          <w:cantSplit/>
        </w:trPr>
        <w:tc>
          <w:tcPr>
            <w:tcW w:w="4536" w:type="dxa"/>
          </w:tcPr>
          <w:p w:rsidR="00B71A4C" w:rsidRPr="00B71A4C" w:rsidRDefault="00B71A4C" w:rsidP="002474D9">
            <w:pPr>
              <w:pStyle w:val="Standard"/>
              <w:rPr>
                <w:rStyle w:val="inlinecode"/>
              </w:rPr>
            </w:pPr>
            <w:r w:rsidRPr="00B71A4C">
              <w:rPr>
                <w:rStyle w:val="inlinecode"/>
                <w:lang w:val="en-US"/>
              </w:rPr>
              <w:t>void start(Runnable run)</w:t>
            </w:r>
          </w:p>
        </w:tc>
        <w:tc>
          <w:tcPr>
            <w:tcW w:w="4480" w:type="dxa"/>
          </w:tcPr>
          <w:p w:rsidR="00B71A4C" w:rsidRPr="00B71A4C" w:rsidRDefault="00B71A4C" w:rsidP="002474D9">
            <w:pPr>
              <w:pStyle w:val="Standard"/>
              <w:rPr>
                <w:lang w:val="en-US"/>
              </w:rPr>
            </w:pPr>
            <w:r w:rsidRPr="00B71A4C">
              <w:rPr>
                <w:lang w:val="en-US"/>
              </w:rPr>
              <w:t xml:space="preserve">Causes the container to dispatch a thread, possibly from a managed thread pool, to run the specified </w:t>
            </w:r>
            <w:r w:rsidRPr="00F579F9">
              <w:rPr>
                <w:rStyle w:val="inlinecode"/>
                <w:lang w:val="en-US"/>
              </w:rPr>
              <w:t>Runnable</w:t>
            </w:r>
            <w:r w:rsidRPr="00B71A4C">
              <w:rPr>
                <w:lang w:val="en-US"/>
              </w:rPr>
              <w:t>.</w:t>
            </w:r>
          </w:p>
        </w:tc>
      </w:tr>
    </w:tbl>
    <w:p w:rsidR="00B71A4C" w:rsidRDefault="00B71A4C" w:rsidP="004C0844">
      <w:pPr>
        <w:pStyle w:val="Standard"/>
        <w:rPr>
          <w:lang w:val="en-US"/>
        </w:rPr>
      </w:pPr>
    </w:p>
    <w:p w:rsidR="00B71A4C" w:rsidRDefault="00F579F9" w:rsidP="00F579F9">
      <w:pPr>
        <w:pStyle w:val="Heading3"/>
      </w:pPr>
      <w:bookmarkStart w:id="911" w:name="_Toc468261185"/>
      <w:r>
        <w:t>Portlet Asynchronous Listener Methods</w:t>
      </w:r>
      <w:bookmarkEnd w:id="911"/>
    </w:p>
    <w:p w:rsidR="00F579F9" w:rsidRPr="00B71A4C" w:rsidRDefault="00F579F9" w:rsidP="00F579F9">
      <w:pPr>
        <w:pStyle w:val="Standard"/>
        <w:rPr>
          <w:lang w:val="en-US"/>
        </w:rPr>
      </w:pPr>
      <w:r w:rsidRPr="00B71A4C">
        <w:rPr>
          <w:lang w:val="en-US"/>
        </w:rPr>
        <w:t xml:space="preserve">The </w:t>
      </w:r>
      <w:r w:rsidRPr="00B71A4C">
        <w:rPr>
          <w:rStyle w:val="inlinecode"/>
          <w:lang w:val="en-US"/>
        </w:rPr>
        <w:t>PortletAsync</w:t>
      </w:r>
      <w:r>
        <w:rPr>
          <w:rStyle w:val="inlinecode"/>
          <w:lang w:val="en-US"/>
        </w:rPr>
        <w:t>Listener</w:t>
      </w:r>
      <w:r w:rsidRPr="00B71A4C">
        <w:rPr>
          <w:lang w:val="en-US"/>
        </w:rPr>
        <w:t xml:space="preserve"> interface provide</w:t>
      </w:r>
      <w:r>
        <w:rPr>
          <w:lang w:val="en-US"/>
        </w:rPr>
        <w:t>s methods that can be implemented by a portlet class for registration as an asynchronous listener.</w:t>
      </w:r>
    </w:p>
    <w:tbl>
      <w:tblPr>
        <w:tblStyle w:val="TableGrid"/>
        <w:tblW w:w="0" w:type="auto"/>
        <w:tblLook w:val="04A0" w:firstRow="1" w:lastRow="0" w:firstColumn="1" w:lastColumn="0" w:noHBand="0" w:noVBand="1"/>
      </w:tblPr>
      <w:tblGrid>
        <w:gridCol w:w="4508"/>
        <w:gridCol w:w="4508"/>
      </w:tblGrid>
      <w:tr w:rsidR="00F579F9" w:rsidRPr="00EB20BD" w:rsidTr="008A4077">
        <w:trPr>
          <w:cantSplit/>
          <w:tblHeader/>
        </w:trPr>
        <w:tc>
          <w:tcPr>
            <w:tcW w:w="4508" w:type="dxa"/>
          </w:tcPr>
          <w:p w:rsidR="00F579F9" w:rsidRPr="00B71A4C" w:rsidRDefault="00F579F9" w:rsidP="002474D9">
            <w:pPr>
              <w:pStyle w:val="Standard"/>
              <w:rPr>
                <w:b/>
                <w:lang w:val="en-US"/>
              </w:rPr>
            </w:pPr>
            <w:r w:rsidRPr="00B71A4C">
              <w:rPr>
                <w:b/>
                <w:lang w:val="en-US"/>
              </w:rPr>
              <w:t>Method</w:t>
            </w:r>
          </w:p>
        </w:tc>
        <w:tc>
          <w:tcPr>
            <w:tcW w:w="4508" w:type="dxa"/>
          </w:tcPr>
          <w:p w:rsidR="00F579F9" w:rsidRPr="00B71A4C" w:rsidRDefault="00F579F9" w:rsidP="002474D9">
            <w:pPr>
              <w:pStyle w:val="Standard"/>
              <w:rPr>
                <w:b/>
                <w:lang w:val="en-US"/>
              </w:rPr>
            </w:pPr>
            <w:r w:rsidRPr="00B71A4C">
              <w:rPr>
                <w:b/>
                <w:lang w:val="en-US"/>
              </w:rPr>
              <w:t>Description</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void  onComplete(PortletAsyncEvent)</w:t>
            </w:r>
          </w:p>
        </w:tc>
        <w:tc>
          <w:tcPr>
            <w:tcW w:w="4508" w:type="dxa"/>
          </w:tcPr>
          <w:p w:rsidR="00F579F9" w:rsidRPr="00F579F9" w:rsidRDefault="00F579F9" w:rsidP="002474D9">
            <w:pPr>
              <w:pStyle w:val="Standard"/>
              <w:rPr>
                <w:lang w:val="en-US"/>
              </w:rPr>
            </w:pPr>
            <w:r w:rsidRPr="00F579F9">
              <w:rPr>
                <w:lang w:val="en-US"/>
              </w:rPr>
              <w:t xml:space="preserve">Notifies this </w:t>
            </w:r>
            <w:r w:rsidRPr="00F579F9">
              <w:rPr>
                <w:rStyle w:val="inlinecode"/>
                <w:lang w:val="en-US"/>
              </w:rPr>
              <w:t>PortletAsyncListener</w:t>
            </w:r>
            <w:r w:rsidRPr="00F579F9">
              <w:rPr>
                <w:lang w:val="en-US"/>
              </w:rPr>
              <w:t xml:space="preserve"> that an asynchronous operation has been completed.</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void  onError(PortletAsyncEvent)</w:t>
            </w:r>
          </w:p>
        </w:tc>
        <w:tc>
          <w:tcPr>
            <w:tcW w:w="4508" w:type="dxa"/>
          </w:tcPr>
          <w:p w:rsidR="00F579F9" w:rsidRPr="00F579F9" w:rsidRDefault="00F579F9" w:rsidP="002474D9">
            <w:pPr>
              <w:pStyle w:val="Standard"/>
              <w:rPr>
                <w:lang w:val="en-US"/>
              </w:rPr>
            </w:pPr>
            <w:r w:rsidRPr="00F579F9">
              <w:rPr>
                <w:lang w:val="en-US"/>
              </w:rPr>
              <w:t xml:space="preserve">Notifies this </w:t>
            </w:r>
            <w:r w:rsidRPr="00F579F9">
              <w:rPr>
                <w:rStyle w:val="inlinecode"/>
                <w:lang w:val="en-US"/>
              </w:rPr>
              <w:t>PortletAsyncListener</w:t>
            </w:r>
            <w:r w:rsidRPr="00F579F9">
              <w:rPr>
                <w:lang w:val="en-US"/>
              </w:rPr>
              <w:t xml:space="preserve"> that an asynchronous operation has failed to complete.</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void  onStartAsync(PortletAsyncEvent)</w:t>
            </w:r>
          </w:p>
        </w:tc>
        <w:tc>
          <w:tcPr>
            <w:tcW w:w="4508" w:type="dxa"/>
          </w:tcPr>
          <w:p w:rsidR="00F579F9" w:rsidRPr="00F579F9" w:rsidRDefault="00F579F9" w:rsidP="002474D9">
            <w:pPr>
              <w:pStyle w:val="Standard"/>
              <w:rPr>
                <w:lang w:val="en-US"/>
              </w:rPr>
            </w:pPr>
            <w:r w:rsidRPr="00F579F9">
              <w:rPr>
                <w:lang w:val="en-US"/>
              </w:rPr>
              <w:t xml:space="preserve">Notifies this </w:t>
            </w:r>
            <w:r w:rsidRPr="00F579F9">
              <w:rPr>
                <w:rStyle w:val="inlinecode"/>
                <w:lang w:val="en-US"/>
              </w:rPr>
              <w:t>PortletAsyncListener</w:t>
            </w:r>
            <w:r w:rsidRPr="00F579F9">
              <w:rPr>
                <w:lang w:val="en-US"/>
              </w:rPr>
              <w:t xml:space="preserve"> that a new asynchronous cycle is being initiated via a call to one of the </w:t>
            </w:r>
            <w:r w:rsidRPr="00F579F9">
              <w:rPr>
                <w:rStyle w:val="inlinecode"/>
                <w:lang w:val="en-US"/>
              </w:rPr>
              <w:t>ResourceRequest#startAsync</w:t>
            </w:r>
            <w:r w:rsidRPr="00F579F9">
              <w:rPr>
                <w:lang w:val="en-US"/>
              </w:rPr>
              <w:t xml:space="preserve"> methods.</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lastRenderedPageBreak/>
              <w:t>void  onTimeout(PortletAsyncEvent)</w:t>
            </w:r>
          </w:p>
        </w:tc>
        <w:tc>
          <w:tcPr>
            <w:tcW w:w="4508" w:type="dxa"/>
          </w:tcPr>
          <w:p w:rsidR="00F579F9" w:rsidRPr="00F579F9" w:rsidRDefault="00F579F9" w:rsidP="002474D9">
            <w:pPr>
              <w:pStyle w:val="Standard"/>
              <w:rPr>
                <w:lang w:val="en-US"/>
              </w:rPr>
            </w:pPr>
            <w:r w:rsidRPr="00F579F9">
              <w:rPr>
                <w:lang w:val="en-US"/>
              </w:rPr>
              <w:t xml:space="preserve">Notifies this </w:t>
            </w:r>
            <w:r w:rsidRPr="00F579F9">
              <w:rPr>
                <w:rStyle w:val="inlinecode"/>
                <w:lang w:val="en-US"/>
              </w:rPr>
              <w:t>PortletAsyncListener</w:t>
            </w:r>
            <w:r w:rsidRPr="00F579F9">
              <w:rPr>
                <w:lang w:val="en-US"/>
              </w:rPr>
              <w:t xml:space="preserve"> that an asynchronous operation has timed out.</w:t>
            </w:r>
          </w:p>
        </w:tc>
      </w:tr>
    </w:tbl>
    <w:p w:rsidR="00F579F9" w:rsidRDefault="00F579F9" w:rsidP="004C0844">
      <w:pPr>
        <w:pStyle w:val="Standard"/>
        <w:rPr>
          <w:lang w:val="en-US"/>
        </w:rPr>
      </w:pPr>
    </w:p>
    <w:p w:rsidR="00F579F9" w:rsidRDefault="00F579F9" w:rsidP="00F579F9">
      <w:pPr>
        <w:pStyle w:val="Heading3"/>
      </w:pPr>
      <w:bookmarkStart w:id="912" w:name="_Toc468261186"/>
      <w:r>
        <w:t>Portlet Asynchronous Event Methods</w:t>
      </w:r>
      <w:bookmarkEnd w:id="912"/>
    </w:p>
    <w:p w:rsidR="00F579F9" w:rsidRPr="00B71A4C" w:rsidRDefault="00F579F9" w:rsidP="00F579F9">
      <w:pPr>
        <w:pStyle w:val="Standard"/>
        <w:rPr>
          <w:lang w:val="en-US"/>
        </w:rPr>
      </w:pPr>
      <w:r w:rsidRPr="00B71A4C">
        <w:rPr>
          <w:lang w:val="en-US"/>
        </w:rPr>
        <w:t xml:space="preserve">The </w:t>
      </w:r>
      <w:r w:rsidRPr="00B71A4C">
        <w:rPr>
          <w:rStyle w:val="inlinecode"/>
          <w:lang w:val="en-US"/>
        </w:rPr>
        <w:t>PortletAsync</w:t>
      </w:r>
      <w:r>
        <w:rPr>
          <w:rStyle w:val="inlinecode"/>
          <w:lang w:val="en-US"/>
        </w:rPr>
        <w:t>Event</w:t>
      </w:r>
      <w:r w:rsidRPr="00B71A4C">
        <w:rPr>
          <w:lang w:val="en-US"/>
        </w:rPr>
        <w:t xml:space="preserve"> </w:t>
      </w:r>
      <w:r>
        <w:rPr>
          <w:lang w:val="en-US"/>
        </w:rPr>
        <w:t xml:space="preserve">class </w:t>
      </w:r>
      <w:r w:rsidRPr="00B71A4C">
        <w:rPr>
          <w:lang w:val="en-US"/>
        </w:rPr>
        <w:t xml:space="preserve">interface </w:t>
      </w:r>
      <w:r>
        <w:rPr>
          <w:lang w:val="en-US"/>
        </w:rPr>
        <w:t>represents the event that is delivered to the listener when an asynchronous event occurs.</w:t>
      </w:r>
    </w:p>
    <w:tbl>
      <w:tblPr>
        <w:tblStyle w:val="TableGrid"/>
        <w:tblW w:w="0" w:type="auto"/>
        <w:tblLook w:val="04A0" w:firstRow="1" w:lastRow="0" w:firstColumn="1" w:lastColumn="0" w:noHBand="0" w:noVBand="1"/>
      </w:tblPr>
      <w:tblGrid>
        <w:gridCol w:w="4508"/>
        <w:gridCol w:w="4508"/>
      </w:tblGrid>
      <w:tr w:rsidR="00F579F9" w:rsidRPr="00EB20BD" w:rsidTr="008A4077">
        <w:trPr>
          <w:cantSplit/>
          <w:tblHeader/>
        </w:trPr>
        <w:tc>
          <w:tcPr>
            <w:tcW w:w="4508" w:type="dxa"/>
          </w:tcPr>
          <w:p w:rsidR="00F579F9" w:rsidRPr="00B71A4C" w:rsidRDefault="00F579F9" w:rsidP="002474D9">
            <w:pPr>
              <w:pStyle w:val="Standard"/>
              <w:rPr>
                <w:b/>
                <w:lang w:val="en-US"/>
              </w:rPr>
            </w:pPr>
            <w:r w:rsidRPr="00B71A4C">
              <w:rPr>
                <w:b/>
                <w:lang w:val="en-US"/>
              </w:rPr>
              <w:t>Method</w:t>
            </w:r>
          </w:p>
        </w:tc>
        <w:tc>
          <w:tcPr>
            <w:tcW w:w="4508" w:type="dxa"/>
          </w:tcPr>
          <w:p w:rsidR="00F579F9" w:rsidRPr="00B71A4C" w:rsidRDefault="00F579F9" w:rsidP="002474D9">
            <w:pPr>
              <w:pStyle w:val="Standard"/>
              <w:rPr>
                <w:b/>
                <w:lang w:val="en-US"/>
              </w:rPr>
            </w:pPr>
            <w:r w:rsidRPr="00B71A4C">
              <w:rPr>
                <w:b/>
                <w:lang w:val="en-US"/>
              </w:rPr>
              <w:t>Description</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PortletAsyncContext getPortletAsyncContext()</w:t>
            </w:r>
          </w:p>
        </w:tc>
        <w:tc>
          <w:tcPr>
            <w:tcW w:w="4508" w:type="dxa"/>
          </w:tcPr>
          <w:p w:rsidR="00F579F9" w:rsidRPr="00F579F9" w:rsidRDefault="00F579F9" w:rsidP="002474D9">
            <w:pPr>
              <w:pStyle w:val="Standard"/>
              <w:rPr>
                <w:lang w:val="en-US"/>
              </w:rPr>
            </w:pPr>
            <w:r w:rsidRPr="00F579F9">
              <w:rPr>
                <w:lang w:val="en-US"/>
              </w:rPr>
              <w:t>Gets the portlet asynchronous context object associated with the event.</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ResourceRequest getSuppliedRequest()</w:t>
            </w:r>
          </w:p>
        </w:tc>
        <w:tc>
          <w:tcPr>
            <w:tcW w:w="4508" w:type="dxa"/>
          </w:tcPr>
          <w:p w:rsidR="00F579F9" w:rsidRPr="00F579F9" w:rsidRDefault="00F579F9" w:rsidP="002474D9">
            <w:pPr>
              <w:pStyle w:val="Standard"/>
              <w:rPr>
                <w:lang w:val="en-US"/>
              </w:rPr>
            </w:pPr>
            <w:r w:rsidRPr="00F579F9">
              <w:rPr>
                <w:lang w:val="en-US"/>
              </w:rPr>
              <w:t xml:space="preserve">Gets the resource request associated with the listener. Returns null if no request was provided to the </w:t>
            </w:r>
            <w:r w:rsidRPr="00F579F9">
              <w:rPr>
                <w:rStyle w:val="inlinecode"/>
                <w:lang w:val="en-US"/>
              </w:rPr>
              <w:t>addListener</w:t>
            </w:r>
            <w:r w:rsidRPr="00F579F9">
              <w:rPr>
                <w:lang w:val="en-US"/>
              </w:rPr>
              <w:t xml:space="preserve"> method.</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ResourceResponse getSuppliedResponse()</w:t>
            </w:r>
          </w:p>
        </w:tc>
        <w:tc>
          <w:tcPr>
            <w:tcW w:w="4508" w:type="dxa"/>
          </w:tcPr>
          <w:p w:rsidR="00F579F9" w:rsidRPr="00F579F9" w:rsidRDefault="00F579F9" w:rsidP="002474D9">
            <w:pPr>
              <w:pStyle w:val="Standard"/>
              <w:rPr>
                <w:lang w:val="en-US"/>
              </w:rPr>
            </w:pPr>
            <w:r w:rsidRPr="00F579F9">
              <w:rPr>
                <w:lang w:val="en-US"/>
              </w:rPr>
              <w:t xml:space="preserve">Gets the resource response associated with the listener. Returns null if no request was provided to the </w:t>
            </w:r>
            <w:r w:rsidRPr="00F579F9">
              <w:rPr>
                <w:rStyle w:val="inlinecode"/>
                <w:lang w:val="en-US"/>
              </w:rPr>
              <w:t>addListener</w:t>
            </w:r>
            <w:r w:rsidRPr="00F579F9">
              <w:rPr>
                <w:lang w:val="en-US"/>
              </w:rPr>
              <w:t xml:space="preserve"> method.</w:t>
            </w:r>
          </w:p>
        </w:tc>
      </w:tr>
      <w:tr w:rsidR="00F579F9" w:rsidRPr="00F579F9" w:rsidTr="008A4077">
        <w:trPr>
          <w:cantSplit/>
        </w:trPr>
        <w:tc>
          <w:tcPr>
            <w:tcW w:w="4508" w:type="dxa"/>
          </w:tcPr>
          <w:p w:rsidR="00F579F9" w:rsidRPr="00F579F9" w:rsidRDefault="00F579F9" w:rsidP="002474D9">
            <w:pPr>
              <w:pStyle w:val="Standard"/>
              <w:rPr>
                <w:rStyle w:val="inlinecode"/>
              </w:rPr>
            </w:pPr>
            <w:r w:rsidRPr="00F579F9">
              <w:rPr>
                <w:rStyle w:val="inlinecode"/>
                <w:lang w:val="en-US"/>
              </w:rPr>
              <w:t>Throwable getThrowable()</w:t>
            </w:r>
          </w:p>
        </w:tc>
        <w:tc>
          <w:tcPr>
            <w:tcW w:w="4508" w:type="dxa"/>
          </w:tcPr>
          <w:p w:rsidR="00F579F9" w:rsidRPr="00F579F9" w:rsidRDefault="00F579F9" w:rsidP="002474D9">
            <w:pPr>
              <w:pStyle w:val="Standard"/>
              <w:rPr>
                <w:lang w:val="en-US"/>
              </w:rPr>
            </w:pPr>
            <w:r w:rsidRPr="00F579F9">
              <w:rPr>
                <w:lang w:val="en-US"/>
              </w:rPr>
              <w:t xml:space="preserve">Gets the </w:t>
            </w:r>
            <w:r w:rsidRPr="00F579F9">
              <w:rPr>
                <w:rStyle w:val="inlinecode"/>
                <w:lang w:val="en-US"/>
              </w:rPr>
              <w:t>Throwable</w:t>
            </w:r>
            <w:r w:rsidRPr="00F579F9">
              <w:rPr>
                <w:lang w:val="en-US"/>
              </w:rPr>
              <w:t xml:space="preserve"> associated with the event.</w:t>
            </w:r>
          </w:p>
        </w:tc>
      </w:tr>
    </w:tbl>
    <w:p w:rsidR="00F579F9" w:rsidRDefault="00F579F9" w:rsidP="004C0844">
      <w:pPr>
        <w:pStyle w:val="Standard"/>
        <w:rPr>
          <w:lang w:val="en-US"/>
        </w:rPr>
      </w:pPr>
    </w:p>
    <w:p w:rsidR="00B71A4C" w:rsidRDefault="00B71A4C" w:rsidP="004C0844">
      <w:pPr>
        <w:pStyle w:val="Standard"/>
        <w:rPr>
          <w:lang w:val="en-US"/>
        </w:rPr>
      </w:pPr>
    </w:p>
    <w:p w:rsidR="00B71A4C" w:rsidRPr="004C0844" w:rsidRDefault="00B71A4C" w:rsidP="004C0844">
      <w:pPr>
        <w:pStyle w:val="Standard"/>
        <w:rPr>
          <w:lang w:val="en-US"/>
        </w:rPr>
      </w:pPr>
    </w:p>
    <w:p w:rsidR="005C2A60" w:rsidRPr="004C0844" w:rsidRDefault="005C2A60" w:rsidP="005C2A60">
      <w:pPr>
        <w:pStyle w:val="Heading1"/>
        <w:rPr>
          <w:lang w:val="en-US"/>
        </w:rPr>
      </w:pPr>
      <w:bookmarkStart w:id="913" w:name="_Ref427586254"/>
      <w:bookmarkStart w:id="914" w:name="_Toc468261187"/>
      <w:r w:rsidRPr="004C0844">
        <w:rPr>
          <w:lang w:val="en-US"/>
        </w:rPr>
        <w:lastRenderedPageBreak/>
        <w:t>Client-Side Support</w:t>
      </w:r>
      <w:bookmarkEnd w:id="913"/>
      <w:bookmarkEnd w:id="914"/>
    </w:p>
    <w:p w:rsidR="005C2A60" w:rsidRDefault="000E4A52" w:rsidP="005C2A60">
      <w:pPr>
        <w:pStyle w:val="Standard"/>
        <w:rPr>
          <w:lang w:val="en-US"/>
        </w:rPr>
      </w:pPr>
      <w:r>
        <w:rPr>
          <w:noProof/>
          <w:lang w:val="en-US" w:eastAsia="en-US" w:bidi="ar-SA"/>
        </w:rPr>
        <mc:AlternateContent>
          <mc:Choice Requires="wps">
            <w:drawing>
              <wp:anchor distT="0" distB="0" distL="114300" distR="114300" simplePos="0" relativeHeight="251709440" behindDoc="0" locked="0" layoutInCell="1" allowOverlap="1" wp14:anchorId="67699C38" wp14:editId="599AF306">
                <wp:simplePos x="0" y="0"/>
                <wp:positionH relativeFrom="column">
                  <wp:posOffset>-1270</wp:posOffset>
                </wp:positionH>
                <wp:positionV relativeFrom="paragraph">
                  <wp:posOffset>4189730</wp:posOffset>
                </wp:positionV>
                <wp:extent cx="57315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564102" w:rsidRDefault="003B17E8" w:rsidP="005C2A60">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1</w:t>
                            </w:r>
                            <w:r>
                              <w:fldChar w:fldCharType="end"/>
                            </w:r>
                            <w:r>
                              <w:t xml:space="preserve"> The Portlet 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99C38" id="Text Box 27" o:spid="_x0000_s1041" type="#_x0000_t202" style="position:absolute;left:0;text-align:left;margin-left:-.1pt;margin-top:329.9pt;width:451.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" stroked="f">
                <v:textbox style="mso-fit-shape-to-text:t" inset="0,0,0,0">
                  <w:txbxContent>
                    <w:p w:rsidR="003B17E8" w:rsidRPr="00564102" w:rsidRDefault="003B17E8" w:rsidP="005C2A60">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1</w:t>
                      </w:r>
                      <w:r>
                        <w:fldChar w:fldCharType="end"/>
                      </w:r>
                      <w:r>
                        <w:t xml:space="preserve"> The Portlet Hub</w:t>
                      </w:r>
                    </w:p>
                  </w:txbxContent>
                </v:textbox>
                <w10:wrap type="topAndBottom"/>
              </v:shape>
            </w:pict>
          </mc:Fallback>
        </mc:AlternateContent>
      </w:r>
      <w:r>
        <w:rPr>
          <w:noProof/>
          <w:lang w:val="en-US" w:eastAsia="en-US" w:bidi="ar-SA"/>
        </w:rPr>
        <w:drawing>
          <wp:anchor distT="0" distB="0" distL="114300" distR="114300" simplePos="0" relativeHeight="251707392" behindDoc="0" locked="0" layoutInCell="1" allowOverlap="1" wp14:anchorId="286A0F7D" wp14:editId="07E0EDE1">
            <wp:simplePos x="0" y="0"/>
            <wp:positionH relativeFrom="margin">
              <wp:posOffset>-1270</wp:posOffset>
            </wp:positionH>
            <wp:positionV relativeFrom="paragraph">
              <wp:posOffset>1358871</wp:posOffset>
            </wp:positionV>
            <wp:extent cx="5731510" cy="2774315"/>
            <wp:effectExtent l="190500" t="190500" r="193040" b="1974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letHub.gif"/>
                    <pic:cNvPicPr/>
                  </pic:nvPicPr>
                  <pic:blipFill>
                    <a:blip r:embed="rId23">
                      <a:extLst>
                        <a:ext uri="{28A0092B-C50C-407E-A947-70E740481C1C}">
                          <a14:useLocalDpi xmlns:a14="http://schemas.microsoft.com/office/drawing/2010/main" val="0"/>
                        </a:ext>
                      </a:extLst>
                    </a:blip>
                    <a:stretch>
                      <a:fillRect/>
                    </a:stretch>
                  </pic:blipFill>
                  <pic:spPr>
                    <a:xfrm>
                      <a:off x="0" y="0"/>
                      <a:ext cx="5731510" cy="2774315"/>
                    </a:xfrm>
                    <a:prstGeom prst="rect">
                      <a:avLst/>
                    </a:prstGeom>
                    <a:ln>
                      <a:noFill/>
                    </a:ln>
                    <a:effectLst>
                      <a:outerShdw blurRad="190500" algn="tl" rotWithShape="0">
                        <a:srgbClr val="000000">
                          <a:alpha val="70000"/>
                        </a:srgbClr>
                      </a:outerShdw>
                    </a:effectLst>
                  </pic:spPr>
                </pic:pic>
              </a:graphicData>
            </a:graphic>
          </wp:anchor>
        </w:drawing>
      </w:r>
      <w:r>
        <w:rPr>
          <w:lang w:val="en-US"/>
        </w:rPr>
        <w:t xml:space="preserve">Portlet Specification 2.0 introduced support for Ajax requests through resource serving. The resource requests are initiated through resource URLs that are tied to a specific </w:t>
      </w:r>
      <w:r w:rsidR="001C2B34">
        <w:rPr>
          <w:lang w:val="en-US"/>
        </w:rPr>
        <w:t>render state</w:t>
      </w:r>
      <w:r>
        <w:rPr>
          <w:lang w:val="en-US"/>
        </w:rPr>
        <w:t xml:space="preserve">. Portlet Specification 3.0 goes beyond this by allowing portlet JavaScript code running on the client to update the </w:t>
      </w:r>
      <w:r w:rsidR="001C2B34">
        <w:rPr>
          <w:lang w:val="en-US"/>
        </w:rPr>
        <w:t>render state</w:t>
      </w:r>
      <w:r>
        <w:rPr>
          <w:lang w:val="en-US"/>
        </w:rPr>
        <w:t xml:space="preserve"> and obtain resource URLs corresponding to the resulting page state. </w:t>
      </w:r>
      <w:r w:rsidR="005C2A60">
        <w:rPr>
          <w:lang w:val="en-US"/>
        </w:rPr>
        <w:t>Portlet Specification 3.0 improves client-side support for portlets by introducing a dedicated client-side JavaScript API for portlet support.</w:t>
      </w:r>
      <w:r>
        <w:rPr>
          <w:lang w:val="en-US"/>
        </w:rPr>
        <w:t xml:space="preserve"> </w:t>
      </w:r>
    </w:p>
    <w:p w:rsidR="005C2A60" w:rsidRDefault="005C2A60" w:rsidP="005C2A60">
      <w:pPr>
        <w:pStyle w:val="Standard"/>
        <w:rPr>
          <w:lang w:val="en-US"/>
        </w:rPr>
      </w:pPr>
      <w:r>
        <w:rPr>
          <w:lang w:val="en-US"/>
        </w:rPr>
        <w:t xml:space="preserve">The client-side portlet API is known as the portlet hub. </w:t>
      </w:r>
      <w:r w:rsidR="009B1251">
        <w:rPr>
          <w:lang w:val="en-US"/>
        </w:rPr>
        <w:t xml:space="preserve">The portlet hub represents the portal on the client. </w:t>
      </w:r>
      <w:r>
        <w:rPr>
          <w:lang w:val="en-US"/>
        </w:rPr>
        <w:t>Portlet Specification 3.0 defines the API and its semantics, but does not define its implementation details. The portlet hub implementation along with any necessary communication protocols between the portlet hub and the portal server are implementation-specific and are not covered by this specification.</w:t>
      </w:r>
    </w:p>
    <w:p w:rsidR="005C2A60" w:rsidRDefault="005C2A60" w:rsidP="005C2A60">
      <w:pPr>
        <w:pStyle w:val="Standard"/>
        <w:rPr>
          <w:lang w:val="en-US"/>
        </w:rPr>
      </w:pPr>
      <w:r>
        <w:rPr>
          <w:lang w:val="en-US"/>
        </w:rPr>
        <w:t xml:space="preserve">The portlet hub is a JavaScript module provided by the portal implementation that manages the </w:t>
      </w:r>
      <w:r w:rsidR="001C2B34">
        <w:rPr>
          <w:lang w:val="en-US"/>
        </w:rPr>
        <w:t>render state</w:t>
      </w:r>
      <w:r>
        <w:rPr>
          <w:lang w:val="en-US"/>
        </w:rPr>
        <w:t xml:space="preserve"> for all portlets on the page. The manner in which the portlet hub is configured</w:t>
      </w:r>
      <w:r w:rsidR="000E4A52">
        <w:rPr>
          <w:lang w:val="en-US"/>
        </w:rPr>
        <w:t>, packaged,</w:t>
      </w:r>
      <w:r>
        <w:rPr>
          <w:lang w:val="en-US"/>
        </w:rPr>
        <w:t xml:space="preserve"> and made available on the portal page is implementation specific.</w:t>
      </w:r>
    </w:p>
    <w:p w:rsidR="008A4397" w:rsidRDefault="005C2A60" w:rsidP="005C2A60">
      <w:pPr>
        <w:pStyle w:val="Standard"/>
        <w:rPr>
          <w:lang w:val="en-US"/>
        </w:rPr>
      </w:pPr>
      <w:r>
        <w:rPr>
          <w:lang w:val="en-US"/>
        </w:rPr>
        <w:t xml:space="preserve">A portlet can provide JavaScript code known as the portlet client that registers itself with the portlet hub. Once registered, the portlet hub informs the portlet client through a callback function whenever the </w:t>
      </w:r>
      <w:r w:rsidR="001C2B34">
        <w:rPr>
          <w:lang w:val="en-US"/>
        </w:rPr>
        <w:t>render state</w:t>
      </w:r>
      <w:r>
        <w:rPr>
          <w:lang w:val="en-US"/>
        </w:rPr>
        <w:t xml:space="preserve"> for that portlet changes. </w:t>
      </w:r>
    </w:p>
    <w:p w:rsidR="005C2A60" w:rsidRDefault="005C2A60" w:rsidP="005C2A60">
      <w:pPr>
        <w:pStyle w:val="Standard"/>
        <w:rPr>
          <w:lang w:val="en-US"/>
        </w:rPr>
      </w:pPr>
      <w:r>
        <w:rPr>
          <w:lang w:val="en-US"/>
        </w:rPr>
        <w:t xml:space="preserve">The portlet client can use portlet hub methods to set the </w:t>
      </w:r>
      <w:r w:rsidR="001C2B34">
        <w:rPr>
          <w:lang w:val="en-US"/>
        </w:rPr>
        <w:t>render state</w:t>
      </w:r>
      <w:r>
        <w:rPr>
          <w:lang w:val="en-US"/>
        </w:rPr>
        <w:t>, to execute portlet actions, and to obtain resource URLs that correspond to the current page state</w:t>
      </w:r>
      <w:r w:rsidR="008A4397">
        <w:rPr>
          <w:lang w:val="en-US"/>
        </w:rPr>
        <w:t xml:space="preserve"> without causing a page refresh</w:t>
      </w:r>
      <w:r>
        <w:rPr>
          <w:lang w:val="en-US"/>
        </w:rPr>
        <w:t>.</w:t>
      </w:r>
      <w:r w:rsidR="008A4397">
        <w:rPr>
          <w:lang w:val="en-US"/>
        </w:rPr>
        <w:t xml:space="preserve"> The portlet hub thus allows the portal to serve pages containing many portlets </w:t>
      </w:r>
      <w:r w:rsidR="0011217F">
        <w:rPr>
          <w:lang w:val="en-US"/>
        </w:rPr>
        <w:t>that change their state and communicate with one another using portlet concepts such as portlet actions, public render parameters, and portlet events, while maintaining an overall single-page-application-like experience for the overall portal page.</w:t>
      </w:r>
    </w:p>
    <w:p w:rsidR="009F4425" w:rsidRPr="00B840B5" w:rsidRDefault="009F4425" w:rsidP="005C2A60">
      <w:pPr>
        <w:pStyle w:val="Standard"/>
        <w:rPr>
          <w:lang w:val="en-US"/>
        </w:rPr>
      </w:pPr>
      <w:r>
        <w:rPr>
          <w:lang w:val="en-US"/>
        </w:rPr>
        <w:lastRenderedPageBreak/>
        <w:t>The portlet hub JavaScript API documentation is provided as part of the portlet API documentation.</w:t>
      </w:r>
    </w:p>
    <w:p w:rsidR="005C2A60" w:rsidRDefault="000E4A52" w:rsidP="00A15E4C">
      <w:pPr>
        <w:pStyle w:val="Heading2"/>
      </w:pPr>
      <w:bookmarkStart w:id="915" w:name="_Toc468261188"/>
      <w:r>
        <w:t>Basic</w:t>
      </w:r>
      <w:r w:rsidR="00A15E4C">
        <w:t xml:space="preserve"> Concepts</w:t>
      </w:r>
      <w:bookmarkEnd w:id="915"/>
    </w:p>
    <w:p w:rsidR="0014155D" w:rsidRPr="0014155D" w:rsidRDefault="0014155D" w:rsidP="0014155D">
      <w:pPr>
        <w:pStyle w:val="Standard"/>
        <w:rPr>
          <w:lang w:val="en-US"/>
        </w:rPr>
      </w:pPr>
      <w:r w:rsidRPr="0014155D">
        <w:rPr>
          <w:lang w:val="en-US"/>
        </w:rPr>
        <w:t xml:space="preserve">The JavaScript API is designed using standard JavaScript constructs so as to place as few restrictions as possible on the vendor implementing the portlet hub. Similarly, it places as few restrictions as possible on the portlet client code provided by the portlet. The portlet hub and the portlet client are bound only by the portlet hub API definition. Either or both can be implemented in plain JavaScript or with the help of a JavaScript library. </w:t>
      </w:r>
    </w:p>
    <w:p w:rsidR="0014155D" w:rsidRPr="0014155D" w:rsidRDefault="0014155D" w:rsidP="0014155D">
      <w:pPr>
        <w:pStyle w:val="Standard"/>
        <w:rPr>
          <w:lang w:val="en-US"/>
        </w:rPr>
      </w:pPr>
      <w:r w:rsidRPr="0014155D">
        <w:rPr>
          <w:lang w:val="en-US"/>
        </w:rPr>
        <w:t>The JavaScript namespace beginning with ‘portlet’ is reserved for use by the portlet hub. The portlet hub makes its register method available under the name ‘portlet.register’. Beyond reservation of this name, the portlet hub imposes no further namespace restrictions.</w:t>
      </w:r>
    </w:p>
    <w:p w:rsidR="00467184" w:rsidRDefault="0014155D" w:rsidP="00467184">
      <w:pPr>
        <w:pStyle w:val="Standard"/>
        <w:rPr>
          <w:lang w:val="en-US"/>
        </w:rPr>
      </w:pPr>
      <w:r w:rsidRPr="0014155D">
        <w:rPr>
          <w:lang w:val="en-US"/>
        </w:rPr>
        <w:t>The Portlet Specification places no restrictions on portlet client packaging. The portlet client JavaScript code can be rendered inline in the portlet markup or it can be packaged in a separate file. The Portlet Specification places no restrictions on how the portlet client JavaScript code is structured.</w:t>
      </w:r>
      <w:r w:rsidR="00467184" w:rsidRPr="00467184">
        <w:rPr>
          <w:lang w:val="en-US"/>
        </w:rPr>
        <w:t xml:space="preserve"> </w:t>
      </w:r>
    </w:p>
    <w:p w:rsidR="00467184" w:rsidRDefault="00467184" w:rsidP="00467184">
      <w:pPr>
        <w:pStyle w:val="Standard"/>
        <w:rPr>
          <w:lang w:val="en-US"/>
        </w:rPr>
      </w:pPr>
      <w:r>
        <w:rPr>
          <w:lang w:val="en-US"/>
        </w:rPr>
        <w:t xml:space="preserve">The Portlet Specification describes client-side support for version 3.0 portlets only. Such portlets have a version 3.0 portlet descriptor or use the </w:t>
      </w:r>
      <w:r w:rsidRPr="00A245B9">
        <w:rPr>
          <w:rStyle w:val="inlinecode"/>
          <w:lang w:val="en-US"/>
        </w:rPr>
        <w:t>@PortletConfiguration</w:t>
      </w:r>
      <w:r>
        <w:rPr>
          <w:lang w:val="en-US"/>
        </w:rPr>
        <w:t xml:space="preserve"> configuration annotation defined in Portlet Specification Version 3.0. Support for version 2.0 portlets is left to the portal and portlet hub implementation.</w:t>
      </w:r>
    </w:p>
    <w:p w:rsidR="00467184" w:rsidRDefault="00467184" w:rsidP="00467184">
      <w:pPr>
        <w:pStyle w:val="Standard"/>
        <w:rPr>
          <w:lang w:val="en-US"/>
        </w:rPr>
      </w:pPr>
      <w:r>
        <w:rPr>
          <w:lang w:val="en-US"/>
        </w:rPr>
        <w:t xml:space="preserve">The Portlet Specification does not describe how portlets not participating in the portlet hub client-side support are to be handled. However, the Portlet Specification recommends that the portlet hub initiates a page refresh if a portlet hub interaction results in a </w:t>
      </w:r>
      <w:r w:rsidR="001C2B34">
        <w:rPr>
          <w:lang w:val="en-US"/>
        </w:rPr>
        <w:t>render state</w:t>
      </w:r>
      <w:r>
        <w:rPr>
          <w:lang w:val="en-US"/>
        </w:rPr>
        <w:t xml:space="preserve"> change for a portlet that does not participate in portlet hub client-side support. Otherwise, the non-participating portlet might display stale data.</w:t>
      </w:r>
    </w:p>
    <w:p w:rsidR="00DA1C8D" w:rsidRDefault="00DA1C8D" w:rsidP="00DA1C8D">
      <w:pPr>
        <w:pStyle w:val="Heading3"/>
      </w:pPr>
      <w:bookmarkStart w:id="916" w:name="_Toc468261189"/>
      <w:r>
        <w:t>Configuration</w:t>
      </w:r>
      <w:bookmarkEnd w:id="916"/>
    </w:p>
    <w:p w:rsidR="00DA1C8D" w:rsidRDefault="00DA1C8D" w:rsidP="00DA1C8D">
      <w:pPr>
        <w:pStyle w:val="Standard"/>
        <w:rPr>
          <w:lang w:val="en-US"/>
        </w:rPr>
      </w:pPr>
      <w:r w:rsidRPr="00DA1C8D">
        <w:rPr>
          <w:lang w:val="en-US"/>
        </w:rPr>
        <w:t>The</w:t>
      </w:r>
      <w:r>
        <w:rPr>
          <w:lang w:val="en-US"/>
        </w:rPr>
        <w:t xml:space="preserve"> manner in which the portlet container places the po</w:t>
      </w:r>
      <w:r w:rsidR="00371364">
        <w:rPr>
          <w:lang w:val="en-US"/>
        </w:rPr>
        <w:t>rtlet hub on the page is implementation specific</w:t>
      </w:r>
      <w:r w:rsidRPr="00DA1C8D">
        <w:rPr>
          <w:lang w:val="en-US"/>
        </w:rPr>
        <w:t xml:space="preserve">. </w:t>
      </w:r>
      <w:r w:rsidR="00371364">
        <w:rPr>
          <w:lang w:val="en-US"/>
        </w:rPr>
        <w:t xml:space="preserve">It may place the portlet hub on all portal pages, or only on a subset of pages. </w:t>
      </w:r>
    </w:p>
    <w:p w:rsidR="00371364" w:rsidRDefault="00371364" w:rsidP="00DA1C8D">
      <w:pPr>
        <w:pStyle w:val="Standard"/>
        <w:rPr>
          <w:lang w:val="en-US"/>
        </w:rPr>
      </w:pPr>
      <w:r>
        <w:rPr>
          <w:lang w:val="en-US"/>
        </w:rPr>
        <w:t xml:space="preserve">If a portlet is configured with a dependency on the portlet hub, the portlet container should place the portlet hub on </w:t>
      </w:r>
      <w:r w:rsidR="008E748D">
        <w:rPr>
          <w:lang w:val="en-US"/>
        </w:rPr>
        <w:t xml:space="preserve">all </w:t>
      </w:r>
      <w:r>
        <w:rPr>
          <w:lang w:val="en-US"/>
        </w:rPr>
        <w:t xml:space="preserve">pages containing that portlet. </w:t>
      </w:r>
    </w:p>
    <w:p w:rsidR="00371364" w:rsidRDefault="00371364" w:rsidP="00DA1C8D">
      <w:pPr>
        <w:pStyle w:val="Standard"/>
        <w:rPr>
          <w:lang w:val="en-US"/>
        </w:rPr>
      </w:pPr>
      <w:r>
        <w:rPr>
          <w:lang w:val="en-US"/>
        </w:rPr>
        <w:t xml:space="preserve">A </w:t>
      </w:r>
      <w:r w:rsidR="008E748D">
        <w:rPr>
          <w:lang w:val="en-US"/>
        </w:rPr>
        <w:t xml:space="preserve">portlet can configure a </w:t>
      </w:r>
      <w:r>
        <w:rPr>
          <w:lang w:val="en-US"/>
        </w:rPr>
        <w:t xml:space="preserve">dependency on the portlet hub </w:t>
      </w:r>
      <w:r w:rsidR="008E748D">
        <w:rPr>
          <w:lang w:val="en-US"/>
        </w:rPr>
        <w:t xml:space="preserve">either </w:t>
      </w:r>
      <w:r>
        <w:rPr>
          <w:lang w:val="en-US"/>
        </w:rPr>
        <w:t xml:space="preserve">statically as described in Section </w:t>
      </w:r>
      <w:r>
        <w:rPr>
          <w:lang w:val="en-US"/>
        </w:rPr>
        <w:fldChar w:fldCharType="begin"/>
      </w:r>
      <w:r>
        <w:rPr>
          <w:lang w:val="en-US"/>
        </w:rPr>
        <w:instrText xml:space="preserve"> REF _Ref451499371 \w \h </w:instrText>
      </w:r>
      <w:r>
        <w:rPr>
          <w:lang w:val="en-US"/>
        </w:rPr>
      </w:r>
      <w:r>
        <w:rPr>
          <w:lang w:val="en-US"/>
        </w:rPr>
        <w:fldChar w:fldCharType="separate"/>
      </w:r>
      <w:r w:rsidR="003B17E8">
        <w:rPr>
          <w:lang w:val="en-US"/>
        </w:rPr>
        <w:t>28.2.8</w:t>
      </w:r>
      <w:r>
        <w:rPr>
          <w:lang w:val="en-US"/>
        </w:rPr>
        <w:fldChar w:fldCharType="end"/>
      </w:r>
      <w:r>
        <w:rPr>
          <w:lang w:val="en-US"/>
        </w:rPr>
        <w:t xml:space="preserve"> </w:t>
      </w:r>
      <w:r>
        <w:rPr>
          <w:lang w:val="en-US"/>
        </w:rPr>
        <w:fldChar w:fldCharType="begin"/>
      </w:r>
      <w:r>
        <w:rPr>
          <w:lang w:val="en-US"/>
        </w:rPr>
        <w:instrText xml:space="preserve"> REF _Ref451499371 \h </w:instrText>
      </w:r>
      <w:r>
        <w:rPr>
          <w:lang w:val="en-US"/>
        </w:rPr>
      </w:r>
      <w:r>
        <w:rPr>
          <w:lang w:val="en-US"/>
        </w:rPr>
        <w:fldChar w:fldCharType="separate"/>
      </w:r>
      <w:r w:rsidR="003B17E8" w:rsidRPr="003B17E8">
        <w:rPr>
          <w:lang w:val="en-US"/>
        </w:rPr>
        <w:t>Page Resource Dependencies</w:t>
      </w:r>
      <w:r>
        <w:rPr>
          <w:lang w:val="en-US"/>
        </w:rPr>
        <w:fldChar w:fldCharType="end"/>
      </w:r>
      <w:r>
        <w:rPr>
          <w:lang w:val="en-US"/>
        </w:rPr>
        <w:t xml:space="preserve"> on page </w:t>
      </w:r>
      <w:r>
        <w:rPr>
          <w:lang w:val="en-US"/>
        </w:rPr>
        <w:fldChar w:fldCharType="begin"/>
      </w:r>
      <w:r>
        <w:rPr>
          <w:lang w:val="en-US"/>
        </w:rPr>
        <w:instrText xml:space="preserve"> PAGEREF _Ref451499371 \h </w:instrText>
      </w:r>
      <w:r>
        <w:rPr>
          <w:lang w:val="en-US"/>
        </w:rPr>
      </w:r>
      <w:r>
        <w:rPr>
          <w:lang w:val="en-US"/>
        </w:rPr>
        <w:fldChar w:fldCharType="separate"/>
      </w:r>
      <w:r w:rsidR="003B17E8">
        <w:rPr>
          <w:noProof/>
          <w:lang w:val="en-US"/>
        </w:rPr>
        <w:t>199</w:t>
      </w:r>
      <w:r>
        <w:rPr>
          <w:lang w:val="en-US"/>
        </w:rPr>
        <w:fldChar w:fldCharType="end"/>
      </w:r>
      <w:r>
        <w:rPr>
          <w:lang w:val="en-US"/>
        </w:rPr>
        <w:t xml:space="preserve">, or dynamically as described in Section </w:t>
      </w:r>
      <w:r w:rsidR="00225CC4">
        <w:rPr>
          <w:lang w:val="en-US"/>
        </w:rPr>
        <w:fldChar w:fldCharType="begin"/>
      </w:r>
      <w:r w:rsidR="00225CC4">
        <w:rPr>
          <w:lang w:val="en-US"/>
        </w:rPr>
        <w:instrText xml:space="preserve"> REF _Ref461269298 \w \h </w:instrText>
      </w:r>
      <w:r w:rsidR="00225CC4">
        <w:rPr>
          <w:lang w:val="en-US"/>
        </w:rPr>
      </w:r>
      <w:r w:rsidR="00225CC4">
        <w:rPr>
          <w:lang w:val="en-US"/>
        </w:rPr>
        <w:fldChar w:fldCharType="separate"/>
      </w:r>
      <w:r w:rsidR="003B17E8">
        <w:rPr>
          <w:lang w:val="en-US"/>
        </w:rPr>
        <w:t>15.8.1</w:t>
      </w:r>
      <w:r w:rsidR="00225CC4">
        <w:rPr>
          <w:lang w:val="en-US"/>
        </w:rPr>
        <w:fldChar w:fldCharType="end"/>
      </w:r>
      <w:r w:rsidR="00225CC4">
        <w:rPr>
          <w:lang w:val="en-US"/>
        </w:rPr>
        <w:t xml:space="preserve"> </w:t>
      </w:r>
      <w:r w:rsidR="00225CC4">
        <w:rPr>
          <w:lang w:val="en-US"/>
        </w:rPr>
        <w:fldChar w:fldCharType="begin"/>
      </w:r>
      <w:r w:rsidR="00225CC4">
        <w:rPr>
          <w:lang w:val="en-US"/>
        </w:rPr>
        <w:instrText xml:space="preserve"> REF _Ref461269298 \h </w:instrText>
      </w:r>
      <w:r w:rsidR="00225CC4">
        <w:rPr>
          <w:lang w:val="en-US"/>
        </w:rPr>
      </w:r>
      <w:r w:rsidR="00225CC4">
        <w:rPr>
          <w:lang w:val="en-US"/>
        </w:rPr>
        <w:fldChar w:fldCharType="separate"/>
      </w:r>
      <w:r w:rsidR="003B17E8" w:rsidRPr="003B17E8">
        <w:rPr>
          <w:lang w:val="en-US"/>
        </w:rPr>
        <w:t>Page Resources and Dependencies</w:t>
      </w:r>
      <w:r w:rsidR="00225CC4">
        <w:rPr>
          <w:lang w:val="en-US"/>
        </w:rPr>
        <w:fldChar w:fldCharType="end"/>
      </w:r>
      <w:r w:rsidR="00225CC4">
        <w:rPr>
          <w:lang w:val="en-US"/>
        </w:rPr>
        <w:t xml:space="preserve"> </w:t>
      </w:r>
      <w:r>
        <w:rPr>
          <w:lang w:val="en-US"/>
        </w:rPr>
        <w:t>on page</w:t>
      </w:r>
      <w:r w:rsidR="00225CC4">
        <w:rPr>
          <w:lang w:val="en-US"/>
        </w:rPr>
        <w:t xml:space="preserve"> </w:t>
      </w:r>
      <w:r w:rsidR="00225CC4">
        <w:rPr>
          <w:lang w:val="en-US"/>
        </w:rPr>
        <w:fldChar w:fldCharType="begin"/>
      </w:r>
      <w:r w:rsidR="00225CC4">
        <w:rPr>
          <w:lang w:val="en-US"/>
        </w:rPr>
        <w:instrText xml:space="preserve"> PAGEREF _Ref461269298 \h </w:instrText>
      </w:r>
      <w:r w:rsidR="00225CC4">
        <w:rPr>
          <w:lang w:val="en-US"/>
        </w:rPr>
      </w:r>
      <w:r w:rsidR="00225CC4">
        <w:rPr>
          <w:lang w:val="en-US"/>
        </w:rPr>
        <w:fldChar w:fldCharType="separate"/>
      </w:r>
      <w:r w:rsidR="003B17E8">
        <w:rPr>
          <w:noProof/>
          <w:lang w:val="en-US"/>
        </w:rPr>
        <w:t>97</w:t>
      </w:r>
      <w:r w:rsidR="00225CC4">
        <w:rPr>
          <w:lang w:val="en-US"/>
        </w:rPr>
        <w:fldChar w:fldCharType="end"/>
      </w:r>
      <w:r>
        <w:rPr>
          <w:lang w:val="en-US"/>
        </w:rPr>
        <w:t xml:space="preserve">. </w:t>
      </w:r>
    </w:p>
    <w:p w:rsidR="008E748D" w:rsidRDefault="008E748D" w:rsidP="00DA1C8D">
      <w:pPr>
        <w:pStyle w:val="Standard"/>
        <w:rPr>
          <w:lang w:val="en-US"/>
        </w:rPr>
      </w:pPr>
      <w:r>
        <w:rPr>
          <w:lang w:val="en-US"/>
        </w:rPr>
        <w:t xml:space="preserve">The </w:t>
      </w:r>
      <w:r w:rsidR="00924C28">
        <w:rPr>
          <w:lang w:val="en-US"/>
        </w:rPr>
        <w:t>resource identifier</w:t>
      </w:r>
      <w:r>
        <w:rPr>
          <w:lang w:val="en-US"/>
        </w:rPr>
        <w:t xml:space="preserve"> designating the portlet hub </w:t>
      </w:r>
      <w:r w:rsidR="00924C28">
        <w:rPr>
          <w:lang w:val="en-US"/>
        </w:rPr>
        <w:t>is</w:t>
      </w:r>
      <w:r>
        <w:rPr>
          <w:lang w:val="en-US"/>
        </w:rPr>
        <w:t xml:space="preserve"> as follows.</w:t>
      </w:r>
    </w:p>
    <w:p w:rsidR="008E748D" w:rsidRPr="008E748D" w:rsidRDefault="008E748D" w:rsidP="008E748D">
      <w:pPr>
        <w:pStyle w:val="CodeXMP"/>
      </w:pPr>
      <w:r w:rsidRPr="008E748D">
        <w:t xml:space="preserve">   &lt;name&gt;PortletHub&lt;/name&gt;</w:t>
      </w:r>
    </w:p>
    <w:p w:rsidR="008E748D" w:rsidRPr="008E748D" w:rsidRDefault="008E748D" w:rsidP="008E748D">
      <w:pPr>
        <w:pStyle w:val="CodeXMP"/>
      </w:pPr>
      <w:r w:rsidRPr="008E748D">
        <w:t xml:space="preserve">   &lt;scope&gt;javax.portlet&lt;/scope&gt;</w:t>
      </w:r>
    </w:p>
    <w:p w:rsidR="008E748D" w:rsidRPr="00DA1C8D" w:rsidRDefault="008E748D" w:rsidP="008E748D">
      <w:pPr>
        <w:pStyle w:val="CodeXMP"/>
      </w:pPr>
      <w:r w:rsidRPr="008E748D">
        <w:t xml:space="preserve">   &lt;version&gt;3.0.0&lt;/version&gt;</w:t>
      </w:r>
    </w:p>
    <w:p w:rsidR="00467184" w:rsidRPr="00DA1C8D" w:rsidRDefault="00467184" w:rsidP="00467184">
      <w:pPr>
        <w:pStyle w:val="Heading3"/>
        <w:rPr>
          <w:lang w:val="en-US"/>
        </w:rPr>
      </w:pPr>
      <w:bookmarkStart w:id="917" w:name="_Toc468261190"/>
      <w:r w:rsidRPr="00DA1C8D">
        <w:rPr>
          <w:lang w:val="en-US"/>
        </w:rPr>
        <w:t>Promises</w:t>
      </w:r>
      <w:bookmarkEnd w:id="917"/>
    </w:p>
    <w:p w:rsidR="0014155D" w:rsidRDefault="00D42F9C" w:rsidP="00467184">
      <w:pPr>
        <w:pStyle w:val="Standard"/>
        <w:rPr>
          <w:lang w:val="en-US"/>
        </w:rPr>
      </w:pPr>
      <w:r>
        <w:rPr>
          <w:lang w:val="en-US"/>
        </w:rPr>
        <w:t>The portlet hub makes use of promises to help with asynchronous operations. Promises are part of the ECMA Script standard</w:t>
      </w:r>
      <w:r>
        <w:rPr>
          <w:rStyle w:val="FootnoteReference"/>
          <w:lang w:val="en-US"/>
        </w:rPr>
        <w:footnoteReference w:id="18"/>
      </w:r>
      <w:r>
        <w:rPr>
          <w:lang w:val="en-US"/>
        </w:rPr>
        <w:t xml:space="preserve"> and are supported by many browsers. However, some browsers do not support promises. The portal must provide a </w:t>
      </w:r>
      <w:r w:rsidR="00924C28">
        <w:rPr>
          <w:lang w:val="en-US"/>
        </w:rPr>
        <w:t>poly</w:t>
      </w:r>
      <w:r>
        <w:rPr>
          <w:lang w:val="en-US"/>
        </w:rPr>
        <w:t xml:space="preserve">fill </w:t>
      </w:r>
      <w:r w:rsidR="003E6971">
        <w:rPr>
          <w:lang w:val="en-US"/>
        </w:rPr>
        <w:t>if</w:t>
      </w:r>
      <w:r>
        <w:rPr>
          <w:lang w:val="en-US"/>
        </w:rPr>
        <w:t xml:space="preserve"> such browsers</w:t>
      </w:r>
      <w:r w:rsidR="003E6971">
        <w:rPr>
          <w:lang w:val="en-US"/>
        </w:rPr>
        <w:t xml:space="preserve"> are to be supported</w:t>
      </w:r>
      <w:r>
        <w:rPr>
          <w:lang w:val="en-US"/>
        </w:rPr>
        <w:t xml:space="preserve">. </w:t>
      </w:r>
      <w:r w:rsidR="003E6971">
        <w:rPr>
          <w:lang w:val="en-US"/>
        </w:rPr>
        <w:lastRenderedPageBreak/>
        <w:t xml:space="preserve">The ECMA Script standard </w:t>
      </w:r>
      <w:r w:rsidR="003E6971" w:rsidRPr="00A245B9">
        <w:rPr>
          <w:rStyle w:val="inlinecode"/>
          <w:lang w:val="en-US"/>
        </w:rPr>
        <w:t>Promise</w:t>
      </w:r>
      <w:r w:rsidR="003E6971">
        <w:rPr>
          <w:lang w:val="en-US"/>
        </w:rPr>
        <w:t xml:space="preserve"> support is distinct from </w:t>
      </w:r>
      <w:r w:rsidR="003E6971" w:rsidRPr="00A245B9">
        <w:rPr>
          <w:rStyle w:val="inlinecode"/>
          <w:lang w:val="en-US"/>
        </w:rPr>
        <w:t>Promise</w:t>
      </w:r>
      <w:r w:rsidR="003E6971">
        <w:rPr>
          <w:lang w:val="en-US"/>
        </w:rPr>
        <w:t xml:space="preserve"> support provided by some JavaScript libraries. The portlet hub must provide </w:t>
      </w:r>
      <w:r w:rsidR="003E6971" w:rsidRPr="00A245B9">
        <w:rPr>
          <w:rStyle w:val="inlinecode"/>
          <w:lang w:val="en-US"/>
        </w:rPr>
        <w:t>Promise</w:t>
      </w:r>
      <w:r w:rsidR="003E6971">
        <w:rPr>
          <w:lang w:val="en-US"/>
        </w:rPr>
        <w:t xml:space="preserve"> support that is compatible with the ECMA Script standard.</w:t>
      </w:r>
    </w:p>
    <w:p w:rsidR="007909D9" w:rsidRDefault="007909D9" w:rsidP="0014155D">
      <w:pPr>
        <w:pStyle w:val="Standard"/>
        <w:rPr>
          <w:lang w:val="en-US"/>
        </w:rPr>
      </w:pPr>
      <w:r>
        <w:rPr>
          <w:lang w:val="en-US"/>
        </w:rPr>
        <w:t>When the portlet client calls a portlet hub function and an error condition occurs immediately, the function can throw an exception to indicate the problem.</w:t>
      </w:r>
    </w:p>
    <w:p w:rsidR="001602FD" w:rsidRDefault="005711D8" w:rsidP="0014155D">
      <w:pPr>
        <w:pStyle w:val="Standard"/>
        <w:rPr>
          <w:lang w:val="en-US"/>
        </w:rPr>
      </w:pPr>
      <w:r>
        <w:rPr>
          <w:lang w:val="en-US"/>
        </w:rPr>
        <w:t>When the portlet client calls a portlet hub function that can potentially require communication with the portal server to complete, t</w:t>
      </w:r>
      <w:r w:rsidR="001602FD">
        <w:rPr>
          <w:lang w:val="en-US"/>
        </w:rPr>
        <w:t xml:space="preserve">he portlet hub </w:t>
      </w:r>
      <w:r>
        <w:rPr>
          <w:lang w:val="en-US"/>
        </w:rPr>
        <w:t xml:space="preserve">returns a </w:t>
      </w:r>
      <w:r w:rsidRPr="005711D8">
        <w:rPr>
          <w:rStyle w:val="inlinecode"/>
          <w:lang w:val="en-US"/>
        </w:rPr>
        <w:t>P</w:t>
      </w:r>
      <w:r w:rsidR="001602FD" w:rsidRPr="005711D8">
        <w:rPr>
          <w:rStyle w:val="inlinecode"/>
          <w:lang w:val="en-US"/>
        </w:rPr>
        <w:t>romise</w:t>
      </w:r>
      <w:r>
        <w:rPr>
          <w:rStyle w:val="inlinecode"/>
          <w:lang w:val="en-US"/>
        </w:rPr>
        <w:t>.</w:t>
      </w:r>
      <w:r w:rsidR="001602FD">
        <w:rPr>
          <w:lang w:val="en-US"/>
        </w:rPr>
        <w:t xml:space="preserve"> The portlet hub implementation is not required to communicate with the server in such situations, but can do so if necessary. When the operation completes, the portlet hub can resolve the pending </w:t>
      </w:r>
      <w:r w:rsidR="001602FD" w:rsidRPr="000A6228">
        <w:rPr>
          <w:rStyle w:val="inlinecode"/>
          <w:lang w:val="en-US"/>
        </w:rPr>
        <w:t>Promise</w:t>
      </w:r>
      <w:r w:rsidR="001602FD">
        <w:rPr>
          <w:lang w:val="en-US"/>
        </w:rPr>
        <w:t xml:space="preserve"> in one of two ways:</w:t>
      </w:r>
    </w:p>
    <w:p w:rsidR="001602FD" w:rsidRDefault="005711D8" w:rsidP="001602FD">
      <w:pPr>
        <w:pStyle w:val="Standard"/>
        <w:numPr>
          <w:ilvl w:val="0"/>
          <w:numId w:val="52"/>
        </w:numPr>
        <w:rPr>
          <w:lang w:val="en-US"/>
        </w:rPr>
      </w:pPr>
      <w:r>
        <w:rPr>
          <w:lang w:val="en-US"/>
        </w:rPr>
        <w:t xml:space="preserve">It can </w:t>
      </w:r>
      <w:r w:rsidRPr="005711D8">
        <w:rPr>
          <w:i/>
          <w:lang w:val="en-US"/>
        </w:rPr>
        <w:t>fulfill</w:t>
      </w:r>
      <w:r>
        <w:rPr>
          <w:lang w:val="en-US"/>
        </w:rPr>
        <w:t xml:space="preserve"> the </w:t>
      </w:r>
      <w:r w:rsidRPr="005711D8">
        <w:rPr>
          <w:rStyle w:val="inlinecode"/>
          <w:lang w:val="en-US"/>
        </w:rPr>
        <w:t>P</w:t>
      </w:r>
      <w:r w:rsidR="001602FD" w:rsidRPr="005711D8">
        <w:rPr>
          <w:rStyle w:val="inlinecode"/>
          <w:lang w:val="en-US"/>
        </w:rPr>
        <w:t>romise</w:t>
      </w:r>
      <w:r w:rsidR="001602FD">
        <w:rPr>
          <w:lang w:val="en-US"/>
        </w:rPr>
        <w:t xml:space="preserve"> if the operation was successful, passing </w:t>
      </w:r>
      <w:r>
        <w:rPr>
          <w:lang w:val="en-US"/>
        </w:rPr>
        <w:t>the requested information back to the portlet client.</w:t>
      </w:r>
    </w:p>
    <w:p w:rsidR="005711D8" w:rsidRDefault="005711D8" w:rsidP="001602FD">
      <w:pPr>
        <w:pStyle w:val="Standard"/>
        <w:numPr>
          <w:ilvl w:val="0"/>
          <w:numId w:val="52"/>
        </w:numPr>
        <w:rPr>
          <w:lang w:val="en-US"/>
        </w:rPr>
      </w:pPr>
      <w:r>
        <w:rPr>
          <w:lang w:val="en-US"/>
        </w:rPr>
        <w:t xml:space="preserve">It can </w:t>
      </w:r>
      <w:r w:rsidRPr="005711D8">
        <w:rPr>
          <w:i/>
          <w:lang w:val="en-US"/>
        </w:rPr>
        <w:t>reject</w:t>
      </w:r>
      <w:r>
        <w:rPr>
          <w:lang w:val="en-US"/>
        </w:rPr>
        <w:t xml:space="preserve"> the </w:t>
      </w:r>
      <w:r w:rsidRPr="000A6228">
        <w:rPr>
          <w:rStyle w:val="inlinecode"/>
          <w:lang w:val="en-US"/>
        </w:rPr>
        <w:t>Promise</w:t>
      </w:r>
      <w:r>
        <w:rPr>
          <w:lang w:val="en-US"/>
        </w:rPr>
        <w:t xml:space="preserve"> if the operation was not successful. In this case, the portlet hub must pass an </w:t>
      </w:r>
      <w:r w:rsidRPr="000A6228">
        <w:rPr>
          <w:rStyle w:val="inlinecode"/>
          <w:lang w:val="en-US"/>
        </w:rPr>
        <w:t>Error</w:t>
      </w:r>
      <w:r>
        <w:rPr>
          <w:lang w:val="en-US"/>
        </w:rPr>
        <w:t xml:space="preserve"> object back to the portlet client. The </w:t>
      </w:r>
      <w:r w:rsidRPr="000A6228">
        <w:rPr>
          <w:rStyle w:val="inlinecode"/>
          <w:lang w:val="en-US"/>
        </w:rPr>
        <w:t>Error</w:t>
      </w:r>
      <w:r>
        <w:rPr>
          <w:lang w:val="en-US"/>
        </w:rPr>
        <w:t xml:space="preserve"> object should contain an indication about the error that occurred. </w:t>
      </w:r>
    </w:p>
    <w:p w:rsidR="005711D8" w:rsidRDefault="005711D8" w:rsidP="0014155D">
      <w:pPr>
        <w:pStyle w:val="Standard"/>
        <w:rPr>
          <w:lang w:val="en-US"/>
        </w:rPr>
      </w:pPr>
      <w:r>
        <w:rPr>
          <w:lang w:val="en-US"/>
        </w:rPr>
        <w:t xml:space="preserve">In the description that follows, the </w:t>
      </w:r>
      <w:r w:rsidR="00A15E4C" w:rsidRPr="00A15E4C">
        <w:rPr>
          <w:rStyle w:val="inlinecode"/>
          <w:lang w:val="en-US"/>
        </w:rPr>
        <w:t>reject</w:t>
      </w:r>
      <w:r>
        <w:rPr>
          <w:lang w:val="en-US"/>
        </w:rPr>
        <w:t xml:space="preserve"> path might be left out for clarity when the portlet hub returns a </w:t>
      </w:r>
      <w:r w:rsidRPr="00A15E4C">
        <w:rPr>
          <w:rStyle w:val="inlinecode"/>
          <w:lang w:val="en-US"/>
        </w:rPr>
        <w:t>Promise</w:t>
      </w:r>
      <w:r>
        <w:rPr>
          <w:lang w:val="en-US"/>
        </w:rPr>
        <w:t xml:space="preserve">. In such cases, the reader should note that a returned </w:t>
      </w:r>
      <w:r w:rsidRPr="000A6228">
        <w:rPr>
          <w:rStyle w:val="inlinecode"/>
          <w:lang w:val="en-US"/>
        </w:rPr>
        <w:t>Promise</w:t>
      </w:r>
      <w:r>
        <w:rPr>
          <w:lang w:val="en-US"/>
        </w:rPr>
        <w:t xml:space="preserve"> can always be rejected</w:t>
      </w:r>
      <w:r w:rsidR="00A15E4C">
        <w:rPr>
          <w:lang w:val="en-US"/>
        </w:rPr>
        <w:t>.</w:t>
      </w:r>
    </w:p>
    <w:p w:rsidR="00D662F6" w:rsidRPr="00D662F6" w:rsidRDefault="00D662F6" w:rsidP="00D662F6">
      <w:pPr>
        <w:pStyle w:val="Heading3"/>
      </w:pPr>
      <w:bookmarkStart w:id="918" w:name="_Toc468261191"/>
      <w:r w:rsidRPr="00D662F6">
        <w:t xml:space="preserve">Changing the </w:t>
      </w:r>
      <w:r w:rsidR="001C2B34">
        <w:t>Render State</w:t>
      </w:r>
      <w:bookmarkEnd w:id="918"/>
    </w:p>
    <w:p w:rsidR="00D662F6" w:rsidRPr="00D662F6" w:rsidRDefault="00D662F6" w:rsidP="00D662F6">
      <w:pPr>
        <w:pStyle w:val="Standard"/>
        <w:rPr>
          <w:lang w:val="en-US"/>
        </w:rPr>
      </w:pPr>
      <w:r w:rsidRPr="00D662F6">
        <w:rPr>
          <w:lang w:val="en-US"/>
        </w:rPr>
        <w:t xml:space="preserve">The portlet client can use portlet hub functions to initiate </w:t>
      </w:r>
      <w:r w:rsidR="00924C28">
        <w:rPr>
          <w:lang w:val="en-US"/>
        </w:rPr>
        <w:t xml:space="preserve">render </w:t>
      </w:r>
      <w:r w:rsidRPr="00D662F6">
        <w:rPr>
          <w:lang w:val="en-US"/>
        </w:rPr>
        <w:t>state changes.</w:t>
      </w:r>
      <w:r>
        <w:rPr>
          <w:lang w:val="en-US"/>
        </w:rPr>
        <w:t xml:space="preserve"> </w:t>
      </w:r>
      <w:r w:rsidRPr="00D662F6">
        <w:rPr>
          <w:lang w:val="en-US"/>
        </w:rPr>
        <w:t>The portlet client can set public and private render parameters as well as the portlet mode and window state.</w:t>
      </w:r>
    </w:p>
    <w:p w:rsidR="00D662F6" w:rsidRPr="00D662F6" w:rsidRDefault="00D662F6" w:rsidP="00D662F6">
      <w:pPr>
        <w:pStyle w:val="Standard"/>
        <w:rPr>
          <w:lang w:val="en-US"/>
        </w:rPr>
      </w:pPr>
      <w:r w:rsidRPr="00D662F6">
        <w:rPr>
          <w:lang w:val="en-US"/>
        </w:rPr>
        <w:t>In addition, the portlet client can submit a portlet action request that uses HTTP POST semantics. The portal will execute the portlet Action Phase and Event Phase processing on the server and return the updated page state to the portlet hub.</w:t>
      </w:r>
    </w:p>
    <w:p w:rsidR="00D662F6" w:rsidRPr="00D662F6" w:rsidRDefault="00D662F6" w:rsidP="00D662F6">
      <w:pPr>
        <w:pStyle w:val="Standard"/>
        <w:rPr>
          <w:lang w:val="en-US"/>
        </w:rPr>
      </w:pPr>
      <w:r w:rsidRPr="00D662F6">
        <w:rPr>
          <w:lang w:val="en-US"/>
        </w:rPr>
        <w:t>After the requested state change has been performed, the portlet hub will usually provide each affected portlet client with its updated state information.</w:t>
      </w:r>
    </w:p>
    <w:p w:rsidR="00D662F6" w:rsidRPr="00D662F6" w:rsidRDefault="00D662F6" w:rsidP="00D662F6">
      <w:pPr>
        <w:pStyle w:val="Standard"/>
        <w:rPr>
          <w:lang w:val="en-US"/>
        </w:rPr>
      </w:pPr>
      <w:r w:rsidRPr="00D662F6">
        <w:rPr>
          <w:lang w:val="en-US"/>
        </w:rPr>
        <w:t>However, regardless of whether the state change was initiated by setting parameters or through a portlet action, the portal may respond by completely refreshing the page. The portal may do so in order to support portlets that are affected by the state change but do not participate in the portlet client-side support,</w:t>
      </w:r>
      <w:r>
        <w:rPr>
          <w:lang w:val="en-US"/>
        </w:rPr>
        <w:t xml:space="preserve"> due to configuration settings,</w:t>
      </w:r>
      <w:r w:rsidRPr="00D662F6">
        <w:rPr>
          <w:lang w:val="en-US"/>
        </w:rPr>
        <w:t xml:space="preserve"> or for implementation-specific reasons.</w:t>
      </w:r>
    </w:p>
    <w:p w:rsidR="00D662F6" w:rsidRPr="00D662F6" w:rsidRDefault="00D662F6" w:rsidP="00D662F6">
      <w:pPr>
        <w:pStyle w:val="Standard"/>
        <w:rPr>
          <w:lang w:val="en-US"/>
        </w:rPr>
      </w:pPr>
      <w:r w:rsidRPr="00D662F6">
        <w:rPr>
          <w:lang w:val="en-US"/>
        </w:rPr>
        <w:t>If the portal responds to a state change request by refreshing the page, the portlets will not be updated with new page state information before the page refresh is carried out.</w:t>
      </w:r>
    </w:p>
    <w:p w:rsidR="00D662F6" w:rsidRPr="00D662F6" w:rsidRDefault="00D662F6" w:rsidP="00D662F6">
      <w:pPr>
        <w:pStyle w:val="Heading3"/>
      </w:pPr>
      <w:bookmarkStart w:id="919" w:name="_Toc468261192"/>
      <w:r w:rsidRPr="00D662F6">
        <w:t xml:space="preserve">Receiving </w:t>
      </w:r>
      <w:r w:rsidR="001C2B34">
        <w:t>Render State</w:t>
      </w:r>
      <w:r w:rsidRPr="00D662F6">
        <w:t xml:space="preserve"> Updates</w:t>
      </w:r>
      <w:bookmarkEnd w:id="919"/>
    </w:p>
    <w:p w:rsidR="00D662F6" w:rsidRPr="00D662F6" w:rsidRDefault="00D662F6" w:rsidP="00D662F6">
      <w:pPr>
        <w:pStyle w:val="Standard"/>
        <w:rPr>
          <w:lang w:val="en-US"/>
        </w:rPr>
      </w:pPr>
      <w:r w:rsidRPr="00D662F6">
        <w:rPr>
          <w:lang w:val="en-US"/>
        </w:rPr>
        <w:t>When a state change occurs that affects a portlet, the portlet hub informs the affected portlet client of its new state through use of a callback function. The change causing the update does not necessarily need to be initiated by the portlet client itself.</w:t>
      </w:r>
    </w:p>
    <w:p w:rsidR="00D662F6" w:rsidRPr="00D662F6" w:rsidRDefault="00D662F6" w:rsidP="00D662F6">
      <w:pPr>
        <w:pStyle w:val="Standard"/>
        <w:rPr>
          <w:lang w:val="en-US"/>
        </w:rPr>
      </w:pPr>
      <w:r w:rsidRPr="00D662F6">
        <w:rPr>
          <w:lang w:val="en-US"/>
        </w:rPr>
        <w:t>For example, when portlet A changes a public render parameter used by portlet B, the portlet hub will inform both the portlet A and the portlet B clients of that change.</w:t>
      </w:r>
    </w:p>
    <w:p w:rsidR="00D662F6" w:rsidRPr="00D662F6" w:rsidRDefault="00D662F6" w:rsidP="00D662F6">
      <w:pPr>
        <w:pStyle w:val="Heading3"/>
      </w:pPr>
      <w:bookmarkStart w:id="920" w:name="_Toc468261193"/>
      <w:r w:rsidRPr="00D662F6">
        <w:lastRenderedPageBreak/>
        <w:t>Portlet Client Events</w:t>
      </w:r>
      <w:bookmarkEnd w:id="920"/>
    </w:p>
    <w:p w:rsidR="00D662F6" w:rsidRPr="00D662F6" w:rsidRDefault="00D662F6" w:rsidP="00D662F6">
      <w:pPr>
        <w:pStyle w:val="Standard"/>
        <w:rPr>
          <w:lang w:val="en-US"/>
        </w:rPr>
      </w:pPr>
      <w:r w:rsidRPr="00D662F6">
        <w:rPr>
          <w:lang w:val="en-US"/>
        </w:rPr>
        <w:t>Portlet client events consist of an event type and an event payload. Both are defined by the portlet clients themselves.</w:t>
      </w:r>
    </w:p>
    <w:p w:rsidR="00D662F6" w:rsidRPr="00D662F6" w:rsidRDefault="00D662F6" w:rsidP="00D662F6">
      <w:pPr>
        <w:pStyle w:val="Standard"/>
        <w:rPr>
          <w:lang w:val="en-US"/>
        </w:rPr>
      </w:pPr>
      <w:r w:rsidRPr="00D662F6">
        <w:rPr>
          <w:lang w:val="en-US"/>
        </w:rPr>
        <w:t>Portlet client events have no connection to the server-side portlet event mechanism.</w:t>
      </w:r>
    </w:p>
    <w:p w:rsidR="00D662F6" w:rsidRPr="00D662F6" w:rsidRDefault="00D662F6" w:rsidP="00D662F6">
      <w:pPr>
        <w:pStyle w:val="Standard"/>
        <w:rPr>
          <w:lang w:val="en-US"/>
        </w:rPr>
      </w:pPr>
      <w:r w:rsidRPr="00D662F6">
        <w:rPr>
          <w:lang w:val="en-US"/>
        </w:rPr>
        <w:t>The portlet hub provides utility functions that enable the portlet client to dispatch and listen for portlet client events.</w:t>
      </w:r>
    </w:p>
    <w:p w:rsidR="00D662F6" w:rsidRPr="00D662F6" w:rsidRDefault="00D662F6" w:rsidP="00D662F6">
      <w:pPr>
        <w:pStyle w:val="Heading3"/>
      </w:pPr>
      <w:bookmarkStart w:id="921" w:name="_Toc468261194"/>
      <w:r w:rsidRPr="00D662F6">
        <w:t>Error Handling</w:t>
      </w:r>
      <w:bookmarkEnd w:id="921"/>
    </w:p>
    <w:p w:rsidR="00D662F6" w:rsidRPr="00D662F6" w:rsidRDefault="00D662F6" w:rsidP="00D662F6">
      <w:pPr>
        <w:pStyle w:val="Standard"/>
        <w:rPr>
          <w:lang w:val="en-US"/>
        </w:rPr>
      </w:pPr>
      <w:r w:rsidRPr="00D662F6">
        <w:rPr>
          <w:lang w:val="en-US"/>
        </w:rPr>
        <w:t>When the portlet hub can recognize an error during function execution, the error will be reported to the portlet client through an exception.</w:t>
      </w:r>
    </w:p>
    <w:p w:rsidR="00D662F6" w:rsidRPr="00D662F6" w:rsidRDefault="00D662F6" w:rsidP="00D662F6">
      <w:pPr>
        <w:pStyle w:val="Standard"/>
        <w:rPr>
          <w:lang w:val="en-US"/>
        </w:rPr>
      </w:pPr>
      <w:r w:rsidRPr="00D662F6">
        <w:rPr>
          <w:lang w:val="en-US"/>
        </w:rPr>
        <w:t>However, some methods initiate work that is performed asynchronously. Errors that occur during asynchronous processing will be reported to the portlet client</w:t>
      </w:r>
      <w:r>
        <w:rPr>
          <w:lang w:val="en-US"/>
        </w:rPr>
        <w:t xml:space="preserve"> by rejecting a </w:t>
      </w:r>
      <w:r w:rsidRPr="00831F53">
        <w:rPr>
          <w:rStyle w:val="inlinecode"/>
          <w:lang w:val="en-US"/>
        </w:rPr>
        <w:t>Promise</w:t>
      </w:r>
      <w:r>
        <w:rPr>
          <w:lang w:val="en-US"/>
        </w:rPr>
        <w:t xml:space="preserve"> if possible. If the problem cannot be reported to the portlet client by rejecting a promise, the portlet hub will inform the portlet client of the error condition </w:t>
      </w:r>
      <w:r w:rsidRPr="00D662F6">
        <w:rPr>
          <w:lang w:val="en-US"/>
        </w:rPr>
        <w:t xml:space="preserve">through the </w:t>
      </w:r>
      <w:r w:rsidRPr="00467184">
        <w:rPr>
          <w:rStyle w:val="inlinecode"/>
          <w:lang w:val="en-US"/>
        </w:rPr>
        <w:t>onError</w:t>
      </w:r>
      <w:r w:rsidRPr="00D662F6">
        <w:rPr>
          <w:lang w:val="en-US"/>
        </w:rPr>
        <w:t xml:space="preserve"> callback function.</w:t>
      </w:r>
    </w:p>
    <w:p w:rsidR="00D662F6" w:rsidRPr="00D662F6" w:rsidRDefault="00D662F6" w:rsidP="00467184">
      <w:pPr>
        <w:pStyle w:val="Heading3"/>
      </w:pPr>
      <w:bookmarkStart w:id="922" w:name="_Toc468261195"/>
      <w:r w:rsidRPr="00D662F6">
        <w:t>Important Considerations</w:t>
      </w:r>
      <w:bookmarkEnd w:id="922"/>
    </w:p>
    <w:p w:rsidR="00D662F6" w:rsidRPr="00D662F6" w:rsidRDefault="00D662F6" w:rsidP="00D662F6">
      <w:pPr>
        <w:pStyle w:val="Standard"/>
        <w:rPr>
          <w:lang w:val="en-US"/>
        </w:rPr>
      </w:pPr>
      <w:r w:rsidRPr="00D662F6">
        <w:rPr>
          <w:lang w:val="en-US"/>
        </w:rPr>
        <w:t xml:space="preserve">The portlet hub calls the portlet client callback functions in several situations as described above. When the portlet hub calls the portlet client, the portlet client may navigate to a different page or may initiate another change to the </w:t>
      </w:r>
      <w:r w:rsidR="001C2B34">
        <w:rPr>
          <w:lang w:val="en-US"/>
        </w:rPr>
        <w:t>render state</w:t>
      </w:r>
      <w:r w:rsidRPr="00D662F6">
        <w:rPr>
          <w:lang w:val="en-US"/>
        </w:rPr>
        <w:t xml:space="preserve"> that could potentially cause a page refresh.</w:t>
      </w:r>
    </w:p>
    <w:p w:rsidR="00D662F6" w:rsidRDefault="00D662F6" w:rsidP="00D662F6">
      <w:pPr>
        <w:pStyle w:val="Standard"/>
        <w:rPr>
          <w:lang w:val="en-US"/>
        </w:rPr>
      </w:pPr>
      <w:r w:rsidRPr="00D662F6">
        <w:rPr>
          <w:lang w:val="en-US"/>
        </w:rPr>
        <w:t xml:space="preserve">Due to this behavior, the delivery of neither </w:t>
      </w:r>
      <w:r w:rsidR="001C2B34">
        <w:rPr>
          <w:lang w:val="en-US"/>
        </w:rPr>
        <w:t>render state</w:t>
      </w:r>
      <w:r w:rsidRPr="00D662F6">
        <w:rPr>
          <w:lang w:val="en-US"/>
        </w:rPr>
        <w:t xml:space="preserve"> updates nor portlet client events can be guaranteed.</w:t>
      </w:r>
    </w:p>
    <w:p w:rsidR="00467184" w:rsidRPr="00D662F6" w:rsidRDefault="00467184" w:rsidP="00467184">
      <w:pPr>
        <w:pStyle w:val="Heading3"/>
      </w:pPr>
      <w:bookmarkStart w:id="923" w:name="_Toc468261196"/>
      <w:r>
        <w:t>Blocking Operations</w:t>
      </w:r>
      <w:bookmarkEnd w:id="923"/>
    </w:p>
    <w:p w:rsidR="00467184" w:rsidRDefault="00467184" w:rsidP="00D662F6">
      <w:pPr>
        <w:pStyle w:val="Standard"/>
        <w:rPr>
          <w:lang w:val="en-US"/>
        </w:rPr>
      </w:pPr>
      <w:r>
        <w:rPr>
          <w:lang w:val="en-US"/>
        </w:rPr>
        <w:t>The portlet hub implementation may optionally provide support for blocking operations.</w:t>
      </w:r>
    </w:p>
    <w:p w:rsidR="00D662F6" w:rsidRPr="00D662F6" w:rsidRDefault="00D662F6" w:rsidP="00D662F6">
      <w:pPr>
        <w:pStyle w:val="Standard"/>
        <w:rPr>
          <w:lang w:val="en-US"/>
        </w:rPr>
      </w:pPr>
      <w:r w:rsidRPr="00D662F6">
        <w:rPr>
          <w:lang w:val="en-US"/>
        </w:rPr>
        <w:t>The portlet hub provides for orderly state transitions by allowing only a single blocking operation (</w:t>
      </w:r>
      <w:r w:rsidRPr="00467184">
        <w:rPr>
          <w:rStyle w:val="inlinecode"/>
          <w:lang w:val="en-US"/>
        </w:rPr>
        <w:t>action</w:t>
      </w:r>
      <w:r w:rsidRPr="00D662F6">
        <w:rPr>
          <w:lang w:val="en-US"/>
        </w:rPr>
        <w:t xml:space="preserve">, </w:t>
      </w:r>
      <w:r w:rsidRPr="00467184">
        <w:rPr>
          <w:rStyle w:val="inlinecode"/>
          <w:lang w:val="en-US"/>
        </w:rPr>
        <w:t>set</w:t>
      </w:r>
      <w:r w:rsidR="001C2B34">
        <w:rPr>
          <w:rStyle w:val="inlinecode"/>
          <w:lang w:val="en-US"/>
        </w:rPr>
        <w:t>RenderState</w:t>
      </w:r>
      <w:r w:rsidRPr="00D662F6">
        <w:rPr>
          <w:lang w:val="en-US"/>
        </w:rPr>
        <w:t xml:space="preserve">, </w:t>
      </w:r>
      <w:r w:rsidRPr="00467184">
        <w:rPr>
          <w:rStyle w:val="inlinecode"/>
          <w:lang w:val="en-US"/>
        </w:rPr>
        <w:t>startPartialAction</w:t>
      </w:r>
      <w:r w:rsidRPr="00D662F6">
        <w:rPr>
          <w:lang w:val="en-US"/>
        </w:rPr>
        <w:t>) to be active at any one time.</w:t>
      </w:r>
    </w:p>
    <w:p w:rsidR="00D662F6" w:rsidRPr="00D662F6" w:rsidRDefault="00D662F6" w:rsidP="00D662F6">
      <w:pPr>
        <w:pStyle w:val="Standard"/>
        <w:rPr>
          <w:lang w:val="en-US"/>
        </w:rPr>
      </w:pPr>
      <w:r w:rsidRPr="00D662F6">
        <w:rPr>
          <w:lang w:val="en-US"/>
        </w:rPr>
        <w:t xml:space="preserve">The state transition is considered to be active from the initial portlet client call to one of the blocking operations until the portlet hub has performed the requested state change and has informed all of the affected portlet clients by firing the corresponding </w:t>
      </w:r>
      <w:r w:rsidRPr="00467184">
        <w:rPr>
          <w:rStyle w:val="inlinecode"/>
          <w:lang w:val="en-US"/>
        </w:rPr>
        <w:t>onStateChange</w:t>
      </w:r>
      <w:r w:rsidRPr="00D662F6">
        <w:rPr>
          <w:lang w:val="en-US"/>
        </w:rPr>
        <w:t xml:space="preserve"> events.</w:t>
      </w:r>
    </w:p>
    <w:p w:rsidR="00D662F6" w:rsidRPr="00D662F6" w:rsidRDefault="00D662F6" w:rsidP="00D662F6">
      <w:pPr>
        <w:pStyle w:val="Standard"/>
        <w:rPr>
          <w:lang w:val="en-US"/>
        </w:rPr>
      </w:pPr>
      <w:r w:rsidRPr="00D662F6">
        <w:rPr>
          <w:lang w:val="en-US"/>
        </w:rPr>
        <w:t>This has the following implications:</w:t>
      </w:r>
    </w:p>
    <w:p w:rsidR="00D662F6" w:rsidRPr="00D662F6" w:rsidRDefault="00D662F6" w:rsidP="00467184">
      <w:pPr>
        <w:pStyle w:val="Standard"/>
        <w:numPr>
          <w:ilvl w:val="0"/>
          <w:numId w:val="50"/>
        </w:numPr>
        <w:rPr>
          <w:lang w:val="en-US"/>
        </w:rPr>
      </w:pPr>
      <w:r w:rsidRPr="00D662F6">
        <w:rPr>
          <w:lang w:val="en-US"/>
        </w:rPr>
        <w:t>It is not possible to initiate a sequence of blocking operations.</w:t>
      </w:r>
    </w:p>
    <w:p w:rsidR="00D662F6" w:rsidRPr="00D662F6" w:rsidRDefault="00D662F6" w:rsidP="00467184">
      <w:pPr>
        <w:pStyle w:val="Standard"/>
        <w:numPr>
          <w:ilvl w:val="0"/>
          <w:numId w:val="50"/>
        </w:numPr>
        <w:rPr>
          <w:lang w:val="en-US"/>
        </w:rPr>
      </w:pPr>
      <w:r w:rsidRPr="00D662F6">
        <w:rPr>
          <w:lang w:val="en-US"/>
        </w:rPr>
        <w:t xml:space="preserve">For example, once a portlet client calls the </w:t>
      </w:r>
      <w:r w:rsidR="00467184" w:rsidRPr="000A6228">
        <w:rPr>
          <w:rStyle w:val="inlinecode"/>
          <w:lang w:val="en-US"/>
        </w:rPr>
        <w:t>set</w:t>
      </w:r>
      <w:r w:rsidR="001C2B34">
        <w:rPr>
          <w:rStyle w:val="inlinecode"/>
          <w:lang w:val="en-US"/>
        </w:rPr>
        <w:t>RenderState</w:t>
      </w:r>
      <w:r w:rsidRPr="00D662F6">
        <w:rPr>
          <w:lang w:val="en-US"/>
        </w:rPr>
        <w:t xml:space="preserve"> method, it cannot call any additional blocking method until after its </w:t>
      </w:r>
      <w:r w:rsidRPr="00467184">
        <w:rPr>
          <w:rStyle w:val="inlinecode"/>
          <w:lang w:val="en-US"/>
        </w:rPr>
        <w:t>onStateChange</w:t>
      </w:r>
      <w:r w:rsidRPr="00D662F6">
        <w:rPr>
          <w:lang w:val="en-US"/>
        </w:rPr>
        <w:t xml:space="preserve"> listener function has been called.</w:t>
      </w:r>
    </w:p>
    <w:p w:rsidR="00D662F6" w:rsidRDefault="00D662F6" w:rsidP="00467184">
      <w:pPr>
        <w:pStyle w:val="Standard"/>
        <w:numPr>
          <w:ilvl w:val="0"/>
          <w:numId w:val="50"/>
        </w:numPr>
        <w:rPr>
          <w:lang w:val="en-US"/>
        </w:rPr>
      </w:pPr>
      <w:r w:rsidRPr="00D662F6">
        <w:rPr>
          <w:lang w:val="en-US"/>
        </w:rPr>
        <w:t xml:space="preserve">It is not possible to initiate a blocking operation during execution of the </w:t>
      </w:r>
      <w:r w:rsidRPr="00467184">
        <w:rPr>
          <w:rStyle w:val="inlinecode"/>
          <w:lang w:val="en-US"/>
        </w:rPr>
        <w:t>onStateChange</w:t>
      </w:r>
      <w:r w:rsidRPr="00D662F6">
        <w:rPr>
          <w:lang w:val="en-US"/>
        </w:rPr>
        <w:t xml:space="preserve"> listener function, since execution of that function belongs to the </w:t>
      </w:r>
      <w:r w:rsidR="00467184" w:rsidRPr="00D662F6">
        <w:rPr>
          <w:lang w:val="en-US"/>
        </w:rPr>
        <w:t>preceding</w:t>
      </w:r>
      <w:r w:rsidRPr="00D662F6">
        <w:rPr>
          <w:lang w:val="en-US"/>
        </w:rPr>
        <w:t xml:space="preserve"> state change operation.</w:t>
      </w:r>
    </w:p>
    <w:p w:rsidR="00467184" w:rsidRDefault="00467184" w:rsidP="00467184">
      <w:pPr>
        <w:pStyle w:val="Standard"/>
        <w:rPr>
          <w:lang w:val="en-US"/>
        </w:rPr>
      </w:pPr>
      <w:r>
        <w:rPr>
          <w:lang w:val="en-US"/>
        </w:rPr>
        <w:t xml:space="preserve">The portlet client may use the </w:t>
      </w:r>
      <w:r w:rsidRPr="00467184">
        <w:rPr>
          <w:rStyle w:val="inlinecode"/>
          <w:lang w:val="en-US"/>
        </w:rPr>
        <w:t>isInProgress</w:t>
      </w:r>
      <w:r>
        <w:rPr>
          <w:lang w:val="en-US"/>
        </w:rPr>
        <w:t xml:space="preserve"> method to determine if a blocking operation is in progress. If blocking operations are not supported by the portlet hub implementation, this method must always return </w:t>
      </w:r>
      <w:r w:rsidRPr="000A6228">
        <w:rPr>
          <w:rStyle w:val="inlinecode"/>
          <w:lang w:val="en-US"/>
        </w:rPr>
        <w:t>false</w:t>
      </w:r>
      <w:r>
        <w:rPr>
          <w:lang w:val="en-US"/>
        </w:rPr>
        <w:t>.</w:t>
      </w:r>
    </w:p>
    <w:p w:rsidR="00A15E4C" w:rsidRPr="00600712" w:rsidRDefault="00600712" w:rsidP="00A15E4C">
      <w:pPr>
        <w:pStyle w:val="Heading2"/>
        <w:rPr>
          <w:lang w:val="en-US"/>
        </w:rPr>
      </w:pPr>
      <w:bookmarkStart w:id="924" w:name="_Ref427660780"/>
      <w:bookmarkStart w:id="925" w:name="_Ref461089069"/>
      <w:bookmarkStart w:id="926" w:name="_Ref461089077"/>
      <w:bookmarkStart w:id="927" w:name="_Toc468261197"/>
      <w:r w:rsidRPr="00600712">
        <w:rPr>
          <w:lang w:val="en-US"/>
        </w:rPr>
        <w:lastRenderedPageBreak/>
        <w:t xml:space="preserve">Portlet Parameters and </w:t>
      </w:r>
      <w:bookmarkEnd w:id="924"/>
      <w:r w:rsidR="001C2B34">
        <w:rPr>
          <w:lang w:val="en-US"/>
        </w:rPr>
        <w:t>Render State</w:t>
      </w:r>
      <w:bookmarkEnd w:id="925"/>
      <w:bookmarkEnd w:id="926"/>
      <w:bookmarkEnd w:id="927"/>
    </w:p>
    <w:p w:rsidR="00A15E4C" w:rsidRDefault="00A15E4C" w:rsidP="00A15E4C">
      <w:pPr>
        <w:pStyle w:val="Standard"/>
        <w:rPr>
          <w:lang w:val="en-US"/>
        </w:rPr>
      </w:pPr>
      <w:r w:rsidRPr="00A15E4C">
        <w:rPr>
          <w:lang w:val="en-US"/>
        </w:rPr>
        <w:t xml:space="preserve">The </w:t>
      </w:r>
      <w:r w:rsidR="001C2B34">
        <w:rPr>
          <w:lang w:val="en-US"/>
        </w:rPr>
        <w:t>render state</w:t>
      </w:r>
      <w:r w:rsidRPr="00A15E4C">
        <w:rPr>
          <w:lang w:val="en-US"/>
        </w:rPr>
        <w:t xml:space="preserve"> concept and the Java API for accessing the </w:t>
      </w:r>
      <w:r w:rsidR="001C2B34">
        <w:rPr>
          <w:lang w:val="en-US"/>
        </w:rPr>
        <w:t>render state</w:t>
      </w:r>
      <w:r w:rsidRPr="00A15E4C">
        <w:rPr>
          <w:lang w:val="en-US"/>
        </w:rPr>
        <w:t xml:space="preserve"> was introduced in </w:t>
      </w:r>
      <w:r w:rsidR="00DA1C8D">
        <w:rPr>
          <w:lang w:val="en-US"/>
        </w:rPr>
        <w:fldChar w:fldCharType="begin"/>
      </w:r>
      <w:r w:rsidR="00DA1C8D">
        <w:rPr>
          <w:lang w:val="en-US"/>
        </w:rPr>
        <w:instrText xml:space="preserve"> REF _Ref455553865 \w \h </w:instrText>
      </w:r>
      <w:r w:rsidR="00DA1C8D">
        <w:rPr>
          <w:lang w:val="en-US"/>
        </w:rPr>
      </w:r>
      <w:r w:rsidR="00DA1C8D">
        <w:rPr>
          <w:lang w:val="en-US"/>
        </w:rPr>
        <w:fldChar w:fldCharType="separate"/>
      </w:r>
      <w:r w:rsidR="003B17E8">
        <w:rPr>
          <w:lang w:val="en-US"/>
        </w:rPr>
        <w:t>Chapter 12</w:t>
      </w:r>
      <w:r w:rsidR="00DA1C8D">
        <w:rPr>
          <w:lang w:val="en-US"/>
        </w:rPr>
        <w:fldChar w:fldCharType="end"/>
      </w:r>
      <w:r w:rsidR="00DA1C8D">
        <w:rPr>
          <w:lang w:val="en-US"/>
        </w:rPr>
        <w:t xml:space="preserve"> </w:t>
      </w:r>
      <w:r w:rsidR="00DA1C8D">
        <w:rPr>
          <w:lang w:val="en-US"/>
        </w:rPr>
        <w:fldChar w:fldCharType="begin"/>
      </w:r>
      <w:r w:rsidR="00DA1C8D">
        <w:rPr>
          <w:lang w:val="en-US"/>
        </w:rPr>
        <w:instrText xml:space="preserve"> REF _Ref455553865 \h </w:instrText>
      </w:r>
      <w:r w:rsidR="00DA1C8D">
        <w:rPr>
          <w:lang w:val="en-US"/>
        </w:rPr>
      </w:r>
      <w:r w:rsidR="00DA1C8D">
        <w:rPr>
          <w:lang w:val="en-US"/>
        </w:rPr>
        <w:fldChar w:fldCharType="separate"/>
      </w:r>
      <w:r w:rsidR="003B17E8" w:rsidRPr="003B17E8">
        <w:rPr>
          <w:lang w:val="en-US"/>
        </w:rPr>
        <w:t>Render State</w:t>
      </w:r>
      <w:r w:rsidR="00DA1C8D">
        <w:rPr>
          <w:lang w:val="en-US"/>
        </w:rPr>
        <w:fldChar w:fldCharType="end"/>
      </w:r>
      <w:r w:rsidR="00DA1C8D">
        <w:rPr>
          <w:lang w:val="en-US"/>
        </w:rPr>
        <w:t xml:space="preserve"> on page </w:t>
      </w:r>
      <w:r w:rsidR="00DA1C8D">
        <w:rPr>
          <w:lang w:val="en-US"/>
        </w:rPr>
        <w:fldChar w:fldCharType="begin"/>
      </w:r>
      <w:r w:rsidR="00DA1C8D">
        <w:rPr>
          <w:lang w:val="en-US"/>
        </w:rPr>
        <w:instrText xml:space="preserve"> PAGEREF _Ref455553865 \h </w:instrText>
      </w:r>
      <w:r w:rsidR="00DA1C8D">
        <w:rPr>
          <w:lang w:val="en-US"/>
        </w:rPr>
      </w:r>
      <w:r w:rsidR="00DA1C8D">
        <w:rPr>
          <w:lang w:val="en-US"/>
        </w:rPr>
        <w:fldChar w:fldCharType="separate"/>
      </w:r>
      <w:r w:rsidR="003B17E8">
        <w:rPr>
          <w:noProof/>
          <w:lang w:val="en-US"/>
        </w:rPr>
        <w:t>67</w:t>
      </w:r>
      <w:r w:rsidR="00DA1C8D">
        <w:rPr>
          <w:lang w:val="en-US"/>
        </w:rPr>
        <w:fldChar w:fldCharType="end"/>
      </w:r>
      <w:r>
        <w:rPr>
          <w:lang w:val="en-US"/>
        </w:rPr>
        <w:t xml:space="preserve">. </w:t>
      </w:r>
      <w:r w:rsidR="00981DBD">
        <w:rPr>
          <w:lang w:val="en-US"/>
        </w:rPr>
        <w:t>This secti</w:t>
      </w:r>
      <w:r w:rsidR="00186509">
        <w:rPr>
          <w:lang w:val="en-US"/>
        </w:rPr>
        <w:t xml:space="preserve">on introduces the portlet hub JavaScript API for handling </w:t>
      </w:r>
      <w:r w:rsidR="001C2B34">
        <w:rPr>
          <w:lang w:val="en-US"/>
        </w:rPr>
        <w:t>render state</w:t>
      </w:r>
      <w:r w:rsidR="00186509">
        <w:rPr>
          <w:lang w:val="en-US"/>
        </w:rPr>
        <w:t>.</w:t>
      </w:r>
    </w:p>
    <w:p w:rsidR="00186509" w:rsidRDefault="00186509" w:rsidP="00A15E4C">
      <w:pPr>
        <w:pStyle w:val="Standard"/>
        <w:rPr>
          <w:lang w:val="en-US"/>
        </w:rPr>
      </w:pPr>
      <w:r>
        <w:rPr>
          <w:lang w:val="en-US"/>
        </w:rPr>
        <w:t xml:space="preserve">The idea of </w:t>
      </w:r>
      <w:r w:rsidR="001C2B34">
        <w:rPr>
          <w:lang w:val="en-US"/>
        </w:rPr>
        <w:t>render state</w:t>
      </w:r>
      <w:r>
        <w:rPr>
          <w:lang w:val="en-US"/>
        </w:rPr>
        <w:t xml:space="preserve"> is central to the portlet hub concept. The portlet hub manages the overall page state on the client. The page state consists of the </w:t>
      </w:r>
      <w:r w:rsidR="001C2B34">
        <w:rPr>
          <w:lang w:val="en-US"/>
        </w:rPr>
        <w:t>render state</w:t>
      </w:r>
      <w:r>
        <w:rPr>
          <w:lang w:val="en-US"/>
        </w:rPr>
        <w:t xml:space="preserve"> of all portlets on the page. The portlet hub informs the portlet client when the </w:t>
      </w:r>
      <w:r w:rsidR="001C2B34">
        <w:rPr>
          <w:lang w:val="en-US"/>
        </w:rPr>
        <w:t>render state</w:t>
      </w:r>
      <w:r>
        <w:rPr>
          <w:lang w:val="en-US"/>
        </w:rPr>
        <w:t xml:space="preserve"> changes. This could occur as the result of a server-side action, for example. The portlet client can also </w:t>
      </w:r>
      <w:r w:rsidR="007909D9">
        <w:rPr>
          <w:lang w:val="en-US"/>
        </w:rPr>
        <w:t>make changes such as setting render parameters through the portlet hub.</w:t>
      </w:r>
    </w:p>
    <w:p w:rsidR="007909D9" w:rsidRDefault="007909D9" w:rsidP="00A15E4C">
      <w:pPr>
        <w:pStyle w:val="Standard"/>
        <w:rPr>
          <w:lang w:val="en-US"/>
        </w:rPr>
      </w:pPr>
      <w:r>
        <w:rPr>
          <w:lang w:val="en-US"/>
        </w:rPr>
        <w:t xml:space="preserve">The </w:t>
      </w:r>
      <w:r w:rsidR="001C2B34">
        <w:rPr>
          <w:lang w:val="en-US"/>
        </w:rPr>
        <w:t>render state</w:t>
      </w:r>
      <w:r>
        <w:rPr>
          <w:lang w:val="en-US"/>
        </w:rPr>
        <w:t xml:space="preserve"> consists of the private and public render parameters, the portlet mode, and the window state. The </w:t>
      </w:r>
      <w:r w:rsidR="001C2B34">
        <w:rPr>
          <w:lang w:val="en-US"/>
        </w:rPr>
        <w:t>render state</w:t>
      </w:r>
      <w:r>
        <w:rPr>
          <w:lang w:val="en-US"/>
        </w:rPr>
        <w:t xml:space="preserve"> is modeled by JavaScript objects that contain the necessary information along with functions that allow the </w:t>
      </w:r>
      <w:r w:rsidR="001C2B34">
        <w:rPr>
          <w:lang w:val="en-US"/>
        </w:rPr>
        <w:t>render state</w:t>
      </w:r>
      <w:r>
        <w:rPr>
          <w:lang w:val="en-US"/>
        </w:rPr>
        <w:t xml:space="preserve"> to be read and updated.</w:t>
      </w:r>
    </w:p>
    <w:p w:rsidR="00600712" w:rsidRDefault="00EC4444" w:rsidP="00A15E4C">
      <w:pPr>
        <w:pStyle w:val="Standard"/>
        <w:rPr>
          <w:lang w:val="en-US"/>
        </w:rPr>
      </w:pPr>
      <w:r>
        <w:rPr>
          <w:lang w:val="en-US"/>
        </w:rPr>
        <w:t>The</w:t>
      </w:r>
      <w:r w:rsidR="00600712">
        <w:rPr>
          <w:lang w:val="en-US"/>
        </w:rPr>
        <w:t xml:space="preserve"> </w:t>
      </w:r>
      <w:r w:rsidRPr="00EC4444">
        <w:rPr>
          <w:rStyle w:val="inlinecode"/>
          <w:lang w:val="en-US"/>
        </w:rPr>
        <w:t>PortletP</w:t>
      </w:r>
      <w:r w:rsidR="00600712" w:rsidRPr="00EC4444">
        <w:rPr>
          <w:rStyle w:val="inlinecode"/>
          <w:lang w:val="en-US"/>
        </w:rPr>
        <w:t>arameters</w:t>
      </w:r>
      <w:r w:rsidR="00600712">
        <w:rPr>
          <w:lang w:val="en-US"/>
        </w:rPr>
        <w:t xml:space="preserve"> object is a JavaScript object whose property names correspond to parameter names and whose property values are string arrays. A property value may be null or may be an empty array. An example property object may appear as follows:</w:t>
      </w:r>
    </w:p>
    <w:p w:rsidR="00600712" w:rsidRPr="000A6228" w:rsidRDefault="00600712" w:rsidP="003056B3">
      <w:pPr>
        <w:pStyle w:val="CodeXMP"/>
      </w:pPr>
      <w:r w:rsidRPr="000A6228">
        <w:t>{</w:t>
      </w:r>
    </w:p>
    <w:p w:rsidR="00600712" w:rsidRPr="000A6228" w:rsidRDefault="00600712" w:rsidP="003056B3">
      <w:pPr>
        <w:pStyle w:val="CodeXMP"/>
      </w:pPr>
      <w:r w:rsidRPr="000A6228">
        <w:t xml:space="preserve">   'parm1' : ['val1'], </w:t>
      </w:r>
    </w:p>
    <w:p w:rsidR="00600712" w:rsidRPr="000A6228" w:rsidRDefault="00600712" w:rsidP="003056B3">
      <w:pPr>
        <w:pStyle w:val="CodeXMP"/>
      </w:pPr>
      <w:r w:rsidRPr="000A6228">
        <w:t xml:space="preserve">   'parm2' : ['val2', 'val3']</w:t>
      </w:r>
    </w:p>
    <w:p w:rsidR="00600712" w:rsidRPr="000A6228" w:rsidRDefault="00600712" w:rsidP="003056B3">
      <w:pPr>
        <w:pStyle w:val="CodeXMP"/>
      </w:pPr>
      <w:r w:rsidRPr="000A6228">
        <w:t>}</w:t>
      </w:r>
    </w:p>
    <w:p w:rsidR="00600712" w:rsidRDefault="00600712" w:rsidP="00600712">
      <w:pPr>
        <w:pStyle w:val="Standard"/>
        <w:rPr>
          <w:lang w:val="en-US"/>
        </w:rPr>
      </w:pPr>
      <w:r>
        <w:rPr>
          <w:lang w:val="en-US"/>
        </w:rPr>
        <w:t xml:space="preserve">The portlet client uses property objects to pass action and resource parameters to portlet hub functions. </w:t>
      </w:r>
      <w:r w:rsidR="009F4425">
        <w:rPr>
          <w:lang w:val="en-US"/>
        </w:rPr>
        <w:t xml:space="preserve">A portlet parameters object also appears within the </w:t>
      </w:r>
      <w:r w:rsidR="001C2B34">
        <w:rPr>
          <w:lang w:val="en-US"/>
        </w:rPr>
        <w:t>render state</w:t>
      </w:r>
      <w:r w:rsidR="009F4425">
        <w:rPr>
          <w:lang w:val="en-US"/>
        </w:rPr>
        <w:t xml:space="preserve"> object to represent the render parameters.</w:t>
      </w:r>
    </w:p>
    <w:p w:rsidR="009F4425" w:rsidRDefault="00EC4444" w:rsidP="00600712">
      <w:pPr>
        <w:pStyle w:val="Standard"/>
        <w:rPr>
          <w:lang w:val="en-US"/>
        </w:rPr>
      </w:pPr>
      <w:r>
        <w:rPr>
          <w:lang w:val="en-US"/>
        </w:rPr>
        <w:t xml:space="preserve">The </w:t>
      </w:r>
      <w:r w:rsidR="001C2B34">
        <w:rPr>
          <w:rStyle w:val="inlinecode"/>
          <w:lang w:val="en-US"/>
        </w:rPr>
        <w:t>RenderState</w:t>
      </w:r>
      <w:r w:rsidR="009F4425">
        <w:rPr>
          <w:lang w:val="en-US"/>
        </w:rPr>
        <w:t xml:space="preserve"> object contains a </w:t>
      </w:r>
      <w:r w:rsidR="009F4425" w:rsidRPr="00924C28">
        <w:rPr>
          <w:rStyle w:val="inlinecode"/>
          <w:lang w:val="en-US"/>
        </w:rPr>
        <w:t>parameters</w:t>
      </w:r>
      <w:r w:rsidR="00924C28">
        <w:rPr>
          <w:lang w:val="en-US"/>
        </w:rPr>
        <w:t xml:space="preserve"> property</w:t>
      </w:r>
      <w:r w:rsidR="009F4425">
        <w:rPr>
          <w:lang w:val="en-US"/>
        </w:rPr>
        <w:t xml:space="preserve"> representing the render parameters, a </w:t>
      </w:r>
      <w:r w:rsidR="009F4425" w:rsidRPr="00924C28">
        <w:rPr>
          <w:rStyle w:val="inlinecode"/>
          <w:lang w:val="en-US"/>
        </w:rPr>
        <w:t>portletMode</w:t>
      </w:r>
      <w:r w:rsidR="00924C28">
        <w:rPr>
          <w:lang w:val="en-US"/>
        </w:rPr>
        <w:t xml:space="preserve"> property</w:t>
      </w:r>
      <w:r w:rsidR="009F4425">
        <w:rPr>
          <w:lang w:val="en-US"/>
        </w:rPr>
        <w:t xml:space="preserve"> representing the portlet mode, and a </w:t>
      </w:r>
      <w:r w:rsidR="009F4425" w:rsidRPr="00831F53">
        <w:rPr>
          <w:rStyle w:val="inlinecode"/>
          <w:lang w:val="en-US"/>
        </w:rPr>
        <w:t>windowState</w:t>
      </w:r>
      <w:r w:rsidR="00924C28">
        <w:rPr>
          <w:lang w:val="en-US"/>
        </w:rPr>
        <w:t xml:space="preserve"> property</w:t>
      </w:r>
      <w:r w:rsidR="009F4425">
        <w:rPr>
          <w:lang w:val="en-US"/>
        </w:rPr>
        <w:t xml:space="preserve"> representing the window state. In addition, it contains functions for accessing theses data items. An example for the data portion of the </w:t>
      </w:r>
      <w:r w:rsidR="001C2B34">
        <w:rPr>
          <w:lang w:val="en-US"/>
        </w:rPr>
        <w:t>render state</w:t>
      </w:r>
      <w:r w:rsidR="009F4425">
        <w:rPr>
          <w:lang w:val="en-US"/>
        </w:rPr>
        <w:t xml:space="preserve"> object might appear as follows:</w:t>
      </w:r>
    </w:p>
    <w:p w:rsidR="009F4425" w:rsidRPr="000A6228" w:rsidRDefault="009F4425" w:rsidP="003056B3">
      <w:pPr>
        <w:pStyle w:val="CodeXMP"/>
      </w:pPr>
      <w:r w:rsidRPr="000A6228">
        <w:t>{</w:t>
      </w:r>
    </w:p>
    <w:p w:rsidR="009F4425" w:rsidRPr="000A6228" w:rsidRDefault="009F4425" w:rsidP="003056B3">
      <w:pPr>
        <w:pStyle w:val="CodeXMP"/>
      </w:pPr>
      <w:r w:rsidRPr="000A6228">
        <w:t xml:space="preserve">   'parameters' : {</w:t>
      </w:r>
    </w:p>
    <w:p w:rsidR="009F4425" w:rsidRPr="000A6228" w:rsidRDefault="009F4425" w:rsidP="003056B3">
      <w:pPr>
        <w:pStyle w:val="CodeXMP"/>
      </w:pPr>
      <w:r w:rsidRPr="000A6228">
        <w:t xml:space="preserve">      'parm1' : ['val1'], </w:t>
      </w:r>
    </w:p>
    <w:p w:rsidR="009F4425" w:rsidRPr="000A6228" w:rsidRDefault="009F4425" w:rsidP="003056B3">
      <w:pPr>
        <w:pStyle w:val="CodeXMP"/>
      </w:pPr>
      <w:r w:rsidRPr="000A6228">
        <w:t xml:space="preserve">      'parm2' : ['val2', 'val3']</w:t>
      </w:r>
    </w:p>
    <w:p w:rsidR="009F4425" w:rsidRPr="000A6228" w:rsidRDefault="009F4425" w:rsidP="003056B3">
      <w:pPr>
        <w:pStyle w:val="CodeXMP"/>
      </w:pPr>
      <w:r w:rsidRPr="000A6228">
        <w:t xml:space="preserve">   }, </w:t>
      </w:r>
    </w:p>
    <w:p w:rsidR="009F4425" w:rsidRPr="000A6228" w:rsidRDefault="009F4425" w:rsidP="003056B3">
      <w:pPr>
        <w:pStyle w:val="CodeXMP"/>
      </w:pPr>
      <w:r w:rsidRPr="000A6228">
        <w:t xml:space="preserve">   'portletMode' : 'VIEW', </w:t>
      </w:r>
    </w:p>
    <w:p w:rsidR="009F4425" w:rsidRPr="000A6228" w:rsidRDefault="009F4425" w:rsidP="003056B3">
      <w:pPr>
        <w:pStyle w:val="CodeXMP"/>
      </w:pPr>
      <w:r w:rsidRPr="000A6228">
        <w:t xml:space="preserve">   'windowState' : 'NORMAL'</w:t>
      </w:r>
    </w:p>
    <w:p w:rsidR="009F4425" w:rsidRPr="000A6228" w:rsidRDefault="009F4425" w:rsidP="003056B3">
      <w:pPr>
        <w:pStyle w:val="CodeXMP"/>
      </w:pPr>
      <w:r w:rsidRPr="000A6228">
        <w:t>}</w:t>
      </w:r>
    </w:p>
    <w:p w:rsidR="001B798B" w:rsidRPr="001B798B" w:rsidRDefault="001B798B" w:rsidP="001B798B">
      <w:pPr>
        <w:pStyle w:val="Standard"/>
        <w:rPr>
          <w:lang w:val="en-US"/>
        </w:rPr>
      </w:pPr>
      <w:r w:rsidRPr="001B798B">
        <w:rPr>
          <w:lang w:val="en-US"/>
        </w:rPr>
        <w:t xml:space="preserve">The table below describes the functions available on the </w:t>
      </w:r>
      <w:r w:rsidR="001C2B34">
        <w:rPr>
          <w:lang w:val="en-US"/>
        </w:rPr>
        <w:t>render state</w:t>
      </w:r>
      <w:r w:rsidRPr="001B798B">
        <w:rPr>
          <w:lang w:val="en-US"/>
        </w:rPr>
        <w:t xml:space="preserve"> object.</w:t>
      </w:r>
    </w:p>
    <w:p w:rsidR="001B798B" w:rsidRPr="001B798B" w:rsidRDefault="001B798B" w:rsidP="001B798B">
      <w:pPr>
        <w:pStyle w:val="Standard"/>
        <w:rPr>
          <w:lang w:val="en-US"/>
        </w:rPr>
      </w:pPr>
    </w:p>
    <w:tbl>
      <w:tblPr>
        <w:tblStyle w:val="TableGrid"/>
        <w:tblW w:w="0" w:type="auto"/>
        <w:tblLook w:val="04A0" w:firstRow="1" w:lastRow="0" w:firstColumn="1" w:lastColumn="0" w:noHBand="0" w:noVBand="1"/>
      </w:tblPr>
      <w:tblGrid>
        <w:gridCol w:w="2405"/>
        <w:gridCol w:w="6611"/>
      </w:tblGrid>
      <w:tr w:rsidR="001B798B" w:rsidRPr="001B798B" w:rsidTr="008A4077">
        <w:trPr>
          <w:cantSplit/>
          <w:trHeight w:val="340"/>
          <w:tblHeader/>
        </w:trPr>
        <w:tc>
          <w:tcPr>
            <w:tcW w:w="2405" w:type="dxa"/>
          </w:tcPr>
          <w:p w:rsidR="001B798B" w:rsidRPr="001B798B" w:rsidRDefault="001B798B" w:rsidP="00390B24">
            <w:pPr>
              <w:pStyle w:val="Standard"/>
              <w:rPr>
                <w:b/>
                <w:lang w:val="en-US"/>
              </w:rPr>
            </w:pPr>
            <w:r w:rsidRPr="001B798B">
              <w:rPr>
                <w:b/>
                <w:lang w:val="en-US"/>
              </w:rPr>
              <w:t>Function</w:t>
            </w:r>
          </w:p>
        </w:tc>
        <w:tc>
          <w:tcPr>
            <w:tcW w:w="6611" w:type="dxa"/>
          </w:tcPr>
          <w:p w:rsidR="001B798B" w:rsidRPr="001B798B" w:rsidRDefault="001B798B" w:rsidP="00390B24">
            <w:pPr>
              <w:pStyle w:val="Standard"/>
              <w:rPr>
                <w:b/>
                <w:lang w:val="en-US"/>
              </w:rPr>
            </w:pPr>
            <w:r w:rsidRPr="001B798B">
              <w:rPr>
                <w:b/>
                <w:lang w:val="en-US"/>
              </w:rPr>
              <w:t>Description</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clone()</w:t>
            </w:r>
          </w:p>
        </w:tc>
        <w:tc>
          <w:tcPr>
            <w:tcW w:w="6611" w:type="dxa"/>
          </w:tcPr>
          <w:p w:rsidR="001B798B" w:rsidRPr="001B798B" w:rsidRDefault="001B798B" w:rsidP="00390B24">
            <w:pPr>
              <w:pStyle w:val="Standard"/>
              <w:rPr>
                <w:lang w:val="en-US"/>
              </w:rPr>
            </w:pPr>
            <w:r w:rsidRPr="001B798B">
              <w:rPr>
                <w:lang w:val="en-US"/>
              </w:rPr>
              <w:t>Returns a new copy of this object</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setPortletMode(pm)</w:t>
            </w:r>
          </w:p>
        </w:tc>
        <w:tc>
          <w:tcPr>
            <w:tcW w:w="6611" w:type="dxa"/>
          </w:tcPr>
          <w:p w:rsidR="001B798B" w:rsidRPr="001B798B" w:rsidRDefault="001B798B" w:rsidP="00390B24">
            <w:pPr>
              <w:pStyle w:val="Standard"/>
              <w:rPr>
                <w:lang w:val="en-US"/>
              </w:rPr>
            </w:pPr>
            <w:r w:rsidRPr="001B798B">
              <w:rPr>
                <w:lang w:val="en-US"/>
              </w:rPr>
              <w:t xml:space="preserve">Sets the portlet mode to the specified value. The strings defined by the </w:t>
            </w:r>
            <w:r w:rsidRPr="00467184">
              <w:rPr>
                <w:rStyle w:val="inlinecode"/>
                <w:lang w:val="en-US"/>
              </w:rPr>
              <w:t>PortletConstants</w:t>
            </w:r>
            <w:r w:rsidRPr="001B798B">
              <w:rPr>
                <w:lang w:val="en-US"/>
              </w:rPr>
              <w:t xml:space="preserve"> object should be used to specify the portlet mode.</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getPortletMode()</w:t>
            </w:r>
          </w:p>
        </w:tc>
        <w:tc>
          <w:tcPr>
            <w:tcW w:w="6611" w:type="dxa"/>
          </w:tcPr>
          <w:p w:rsidR="001B798B" w:rsidRPr="001B798B" w:rsidRDefault="001B798B" w:rsidP="00390B24">
            <w:pPr>
              <w:pStyle w:val="Standard"/>
              <w:rPr>
                <w:lang w:val="en-US"/>
              </w:rPr>
            </w:pPr>
            <w:r w:rsidRPr="001B798B">
              <w:rPr>
                <w:lang w:val="en-US"/>
              </w:rPr>
              <w:t>Returns the current portlet mode</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setWindowState(ws)</w:t>
            </w:r>
          </w:p>
        </w:tc>
        <w:tc>
          <w:tcPr>
            <w:tcW w:w="6611" w:type="dxa"/>
          </w:tcPr>
          <w:p w:rsidR="001B798B" w:rsidRPr="001B798B" w:rsidRDefault="001B798B" w:rsidP="00390B24">
            <w:pPr>
              <w:pStyle w:val="Standard"/>
              <w:rPr>
                <w:lang w:val="en-US"/>
              </w:rPr>
            </w:pPr>
            <w:r w:rsidRPr="001B798B">
              <w:rPr>
                <w:lang w:val="en-US"/>
              </w:rPr>
              <w:t>Sets the window state to the specified value</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lastRenderedPageBreak/>
              <w:t>getWindowState()</w:t>
            </w:r>
          </w:p>
        </w:tc>
        <w:tc>
          <w:tcPr>
            <w:tcW w:w="6611" w:type="dxa"/>
          </w:tcPr>
          <w:p w:rsidR="001B798B" w:rsidRPr="001B798B" w:rsidRDefault="001B798B" w:rsidP="00390B24">
            <w:pPr>
              <w:pStyle w:val="Standard"/>
              <w:rPr>
                <w:lang w:val="en-US"/>
              </w:rPr>
            </w:pPr>
            <w:r w:rsidRPr="001B798B">
              <w:rPr>
                <w:lang w:val="en-US"/>
              </w:rPr>
              <w:t xml:space="preserve">Returns the current window state The strings defined by the </w:t>
            </w:r>
            <w:r w:rsidRPr="00467184">
              <w:rPr>
                <w:rStyle w:val="inlinecode"/>
                <w:lang w:val="en-US"/>
              </w:rPr>
              <w:t>PortletConstants</w:t>
            </w:r>
            <w:r w:rsidRPr="001B798B">
              <w:rPr>
                <w:lang w:val="en-US"/>
              </w:rPr>
              <w:t xml:space="preserve"> object should be used to specify the window state.</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setValue(n,</w:t>
            </w:r>
            <w:r w:rsidR="00467184">
              <w:rPr>
                <w:rStyle w:val="inlinecode"/>
                <w:lang w:val="en-US"/>
              </w:rPr>
              <w:t xml:space="preserve"> </w:t>
            </w:r>
            <w:r w:rsidRPr="001B798B">
              <w:rPr>
                <w:rStyle w:val="inlinecode"/>
                <w:lang w:val="en-US"/>
              </w:rPr>
              <w:t>v)</w:t>
            </w:r>
          </w:p>
        </w:tc>
        <w:tc>
          <w:tcPr>
            <w:tcW w:w="6611" w:type="dxa"/>
          </w:tcPr>
          <w:p w:rsidR="001B798B" w:rsidRPr="001B798B" w:rsidRDefault="001B798B" w:rsidP="00390B24">
            <w:pPr>
              <w:pStyle w:val="Standard"/>
              <w:rPr>
                <w:lang w:val="en-US"/>
              </w:rPr>
            </w:pPr>
            <w:r w:rsidRPr="001B798B">
              <w:rPr>
                <w:lang w:val="en-US"/>
              </w:rPr>
              <w:t>Sets a parameter with name n and value v. The value v may be a string or an array.</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setValues(n,</w:t>
            </w:r>
            <w:r w:rsidR="00467184">
              <w:rPr>
                <w:rStyle w:val="inlinecode"/>
                <w:lang w:val="en-US"/>
              </w:rPr>
              <w:t xml:space="preserve"> </w:t>
            </w:r>
            <w:r w:rsidRPr="001B798B">
              <w:rPr>
                <w:rStyle w:val="inlinecode"/>
                <w:lang w:val="en-US"/>
              </w:rPr>
              <w:t>v)</w:t>
            </w:r>
          </w:p>
        </w:tc>
        <w:tc>
          <w:tcPr>
            <w:tcW w:w="6611" w:type="dxa"/>
          </w:tcPr>
          <w:p w:rsidR="001B798B" w:rsidRPr="001B798B" w:rsidRDefault="001B798B" w:rsidP="00390B24">
            <w:pPr>
              <w:pStyle w:val="Standard"/>
              <w:rPr>
                <w:lang w:val="en-US"/>
              </w:rPr>
            </w:pPr>
            <w:r w:rsidRPr="001B798B">
              <w:rPr>
                <w:lang w:val="en-US"/>
              </w:rPr>
              <w:t>Sets a parameter with name n and value v. The value v may be a string or an array.</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getValue(n,</w:t>
            </w:r>
            <w:r w:rsidR="00467184">
              <w:rPr>
                <w:rStyle w:val="inlinecode"/>
                <w:lang w:val="en-US"/>
              </w:rPr>
              <w:t xml:space="preserve"> </w:t>
            </w:r>
            <w:r w:rsidRPr="001B798B">
              <w:rPr>
                <w:rStyle w:val="inlinecode"/>
                <w:lang w:val="en-US"/>
              </w:rPr>
              <w:t>d)</w:t>
            </w:r>
          </w:p>
        </w:tc>
        <w:tc>
          <w:tcPr>
            <w:tcW w:w="6611" w:type="dxa"/>
          </w:tcPr>
          <w:p w:rsidR="001B798B" w:rsidRPr="001B798B" w:rsidRDefault="001B798B" w:rsidP="00390B24">
            <w:pPr>
              <w:pStyle w:val="Standard"/>
              <w:rPr>
                <w:lang w:val="en-US"/>
              </w:rPr>
            </w:pPr>
            <w:r w:rsidRPr="001B798B">
              <w:rPr>
                <w:lang w:val="en-US"/>
              </w:rPr>
              <w:t>Gets the string parameter value for the name n. If n designates a multi-valued parameter, this function returns the first value in the values array. If parameter n is undefined, the function returns the optional default value d.</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getValues(n,</w:t>
            </w:r>
            <w:r w:rsidR="00467184">
              <w:rPr>
                <w:rStyle w:val="inlinecode"/>
                <w:lang w:val="en-US"/>
              </w:rPr>
              <w:t xml:space="preserve"> </w:t>
            </w:r>
            <w:r w:rsidRPr="001B798B">
              <w:rPr>
                <w:rStyle w:val="inlinecode"/>
                <w:lang w:val="en-US"/>
              </w:rPr>
              <w:t>d)</w:t>
            </w:r>
          </w:p>
        </w:tc>
        <w:tc>
          <w:tcPr>
            <w:tcW w:w="6611" w:type="dxa"/>
          </w:tcPr>
          <w:p w:rsidR="001B798B" w:rsidRPr="001B798B" w:rsidRDefault="001B798B" w:rsidP="00390B24">
            <w:pPr>
              <w:pStyle w:val="Standard"/>
              <w:rPr>
                <w:lang w:val="en-US"/>
              </w:rPr>
            </w:pPr>
            <w:r w:rsidRPr="001B798B">
              <w:rPr>
                <w:lang w:val="en-US"/>
              </w:rPr>
              <w:t>Gets the string array parameter value for the name n. If parameter n is undefined, the function returns the optional default value array d.</w:t>
            </w:r>
          </w:p>
        </w:tc>
      </w:tr>
      <w:tr w:rsidR="001B798B" w:rsidRPr="001B798B" w:rsidTr="008A4077">
        <w:trPr>
          <w:cantSplit/>
          <w:trHeight w:val="340"/>
        </w:trPr>
        <w:tc>
          <w:tcPr>
            <w:tcW w:w="2405" w:type="dxa"/>
          </w:tcPr>
          <w:p w:rsidR="001B798B" w:rsidRPr="001B798B" w:rsidRDefault="001B798B" w:rsidP="00390B24">
            <w:pPr>
              <w:pStyle w:val="Standard"/>
              <w:rPr>
                <w:rStyle w:val="inlinecode"/>
              </w:rPr>
            </w:pPr>
            <w:r w:rsidRPr="001B798B">
              <w:rPr>
                <w:rStyle w:val="inlinecode"/>
                <w:lang w:val="en-US"/>
              </w:rPr>
              <w:t>remove(n)</w:t>
            </w:r>
          </w:p>
        </w:tc>
        <w:tc>
          <w:tcPr>
            <w:tcW w:w="6611" w:type="dxa"/>
          </w:tcPr>
          <w:p w:rsidR="001B798B" w:rsidRPr="001B798B" w:rsidRDefault="001B798B" w:rsidP="00390B24">
            <w:pPr>
              <w:pStyle w:val="Standard"/>
              <w:rPr>
                <w:lang w:val="en-US"/>
              </w:rPr>
            </w:pPr>
            <w:r w:rsidRPr="001B798B">
              <w:rPr>
                <w:lang w:val="en-US"/>
              </w:rPr>
              <w:t>Removes the parameter with name n.</w:t>
            </w:r>
          </w:p>
        </w:tc>
      </w:tr>
    </w:tbl>
    <w:p w:rsidR="000A6228" w:rsidRDefault="000A6228" w:rsidP="00A15E4C">
      <w:pPr>
        <w:pStyle w:val="Heading2"/>
        <w:rPr>
          <w:lang w:val="en-US"/>
        </w:rPr>
      </w:pPr>
      <w:bookmarkStart w:id="928" w:name="_Toc468261198"/>
      <w:r>
        <w:rPr>
          <w:lang w:val="en-US"/>
        </w:rPr>
        <w:t>Scenarios</w:t>
      </w:r>
      <w:bookmarkEnd w:id="928"/>
    </w:p>
    <w:p w:rsidR="00A04937" w:rsidRDefault="000A6228" w:rsidP="000A6228">
      <w:pPr>
        <w:pStyle w:val="Standard"/>
        <w:rPr>
          <w:lang w:val="en-US"/>
        </w:rPr>
      </w:pPr>
      <w:r>
        <w:rPr>
          <w:lang w:val="en-US"/>
        </w:rPr>
        <w:t xml:space="preserve">The next sections illustrate the concepts behind the portlet hub through use of sequence diagrams. In the sequence diagrams in the sections that follow, communication or method calls not covered by the </w:t>
      </w:r>
      <w:r w:rsidR="005C56DF">
        <w:rPr>
          <w:lang w:val="en-US"/>
        </w:rPr>
        <w:t>Portlet Specification</w:t>
      </w:r>
      <w:r>
        <w:rPr>
          <w:lang w:val="en-US"/>
        </w:rPr>
        <w:t xml:space="preserve"> is represented by dashed red lines (</w:t>
      </w:r>
      <w:r>
        <w:rPr>
          <w:noProof/>
          <w:lang w:val="en-US" w:eastAsia="en-US" w:bidi="ar-SA"/>
        </w:rPr>
        <w:drawing>
          <wp:inline distT="0" distB="0" distL="0" distR="0" wp14:anchorId="5B127E71" wp14:editId="6F89AD9C">
            <wp:extent cx="333375" cy="123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shedRed.gif"/>
                    <pic:cNvPicPr/>
                  </pic:nvPicPr>
                  <pic:blipFill>
                    <a:blip r:embed="rId34">
                      <a:extLst>
                        <a:ext uri="{28A0092B-C50C-407E-A947-70E740481C1C}">
                          <a14:useLocalDpi xmlns:a14="http://schemas.microsoft.com/office/drawing/2010/main" val="0"/>
                        </a:ext>
                      </a:extLst>
                    </a:blip>
                    <a:stretch>
                      <a:fillRect/>
                    </a:stretch>
                  </pic:blipFill>
                  <pic:spPr>
                    <a:xfrm>
                      <a:off x="0" y="0"/>
                      <a:ext cx="333375" cy="123825"/>
                    </a:xfrm>
                    <a:prstGeom prst="rect">
                      <a:avLst/>
                    </a:prstGeom>
                  </pic:spPr>
                </pic:pic>
              </a:graphicData>
            </a:graphic>
          </wp:inline>
        </w:drawing>
      </w:r>
      <w:r>
        <w:rPr>
          <w:lang w:val="en-US"/>
        </w:rPr>
        <w:t>). Communication or method calls covered by the specification are represented by solid blue lines (</w:t>
      </w:r>
      <w:r>
        <w:rPr>
          <w:noProof/>
          <w:lang w:val="en-US" w:eastAsia="en-US" w:bidi="ar-SA"/>
        </w:rPr>
        <w:drawing>
          <wp:inline distT="0" distB="0" distL="0" distR="0" wp14:anchorId="0FD61D7B" wp14:editId="2435A910">
            <wp:extent cx="292893" cy="85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lidBlue.gif"/>
                    <pic:cNvPicPr/>
                  </pic:nvPicPr>
                  <pic:blipFill>
                    <a:blip r:embed="rId35">
                      <a:extLst>
                        <a:ext uri="{28A0092B-C50C-407E-A947-70E740481C1C}">
                          <a14:useLocalDpi xmlns:a14="http://schemas.microsoft.com/office/drawing/2010/main" val="0"/>
                        </a:ext>
                      </a:extLst>
                    </a:blip>
                    <a:stretch>
                      <a:fillRect/>
                    </a:stretch>
                  </pic:blipFill>
                  <pic:spPr>
                    <a:xfrm>
                      <a:off x="0" y="0"/>
                      <a:ext cx="292893" cy="85725"/>
                    </a:xfrm>
                    <a:prstGeom prst="rect">
                      <a:avLst/>
                    </a:prstGeom>
                  </pic:spPr>
                </pic:pic>
              </a:graphicData>
            </a:graphic>
          </wp:inline>
        </w:drawing>
      </w:r>
      <w:r>
        <w:rPr>
          <w:lang w:val="en-US"/>
        </w:rPr>
        <w:t>). Illustrative text showing potential or optional communication between the portlet hub and the portal server is shown in parentheses (like this).</w:t>
      </w:r>
    </w:p>
    <w:p w:rsidR="00A04937" w:rsidRDefault="00A04937" w:rsidP="000A6228">
      <w:pPr>
        <w:pStyle w:val="Standard"/>
        <w:rPr>
          <w:lang w:val="en-US"/>
        </w:rPr>
      </w:pPr>
      <w:r>
        <w:rPr>
          <w:lang w:val="en-US"/>
        </w:rPr>
        <w:t xml:space="preserve">For details on the portlet hub methods, see Section </w:t>
      </w:r>
      <w:r>
        <w:rPr>
          <w:lang w:val="en-US"/>
        </w:rPr>
        <w:fldChar w:fldCharType="begin"/>
      </w:r>
      <w:r>
        <w:rPr>
          <w:lang w:val="en-US"/>
        </w:rPr>
        <w:instrText xml:space="preserve"> REF _Ref427682505 \w \h </w:instrText>
      </w:r>
      <w:r>
        <w:rPr>
          <w:lang w:val="en-US"/>
        </w:rPr>
      </w:r>
      <w:r>
        <w:rPr>
          <w:lang w:val="en-US"/>
        </w:rPr>
        <w:fldChar w:fldCharType="separate"/>
      </w:r>
      <w:r w:rsidR="003B17E8">
        <w:rPr>
          <w:lang w:val="en-US"/>
        </w:rPr>
        <w:t>22.4</w:t>
      </w:r>
      <w:r>
        <w:rPr>
          <w:lang w:val="en-US"/>
        </w:rPr>
        <w:fldChar w:fldCharType="end"/>
      </w:r>
      <w:r>
        <w:rPr>
          <w:lang w:val="en-US"/>
        </w:rPr>
        <w:t xml:space="preserve"> </w:t>
      </w:r>
      <w:r>
        <w:rPr>
          <w:lang w:val="en-US"/>
        </w:rPr>
        <w:fldChar w:fldCharType="begin"/>
      </w:r>
      <w:r>
        <w:rPr>
          <w:lang w:val="en-US"/>
        </w:rPr>
        <w:instrText xml:space="preserve"> REF _Ref427682505 \h </w:instrText>
      </w:r>
      <w:r>
        <w:rPr>
          <w:lang w:val="en-US"/>
        </w:rPr>
      </w:r>
      <w:r>
        <w:rPr>
          <w:lang w:val="en-US"/>
        </w:rPr>
        <w:fldChar w:fldCharType="separate"/>
      </w:r>
      <w:r w:rsidR="003B17E8" w:rsidRPr="003B17E8">
        <w:rPr>
          <w:lang w:val="en-US"/>
        </w:rPr>
        <w:t>Portlet Hub API</w:t>
      </w:r>
      <w:r>
        <w:rPr>
          <w:lang w:val="en-US"/>
        </w:rPr>
        <w:fldChar w:fldCharType="end"/>
      </w:r>
      <w:r>
        <w:rPr>
          <w:lang w:val="en-US"/>
        </w:rPr>
        <w:t>.</w:t>
      </w:r>
    </w:p>
    <w:p w:rsidR="00FE04F4" w:rsidRPr="00A15E4C" w:rsidRDefault="00FE04F4" w:rsidP="000A6228">
      <w:pPr>
        <w:pStyle w:val="Heading3"/>
      </w:pPr>
      <w:bookmarkStart w:id="929" w:name="_Toc468261199"/>
      <w:r w:rsidRPr="00A15E4C">
        <w:t>Initial Page Load</w:t>
      </w:r>
      <w:bookmarkEnd w:id="929"/>
    </w:p>
    <w:p w:rsidR="003E6971" w:rsidRDefault="00FE0127" w:rsidP="003E6971">
      <w:pPr>
        <w:pStyle w:val="Standard"/>
        <w:rPr>
          <w:lang w:val="en-US"/>
        </w:rPr>
      </w:pPr>
      <w:r>
        <w:rPr>
          <w:lang w:val="en-US"/>
        </w:rPr>
        <w:t xml:space="preserve">When the page is initially loaded, the portlet hub and the portlet clients must be loaded and initialized. </w:t>
      </w:r>
      <w:r w:rsidR="00281296">
        <w:rPr>
          <w:lang w:val="en-US"/>
        </w:rPr>
        <w:t>The following figure illustrates the page loading and initialization sequence.</w:t>
      </w:r>
    </w:p>
    <w:p w:rsidR="00EA22D3" w:rsidRDefault="00A3050B" w:rsidP="003E6971">
      <w:pPr>
        <w:pStyle w:val="Standard"/>
        <w:rPr>
          <w:lang w:val="en-US"/>
        </w:rPr>
      </w:pPr>
      <w:r>
        <w:rPr>
          <w:noProof/>
          <w:lang w:val="en-US" w:eastAsia="en-US" w:bidi="ar-SA"/>
        </w:rPr>
        <w:lastRenderedPageBreak/>
        <mc:AlternateContent>
          <mc:Choice Requires="wps">
            <w:drawing>
              <wp:anchor distT="0" distB="0" distL="114300" distR="114300" simplePos="0" relativeHeight="251712512" behindDoc="0" locked="0" layoutInCell="1" allowOverlap="1" wp14:anchorId="39A39930" wp14:editId="5438A020">
                <wp:simplePos x="0" y="0"/>
                <wp:positionH relativeFrom="column">
                  <wp:posOffset>169870</wp:posOffset>
                </wp:positionH>
                <wp:positionV relativeFrom="paragraph">
                  <wp:posOffset>3738496</wp:posOffset>
                </wp:positionV>
                <wp:extent cx="5731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395C38" w:rsidRDefault="003B17E8" w:rsidP="00281296">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2</w:t>
                            </w:r>
                            <w:r>
                              <w:fldChar w:fldCharType="end"/>
                            </w:r>
                            <w:r>
                              <w:t xml:space="preserve"> Initial Page 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39930" id="Text Box 29" o:spid="_x0000_s1042" type="#_x0000_t202" style="position:absolute;left:0;text-align:left;margin-left:13.4pt;margin-top:294.35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" stroked="f">
                <v:textbox style="mso-fit-shape-to-text:t" inset="0,0,0,0">
                  <w:txbxContent>
                    <w:p w:rsidR="003B17E8" w:rsidRPr="00395C38" w:rsidRDefault="003B17E8" w:rsidP="00281296">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2</w:t>
                      </w:r>
                      <w:r>
                        <w:fldChar w:fldCharType="end"/>
                      </w:r>
                      <w:r>
                        <w:t xml:space="preserve"> Initial Page Load</w:t>
                      </w:r>
                    </w:p>
                  </w:txbxContent>
                </v:textbox>
                <w10:wrap type="square"/>
              </v:shape>
            </w:pict>
          </mc:Fallback>
        </mc:AlternateContent>
      </w:r>
      <w:r w:rsidR="00A04937">
        <w:rPr>
          <w:noProof/>
          <w:lang w:val="en-US" w:eastAsia="en-US" w:bidi="ar-SA"/>
        </w:rPr>
        <w:drawing>
          <wp:anchor distT="0" distB="0" distL="114300" distR="114300" simplePos="0" relativeHeight="251710464" behindDoc="0" locked="0" layoutInCell="1" allowOverlap="1" wp14:anchorId="1B63D5BA" wp14:editId="600AFBD6">
            <wp:simplePos x="0" y="0"/>
            <wp:positionH relativeFrom="column">
              <wp:posOffset>191386</wp:posOffset>
            </wp:positionH>
            <wp:positionV relativeFrom="paragraph">
              <wp:posOffset>715852</wp:posOffset>
            </wp:positionV>
            <wp:extent cx="5731510" cy="2922270"/>
            <wp:effectExtent l="190500" t="190500" r="193040" b="1828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Init.gif"/>
                    <pic:cNvPicPr/>
                  </pic:nvPicPr>
                  <pic:blipFill>
                    <a:blip r:embed="rId36">
                      <a:extLst>
                        <a:ext uri="{28A0092B-C50C-407E-A947-70E740481C1C}">
                          <a14:useLocalDpi xmlns:a14="http://schemas.microsoft.com/office/drawing/2010/main" val="0"/>
                        </a:ext>
                      </a:extLst>
                    </a:blip>
                    <a:stretch>
                      <a:fillRect/>
                    </a:stretch>
                  </pic:blipFill>
                  <pic:spPr>
                    <a:xfrm>
                      <a:off x="0" y="0"/>
                      <a:ext cx="5731510" cy="292227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A15E4C">
        <w:rPr>
          <w:lang w:val="en-US"/>
        </w:rPr>
        <w:t>I</w:t>
      </w:r>
      <w:r w:rsidR="00EA22D3">
        <w:rPr>
          <w:lang w:val="en-US"/>
        </w:rPr>
        <w:t>nitialization is the same for each portlet client. The sequence is explained in the figure below using portlet B as an example.</w:t>
      </w:r>
    </w:p>
    <w:p w:rsidR="00281296" w:rsidRDefault="00281296" w:rsidP="00281296">
      <w:pPr>
        <w:pStyle w:val="Standard"/>
        <w:numPr>
          <w:ilvl w:val="0"/>
          <w:numId w:val="51"/>
        </w:numPr>
        <w:rPr>
          <w:lang w:val="en-US"/>
        </w:rPr>
      </w:pPr>
      <w:r>
        <w:rPr>
          <w:lang w:val="en-US"/>
        </w:rPr>
        <w:t>The sequence begins when the user agent issues a request for a portal page that makes use of the portlet hub.</w:t>
      </w:r>
    </w:p>
    <w:p w:rsidR="00281296" w:rsidRDefault="00281296" w:rsidP="00281296">
      <w:pPr>
        <w:pStyle w:val="Standard"/>
        <w:numPr>
          <w:ilvl w:val="0"/>
          <w:numId w:val="51"/>
        </w:numPr>
        <w:rPr>
          <w:lang w:val="en-US"/>
        </w:rPr>
      </w:pPr>
      <w:r>
        <w:rPr>
          <w:lang w:val="en-US"/>
        </w:rPr>
        <w:t>The portal causes the portlets on the page to be rendered and returns the page data containing the page markup, the portlet hub code, and the portlet client code for each portlet back to the user agent.</w:t>
      </w:r>
    </w:p>
    <w:p w:rsidR="00281296" w:rsidRDefault="00BA7F5E" w:rsidP="00281296">
      <w:pPr>
        <w:pStyle w:val="Standard"/>
        <w:numPr>
          <w:ilvl w:val="0"/>
          <w:numId w:val="51"/>
        </w:numPr>
        <w:rPr>
          <w:lang w:val="en-US"/>
        </w:rPr>
      </w:pPr>
      <w:r>
        <w:rPr>
          <w:lang w:val="en-US"/>
        </w:rPr>
        <w:t xml:space="preserve">The portlet hub and the portlet client are initialized and begin execution. The method through which the initialization takes place is outside the scope of this specification. However, the portlet hub must ensure that its </w:t>
      </w:r>
      <w:r w:rsidRPr="00A245B9">
        <w:rPr>
          <w:rStyle w:val="inlinecode"/>
          <w:lang w:val="en-US"/>
        </w:rPr>
        <w:t>portlet.register</w:t>
      </w:r>
      <w:r>
        <w:rPr>
          <w:lang w:val="en-US"/>
        </w:rPr>
        <w:t xml:space="preserve"> function is available in the JavaScript global namespace before the portlet clients are initialized.</w:t>
      </w:r>
    </w:p>
    <w:p w:rsidR="00BA7F5E" w:rsidRDefault="00BA7F5E" w:rsidP="00281296">
      <w:pPr>
        <w:pStyle w:val="Standard"/>
        <w:numPr>
          <w:ilvl w:val="0"/>
          <w:numId w:val="51"/>
        </w:numPr>
        <w:rPr>
          <w:lang w:val="en-US"/>
        </w:rPr>
      </w:pPr>
      <w:r>
        <w:rPr>
          <w:lang w:val="en-US"/>
        </w:rPr>
        <w:t xml:space="preserve">Each portlet client registers itself with the portlet hub by calling the </w:t>
      </w:r>
      <w:r w:rsidRPr="00A15E4C">
        <w:rPr>
          <w:rStyle w:val="inlinecode"/>
          <w:lang w:val="en-US"/>
        </w:rPr>
        <w:t>portlet.register</w:t>
      </w:r>
      <w:r>
        <w:rPr>
          <w:lang w:val="en-US"/>
        </w:rPr>
        <w:t xml:space="preserve"> function</w:t>
      </w:r>
      <w:r w:rsidR="00A15E4C">
        <w:rPr>
          <w:lang w:val="en-US"/>
        </w:rPr>
        <w:t xml:space="preserve"> and passing its portlet ID as an argument</w:t>
      </w:r>
      <w:r>
        <w:rPr>
          <w:lang w:val="en-US"/>
        </w:rPr>
        <w:t xml:space="preserve">. </w:t>
      </w:r>
      <w:r w:rsidR="00A15E4C">
        <w:rPr>
          <w:lang w:val="en-US"/>
        </w:rPr>
        <w:t xml:space="preserve">The portlet ID is the unique namespace string returned by the </w:t>
      </w:r>
      <w:r w:rsidR="00A15E4C" w:rsidRPr="000A6228">
        <w:rPr>
          <w:rStyle w:val="inlinecode"/>
          <w:lang w:val="en-US"/>
        </w:rPr>
        <w:t>PortletResponse</w:t>
      </w:r>
      <w:r w:rsidR="00A15E4C">
        <w:rPr>
          <w:lang w:val="en-US"/>
        </w:rPr>
        <w:t xml:space="preserve"> interface </w:t>
      </w:r>
      <w:r w:rsidR="00A15E4C" w:rsidRPr="000A6228">
        <w:rPr>
          <w:rStyle w:val="inlinecode"/>
          <w:lang w:val="en-US"/>
        </w:rPr>
        <w:t>getNamespace</w:t>
      </w:r>
      <w:r w:rsidR="00A15E4C">
        <w:rPr>
          <w:lang w:val="en-US"/>
        </w:rPr>
        <w:t xml:space="preserve"> method.</w:t>
      </w:r>
    </w:p>
    <w:p w:rsidR="00DE6AB3" w:rsidRDefault="00DE6AB3" w:rsidP="00281296">
      <w:pPr>
        <w:pStyle w:val="Standard"/>
        <w:numPr>
          <w:ilvl w:val="0"/>
          <w:numId w:val="51"/>
        </w:numPr>
        <w:rPr>
          <w:lang w:val="en-US"/>
        </w:rPr>
      </w:pPr>
      <w:r>
        <w:rPr>
          <w:lang w:val="en-US"/>
        </w:rPr>
        <w:t xml:space="preserve">The portlet hub must return a </w:t>
      </w:r>
      <w:r w:rsidRPr="000A6228">
        <w:rPr>
          <w:rStyle w:val="inlinecode"/>
          <w:lang w:val="en-US"/>
        </w:rPr>
        <w:t>Promise</w:t>
      </w:r>
      <w:r>
        <w:rPr>
          <w:lang w:val="en-US"/>
        </w:rPr>
        <w:t xml:space="preserve"> object in order to allow potential communication with the portal.</w:t>
      </w:r>
    </w:p>
    <w:p w:rsidR="00EC4444" w:rsidRDefault="00EC4444" w:rsidP="00281296">
      <w:pPr>
        <w:pStyle w:val="Standard"/>
        <w:numPr>
          <w:ilvl w:val="0"/>
          <w:numId w:val="51"/>
        </w:numPr>
        <w:rPr>
          <w:lang w:val="en-US"/>
        </w:rPr>
      </w:pPr>
      <w:r>
        <w:rPr>
          <w:lang w:val="en-US"/>
        </w:rPr>
        <w:t xml:space="preserve">The portlet hub fulfills the </w:t>
      </w:r>
      <w:r w:rsidRPr="000A6228">
        <w:rPr>
          <w:rStyle w:val="inlinecode"/>
          <w:lang w:val="en-US"/>
        </w:rPr>
        <w:t>Promise</w:t>
      </w:r>
      <w:r>
        <w:rPr>
          <w:lang w:val="en-US"/>
        </w:rPr>
        <w:t xml:space="preserve"> by passing a </w:t>
      </w:r>
      <w:r w:rsidRPr="000A6228">
        <w:rPr>
          <w:rStyle w:val="inlinecode"/>
          <w:lang w:val="en-US"/>
        </w:rPr>
        <w:t>PortletInit</w:t>
      </w:r>
      <w:r>
        <w:rPr>
          <w:lang w:val="en-US"/>
        </w:rPr>
        <w:t xml:space="preserve"> object to the portlet client. </w:t>
      </w:r>
    </w:p>
    <w:p w:rsidR="002F039F" w:rsidRDefault="002F039F" w:rsidP="005B0E6A">
      <w:pPr>
        <w:pStyle w:val="Standard"/>
        <w:ind w:left="720"/>
        <w:rPr>
          <w:lang w:val="en-US"/>
        </w:rPr>
      </w:pPr>
      <w:r>
        <w:rPr>
          <w:lang w:val="en-US"/>
        </w:rPr>
        <w:t xml:space="preserve">The </w:t>
      </w:r>
      <w:r w:rsidRPr="000A6228">
        <w:rPr>
          <w:rStyle w:val="inlinecode"/>
          <w:lang w:val="en-US"/>
        </w:rPr>
        <w:t>PortletInit</w:t>
      </w:r>
      <w:r>
        <w:rPr>
          <w:lang w:val="en-US"/>
        </w:rPr>
        <w:t xml:space="preserve"> object represents the actual portlet hub programming interface for use by the portlet. It contains all portlet hub methods that can be used after initialization.</w:t>
      </w:r>
      <w:r w:rsidR="00924E76">
        <w:rPr>
          <w:lang w:val="en-US"/>
        </w:rPr>
        <w:t xml:space="preserve"> </w:t>
      </w:r>
    </w:p>
    <w:p w:rsidR="005B0E6A" w:rsidRDefault="002F039F" w:rsidP="00924C28">
      <w:pPr>
        <w:pStyle w:val="Standard"/>
        <w:ind w:left="720"/>
        <w:rPr>
          <w:lang w:val="en-US"/>
        </w:rPr>
      </w:pPr>
      <w:r>
        <w:rPr>
          <w:lang w:val="en-US"/>
        </w:rPr>
        <w:t xml:space="preserve">The portlet hub must associate the portlet ID provided to the </w:t>
      </w:r>
      <w:r w:rsidRPr="000A6228">
        <w:rPr>
          <w:rStyle w:val="inlinecode"/>
          <w:lang w:val="en-US"/>
        </w:rPr>
        <w:t>register</w:t>
      </w:r>
      <w:r>
        <w:rPr>
          <w:lang w:val="en-US"/>
        </w:rPr>
        <w:t xml:space="preserve"> function with the specific </w:t>
      </w:r>
      <w:r w:rsidRPr="00831F53">
        <w:rPr>
          <w:rStyle w:val="inlinecode"/>
          <w:lang w:val="en-US"/>
        </w:rPr>
        <w:t>PortletInit</w:t>
      </w:r>
      <w:r>
        <w:rPr>
          <w:lang w:val="en-US"/>
        </w:rPr>
        <w:t xml:space="preserve"> object returned to the portlet client. This is done for </w:t>
      </w:r>
      <w:r w:rsidR="00924C28">
        <w:rPr>
          <w:lang w:val="en-US"/>
        </w:rPr>
        <w:t>convenience, so that the portlet client developer does not have to provide the portlet ID with each portlet hub function call. The portlet client</w:t>
      </w:r>
      <w:r w:rsidR="005B0E6A">
        <w:rPr>
          <w:lang w:val="en-US"/>
        </w:rPr>
        <w:t xml:space="preserve"> s</w:t>
      </w:r>
      <w:r w:rsidR="00CB4CC5">
        <w:rPr>
          <w:lang w:val="en-US"/>
        </w:rPr>
        <w:t xml:space="preserve">hould maintain a reference to the returned </w:t>
      </w:r>
      <w:r w:rsidR="00CB4CC5" w:rsidRPr="00CB4CC5">
        <w:rPr>
          <w:rStyle w:val="inlinecode"/>
          <w:lang w:val="en-US"/>
        </w:rPr>
        <w:t>PortletInit</w:t>
      </w:r>
      <w:r w:rsidR="00CB4CC5">
        <w:rPr>
          <w:lang w:val="en-US"/>
        </w:rPr>
        <w:t xml:space="preserve"> object</w:t>
      </w:r>
      <w:r w:rsidR="005B0E6A">
        <w:rPr>
          <w:lang w:val="en-US"/>
        </w:rPr>
        <w:t xml:space="preserve"> for future use.</w:t>
      </w:r>
    </w:p>
    <w:p w:rsidR="005B0E6A" w:rsidRDefault="00924E76" w:rsidP="005B0E6A">
      <w:pPr>
        <w:pStyle w:val="Standard"/>
        <w:numPr>
          <w:ilvl w:val="0"/>
          <w:numId w:val="51"/>
        </w:numPr>
        <w:rPr>
          <w:lang w:val="en-US"/>
        </w:rPr>
      </w:pPr>
      <w:r>
        <w:rPr>
          <w:lang w:val="en-US"/>
        </w:rPr>
        <w:lastRenderedPageBreak/>
        <w:t>The portlet client uses the</w:t>
      </w:r>
      <w:r w:rsidR="000062D5">
        <w:rPr>
          <w:lang w:val="en-US"/>
        </w:rPr>
        <w:t xml:space="preserve"> </w:t>
      </w:r>
      <w:r w:rsidR="000062D5" w:rsidRPr="000062D5">
        <w:rPr>
          <w:rStyle w:val="inlinecode"/>
          <w:lang w:val="en-US"/>
        </w:rPr>
        <w:t>PortletInit</w:t>
      </w:r>
      <w:r w:rsidR="000062D5">
        <w:rPr>
          <w:lang w:val="en-US"/>
        </w:rPr>
        <w:t xml:space="preserve"> object</w:t>
      </w:r>
      <w:r>
        <w:rPr>
          <w:lang w:val="en-US"/>
        </w:rPr>
        <w:t xml:space="preserve"> </w:t>
      </w:r>
      <w:r w:rsidRPr="000062D5">
        <w:rPr>
          <w:rStyle w:val="inlinecode"/>
          <w:lang w:val="en-US"/>
        </w:rPr>
        <w:t>addEventListener</w:t>
      </w:r>
      <w:r>
        <w:rPr>
          <w:lang w:val="en-US"/>
        </w:rPr>
        <w:t xml:space="preserve"> method </w:t>
      </w:r>
      <w:r w:rsidR="000062D5">
        <w:rPr>
          <w:lang w:val="en-US"/>
        </w:rPr>
        <w:t>to add a listener with the type containing the string ‘</w:t>
      </w:r>
      <w:r w:rsidR="000062D5">
        <w:rPr>
          <w:rStyle w:val="inlinecode"/>
          <w:lang w:val="en-US"/>
        </w:rPr>
        <w:t>portlet.o</w:t>
      </w:r>
      <w:r w:rsidR="004238B0" w:rsidRPr="000062D5">
        <w:rPr>
          <w:rStyle w:val="inlinecode"/>
          <w:lang w:val="en-US"/>
        </w:rPr>
        <w:t>nStateChange</w:t>
      </w:r>
      <w:r w:rsidR="000062D5">
        <w:rPr>
          <w:rStyle w:val="inlinecode"/>
          <w:lang w:val="en-US"/>
        </w:rPr>
        <w:t>’</w:t>
      </w:r>
      <w:r w:rsidR="000062D5">
        <w:rPr>
          <w:lang w:val="en-US"/>
        </w:rPr>
        <w:t xml:space="preserve"> and providing the appropriate callback function. The portlet hub must invoke the </w:t>
      </w:r>
      <w:r w:rsidR="00F24FD6" w:rsidRPr="00F24FD6">
        <w:rPr>
          <w:rStyle w:val="inlinecode"/>
          <w:lang w:val="en-US"/>
        </w:rPr>
        <w:t>onStateChange</w:t>
      </w:r>
      <w:r w:rsidR="00F24FD6">
        <w:rPr>
          <w:lang w:val="en-US"/>
        </w:rPr>
        <w:t xml:space="preserve"> </w:t>
      </w:r>
      <w:r w:rsidR="000062D5">
        <w:rPr>
          <w:lang w:val="en-US"/>
        </w:rPr>
        <w:t xml:space="preserve">callback function whenever the </w:t>
      </w:r>
      <w:r w:rsidR="001C2B34">
        <w:rPr>
          <w:lang w:val="en-US"/>
        </w:rPr>
        <w:t>render state</w:t>
      </w:r>
      <w:r w:rsidR="000062D5">
        <w:rPr>
          <w:lang w:val="en-US"/>
        </w:rPr>
        <w:t xml:space="preserve"> for the registered portlet changes.</w:t>
      </w:r>
    </w:p>
    <w:p w:rsidR="000062D5" w:rsidRPr="000062D5" w:rsidRDefault="000062D5" w:rsidP="000062D5">
      <w:pPr>
        <w:pStyle w:val="ListParagraph"/>
        <w:numPr>
          <w:ilvl w:val="0"/>
          <w:numId w:val="51"/>
        </w:numPr>
        <w:rPr>
          <w:rFonts w:ascii="Times New Roman" w:eastAsia="SimSun" w:hAnsi="Times New Roman" w:cs="Mangal"/>
          <w:kern w:val="3"/>
          <w:sz w:val="24"/>
          <w:szCs w:val="24"/>
          <w:lang w:eastAsia="zh-CN" w:bidi="hi-IN"/>
        </w:rPr>
      </w:pPr>
      <w:r>
        <w:rPr>
          <w:rFonts w:ascii="Times New Roman" w:eastAsia="SimSun" w:hAnsi="Times New Roman" w:cs="Mangal"/>
          <w:kern w:val="3"/>
          <w:sz w:val="24"/>
          <w:szCs w:val="24"/>
          <w:lang w:eastAsia="zh-CN" w:bidi="hi-IN"/>
        </w:rPr>
        <w:t>The portlet client may additionally use</w:t>
      </w:r>
      <w:r w:rsidRPr="000062D5">
        <w:rPr>
          <w:rFonts w:ascii="Times New Roman" w:eastAsia="SimSun" w:hAnsi="Times New Roman" w:cs="Mangal"/>
          <w:kern w:val="3"/>
          <w:sz w:val="24"/>
          <w:szCs w:val="24"/>
          <w:lang w:eastAsia="zh-CN" w:bidi="hi-IN"/>
        </w:rPr>
        <w:t xml:space="preserve"> the </w:t>
      </w:r>
      <w:r w:rsidRPr="000062D5">
        <w:rPr>
          <w:rStyle w:val="inlinecode"/>
          <w:lang w:eastAsia="zh-CN" w:bidi="hi-IN"/>
        </w:rPr>
        <w:t>PortletInit</w:t>
      </w:r>
      <w:r w:rsidRPr="000062D5">
        <w:rPr>
          <w:rFonts w:ascii="Times New Roman" w:eastAsia="SimSun" w:hAnsi="Times New Roman" w:cs="Mangal"/>
          <w:kern w:val="3"/>
          <w:sz w:val="24"/>
          <w:szCs w:val="24"/>
          <w:lang w:eastAsia="zh-CN" w:bidi="hi-IN"/>
        </w:rPr>
        <w:t xml:space="preserve"> object </w:t>
      </w:r>
      <w:r w:rsidRPr="000062D5">
        <w:rPr>
          <w:rStyle w:val="inlinecode"/>
          <w:lang w:eastAsia="zh-CN" w:bidi="hi-IN"/>
        </w:rPr>
        <w:t>addEventListener</w:t>
      </w:r>
      <w:r w:rsidRPr="000062D5">
        <w:rPr>
          <w:rFonts w:ascii="Times New Roman" w:eastAsia="SimSun" w:hAnsi="Times New Roman" w:cs="Mangal"/>
          <w:kern w:val="3"/>
          <w:sz w:val="24"/>
          <w:szCs w:val="24"/>
          <w:lang w:eastAsia="zh-CN" w:bidi="hi-IN"/>
        </w:rPr>
        <w:t xml:space="preserve"> method to add a listener with the type co</w:t>
      </w:r>
      <w:r>
        <w:rPr>
          <w:rFonts w:ascii="Times New Roman" w:eastAsia="SimSun" w:hAnsi="Times New Roman" w:cs="Mangal"/>
          <w:kern w:val="3"/>
          <w:sz w:val="24"/>
          <w:szCs w:val="24"/>
          <w:lang w:eastAsia="zh-CN" w:bidi="hi-IN"/>
        </w:rPr>
        <w:t>ntaining the string ‘</w:t>
      </w:r>
      <w:r w:rsidRPr="000062D5">
        <w:rPr>
          <w:rStyle w:val="inlinecode"/>
        </w:rPr>
        <w:t>portlet.onError</w:t>
      </w:r>
      <w:r w:rsidRPr="000062D5">
        <w:rPr>
          <w:rFonts w:ascii="Times New Roman" w:eastAsia="SimSun" w:hAnsi="Times New Roman" w:cs="Mangal"/>
          <w:kern w:val="3"/>
          <w:sz w:val="24"/>
          <w:szCs w:val="24"/>
          <w:lang w:eastAsia="zh-CN" w:bidi="hi-IN"/>
        </w:rPr>
        <w:t xml:space="preserve">’ and providing the appropriate callback function. The portlet hub must invoke the </w:t>
      </w:r>
      <w:r w:rsidR="00F24FD6" w:rsidRPr="00F24FD6">
        <w:rPr>
          <w:rStyle w:val="inlinecode"/>
        </w:rPr>
        <w:t>onError</w:t>
      </w:r>
      <w:r w:rsidR="00F24FD6">
        <w:rPr>
          <w:rFonts w:ascii="Times New Roman" w:eastAsia="SimSun" w:hAnsi="Times New Roman" w:cs="Mangal"/>
          <w:kern w:val="3"/>
          <w:sz w:val="24"/>
          <w:szCs w:val="24"/>
          <w:lang w:eastAsia="zh-CN" w:bidi="hi-IN"/>
        </w:rPr>
        <w:t xml:space="preserve"> callback function to report an error that cannot be reported by an exception or by rejecting a promise</w:t>
      </w:r>
      <w:r w:rsidRPr="000062D5">
        <w:rPr>
          <w:rFonts w:ascii="Times New Roman" w:eastAsia="SimSun" w:hAnsi="Times New Roman" w:cs="Mangal"/>
          <w:kern w:val="3"/>
          <w:sz w:val="24"/>
          <w:szCs w:val="24"/>
          <w:lang w:eastAsia="zh-CN" w:bidi="hi-IN"/>
        </w:rPr>
        <w:t>.</w:t>
      </w:r>
    </w:p>
    <w:p w:rsidR="000062D5" w:rsidRDefault="00F24FD6" w:rsidP="005B0E6A">
      <w:pPr>
        <w:pStyle w:val="Standard"/>
        <w:numPr>
          <w:ilvl w:val="0"/>
          <w:numId w:val="51"/>
        </w:numPr>
        <w:rPr>
          <w:lang w:val="en-US"/>
        </w:rPr>
      </w:pPr>
      <w:r>
        <w:rPr>
          <w:lang w:val="en-US"/>
        </w:rPr>
        <w:t xml:space="preserve">After the portlet client adds an </w:t>
      </w:r>
      <w:r w:rsidRPr="000A6228">
        <w:rPr>
          <w:rStyle w:val="inlinecode"/>
          <w:lang w:val="en-US"/>
        </w:rPr>
        <w:t>onStateChange</w:t>
      </w:r>
      <w:r>
        <w:rPr>
          <w:lang w:val="en-US"/>
        </w:rPr>
        <w:t xml:space="preserve"> listener, the portlet hub must fire an </w:t>
      </w:r>
      <w:r w:rsidRPr="000A6228">
        <w:rPr>
          <w:rStyle w:val="inlinecode"/>
          <w:lang w:val="en-US"/>
        </w:rPr>
        <w:t>onStateChange</w:t>
      </w:r>
      <w:r>
        <w:rPr>
          <w:lang w:val="en-US"/>
        </w:rPr>
        <w:t xml:space="preserve"> event to that portlet, passing the current </w:t>
      </w:r>
      <w:r w:rsidR="001C2B34">
        <w:rPr>
          <w:rStyle w:val="inlinecode"/>
          <w:lang w:val="en-US"/>
        </w:rPr>
        <w:t>RenderState</w:t>
      </w:r>
      <w:r>
        <w:rPr>
          <w:lang w:val="en-US"/>
        </w:rPr>
        <w:t xml:space="preserve"> object as the event payload in order to provide the portlet with its initial </w:t>
      </w:r>
      <w:r w:rsidR="001C2B34">
        <w:rPr>
          <w:lang w:val="en-US"/>
        </w:rPr>
        <w:t>render state</w:t>
      </w:r>
      <w:r>
        <w:rPr>
          <w:lang w:val="en-US"/>
        </w:rPr>
        <w:t xml:space="preserve"> information.</w:t>
      </w:r>
    </w:p>
    <w:p w:rsidR="002F039F" w:rsidRDefault="00F24FD6" w:rsidP="002F039F">
      <w:pPr>
        <w:pStyle w:val="Standard"/>
        <w:rPr>
          <w:lang w:val="en-US"/>
        </w:rPr>
      </w:pPr>
      <w:r>
        <w:rPr>
          <w:lang w:val="en-US"/>
        </w:rPr>
        <w:t>The following example shows portlet client initialization code:</w:t>
      </w:r>
    </w:p>
    <w:p w:rsidR="00F24FD6" w:rsidRPr="000A6228" w:rsidRDefault="00F24FD6" w:rsidP="003056B3">
      <w:pPr>
        <w:pStyle w:val="CodeXMP"/>
      </w:pPr>
      <w:r w:rsidRPr="000A6228">
        <w:t xml:space="preserve">   // Handler for onStateChange event</w:t>
      </w:r>
    </w:p>
    <w:p w:rsidR="00F24FD6" w:rsidRPr="000A6228" w:rsidRDefault="00F24FD6" w:rsidP="003056B3">
      <w:pPr>
        <w:pStyle w:val="CodeXMP"/>
      </w:pPr>
      <w:r w:rsidRPr="000A6228">
        <w:t xml:space="preserve">   update = function (type, state) {</w:t>
      </w:r>
    </w:p>
    <w:p w:rsidR="00F24FD6" w:rsidRPr="000A6228" w:rsidRDefault="00F24FD6" w:rsidP="003056B3">
      <w:pPr>
        <w:pStyle w:val="CodeXMP"/>
      </w:pPr>
      <w:r w:rsidRPr="000A6228">
        <w:t xml:space="preserve">      // The type argument will be set to the string 'portlet.onStateChange'</w:t>
      </w:r>
    </w:p>
    <w:p w:rsidR="00F24FD6" w:rsidRPr="000A6228" w:rsidRDefault="00F24FD6" w:rsidP="003056B3">
      <w:pPr>
        <w:pStyle w:val="CodeXMP"/>
      </w:pPr>
      <w:r w:rsidRPr="000A6228">
        <w:t xml:space="preserve">      // The state argument will be a </w:t>
      </w:r>
      <w:r w:rsidR="001C2B34">
        <w:t>RenderState</w:t>
      </w:r>
      <w:r w:rsidRPr="000A6228">
        <w:t xml:space="preserve"> object </w:t>
      </w:r>
    </w:p>
    <w:p w:rsidR="00F24FD6" w:rsidRPr="000A6228" w:rsidRDefault="00F24FD6" w:rsidP="003056B3">
      <w:pPr>
        <w:pStyle w:val="CodeXMP"/>
      </w:pPr>
      <w:r w:rsidRPr="000A6228">
        <w:t xml:space="preserve">   };</w:t>
      </w:r>
    </w:p>
    <w:p w:rsidR="00F24FD6" w:rsidRPr="000A6228" w:rsidRDefault="00F24FD6" w:rsidP="003056B3">
      <w:pPr>
        <w:pStyle w:val="CodeXMP"/>
      </w:pPr>
      <w:r w:rsidRPr="000A6228">
        <w:t xml:space="preserve">   </w:t>
      </w:r>
    </w:p>
    <w:p w:rsidR="004F45CB" w:rsidRPr="000A6228" w:rsidRDefault="00F24FD6" w:rsidP="003056B3">
      <w:pPr>
        <w:pStyle w:val="CodeXMP"/>
      </w:pPr>
      <w:r w:rsidRPr="000A6228">
        <w:t xml:space="preserve">   // Register portlet with Portlet Hub. </w:t>
      </w:r>
    </w:p>
    <w:p w:rsidR="00F24FD6" w:rsidRPr="00D662F6" w:rsidRDefault="004F45CB" w:rsidP="003056B3">
      <w:pPr>
        <w:pStyle w:val="CodeXMP"/>
      </w:pPr>
      <w:r w:rsidRPr="00D662F6">
        <w:t xml:space="preserve">   // </w:t>
      </w:r>
      <w:r w:rsidR="00F24FD6" w:rsidRPr="00D662F6">
        <w:t>Add listener for onStateChange event.</w:t>
      </w:r>
    </w:p>
    <w:p w:rsidR="00F24FD6" w:rsidRPr="000A6228" w:rsidRDefault="00F24FD6" w:rsidP="003056B3">
      <w:pPr>
        <w:pStyle w:val="CodeXMP"/>
      </w:pPr>
      <w:r w:rsidRPr="00D662F6">
        <w:t xml:space="preserve">   </w:t>
      </w:r>
      <w:r w:rsidRPr="000A6228">
        <w:t>portlet.register(pid).then(function (pi) {</w:t>
      </w:r>
    </w:p>
    <w:p w:rsidR="00F24FD6" w:rsidRPr="000A6228" w:rsidRDefault="00F24FD6" w:rsidP="003056B3">
      <w:pPr>
        <w:pStyle w:val="CodeXMP"/>
      </w:pPr>
      <w:r w:rsidRPr="000A6228">
        <w:t xml:space="preserve">      hub = pi;      // Store the PortletInit object</w:t>
      </w:r>
    </w:p>
    <w:p w:rsidR="00F24FD6" w:rsidRPr="00F24FD6" w:rsidRDefault="00F24FD6" w:rsidP="003056B3">
      <w:pPr>
        <w:pStyle w:val="CodeXMP"/>
      </w:pPr>
      <w:r w:rsidRPr="000A6228">
        <w:t xml:space="preserve">      </w:t>
      </w:r>
      <w:r w:rsidRPr="00F24FD6">
        <w:t>hub.addEventListener(</w:t>
      </w:r>
      <w:r w:rsidR="004E7875">
        <w:t>"</w:t>
      </w:r>
      <w:r w:rsidRPr="00F24FD6">
        <w:t>portlet.onStateChange</w:t>
      </w:r>
      <w:r w:rsidR="004E7875">
        <w:t>"</w:t>
      </w:r>
      <w:r w:rsidRPr="00F24FD6">
        <w:t>, update);</w:t>
      </w:r>
    </w:p>
    <w:p w:rsidR="00F24FD6" w:rsidRPr="005B0E6A" w:rsidRDefault="00F24FD6" w:rsidP="003056B3">
      <w:pPr>
        <w:pStyle w:val="CodeXMP"/>
      </w:pPr>
      <w:r w:rsidRPr="00F24FD6">
        <w:t xml:space="preserve">   });</w:t>
      </w:r>
    </w:p>
    <w:p w:rsidR="002F039F" w:rsidRDefault="000A6228" w:rsidP="000A6228">
      <w:pPr>
        <w:pStyle w:val="Heading3"/>
      </w:pPr>
      <w:bookmarkStart w:id="930" w:name="_Toc468261200"/>
      <w:r>
        <w:t>Sing</w:t>
      </w:r>
      <w:r w:rsidR="0072319E">
        <w:t>l</w:t>
      </w:r>
      <w:r>
        <w:t>e Portlet Update</w:t>
      </w:r>
      <w:bookmarkEnd w:id="930"/>
    </w:p>
    <w:p w:rsidR="000A6228" w:rsidRPr="000A6228" w:rsidRDefault="004B0847" w:rsidP="000A6228">
      <w:pPr>
        <w:pStyle w:val="Standard"/>
        <w:rPr>
          <w:lang w:val="en-US"/>
        </w:rPr>
      </w:pPr>
      <w:r>
        <w:rPr>
          <w:noProof/>
          <w:lang w:val="en-US" w:eastAsia="en-US" w:bidi="ar-SA"/>
        </w:rPr>
        <w:drawing>
          <wp:anchor distT="0" distB="0" distL="114300" distR="114300" simplePos="0" relativeHeight="251713536" behindDoc="0" locked="0" layoutInCell="1" allowOverlap="1" wp14:anchorId="206C3495" wp14:editId="722A0AEC">
            <wp:simplePos x="0" y="0"/>
            <wp:positionH relativeFrom="margin">
              <wp:posOffset>30480</wp:posOffset>
            </wp:positionH>
            <wp:positionV relativeFrom="paragraph">
              <wp:posOffset>579120</wp:posOffset>
            </wp:positionV>
            <wp:extent cx="5669280" cy="2919095"/>
            <wp:effectExtent l="190500" t="190500" r="198120" b="18605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HresURL.gif"/>
                    <pic:cNvPicPr/>
                  </pic:nvPicPr>
                  <pic:blipFill>
                    <a:blip r:embed="rId37">
                      <a:extLst>
                        <a:ext uri="{28A0092B-C50C-407E-A947-70E740481C1C}">
                          <a14:useLocalDpi xmlns:a14="http://schemas.microsoft.com/office/drawing/2010/main" val="0"/>
                        </a:ext>
                      </a:extLst>
                    </a:blip>
                    <a:stretch>
                      <a:fillRect/>
                    </a:stretch>
                  </pic:blipFill>
                  <pic:spPr>
                    <a:xfrm>
                      <a:off x="0" y="0"/>
                      <a:ext cx="5669280" cy="29190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BB77CA">
        <w:rPr>
          <w:noProof/>
          <w:lang w:val="en-US" w:eastAsia="en-US" w:bidi="ar-SA"/>
        </w:rPr>
        <mc:AlternateContent>
          <mc:Choice Requires="wps">
            <w:drawing>
              <wp:anchor distT="0" distB="0" distL="114300" distR="114300" simplePos="0" relativeHeight="251715584" behindDoc="0" locked="0" layoutInCell="1" allowOverlap="1" wp14:anchorId="51F1F4EC" wp14:editId="4A4DDEDF">
                <wp:simplePos x="0" y="0"/>
                <wp:positionH relativeFrom="column">
                  <wp:posOffset>-1270</wp:posOffset>
                </wp:positionH>
                <wp:positionV relativeFrom="paragraph">
                  <wp:posOffset>3554730</wp:posOffset>
                </wp:positionV>
                <wp:extent cx="573151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0512BB" w:rsidRDefault="003B17E8" w:rsidP="00BB77CA">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3</w:t>
                            </w:r>
                            <w:r>
                              <w:fldChar w:fldCharType="end"/>
                            </w:r>
                            <w:r>
                              <w:t xml:space="preserve"> Single Portlet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1F4EC" id="Text Box 34" o:spid="_x0000_s1043" type="#_x0000_t202" style="position:absolute;left:0;text-align:left;margin-left:-.1pt;margin-top:279.9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" stroked="f">
                <v:textbox style="mso-fit-shape-to-text:t" inset="0,0,0,0">
                  <w:txbxContent>
                    <w:p w:rsidR="003B17E8" w:rsidRPr="000512BB" w:rsidRDefault="003B17E8" w:rsidP="00BB77CA">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3</w:t>
                      </w:r>
                      <w:r>
                        <w:fldChar w:fldCharType="end"/>
                      </w:r>
                      <w:r>
                        <w:t xml:space="preserve"> Single Portlet Update</w:t>
                      </w:r>
                    </w:p>
                  </w:txbxContent>
                </v:textbox>
                <w10:wrap type="topAndBottom"/>
              </v:shape>
            </w:pict>
          </mc:Fallback>
        </mc:AlternateContent>
      </w:r>
      <w:r w:rsidR="000A6228" w:rsidRPr="000A6228">
        <w:rPr>
          <w:lang w:val="en-US"/>
        </w:rPr>
        <w:t>In this scenario, a single portlet updates its private render parameters and obtains a resource corresponding to the new page state in order to update its user interface.</w:t>
      </w:r>
    </w:p>
    <w:p w:rsidR="000A6228" w:rsidRDefault="007A617B" w:rsidP="007A617B">
      <w:pPr>
        <w:pStyle w:val="Standard"/>
        <w:numPr>
          <w:ilvl w:val="0"/>
          <w:numId w:val="57"/>
        </w:numPr>
        <w:rPr>
          <w:lang w:val="en-US"/>
        </w:rPr>
      </w:pPr>
      <w:r>
        <w:rPr>
          <w:lang w:val="en-US"/>
        </w:rPr>
        <w:lastRenderedPageBreak/>
        <w:t xml:space="preserve">The scenario begins when a user interaction with portlet B requires a </w:t>
      </w:r>
      <w:r w:rsidR="001C2B34">
        <w:rPr>
          <w:lang w:val="en-US"/>
        </w:rPr>
        <w:t>render state</w:t>
      </w:r>
      <w:r>
        <w:rPr>
          <w:lang w:val="en-US"/>
        </w:rPr>
        <w:t xml:space="preserve"> update, such as an update to private parameters that does not affect other portlets on the page.</w:t>
      </w:r>
    </w:p>
    <w:p w:rsidR="007A617B" w:rsidRDefault="007A617B" w:rsidP="007A617B">
      <w:pPr>
        <w:pStyle w:val="Standard"/>
        <w:numPr>
          <w:ilvl w:val="0"/>
          <w:numId w:val="57"/>
        </w:numPr>
        <w:rPr>
          <w:lang w:val="en-US"/>
        </w:rPr>
      </w:pPr>
      <w:r>
        <w:rPr>
          <w:lang w:val="en-US"/>
        </w:rPr>
        <w:t xml:space="preserve">The portlet updates its </w:t>
      </w:r>
      <w:r w:rsidR="001C2B34">
        <w:rPr>
          <w:rStyle w:val="inlinecode"/>
          <w:lang w:val="en-US"/>
        </w:rPr>
        <w:t>RenderState</w:t>
      </w:r>
      <w:r>
        <w:rPr>
          <w:lang w:val="en-US"/>
        </w:rPr>
        <w:t xml:space="preserve"> object and calls the portlet hub </w:t>
      </w:r>
      <w:r w:rsidRPr="007A1B59">
        <w:rPr>
          <w:rStyle w:val="inlinecode"/>
          <w:lang w:val="en-US"/>
        </w:rPr>
        <w:t>set</w:t>
      </w:r>
      <w:r w:rsidR="001C2B34">
        <w:rPr>
          <w:rStyle w:val="inlinecode"/>
          <w:lang w:val="en-US"/>
        </w:rPr>
        <w:t>RenderState</w:t>
      </w:r>
      <w:r>
        <w:rPr>
          <w:lang w:val="en-US"/>
        </w:rPr>
        <w:t xml:space="preserve"> method.</w:t>
      </w:r>
    </w:p>
    <w:p w:rsidR="007A617B" w:rsidRDefault="007A617B" w:rsidP="007A617B">
      <w:pPr>
        <w:pStyle w:val="Standard"/>
        <w:numPr>
          <w:ilvl w:val="0"/>
          <w:numId w:val="57"/>
        </w:numPr>
        <w:rPr>
          <w:lang w:val="en-US"/>
        </w:rPr>
      </w:pPr>
      <w:r>
        <w:rPr>
          <w:lang w:val="en-US"/>
        </w:rPr>
        <w:t>This can potentially cause a data exchange between the portlet hub and the portal.</w:t>
      </w:r>
    </w:p>
    <w:p w:rsidR="007A617B" w:rsidRDefault="007A617B" w:rsidP="007A617B">
      <w:pPr>
        <w:pStyle w:val="Standard"/>
        <w:numPr>
          <w:ilvl w:val="0"/>
          <w:numId w:val="57"/>
        </w:numPr>
        <w:rPr>
          <w:lang w:val="en-US"/>
        </w:rPr>
      </w:pPr>
      <w:r>
        <w:rPr>
          <w:lang w:val="en-US"/>
        </w:rPr>
        <w:t xml:space="preserve">The portlet hub accepts the update and fires an </w:t>
      </w:r>
      <w:r w:rsidRPr="007A1B59">
        <w:rPr>
          <w:rStyle w:val="inlinecode"/>
          <w:lang w:val="en-US"/>
        </w:rPr>
        <w:t>onStateChange</w:t>
      </w:r>
      <w:r>
        <w:rPr>
          <w:lang w:val="en-US"/>
        </w:rPr>
        <w:t xml:space="preserve"> event to the portlet </w:t>
      </w:r>
      <w:r w:rsidR="00967615">
        <w:rPr>
          <w:lang w:val="en-US"/>
        </w:rPr>
        <w:t>in confirmation of</w:t>
      </w:r>
      <w:r>
        <w:rPr>
          <w:lang w:val="en-US"/>
        </w:rPr>
        <w:t xml:space="preserve"> the state change.</w:t>
      </w:r>
    </w:p>
    <w:p w:rsidR="007A617B" w:rsidRDefault="007A617B" w:rsidP="007A617B">
      <w:pPr>
        <w:pStyle w:val="Standard"/>
        <w:numPr>
          <w:ilvl w:val="0"/>
          <w:numId w:val="57"/>
        </w:numPr>
        <w:rPr>
          <w:lang w:val="en-US"/>
        </w:rPr>
      </w:pPr>
      <w:r>
        <w:rPr>
          <w:lang w:val="en-US"/>
        </w:rPr>
        <w:t xml:space="preserve">The portlet needs a new resource based on the new state, so it invokes the </w:t>
      </w:r>
      <w:r w:rsidRPr="007A1B59">
        <w:rPr>
          <w:rStyle w:val="inlinecode"/>
          <w:lang w:val="en-US"/>
        </w:rPr>
        <w:t>createResourceURL</w:t>
      </w:r>
      <w:r>
        <w:rPr>
          <w:lang w:val="en-US"/>
        </w:rPr>
        <w:t xml:space="preserve"> method with any necessary resource parameters and cacheability options.</w:t>
      </w:r>
    </w:p>
    <w:p w:rsidR="007A617B" w:rsidRDefault="007A617B" w:rsidP="007A617B">
      <w:pPr>
        <w:pStyle w:val="Standard"/>
        <w:numPr>
          <w:ilvl w:val="0"/>
          <w:numId w:val="57"/>
        </w:numPr>
        <w:rPr>
          <w:lang w:val="en-US"/>
        </w:rPr>
      </w:pPr>
      <w:r>
        <w:rPr>
          <w:lang w:val="en-US"/>
        </w:rPr>
        <w:t xml:space="preserve">The portlet hub returns a </w:t>
      </w:r>
      <w:r w:rsidRPr="007A1B59">
        <w:rPr>
          <w:rStyle w:val="inlinecode"/>
          <w:lang w:val="en-US"/>
        </w:rPr>
        <w:t>Promise</w:t>
      </w:r>
      <w:r>
        <w:rPr>
          <w:lang w:val="en-US"/>
        </w:rPr>
        <w:t xml:space="preserve"> for the resource URL.</w:t>
      </w:r>
    </w:p>
    <w:p w:rsidR="007A617B" w:rsidRDefault="007A617B" w:rsidP="007A617B">
      <w:pPr>
        <w:pStyle w:val="Standard"/>
        <w:numPr>
          <w:ilvl w:val="0"/>
          <w:numId w:val="57"/>
        </w:numPr>
        <w:rPr>
          <w:lang w:val="en-US"/>
        </w:rPr>
      </w:pPr>
      <w:r>
        <w:rPr>
          <w:lang w:val="en-US"/>
        </w:rPr>
        <w:t>This can potentially cause a data exchange between the portlet hub and the portal.</w:t>
      </w:r>
    </w:p>
    <w:p w:rsidR="007A617B" w:rsidRDefault="007204E9" w:rsidP="007A617B">
      <w:pPr>
        <w:pStyle w:val="Standard"/>
        <w:numPr>
          <w:ilvl w:val="0"/>
          <w:numId w:val="57"/>
        </w:numPr>
        <w:rPr>
          <w:lang w:val="en-US"/>
        </w:rPr>
      </w:pPr>
      <w:r>
        <w:rPr>
          <w:lang w:val="en-US"/>
        </w:rPr>
        <w:t>The portlet hub fulfills the promise by passing the resource URL containing the current page state as required to the portlet client.</w:t>
      </w:r>
    </w:p>
    <w:p w:rsidR="007204E9" w:rsidRDefault="007204E9" w:rsidP="007A617B">
      <w:pPr>
        <w:pStyle w:val="Standard"/>
        <w:numPr>
          <w:ilvl w:val="0"/>
          <w:numId w:val="57"/>
        </w:numPr>
        <w:rPr>
          <w:lang w:val="en-US"/>
        </w:rPr>
      </w:pPr>
      <w:r>
        <w:rPr>
          <w:lang w:val="en-US"/>
        </w:rPr>
        <w:t>The portlet client uses a native XHR or its JavaScript library function of choice to fire a request to the URL.</w:t>
      </w:r>
    </w:p>
    <w:p w:rsidR="007204E9" w:rsidRDefault="007204E9" w:rsidP="007A617B">
      <w:pPr>
        <w:pStyle w:val="Standard"/>
        <w:numPr>
          <w:ilvl w:val="0"/>
          <w:numId w:val="57"/>
        </w:numPr>
        <w:rPr>
          <w:lang w:val="en-US"/>
        </w:rPr>
      </w:pPr>
      <w:r>
        <w:rPr>
          <w:lang w:val="en-US"/>
        </w:rPr>
        <w:t>The portlet container executes resource request processing for portlet B using the page state and resource parameters provided through the resource URL.</w:t>
      </w:r>
    </w:p>
    <w:p w:rsidR="007204E9" w:rsidRDefault="007204E9" w:rsidP="007A617B">
      <w:pPr>
        <w:pStyle w:val="Standard"/>
        <w:numPr>
          <w:ilvl w:val="0"/>
          <w:numId w:val="57"/>
        </w:numPr>
        <w:rPr>
          <w:lang w:val="en-US"/>
        </w:rPr>
      </w:pPr>
      <w:r>
        <w:rPr>
          <w:lang w:val="en-US"/>
        </w:rPr>
        <w:t>The portal returns the resource response to the portlet client.</w:t>
      </w:r>
    </w:p>
    <w:p w:rsidR="00B15B56" w:rsidRDefault="00B15B56" w:rsidP="00B15B56">
      <w:pPr>
        <w:pStyle w:val="Heading3"/>
      </w:pPr>
      <w:bookmarkStart w:id="931" w:name="_Toc468261201"/>
      <w:r>
        <w:t>Public Render Parameter Update</w:t>
      </w:r>
      <w:bookmarkEnd w:id="931"/>
    </w:p>
    <w:p w:rsidR="00B15B56" w:rsidRDefault="00BE6458" w:rsidP="00B15B56">
      <w:pPr>
        <w:pStyle w:val="Standard"/>
        <w:rPr>
          <w:lang w:val="en-US"/>
        </w:rPr>
      </w:pPr>
      <w:r>
        <w:rPr>
          <w:noProof/>
          <w:lang w:val="en-US" w:eastAsia="en-US" w:bidi="ar-SA"/>
        </w:rPr>
        <mc:AlternateContent>
          <mc:Choice Requires="wps">
            <w:drawing>
              <wp:anchor distT="0" distB="0" distL="114300" distR="114300" simplePos="0" relativeHeight="251718656" behindDoc="0" locked="0" layoutInCell="1" allowOverlap="1" wp14:anchorId="286BE263" wp14:editId="4DD8AD7B">
                <wp:simplePos x="0" y="0"/>
                <wp:positionH relativeFrom="column">
                  <wp:posOffset>0</wp:posOffset>
                </wp:positionH>
                <wp:positionV relativeFrom="paragraph">
                  <wp:posOffset>3403600</wp:posOffset>
                </wp:positionV>
                <wp:extent cx="573151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9D4F30" w:rsidRDefault="003B17E8" w:rsidP="00BE6458">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4</w:t>
                            </w:r>
                            <w:r>
                              <w:fldChar w:fldCharType="end"/>
                            </w:r>
                            <w:r>
                              <w:t xml:space="preserve"> Public Render Parameter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BE263" id="Text Box 36" o:spid="_x0000_s1044" type="#_x0000_t202" style="position:absolute;left:0;text-align:left;margin-left:0;margin-top:268pt;width:451.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" stroked="f">
                <v:textbox style="mso-fit-shape-to-text:t" inset="0,0,0,0">
                  <w:txbxContent>
                    <w:p w:rsidR="003B17E8" w:rsidRPr="009D4F30" w:rsidRDefault="003B17E8" w:rsidP="00BE6458">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4</w:t>
                      </w:r>
                      <w:r>
                        <w:fldChar w:fldCharType="end"/>
                      </w:r>
                      <w:r>
                        <w:t xml:space="preserve"> Public Render Parameter Update</w:t>
                      </w:r>
                    </w:p>
                  </w:txbxContent>
                </v:textbox>
                <w10:wrap type="topAndBottom"/>
              </v:shape>
            </w:pict>
          </mc:Fallback>
        </mc:AlternateContent>
      </w:r>
      <w:r>
        <w:rPr>
          <w:noProof/>
          <w:lang w:val="en-US" w:eastAsia="en-US" w:bidi="ar-SA"/>
        </w:rPr>
        <w:drawing>
          <wp:anchor distT="0" distB="0" distL="114300" distR="114300" simplePos="0" relativeHeight="251716608" behindDoc="0" locked="0" layoutInCell="1" allowOverlap="1" wp14:anchorId="0C842665" wp14:editId="44C1BAF2">
            <wp:simplePos x="0" y="0"/>
            <wp:positionH relativeFrom="column">
              <wp:posOffset>0</wp:posOffset>
            </wp:positionH>
            <wp:positionV relativeFrom="paragraph">
              <wp:posOffset>427606</wp:posOffset>
            </wp:positionV>
            <wp:extent cx="5731510" cy="2919095"/>
            <wp:effectExtent l="190500" t="190500" r="193040" b="18605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PubParm.gif"/>
                    <pic:cNvPicPr/>
                  </pic:nvPicPr>
                  <pic:blipFill>
                    <a:blip r:embed="rId38">
                      <a:extLst>
                        <a:ext uri="{28A0092B-C50C-407E-A947-70E740481C1C}">
                          <a14:useLocalDpi xmlns:a14="http://schemas.microsoft.com/office/drawing/2010/main" val="0"/>
                        </a:ext>
                      </a:extLst>
                    </a:blip>
                    <a:stretch>
                      <a:fillRect/>
                    </a:stretch>
                  </pic:blipFill>
                  <pic:spPr>
                    <a:xfrm>
                      <a:off x="0" y="0"/>
                      <a:ext cx="5731510" cy="2919095"/>
                    </a:xfrm>
                    <a:prstGeom prst="rect">
                      <a:avLst/>
                    </a:prstGeom>
                    <a:ln>
                      <a:noFill/>
                    </a:ln>
                    <a:effectLst>
                      <a:outerShdw blurRad="190500" algn="tl" rotWithShape="0">
                        <a:srgbClr val="000000">
                          <a:alpha val="70000"/>
                        </a:srgbClr>
                      </a:outerShdw>
                    </a:effectLst>
                  </pic:spPr>
                </pic:pic>
              </a:graphicData>
            </a:graphic>
          </wp:anchor>
        </w:drawing>
      </w:r>
      <w:r w:rsidR="00B15B56" w:rsidRPr="00B15B56">
        <w:rPr>
          <w:lang w:val="en-US"/>
        </w:rPr>
        <w:t xml:space="preserve">In this scenario, portlet B updates a public render parameter that is also used by portlet </w:t>
      </w:r>
      <w:r w:rsidR="00B15B56">
        <w:rPr>
          <w:lang w:val="en-US"/>
        </w:rPr>
        <w:t>A.</w:t>
      </w:r>
    </w:p>
    <w:p w:rsidR="00B15B56" w:rsidRDefault="00B15B56" w:rsidP="00B15B56">
      <w:pPr>
        <w:pStyle w:val="Standard"/>
        <w:numPr>
          <w:ilvl w:val="0"/>
          <w:numId w:val="59"/>
        </w:numPr>
        <w:rPr>
          <w:lang w:val="en-US"/>
        </w:rPr>
      </w:pPr>
      <w:r>
        <w:rPr>
          <w:lang w:val="en-US"/>
        </w:rPr>
        <w:t xml:space="preserve">The scenario begins when a user interaction with portlet B requires a </w:t>
      </w:r>
      <w:r w:rsidR="001C2B34">
        <w:rPr>
          <w:lang w:val="en-US"/>
        </w:rPr>
        <w:t>render state</w:t>
      </w:r>
      <w:r>
        <w:rPr>
          <w:lang w:val="en-US"/>
        </w:rPr>
        <w:t xml:space="preserve"> update</w:t>
      </w:r>
      <w:r w:rsidR="00BE6458">
        <w:rPr>
          <w:lang w:val="en-US"/>
        </w:rPr>
        <w:t xml:space="preserve"> that affects a public render parameter also used by portlet A.</w:t>
      </w:r>
    </w:p>
    <w:p w:rsidR="00B15B56" w:rsidRDefault="00BE6458" w:rsidP="00B15B56">
      <w:pPr>
        <w:pStyle w:val="Standard"/>
        <w:numPr>
          <w:ilvl w:val="0"/>
          <w:numId w:val="59"/>
        </w:numPr>
        <w:rPr>
          <w:lang w:val="en-US"/>
        </w:rPr>
      </w:pPr>
      <w:r>
        <w:rPr>
          <w:lang w:val="en-US"/>
        </w:rPr>
        <w:lastRenderedPageBreak/>
        <w:t>P</w:t>
      </w:r>
      <w:r w:rsidR="00B15B56">
        <w:rPr>
          <w:lang w:val="en-US"/>
        </w:rPr>
        <w:t>ortlet</w:t>
      </w:r>
      <w:r>
        <w:rPr>
          <w:lang w:val="en-US"/>
        </w:rPr>
        <w:t xml:space="preserve"> B</w:t>
      </w:r>
      <w:r w:rsidR="00B15B56">
        <w:rPr>
          <w:lang w:val="en-US"/>
        </w:rPr>
        <w:t xml:space="preserve"> updates its </w:t>
      </w:r>
      <w:r w:rsidR="001C2B34">
        <w:rPr>
          <w:rStyle w:val="inlinecode"/>
          <w:lang w:val="en-US"/>
        </w:rPr>
        <w:t>RenderState</w:t>
      </w:r>
      <w:r w:rsidR="00B15B56">
        <w:rPr>
          <w:lang w:val="en-US"/>
        </w:rPr>
        <w:t xml:space="preserve"> object and calls the portlet hub </w:t>
      </w:r>
      <w:r w:rsidR="00B15B56" w:rsidRPr="00B15B56">
        <w:rPr>
          <w:rStyle w:val="inlinecode"/>
          <w:lang w:val="en-US"/>
        </w:rPr>
        <w:t>set</w:t>
      </w:r>
      <w:r w:rsidR="001C2B34">
        <w:rPr>
          <w:rStyle w:val="inlinecode"/>
          <w:lang w:val="en-US"/>
        </w:rPr>
        <w:t>RenderState</w:t>
      </w:r>
      <w:r w:rsidR="00B15B56">
        <w:rPr>
          <w:lang w:val="en-US"/>
        </w:rPr>
        <w:t xml:space="preserve"> method.</w:t>
      </w:r>
    </w:p>
    <w:p w:rsidR="00B15B56" w:rsidRDefault="00B15B56" w:rsidP="00937CAC">
      <w:pPr>
        <w:pStyle w:val="Standard"/>
        <w:numPr>
          <w:ilvl w:val="0"/>
          <w:numId w:val="59"/>
        </w:numPr>
        <w:rPr>
          <w:lang w:val="en-US"/>
        </w:rPr>
      </w:pPr>
      <w:r w:rsidRPr="00B15B56">
        <w:rPr>
          <w:lang w:val="en-US"/>
        </w:rPr>
        <w:t>This can potentially cause a data exchange between the portlet hub and the portal.</w:t>
      </w:r>
    </w:p>
    <w:p w:rsidR="00B15B56" w:rsidRDefault="00B15B56" w:rsidP="00937CAC">
      <w:pPr>
        <w:pStyle w:val="Standard"/>
        <w:numPr>
          <w:ilvl w:val="0"/>
          <w:numId w:val="59"/>
        </w:numPr>
        <w:rPr>
          <w:lang w:val="en-US"/>
        </w:rPr>
      </w:pPr>
      <w:r w:rsidRPr="00B15B56">
        <w:rPr>
          <w:lang w:val="en-US"/>
        </w:rPr>
        <w:t xml:space="preserve">The portlet hub accepts the update and fires an </w:t>
      </w:r>
      <w:r w:rsidRPr="00B15B56">
        <w:rPr>
          <w:rStyle w:val="inlinecode"/>
          <w:lang w:val="en-US"/>
        </w:rPr>
        <w:t>onStateChange</w:t>
      </w:r>
      <w:r w:rsidR="00BE6458">
        <w:rPr>
          <w:lang w:val="en-US"/>
        </w:rPr>
        <w:t xml:space="preserve"> event to </w:t>
      </w:r>
      <w:r w:rsidRPr="00B15B56">
        <w:rPr>
          <w:lang w:val="en-US"/>
        </w:rPr>
        <w:t xml:space="preserve">portlet </w:t>
      </w:r>
      <w:r w:rsidR="00BE6458">
        <w:rPr>
          <w:lang w:val="en-US"/>
        </w:rPr>
        <w:t xml:space="preserve">B </w:t>
      </w:r>
      <w:r w:rsidR="00967615">
        <w:rPr>
          <w:lang w:val="en-US"/>
        </w:rPr>
        <w:t>in confirmation of</w:t>
      </w:r>
      <w:r w:rsidRPr="00B15B56">
        <w:rPr>
          <w:lang w:val="en-US"/>
        </w:rPr>
        <w:t xml:space="preserve"> the state change.</w:t>
      </w:r>
    </w:p>
    <w:p w:rsidR="00BE6458" w:rsidRDefault="00BE6458" w:rsidP="00937CAC">
      <w:pPr>
        <w:pStyle w:val="Standard"/>
        <w:numPr>
          <w:ilvl w:val="0"/>
          <w:numId w:val="59"/>
        </w:numPr>
        <w:rPr>
          <w:lang w:val="en-US"/>
        </w:rPr>
      </w:pPr>
      <w:r w:rsidRPr="00B15B56">
        <w:rPr>
          <w:lang w:val="en-US"/>
        </w:rPr>
        <w:t xml:space="preserve">The portlet hub fires an </w:t>
      </w:r>
      <w:r w:rsidRPr="00B15B56">
        <w:rPr>
          <w:rStyle w:val="inlinecode"/>
          <w:lang w:val="en-US"/>
        </w:rPr>
        <w:t>onStateChange</w:t>
      </w:r>
      <w:r>
        <w:rPr>
          <w:lang w:val="en-US"/>
        </w:rPr>
        <w:t xml:space="preserve"> event to </w:t>
      </w:r>
      <w:r w:rsidRPr="00B15B56">
        <w:rPr>
          <w:lang w:val="en-US"/>
        </w:rPr>
        <w:t xml:space="preserve">portlet </w:t>
      </w:r>
      <w:r>
        <w:rPr>
          <w:lang w:val="en-US"/>
        </w:rPr>
        <w:t xml:space="preserve">A </w:t>
      </w:r>
      <w:r w:rsidRPr="00B15B56">
        <w:rPr>
          <w:lang w:val="en-US"/>
        </w:rPr>
        <w:t>to</w:t>
      </w:r>
      <w:r>
        <w:rPr>
          <w:lang w:val="en-US"/>
        </w:rPr>
        <w:t xml:space="preserve"> inform that portlet about the state</w:t>
      </w:r>
      <w:r w:rsidRPr="00B15B56">
        <w:rPr>
          <w:lang w:val="en-US"/>
        </w:rPr>
        <w:t xml:space="preserve"> change.</w:t>
      </w:r>
    </w:p>
    <w:p w:rsidR="00BE6458" w:rsidRDefault="00BE6458" w:rsidP="00937CAC">
      <w:pPr>
        <w:pStyle w:val="Standard"/>
        <w:numPr>
          <w:ilvl w:val="0"/>
          <w:numId w:val="59"/>
        </w:numPr>
        <w:rPr>
          <w:lang w:val="en-US"/>
        </w:rPr>
      </w:pPr>
      <w:r>
        <w:rPr>
          <w:lang w:val="en-US"/>
        </w:rPr>
        <w:t xml:space="preserve">During onStateChange execution, both affected portlets can </w:t>
      </w:r>
      <w:r w:rsidR="00F52109">
        <w:rPr>
          <w:lang w:val="en-US"/>
        </w:rPr>
        <w:t>use portlet hub methods to create resource URLs and can use JavaScript library functions to update the user interface.</w:t>
      </w:r>
    </w:p>
    <w:p w:rsidR="00F52109" w:rsidRDefault="00F52109" w:rsidP="00F52109">
      <w:pPr>
        <w:pStyle w:val="Heading3"/>
      </w:pPr>
      <w:bookmarkStart w:id="932" w:name="_Toc468261202"/>
      <w:r>
        <w:t>Portlet Action</w:t>
      </w:r>
      <w:bookmarkEnd w:id="932"/>
    </w:p>
    <w:p w:rsidR="00F52109" w:rsidRDefault="005A05ED" w:rsidP="00F52109">
      <w:pPr>
        <w:pStyle w:val="Standard"/>
        <w:rPr>
          <w:lang w:val="en-US"/>
        </w:rPr>
      </w:pPr>
      <w:r>
        <w:rPr>
          <w:noProof/>
          <w:lang w:val="en-US" w:eastAsia="en-US" w:bidi="ar-SA"/>
        </w:rPr>
        <w:drawing>
          <wp:anchor distT="0" distB="0" distL="114300" distR="114300" simplePos="0" relativeHeight="251719680" behindDoc="0" locked="0" layoutInCell="1" allowOverlap="1" wp14:anchorId="572DAFFA" wp14:editId="0EC4F067">
            <wp:simplePos x="0" y="0"/>
            <wp:positionH relativeFrom="margin">
              <wp:posOffset>-1270</wp:posOffset>
            </wp:positionH>
            <wp:positionV relativeFrom="paragraph">
              <wp:posOffset>584835</wp:posOffset>
            </wp:positionV>
            <wp:extent cx="5731510" cy="2947035"/>
            <wp:effectExtent l="190500" t="190500" r="193040" b="1962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Haction.gif"/>
                    <pic:cNvPicPr/>
                  </pic:nvPicPr>
                  <pic:blipFill>
                    <a:blip r:embed="rId39">
                      <a:extLst>
                        <a:ext uri="{28A0092B-C50C-407E-A947-70E740481C1C}">
                          <a14:useLocalDpi xmlns:a14="http://schemas.microsoft.com/office/drawing/2010/main" val="0"/>
                        </a:ext>
                      </a:extLst>
                    </a:blip>
                    <a:stretch>
                      <a:fillRect/>
                    </a:stretch>
                  </pic:blipFill>
                  <pic:spPr>
                    <a:xfrm>
                      <a:off x="0" y="0"/>
                      <a:ext cx="5731510" cy="2947035"/>
                    </a:xfrm>
                    <a:prstGeom prst="rect">
                      <a:avLst/>
                    </a:prstGeom>
                    <a:ln>
                      <a:noFill/>
                    </a:ln>
                    <a:effectLst>
                      <a:outerShdw blurRad="190500" algn="tl" rotWithShape="0">
                        <a:srgbClr val="000000">
                          <a:alpha val="70000"/>
                        </a:srgbClr>
                      </a:outerShdw>
                    </a:effectLst>
                  </pic:spPr>
                </pic:pic>
              </a:graphicData>
            </a:graphic>
          </wp:anchor>
        </w:drawing>
      </w:r>
      <w:r>
        <w:rPr>
          <w:noProof/>
          <w:lang w:val="en-US" w:eastAsia="en-US" w:bidi="ar-SA"/>
        </w:rPr>
        <mc:AlternateContent>
          <mc:Choice Requires="wps">
            <w:drawing>
              <wp:anchor distT="0" distB="0" distL="114300" distR="114300" simplePos="0" relativeHeight="251721728" behindDoc="0" locked="0" layoutInCell="1" allowOverlap="1" wp14:anchorId="34474615" wp14:editId="2D5862FB">
                <wp:simplePos x="0" y="0"/>
                <wp:positionH relativeFrom="column">
                  <wp:posOffset>-1270</wp:posOffset>
                </wp:positionH>
                <wp:positionV relativeFrom="paragraph">
                  <wp:posOffset>3589567</wp:posOffset>
                </wp:positionV>
                <wp:extent cx="573151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466E53" w:rsidRDefault="003B17E8" w:rsidP="005A05ED">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5</w:t>
                            </w:r>
                            <w:r>
                              <w:fldChar w:fldCharType="end"/>
                            </w:r>
                            <w:r>
                              <w:t xml:space="preserve"> Portlet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74615" id="Text Box 38" o:spid="_x0000_s1045" type="#_x0000_t202" style="position:absolute;left:0;text-align:left;margin-left:-.1pt;margin-top:282.65pt;width:451.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" stroked="f">
                <v:textbox style="mso-fit-shape-to-text:t" inset="0,0,0,0">
                  <w:txbxContent>
                    <w:p w:rsidR="003B17E8" w:rsidRPr="00466E53" w:rsidRDefault="003B17E8" w:rsidP="005A05ED">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5</w:t>
                      </w:r>
                      <w:r>
                        <w:fldChar w:fldCharType="end"/>
                      </w:r>
                      <w:r>
                        <w:t xml:space="preserve"> Portlet Action</w:t>
                      </w:r>
                    </w:p>
                  </w:txbxContent>
                </v:textbox>
                <w10:wrap type="topAndBottom"/>
              </v:shape>
            </w:pict>
          </mc:Fallback>
        </mc:AlternateContent>
      </w:r>
      <w:r w:rsidR="00F52109" w:rsidRPr="00B15B56">
        <w:rPr>
          <w:lang w:val="en-US"/>
        </w:rPr>
        <w:t xml:space="preserve">In this scenario, portlet B </w:t>
      </w:r>
      <w:r w:rsidR="00F52109">
        <w:rPr>
          <w:lang w:val="en-US"/>
        </w:rPr>
        <w:t xml:space="preserve">executes a portlet hub action that causes an event processing sequence on the server, resulting in </w:t>
      </w:r>
      <w:r w:rsidR="001C2B34">
        <w:rPr>
          <w:lang w:val="en-US"/>
        </w:rPr>
        <w:t>render state</w:t>
      </w:r>
      <w:r w:rsidR="00F52109">
        <w:rPr>
          <w:lang w:val="en-US"/>
        </w:rPr>
        <w:t xml:space="preserve"> updates for portlets A and B.</w:t>
      </w:r>
    </w:p>
    <w:p w:rsidR="00F52109" w:rsidRDefault="00F52109" w:rsidP="00F52109">
      <w:pPr>
        <w:pStyle w:val="Standard"/>
        <w:numPr>
          <w:ilvl w:val="0"/>
          <w:numId w:val="61"/>
        </w:numPr>
        <w:rPr>
          <w:lang w:val="en-US"/>
        </w:rPr>
      </w:pPr>
      <w:r>
        <w:rPr>
          <w:lang w:val="en-US"/>
        </w:rPr>
        <w:t xml:space="preserve">The scenario begins when a user interaction with portlet </w:t>
      </w:r>
      <w:r w:rsidR="00196FD7">
        <w:rPr>
          <w:lang w:val="en-US"/>
        </w:rPr>
        <w:t xml:space="preserve">client </w:t>
      </w:r>
      <w:r>
        <w:rPr>
          <w:lang w:val="en-US"/>
        </w:rPr>
        <w:t>B</w:t>
      </w:r>
      <w:r w:rsidR="005A05ED">
        <w:rPr>
          <w:lang w:val="en-US"/>
        </w:rPr>
        <w:t xml:space="preserve"> initiates a portlet action, such as a form submission, </w:t>
      </w:r>
      <w:r>
        <w:rPr>
          <w:lang w:val="en-US"/>
        </w:rPr>
        <w:t xml:space="preserve">that </w:t>
      </w:r>
      <w:r w:rsidR="007A1B59">
        <w:rPr>
          <w:lang w:val="en-US"/>
        </w:rPr>
        <w:t>causes a server-side event affecting portlet A.</w:t>
      </w:r>
    </w:p>
    <w:p w:rsidR="00F52109" w:rsidRDefault="00F52109" w:rsidP="00F52109">
      <w:pPr>
        <w:pStyle w:val="Standard"/>
        <w:numPr>
          <w:ilvl w:val="0"/>
          <w:numId w:val="61"/>
        </w:numPr>
        <w:rPr>
          <w:lang w:val="en-US"/>
        </w:rPr>
      </w:pPr>
      <w:r>
        <w:rPr>
          <w:lang w:val="en-US"/>
        </w:rPr>
        <w:t xml:space="preserve">Portlet </w:t>
      </w:r>
      <w:r w:rsidR="00196FD7">
        <w:rPr>
          <w:lang w:val="en-US"/>
        </w:rPr>
        <w:t xml:space="preserve">client </w:t>
      </w:r>
      <w:r>
        <w:rPr>
          <w:lang w:val="en-US"/>
        </w:rPr>
        <w:t xml:space="preserve">B </w:t>
      </w:r>
      <w:r w:rsidR="005A05ED">
        <w:rPr>
          <w:lang w:val="en-US"/>
        </w:rPr>
        <w:t>invokes the portlet hub action method with any necessary action parameters and form parameter</w:t>
      </w:r>
      <w:r w:rsidR="007A1B59">
        <w:rPr>
          <w:lang w:val="en-US"/>
        </w:rPr>
        <w:t xml:space="preserve"> arguments</w:t>
      </w:r>
      <w:r w:rsidR="005A05ED">
        <w:rPr>
          <w:lang w:val="en-US"/>
        </w:rPr>
        <w:t>.</w:t>
      </w:r>
    </w:p>
    <w:p w:rsidR="00F52109" w:rsidRDefault="005A05ED" w:rsidP="00F52109">
      <w:pPr>
        <w:pStyle w:val="Standard"/>
        <w:numPr>
          <w:ilvl w:val="0"/>
          <w:numId w:val="61"/>
        </w:numPr>
        <w:rPr>
          <w:lang w:val="en-US"/>
        </w:rPr>
      </w:pPr>
      <w:r>
        <w:rPr>
          <w:lang w:val="en-US"/>
        </w:rPr>
        <w:t xml:space="preserve">This </w:t>
      </w:r>
      <w:r w:rsidR="00F52109" w:rsidRPr="00B15B56">
        <w:rPr>
          <w:lang w:val="en-US"/>
        </w:rPr>
        <w:t>cause</w:t>
      </w:r>
      <w:r>
        <w:rPr>
          <w:lang w:val="en-US"/>
        </w:rPr>
        <w:t>s</w:t>
      </w:r>
      <w:r w:rsidR="00F52109" w:rsidRPr="00B15B56">
        <w:rPr>
          <w:lang w:val="en-US"/>
        </w:rPr>
        <w:t xml:space="preserve"> the portlet hub </w:t>
      </w:r>
      <w:r>
        <w:rPr>
          <w:lang w:val="en-US"/>
        </w:rPr>
        <w:t>to send an action request to the portal</w:t>
      </w:r>
      <w:r w:rsidR="00F52109" w:rsidRPr="00B15B56">
        <w:rPr>
          <w:lang w:val="en-US"/>
        </w:rPr>
        <w:t>.</w:t>
      </w:r>
      <w:r>
        <w:rPr>
          <w:lang w:val="en-US"/>
        </w:rPr>
        <w:t xml:space="preserve"> </w:t>
      </w:r>
    </w:p>
    <w:p w:rsidR="005A05ED" w:rsidRDefault="005A05ED" w:rsidP="00F52109">
      <w:pPr>
        <w:pStyle w:val="Standard"/>
        <w:numPr>
          <w:ilvl w:val="0"/>
          <w:numId w:val="61"/>
        </w:numPr>
        <w:rPr>
          <w:lang w:val="en-US"/>
        </w:rPr>
      </w:pPr>
      <w:r>
        <w:rPr>
          <w:lang w:val="en-US"/>
        </w:rPr>
        <w:t>The portlet container fires an action request for portlet B on the server.</w:t>
      </w:r>
    </w:p>
    <w:p w:rsidR="005A05ED" w:rsidRDefault="005A05ED" w:rsidP="00F52109">
      <w:pPr>
        <w:pStyle w:val="Standard"/>
        <w:numPr>
          <w:ilvl w:val="0"/>
          <w:numId w:val="61"/>
        </w:numPr>
        <w:rPr>
          <w:lang w:val="en-US"/>
        </w:rPr>
      </w:pPr>
      <w:r>
        <w:rPr>
          <w:lang w:val="en-US"/>
        </w:rPr>
        <w:t>Portlet B executes the action request and fires an event.</w:t>
      </w:r>
    </w:p>
    <w:p w:rsidR="005A05ED" w:rsidRDefault="005A05ED" w:rsidP="00F52109">
      <w:pPr>
        <w:pStyle w:val="Standard"/>
        <w:numPr>
          <w:ilvl w:val="0"/>
          <w:numId w:val="61"/>
        </w:numPr>
        <w:rPr>
          <w:lang w:val="en-US"/>
        </w:rPr>
      </w:pPr>
      <w:r>
        <w:rPr>
          <w:lang w:val="en-US"/>
        </w:rPr>
        <w:t>The portal routes the event to portlet A, which performs event processing.</w:t>
      </w:r>
    </w:p>
    <w:p w:rsidR="005A05ED" w:rsidRPr="00A04937" w:rsidRDefault="00A04937" w:rsidP="00937CAC">
      <w:pPr>
        <w:pStyle w:val="Standard"/>
        <w:numPr>
          <w:ilvl w:val="0"/>
          <w:numId w:val="61"/>
        </w:numPr>
        <w:rPr>
          <w:lang w:val="en-US"/>
        </w:rPr>
      </w:pPr>
      <w:r w:rsidRPr="00A04937">
        <w:rPr>
          <w:lang w:val="en-US"/>
        </w:rPr>
        <w:t>Instead of rendering the page or redirecting the client to</w:t>
      </w:r>
      <w:r>
        <w:rPr>
          <w:lang w:val="en-US"/>
        </w:rPr>
        <w:t xml:space="preserve"> the new resulting render URL, t</w:t>
      </w:r>
      <w:r w:rsidR="005A05ED" w:rsidRPr="00A04937">
        <w:rPr>
          <w:lang w:val="en-US"/>
        </w:rPr>
        <w:t>he portal transmits the new page state containing updated information for portlets A and B to the portlet hub.</w:t>
      </w:r>
    </w:p>
    <w:p w:rsidR="000B46EF" w:rsidRDefault="000B46EF" w:rsidP="00F52109">
      <w:pPr>
        <w:pStyle w:val="Standard"/>
        <w:numPr>
          <w:ilvl w:val="0"/>
          <w:numId w:val="61"/>
        </w:numPr>
        <w:rPr>
          <w:lang w:val="en-US"/>
        </w:rPr>
      </w:pPr>
      <w:r>
        <w:rPr>
          <w:lang w:val="en-US"/>
        </w:rPr>
        <w:lastRenderedPageBreak/>
        <w:t xml:space="preserve">The portlet hub fulfills the action </w:t>
      </w:r>
      <w:r w:rsidRPr="007A1B59">
        <w:rPr>
          <w:rStyle w:val="inlinecode"/>
          <w:lang w:val="en-US"/>
        </w:rPr>
        <w:t>Promise</w:t>
      </w:r>
      <w:r>
        <w:rPr>
          <w:lang w:val="en-US"/>
        </w:rPr>
        <w:t>.</w:t>
      </w:r>
    </w:p>
    <w:p w:rsidR="00F52109" w:rsidRDefault="00F52109" w:rsidP="00F52109">
      <w:pPr>
        <w:pStyle w:val="Standard"/>
        <w:numPr>
          <w:ilvl w:val="0"/>
          <w:numId w:val="61"/>
        </w:numPr>
        <w:rPr>
          <w:lang w:val="en-US"/>
        </w:rPr>
      </w:pPr>
      <w:r w:rsidRPr="00B15B56">
        <w:rPr>
          <w:lang w:val="en-US"/>
        </w:rPr>
        <w:t>The po</w:t>
      </w:r>
      <w:r w:rsidR="005A05ED">
        <w:rPr>
          <w:lang w:val="en-US"/>
        </w:rPr>
        <w:t>rtlet hub</w:t>
      </w:r>
      <w:r w:rsidRPr="00B15B56">
        <w:rPr>
          <w:lang w:val="en-US"/>
        </w:rPr>
        <w:t xml:space="preserve"> fires an </w:t>
      </w:r>
      <w:r w:rsidRPr="00B15B56">
        <w:rPr>
          <w:rStyle w:val="inlinecode"/>
          <w:lang w:val="en-US"/>
        </w:rPr>
        <w:t>onStateChange</w:t>
      </w:r>
      <w:r>
        <w:rPr>
          <w:lang w:val="en-US"/>
        </w:rPr>
        <w:t xml:space="preserve"> event to </w:t>
      </w:r>
      <w:r w:rsidRPr="00B15B56">
        <w:rPr>
          <w:lang w:val="en-US"/>
        </w:rPr>
        <w:t>portlet</w:t>
      </w:r>
      <w:r w:rsidR="00196FD7">
        <w:rPr>
          <w:lang w:val="en-US"/>
        </w:rPr>
        <w:t xml:space="preserve"> client</w:t>
      </w:r>
      <w:r w:rsidRPr="00B15B56">
        <w:rPr>
          <w:lang w:val="en-US"/>
        </w:rPr>
        <w:t xml:space="preserve"> </w:t>
      </w:r>
      <w:r>
        <w:rPr>
          <w:lang w:val="en-US"/>
        </w:rPr>
        <w:t xml:space="preserve">B </w:t>
      </w:r>
      <w:r w:rsidR="005A05ED">
        <w:rPr>
          <w:lang w:val="en-US"/>
        </w:rPr>
        <w:t xml:space="preserve">with the updated </w:t>
      </w:r>
      <w:r w:rsidR="001C2B34">
        <w:rPr>
          <w:rStyle w:val="inlinecode"/>
          <w:lang w:val="en-US"/>
        </w:rPr>
        <w:t>RenderState</w:t>
      </w:r>
      <w:r w:rsidR="005A05ED">
        <w:rPr>
          <w:lang w:val="en-US"/>
        </w:rPr>
        <w:t xml:space="preserve"> object</w:t>
      </w:r>
      <w:r w:rsidRPr="00B15B56">
        <w:rPr>
          <w:lang w:val="en-US"/>
        </w:rPr>
        <w:t>.</w:t>
      </w:r>
    </w:p>
    <w:p w:rsidR="005A05ED" w:rsidRPr="005A05ED" w:rsidRDefault="005A05ED" w:rsidP="005A05ED">
      <w:pPr>
        <w:pStyle w:val="Standard"/>
        <w:numPr>
          <w:ilvl w:val="0"/>
          <w:numId w:val="61"/>
        </w:numPr>
        <w:rPr>
          <w:lang w:val="en-US"/>
        </w:rPr>
      </w:pPr>
      <w:r w:rsidRPr="00B15B56">
        <w:rPr>
          <w:lang w:val="en-US"/>
        </w:rPr>
        <w:t>The po</w:t>
      </w:r>
      <w:r>
        <w:rPr>
          <w:lang w:val="en-US"/>
        </w:rPr>
        <w:t>rtlet hub</w:t>
      </w:r>
      <w:r w:rsidRPr="00B15B56">
        <w:rPr>
          <w:lang w:val="en-US"/>
        </w:rPr>
        <w:t xml:space="preserve"> fires an </w:t>
      </w:r>
      <w:r w:rsidRPr="00B15B56">
        <w:rPr>
          <w:rStyle w:val="inlinecode"/>
          <w:lang w:val="en-US"/>
        </w:rPr>
        <w:t>onStateChange</w:t>
      </w:r>
      <w:r>
        <w:rPr>
          <w:lang w:val="en-US"/>
        </w:rPr>
        <w:t xml:space="preserve"> event to </w:t>
      </w:r>
      <w:r w:rsidRPr="00B15B56">
        <w:rPr>
          <w:lang w:val="en-US"/>
        </w:rPr>
        <w:t>portlet</w:t>
      </w:r>
      <w:r w:rsidR="00196FD7">
        <w:rPr>
          <w:lang w:val="en-US"/>
        </w:rPr>
        <w:t xml:space="preserve"> client</w:t>
      </w:r>
      <w:r w:rsidRPr="00B15B56">
        <w:rPr>
          <w:lang w:val="en-US"/>
        </w:rPr>
        <w:t xml:space="preserve"> </w:t>
      </w:r>
      <w:r>
        <w:rPr>
          <w:lang w:val="en-US"/>
        </w:rPr>
        <w:t xml:space="preserve">A with the updated </w:t>
      </w:r>
      <w:r w:rsidR="001C2B34">
        <w:rPr>
          <w:rStyle w:val="inlinecode"/>
          <w:lang w:val="en-US"/>
        </w:rPr>
        <w:t>RenderState</w:t>
      </w:r>
      <w:r>
        <w:rPr>
          <w:lang w:val="en-US"/>
        </w:rPr>
        <w:t xml:space="preserve"> object</w:t>
      </w:r>
      <w:r w:rsidRPr="00B15B56">
        <w:rPr>
          <w:lang w:val="en-US"/>
        </w:rPr>
        <w:t>.</w:t>
      </w:r>
    </w:p>
    <w:p w:rsidR="00F52109" w:rsidRDefault="00F52109" w:rsidP="00F52109">
      <w:pPr>
        <w:pStyle w:val="Standard"/>
        <w:numPr>
          <w:ilvl w:val="0"/>
          <w:numId w:val="61"/>
        </w:numPr>
        <w:rPr>
          <w:lang w:val="en-US"/>
        </w:rPr>
      </w:pPr>
      <w:r>
        <w:rPr>
          <w:lang w:val="en-US"/>
        </w:rPr>
        <w:t>During onStateChange execution, both affected portlets can use portlet hub methods to create resource URLs and can use JavaScript library functions to update the user interface.</w:t>
      </w:r>
    </w:p>
    <w:p w:rsidR="00F52109" w:rsidRDefault="00A04937" w:rsidP="00A04937">
      <w:pPr>
        <w:pStyle w:val="Heading3"/>
      </w:pPr>
      <w:bookmarkStart w:id="933" w:name="_Ref427732077"/>
      <w:bookmarkStart w:id="934" w:name="_Toc468261203"/>
      <w:r>
        <w:t>Partial Action</w:t>
      </w:r>
      <w:bookmarkEnd w:id="933"/>
      <w:bookmarkEnd w:id="934"/>
    </w:p>
    <w:p w:rsidR="00A04937" w:rsidRDefault="00A04937" w:rsidP="00A04937">
      <w:pPr>
        <w:pStyle w:val="Standard"/>
        <w:rPr>
          <w:lang w:val="en-US"/>
        </w:rPr>
      </w:pPr>
      <w:r>
        <w:rPr>
          <w:lang w:val="en-US"/>
        </w:rPr>
        <w:t>The partial action was introduced to provide client-side support for action-based frameworks such as JSF</w:t>
      </w:r>
      <w:r w:rsidR="00967615" w:rsidRPr="00967615">
        <w:rPr>
          <w:lang w:val="en-US"/>
        </w:rPr>
        <w:t xml:space="preserve"> which need to be in control</w:t>
      </w:r>
      <w:r>
        <w:rPr>
          <w:lang w:val="en-US"/>
        </w:rPr>
        <w:t xml:space="preserve"> in control of submitting the request and processing the response in order to work correctly. </w:t>
      </w:r>
    </w:p>
    <w:p w:rsidR="00A04937" w:rsidRDefault="00A04937" w:rsidP="00A04937">
      <w:pPr>
        <w:pStyle w:val="Standard"/>
        <w:rPr>
          <w:lang w:val="en-US"/>
        </w:rPr>
      </w:pPr>
      <w:r>
        <w:rPr>
          <w:lang w:val="en-US"/>
        </w:rPr>
        <w:t xml:space="preserve">The partial action sequence allows the portlet (or portlet bridge) client-side code to obtain an action URL that the framework can use to execute the request and obtain a response. </w:t>
      </w:r>
      <w:r w:rsidR="00196FD7">
        <w:rPr>
          <w:lang w:val="en-US"/>
        </w:rPr>
        <w:t xml:space="preserve">The partial action response </w:t>
      </w:r>
      <w:r w:rsidR="00261F3E">
        <w:rPr>
          <w:lang w:val="en-US"/>
        </w:rPr>
        <w:t>consists of a page state token, which is a</w:t>
      </w:r>
      <w:r w:rsidR="000C3417">
        <w:rPr>
          <w:lang w:val="en-US"/>
        </w:rPr>
        <w:t>n</w:t>
      </w:r>
      <w:r w:rsidR="00261F3E">
        <w:rPr>
          <w:lang w:val="en-US"/>
        </w:rPr>
        <w:t xml:space="preserve"> object that can contain any value, including the empty string or null.</w:t>
      </w:r>
    </w:p>
    <w:p w:rsidR="00261F3E" w:rsidRDefault="00261F3E" w:rsidP="00A04937">
      <w:pPr>
        <w:pStyle w:val="Standard"/>
        <w:rPr>
          <w:lang w:val="en-US"/>
        </w:rPr>
      </w:pPr>
      <w:r>
        <w:rPr>
          <w:lang w:val="en-US"/>
        </w:rPr>
        <w:t xml:space="preserve">The framework passes the page state token to the portlet hub in order to complete the partial action processing sequence. Based on the new page state, </w:t>
      </w:r>
      <w:r w:rsidR="008E36BA">
        <w:rPr>
          <w:lang w:val="en-US"/>
        </w:rPr>
        <w:t>obtained from the page state token or</w:t>
      </w:r>
      <w:r w:rsidR="002460C5">
        <w:rPr>
          <w:lang w:val="en-US"/>
        </w:rPr>
        <w:t xml:space="preserve"> alternatively</w:t>
      </w:r>
      <w:r w:rsidR="008E36BA">
        <w:rPr>
          <w:lang w:val="en-US"/>
        </w:rPr>
        <w:t xml:space="preserve"> through additional communication with the portal,</w:t>
      </w:r>
      <w:r>
        <w:rPr>
          <w:lang w:val="en-US"/>
        </w:rPr>
        <w:t xml:space="preserve"> the portlet hub fires </w:t>
      </w:r>
      <w:r w:rsidRPr="008E36BA">
        <w:rPr>
          <w:rStyle w:val="inlinecode"/>
          <w:lang w:val="en-US"/>
        </w:rPr>
        <w:t>onStateChange</w:t>
      </w:r>
      <w:r>
        <w:rPr>
          <w:lang w:val="en-US"/>
        </w:rPr>
        <w:t xml:space="preserve"> events to all affected portlet clients on the page. </w:t>
      </w:r>
    </w:p>
    <w:p w:rsidR="008E36BA" w:rsidRDefault="008E36BA" w:rsidP="00A04937">
      <w:pPr>
        <w:pStyle w:val="Standard"/>
        <w:rPr>
          <w:lang w:val="en-US"/>
        </w:rPr>
      </w:pPr>
      <w:r>
        <w:rPr>
          <w:lang w:val="en-US"/>
        </w:rPr>
        <w:t xml:space="preserve">The </w:t>
      </w:r>
      <w:r w:rsidRPr="00924C28">
        <w:rPr>
          <w:rStyle w:val="inlinecode"/>
          <w:lang w:val="en-US"/>
        </w:rPr>
        <w:t>onStateChange</w:t>
      </w:r>
      <w:r>
        <w:rPr>
          <w:lang w:val="en-US"/>
        </w:rPr>
        <w:t xml:space="preserve"> event fired to the portlet</w:t>
      </w:r>
      <w:r w:rsidR="00831F53">
        <w:rPr>
          <w:lang w:val="en-US"/>
        </w:rPr>
        <w:t xml:space="preserve"> client</w:t>
      </w:r>
      <w:r>
        <w:rPr>
          <w:lang w:val="en-US"/>
        </w:rPr>
        <w:t xml:space="preserve"> initiating the partial action sequence must contain a </w:t>
      </w:r>
      <w:r w:rsidRPr="00924C28">
        <w:rPr>
          <w:rStyle w:val="inlinecode"/>
          <w:lang w:val="en-US"/>
        </w:rPr>
        <w:t>RenderData</w:t>
      </w:r>
      <w:r>
        <w:rPr>
          <w:lang w:val="en-US"/>
        </w:rPr>
        <w:t xml:space="preserve"> object</w:t>
      </w:r>
      <w:r w:rsidR="002460C5">
        <w:rPr>
          <w:lang w:val="en-US"/>
        </w:rPr>
        <w:t xml:space="preserve"> as described in Section </w:t>
      </w:r>
      <w:r w:rsidR="002460C5">
        <w:rPr>
          <w:lang w:val="en-US"/>
        </w:rPr>
        <w:fldChar w:fldCharType="begin"/>
      </w:r>
      <w:r w:rsidR="002460C5">
        <w:rPr>
          <w:lang w:val="en-US"/>
        </w:rPr>
        <w:instrText xml:space="preserve"> REF _Ref462817900 \w \h </w:instrText>
      </w:r>
      <w:r w:rsidR="002460C5">
        <w:rPr>
          <w:lang w:val="en-US"/>
        </w:rPr>
      </w:r>
      <w:r w:rsidR="002460C5">
        <w:rPr>
          <w:lang w:val="en-US"/>
        </w:rPr>
        <w:fldChar w:fldCharType="separate"/>
      </w:r>
      <w:r w:rsidR="003B17E8">
        <w:rPr>
          <w:lang w:val="en-US"/>
        </w:rPr>
        <w:t>22.4.12</w:t>
      </w:r>
      <w:r w:rsidR="002460C5">
        <w:rPr>
          <w:lang w:val="en-US"/>
        </w:rPr>
        <w:fldChar w:fldCharType="end"/>
      </w:r>
      <w:r w:rsidR="002460C5">
        <w:rPr>
          <w:lang w:val="en-US"/>
        </w:rPr>
        <w:t xml:space="preserve"> on page </w:t>
      </w:r>
      <w:r w:rsidR="002460C5">
        <w:rPr>
          <w:lang w:val="en-US"/>
        </w:rPr>
        <w:fldChar w:fldCharType="begin"/>
      </w:r>
      <w:r w:rsidR="002460C5">
        <w:rPr>
          <w:lang w:val="en-US"/>
        </w:rPr>
        <w:instrText xml:space="preserve"> PAGEREF _Ref462817931 \h </w:instrText>
      </w:r>
      <w:r w:rsidR="002460C5">
        <w:rPr>
          <w:lang w:val="en-US"/>
        </w:rPr>
      </w:r>
      <w:r w:rsidR="002460C5">
        <w:rPr>
          <w:lang w:val="en-US"/>
        </w:rPr>
        <w:fldChar w:fldCharType="separate"/>
      </w:r>
      <w:r w:rsidR="003B17E8">
        <w:rPr>
          <w:noProof/>
          <w:lang w:val="en-US"/>
        </w:rPr>
        <w:t>151</w:t>
      </w:r>
      <w:r w:rsidR="002460C5">
        <w:rPr>
          <w:lang w:val="en-US"/>
        </w:rPr>
        <w:fldChar w:fldCharType="end"/>
      </w:r>
      <w:r w:rsidR="002460C5">
        <w:rPr>
          <w:lang w:val="en-US"/>
        </w:rPr>
        <w:t>.</w:t>
      </w:r>
    </w:p>
    <w:p w:rsidR="00A04937" w:rsidRDefault="00A04937" w:rsidP="00A04937">
      <w:pPr>
        <w:pStyle w:val="Standard"/>
        <w:rPr>
          <w:lang w:val="en-US"/>
        </w:rPr>
      </w:pPr>
      <w:r w:rsidRPr="00B15B56">
        <w:rPr>
          <w:lang w:val="en-US"/>
        </w:rPr>
        <w:t xml:space="preserve">In this scenario, portlet B </w:t>
      </w:r>
      <w:r>
        <w:rPr>
          <w:lang w:val="en-US"/>
        </w:rPr>
        <w:t xml:space="preserve">executes a </w:t>
      </w:r>
      <w:r w:rsidR="00196FD7">
        <w:rPr>
          <w:lang w:val="en-US"/>
        </w:rPr>
        <w:t>partial</w:t>
      </w:r>
      <w:r>
        <w:rPr>
          <w:lang w:val="en-US"/>
        </w:rPr>
        <w:t xml:space="preserve"> action that causes an event processing sequence on the server, resulting in </w:t>
      </w:r>
      <w:r w:rsidR="001C2B34">
        <w:rPr>
          <w:lang w:val="en-US"/>
        </w:rPr>
        <w:t>render state</w:t>
      </w:r>
      <w:r>
        <w:rPr>
          <w:lang w:val="en-US"/>
        </w:rPr>
        <w:t xml:space="preserve"> updates for portlets A and B</w:t>
      </w:r>
      <w:r w:rsidR="00196FD7">
        <w:rPr>
          <w:lang w:val="en-US"/>
        </w:rPr>
        <w:t xml:space="preserve"> and markup updates for portlet B. </w:t>
      </w:r>
    </w:p>
    <w:p w:rsidR="00196FD7" w:rsidRDefault="007A1B59" w:rsidP="00A04937">
      <w:pPr>
        <w:pStyle w:val="Standard"/>
        <w:rPr>
          <w:lang w:val="en-US"/>
        </w:rPr>
      </w:pPr>
      <w:r>
        <w:rPr>
          <w:noProof/>
          <w:lang w:val="en-US" w:eastAsia="en-US" w:bidi="ar-SA"/>
        </w:rPr>
        <w:drawing>
          <wp:anchor distT="0" distB="0" distL="114300" distR="114300" simplePos="0" relativeHeight="251722752" behindDoc="0" locked="0" layoutInCell="1" allowOverlap="1" wp14:anchorId="3ABF1338" wp14:editId="4F51251B">
            <wp:simplePos x="0" y="0"/>
            <wp:positionH relativeFrom="column">
              <wp:posOffset>0</wp:posOffset>
            </wp:positionH>
            <wp:positionV relativeFrom="paragraph">
              <wp:posOffset>600075</wp:posOffset>
            </wp:positionV>
            <wp:extent cx="5731510" cy="2662555"/>
            <wp:effectExtent l="190500" t="190500" r="193040" b="1949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HpartialAction.gif"/>
                    <pic:cNvPicPr/>
                  </pic:nvPicPr>
                  <pic:blipFill>
                    <a:blip r:embed="rId40">
                      <a:extLst>
                        <a:ext uri="{28A0092B-C50C-407E-A947-70E740481C1C}">
                          <a14:useLocalDpi xmlns:a14="http://schemas.microsoft.com/office/drawing/2010/main" val="0"/>
                        </a:ext>
                      </a:extLst>
                    </a:blip>
                    <a:stretch>
                      <a:fillRect/>
                    </a:stretch>
                  </pic:blipFill>
                  <pic:spPr>
                    <a:xfrm>
                      <a:off x="0" y="0"/>
                      <a:ext cx="5731510" cy="2662555"/>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A02676">
        <w:rPr>
          <w:noProof/>
          <w:lang w:val="en-US" w:eastAsia="en-US" w:bidi="ar-SA"/>
        </w:rPr>
        <mc:AlternateContent>
          <mc:Choice Requires="wps">
            <w:drawing>
              <wp:anchor distT="0" distB="0" distL="114300" distR="114300" simplePos="0" relativeHeight="251724800" behindDoc="0" locked="0" layoutInCell="1" allowOverlap="1" wp14:anchorId="77096DDF" wp14:editId="3FC907E3">
                <wp:simplePos x="0" y="0"/>
                <wp:positionH relativeFrom="column">
                  <wp:posOffset>0</wp:posOffset>
                </wp:positionH>
                <wp:positionV relativeFrom="paragraph">
                  <wp:posOffset>3345180</wp:posOffset>
                </wp:positionV>
                <wp:extent cx="573151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17E8" w:rsidRPr="00D84CF4" w:rsidRDefault="003B17E8" w:rsidP="00A02676">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6</w:t>
                            </w:r>
                            <w:r>
                              <w:fldChar w:fldCharType="end"/>
                            </w:r>
                            <w:r>
                              <w:t xml:space="preserve"> Partial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96DDF" id="Text Box 40" o:spid="_x0000_s1046" type="#_x0000_t202" style="position:absolute;left:0;text-align:left;margin-left:0;margin-top:263.4pt;width:451.3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" stroked="f">
                <v:textbox style="mso-fit-shape-to-text:t" inset="0,0,0,0">
                  <w:txbxContent>
                    <w:p w:rsidR="003B17E8" w:rsidRPr="00D84CF4" w:rsidRDefault="003B17E8" w:rsidP="00A02676">
                      <w:pPr>
                        <w:pStyle w:val="Caption"/>
                        <w:rPr>
                          <w:rFonts w:ascii="Times New Roman" w:hAnsi="Times New Roman"/>
                          <w:noProof/>
                        </w:rPr>
                      </w:pPr>
                      <w:r>
                        <w:t xml:space="preserve">Figure </w:t>
                      </w:r>
                      <w:r>
                        <w:fldChar w:fldCharType="begin"/>
                      </w:r>
                      <w:r>
                        <w:instrText xml:space="preserve"> STYLEREF 1 \s </w:instrText>
                      </w:r>
                      <w:r>
                        <w:fldChar w:fldCharType="separate"/>
                      </w:r>
                      <w:r>
                        <w:rPr>
                          <w:noProof/>
                        </w:rPr>
                        <w:t>22</w:t>
                      </w:r>
                      <w:r>
                        <w:fldChar w:fldCharType="end"/>
                      </w:r>
                      <w:r>
                        <w:t>–</w:t>
                      </w:r>
                      <w:r>
                        <w:fldChar w:fldCharType="begin"/>
                      </w:r>
                      <w:r>
                        <w:instrText xml:space="preserve"> SEQ Figure \* ARABIC \s 1 </w:instrText>
                      </w:r>
                      <w:r>
                        <w:fldChar w:fldCharType="separate"/>
                      </w:r>
                      <w:r>
                        <w:rPr>
                          <w:noProof/>
                        </w:rPr>
                        <w:t>6</w:t>
                      </w:r>
                      <w:r>
                        <w:fldChar w:fldCharType="end"/>
                      </w:r>
                      <w:r>
                        <w:t xml:space="preserve"> Partial Action</w:t>
                      </w:r>
                    </w:p>
                  </w:txbxContent>
                </v:textbox>
                <w10:wrap type="topAndBottom"/>
              </v:shape>
            </w:pict>
          </mc:Fallback>
        </mc:AlternateContent>
      </w:r>
      <w:r w:rsidR="00196FD7">
        <w:rPr>
          <w:lang w:val="en-US"/>
        </w:rPr>
        <w:t xml:space="preserve">In the figure below, portlet client B is colored to indicate that it might be executing framework bridge code, such as the JSF </w:t>
      </w:r>
      <w:r w:rsidR="00A02676">
        <w:rPr>
          <w:lang w:val="en-US"/>
        </w:rPr>
        <w:t>Portlet Bridge</w:t>
      </w:r>
      <w:r w:rsidR="00196FD7">
        <w:rPr>
          <w:lang w:val="en-US"/>
        </w:rPr>
        <w:t>, t</w:t>
      </w:r>
      <w:r>
        <w:rPr>
          <w:lang w:val="en-US"/>
        </w:rPr>
        <w:t>o work with the framework</w:t>
      </w:r>
      <w:r w:rsidR="00196FD7">
        <w:rPr>
          <w:lang w:val="en-US"/>
        </w:rPr>
        <w:t>.</w:t>
      </w:r>
    </w:p>
    <w:p w:rsidR="00196FD7" w:rsidRDefault="00196FD7" w:rsidP="00196FD7">
      <w:pPr>
        <w:pStyle w:val="Standard"/>
        <w:numPr>
          <w:ilvl w:val="0"/>
          <w:numId w:val="62"/>
        </w:numPr>
        <w:rPr>
          <w:lang w:val="en-US"/>
        </w:rPr>
      </w:pPr>
      <w:r>
        <w:rPr>
          <w:lang w:val="en-US"/>
        </w:rPr>
        <w:lastRenderedPageBreak/>
        <w:t>The scenario begins when a user interaction with portlet client B initiates a</w:t>
      </w:r>
      <w:r w:rsidR="007A1B59">
        <w:rPr>
          <w:lang w:val="en-US"/>
        </w:rPr>
        <w:t>n</w:t>
      </w:r>
      <w:r>
        <w:rPr>
          <w:lang w:val="en-US"/>
        </w:rPr>
        <w:t xml:space="preserve"> action</w:t>
      </w:r>
      <w:r w:rsidR="007A1B59">
        <w:rPr>
          <w:lang w:val="en-US"/>
        </w:rPr>
        <w:t xml:space="preserve"> that uses the framework</w:t>
      </w:r>
      <w:r>
        <w:rPr>
          <w:lang w:val="en-US"/>
        </w:rPr>
        <w:t xml:space="preserve">, such as a form submission, that </w:t>
      </w:r>
      <w:r w:rsidR="007A1B59">
        <w:rPr>
          <w:lang w:val="en-US"/>
        </w:rPr>
        <w:t>that causes a server-side event affecting portlet A.</w:t>
      </w:r>
    </w:p>
    <w:p w:rsidR="00196FD7" w:rsidRDefault="00196FD7" w:rsidP="00196FD7">
      <w:pPr>
        <w:pStyle w:val="Standard"/>
        <w:numPr>
          <w:ilvl w:val="0"/>
          <w:numId w:val="62"/>
        </w:numPr>
        <w:rPr>
          <w:lang w:val="en-US"/>
        </w:rPr>
      </w:pPr>
      <w:r>
        <w:rPr>
          <w:lang w:val="en-US"/>
        </w:rPr>
        <w:t xml:space="preserve">Portlet client B invokes the portlet hub </w:t>
      </w:r>
      <w:r w:rsidR="00FF12F9" w:rsidRPr="00924C28">
        <w:rPr>
          <w:rStyle w:val="inlinecode"/>
          <w:lang w:val="en-US"/>
        </w:rPr>
        <w:t>startPartialAction</w:t>
      </w:r>
      <w:r>
        <w:rPr>
          <w:lang w:val="en-US"/>
        </w:rPr>
        <w:t xml:space="preserve"> method with any necessary acti</w:t>
      </w:r>
      <w:r w:rsidR="007A1B59">
        <w:rPr>
          <w:lang w:val="en-US"/>
        </w:rPr>
        <w:t>on parameters</w:t>
      </w:r>
      <w:r>
        <w:rPr>
          <w:lang w:val="en-US"/>
        </w:rPr>
        <w:t>.</w:t>
      </w:r>
    </w:p>
    <w:p w:rsidR="00196FD7" w:rsidRDefault="007A1B59" w:rsidP="00196FD7">
      <w:pPr>
        <w:pStyle w:val="Standard"/>
        <w:numPr>
          <w:ilvl w:val="0"/>
          <w:numId w:val="62"/>
        </w:numPr>
        <w:rPr>
          <w:lang w:val="en-US"/>
        </w:rPr>
      </w:pPr>
      <w:r>
        <w:rPr>
          <w:lang w:val="en-US"/>
        </w:rPr>
        <w:t xml:space="preserve">The portlet hub returns a </w:t>
      </w:r>
      <w:r w:rsidRPr="00EA4061">
        <w:rPr>
          <w:rStyle w:val="inlinecode"/>
          <w:lang w:val="en-US"/>
        </w:rPr>
        <w:t>Promise</w:t>
      </w:r>
      <w:r>
        <w:rPr>
          <w:lang w:val="en-US"/>
        </w:rPr>
        <w:t>.</w:t>
      </w:r>
    </w:p>
    <w:p w:rsidR="007A1B59" w:rsidRDefault="007A1B59" w:rsidP="00196FD7">
      <w:pPr>
        <w:pStyle w:val="Standard"/>
        <w:numPr>
          <w:ilvl w:val="0"/>
          <w:numId w:val="62"/>
        </w:numPr>
        <w:rPr>
          <w:lang w:val="en-US"/>
        </w:rPr>
      </w:pPr>
      <w:r>
        <w:rPr>
          <w:lang w:val="en-US"/>
        </w:rPr>
        <w:t>The portlet hub potentially communicates with the portal.</w:t>
      </w:r>
    </w:p>
    <w:p w:rsidR="007A1B59" w:rsidRDefault="007A1B59" w:rsidP="00196FD7">
      <w:pPr>
        <w:pStyle w:val="Standard"/>
        <w:numPr>
          <w:ilvl w:val="0"/>
          <w:numId w:val="62"/>
        </w:numPr>
        <w:rPr>
          <w:lang w:val="en-US"/>
        </w:rPr>
      </w:pPr>
      <w:r>
        <w:rPr>
          <w:lang w:val="en-US"/>
        </w:rPr>
        <w:t xml:space="preserve">The portlet hub fulfills the Promise with a </w:t>
      </w:r>
      <w:r w:rsidRPr="00EA4061">
        <w:rPr>
          <w:rStyle w:val="inlinecode"/>
          <w:lang w:val="en-US"/>
        </w:rPr>
        <w:t>PartialActionInit</w:t>
      </w:r>
      <w:r>
        <w:rPr>
          <w:lang w:val="en-US"/>
        </w:rPr>
        <w:t xml:space="preserve"> object.</w:t>
      </w:r>
    </w:p>
    <w:p w:rsidR="00096CA1" w:rsidRDefault="007A1B59" w:rsidP="007A1B59">
      <w:pPr>
        <w:pStyle w:val="Standard"/>
        <w:ind w:left="720"/>
        <w:rPr>
          <w:lang w:val="en-US"/>
        </w:rPr>
      </w:pPr>
      <w:r>
        <w:rPr>
          <w:lang w:val="en-US"/>
        </w:rPr>
        <w:t xml:space="preserve">The </w:t>
      </w:r>
      <w:r w:rsidRPr="00924C28">
        <w:rPr>
          <w:rStyle w:val="inlinecode"/>
          <w:lang w:val="en-US"/>
        </w:rPr>
        <w:t>PartialActionInit</w:t>
      </w:r>
      <w:r>
        <w:rPr>
          <w:lang w:val="en-US"/>
        </w:rPr>
        <w:t xml:space="preserve"> object contains a URL and a callback function. The URL is called the partial action URL, and when it is fired, it invokes the partial action processing sequence on the portal server. </w:t>
      </w:r>
      <w:r w:rsidR="00096CA1">
        <w:rPr>
          <w:lang w:val="en-US"/>
        </w:rPr>
        <w:t xml:space="preserve">The callback function is called the </w:t>
      </w:r>
      <w:r w:rsidR="00FF12F9" w:rsidRPr="00EA4061">
        <w:rPr>
          <w:rStyle w:val="inlinecode"/>
          <w:lang w:val="en-US"/>
        </w:rPr>
        <w:t>set</w:t>
      </w:r>
      <w:r w:rsidR="00FF12F9">
        <w:rPr>
          <w:rStyle w:val="inlinecode"/>
          <w:lang w:val="en-US"/>
        </w:rPr>
        <w:t>PageState</w:t>
      </w:r>
      <w:r w:rsidR="00FF12F9">
        <w:rPr>
          <w:lang w:val="en-US"/>
        </w:rPr>
        <w:t xml:space="preserve"> </w:t>
      </w:r>
      <w:r w:rsidR="00096CA1">
        <w:rPr>
          <w:lang w:val="en-US"/>
        </w:rPr>
        <w:t xml:space="preserve">function, and it takes a </w:t>
      </w:r>
      <w:r w:rsidR="00FF12F9" w:rsidRPr="00FF12F9">
        <w:rPr>
          <w:rStyle w:val="inlinecode"/>
          <w:lang w:val="en-US"/>
        </w:rPr>
        <w:t>S</w:t>
      </w:r>
      <w:r w:rsidR="00096CA1" w:rsidRPr="00FF12F9">
        <w:rPr>
          <w:rStyle w:val="inlinecode"/>
          <w:lang w:val="en-US"/>
        </w:rPr>
        <w:t>tring</w:t>
      </w:r>
      <w:r w:rsidR="00096CA1">
        <w:rPr>
          <w:lang w:val="en-US"/>
        </w:rPr>
        <w:t xml:space="preserve"> </w:t>
      </w:r>
      <w:r w:rsidR="00FF12F9">
        <w:rPr>
          <w:lang w:val="en-US"/>
        </w:rPr>
        <w:t>page</w:t>
      </w:r>
      <w:r w:rsidR="001C2B34">
        <w:rPr>
          <w:lang w:val="en-US"/>
        </w:rPr>
        <w:t xml:space="preserve"> state</w:t>
      </w:r>
      <w:r w:rsidR="00096CA1">
        <w:rPr>
          <w:lang w:val="en-US"/>
        </w:rPr>
        <w:t xml:space="preserve"> token as the only argument.</w:t>
      </w:r>
    </w:p>
    <w:p w:rsidR="007A1B59" w:rsidRDefault="00096CA1" w:rsidP="007A1B59">
      <w:pPr>
        <w:pStyle w:val="Standard"/>
        <w:ind w:left="720"/>
        <w:rPr>
          <w:lang w:val="en-US"/>
        </w:rPr>
      </w:pPr>
      <w:r>
        <w:rPr>
          <w:lang w:val="en-US"/>
        </w:rPr>
        <w:t>Later in the sequence, t</w:t>
      </w:r>
      <w:r w:rsidR="007A1B59">
        <w:rPr>
          <w:lang w:val="en-US"/>
        </w:rPr>
        <w:t>he portlet client invokes the callback function</w:t>
      </w:r>
      <w:r>
        <w:rPr>
          <w:lang w:val="en-US"/>
        </w:rPr>
        <w:t>, passing the page state token provided by the portlet container as an argument,</w:t>
      </w:r>
      <w:r w:rsidR="007A1B59">
        <w:rPr>
          <w:lang w:val="en-US"/>
        </w:rPr>
        <w:t xml:space="preserve"> </w:t>
      </w:r>
      <w:r>
        <w:rPr>
          <w:lang w:val="en-US"/>
        </w:rPr>
        <w:t>to conclude the partial action processing sequence.</w:t>
      </w:r>
    </w:p>
    <w:p w:rsidR="00096CA1" w:rsidRDefault="00937CAC" w:rsidP="00196FD7">
      <w:pPr>
        <w:pStyle w:val="Standard"/>
        <w:numPr>
          <w:ilvl w:val="0"/>
          <w:numId w:val="62"/>
        </w:numPr>
        <w:rPr>
          <w:lang w:val="en-US"/>
        </w:rPr>
      </w:pPr>
      <w:r>
        <w:rPr>
          <w:lang w:val="en-US"/>
        </w:rPr>
        <w:t>Portlet client B uses the partial action URL with the framework to invoke partial action processing.</w:t>
      </w:r>
    </w:p>
    <w:p w:rsidR="00196FD7" w:rsidRDefault="00937CAC" w:rsidP="00196FD7">
      <w:pPr>
        <w:pStyle w:val="Standard"/>
        <w:numPr>
          <w:ilvl w:val="0"/>
          <w:numId w:val="62"/>
        </w:numPr>
        <w:rPr>
          <w:lang w:val="en-US"/>
        </w:rPr>
      </w:pPr>
      <w:r>
        <w:rPr>
          <w:lang w:val="en-US"/>
        </w:rPr>
        <w:t xml:space="preserve">The portlet container </w:t>
      </w:r>
      <w:r w:rsidR="00FF12F9">
        <w:rPr>
          <w:lang w:val="en-US"/>
        </w:rPr>
        <w:t>issues</w:t>
      </w:r>
      <w:r>
        <w:rPr>
          <w:lang w:val="en-US"/>
        </w:rPr>
        <w:t xml:space="preserve"> an</w:t>
      </w:r>
      <w:r w:rsidR="00196FD7">
        <w:rPr>
          <w:lang w:val="en-US"/>
        </w:rPr>
        <w:t xml:space="preserve"> action request for portlet B on the server.</w:t>
      </w:r>
    </w:p>
    <w:p w:rsidR="00196FD7" w:rsidRDefault="00196FD7" w:rsidP="00196FD7">
      <w:pPr>
        <w:pStyle w:val="Standard"/>
        <w:numPr>
          <w:ilvl w:val="0"/>
          <w:numId w:val="62"/>
        </w:numPr>
        <w:rPr>
          <w:lang w:val="en-US"/>
        </w:rPr>
      </w:pPr>
      <w:r>
        <w:rPr>
          <w:lang w:val="en-US"/>
        </w:rPr>
        <w:t>Portlet B executes the action request and fires an event.</w:t>
      </w:r>
    </w:p>
    <w:p w:rsidR="00196FD7" w:rsidRDefault="00196FD7" w:rsidP="00196FD7">
      <w:pPr>
        <w:pStyle w:val="Standard"/>
        <w:numPr>
          <w:ilvl w:val="0"/>
          <w:numId w:val="62"/>
        </w:numPr>
        <w:rPr>
          <w:lang w:val="en-US"/>
        </w:rPr>
      </w:pPr>
      <w:r>
        <w:rPr>
          <w:lang w:val="en-US"/>
        </w:rPr>
        <w:t>The portal routes the event to portlet A, which performs event processing.</w:t>
      </w:r>
    </w:p>
    <w:p w:rsidR="00831F53" w:rsidRDefault="00831F53" w:rsidP="00F944E0">
      <w:pPr>
        <w:pStyle w:val="Standard"/>
        <w:numPr>
          <w:ilvl w:val="0"/>
          <w:numId w:val="62"/>
        </w:numPr>
        <w:rPr>
          <w:lang w:val="en-US"/>
        </w:rPr>
      </w:pPr>
      <w:r>
        <w:rPr>
          <w:lang w:val="en-US"/>
        </w:rPr>
        <w:t>The portal</w:t>
      </w:r>
      <w:r w:rsidR="00F944E0">
        <w:rPr>
          <w:lang w:val="en-US"/>
        </w:rPr>
        <w:t xml:space="preserve"> invoke</w:t>
      </w:r>
      <w:r>
        <w:rPr>
          <w:lang w:val="en-US"/>
        </w:rPr>
        <w:t>s</w:t>
      </w:r>
      <w:r w:rsidR="00F944E0">
        <w:rPr>
          <w:lang w:val="en-US"/>
        </w:rPr>
        <w:t xml:space="preserve"> resource request processing for portlet B in order to </w:t>
      </w:r>
      <w:r>
        <w:rPr>
          <w:lang w:val="en-US"/>
        </w:rPr>
        <w:t xml:space="preserve">generate the </w:t>
      </w:r>
      <w:r w:rsidRPr="00831F53">
        <w:rPr>
          <w:rStyle w:val="inlinecode"/>
          <w:lang w:val="en-US"/>
        </w:rPr>
        <w:t>RenderData</w:t>
      </w:r>
      <w:r>
        <w:rPr>
          <w:lang w:val="en-US"/>
        </w:rPr>
        <w:t xml:space="preserve"> object to be provided to portlet client B during Step </w:t>
      </w:r>
      <w:r>
        <w:rPr>
          <w:lang w:val="en-US"/>
        </w:rPr>
        <w:fldChar w:fldCharType="begin"/>
      </w:r>
      <w:r>
        <w:rPr>
          <w:lang w:val="en-US"/>
        </w:rPr>
        <w:instrText xml:space="preserve"> REF _Ref462826277 \n \p \h </w:instrText>
      </w:r>
      <w:r>
        <w:rPr>
          <w:lang w:val="en-US"/>
        </w:rPr>
      </w:r>
      <w:r>
        <w:rPr>
          <w:lang w:val="en-US"/>
        </w:rPr>
        <w:fldChar w:fldCharType="separate"/>
      </w:r>
      <w:r w:rsidR="003B17E8">
        <w:rPr>
          <w:lang w:val="en-US"/>
        </w:rPr>
        <w:t>16 below</w:t>
      </w:r>
      <w:r>
        <w:rPr>
          <w:lang w:val="en-US"/>
        </w:rPr>
        <w:fldChar w:fldCharType="end"/>
      </w:r>
      <w:r>
        <w:rPr>
          <w:lang w:val="en-US"/>
        </w:rPr>
        <w:t>.</w:t>
      </w:r>
    </w:p>
    <w:p w:rsidR="00F944E0" w:rsidRPr="00F944E0" w:rsidRDefault="00831F53" w:rsidP="00831F53">
      <w:pPr>
        <w:pStyle w:val="Standard"/>
        <w:ind w:left="720"/>
        <w:rPr>
          <w:lang w:val="en-US"/>
        </w:rPr>
      </w:pPr>
      <w:r>
        <w:rPr>
          <w:lang w:val="en-US"/>
        </w:rPr>
        <w:t xml:space="preserve">Note that the portal implementation is free to invoke the resource method at this point in order to </w:t>
      </w:r>
      <w:r w:rsidR="00F944E0">
        <w:rPr>
          <w:lang w:val="en-US"/>
        </w:rPr>
        <w:t>include the resulting markup in the page state token</w:t>
      </w:r>
      <w:r>
        <w:rPr>
          <w:lang w:val="en-US"/>
        </w:rPr>
        <w:t>, or at a later time through an implementation-specific mechanism</w:t>
      </w:r>
      <w:r w:rsidR="00F944E0">
        <w:rPr>
          <w:lang w:val="en-US"/>
        </w:rPr>
        <w:t>.</w:t>
      </w:r>
    </w:p>
    <w:p w:rsidR="00F944E0" w:rsidRDefault="00196FD7" w:rsidP="00196FD7">
      <w:pPr>
        <w:pStyle w:val="Standard"/>
        <w:numPr>
          <w:ilvl w:val="0"/>
          <w:numId w:val="62"/>
        </w:numPr>
        <w:rPr>
          <w:lang w:val="en-US"/>
        </w:rPr>
      </w:pPr>
      <w:r w:rsidRPr="00A04937">
        <w:rPr>
          <w:lang w:val="en-US"/>
        </w:rPr>
        <w:t>Instead of rendering the page or redirecting the client to</w:t>
      </w:r>
      <w:r>
        <w:rPr>
          <w:lang w:val="en-US"/>
        </w:rPr>
        <w:t xml:space="preserve"> the new resulting render URL, </w:t>
      </w:r>
      <w:r w:rsidR="00FF12F9">
        <w:rPr>
          <w:lang w:val="en-US"/>
        </w:rPr>
        <w:t>the portal stops processing and returns the resulting page state token to</w:t>
      </w:r>
      <w:r w:rsidR="00F944E0">
        <w:rPr>
          <w:lang w:val="en-US"/>
        </w:rPr>
        <w:t xml:space="preserve"> the client. </w:t>
      </w:r>
    </w:p>
    <w:p w:rsidR="00F7199C" w:rsidRDefault="00F7199C" w:rsidP="00196FD7">
      <w:pPr>
        <w:pStyle w:val="Standard"/>
        <w:numPr>
          <w:ilvl w:val="0"/>
          <w:numId w:val="62"/>
        </w:numPr>
        <w:rPr>
          <w:lang w:val="en-US"/>
        </w:rPr>
      </w:pPr>
      <w:r>
        <w:rPr>
          <w:lang w:val="en-US"/>
        </w:rPr>
        <w:t xml:space="preserve">The portal sends the partial action response, which </w:t>
      </w:r>
      <w:r w:rsidR="00F944E0">
        <w:rPr>
          <w:lang w:val="en-US"/>
        </w:rPr>
        <w:t>contain</w:t>
      </w:r>
      <w:r>
        <w:rPr>
          <w:lang w:val="en-US"/>
        </w:rPr>
        <w:t xml:space="preserve">s </w:t>
      </w:r>
      <w:r w:rsidR="00F944E0">
        <w:rPr>
          <w:lang w:val="en-US"/>
        </w:rPr>
        <w:t>the page state token</w:t>
      </w:r>
      <w:r>
        <w:rPr>
          <w:lang w:val="en-US"/>
        </w:rPr>
        <w:t xml:space="preserve">, back to the </w:t>
      </w:r>
      <w:r w:rsidR="00EA4061">
        <w:rPr>
          <w:lang w:val="en-US"/>
        </w:rPr>
        <w:t>framework.</w:t>
      </w:r>
    </w:p>
    <w:p w:rsidR="00EA4061" w:rsidRDefault="00EA4061" w:rsidP="00196FD7">
      <w:pPr>
        <w:pStyle w:val="Standard"/>
        <w:numPr>
          <w:ilvl w:val="0"/>
          <w:numId w:val="62"/>
        </w:numPr>
        <w:rPr>
          <w:lang w:val="en-US"/>
        </w:rPr>
      </w:pPr>
      <w:r>
        <w:rPr>
          <w:lang w:val="en-US"/>
        </w:rPr>
        <w:t>The framework concludes its work and passes the page state token to portlet B.</w:t>
      </w:r>
    </w:p>
    <w:p w:rsidR="00196FD7" w:rsidRDefault="00EA4061" w:rsidP="00196FD7">
      <w:pPr>
        <w:pStyle w:val="Standard"/>
        <w:numPr>
          <w:ilvl w:val="0"/>
          <w:numId w:val="62"/>
        </w:numPr>
        <w:rPr>
          <w:lang w:val="en-US"/>
        </w:rPr>
      </w:pPr>
      <w:r>
        <w:rPr>
          <w:lang w:val="en-US"/>
        </w:rPr>
        <w:t xml:space="preserve">Portlet B calls the </w:t>
      </w:r>
      <w:r w:rsidRPr="00EA4061">
        <w:rPr>
          <w:rStyle w:val="inlinecode"/>
          <w:lang w:val="en-US"/>
        </w:rPr>
        <w:t>setPageState</w:t>
      </w:r>
      <w:r>
        <w:rPr>
          <w:lang w:val="en-US"/>
        </w:rPr>
        <w:t xml:space="preserve"> function, passing the page state token to the portlet hub</w:t>
      </w:r>
      <w:r w:rsidR="00196FD7">
        <w:rPr>
          <w:lang w:val="en-US"/>
        </w:rPr>
        <w:t>.</w:t>
      </w:r>
    </w:p>
    <w:p w:rsidR="00EA4061" w:rsidRDefault="00EA4061" w:rsidP="00196FD7">
      <w:pPr>
        <w:pStyle w:val="Standard"/>
        <w:numPr>
          <w:ilvl w:val="0"/>
          <w:numId w:val="62"/>
        </w:numPr>
        <w:rPr>
          <w:lang w:val="en-US"/>
        </w:rPr>
      </w:pPr>
      <w:r>
        <w:rPr>
          <w:lang w:val="en-US"/>
        </w:rPr>
        <w:t>The portlet hub updates its internal state, which could potentially require communication with the portal.</w:t>
      </w:r>
    </w:p>
    <w:p w:rsidR="00196FD7" w:rsidRDefault="00196FD7" w:rsidP="00196FD7">
      <w:pPr>
        <w:pStyle w:val="Standard"/>
        <w:numPr>
          <w:ilvl w:val="0"/>
          <w:numId w:val="62"/>
        </w:numPr>
        <w:rPr>
          <w:lang w:val="en-US"/>
        </w:rPr>
      </w:pPr>
      <w:bookmarkStart w:id="935" w:name="_Ref462826277"/>
      <w:r w:rsidRPr="00B15B56">
        <w:rPr>
          <w:lang w:val="en-US"/>
        </w:rPr>
        <w:t>The po</w:t>
      </w:r>
      <w:r>
        <w:rPr>
          <w:lang w:val="en-US"/>
        </w:rPr>
        <w:t>rtlet hub</w:t>
      </w:r>
      <w:r w:rsidRPr="00B15B56">
        <w:rPr>
          <w:lang w:val="en-US"/>
        </w:rPr>
        <w:t xml:space="preserve"> fires an </w:t>
      </w:r>
      <w:r w:rsidRPr="00B15B56">
        <w:rPr>
          <w:rStyle w:val="inlinecode"/>
          <w:lang w:val="en-US"/>
        </w:rPr>
        <w:t>onStateChange</w:t>
      </w:r>
      <w:r>
        <w:rPr>
          <w:lang w:val="en-US"/>
        </w:rPr>
        <w:t xml:space="preserve"> event to </w:t>
      </w:r>
      <w:r w:rsidRPr="00B15B56">
        <w:rPr>
          <w:lang w:val="en-US"/>
        </w:rPr>
        <w:t>portlet</w:t>
      </w:r>
      <w:r>
        <w:rPr>
          <w:lang w:val="en-US"/>
        </w:rPr>
        <w:t xml:space="preserve"> client</w:t>
      </w:r>
      <w:r w:rsidRPr="00B15B56">
        <w:rPr>
          <w:lang w:val="en-US"/>
        </w:rPr>
        <w:t xml:space="preserve"> </w:t>
      </w:r>
      <w:r>
        <w:rPr>
          <w:lang w:val="en-US"/>
        </w:rPr>
        <w:t xml:space="preserve">B with the updated </w:t>
      </w:r>
      <w:r w:rsidR="001C2B34">
        <w:rPr>
          <w:rStyle w:val="inlinecode"/>
          <w:lang w:val="en-US"/>
        </w:rPr>
        <w:t>RenderState</w:t>
      </w:r>
      <w:r>
        <w:rPr>
          <w:lang w:val="en-US"/>
        </w:rPr>
        <w:t xml:space="preserve"> object</w:t>
      </w:r>
      <w:r w:rsidR="00F944E0">
        <w:rPr>
          <w:lang w:val="en-US"/>
        </w:rPr>
        <w:t xml:space="preserve"> and with a </w:t>
      </w:r>
      <w:r w:rsidR="00F944E0" w:rsidRPr="00924C28">
        <w:rPr>
          <w:rStyle w:val="inlinecode"/>
          <w:lang w:val="en-US"/>
        </w:rPr>
        <w:t>RenderData</w:t>
      </w:r>
      <w:r w:rsidR="00F944E0">
        <w:rPr>
          <w:lang w:val="en-US"/>
        </w:rPr>
        <w:t xml:space="preserve"> object containing the data produced by the resource method</w:t>
      </w:r>
      <w:r w:rsidRPr="00B15B56">
        <w:rPr>
          <w:lang w:val="en-US"/>
        </w:rPr>
        <w:t>.</w:t>
      </w:r>
      <w:bookmarkEnd w:id="935"/>
    </w:p>
    <w:p w:rsidR="00196FD7" w:rsidRPr="005A05ED" w:rsidRDefault="00196FD7" w:rsidP="00196FD7">
      <w:pPr>
        <w:pStyle w:val="Standard"/>
        <w:numPr>
          <w:ilvl w:val="0"/>
          <w:numId w:val="62"/>
        </w:numPr>
        <w:rPr>
          <w:lang w:val="en-US"/>
        </w:rPr>
      </w:pPr>
      <w:r w:rsidRPr="00B15B56">
        <w:rPr>
          <w:lang w:val="en-US"/>
        </w:rPr>
        <w:t>The po</w:t>
      </w:r>
      <w:r>
        <w:rPr>
          <w:lang w:val="en-US"/>
        </w:rPr>
        <w:t>rtlet hub</w:t>
      </w:r>
      <w:r w:rsidRPr="00B15B56">
        <w:rPr>
          <w:lang w:val="en-US"/>
        </w:rPr>
        <w:t xml:space="preserve"> fires an </w:t>
      </w:r>
      <w:r w:rsidRPr="00B15B56">
        <w:rPr>
          <w:rStyle w:val="inlinecode"/>
          <w:lang w:val="en-US"/>
        </w:rPr>
        <w:t>onStateChange</w:t>
      </w:r>
      <w:r>
        <w:rPr>
          <w:lang w:val="en-US"/>
        </w:rPr>
        <w:t xml:space="preserve"> event to </w:t>
      </w:r>
      <w:r w:rsidRPr="00B15B56">
        <w:rPr>
          <w:lang w:val="en-US"/>
        </w:rPr>
        <w:t>portlet</w:t>
      </w:r>
      <w:r>
        <w:rPr>
          <w:lang w:val="en-US"/>
        </w:rPr>
        <w:t xml:space="preserve"> client</w:t>
      </w:r>
      <w:r w:rsidRPr="00B15B56">
        <w:rPr>
          <w:lang w:val="en-US"/>
        </w:rPr>
        <w:t xml:space="preserve"> </w:t>
      </w:r>
      <w:r>
        <w:rPr>
          <w:lang w:val="en-US"/>
        </w:rPr>
        <w:t xml:space="preserve">A with the updated </w:t>
      </w:r>
      <w:r w:rsidR="001C2B34">
        <w:rPr>
          <w:rStyle w:val="inlinecode"/>
          <w:lang w:val="en-US"/>
        </w:rPr>
        <w:t>RenderState</w:t>
      </w:r>
      <w:r>
        <w:rPr>
          <w:lang w:val="en-US"/>
        </w:rPr>
        <w:t xml:space="preserve"> object</w:t>
      </w:r>
      <w:r w:rsidRPr="00B15B56">
        <w:rPr>
          <w:lang w:val="en-US"/>
        </w:rPr>
        <w:t>.</w:t>
      </w:r>
    </w:p>
    <w:p w:rsidR="00196FD7" w:rsidRDefault="00196FD7" w:rsidP="00196FD7">
      <w:pPr>
        <w:pStyle w:val="Standard"/>
        <w:numPr>
          <w:ilvl w:val="0"/>
          <w:numId w:val="62"/>
        </w:numPr>
        <w:rPr>
          <w:lang w:val="en-US"/>
        </w:rPr>
      </w:pPr>
      <w:r>
        <w:rPr>
          <w:lang w:val="en-US"/>
        </w:rPr>
        <w:t>During onStateChange execution, both affected portlets can use portlet hub methods to create resource URLs and can use JavaScript library functions to update the user interface</w:t>
      </w:r>
      <w:r w:rsidR="00EA4061">
        <w:rPr>
          <w:lang w:val="en-US"/>
        </w:rPr>
        <w:t xml:space="preserve"> as necessary</w:t>
      </w:r>
      <w:r>
        <w:rPr>
          <w:lang w:val="en-US"/>
        </w:rPr>
        <w:t>.</w:t>
      </w:r>
    </w:p>
    <w:p w:rsidR="00B442AC" w:rsidRDefault="00EE349A" w:rsidP="00EE349A">
      <w:pPr>
        <w:pStyle w:val="Heading2"/>
      </w:pPr>
      <w:bookmarkStart w:id="936" w:name="_Ref427682505"/>
      <w:bookmarkStart w:id="937" w:name="_Toc468261204"/>
      <w:r>
        <w:lastRenderedPageBreak/>
        <w:t>Portlet Hub API</w:t>
      </w:r>
      <w:bookmarkEnd w:id="936"/>
      <w:bookmarkEnd w:id="937"/>
    </w:p>
    <w:p w:rsidR="00B442AC" w:rsidRPr="00B442AC" w:rsidRDefault="00B442AC" w:rsidP="00B442AC">
      <w:pPr>
        <w:pStyle w:val="Standard"/>
        <w:rPr>
          <w:lang w:val="en-US"/>
        </w:rPr>
      </w:pPr>
      <w:r w:rsidRPr="00B442AC">
        <w:rPr>
          <w:lang w:val="en-US"/>
        </w:rPr>
        <w:t>The</w:t>
      </w:r>
      <w:r w:rsidR="00EE349A">
        <w:rPr>
          <w:lang w:val="en-US"/>
        </w:rPr>
        <w:t xml:space="preserve"> portlet hub API consists of the </w:t>
      </w:r>
      <w:r w:rsidR="00EE349A" w:rsidRPr="000A6228">
        <w:rPr>
          <w:rStyle w:val="inlinecode"/>
          <w:lang w:val="en-US"/>
        </w:rPr>
        <w:t>portlet.register</w:t>
      </w:r>
      <w:r w:rsidR="00EE349A">
        <w:rPr>
          <w:lang w:val="en-US"/>
        </w:rPr>
        <w:t xml:space="preserve"> method along with the methods provided by the </w:t>
      </w:r>
      <w:r w:rsidR="00EE349A" w:rsidRPr="000A6228">
        <w:rPr>
          <w:rStyle w:val="inlinecode"/>
          <w:lang w:val="en-US"/>
        </w:rPr>
        <w:t>PortletInit</w:t>
      </w:r>
      <w:r w:rsidR="00EE349A">
        <w:rPr>
          <w:lang w:val="en-US"/>
        </w:rPr>
        <w:t xml:space="preserve"> object that are summarized in the following table</w:t>
      </w:r>
      <w:r w:rsidRPr="00B442AC">
        <w:rPr>
          <w:lang w:val="en-US"/>
        </w:rPr>
        <w:t>.</w:t>
      </w:r>
      <w:r w:rsidR="00EE349A">
        <w:rPr>
          <w:lang w:val="en-US"/>
        </w:rPr>
        <w:t xml:space="preserve"> This section describes the API method behavior in detail.</w:t>
      </w:r>
    </w:p>
    <w:tbl>
      <w:tblPr>
        <w:tblStyle w:val="TableGrid"/>
        <w:tblW w:w="0" w:type="auto"/>
        <w:tblLook w:val="04A0" w:firstRow="1" w:lastRow="0" w:firstColumn="1" w:lastColumn="0" w:noHBand="0" w:noVBand="1"/>
      </w:tblPr>
      <w:tblGrid>
        <w:gridCol w:w="2405"/>
        <w:gridCol w:w="1985"/>
        <w:gridCol w:w="4626"/>
      </w:tblGrid>
      <w:tr w:rsidR="00B442AC" w:rsidRPr="00B442AC" w:rsidTr="00EB4CA2">
        <w:trPr>
          <w:trHeight w:val="340"/>
          <w:tblHeader/>
        </w:trPr>
        <w:tc>
          <w:tcPr>
            <w:tcW w:w="2405" w:type="dxa"/>
          </w:tcPr>
          <w:p w:rsidR="00B442AC" w:rsidRPr="00B442AC" w:rsidRDefault="00B442AC" w:rsidP="00390B24">
            <w:pPr>
              <w:pStyle w:val="Standard"/>
              <w:rPr>
                <w:b/>
                <w:lang w:val="en-US"/>
              </w:rPr>
            </w:pPr>
            <w:r w:rsidRPr="00B442AC">
              <w:rPr>
                <w:b/>
                <w:lang w:val="en-US"/>
              </w:rPr>
              <w:t>Property</w:t>
            </w:r>
          </w:p>
        </w:tc>
        <w:tc>
          <w:tcPr>
            <w:tcW w:w="1985" w:type="dxa"/>
          </w:tcPr>
          <w:p w:rsidR="00B442AC" w:rsidRPr="00B442AC" w:rsidRDefault="00B442AC" w:rsidP="00390B24">
            <w:pPr>
              <w:pStyle w:val="Standard"/>
              <w:rPr>
                <w:b/>
                <w:lang w:val="en-US"/>
              </w:rPr>
            </w:pPr>
            <w:r w:rsidRPr="00B442AC">
              <w:rPr>
                <w:b/>
                <w:lang w:val="en-US"/>
              </w:rPr>
              <w:t>Returns</w:t>
            </w:r>
          </w:p>
        </w:tc>
        <w:tc>
          <w:tcPr>
            <w:tcW w:w="4626" w:type="dxa"/>
          </w:tcPr>
          <w:p w:rsidR="00B442AC" w:rsidRPr="00B442AC" w:rsidRDefault="00B442AC" w:rsidP="00390B24">
            <w:pPr>
              <w:pStyle w:val="Standard"/>
              <w:rPr>
                <w:b/>
                <w:lang w:val="en-US"/>
              </w:rPr>
            </w:pPr>
            <w:r w:rsidRPr="00B442AC">
              <w:rPr>
                <w:b/>
                <w:lang w:val="en-US"/>
              </w:rPr>
              <w:t>Description</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action</w:t>
            </w:r>
          </w:p>
        </w:tc>
        <w:tc>
          <w:tcPr>
            <w:tcW w:w="1985" w:type="dxa"/>
          </w:tcPr>
          <w:p w:rsidR="00B442AC" w:rsidRPr="00B442AC" w:rsidRDefault="00B442AC" w:rsidP="00390B24">
            <w:pPr>
              <w:pStyle w:val="Standard"/>
              <w:rPr>
                <w:lang w:val="en-US"/>
              </w:rPr>
            </w:pPr>
            <w:r w:rsidRPr="00B442AC">
              <w:rPr>
                <w:lang w:val="en-US"/>
              </w:rPr>
              <w:t>Promise</w:t>
            </w:r>
          </w:p>
        </w:tc>
        <w:tc>
          <w:tcPr>
            <w:tcW w:w="4626" w:type="dxa"/>
          </w:tcPr>
          <w:p w:rsidR="00B442AC" w:rsidRPr="00B442AC" w:rsidRDefault="00B442AC" w:rsidP="00B442AC">
            <w:pPr>
              <w:pStyle w:val="Standard"/>
              <w:rPr>
                <w:lang w:val="en-US"/>
              </w:rPr>
            </w:pPr>
            <w:r>
              <w:rPr>
                <w:lang w:val="en-US"/>
              </w:rPr>
              <w:t>Initiates a portlet action.</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addEventListener</w:t>
            </w:r>
          </w:p>
        </w:tc>
        <w:tc>
          <w:tcPr>
            <w:tcW w:w="1985" w:type="dxa"/>
          </w:tcPr>
          <w:p w:rsidR="00B442AC" w:rsidRPr="00B442AC" w:rsidRDefault="00B442AC" w:rsidP="00390B24">
            <w:pPr>
              <w:pStyle w:val="Standard"/>
              <w:rPr>
                <w:lang w:val="en-US"/>
              </w:rPr>
            </w:pPr>
            <w:r w:rsidRPr="00B442AC">
              <w:rPr>
                <w:lang w:val="en-US"/>
              </w:rPr>
              <w:t>object</w:t>
            </w:r>
          </w:p>
        </w:tc>
        <w:tc>
          <w:tcPr>
            <w:tcW w:w="4626" w:type="dxa"/>
          </w:tcPr>
          <w:p w:rsidR="00B442AC" w:rsidRPr="00B442AC" w:rsidRDefault="00B442AC" w:rsidP="00390B24">
            <w:pPr>
              <w:pStyle w:val="Standard"/>
              <w:rPr>
                <w:lang w:val="en-US"/>
              </w:rPr>
            </w:pPr>
            <w:r w:rsidRPr="00B442AC">
              <w:rPr>
                <w:lang w:val="en-US"/>
              </w:rPr>
              <w:t>Adds a listener function for specified event type.</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createResourceUrl</w:t>
            </w:r>
          </w:p>
        </w:tc>
        <w:tc>
          <w:tcPr>
            <w:tcW w:w="1985" w:type="dxa"/>
          </w:tcPr>
          <w:p w:rsidR="00B442AC" w:rsidRPr="00B442AC" w:rsidRDefault="00B442AC" w:rsidP="00390B24">
            <w:pPr>
              <w:pStyle w:val="Standard"/>
              <w:rPr>
                <w:lang w:val="en-US"/>
              </w:rPr>
            </w:pPr>
            <w:r w:rsidRPr="00B442AC">
              <w:rPr>
                <w:lang w:val="en-US"/>
              </w:rPr>
              <w:t>Promise</w:t>
            </w:r>
          </w:p>
        </w:tc>
        <w:tc>
          <w:tcPr>
            <w:tcW w:w="4626" w:type="dxa"/>
          </w:tcPr>
          <w:p w:rsidR="00B442AC" w:rsidRPr="00B442AC" w:rsidRDefault="00B442AC" w:rsidP="002F039F">
            <w:pPr>
              <w:pStyle w:val="Standard"/>
              <w:rPr>
                <w:lang w:val="en-US"/>
              </w:rPr>
            </w:pPr>
            <w:r w:rsidRPr="00B442AC">
              <w:rPr>
                <w:lang w:val="en-US"/>
              </w:rPr>
              <w:t>Returns a promise for a resource URL</w:t>
            </w:r>
            <w:r w:rsidR="002F039F">
              <w:rPr>
                <w:lang w:val="en-US"/>
              </w:rPr>
              <w:t>.</w:t>
            </w:r>
            <w:r w:rsidRPr="00B442AC">
              <w:rPr>
                <w:lang w:val="en-US"/>
              </w:rPr>
              <w:t xml:space="preserve"> </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dispatchClientEvent</w:t>
            </w:r>
          </w:p>
        </w:tc>
        <w:tc>
          <w:tcPr>
            <w:tcW w:w="1985" w:type="dxa"/>
          </w:tcPr>
          <w:p w:rsidR="00B442AC" w:rsidRPr="00B442AC" w:rsidRDefault="00B442AC" w:rsidP="00390B24">
            <w:pPr>
              <w:pStyle w:val="Standard"/>
              <w:rPr>
                <w:lang w:val="en-US"/>
              </w:rPr>
            </w:pPr>
            <w:r w:rsidRPr="00B442AC">
              <w:rPr>
                <w:lang w:val="en-US"/>
              </w:rPr>
              <w:t>number</w:t>
            </w:r>
          </w:p>
        </w:tc>
        <w:tc>
          <w:tcPr>
            <w:tcW w:w="4626" w:type="dxa"/>
          </w:tcPr>
          <w:p w:rsidR="00B442AC" w:rsidRPr="00B442AC" w:rsidRDefault="00B442AC" w:rsidP="00390B24">
            <w:pPr>
              <w:pStyle w:val="Standard"/>
              <w:rPr>
                <w:lang w:val="en-US"/>
              </w:rPr>
            </w:pPr>
            <w:r w:rsidRPr="00B442AC">
              <w:rPr>
                <w:lang w:val="en-US"/>
              </w:rPr>
              <w:t>Dispatches a client event.</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isInProgress</w:t>
            </w:r>
          </w:p>
        </w:tc>
        <w:tc>
          <w:tcPr>
            <w:tcW w:w="1985" w:type="dxa"/>
          </w:tcPr>
          <w:p w:rsidR="00B442AC" w:rsidRPr="00B442AC" w:rsidRDefault="00B442AC" w:rsidP="00390B24">
            <w:pPr>
              <w:pStyle w:val="Standard"/>
              <w:rPr>
                <w:lang w:val="en-US"/>
              </w:rPr>
            </w:pPr>
            <w:r w:rsidRPr="00B442AC">
              <w:rPr>
                <w:lang w:val="en-US"/>
              </w:rPr>
              <w:t>boolean</w:t>
            </w:r>
          </w:p>
        </w:tc>
        <w:tc>
          <w:tcPr>
            <w:tcW w:w="4626" w:type="dxa"/>
          </w:tcPr>
          <w:p w:rsidR="00B442AC" w:rsidRPr="00B442AC" w:rsidRDefault="00B442AC" w:rsidP="00390B24">
            <w:pPr>
              <w:pStyle w:val="Standard"/>
              <w:rPr>
                <w:lang w:val="en-US"/>
              </w:rPr>
            </w:pPr>
            <w:r w:rsidRPr="00B442AC">
              <w:rPr>
                <w:lang w:val="en-US"/>
              </w:rPr>
              <w:t>Tests whether a blocking operation is in progress.</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newParameters</w:t>
            </w:r>
          </w:p>
        </w:tc>
        <w:tc>
          <w:tcPr>
            <w:tcW w:w="1985" w:type="dxa"/>
          </w:tcPr>
          <w:p w:rsidR="00B442AC" w:rsidRPr="00B442AC" w:rsidRDefault="00B442AC" w:rsidP="00390B24">
            <w:pPr>
              <w:pStyle w:val="Standard"/>
              <w:rPr>
                <w:lang w:val="en-US"/>
              </w:rPr>
            </w:pPr>
            <w:r w:rsidRPr="00B442AC">
              <w:rPr>
                <w:lang w:val="en-US"/>
              </w:rPr>
              <w:t>PortletParameters</w:t>
            </w:r>
          </w:p>
        </w:tc>
        <w:tc>
          <w:tcPr>
            <w:tcW w:w="4626" w:type="dxa"/>
          </w:tcPr>
          <w:p w:rsidR="00B442AC" w:rsidRPr="00B442AC" w:rsidRDefault="002F039F" w:rsidP="00390B24">
            <w:pPr>
              <w:pStyle w:val="Standard"/>
              <w:rPr>
                <w:lang w:val="en-US"/>
              </w:rPr>
            </w:pPr>
            <w:r>
              <w:rPr>
                <w:lang w:val="en-US"/>
              </w:rPr>
              <w:t xml:space="preserve">Returns </w:t>
            </w:r>
            <w:r w:rsidR="00B442AC" w:rsidRPr="00B442AC">
              <w:rPr>
                <w:lang w:val="en-US"/>
              </w:rPr>
              <w:t>new PortletParameters object.</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newState</w:t>
            </w:r>
          </w:p>
        </w:tc>
        <w:tc>
          <w:tcPr>
            <w:tcW w:w="1985" w:type="dxa"/>
          </w:tcPr>
          <w:p w:rsidR="00B442AC" w:rsidRPr="00B442AC" w:rsidRDefault="001C2B34" w:rsidP="00390B24">
            <w:pPr>
              <w:pStyle w:val="Standard"/>
              <w:rPr>
                <w:lang w:val="en-US"/>
              </w:rPr>
            </w:pPr>
            <w:r>
              <w:rPr>
                <w:lang w:val="en-US"/>
              </w:rPr>
              <w:t>RenderState</w:t>
            </w:r>
          </w:p>
        </w:tc>
        <w:tc>
          <w:tcPr>
            <w:tcW w:w="4626" w:type="dxa"/>
          </w:tcPr>
          <w:p w:rsidR="00B442AC" w:rsidRPr="00B442AC" w:rsidRDefault="002F039F" w:rsidP="00390B24">
            <w:pPr>
              <w:pStyle w:val="Standard"/>
              <w:rPr>
                <w:lang w:val="en-US"/>
              </w:rPr>
            </w:pPr>
            <w:r>
              <w:rPr>
                <w:lang w:val="en-US"/>
              </w:rPr>
              <w:t>R</w:t>
            </w:r>
            <w:r w:rsidR="00B442AC" w:rsidRPr="00B442AC">
              <w:rPr>
                <w:lang w:val="en-US"/>
              </w:rPr>
              <w:t xml:space="preserve">eturns a new </w:t>
            </w:r>
            <w:r w:rsidR="001C2B34">
              <w:rPr>
                <w:lang w:val="en-US"/>
              </w:rPr>
              <w:t>RenderState</w:t>
            </w:r>
            <w:r w:rsidR="00B442AC" w:rsidRPr="00B442AC">
              <w:rPr>
                <w:lang w:val="en-US"/>
              </w:rPr>
              <w:t xml:space="preserve"> object.</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removeEventListener</w:t>
            </w:r>
          </w:p>
        </w:tc>
        <w:tc>
          <w:tcPr>
            <w:tcW w:w="1985" w:type="dxa"/>
          </w:tcPr>
          <w:p w:rsidR="00B442AC" w:rsidRPr="00B442AC" w:rsidRDefault="00B442AC" w:rsidP="00390B24">
            <w:pPr>
              <w:pStyle w:val="Standard"/>
              <w:rPr>
                <w:lang w:val="en-US"/>
              </w:rPr>
            </w:pPr>
            <w:r w:rsidRPr="00B442AC">
              <w:rPr>
                <w:lang w:val="en-US"/>
              </w:rPr>
              <w:t>n/a</w:t>
            </w:r>
          </w:p>
        </w:tc>
        <w:tc>
          <w:tcPr>
            <w:tcW w:w="4626" w:type="dxa"/>
          </w:tcPr>
          <w:p w:rsidR="00B442AC" w:rsidRPr="00B442AC" w:rsidRDefault="00B442AC" w:rsidP="002F039F">
            <w:pPr>
              <w:pStyle w:val="Standard"/>
              <w:rPr>
                <w:lang w:val="en-US"/>
              </w:rPr>
            </w:pPr>
            <w:r w:rsidRPr="00B442AC">
              <w:rPr>
                <w:lang w:val="en-US"/>
              </w:rPr>
              <w:t>Removes a previously added listener function.</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set</w:t>
            </w:r>
            <w:r w:rsidR="001C2B34">
              <w:rPr>
                <w:lang w:val="en-US"/>
              </w:rPr>
              <w:t>RenderState</w:t>
            </w:r>
          </w:p>
        </w:tc>
        <w:tc>
          <w:tcPr>
            <w:tcW w:w="1985" w:type="dxa"/>
          </w:tcPr>
          <w:p w:rsidR="00B442AC" w:rsidRPr="00B442AC" w:rsidRDefault="00B442AC" w:rsidP="00390B24">
            <w:pPr>
              <w:pStyle w:val="Standard"/>
              <w:rPr>
                <w:lang w:val="en-US"/>
              </w:rPr>
            </w:pPr>
            <w:r w:rsidRPr="00B442AC">
              <w:rPr>
                <w:lang w:val="en-US"/>
              </w:rPr>
              <w:t>n/a</w:t>
            </w:r>
          </w:p>
        </w:tc>
        <w:tc>
          <w:tcPr>
            <w:tcW w:w="4626" w:type="dxa"/>
          </w:tcPr>
          <w:p w:rsidR="00B442AC" w:rsidRPr="00B442AC" w:rsidRDefault="00B442AC" w:rsidP="00390B24">
            <w:pPr>
              <w:pStyle w:val="Standard"/>
              <w:rPr>
                <w:lang w:val="en-US"/>
              </w:rPr>
            </w:pPr>
            <w:r w:rsidRPr="00B442AC">
              <w:rPr>
                <w:lang w:val="en-US"/>
              </w:rPr>
              <w:t xml:space="preserve">Sets the </w:t>
            </w:r>
            <w:r w:rsidR="001C2B34">
              <w:rPr>
                <w:lang w:val="en-US"/>
              </w:rPr>
              <w:t>render state</w:t>
            </w:r>
            <w:r w:rsidRPr="00B442AC">
              <w:rPr>
                <w:lang w:val="en-US"/>
              </w:rPr>
              <w:t xml:space="preserve">. The argument must be a </w:t>
            </w:r>
            <w:r w:rsidR="001C2B34">
              <w:rPr>
                <w:lang w:val="en-US"/>
              </w:rPr>
              <w:t>RenderState</w:t>
            </w:r>
            <w:r w:rsidRPr="00B442AC">
              <w:rPr>
                <w:lang w:val="en-US"/>
              </w:rPr>
              <w:t xml:space="preserve"> object.</w:t>
            </w:r>
          </w:p>
        </w:tc>
      </w:tr>
      <w:tr w:rsidR="00B442AC" w:rsidRPr="00B442AC" w:rsidTr="00EB4CA2">
        <w:trPr>
          <w:cantSplit/>
          <w:trHeight w:val="340"/>
        </w:trPr>
        <w:tc>
          <w:tcPr>
            <w:tcW w:w="2405" w:type="dxa"/>
          </w:tcPr>
          <w:p w:rsidR="00B442AC" w:rsidRPr="00B442AC" w:rsidRDefault="00B442AC" w:rsidP="00EB4CA2">
            <w:pPr>
              <w:pStyle w:val="Standard"/>
              <w:rPr>
                <w:lang w:val="en-US"/>
              </w:rPr>
            </w:pPr>
            <w:r w:rsidRPr="00B442AC">
              <w:rPr>
                <w:lang w:val="en-US"/>
              </w:rPr>
              <w:t>startPartialAction</w:t>
            </w:r>
          </w:p>
        </w:tc>
        <w:tc>
          <w:tcPr>
            <w:tcW w:w="1985" w:type="dxa"/>
          </w:tcPr>
          <w:p w:rsidR="00B442AC" w:rsidRPr="00B442AC" w:rsidRDefault="00B442AC" w:rsidP="00390B24">
            <w:pPr>
              <w:pStyle w:val="Standard"/>
              <w:rPr>
                <w:lang w:val="en-US"/>
              </w:rPr>
            </w:pPr>
            <w:r w:rsidRPr="00B442AC">
              <w:rPr>
                <w:lang w:val="en-US"/>
              </w:rPr>
              <w:t>Promise</w:t>
            </w:r>
          </w:p>
        </w:tc>
        <w:tc>
          <w:tcPr>
            <w:tcW w:w="4626" w:type="dxa"/>
          </w:tcPr>
          <w:p w:rsidR="00B442AC" w:rsidRPr="00B442AC" w:rsidRDefault="00B442AC" w:rsidP="002F039F">
            <w:pPr>
              <w:pStyle w:val="Standard"/>
              <w:rPr>
                <w:lang w:val="en-US"/>
              </w:rPr>
            </w:pPr>
            <w:r w:rsidRPr="00B442AC">
              <w:rPr>
                <w:lang w:val="en-US"/>
              </w:rPr>
              <w:t>Starts partial action processing</w:t>
            </w:r>
            <w:r w:rsidR="002F039F">
              <w:rPr>
                <w:lang w:val="en-US"/>
              </w:rPr>
              <w:t>.</w:t>
            </w:r>
          </w:p>
        </w:tc>
      </w:tr>
    </w:tbl>
    <w:p w:rsidR="00EE349A" w:rsidRDefault="00EE349A" w:rsidP="00EE349A">
      <w:pPr>
        <w:pStyle w:val="Standard"/>
      </w:pPr>
    </w:p>
    <w:p w:rsidR="00EE349A" w:rsidRDefault="00EE349A" w:rsidP="00EE349A">
      <w:pPr>
        <w:pStyle w:val="Heading3"/>
        <w:rPr>
          <w:rFonts w:ascii="Courier New" w:hAnsi="Courier New" w:cs="Courier New"/>
        </w:rPr>
      </w:pPr>
      <w:bookmarkStart w:id="938" w:name="_Toc468261205"/>
      <w:r w:rsidRPr="00EE349A">
        <w:rPr>
          <w:rFonts w:ascii="Courier New" w:hAnsi="Courier New" w:cs="Courier New"/>
        </w:rPr>
        <w:t>Portlet.register()</w:t>
      </w:r>
      <w:bookmarkEnd w:id="938"/>
    </w:p>
    <w:p w:rsidR="00494361" w:rsidRPr="00494361" w:rsidRDefault="00494361" w:rsidP="00494361">
      <w:pPr>
        <w:pStyle w:val="Standard"/>
        <w:rPr>
          <w:lang w:val="en-US"/>
        </w:rPr>
      </w:pPr>
      <w:r>
        <w:rPr>
          <w:lang w:val="en-US"/>
        </w:rPr>
        <w:t>This method r</w:t>
      </w:r>
      <w:r w:rsidRPr="00494361">
        <w:rPr>
          <w:lang w:val="en-US"/>
        </w:rPr>
        <w:t>egisters a port</w:t>
      </w:r>
      <w:r>
        <w:rPr>
          <w:lang w:val="en-US"/>
        </w:rPr>
        <w:t xml:space="preserve">let client with the portlet hub and returns a </w:t>
      </w:r>
      <w:r w:rsidRPr="00924C28">
        <w:rPr>
          <w:rStyle w:val="inlinecode"/>
          <w:lang w:val="en-US"/>
        </w:rPr>
        <w:t>Promise</w:t>
      </w:r>
      <w:r>
        <w:rPr>
          <w:lang w:val="en-US"/>
        </w:rPr>
        <w:t xml:space="preserve"> object that is fulfilled with the </w:t>
      </w:r>
      <w:r w:rsidRPr="00924C28">
        <w:rPr>
          <w:rStyle w:val="inlinecode"/>
          <w:lang w:val="en-US"/>
        </w:rPr>
        <w:t>PortletInit</w:t>
      </w:r>
      <w:r>
        <w:rPr>
          <w:lang w:val="en-US"/>
        </w:rPr>
        <w:t xml:space="preserve"> object for the portlet as argument when the registration has been completed.</w:t>
      </w:r>
    </w:p>
    <w:p w:rsidR="00EE349A" w:rsidRDefault="00494361" w:rsidP="00494361">
      <w:pPr>
        <w:pStyle w:val="Standard"/>
        <w:rPr>
          <w:lang w:val="en-US"/>
        </w:rPr>
      </w:pPr>
      <w:r w:rsidRPr="00494361">
        <w:rPr>
          <w:lang w:val="en-US"/>
        </w:rPr>
        <w:t>The portlet client calling this method must provide a valid portlet ID. The portlet ID is identical to the unique namespace provided by the portal server for the portlet</w:t>
      </w:r>
      <w:r w:rsidR="00985FBC">
        <w:rPr>
          <w:lang w:val="en-US"/>
        </w:rPr>
        <w:t xml:space="preserve"> window</w:t>
      </w:r>
      <w:r w:rsidRPr="00494361">
        <w:rPr>
          <w:lang w:val="en-US"/>
        </w:rPr>
        <w:t>.</w:t>
      </w:r>
      <w:r>
        <w:rPr>
          <w:lang w:val="en-US"/>
        </w:rPr>
        <w:t xml:space="preserve"> The portlet hub should validate the portlet ID and throw an exception or reject the </w:t>
      </w:r>
      <w:r w:rsidRPr="000A6228">
        <w:rPr>
          <w:rStyle w:val="inlinecode"/>
          <w:lang w:val="en-US"/>
        </w:rPr>
        <w:t>Promise</w:t>
      </w:r>
      <w:r>
        <w:rPr>
          <w:lang w:val="en-US"/>
        </w:rPr>
        <w:t xml:space="preserve"> if the portlet ID is invalid.</w:t>
      </w:r>
    </w:p>
    <w:p w:rsidR="00494361" w:rsidRDefault="00494361" w:rsidP="00494361">
      <w:pPr>
        <w:pStyle w:val="Standard"/>
        <w:rPr>
          <w:lang w:val="en-US"/>
        </w:rPr>
      </w:pPr>
      <w:r>
        <w:rPr>
          <w:lang w:val="en-US"/>
        </w:rPr>
        <w:t xml:space="preserve">The portlet hub implementation </w:t>
      </w:r>
      <w:r w:rsidR="0072319E">
        <w:rPr>
          <w:lang w:val="en-US"/>
        </w:rPr>
        <w:t xml:space="preserve">should </w:t>
      </w:r>
      <w:r>
        <w:rPr>
          <w:lang w:val="en-US"/>
        </w:rPr>
        <w:t>allow multiple calls to the register method for a given portlet ID</w:t>
      </w:r>
      <w:r w:rsidR="0072319E">
        <w:rPr>
          <w:lang w:val="en-US"/>
        </w:rPr>
        <w:t xml:space="preserve"> in order to provide support for independent JavaScript components</w:t>
      </w:r>
      <w:r>
        <w:rPr>
          <w:lang w:val="en-US"/>
        </w:rPr>
        <w:t xml:space="preserve">. </w:t>
      </w:r>
    </w:p>
    <w:p w:rsidR="00EE349A" w:rsidRPr="0065398E" w:rsidRDefault="00EE349A" w:rsidP="0065398E">
      <w:pPr>
        <w:pStyle w:val="Heading3"/>
        <w:rPr>
          <w:rFonts w:ascii="Courier New" w:hAnsi="Courier New" w:cs="Courier New"/>
        </w:rPr>
      </w:pPr>
      <w:bookmarkStart w:id="939" w:name="_Toc468261206"/>
      <w:r w:rsidRPr="0065398E">
        <w:rPr>
          <w:rFonts w:ascii="Courier New" w:hAnsi="Courier New" w:cs="Courier New"/>
        </w:rPr>
        <w:t>action(actParams, element)</w:t>
      </w:r>
      <w:bookmarkEnd w:id="939"/>
    </w:p>
    <w:p w:rsidR="0065398E" w:rsidRPr="0065398E" w:rsidRDefault="0065398E" w:rsidP="0065398E">
      <w:pPr>
        <w:pStyle w:val="Standard"/>
        <w:rPr>
          <w:lang w:val="en-US"/>
        </w:rPr>
      </w:pPr>
      <w:r>
        <w:rPr>
          <w:lang w:val="en-US"/>
        </w:rPr>
        <w:t>This method i</w:t>
      </w:r>
      <w:r w:rsidRPr="0065398E">
        <w:rPr>
          <w:lang w:val="en-US"/>
        </w:rPr>
        <w:t>nitiates a portlet action using the specified action parameters and element arguments</w:t>
      </w:r>
      <w:r>
        <w:rPr>
          <w:lang w:val="en-US"/>
        </w:rPr>
        <w:t xml:space="preserve"> and returns a </w:t>
      </w:r>
      <w:r w:rsidRPr="000A6228">
        <w:rPr>
          <w:rStyle w:val="inlinecode"/>
          <w:lang w:val="en-US"/>
        </w:rPr>
        <w:t>Promise</w:t>
      </w:r>
      <w:r>
        <w:rPr>
          <w:lang w:val="en-US"/>
        </w:rPr>
        <w:t xml:space="preserve"> that is fulfilled with no argument when the action completes.</w:t>
      </w:r>
      <w:r w:rsidR="0086301C">
        <w:rPr>
          <w:lang w:val="en-US"/>
        </w:rPr>
        <w:t xml:space="preserve"> The action operation causes the action phase to be executed on the server for the initiating portlet and the event phase to be executed for all portlets affected by events fired during the action phase.</w:t>
      </w:r>
    </w:p>
    <w:p w:rsidR="007D305C" w:rsidRDefault="0065398E" w:rsidP="0065398E">
      <w:pPr>
        <w:pStyle w:val="Standard"/>
        <w:rPr>
          <w:lang w:val="en-US"/>
        </w:rPr>
      </w:pPr>
      <w:r w:rsidRPr="0065398E">
        <w:rPr>
          <w:lang w:val="en-US"/>
        </w:rPr>
        <w:lastRenderedPageBreak/>
        <w:t xml:space="preserve">When the action has successfully completed, </w:t>
      </w:r>
      <w:r>
        <w:rPr>
          <w:lang w:val="en-US"/>
        </w:rPr>
        <w:t>the portlet hub must provide</w:t>
      </w:r>
      <w:r w:rsidRPr="0065398E">
        <w:rPr>
          <w:lang w:val="en-US"/>
        </w:rPr>
        <w:t xml:space="preserve"> the </w:t>
      </w:r>
      <w:r>
        <w:rPr>
          <w:lang w:val="en-US"/>
        </w:rPr>
        <w:t xml:space="preserve">updated </w:t>
      </w:r>
      <w:r w:rsidR="001C2B34">
        <w:rPr>
          <w:rStyle w:val="inlinecode"/>
          <w:lang w:val="en-US"/>
        </w:rPr>
        <w:t>RenderState</w:t>
      </w:r>
      <w:r>
        <w:rPr>
          <w:lang w:val="en-US"/>
        </w:rPr>
        <w:t xml:space="preserve"> object</w:t>
      </w:r>
      <w:r w:rsidRPr="0065398E">
        <w:rPr>
          <w:lang w:val="en-US"/>
        </w:rPr>
        <w:t xml:space="preserve"> to the portlet client through the </w:t>
      </w:r>
      <w:r w:rsidRPr="0065398E">
        <w:rPr>
          <w:rStyle w:val="inlinecode"/>
          <w:lang w:val="en-US"/>
        </w:rPr>
        <w:t>onStateChange</w:t>
      </w:r>
      <w:r w:rsidRPr="0065398E">
        <w:rPr>
          <w:lang w:val="en-US"/>
        </w:rPr>
        <w:t xml:space="preserve"> listener function.</w:t>
      </w:r>
      <w:r w:rsidR="007D305C" w:rsidRPr="0065398E">
        <w:rPr>
          <w:lang w:val="en-US"/>
        </w:rPr>
        <w:t xml:space="preserve"> </w:t>
      </w:r>
      <w:r w:rsidR="007D305C">
        <w:rPr>
          <w:lang w:val="en-US"/>
        </w:rPr>
        <w:t xml:space="preserve">The portlet hub must also call the </w:t>
      </w:r>
      <w:r w:rsidR="007D305C" w:rsidRPr="007D305C">
        <w:rPr>
          <w:rStyle w:val="inlinecode"/>
          <w:lang w:val="en-US"/>
        </w:rPr>
        <w:t>onStateChange</w:t>
      </w:r>
      <w:r w:rsidR="007D305C">
        <w:rPr>
          <w:lang w:val="en-US"/>
        </w:rPr>
        <w:t xml:space="preserve"> callback function for every portlet client whose state has changed as result of this operation.</w:t>
      </w:r>
    </w:p>
    <w:p w:rsidR="0065398E" w:rsidRPr="0065398E" w:rsidRDefault="0065398E" w:rsidP="0065398E">
      <w:pPr>
        <w:pStyle w:val="Standard"/>
        <w:rPr>
          <w:lang w:val="en-US"/>
        </w:rPr>
      </w:pPr>
      <w:r w:rsidRPr="0065398E">
        <w:rPr>
          <w:lang w:val="en-US"/>
        </w:rPr>
        <w:t xml:space="preserve">However, </w:t>
      </w:r>
      <w:r>
        <w:rPr>
          <w:lang w:val="en-US"/>
        </w:rPr>
        <w:t xml:space="preserve">the portlet hub or portal may </w:t>
      </w:r>
      <w:r w:rsidRPr="0065398E">
        <w:rPr>
          <w:lang w:val="en-US"/>
        </w:rPr>
        <w:t>also completely refresh the page as a response to the action. This may occur in order to support portlets on the page that do not participate in the Portlet 3.0 Ajax support or due to configuration settings, for example.</w:t>
      </w:r>
      <w:r>
        <w:rPr>
          <w:lang w:val="en-US"/>
        </w:rPr>
        <w:t xml:space="preserve"> </w:t>
      </w:r>
      <w:r w:rsidRPr="0065398E">
        <w:rPr>
          <w:lang w:val="en-US"/>
        </w:rPr>
        <w:t>If the page is completely refreshed, it will be rendered according to render parameters set on the server.</w:t>
      </w:r>
    </w:p>
    <w:p w:rsidR="0065398E" w:rsidRPr="0065398E" w:rsidRDefault="00F42F90" w:rsidP="0065398E">
      <w:pPr>
        <w:pStyle w:val="Standard"/>
        <w:rPr>
          <w:lang w:val="en-US"/>
        </w:rPr>
      </w:pPr>
      <w:r>
        <w:rPr>
          <w:lang w:val="en-US"/>
        </w:rPr>
        <w:t xml:space="preserve">The </w:t>
      </w:r>
      <w:r w:rsidRPr="000A6228">
        <w:rPr>
          <w:rStyle w:val="inlinecode"/>
          <w:lang w:val="en-US"/>
        </w:rPr>
        <w:t>actParams</w:t>
      </w:r>
      <w:r>
        <w:rPr>
          <w:lang w:val="en-US"/>
        </w:rPr>
        <w:t xml:space="preserve"> argument represents a</w:t>
      </w:r>
      <w:r w:rsidR="0065398E" w:rsidRPr="0065398E">
        <w:rPr>
          <w:lang w:val="en-US"/>
        </w:rPr>
        <w:t>ction parameters</w:t>
      </w:r>
      <w:r>
        <w:rPr>
          <w:lang w:val="en-US"/>
        </w:rPr>
        <w:t>, which</w:t>
      </w:r>
      <w:r w:rsidR="0065398E" w:rsidRPr="0065398E">
        <w:rPr>
          <w:lang w:val="en-US"/>
        </w:rPr>
        <w:t xml:space="preserve"> are optional parameters attached to a</w:t>
      </w:r>
      <w:r w:rsidR="0065398E">
        <w:rPr>
          <w:lang w:val="en-US"/>
        </w:rPr>
        <w:t>n</w:t>
      </w:r>
      <w:r w:rsidR="0065398E" w:rsidRPr="0065398E">
        <w:rPr>
          <w:lang w:val="en-US"/>
        </w:rPr>
        <w:t xml:space="preserve"> action URL in addition to any </w:t>
      </w:r>
      <w:r w:rsidR="001C2B34">
        <w:rPr>
          <w:lang w:val="en-US"/>
        </w:rPr>
        <w:t>render state</w:t>
      </w:r>
      <w:r w:rsidR="0065398E" w:rsidRPr="0065398E">
        <w:rPr>
          <w:lang w:val="en-US"/>
        </w:rPr>
        <w:t xml:space="preserve"> values that may be present. Action parameters do not influence the </w:t>
      </w:r>
      <w:r w:rsidR="001C2B34">
        <w:rPr>
          <w:lang w:val="en-US"/>
        </w:rPr>
        <w:t>render state</w:t>
      </w:r>
      <w:r w:rsidR="0065398E" w:rsidRPr="0065398E">
        <w:rPr>
          <w:lang w:val="en-US"/>
        </w:rPr>
        <w:t>.</w:t>
      </w:r>
      <w:r w:rsidR="0065398E">
        <w:rPr>
          <w:lang w:val="en-US"/>
        </w:rPr>
        <w:t xml:space="preserve"> The portlet hub and portal must make the action parameters set through the portlet hub action method available on the server through the </w:t>
      </w:r>
      <w:r w:rsidR="0065398E" w:rsidRPr="000A6228">
        <w:rPr>
          <w:rStyle w:val="inlinecode"/>
          <w:lang w:val="en-US"/>
        </w:rPr>
        <w:t>ActionParameters</w:t>
      </w:r>
      <w:r w:rsidR="0065398E">
        <w:rPr>
          <w:lang w:val="en-US"/>
        </w:rPr>
        <w:t xml:space="preserve"> interface. See Section </w:t>
      </w:r>
      <w:r>
        <w:rPr>
          <w:lang w:val="en-US"/>
        </w:rPr>
        <w:fldChar w:fldCharType="begin"/>
      </w:r>
      <w:r>
        <w:rPr>
          <w:lang w:val="en-US"/>
        </w:rPr>
        <w:instrText xml:space="preserve"> REF _Ref427064734 \w \h </w:instrText>
      </w:r>
      <w:r>
        <w:rPr>
          <w:lang w:val="en-US"/>
        </w:rPr>
      </w:r>
      <w:r>
        <w:rPr>
          <w:lang w:val="en-US"/>
        </w:rPr>
        <w:fldChar w:fldCharType="separate"/>
      </w:r>
      <w:r w:rsidR="003B17E8">
        <w:rPr>
          <w:lang w:val="en-US"/>
        </w:rPr>
        <w:t>11.3</w:t>
      </w:r>
      <w:r>
        <w:rPr>
          <w:lang w:val="en-US"/>
        </w:rPr>
        <w:fldChar w:fldCharType="end"/>
      </w:r>
      <w:r>
        <w:rPr>
          <w:lang w:val="en-US"/>
        </w:rPr>
        <w:t xml:space="preserve"> </w:t>
      </w:r>
      <w:r>
        <w:rPr>
          <w:lang w:val="en-US"/>
        </w:rPr>
        <w:fldChar w:fldCharType="begin"/>
      </w:r>
      <w:r>
        <w:rPr>
          <w:lang w:val="en-US"/>
        </w:rPr>
        <w:instrText xml:space="preserve"> REF _Ref427064734 \h </w:instrText>
      </w:r>
      <w:r>
        <w:rPr>
          <w:lang w:val="en-US"/>
        </w:rPr>
      </w:r>
      <w:r>
        <w:rPr>
          <w:lang w:val="en-US"/>
        </w:rPr>
        <w:fldChar w:fldCharType="separate"/>
      </w:r>
      <w:r w:rsidR="003B17E8" w:rsidRPr="003B17E8">
        <w:rPr>
          <w:lang w:val="en-US"/>
        </w:rPr>
        <w:t>Action Parameters</w:t>
      </w:r>
      <w:r>
        <w:rPr>
          <w:lang w:val="en-US"/>
        </w:rPr>
        <w:fldChar w:fldCharType="end"/>
      </w:r>
      <w:r>
        <w:rPr>
          <w:lang w:val="en-US"/>
        </w:rPr>
        <w:t>.</w:t>
      </w:r>
    </w:p>
    <w:p w:rsidR="0065398E" w:rsidRPr="0065398E" w:rsidRDefault="0065398E" w:rsidP="0065398E">
      <w:pPr>
        <w:pStyle w:val="Standard"/>
        <w:rPr>
          <w:lang w:val="en-US"/>
        </w:rPr>
      </w:pPr>
      <w:r w:rsidRPr="0065398E">
        <w:rPr>
          <w:lang w:val="en-US"/>
        </w:rPr>
        <w:t xml:space="preserve">The </w:t>
      </w:r>
      <w:r w:rsidR="00F42F90" w:rsidRPr="00F42F90">
        <w:rPr>
          <w:rStyle w:val="inlinecode"/>
          <w:lang w:val="en-US"/>
        </w:rPr>
        <w:t>actParams</w:t>
      </w:r>
      <w:r w:rsidR="00F42F90">
        <w:rPr>
          <w:lang w:val="en-US"/>
        </w:rPr>
        <w:t xml:space="preserve"> argument must be a </w:t>
      </w:r>
      <w:r w:rsidR="00F42F90" w:rsidRPr="00F42F90">
        <w:rPr>
          <w:rStyle w:val="inlinecode"/>
          <w:lang w:val="en-US"/>
        </w:rPr>
        <w:t>Parameters</w:t>
      </w:r>
      <w:r w:rsidRPr="0065398E">
        <w:rPr>
          <w:lang w:val="en-US"/>
        </w:rPr>
        <w:t xml:space="preserve"> object containing properties representing parameter names whose values must be an array of string values, as described </w:t>
      </w:r>
      <w:r w:rsidR="00F42F90">
        <w:rPr>
          <w:lang w:val="en-US"/>
        </w:rPr>
        <w:t xml:space="preserve">in Section </w:t>
      </w:r>
      <w:r w:rsidR="00F42F90">
        <w:rPr>
          <w:lang w:val="en-US"/>
        </w:rPr>
        <w:fldChar w:fldCharType="begin"/>
      </w:r>
      <w:r w:rsidR="00F42F90">
        <w:rPr>
          <w:lang w:val="en-US"/>
        </w:rPr>
        <w:instrText xml:space="preserve"> REF _Ref427660780 \w \h </w:instrText>
      </w:r>
      <w:r w:rsidR="00F42F90">
        <w:rPr>
          <w:lang w:val="en-US"/>
        </w:rPr>
      </w:r>
      <w:r w:rsidR="00F42F90">
        <w:rPr>
          <w:lang w:val="en-US"/>
        </w:rPr>
        <w:fldChar w:fldCharType="separate"/>
      </w:r>
      <w:r w:rsidR="003B17E8">
        <w:rPr>
          <w:lang w:val="en-US"/>
        </w:rPr>
        <w:t>22.2</w:t>
      </w:r>
      <w:r w:rsidR="00F42F90">
        <w:rPr>
          <w:lang w:val="en-US"/>
        </w:rPr>
        <w:fldChar w:fldCharType="end"/>
      </w:r>
      <w:r w:rsidR="00E11ADE">
        <w:rPr>
          <w:lang w:val="en-US"/>
        </w:rPr>
        <w:t xml:space="preserve"> </w:t>
      </w:r>
      <w:r w:rsidR="00E11ADE">
        <w:rPr>
          <w:lang w:val="en-US"/>
        </w:rPr>
        <w:fldChar w:fldCharType="begin"/>
      </w:r>
      <w:r w:rsidR="00E11ADE">
        <w:rPr>
          <w:lang w:val="en-US"/>
        </w:rPr>
        <w:instrText xml:space="preserve"> REF _Ref461089069 \h </w:instrText>
      </w:r>
      <w:r w:rsidR="00E11ADE">
        <w:rPr>
          <w:lang w:val="en-US"/>
        </w:rPr>
      </w:r>
      <w:r w:rsidR="00E11ADE">
        <w:rPr>
          <w:lang w:val="en-US"/>
        </w:rPr>
        <w:fldChar w:fldCharType="separate"/>
      </w:r>
      <w:r w:rsidR="003B17E8" w:rsidRPr="00600712">
        <w:rPr>
          <w:lang w:val="en-US"/>
        </w:rPr>
        <w:t xml:space="preserve">Portlet Parameters and </w:t>
      </w:r>
      <w:r w:rsidR="003B17E8">
        <w:rPr>
          <w:lang w:val="en-US"/>
        </w:rPr>
        <w:t>Render State</w:t>
      </w:r>
      <w:r w:rsidR="00E11ADE">
        <w:rPr>
          <w:lang w:val="en-US"/>
        </w:rPr>
        <w:fldChar w:fldCharType="end"/>
      </w:r>
      <w:r w:rsidRPr="0065398E">
        <w:rPr>
          <w:lang w:val="en-US"/>
        </w:rPr>
        <w:t>. Use of action parameters is optional.</w:t>
      </w:r>
      <w:r w:rsidR="00F42F90">
        <w:rPr>
          <w:lang w:val="en-US"/>
        </w:rPr>
        <w:t xml:space="preserve"> If the </w:t>
      </w:r>
      <w:r w:rsidR="00F42F90" w:rsidRPr="000A6228">
        <w:rPr>
          <w:rStyle w:val="inlinecode"/>
          <w:lang w:val="en-US"/>
        </w:rPr>
        <w:t>actParams</w:t>
      </w:r>
      <w:r w:rsidR="00F42F90">
        <w:rPr>
          <w:lang w:val="en-US"/>
        </w:rPr>
        <w:t xml:space="preserve"> argument is provided, but is not a valid </w:t>
      </w:r>
      <w:r w:rsidR="00F42F90" w:rsidRPr="000A6228">
        <w:rPr>
          <w:rStyle w:val="inlinecode"/>
          <w:lang w:val="en-US"/>
        </w:rPr>
        <w:t>Parameters</w:t>
      </w:r>
      <w:r w:rsidR="00F42F90">
        <w:rPr>
          <w:lang w:val="en-US"/>
        </w:rPr>
        <w:t xml:space="preserve"> object, the portlet hub must throw an exception.</w:t>
      </w:r>
    </w:p>
    <w:p w:rsidR="0086301C" w:rsidRDefault="0065398E" w:rsidP="0065398E">
      <w:pPr>
        <w:pStyle w:val="Standard"/>
        <w:rPr>
          <w:lang w:val="en-US"/>
        </w:rPr>
      </w:pPr>
      <w:r w:rsidRPr="0065398E">
        <w:rPr>
          <w:lang w:val="en-US"/>
        </w:rPr>
        <w:t>If</w:t>
      </w:r>
      <w:ins w:id="940" w:author="Martin Scott Nicklous" w:date="2016-11-30T09:05:00Z">
        <w:r w:rsidR="00580829">
          <w:rPr>
            <w:lang w:val="en-US"/>
          </w:rPr>
          <w:t xml:space="preserve"> the</w:t>
        </w:r>
      </w:ins>
      <w:r w:rsidRPr="0065398E">
        <w:rPr>
          <w:lang w:val="en-US"/>
        </w:rPr>
        <w:t xml:space="preserve"> </w:t>
      </w:r>
      <w:r w:rsidR="00F42F90">
        <w:rPr>
          <w:lang w:val="en-US"/>
        </w:rPr>
        <w:t>optional</w:t>
      </w:r>
      <w:del w:id="941" w:author="Martin Scott Nicklous" w:date="2016-11-30T09:05:00Z">
        <w:r w:rsidR="00F42F90" w:rsidDel="00580829">
          <w:rPr>
            <w:lang w:val="en-US"/>
          </w:rPr>
          <w:delText xml:space="preserve"> </w:delText>
        </w:r>
        <w:r w:rsidRPr="0065398E" w:rsidDel="00580829">
          <w:rPr>
            <w:lang w:val="en-US"/>
          </w:rPr>
          <w:delText>the</w:delText>
        </w:r>
      </w:del>
      <w:r w:rsidRPr="0065398E">
        <w:rPr>
          <w:lang w:val="en-US"/>
        </w:rPr>
        <w:t xml:space="preserve"> </w:t>
      </w:r>
      <w:r w:rsidRPr="00F42F90">
        <w:rPr>
          <w:rStyle w:val="inlinecode"/>
          <w:lang w:val="en-US"/>
        </w:rPr>
        <w:t>element</w:t>
      </w:r>
      <w:r w:rsidRPr="0065398E">
        <w:rPr>
          <w:lang w:val="en-US"/>
        </w:rPr>
        <w:t xml:space="preserve"> argument is present, it must refer to an HTML form to be submitted. The portlet hub </w:t>
      </w:r>
      <w:r w:rsidR="002F4A79">
        <w:rPr>
          <w:lang w:val="en-US"/>
        </w:rPr>
        <w:t>must</w:t>
      </w:r>
      <w:r w:rsidRPr="0065398E">
        <w:rPr>
          <w:lang w:val="en-US"/>
        </w:rPr>
        <w:t xml:space="preserve"> use this form to execute the action.</w:t>
      </w:r>
      <w:r w:rsidR="00F42F90">
        <w:rPr>
          <w:lang w:val="en-US"/>
        </w:rPr>
        <w:t xml:space="preserve"> </w:t>
      </w:r>
      <w:r w:rsidR="0086301C">
        <w:rPr>
          <w:lang w:val="en-US"/>
        </w:rPr>
        <w:t xml:space="preserve">The </w:t>
      </w:r>
      <w:r w:rsidR="0086301C" w:rsidRPr="001E18AC">
        <w:rPr>
          <w:rStyle w:val="inlinecode"/>
          <w:lang w:val="en-US"/>
        </w:rPr>
        <w:t>action</w:t>
      </w:r>
      <w:r w:rsidR="0086301C">
        <w:rPr>
          <w:lang w:val="en-US"/>
        </w:rPr>
        <w:t xml:space="preserve"> attribute of the </w:t>
      </w:r>
      <w:r w:rsidR="0086301C" w:rsidRPr="001E18AC">
        <w:rPr>
          <w:rStyle w:val="inlinecode"/>
          <w:lang w:val="en-US"/>
        </w:rPr>
        <w:t>FORM</w:t>
      </w:r>
      <w:r w:rsidR="0086301C">
        <w:rPr>
          <w:lang w:val="en-US"/>
        </w:rPr>
        <w:t xml:space="preserve"> tag</w:t>
      </w:r>
      <w:r w:rsidR="0086301C" w:rsidRPr="0086301C">
        <w:rPr>
          <w:lang w:val="en-US"/>
        </w:rPr>
        <w:t xml:space="preserve"> is ignored and need not contain an action URL</w:t>
      </w:r>
      <w:r w:rsidR="0086301C">
        <w:rPr>
          <w:lang w:val="en-US"/>
        </w:rPr>
        <w:t>.</w:t>
      </w:r>
    </w:p>
    <w:p w:rsidR="0065398E" w:rsidRPr="0065398E" w:rsidRDefault="00F42F90" w:rsidP="0065398E">
      <w:pPr>
        <w:pStyle w:val="Standard"/>
        <w:rPr>
          <w:lang w:val="en-US"/>
        </w:rPr>
      </w:pPr>
      <w:r>
        <w:rPr>
          <w:lang w:val="en-US"/>
        </w:rPr>
        <w:t xml:space="preserve">If the </w:t>
      </w:r>
      <w:r>
        <w:rPr>
          <w:rStyle w:val="inlinecode"/>
          <w:lang w:val="en-US"/>
        </w:rPr>
        <w:t>element</w:t>
      </w:r>
      <w:r>
        <w:rPr>
          <w:lang w:val="en-US"/>
        </w:rPr>
        <w:t xml:space="preserve"> argument is provided, but is not a valid HTML form element, the portlet hub must throw an exception.</w:t>
      </w:r>
    </w:p>
    <w:p w:rsidR="0065398E" w:rsidRPr="0065398E" w:rsidRDefault="0065398E" w:rsidP="0065398E">
      <w:pPr>
        <w:pStyle w:val="Standard"/>
        <w:rPr>
          <w:lang w:val="en-US"/>
        </w:rPr>
      </w:pPr>
      <w:r w:rsidRPr="0065398E">
        <w:rPr>
          <w:lang w:val="en-US"/>
        </w:rPr>
        <w:t>If the form element is specified, the encoding type must be 'application/x-www-form-urlencoded' or 'multipart/form-data'. The encoding type 'text/plain' is not supported.</w:t>
      </w:r>
    </w:p>
    <w:p w:rsidR="0065398E" w:rsidRPr="0065398E" w:rsidRDefault="0065398E" w:rsidP="0065398E">
      <w:pPr>
        <w:pStyle w:val="Standard"/>
        <w:rPr>
          <w:lang w:val="en-US"/>
        </w:rPr>
      </w:pPr>
      <w:r w:rsidRPr="0065398E">
        <w:rPr>
          <w:lang w:val="en-US"/>
        </w:rPr>
        <w:t>If the encoding type is 'multipart/form-data', the submission method must be 'POST'. Form 'INPUT' elements of type 'FILE' are supported.</w:t>
      </w:r>
    </w:p>
    <w:p w:rsidR="0065398E" w:rsidRPr="0065398E" w:rsidRDefault="0065398E" w:rsidP="0065398E">
      <w:pPr>
        <w:pStyle w:val="Standard"/>
        <w:rPr>
          <w:lang w:val="en-US"/>
        </w:rPr>
      </w:pPr>
      <w:r w:rsidRPr="0065398E">
        <w:rPr>
          <w:lang w:val="en-US"/>
        </w:rPr>
        <w:t>If the encoding type is 'application/x-www-form-urlencoded', the submission method can be either 'GET' or 'POST'. However, form 'INPUT' elements of type 'FILE' are not supported.</w:t>
      </w:r>
    </w:p>
    <w:p w:rsidR="0065398E" w:rsidRPr="0065398E" w:rsidRDefault="0065398E" w:rsidP="0065398E">
      <w:pPr>
        <w:pStyle w:val="Standard"/>
        <w:rPr>
          <w:lang w:val="en-US"/>
        </w:rPr>
      </w:pPr>
      <w:r w:rsidRPr="0065398E">
        <w:rPr>
          <w:lang w:val="en-US"/>
        </w:rPr>
        <w:t xml:space="preserve">If the </w:t>
      </w:r>
      <w:r w:rsidRPr="00F42F90">
        <w:rPr>
          <w:rStyle w:val="inlinecode"/>
          <w:lang w:val="en-US"/>
        </w:rPr>
        <w:t>element</w:t>
      </w:r>
      <w:r w:rsidRPr="0065398E">
        <w:rPr>
          <w:lang w:val="en-US"/>
        </w:rPr>
        <w:t xml:space="preserve"> </w:t>
      </w:r>
      <w:r w:rsidR="00F42F90">
        <w:rPr>
          <w:lang w:val="en-US"/>
        </w:rPr>
        <w:t xml:space="preserve">argument </w:t>
      </w:r>
      <w:r w:rsidRPr="0065398E">
        <w:rPr>
          <w:lang w:val="en-US"/>
        </w:rPr>
        <w:t>is not specified, the portlet hub will submit the action to the server by executing a 'POST' with an action URL containing any action parameters provided.</w:t>
      </w:r>
    </w:p>
    <w:p w:rsidR="0065398E" w:rsidRPr="0065398E" w:rsidRDefault="0065398E" w:rsidP="0065398E">
      <w:pPr>
        <w:pStyle w:val="Standard"/>
        <w:rPr>
          <w:lang w:val="en-US"/>
        </w:rPr>
      </w:pPr>
      <w:r w:rsidRPr="0065398E">
        <w:rPr>
          <w:lang w:val="en-US"/>
        </w:rPr>
        <w:t>The parameters may be specified in either order, individually, or not at all. Examples of valid calls:</w:t>
      </w:r>
    </w:p>
    <w:p w:rsidR="0065398E" w:rsidRPr="000A6228" w:rsidRDefault="0065398E" w:rsidP="003056B3">
      <w:pPr>
        <w:pStyle w:val="CodeXMP"/>
      </w:pPr>
      <w:r w:rsidRPr="000A6228">
        <w:t>action();</w:t>
      </w:r>
    </w:p>
    <w:p w:rsidR="0065398E" w:rsidRPr="000A6228" w:rsidRDefault="0065398E" w:rsidP="003056B3">
      <w:pPr>
        <w:pStyle w:val="CodeXMP"/>
      </w:pPr>
      <w:r w:rsidRPr="000A6228">
        <w:t>action(actParams, element);</w:t>
      </w:r>
    </w:p>
    <w:p w:rsidR="0065398E" w:rsidRPr="000A6228" w:rsidRDefault="0065398E" w:rsidP="003056B3">
      <w:pPr>
        <w:pStyle w:val="CodeXMP"/>
      </w:pPr>
      <w:r w:rsidRPr="000A6228">
        <w:t>action(actParams);</w:t>
      </w:r>
    </w:p>
    <w:p w:rsidR="0065398E" w:rsidRPr="000A6228" w:rsidRDefault="0065398E" w:rsidP="003056B3">
      <w:pPr>
        <w:pStyle w:val="CodeXMP"/>
      </w:pPr>
      <w:r w:rsidRPr="000A6228">
        <w:t>action(element);</w:t>
      </w:r>
    </w:p>
    <w:p w:rsidR="0065398E" w:rsidRDefault="0065398E" w:rsidP="0065398E">
      <w:pPr>
        <w:pStyle w:val="Standard"/>
        <w:rPr>
          <w:lang w:val="en-US"/>
        </w:rPr>
      </w:pPr>
      <w:r w:rsidRPr="0065398E">
        <w:rPr>
          <w:lang w:val="en-US"/>
        </w:rPr>
        <w:t xml:space="preserve">A portlet </w:t>
      </w:r>
      <w:r w:rsidRPr="000A6228">
        <w:rPr>
          <w:rStyle w:val="inlinecode"/>
          <w:lang w:val="en-US"/>
        </w:rPr>
        <w:t>action</w:t>
      </w:r>
      <w:r w:rsidRPr="0065398E">
        <w:rPr>
          <w:lang w:val="en-US"/>
        </w:rPr>
        <w:t xml:space="preserve"> is a blocking operation. </w:t>
      </w:r>
      <w:r w:rsidR="002F4A79">
        <w:rPr>
          <w:lang w:val="en-US"/>
        </w:rPr>
        <w:t>If the portlet hub implementation supports blocking operations, it must</w:t>
      </w:r>
      <w:r w:rsidRPr="0065398E">
        <w:rPr>
          <w:lang w:val="en-US"/>
        </w:rPr>
        <w:t xml:space="preserve"> </w:t>
      </w:r>
      <w:r w:rsidR="000D652C">
        <w:rPr>
          <w:lang w:val="en-US"/>
        </w:rPr>
        <w:t>throw an exception if this method called</w:t>
      </w:r>
      <w:r w:rsidRPr="0065398E">
        <w:rPr>
          <w:lang w:val="en-US"/>
        </w:rPr>
        <w:t xml:space="preserve"> while a blocking operation is in progress. </w:t>
      </w:r>
    </w:p>
    <w:p w:rsidR="000D652C" w:rsidRPr="000D652C" w:rsidRDefault="000D652C" w:rsidP="0065398E">
      <w:pPr>
        <w:pStyle w:val="Standard"/>
        <w:rPr>
          <w:lang w:val="en-US"/>
        </w:rPr>
      </w:pPr>
      <w:r>
        <w:rPr>
          <w:lang w:val="en-US"/>
        </w:rPr>
        <w:t xml:space="preserve">If this method is called before the portlet client has registered an </w:t>
      </w:r>
      <w:r w:rsidRPr="000A6228">
        <w:rPr>
          <w:rStyle w:val="inlinecode"/>
          <w:lang w:val="en-US"/>
        </w:rPr>
        <w:t>onStateChange</w:t>
      </w:r>
      <w:r>
        <w:rPr>
          <w:lang w:val="en-US"/>
        </w:rPr>
        <w:t xml:space="preserve"> listener, this method must throw an exception.</w:t>
      </w:r>
    </w:p>
    <w:p w:rsidR="00EE349A" w:rsidRPr="002F4A79" w:rsidRDefault="00EE349A" w:rsidP="002F4A79">
      <w:pPr>
        <w:pStyle w:val="Heading3"/>
        <w:rPr>
          <w:rFonts w:ascii="Courier New" w:hAnsi="Courier New" w:cs="Courier New"/>
        </w:rPr>
      </w:pPr>
      <w:bookmarkStart w:id="942" w:name="_Toc468261207"/>
      <w:r w:rsidRPr="002F4A79">
        <w:rPr>
          <w:rFonts w:ascii="Courier New" w:hAnsi="Courier New" w:cs="Courier New"/>
        </w:rPr>
        <w:lastRenderedPageBreak/>
        <w:t>addEventListener(type, func)</w:t>
      </w:r>
      <w:bookmarkEnd w:id="942"/>
    </w:p>
    <w:p w:rsidR="005052C8" w:rsidRDefault="002F4A79" w:rsidP="002F4A79">
      <w:pPr>
        <w:pStyle w:val="Standard"/>
        <w:rPr>
          <w:lang w:val="en-US"/>
        </w:rPr>
      </w:pPr>
      <w:r>
        <w:rPr>
          <w:lang w:val="en-US"/>
        </w:rPr>
        <w:t>This method a</w:t>
      </w:r>
      <w:r w:rsidRPr="002F4A79">
        <w:rPr>
          <w:lang w:val="en-US"/>
        </w:rPr>
        <w:t>dds a listener function for specified event type</w:t>
      </w:r>
      <w:r w:rsidR="005052C8">
        <w:rPr>
          <w:lang w:val="en-US"/>
        </w:rPr>
        <w:t xml:space="preserve"> and returns a handle representing the listener</w:t>
      </w:r>
      <w:r w:rsidRPr="002F4A79">
        <w:rPr>
          <w:lang w:val="en-US"/>
        </w:rPr>
        <w:t>.</w:t>
      </w:r>
      <w:r w:rsidR="005052C8">
        <w:rPr>
          <w:lang w:val="en-US"/>
        </w:rPr>
        <w:t xml:space="preserve"> The handle is needed in order to remove the event listener. </w:t>
      </w:r>
      <w:r w:rsidR="00FB6D6D">
        <w:rPr>
          <w:lang w:val="en-US"/>
        </w:rPr>
        <w:t>The portlet client must specify the event type and the callback function that the portlet hub calls when the event occurs.</w:t>
      </w:r>
    </w:p>
    <w:p w:rsidR="002F4A79" w:rsidRPr="002F4A79" w:rsidRDefault="002F4A79" w:rsidP="002F4A79">
      <w:pPr>
        <w:pStyle w:val="Standard"/>
        <w:rPr>
          <w:lang w:val="en-US"/>
        </w:rPr>
      </w:pPr>
      <w:r w:rsidRPr="002F4A79">
        <w:rPr>
          <w:lang w:val="en-US"/>
        </w:rPr>
        <w:t>The portlet hub d</w:t>
      </w:r>
      <w:r w:rsidR="00FB6D6D">
        <w:rPr>
          <w:lang w:val="en-US"/>
        </w:rPr>
        <w:t>efines two classes of events - s</w:t>
      </w:r>
      <w:r w:rsidRPr="002F4A79">
        <w:rPr>
          <w:lang w:val="en-US"/>
        </w:rPr>
        <w:t xml:space="preserve">ystem </w:t>
      </w:r>
      <w:r w:rsidR="00FB6D6D">
        <w:rPr>
          <w:lang w:val="en-US"/>
        </w:rPr>
        <w:t>e</w:t>
      </w:r>
      <w:r w:rsidRPr="002F4A79">
        <w:rPr>
          <w:lang w:val="en-US"/>
        </w:rPr>
        <w:t xml:space="preserve">vents and </w:t>
      </w:r>
      <w:r w:rsidR="00FB6D6D">
        <w:rPr>
          <w:lang w:val="en-US"/>
        </w:rPr>
        <w:t>p</w:t>
      </w:r>
      <w:r w:rsidRPr="002F4A79">
        <w:rPr>
          <w:lang w:val="en-US"/>
        </w:rPr>
        <w:t xml:space="preserve">ortlet </w:t>
      </w:r>
      <w:r w:rsidR="00FB6D6D">
        <w:rPr>
          <w:lang w:val="en-US"/>
        </w:rPr>
        <w:t>c</w:t>
      </w:r>
      <w:r w:rsidRPr="002F4A79">
        <w:rPr>
          <w:lang w:val="en-US"/>
        </w:rPr>
        <w:t>lient events:</w:t>
      </w:r>
    </w:p>
    <w:p w:rsidR="002F4A79" w:rsidRPr="002F4A79" w:rsidRDefault="005052C8" w:rsidP="00FB6D6D">
      <w:pPr>
        <w:pStyle w:val="Standard"/>
        <w:rPr>
          <w:lang w:val="en-US"/>
        </w:rPr>
      </w:pPr>
      <w:r>
        <w:rPr>
          <w:lang w:val="en-US"/>
        </w:rPr>
        <w:t>System e</w:t>
      </w:r>
      <w:r w:rsidR="002F4A79" w:rsidRPr="002F4A79">
        <w:rPr>
          <w:lang w:val="en-US"/>
        </w:rPr>
        <w:t>vents are generated by the portlet hub. They are used to pass portlet-specific information to the registered portlet client. The parameters passed to the system event callback functions are defined by the portlet hub.</w:t>
      </w:r>
    </w:p>
    <w:p w:rsidR="002F4A79" w:rsidRPr="002F4A79" w:rsidRDefault="002F4A79" w:rsidP="00FB6D6D">
      <w:pPr>
        <w:pStyle w:val="Standard"/>
        <w:rPr>
          <w:lang w:val="en-US"/>
        </w:rPr>
      </w:pPr>
      <w:r w:rsidRPr="002F4A79">
        <w:rPr>
          <w:lang w:val="en-US"/>
        </w:rPr>
        <w:t xml:space="preserve">Event types prefixed with </w:t>
      </w:r>
      <w:r w:rsidR="004E7875">
        <w:rPr>
          <w:lang w:val="en-US"/>
        </w:rPr>
        <w:t>"</w:t>
      </w:r>
      <w:r w:rsidRPr="002F4A79">
        <w:rPr>
          <w:lang w:val="en-US"/>
        </w:rPr>
        <w:t>portlet.</w:t>
      </w:r>
      <w:r w:rsidR="004E7875">
        <w:rPr>
          <w:lang w:val="en-US"/>
        </w:rPr>
        <w:t>"</w:t>
      </w:r>
      <w:r w:rsidRPr="002F4A79">
        <w:rPr>
          <w:lang w:val="en-US"/>
        </w:rPr>
        <w:t xml:space="preserve"> are reserved for system events. System event types may not be specified with a regular expression or wildcard. However, the same event listener may be added for </w:t>
      </w:r>
      <w:r w:rsidR="00703187">
        <w:rPr>
          <w:lang w:val="en-US"/>
        </w:rPr>
        <w:t>all</w:t>
      </w:r>
      <w:r w:rsidRPr="002F4A79">
        <w:rPr>
          <w:lang w:val="en-US"/>
        </w:rPr>
        <w:t xml:space="preserve"> types of system events.</w:t>
      </w:r>
    </w:p>
    <w:p w:rsidR="002F4A79" w:rsidRPr="002F4A79" w:rsidRDefault="002F4A79" w:rsidP="00FB6D6D">
      <w:pPr>
        <w:pStyle w:val="Standard"/>
        <w:rPr>
          <w:lang w:val="en-US"/>
        </w:rPr>
      </w:pPr>
      <w:r w:rsidRPr="002F4A79">
        <w:rPr>
          <w:lang w:val="en-US"/>
        </w:rPr>
        <w:t>The following system event types are defined:</w:t>
      </w:r>
    </w:p>
    <w:p w:rsidR="00FB6D6D" w:rsidRDefault="002F4A79" w:rsidP="00390B24">
      <w:pPr>
        <w:pStyle w:val="Standard"/>
        <w:numPr>
          <w:ilvl w:val="0"/>
          <w:numId w:val="55"/>
        </w:numPr>
      </w:pPr>
      <w:r w:rsidRPr="00FB6D6D">
        <w:t>portlet.onStateChange</w:t>
      </w:r>
    </w:p>
    <w:p w:rsidR="00FB6D6D" w:rsidRPr="00FB6D6D" w:rsidRDefault="002F4A79" w:rsidP="00FB6D6D">
      <w:pPr>
        <w:pStyle w:val="Standard"/>
        <w:ind w:left="720"/>
        <w:rPr>
          <w:lang w:val="en-US"/>
        </w:rPr>
      </w:pPr>
      <w:r w:rsidRPr="00FB6D6D">
        <w:rPr>
          <w:lang w:val="en-US"/>
        </w:rPr>
        <w:t xml:space="preserve">Fired when the </w:t>
      </w:r>
      <w:r w:rsidR="001C2B34">
        <w:rPr>
          <w:lang w:val="en-US"/>
        </w:rPr>
        <w:t>render state</w:t>
      </w:r>
      <w:r w:rsidRPr="00FB6D6D">
        <w:rPr>
          <w:lang w:val="en-US"/>
        </w:rPr>
        <w:t xml:space="preserve"> changes. In order to </w:t>
      </w:r>
      <w:r w:rsidR="00967615">
        <w:rPr>
          <w:lang w:val="en-US"/>
        </w:rPr>
        <w:t>receive render state updates</w:t>
      </w:r>
      <w:r w:rsidRPr="00FB6D6D">
        <w:rPr>
          <w:lang w:val="en-US"/>
        </w:rPr>
        <w:t xml:space="preserve">, a portlet client must register an </w:t>
      </w:r>
      <w:r w:rsidRPr="00924C28">
        <w:rPr>
          <w:rStyle w:val="inlinecode"/>
          <w:lang w:val="en-US"/>
        </w:rPr>
        <w:t>onStateChange</w:t>
      </w:r>
      <w:r w:rsidRPr="00FB6D6D">
        <w:rPr>
          <w:lang w:val="en-US"/>
        </w:rPr>
        <w:t xml:space="preserve"> event listener for this event type.</w:t>
      </w:r>
    </w:p>
    <w:p w:rsidR="00FB6D6D" w:rsidRDefault="002F4A79" w:rsidP="00FB6D6D">
      <w:pPr>
        <w:pStyle w:val="Standard"/>
        <w:ind w:left="720"/>
        <w:rPr>
          <w:lang w:val="en-US"/>
        </w:rPr>
      </w:pPr>
      <w:r w:rsidRPr="00FB6D6D">
        <w:rPr>
          <w:lang w:val="en-US"/>
        </w:rPr>
        <w:t xml:space="preserve">After the portlet client adds an event listener for the </w:t>
      </w:r>
      <w:r w:rsidRPr="00924C28">
        <w:rPr>
          <w:rStyle w:val="inlinecode"/>
          <w:lang w:val="en-US"/>
        </w:rPr>
        <w:t>onStateChange</w:t>
      </w:r>
      <w:r w:rsidRPr="00FB6D6D">
        <w:rPr>
          <w:lang w:val="en-US"/>
        </w:rPr>
        <w:t xml:space="preserve"> event, the portlet hub will call the </w:t>
      </w:r>
      <w:r w:rsidRPr="00924C28">
        <w:rPr>
          <w:rStyle w:val="inlinecode"/>
          <w:lang w:val="en-US"/>
        </w:rPr>
        <w:t>onStateChange</w:t>
      </w:r>
      <w:r w:rsidRPr="00FB6D6D">
        <w:rPr>
          <w:lang w:val="en-US"/>
        </w:rPr>
        <w:t xml:space="preserve"> callback function to provide the portlet client with its initial state information. </w:t>
      </w:r>
      <w:r w:rsidRPr="000A6228">
        <w:rPr>
          <w:lang w:val="en-US"/>
        </w:rPr>
        <w:t xml:space="preserve">However, this will not occur before the call to </w:t>
      </w:r>
      <w:r w:rsidRPr="00924C28">
        <w:rPr>
          <w:rStyle w:val="inlinecode"/>
          <w:lang w:val="en-US"/>
        </w:rPr>
        <w:t>addEventListener</w:t>
      </w:r>
      <w:r w:rsidRPr="000A6228">
        <w:rPr>
          <w:lang w:val="en-US"/>
        </w:rPr>
        <w:t xml:space="preserve"> returns. </w:t>
      </w:r>
    </w:p>
    <w:p w:rsidR="00985FBC" w:rsidRPr="000A6228" w:rsidRDefault="00985FBC" w:rsidP="00FB6D6D">
      <w:pPr>
        <w:pStyle w:val="Standard"/>
        <w:ind w:left="720"/>
        <w:rPr>
          <w:lang w:val="en-US"/>
        </w:rPr>
      </w:pPr>
      <w:r>
        <w:rPr>
          <w:lang w:val="en-US"/>
        </w:rPr>
        <w:t xml:space="preserve">The </w:t>
      </w:r>
      <w:r w:rsidRPr="00924C28">
        <w:rPr>
          <w:rStyle w:val="inlinecode"/>
          <w:lang w:val="en-US"/>
        </w:rPr>
        <w:t>onStateChange</w:t>
      </w:r>
      <w:r>
        <w:rPr>
          <w:lang w:val="en-US"/>
        </w:rPr>
        <w:t xml:space="preserve"> callback function is described in Section </w:t>
      </w:r>
      <w:r>
        <w:rPr>
          <w:lang w:val="en-US"/>
        </w:rPr>
        <w:fldChar w:fldCharType="begin"/>
      </w:r>
      <w:r>
        <w:rPr>
          <w:lang w:val="en-US"/>
        </w:rPr>
        <w:instrText xml:space="preserve"> REF _Ref462818698 \r \h </w:instrText>
      </w:r>
      <w:r>
        <w:rPr>
          <w:lang w:val="en-US"/>
        </w:rPr>
      </w:r>
      <w:r>
        <w:rPr>
          <w:lang w:val="en-US"/>
        </w:rPr>
        <w:fldChar w:fldCharType="separate"/>
      </w:r>
      <w:r w:rsidR="003B17E8">
        <w:rPr>
          <w:lang w:val="en-US"/>
        </w:rPr>
        <w:t>22.4.12</w:t>
      </w:r>
      <w:r>
        <w:rPr>
          <w:lang w:val="en-US"/>
        </w:rPr>
        <w:fldChar w:fldCharType="end"/>
      </w:r>
      <w:r>
        <w:rPr>
          <w:lang w:val="en-US"/>
        </w:rPr>
        <w:t>.</w:t>
      </w:r>
    </w:p>
    <w:p w:rsidR="00FB6D6D" w:rsidRDefault="002F4A79" w:rsidP="00390B24">
      <w:pPr>
        <w:pStyle w:val="Standard"/>
        <w:numPr>
          <w:ilvl w:val="0"/>
          <w:numId w:val="55"/>
        </w:numPr>
      </w:pPr>
      <w:r w:rsidRPr="00FB6D6D">
        <w:t>portlet.onError</w:t>
      </w:r>
    </w:p>
    <w:p w:rsidR="002F4A79" w:rsidRPr="000A6228" w:rsidRDefault="002F4A79" w:rsidP="00FB6D6D">
      <w:pPr>
        <w:pStyle w:val="Standard"/>
        <w:ind w:left="720"/>
        <w:rPr>
          <w:lang w:val="en-US"/>
        </w:rPr>
      </w:pPr>
      <w:r w:rsidRPr="00FB6D6D">
        <w:rPr>
          <w:lang w:val="en-US"/>
        </w:rPr>
        <w:t xml:space="preserve">Fired when an error occurs that cannot be communicated through an exception. </w:t>
      </w:r>
      <w:r w:rsidRPr="000A6228">
        <w:rPr>
          <w:lang w:val="en-US"/>
        </w:rPr>
        <w:t xml:space="preserve">In general, this will be some type of asynchronous communication error. In order to receive notification about errors, a portlet must register an </w:t>
      </w:r>
      <w:r w:rsidRPr="00924C28">
        <w:rPr>
          <w:rStyle w:val="inlinecode"/>
          <w:lang w:val="en-US"/>
        </w:rPr>
        <w:t>onError</w:t>
      </w:r>
      <w:r w:rsidRPr="000A6228">
        <w:rPr>
          <w:lang w:val="en-US"/>
        </w:rPr>
        <w:t xml:space="preserve"> event listener for this event type. </w:t>
      </w:r>
    </w:p>
    <w:p w:rsidR="002F4A79" w:rsidRPr="00FB6D6D" w:rsidRDefault="002F4A79" w:rsidP="00FB6D6D">
      <w:pPr>
        <w:pStyle w:val="Standard"/>
        <w:rPr>
          <w:lang w:val="en-US"/>
        </w:rPr>
      </w:pPr>
      <w:r w:rsidRPr="00FB6D6D">
        <w:rPr>
          <w:lang w:val="en-US"/>
        </w:rPr>
        <w:t>Portlet Client Events</w:t>
      </w:r>
      <w:r w:rsidR="00FB6D6D" w:rsidRPr="00FB6D6D">
        <w:rPr>
          <w:lang w:val="en-US"/>
        </w:rPr>
        <w:t xml:space="preserve"> are e</w:t>
      </w:r>
      <w:r w:rsidRPr="00FB6D6D">
        <w:rPr>
          <w:lang w:val="en-US"/>
        </w:rPr>
        <w:t xml:space="preserve">vents initiated by the portlet client through the </w:t>
      </w:r>
      <w:r w:rsidRPr="00FB6D6D">
        <w:rPr>
          <w:rStyle w:val="inlinecode"/>
          <w:lang w:val="en-US"/>
        </w:rPr>
        <w:t>dispatch</w:t>
      </w:r>
      <w:r w:rsidR="00FB6D6D" w:rsidRPr="000A6228">
        <w:rPr>
          <w:rStyle w:val="inlinecode"/>
          <w:lang w:val="en-US"/>
        </w:rPr>
        <w:t>ClientEvent</w:t>
      </w:r>
      <w:r w:rsidRPr="00FB6D6D">
        <w:rPr>
          <w:lang w:val="en-US"/>
        </w:rPr>
        <w:t xml:space="preserve"> method.</w:t>
      </w:r>
    </w:p>
    <w:p w:rsidR="002F4A79" w:rsidRPr="000A6228" w:rsidRDefault="002F4A79" w:rsidP="00FB6D6D">
      <w:pPr>
        <w:pStyle w:val="Standard"/>
        <w:rPr>
          <w:lang w:val="en-US"/>
        </w:rPr>
      </w:pPr>
      <w:r w:rsidRPr="000A6228">
        <w:rPr>
          <w:lang w:val="en-US"/>
        </w:rPr>
        <w:t>When adding a listener for a portlet client event, the event type may be specified by a regular expression string. The listener will be called for every event type that the regular expression string matches.</w:t>
      </w:r>
    </w:p>
    <w:p w:rsidR="002F4A79" w:rsidRPr="002F4A79" w:rsidRDefault="002F4A79" w:rsidP="002F4A79">
      <w:pPr>
        <w:pStyle w:val="Standard"/>
        <w:rPr>
          <w:lang w:val="en-US"/>
        </w:rPr>
      </w:pPr>
      <w:r w:rsidRPr="002F4A79">
        <w:rPr>
          <w:lang w:val="en-US"/>
        </w:rPr>
        <w:t>Example:</w:t>
      </w:r>
    </w:p>
    <w:p w:rsidR="002F4A79" w:rsidRPr="000A6228" w:rsidRDefault="002F4A79" w:rsidP="003056B3">
      <w:pPr>
        <w:pStyle w:val="CodeXMP"/>
      </w:pPr>
      <w:r w:rsidRPr="000A6228">
        <w:t>myHub.addEventListener(</w:t>
      </w:r>
      <w:r w:rsidR="004E7875">
        <w:t>"</w:t>
      </w:r>
      <w:r w:rsidRPr="000A6228">
        <w:t>^myCompany\..*</w:t>
      </w:r>
      <w:r w:rsidR="004E7875">
        <w:t>"</w:t>
      </w:r>
      <w:r w:rsidRPr="000A6228">
        <w:t xml:space="preserve">, myListener); // registers myListener for all event types beginning with </w:t>
      </w:r>
      <w:r w:rsidR="004E7875">
        <w:t>"</w:t>
      </w:r>
      <w:r w:rsidRPr="000A6228">
        <w:t>myCompany.</w:t>
      </w:r>
      <w:r w:rsidR="004E7875">
        <w:t>"</w:t>
      </w:r>
      <w:r w:rsidRPr="000A6228">
        <w:t xml:space="preserve"> </w:t>
      </w:r>
    </w:p>
    <w:p w:rsidR="002F4A79" w:rsidRPr="002F4A79" w:rsidRDefault="002F4A79" w:rsidP="002F4A79">
      <w:pPr>
        <w:pStyle w:val="Standard"/>
        <w:rPr>
          <w:lang w:val="en-US"/>
        </w:rPr>
      </w:pPr>
      <w:r w:rsidRPr="002F4A79">
        <w:rPr>
          <w:lang w:val="en-US"/>
        </w:rPr>
        <w:t>An event listener can be added for multiple event types. This function returns a handle to identify the unique listener for the event type and for the portlet client associated with the function.</w:t>
      </w:r>
    </w:p>
    <w:p w:rsidR="00EE349A" w:rsidRPr="00B659D7" w:rsidRDefault="00EE349A" w:rsidP="00B659D7">
      <w:pPr>
        <w:pStyle w:val="Heading3"/>
        <w:rPr>
          <w:rFonts w:ascii="Courier New" w:hAnsi="Courier New" w:cs="Courier New"/>
        </w:rPr>
      </w:pPr>
      <w:bookmarkStart w:id="943" w:name="_Toc468261208"/>
      <w:r w:rsidRPr="00B659D7">
        <w:rPr>
          <w:rFonts w:ascii="Courier New" w:hAnsi="Courier New" w:cs="Courier New"/>
        </w:rPr>
        <w:t>createResourceUrl(resParams, cache</w:t>
      </w:r>
      <w:r w:rsidR="009C3298">
        <w:rPr>
          <w:rFonts w:ascii="Courier New" w:hAnsi="Courier New" w:cs="Courier New"/>
        </w:rPr>
        <w:t>, resid</w:t>
      </w:r>
      <w:r w:rsidRPr="00B659D7">
        <w:rPr>
          <w:rFonts w:ascii="Courier New" w:hAnsi="Courier New" w:cs="Courier New"/>
        </w:rPr>
        <w:t>)</w:t>
      </w:r>
      <w:bookmarkEnd w:id="943"/>
    </w:p>
    <w:p w:rsidR="00FE745B" w:rsidRDefault="00B659D7" w:rsidP="00B659D7">
      <w:pPr>
        <w:pStyle w:val="Standard"/>
        <w:rPr>
          <w:lang w:val="en-US"/>
        </w:rPr>
      </w:pPr>
      <w:r>
        <w:rPr>
          <w:lang w:val="en-US"/>
        </w:rPr>
        <w:t xml:space="preserve">This method returns a </w:t>
      </w:r>
      <w:r w:rsidRPr="00B659D7">
        <w:rPr>
          <w:rStyle w:val="inlinecode"/>
          <w:lang w:val="en-US"/>
        </w:rPr>
        <w:t>Promise</w:t>
      </w:r>
      <w:r w:rsidRPr="00B659D7">
        <w:rPr>
          <w:lang w:val="en-US"/>
        </w:rPr>
        <w:t xml:space="preserve"> for a resource URL with parameters set appropriately for the page state according to the resource parameters and cacheability option provided.</w:t>
      </w:r>
      <w:r>
        <w:rPr>
          <w:lang w:val="en-US"/>
        </w:rPr>
        <w:t xml:space="preserve"> </w:t>
      </w:r>
    </w:p>
    <w:p w:rsidR="00B659D7" w:rsidRPr="00B659D7" w:rsidRDefault="00B659D7" w:rsidP="00B659D7">
      <w:pPr>
        <w:pStyle w:val="Standard"/>
        <w:rPr>
          <w:lang w:val="en-US"/>
        </w:rPr>
      </w:pPr>
      <w:r w:rsidRPr="00B659D7">
        <w:rPr>
          <w:lang w:val="en-US"/>
        </w:rPr>
        <w:lastRenderedPageBreak/>
        <w:t xml:space="preserve">The </w:t>
      </w:r>
      <w:r w:rsidR="00FE745B">
        <w:rPr>
          <w:lang w:val="en-US"/>
        </w:rPr>
        <w:t xml:space="preserve">portlet hub must resolve the promise by providing a URL string that the </w:t>
      </w:r>
      <w:r w:rsidRPr="00B659D7">
        <w:rPr>
          <w:lang w:val="en-US"/>
        </w:rPr>
        <w:t xml:space="preserve">portlet client may use </w:t>
      </w:r>
      <w:r>
        <w:rPr>
          <w:lang w:val="en-US"/>
        </w:rPr>
        <w:t xml:space="preserve">a native </w:t>
      </w:r>
      <w:r w:rsidRPr="00B659D7">
        <w:rPr>
          <w:rStyle w:val="inlinecode"/>
          <w:lang w:val="en-US"/>
        </w:rPr>
        <w:t>XMLHttpRequest</w:t>
      </w:r>
      <w:r>
        <w:rPr>
          <w:lang w:val="en-US"/>
        </w:rPr>
        <w:t xml:space="preserve"> or </w:t>
      </w:r>
      <w:r w:rsidRPr="00B659D7">
        <w:rPr>
          <w:lang w:val="en-US"/>
        </w:rPr>
        <w:t>with any appropriate JavaScript framework to retrieve content from the portlet through the server-side serveResource method.</w:t>
      </w:r>
    </w:p>
    <w:p w:rsidR="00B659D7" w:rsidRDefault="00B659D7" w:rsidP="00B659D7">
      <w:pPr>
        <w:pStyle w:val="Standard"/>
        <w:rPr>
          <w:lang w:val="en-US"/>
        </w:rPr>
      </w:pPr>
      <w:r>
        <w:rPr>
          <w:lang w:val="en-US"/>
        </w:rPr>
        <w:t xml:space="preserve">The </w:t>
      </w:r>
      <w:r w:rsidRPr="000A6228">
        <w:rPr>
          <w:rStyle w:val="inlinecode"/>
          <w:lang w:val="en-US"/>
        </w:rPr>
        <w:t>resParams</w:t>
      </w:r>
      <w:r>
        <w:rPr>
          <w:lang w:val="en-US"/>
        </w:rPr>
        <w:t xml:space="preserve"> argument represents r</w:t>
      </w:r>
      <w:r w:rsidRPr="00B659D7">
        <w:rPr>
          <w:lang w:val="en-US"/>
        </w:rPr>
        <w:t>esource parameters</w:t>
      </w:r>
      <w:r>
        <w:rPr>
          <w:lang w:val="en-US"/>
        </w:rPr>
        <w:t xml:space="preserve">, which </w:t>
      </w:r>
      <w:r w:rsidRPr="00B659D7">
        <w:rPr>
          <w:lang w:val="en-US"/>
        </w:rPr>
        <w:t xml:space="preserve">are optional parameters attached to a resource URL in addition to any </w:t>
      </w:r>
      <w:r w:rsidR="001C2B34">
        <w:rPr>
          <w:lang w:val="en-US"/>
        </w:rPr>
        <w:t>render state</w:t>
      </w:r>
      <w:r w:rsidRPr="00B659D7">
        <w:rPr>
          <w:lang w:val="en-US"/>
        </w:rPr>
        <w:t xml:space="preserve"> values that may be present. Resource parameters do not influence the </w:t>
      </w:r>
      <w:r w:rsidR="001C2B34">
        <w:rPr>
          <w:lang w:val="en-US"/>
        </w:rPr>
        <w:t>render state</w:t>
      </w:r>
      <w:r w:rsidRPr="00B659D7">
        <w:rPr>
          <w:lang w:val="en-US"/>
        </w:rPr>
        <w:t>.</w:t>
      </w:r>
      <w:r w:rsidR="00390B24">
        <w:rPr>
          <w:lang w:val="en-US"/>
        </w:rPr>
        <w:t xml:space="preserve"> The portlet hub and portal must make </w:t>
      </w:r>
      <w:r w:rsidR="00E11ADE">
        <w:rPr>
          <w:lang w:val="en-US"/>
        </w:rPr>
        <w:t>any</w:t>
      </w:r>
      <w:r w:rsidR="00390B24">
        <w:rPr>
          <w:lang w:val="en-US"/>
        </w:rPr>
        <w:t xml:space="preserve"> resource parameters </w:t>
      </w:r>
      <w:r w:rsidR="00E11ADE">
        <w:rPr>
          <w:lang w:val="en-US"/>
        </w:rPr>
        <w:t xml:space="preserve">provided to the </w:t>
      </w:r>
      <w:r w:rsidR="00E11ADE" w:rsidRPr="00E11ADE">
        <w:rPr>
          <w:rStyle w:val="inlinecode"/>
          <w:lang w:val="en-US"/>
        </w:rPr>
        <w:t>createResourceUrl</w:t>
      </w:r>
      <w:r w:rsidR="00E11ADE">
        <w:rPr>
          <w:lang w:val="en-US"/>
        </w:rPr>
        <w:t xml:space="preserve"> function</w:t>
      </w:r>
      <w:r w:rsidR="00390B24">
        <w:rPr>
          <w:lang w:val="en-US"/>
        </w:rPr>
        <w:t xml:space="preserve"> available on the server through the </w:t>
      </w:r>
      <w:r w:rsidR="00390B24">
        <w:rPr>
          <w:rStyle w:val="inlinecode"/>
          <w:lang w:val="en-US"/>
        </w:rPr>
        <w:t>Resource</w:t>
      </w:r>
      <w:r w:rsidR="00390B24" w:rsidRPr="00390B24">
        <w:rPr>
          <w:rStyle w:val="inlinecode"/>
          <w:lang w:val="en-US"/>
        </w:rPr>
        <w:t>Parameters</w:t>
      </w:r>
      <w:r w:rsidR="00390B24">
        <w:rPr>
          <w:lang w:val="en-US"/>
        </w:rPr>
        <w:t xml:space="preserve"> interface. See Section </w:t>
      </w:r>
      <w:r w:rsidR="00390B24">
        <w:rPr>
          <w:lang w:val="en-US"/>
        </w:rPr>
        <w:fldChar w:fldCharType="begin"/>
      </w:r>
      <w:r w:rsidR="00390B24">
        <w:rPr>
          <w:lang w:val="en-US"/>
        </w:rPr>
        <w:instrText xml:space="preserve"> REF _Ref427065022 \w \h </w:instrText>
      </w:r>
      <w:r w:rsidR="00390B24">
        <w:rPr>
          <w:lang w:val="en-US"/>
        </w:rPr>
      </w:r>
      <w:r w:rsidR="00390B24">
        <w:rPr>
          <w:lang w:val="en-US"/>
        </w:rPr>
        <w:fldChar w:fldCharType="separate"/>
      </w:r>
      <w:r w:rsidR="003B17E8">
        <w:rPr>
          <w:lang w:val="en-US"/>
        </w:rPr>
        <w:t>11.4</w:t>
      </w:r>
      <w:r w:rsidR="00390B24">
        <w:rPr>
          <w:lang w:val="en-US"/>
        </w:rPr>
        <w:fldChar w:fldCharType="end"/>
      </w:r>
      <w:r w:rsidR="00390B24">
        <w:rPr>
          <w:lang w:val="en-US"/>
        </w:rPr>
        <w:t xml:space="preserve"> </w:t>
      </w:r>
      <w:r w:rsidR="00390B24">
        <w:rPr>
          <w:lang w:val="en-US"/>
        </w:rPr>
        <w:fldChar w:fldCharType="begin"/>
      </w:r>
      <w:r w:rsidR="00390B24">
        <w:rPr>
          <w:lang w:val="en-US"/>
        </w:rPr>
        <w:instrText xml:space="preserve"> REF _Ref427065022 \h </w:instrText>
      </w:r>
      <w:r w:rsidR="00390B24">
        <w:rPr>
          <w:lang w:val="en-US"/>
        </w:rPr>
      </w:r>
      <w:r w:rsidR="00390B24">
        <w:rPr>
          <w:lang w:val="en-US"/>
        </w:rPr>
        <w:fldChar w:fldCharType="separate"/>
      </w:r>
      <w:r w:rsidR="003B17E8" w:rsidRPr="003B17E8">
        <w:rPr>
          <w:lang w:val="en-US"/>
        </w:rPr>
        <w:t>Resource Parameters</w:t>
      </w:r>
      <w:r w:rsidR="00390B24">
        <w:rPr>
          <w:lang w:val="en-US"/>
        </w:rPr>
        <w:fldChar w:fldCharType="end"/>
      </w:r>
    </w:p>
    <w:p w:rsidR="00390B24" w:rsidRPr="00B659D7" w:rsidRDefault="00390B24" w:rsidP="00B659D7">
      <w:pPr>
        <w:pStyle w:val="Standard"/>
        <w:rPr>
          <w:lang w:val="en-US"/>
        </w:rPr>
      </w:pPr>
      <w:r w:rsidRPr="0065398E">
        <w:rPr>
          <w:lang w:val="en-US"/>
        </w:rPr>
        <w:t xml:space="preserve">The </w:t>
      </w:r>
      <w:r>
        <w:rPr>
          <w:rStyle w:val="inlinecode"/>
          <w:lang w:val="en-US"/>
        </w:rPr>
        <w:t>res</w:t>
      </w:r>
      <w:r w:rsidRPr="00F42F90">
        <w:rPr>
          <w:rStyle w:val="inlinecode"/>
          <w:lang w:val="en-US"/>
        </w:rPr>
        <w:t>Params</w:t>
      </w:r>
      <w:r>
        <w:rPr>
          <w:lang w:val="en-US"/>
        </w:rPr>
        <w:t xml:space="preserve"> argument must be a </w:t>
      </w:r>
      <w:r w:rsidRPr="00F42F90">
        <w:rPr>
          <w:rStyle w:val="inlinecode"/>
          <w:lang w:val="en-US"/>
        </w:rPr>
        <w:t>P</w:t>
      </w:r>
      <w:r w:rsidR="009C3298">
        <w:rPr>
          <w:rStyle w:val="inlinecode"/>
          <w:lang w:val="en-US"/>
        </w:rPr>
        <w:t>ortletP</w:t>
      </w:r>
      <w:r w:rsidRPr="00F42F90">
        <w:rPr>
          <w:rStyle w:val="inlinecode"/>
          <w:lang w:val="en-US"/>
        </w:rPr>
        <w:t>arameters</w:t>
      </w:r>
      <w:r w:rsidRPr="0065398E">
        <w:rPr>
          <w:lang w:val="en-US"/>
        </w:rPr>
        <w:t xml:space="preserve"> object containing properties representing parameter names whose values must be an array of string values, as described </w:t>
      </w:r>
      <w:r>
        <w:rPr>
          <w:lang w:val="en-US"/>
        </w:rPr>
        <w:t xml:space="preserve">in Section </w:t>
      </w:r>
      <w:r w:rsidR="009C3298">
        <w:rPr>
          <w:lang w:val="en-US"/>
        </w:rPr>
        <w:fldChar w:fldCharType="begin"/>
      </w:r>
      <w:r w:rsidR="009C3298">
        <w:rPr>
          <w:lang w:val="en-US"/>
        </w:rPr>
        <w:instrText xml:space="preserve"> REF _Ref461089069 \r \h </w:instrText>
      </w:r>
      <w:r w:rsidR="009C3298">
        <w:rPr>
          <w:lang w:val="en-US"/>
        </w:rPr>
      </w:r>
      <w:r w:rsidR="009C3298">
        <w:rPr>
          <w:lang w:val="en-US"/>
        </w:rPr>
        <w:fldChar w:fldCharType="separate"/>
      </w:r>
      <w:r w:rsidR="003B17E8">
        <w:rPr>
          <w:lang w:val="en-US"/>
        </w:rPr>
        <w:t>22.2</w:t>
      </w:r>
      <w:r w:rsidR="009C3298">
        <w:rPr>
          <w:lang w:val="en-US"/>
        </w:rPr>
        <w:fldChar w:fldCharType="end"/>
      </w:r>
      <w:r w:rsidR="009C3298">
        <w:rPr>
          <w:lang w:val="en-US"/>
        </w:rPr>
        <w:t xml:space="preserve"> </w:t>
      </w:r>
      <w:r w:rsidR="009C3298">
        <w:rPr>
          <w:lang w:val="en-US"/>
        </w:rPr>
        <w:fldChar w:fldCharType="begin"/>
      </w:r>
      <w:r w:rsidR="009C3298">
        <w:rPr>
          <w:lang w:val="en-US"/>
        </w:rPr>
        <w:instrText xml:space="preserve"> REF _Ref461089077 \h </w:instrText>
      </w:r>
      <w:r w:rsidR="009C3298">
        <w:rPr>
          <w:lang w:val="en-US"/>
        </w:rPr>
      </w:r>
      <w:r w:rsidR="009C3298">
        <w:rPr>
          <w:lang w:val="en-US"/>
        </w:rPr>
        <w:fldChar w:fldCharType="separate"/>
      </w:r>
      <w:r w:rsidR="003B17E8" w:rsidRPr="00600712">
        <w:rPr>
          <w:lang w:val="en-US"/>
        </w:rPr>
        <w:t xml:space="preserve">Portlet Parameters and </w:t>
      </w:r>
      <w:r w:rsidR="003B17E8">
        <w:rPr>
          <w:lang w:val="en-US"/>
        </w:rPr>
        <w:t>Render State</w:t>
      </w:r>
      <w:r w:rsidR="009C3298">
        <w:rPr>
          <w:lang w:val="en-US"/>
        </w:rPr>
        <w:fldChar w:fldCharType="end"/>
      </w:r>
      <w:r w:rsidRPr="0065398E">
        <w:rPr>
          <w:lang w:val="en-US"/>
        </w:rPr>
        <w:t xml:space="preserve">. Use of </w:t>
      </w:r>
      <w:r>
        <w:rPr>
          <w:lang w:val="en-US"/>
        </w:rPr>
        <w:t>resource</w:t>
      </w:r>
      <w:r w:rsidRPr="0065398E">
        <w:rPr>
          <w:lang w:val="en-US"/>
        </w:rPr>
        <w:t xml:space="preserve"> parameters is optional.</w:t>
      </w:r>
      <w:r>
        <w:rPr>
          <w:lang w:val="en-US"/>
        </w:rPr>
        <w:t xml:space="preserve"> If the </w:t>
      </w:r>
      <w:r>
        <w:rPr>
          <w:rStyle w:val="inlinecode"/>
          <w:lang w:val="en-US"/>
        </w:rPr>
        <w:t>res</w:t>
      </w:r>
      <w:r w:rsidRPr="00390B24">
        <w:rPr>
          <w:rStyle w:val="inlinecode"/>
          <w:lang w:val="en-US"/>
        </w:rPr>
        <w:t>Params</w:t>
      </w:r>
      <w:r>
        <w:rPr>
          <w:lang w:val="en-US"/>
        </w:rPr>
        <w:t xml:space="preserve"> argument is provided, but is not a valid </w:t>
      </w:r>
      <w:r w:rsidRPr="00390B24">
        <w:rPr>
          <w:rStyle w:val="inlinecode"/>
          <w:lang w:val="en-US"/>
        </w:rPr>
        <w:t>Parameters</w:t>
      </w:r>
      <w:r>
        <w:rPr>
          <w:lang w:val="en-US"/>
        </w:rPr>
        <w:t xml:space="preserve"> object, the portlet hub must throw an exception.</w:t>
      </w:r>
    </w:p>
    <w:p w:rsidR="00B659D7" w:rsidRPr="00B659D7" w:rsidRDefault="00B659D7" w:rsidP="00B659D7">
      <w:pPr>
        <w:pStyle w:val="Standard"/>
        <w:rPr>
          <w:lang w:val="en-US"/>
        </w:rPr>
      </w:pPr>
      <w:r w:rsidRPr="00B659D7">
        <w:rPr>
          <w:lang w:val="en-US"/>
        </w:rPr>
        <w:t xml:space="preserve">The cacheability option designates the degree to which the content to be served can be cached and influences the type of content that can be served. </w:t>
      </w:r>
      <w:r w:rsidR="00390B24">
        <w:rPr>
          <w:lang w:val="en-US"/>
        </w:rPr>
        <w:t xml:space="preserve">There are three possible values – </w:t>
      </w:r>
      <w:r w:rsidR="00390B24" w:rsidRPr="00390B24">
        <w:rPr>
          <w:rStyle w:val="inlinecode"/>
          <w:lang w:val="en-US"/>
        </w:rPr>
        <w:t>FULL</w:t>
      </w:r>
      <w:r w:rsidR="00390B24">
        <w:rPr>
          <w:lang w:val="en-US"/>
        </w:rPr>
        <w:t xml:space="preserve">, </w:t>
      </w:r>
      <w:r w:rsidR="00390B24" w:rsidRPr="00390B24">
        <w:rPr>
          <w:rStyle w:val="inlinecode"/>
          <w:lang w:val="en-US"/>
        </w:rPr>
        <w:t>PORTLET</w:t>
      </w:r>
      <w:r w:rsidR="00390B24">
        <w:rPr>
          <w:lang w:val="en-US"/>
        </w:rPr>
        <w:t xml:space="preserve">, and </w:t>
      </w:r>
      <w:r w:rsidR="00390B24" w:rsidRPr="00390B24">
        <w:rPr>
          <w:rStyle w:val="inlinecode"/>
          <w:lang w:val="en-US"/>
        </w:rPr>
        <w:t>PAGE</w:t>
      </w:r>
      <w:r w:rsidR="00390B24">
        <w:rPr>
          <w:lang w:val="en-US"/>
        </w:rPr>
        <w:t xml:space="preserve"> as described in Section </w:t>
      </w:r>
      <w:r w:rsidR="00390B24">
        <w:rPr>
          <w:lang w:val="en-US"/>
        </w:rPr>
        <w:fldChar w:fldCharType="begin"/>
      </w:r>
      <w:r w:rsidR="00390B24">
        <w:rPr>
          <w:lang w:val="en-US"/>
        </w:rPr>
        <w:instrText xml:space="preserve"> REF _Ref427065131 \w \h </w:instrText>
      </w:r>
      <w:r w:rsidR="00390B24">
        <w:rPr>
          <w:lang w:val="en-US"/>
        </w:rPr>
      </w:r>
      <w:r w:rsidR="00390B24">
        <w:rPr>
          <w:lang w:val="en-US"/>
        </w:rPr>
        <w:fldChar w:fldCharType="separate"/>
      </w:r>
      <w:r w:rsidR="003B17E8">
        <w:rPr>
          <w:lang w:val="en-US"/>
        </w:rPr>
        <w:t>13.2</w:t>
      </w:r>
      <w:r w:rsidR="00390B24">
        <w:rPr>
          <w:lang w:val="en-US"/>
        </w:rPr>
        <w:fldChar w:fldCharType="end"/>
      </w:r>
      <w:r w:rsidR="00390B24">
        <w:rPr>
          <w:lang w:val="en-US"/>
        </w:rPr>
        <w:t xml:space="preserve"> </w:t>
      </w:r>
      <w:r w:rsidR="00390B24">
        <w:rPr>
          <w:lang w:val="en-US"/>
        </w:rPr>
        <w:fldChar w:fldCharType="begin"/>
      </w:r>
      <w:r w:rsidR="00390B24">
        <w:rPr>
          <w:lang w:val="en-US"/>
        </w:rPr>
        <w:instrText xml:space="preserve"> REF _Ref427065131 \h </w:instrText>
      </w:r>
      <w:r w:rsidR="00390B24">
        <w:rPr>
          <w:lang w:val="en-US"/>
        </w:rPr>
      </w:r>
      <w:r w:rsidR="00390B24">
        <w:rPr>
          <w:lang w:val="en-US"/>
        </w:rPr>
        <w:fldChar w:fldCharType="separate"/>
      </w:r>
      <w:r w:rsidR="003B17E8" w:rsidRPr="003B17E8">
        <w:rPr>
          <w:lang w:val="en-US"/>
        </w:rPr>
        <w:t>The Resource URL</w:t>
      </w:r>
      <w:r w:rsidR="00390B24">
        <w:rPr>
          <w:lang w:val="en-US"/>
        </w:rPr>
        <w:fldChar w:fldCharType="end"/>
      </w:r>
      <w:r w:rsidR="00390B24">
        <w:rPr>
          <w:lang w:val="en-US"/>
        </w:rPr>
        <w:t>.</w:t>
      </w:r>
    </w:p>
    <w:p w:rsidR="00B659D7" w:rsidRDefault="00B659D7" w:rsidP="00B659D7">
      <w:pPr>
        <w:pStyle w:val="Standard"/>
        <w:rPr>
          <w:lang w:val="en-US"/>
        </w:rPr>
      </w:pPr>
      <w:r w:rsidRPr="00B659D7">
        <w:rPr>
          <w:lang w:val="en-US"/>
        </w:rPr>
        <w:t xml:space="preserve">Specification of cacheability </w:t>
      </w:r>
      <w:r w:rsidR="009C3298">
        <w:rPr>
          <w:lang w:val="en-US"/>
        </w:rPr>
        <w:t xml:space="preserve">(the </w:t>
      </w:r>
      <w:r w:rsidR="009C3298" w:rsidRPr="00DC21FB">
        <w:rPr>
          <w:rStyle w:val="inlinecode"/>
          <w:lang w:val="en-US"/>
        </w:rPr>
        <w:t>cache</w:t>
      </w:r>
      <w:r w:rsidR="009C3298">
        <w:rPr>
          <w:lang w:val="en-US"/>
        </w:rPr>
        <w:t xml:space="preserve"> argument) </w:t>
      </w:r>
      <w:r w:rsidRPr="00B659D7">
        <w:rPr>
          <w:lang w:val="en-US"/>
        </w:rPr>
        <w:t xml:space="preserve">is optional. If the cacheability is not specified, cacheability for the URL will be set to </w:t>
      </w:r>
      <w:r w:rsidR="004E7875">
        <w:rPr>
          <w:lang w:val="en-US"/>
        </w:rPr>
        <w:t>"</w:t>
      </w:r>
      <w:r w:rsidRPr="00B659D7">
        <w:rPr>
          <w:lang w:val="en-US"/>
        </w:rPr>
        <w:t>PAGE</w:t>
      </w:r>
      <w:r w:rsidR="004E7875">
        <w:rPr>
          <w:lang w:val="en-US"/>
        </w:rPr>
        <w:t>"</w:t>
      </w:r>
      <w:r w:rsidRPr="00B659D7">
        <w:rPr>
          <w:lang w:val="en-US"/>
        </w:rPr>
        <w:t>.</w:t>
      </w:r>
    </w:p>
    <w:p w:rsidR="009C3298" w:rsidRPr="00B659D7" w:rsidRDefault="009C3298" w:rsidP="00B659D7">
      <w:pPr>
        <w:pStyle w:val="Standard"/>
        <w:rPr>
          <w:lang w:val="en-US"/>
        </w:rPr>
      </w:pPr>
      <w:r w:rsidRPr="009C3298">
        <w:rPr>
          <w:lang w:val="en-US"/>
        </w:rPr>
        <w:t xml:space="preserve">The resource ID </w:t>
      </w:r>
      <w:r>
        <w:rPr>
          <w:lang w:val="en-US"/>
        </w:rPr>
        <w:t xml:space="preserve">(the </w:t>
      </w:r>
      <w:r>
        <w:rPr>
          <w:rStyle w:val="inlinecode"/>
          <w:lang w:val="en-US"/>
        </w:rPr>
        <w:t>resid</w:t>
      </w:r>
      <w:r>
        <w:rPr>
          <w:lang w:val="en-US"/>
        </w:rPr>
        <w:t xml:space="preserve"> argument) </w:t>
      </w:r>
      <w:r w:rsidRPr="009C3298">
        <w:rPr>
          <w:lang w:val="en-US"/>
        </w:rPr>
        <w:t>is an additional identifying string that the</w:t>
      </w:r>
      <w:r>
        <w:rPr>
          <w:lang w:val="en-US"/>
        </w:rPr>
        <w:t xml:space="preserve"> portlet container can use to select the correct resource serving method to execute, or that the</w:t>
      </w:r>
      <w:r w:rsidRPr="009C3298">
        <w:rPr>
          <w:lang w:val="en-US"/>
        </w:rPr>
        <w:t xml:space="preserve"> resource serving method can use to determine the information to be provided. The resource ID argument is optional.</w:t>
      </w:r>
    </w:p>
    <w:p w:rsidR="00B659D7" w:rsidRPr="00B659D7" w:rsidRDefault="0084470E" w:rsidP="00B659D7">
      <w:pPr>
        <w:pStyle w:val="Standard"/>
        <w:rPr>
          <w:lang w:val="en-US"/>
        </w:rPr>
      </w:pPr>
      <w:r w:rsidRPr="0084470E">
        <w:rPr>
          <w:lang w:val="en-US"/>
        </w:rPr>
        <w:t xml:space="preserve">The </w:t>
      </w:r>
      <w:r w:rsidR="00E11ADE">
        <w:rPr>
          <w:lang w:val="en-US"/>
        </w:rPr>
        <w:t>arguments</w:t>
      </w:r>
      <w:r w:rsidRPr="0084470E">
        <w:rPr>
          <w:lang w:val="en-US"/>
        </w:rPr>
        <w:t xml:space="preserve"> must be provided in the defined order. However, if a preceding argument is not needed, it may be specified as </w:t>
      </w:r>
      <w:r w:rsidRPr="009C3298">
        <w:rPr>
          <w:rStyle w:val="inlinecode"/>
          <w:lang w:val="en-US"/>
        </w:rPr>
        <w:t>null</w:t>
      </w:r>
      <w:r w:rsidRPr="0084470E">
        <w:rPr>
          <w:lang w:val="en-US"/>
        </w:rPr>
        <w:t>. Ex</w:t>
      </w:r>
      <w:r w:rsidR="00E11ADE">
        <w:rPr>
          <w:lang w:val="en-US"/>
        </w:rPr>
        <w:t>amples of valid calls:</w:t>
      </w:r>
    </w:p>
    <w:p w:rsidR="0084470E" w:rsidRPr="007A4C83" w:rsidRDefault="0084470E" w:rsidP="007A4C83">
      <w:pPr>
        <w:pStyle w:val="CodeXMP"/>
      </w:pPr>
      <w:r w:rsidRPr="007A4C83">
        <w:t>createResourceUrl();</w:t>
      </w:r>
    </w:p>
    <w:p w:rsidR="0084470E" w:rsidRPr="007A4C83" w:rsidRDefault="0084470E" w:rsidP="007A4C83">
      <w:pPr>
        <w:pStyle w:val="CodeXMP"/>
      </w:pPr>
      <w:r w:rsidRPr="007A4C83">
        <w:t>createResourceUrl(resParams, cache);</w:t>
      </w:r>
    </w:p>
    <w:p w:rsidR="0084470E" w:rsidRPr="0084470E" w:rsidRDefault="0084470E" w:rsidP="0084470E">
      <w:pPr>
        <w:pStyle w:val="CodeXMP"/>
      </w:pPr>
      <w:r w:rsidRPr="0084470E">
        <w:t>createResourceUrl(resParams, cache, resid);</w:t>
      </w:r>
    </w:p>
    <w:p w:rsidR="0084470E" w:rsidRPr="0084470E" w:rsidRDefault="0084470E" w:rsidP="0084470E">
      <w:pPr>
        <w:pStyle w:val="CodeXMP"/>
      </w:pPr>
      <w:r w:rsidRPr="0084470E">
        <w:t>createResourceUrl(resParams);</w:t>
      </w:r>
    </w:p>
    <w:p w:rsidR="0084470E" w:rsidRPr="0084470E" w:rsidRDefault="0084470E" w:rsidP="0084470E">
      <w:pPr>
        <w:pStyle w:val="CodeXMP"/>
      </w:pPr>
      <w:r w:rsidRPr="0084470E">
        <w:t>createResourceUrl(null, cache);</w:t>
      </w:r>
    </w:p>
    <w:p w:rsidR="00B659D7" w:rsidRPr="00390B24" w:rsidRDefault="0084470E" w:rsidP="0084470E">
      <w:pPr>
        <w:pStyle w:val="CodeXMP"/>
      </w:pPr>
      <w:r w:rsidRPr="0084470E">
        <w:t>createResourceUrl(null, null, resid);</w:t>
      </w:r>
    </w:p>
    <w:p w:rsidR="00EE349A" w:rsidRPr="0081332E" w:rsidRDefault="00EE349A" w:rsidP="00390B24">
      <w:pPr>
        <w:pStyle w:val="Heading3"/>
        <w:rPr>
          <w:rFonts w:ascii="Courier New" w:hAnsi="Courier New" w:cs="Courier New"/>
        </w:rPr>
      </w:pPr>
      <w:bookmarkStart w:id="944" w:name="_Toc468261209"/>
      <w:r w:rsidRPr="0081332E">
        <w:rPr>
          <w:rFonts w:ascii="Courier New" w:hAnsi="Courier New" w:cs="Courier New"/>
        </w:rPr>
        <w:t>dispatchClientEvent(type, payload)</w:t>
      </w:r>
      <w:bookmarkEnd w:id="944"/>
    </w:p>
    <w:p w:rsidR="00390B24" w:rsidRPr="00390B24" w:rsidRDefault="00390B24" w:rsidP="00390B24">
      <w:pPr>
        <w:pStyle w:val="Standard"/>
        <w:rPr>
          <w:lang w:val="en-US"/>
        </w:rPr>
      </w:pPr>
      <w:r>
        <w:rPr>
          <w:lang w:val="en-US"/>
        </w:rPr>
        <w:t>This method d</w:t>
      </w:r>
      <w:r w:rsidRPr="00390B24">
        <w:rPr>
          <w:lang w:val="en-US"/>
        </w:rPr>
        <w:t>ispatches a client event</w:t>
      </w:r>
      <w:r>
        <w:rPr>
          <w:lang w:val="en-US"/>
        </w:rPr>
        <w:t xml:space="preserve"> and returns the number of events currently queued for delivery. The portlet client must supply the event type and the payload. </w:t>
      </w:r>
      <w:r w:rsidRPr="00390B24">
        <w:rPr>
          <w:lang w:val="en-US"/>
        </w:rPr>
        <w:t>Client events of the specified type are queued for delivery to registered event listeners of that type.</w:t>
      </w:r>
    </w:p>
    <w:p w:rsidR="00390B24" w:rsidRPr="00390B24" w:rsidRDefault="00390B24" w:rsidP="00390B24">
      <w:pPr>
        <w:pStyle w:val="Standard"/>
        <w:rPr>
          <w:lang w:val="en-US"/>
        </w:rPr>
      </w:pPr>
      <w:r w:rsidRPr="00390B24">
        <w:rPr>
          <w:lang w:val="en-US"/>
        </w:rPr>
        <w:t xml:space="preserve">The </w:t>
      </w:r>
      <w:r w:rsidR="00FE745B">
        <w:rPr>
          <w:lang w:val="en-US"/>
        </w:rPr>
        <w:t xml:space="preserve">portlet hub must match the </w:t>
      </w:r>
      <w:r w:rsidRPr="00390B24">
        <w:rPr>
          <w:lang w:val="en-US"/>
        </w:rPr>
        <w:t>event type against the type strings associated with registered event liste</w:t>
      </w:r>
      <w:r w:rsidR="00FE745B">
        <w:rPr>
          <w:lang w:val="en-US"/>
        </w:rPr>
        <w:t>ners and dispatch an</w:t>
      </w:r>
      <w:r w:rsidRPr="00390B24">
        <w:rPr>
          <w:lang w:val="en-US"/>
        </w:rPr>
        <w:t xml:space="preserve"> event for each matching listener. The number of matching listeners will be returned.</w:t>
      </w:r>
    </w:p>
    <w:p w:rsidR="00390B24" w:rsidRPr="00390B24" w:rsidRDefault="00390B24" w:rsidP="00390B24">
      <w:pPr>
        <w:pStyle w:val="Standard"/>
        <w:rPr>
          <w:lang w:val="en-US"/>
        </w:rPr>
      </w:pPr>
      <w:r w:rsidRPr="00390B24">
        <w:rPr>
          <w:lang w:val="en-US"/>
        </w:rPr>
        <w:t xml:space="preserve">The event payload is defined by the </w:t>
      </w:r>
      <w:r w:rsidR="00FE745B">
        <w:rPr>
          <w:lang w:val="en-US"/>
        </w:rPr>
        <w:t>portlet client</w:t>
      </w:r>
      <w:r w:rsidRPr="00390B24">
        <w:rPr>
          <w:lang w:val="en-US"/>
        </w:rPr>
        <w:t>. It must be present, but may be of any type or value.</w:t>
      </w:r>
    </w:p>
    <w:p w:rsidR="00390B24" w:rsidRPr="00390B24" w:rsidRDefault="00FE745B" w:rsidP="00390B24">
      <w:pPr>
        <w:pStyle w:val="Standard"/>
        <w:rPr>
          <w:lang w:val="en-US"/>
        </w:rPr>
      </w:pPr>
      <w:r>
        <w:rPr>
          <w:lang w:val="en-US"/>
        </w:rPr>
        <w:t>The portlet c</w:t>
      </w:r>
      <w:r w:rsidR="00390B24" w:rsidRPr="00390B24">
        <w:rPr>
          <w:lang w:val="en-US"/>
        </w:rPr>
        <w:t xml:space="preserve">lient may not dispatch event types beginning with the reserved string </w:t>
      </w:r>
      <w:r w:rsidR="004E7875">
        <w:rPr>
          <w:lang w:val="en-US"/>
        </w:rPr>
        <w:t>"</w:t>
      </w:r>
      <w:r w:rsidR="00390B24" w:rsidRPr="00390B24">
        <w:rPr>
          <w:lang w:val="en-US"/>
        </w:rPr>
        <w:t>portlet.</w:t>
      </w:r>
      <w:r w:rsidR="004E7875">
        <w:rPr>
          <w:lang w:val="en-US"/>
        </w:rPr>
        <w:t>"</w:t>
      </w:r>
      <w:r w:rsidR="00390B24" w:rsidRPr="00390B24">
        <w:rPr>
          <w:lang w:val="en-US"/>
        </w:rPr>
        <w:t>.</w:t>
      </w:r>
    </w:p>
    <w:p w:rsidR="00390B24" w:rsidRPr="00390B24" w:rsidRDefault="00390B24" w:rsidP="00390B24">
      <w:pPr>
        <w:pStyle w:val="Standard"/>
        <w:rPr>
          <w:lang w:val="en-US"/>
        </w:rPr>
      </w:pPr>
      <w:r w:rsidRPr="00390B24">
        <w:rPr>
          <w:lang w:val="en-US"/>
        </w:rPr>
        <w:t>The client is responsible for preventing race conditions. For example, a race condition can occur if portlet A dispatches an event to portlet B, causing an event to portlet A, which dispatches again to portlet B, etc.</w:t>
      </w:r>
    </w:p>
    <w:p w:rsidR="00390B24" w:rsidRDefault="00390B24" w:rsidP="00390B24">
      <w:pPr>
        <w:pStyle w:val="Standard"/>
        <w:rPr>
          <w:lang w:val="en-US"/>
        </w:rPr>
      </w:pPr>
      <w:r w:rsidRPr="00390B24">
        <w:rPr>
          <w:lang w:val="en-US"/>
        </w:rPr>
        <w:t>Event delivery cannot be guaranteed, and may vary according to the situation.</w:t>
      </w:r>
      <w:r w:rsidR="0081332E">
        <w:rPr>
          <w:lang w:val="en-US"/>
        </w:rPr>
        <w:t xml:space="preserve"> </w:t>
      </w:r>
    </w:p>
    <w:p w:rsidR="00390B24" w:rsidRPr="00EE349A" w:rsidRDefault="0081332E" w:rsidP="00EE349A">
      <w:pPr>
        <w:pStyle w:val="Standard"/>
        <w:rPr>
          <w:lang w:val="en-US"/>
        </w:rPr>
      </w:pPr>
      <w:r>
        <w:rPr>
          <w:lang w:val="en-US"/>
        </w:rPr>
        <w:lastRenderedPageBreak/>
        <w:t xml:space="preserve">The portlet hub implementation can optionally provide support for the </w:t>
      </w:r>
      <w:r w:rsidRPr="000A6228">
        <w:rPr>
          <w:rStyle w:val="inlinecode"/>
          <w:lang w:val="en-US"/>
        </w:rPr>
        <w:t>dispatchClientEvent</w:t>
      </w:r>
      <w:r>
        <w:rPr>
          <w:lang w:val="en-US"/>
        </w:rPr>
        <w:t xml:space="preserve"> method. If support is not provided, the method must perform no operation and must return 0.</w:t>
      </w:r>
    </w:p>
    <w:p w:rsidR="00EE349A" w:rsidRPr="0081332E" w:rsidRDefault="00EE349A" w:rsidP="0081332E">
      <w:pPr>
        <w:pStyle w:val="Heading3"/>
        <w:rPr>
          <w:rFonts w:ascii="Courier New" w:hAnsi="Courier New" w:cs="Courier New"/>
        </w:rPr>
      </w:pPr>
      <w:bookmarkStart w:id="945" w:name="_Toc468261210"/>
      <w:r w:rsidRPr="0081332E">
        <w:rPr>
          <w:rFonts w:ascii="Courier New" w:hAnsi="Courier New" w:cs="Courier New"/>
        </w:rPr>
        <w:t>isInProgress()</w:t>
      </w:r>
      <w:bookmarkEnd w:id="945"/>
    </w:p>
    <w:p w:rsidR="0081332E" w:rsidRDefault="0081332E" w:rsidP="0081332E">
      <w:pPr>
        <w:pStyle w:val="Standard"/>
        <w:rPr>
          <w:lang w:val="en-US"/>
        </w:rPr>
      </w:pPr>
      <w:r>
        <w:rPr>
          <w:lang w:val="en-US"/>
        </w:rPr>
        <w:t>This method t</w:t>
      </w:r>
      <w:r w:rsidRPr="0081332E">
        <w:rPr>
          <w:lang w:val="en-US"/>
        </w:rPr>
        <w:t>ests whether a blocking operation is in progress</w:t>
      </w:r>
      <w:r>
        <w:rPr>
          <w:lang w:val="en-US"/>
        </w:rPr>
        <w:t xml:space="preserve"> and if so returns </w:t>
      </w:r>
      <w:r w:rsidRPr="0081332E">
        <w:rPr>
          <w:rStyle w:val="inlinecode"/>
          <w:lang w:val="en-US"/>
        </w:rPr>
        <w:t>true</w:t>
      </w:r>
      <w:r>
        <w:rPr>
          <w:lang w:val="en-US"/>
        </w:rPr>
        <w:t xml:space="preserve">. Otherwise the method must return </w:t>
      </w:r>
      <w:r w:rsidRPr="000A6228">
        <w:rPr>
          <w:rStyle w:val="inlinecode"/>
          <w:lang w:val="en-US"/>
        </w:rPr>
        <w:t>false</w:t>
      </w:r>
      <w:r>
        <w:rPr>
          <w:lang w:val="en-US"/>
        </w:rPr>
        <w:t>.</w:t>
      </w:r>
    </w:p>
    <w:p w:rsidR="0081332E" w:rsidRPr="0081332E" w:rsidRDefault="0081332E" w:rsidP="0081332E">
      <w:pPr>
        <w:pStyle w:val="Standard"/>
        <w:rPr>
          <w:lang w:val="en-US"/>
        </w:rPr>
      </w:pPr>
      <w:r>
        <w:rPr>
          <w:lang w:val="en-US"/>
        </w:rPr>
        <w:t xml:space="preserve">If the portlet hub implementation does not support blocking operations, this method must always return </w:t>
      </w:r>
      <w:r w:rsidRPr="000A6228">
        <w:rPr>
          <w:rStyle w:val="inlinecode"/>
          <w:lang w:val="en-US"/>
        </w:rPr>
        <w:t>false</w:t>
      </w:r>
      <w:r>
        <w:rPr>
          <w:lang w:val="en-US"/>
        </w:rPr>
        <w:t>.</w:t>
      </w:r>
    </w:p>
    <w:p w:rsidR="0081332E" w:rsidRPr="0081332E" w:rsidRDefault="0081332E" w:rsidP="0081332E">
      <w:pPr>
        <w:pStyle w:val="Standard"/>
        <w:rPr>
          <w:lang w:val="en-US"/>
        </w:rPr>
      </w:pPr>
      <w:r w:rsidRPr="0081332E">
        <w:rPr>
          <w:lang w:val="en-US"/>
        </w:rPr>
        <w:t>The portlet client can use this function to test whether a state change is in progress before initiating a blocking operation.</w:t>
      </w:r>
    </w:p>
    <w:p w:rsidR="0081332E" w:rsidRPr="0081332E" w:rsidRDefault="008B5E4D" w:rsidP="0081332E">
      <w:pPr>
        <w:pStyle w:val="Standard"/>
        <w:rPr>
          <w:lang w:val="en-US"/>
        </w:rPr>
      </w:pPr>
      <w:r>
        <w:rPr>
          <w:lang w:val="en-US"/>
        </w:rPr>
        <w:t>The developer should n</w:t>
      </w:r>
      <w:r w:rsidR="0081332E" w:rsidRPr="0081332E">
        <w:rPr>
          <w:lang w:val="en-US"/>
        </w:rPr>
        <w:t xml:space="preserve">ote that if the portlet client uses this function to implement a waiting function, the </w:t>
      </w:r>
      <w:r w:rsidR="001C2B34">
        <w:rPr>
          <w:lang w:val="en-US"/>
        </w:rPr>
        <w:t>render state</w:t>
      </w:r>
      <w:r w:rsidR="0081332E" w:rsidRPr="0081332E">
        <w:rPr>
          <w:lang w:val="en-US"/>
        </w:rPr>
        <w:t xml:space="preserve"> may be </w:t>
      </w:r>
      <w:r>
        <w:rPr>
          <w:lang w:val="en-US"/>
        </w:rPr>
        <w:t xml:space="preserve">updated due to an </w:t>
      </w:r>
      <w:r w:rsidRPr="008B5E4D">
        <w:rPr>
          <w:rStyle w:val="inlinecode"/>
          <w:lang w:val="en-US"/>
        </w:rPr>
        <w:t>onStateChange</w:t>
      </w:r>
      <w:r>
        <w:rPr>
          <w:lang w:val="en-US"/>
        </w:rPr>
        <w:t xml:space="preserve"> event</w:t>
      </w:r>
      <w:r w:rsidR="0081332E" w:rsidRPr="0081332E">
        <w:rPr>
          <w:lang w:val="en-US"/>
        </w:rPr>
        <w:t xml:space="preserve"> during the time that the portlet client waits. Also note that the portal may choose to refresh the page as a response to a blocking operation, in which case the waiting function would not complete.</w:t>
      </w:r>
    </w:p>
    <w:p w:rsidR="00EE349A" w:rsidRPr="008B5E4D" w:rsidRDefault="00EE349A" w:rsidP="008B5E4D">
      <w:pPr>
        <w:pStyle w:val="Heading3"/>
        <w:rPr>
          <w:rFonts w:ascii="Courier New" w:hAnsi="Courier New" w:cs="Courier New"/>
        </w:rPr>
      </w:pPr>
      <w:bookmarkStart w:id="946" w:name="_Toc468261211"/>
      <w:r w:rsidRPr="008B5E4D">
        <w:rPr>
          <w:rFonts w:ascii="Courier New" w:hAnsi="Courier New" w:cs="Courier New"/>
        </w:rPr>
        <w:t>newParameters(p)</w:t>
      </w:r>
      <w:bookmarkEnd w:id="946"/>
    </w:p>
    <w:p w:rsidR="008B5E4D" w:rsidRDefault="008B5E4D" w:rsidP="008B5E4D">
      <w:pPr>
        <w:pStyle w:val="Standard"/>
        <w:rPr>
          <w:lang w:val="en-US"/>
        </w:rPr>
      </w:pPr>
      <w:r>
        <w:rPr>
          <w:lang w:val="en-US"/>
        </w:rPr>
        <w:t xml:space="preserve">This method </w:t>
      </w:r>
      <w:r w:rsidRPr="008B5E4D">
        <w:rPr>
          <w:lang w:val="en-US"/>
        </w:rPr>
        <w:t xml:space="preserve">returns a new </w:t>
      </w:r>
      <w:r w:rsidRPr="008B5E4D">
        <w:rPr>
          <w:rStyle w:val="inlinecode"/>
          <w:lang w:val="en-US"/>
        </w:rPr>
        <w:t>PortletParameters</w:t>
      </w:r>
      <w:r w:rsidRPr="008B5E4D">
        <w:rPr>
          <w:lang w:val="en-US"/>
        </w:rPr>
        <w:t xml:space="preserve"> object.</w:t>
      </w:r>
      <w:r>
        <w:rPr>
          <w:lang w:val="en-US"/>
        </w:rPr>
        <w:t xml:space="preserve"> </w:t>
      </w:r>
      <w:r w:rsidRPr="008B5E4D">
        <w:rPr>
          <w:lang w:val="en-US"/>
        </w:rPr>
        <w:t xml:space="preserve">If no argument is provided, an empty </w:t>
      </w:r>
      <w:r w:rsidRPr="008B5E4D">
        <w:rPr>
          <w:rStyle w:val="inlinecode"/>
          <w:lang w:val="en-US"/>
        </w:rPr>
        <w:t>PortletParameters</w:t>
      </w:r>
      <w:r w:rsidRPr="008B5E4D">
        <w:rPr>
          <w:lang w:val="en-US"/>
        </w:rPr>
        <w:t xml:space="preserve"> object will be returned. If an existing </w:t>
      </w:r>
      <w:r w:rsidRPr="008B5E4D">
        <w:rPr>
          <w:rStyle w:val="inlinecode"/>
          <w:lang w:val="en-US"/>
        </w:rPr>
        <w:t>PortletParameters</w:t>
      </w:r>
      <w:r w:rsidRPr="008B5E4D">
        <w:rPr>
          <w:lang w:val="en-US"/>
        </w:rPr>
        <w:t xml:space="preserve"> object is provided as argument, a clone of the input object will be returned.</w:t>
      </w:r>
      <w:r>
        <w:rPr>
          <w:lang w:val="en-US"/>
        </w:rPr>
        <w:t xml:space="preserve"> If the argument is provided, but is not a valid </w:t>
      </w:r>
      <w:r w:rsidRPr="00390B24">
        <w:rPr>
          <w:rStyle w:val="inlinecode"/>
          <w:lang w:val="en-US"/>
        </w:rPr>
        <w:t>Parameters</w:t>
      </w:r>
      <w:r>
        <w:rPr>
          <w:lang w:val="en-US"/>
        </w:rPr>
        <w:t xml:space="preserve"> object, the portlet hub must throw an exception.</w:t>
      </w:r>
    </w:p>
    <w:p w:rsidR="00EE349A" w:rsidRPr="008B5E4D" w:rsidRDefault="00EE349A" w:rsidP="008B5E4D">
      <w:pPr>
        <w:pStyle w:val="Heading3"/>
        <w:rPr>
          <w:rFonts w:ascii="Courier New" w:hAnsi="Courier New" w:cs="Courier New"/>
        </w:rPr>
      </w:pPr>
      <w:bookmarkStart w:id="947" w:name="_Toc468261212"/>
      <w:r w:rsidRPr="008B5E4D">
        <w:rPr>
          <w:rFonts w:ascii="Courier New" w:hAnsi="Courier New" w:cs="Courier New"/>
        </w:rPr>
        <w:t>newState(s)</w:t>
      </w:r>
      <w:bookmarkEnd w:id="947"/>
    </w:p>
    <w:p w:rsidR="008B5E4D" w:rsidRDefault="008B5E4D" w:rsidP="008B5E4D">
      <w:pPr>
        <w:pStyle w:val="Standard"/>
        <w:rPr>
          <w:lang w:val="en-US"/>
        </w:rPr>
      </w:pPr>
      <w:r>
        <w:rPr>
          <w:lang w:val="en-US"/>
        </w:rPr>
        <w:t xml:space="preserve">This method </w:t>
      </w:r>
      <w:r w:rsidRPr="008B5E4D">
        <w:rPr>
          <w:lang w:val="en-US"/>
        </w:rPr>
        <w:t xml:space="preserve">returns a new </w:t>
      </w:r>
      <w:r w:rsidR="001C2B34">
        <w:rPr>
          <w:rStyle w:val="inlinecode"/>
          <w:lang w:val="en-US"/>
        </w:rPr>
        <w:t>RenderState</w:t>
      </w:r>
      <w:r w:rsidRPr="008B5E4D">
        <w:rPr>
          <w:lang w:val="en-US"/>
        </w:rPr>
        <w:t xml:space="preserve"> object.</w:t>
      </w:r>
      <w:r>
        <w:rPr>
          <w:lang w:val="en-US"/>
        </w:rPr>
        <w:t xml:space="preserve"> </w:t>
      </w:r>
      <w:r w:rsidRPr="008B5E4D">
        <w:rPr>
          <w:lang w:val="en-US"/>
        </w:rPr>
        <w:t xml:space="preserve">If no argument is provided, an empty </w:t>
      </w:r>
      <w:r w:rsidR="001C2B34">
        <w:rPr>
          <w:rStyle w:val="inlinecode"/>
          <w:lang w:val="en-US"/>
        </w:rPr>
        <w:t>RenderState</w:t>
      </w:r>
      <w:r w:rsidRPr="008B5E4D">
        <w:rPr>
          <w:lang w:val="en-US"/>
        </w:rPr>
        <w:t xml:space="preserve"> object will be returned. If an existing </w:t>
      </w:r>
      <w:r w:rsidR="001C2B34">
        <w:rPr>
          <w:rStyle w:val="inlinecode"/>
          <w:lang w:val="en-US"/>
        </w:rPr>
        <w:t>RenderState</w:t>
      </w:r>
      <w:r w:rsidRPr="008B5E4D">
        <w:rPr>
          <w:lang w:val="en-US"/>
        </w:rPr>
        <w:t xml:space="preserve"> object is provided as argument, a clone of the input object will be returned.</w:t>
      </w:r>
      <w:r>
        <w:rPr>
          <w:lang w:val="en-US"/>
        </w:rPr>
        <w:t xml:space="preserve"> If the argument is provided, but is not a valid </w:t>
      </w:r>
      <w:r w:rsidR="001C2B34">
        <w:rPr>
          <w:rStyle w:val="inlinecode"/>
          <w:lang w:val="en-US"/>
        </w:rPr>
        <w:t>RenderState</w:t>
      </w:r>
      <w:r>
        <w:rPr>
          <w:lang w:val="en-US"/>
        </w:rPr>
        <w:t xml:space="preserve"> object, the portlet hub must throw an exception.</w:t>
      </w:r>
    </w:p>
    <w:p w:rsidR="00EE349A" w:rsidRPr="008B5E4D" w:rsidRDefault="00EE349A" w:rsidP="008B5E4D">
      <w:pPr>
        <w:pStyle w:val="Heading3"/>
        <w:rPr>
          <w:rFonts w:ascii="Courier New" w:hAnsi="Courier New" w:cs="Courier New"/>
        </w:rPr>
      </w:pPr>
      <w:bookmarkStart w:id="948" w:name="_Toc468261213"/>
      <w:r w:rsidRPr="008B5E4D">
        <w:rPr>
          <w:rFonts w:ascii="Courier New" w:hAnsi="Courier New" w:cs="Courier New"/>
        </w:rPr>
        <w:t>removeEventListener(handle)</w:t>
      </w:r>
      <w:bookmarkEnd w:id="948"/>
    </w:p>
    <w:p w:rsidR="008B5E4D" w:rsidRPr="008B5E4D" w:rsidRDefault="008B5E4D" w:rsidP="00EE349A">
      <w:pPr>
        <w:pStyle w:val="Standard"/>
        <w:rPr>
          <w:lang w:val="en-US"/>
        </w:rPr>
      </w:pPr>
      <w:r>
        <w:rPr>
          <w:lang w:val="en-US"/>
        </w:rPr>
        <w:t>This method r</w:t>
      </w:r>
      <w:r w:rsidRPr="008B5E4D">
        <w:rPr>
          <w:lang w:val="en-US"/>
        </w:rPr>
        <w:t xml:space="preserve">emoves a previously added listener function designated by the handle. The handle must be the same object previously returned by the </w:t>
      </w:r>
      <w:r w:rsidRPr="008B5E4D">
        <w:rPr>
          <w:rStyle w:val="inlinecode"/>
          <w:lang w:val="en-US"/>
        </w:rPr>
        <w:t>addEventListener</w:t>
      </w:r>
      <w:r w:rsidRPr="008B5E4D">
        <w:rPr>
          <w:lang w:val="en-US"/>
        </w:rPr>
        <w:t xml:space="preserve"> function.</w:t>
      </w:r>
    </w:p>
    <w:p w:rsidR="00EE349A" w:rsidRPr="008B5E4D" w:rsidRDefault="00EE349A" w:rsidP="008B5E4D">
      <w:pPr>
        <w:pStyle w:val="Heading3"/>
        <w:rPr>
          <w:rFonts w:ascii="Courier New" w:hAnsi="Courier New" w:cs="Courier New"/>
        </w:rPr>
      </w:pPr>
      <w:bookmarkStart w:id="949" w:name="_Toc468261214"/>
      <w:r w:rsidRPr="008B5E4D">
        <w:rPr>
          <w:rFonts w:ascii="Courier New" w:hAnsi="Courier New" w:cs="Courier New"/>
        </w:rPr>
        <w:t>set</w:t>
      </w:r>
      <w:r w:rsidR="001C2B34">
        <w:rPr>
          <w:rFonts w:ascii="Courier New" w:hAnsi="Courier New" w:cs="Courier New"/>
        </w:rPr>
        <w:t>RenderState</w:t>
      </w:r>
      <w:r w:rsidRPr="008B5E4D">
        <w:rPr>
          <w:rFonts w:ascii="Courier New" w:hAnsi="Courier New" w:cs="Courier New"/>
        </w:rPr>
        <w:t>(state)</w:t>
      </w:r>
      <w:bookmarkEnd w:id="949"/>
    </w:p>
    <w:p w:rsidR="00316EA0" w:rsidRDefault="00316EA0" w:rsidP="00316EA0">
      <w:pPr>
        <w:pStyle w:val="Standard"/>
        <w:rPr>
          <w:lang w:val="en-US"/>
        </w:rPr>
      </w:pPr>
      <w:r w:rsidRPr="00316EA0">
        <w:rPr>
          <w:lang w:val="en-US"/>
        </w:rPr>
        <w:t xml:space="preserve">This method sets the </w:t>
      </w:r>
      <w:r w:rsidR="001C2B34">
        <w:rPr>
          <w:lang w:val="en-US"/>
        </w:rPr>
        <w:t>render state</w:t>
      </w:r>
      <w:r w:rsidRPr="00316EA0">
        <w:rPr>
          <w:lang w:val="en-US"/>
        </w:rPr>
        <w:t>.</w:t>
      </w:r>
      <w:r w:rsidR="00B85AC9">
        <w:rPr>
          <w:lang w:val="en-US"/>
        </w:rPr>
        <w:t xml:space="preserve"> The portlet client must provide a </w:t>
      </w:r>
      <w:r w:rsidR="001C2B34" w:rsidRPr="00924C28">
        <w:rPr>
          <w:rStyle w:val="inlinecode"/>
          <w:lang w:val="en-US"/>
        </w:rPr>
        <w:t>RenderState</w:t>
      </w:r>
      <w:r w:rsidR="00B85AC9">
        <w:rPr>
          <w:lang w:val="en-US"/>
        </w:rPr>
        <w:t xml:space="preserve"> object containing the updated </w:t>
      </w:r>
      <w:r w:rsidR="001C2B34">
        <w:rPr>
          <w:lang w:val="en-US"/>
        </w:rPr>
        <w:t>render state</w:t>
      </w:r>
      <w:r w:rsidR="00B85AC9">
        <w:rPr>
          <w:lang w:val="en-US"/>
        </w:rPr>
        <w:t xml:space="preserve"> as an argument.</w:t>
      </w:r>
    </w:p>
    <w:p w:rsidR="00B85AC9" w:rsidRDefault="00B85AC9" w:rsidP="00B85AC9">
      <w:pPr>
        <w:pStyle w:val="Standard"/>
        <w:rPr>
          <w:lang w:val="en-US"/>
        </w:rPr>
      </w:pPr>
      <w:r>
        <w:rPr>
          <w:lang w:val="en-US"/>
        </w:rPr>
        <w:t>When the operation</w:t>
      </w:r>
      <w:r w:rsidRPr="0065398E">
        <w:rPr>
          <w:lang w:val="en-US"/>
        </w:rPr>
        <w:t xml:space="preserve"> has successfully completed, </w:t>
      </w:r>
      <w:r>
        <w:rPr>
          <w:lang w:val="en-US"/>
        </w:rPr>
        <w:t>the portlet hub must provide</w:t>
      </w:r>
      <w:r w:rsidRPr="0065398E">
        <w:rPr>
          <w:lang w:val="en-US"/>
        </w:rPr>
        <w:t xml:space="preserve"> the </w:t>
      </w:r>
      <w:r>
        <w:rPr>
          <w:lang w:val="en-US"/>
        </w:rPr>
        <w:t xml:space="preserve">updated </w:t>
      </w:r>
      <w:r w:rsidR="001C2B34">
        <w:rPr>
          <w:rStyle w:val="inlinecode"/>
          <w:lang w:val="en-US"/>
        </w:rPr>
        <w:t>RenderState</w:t>
      </w:r>
      <w:r>
        <w:rPr>
          <w:lang w:val="en-US"/>
        </w:rPr>
        <w:t xml:space="preserve"> object</w:t>
      </w:r>
      <w:r w:rsidRPr="0065398E">
        <w:rPr>
          <w:lang w:val="en-US"/>
        </w:rPr>
        <w:t xml:space="preserve"> to the portlet client through the </w:t>
      </w:r>
      <w:r w:rsidRPr="0065398E">
        <w:rPr>
          <w:rStyle w:val="inlinecode"/>
          <w:lang w:val="en-US"/>
        </w:rPr>
        <w:t>onStateChange</w:t>
      </w:r>
      <w:r w:rsidRPr="0065398E">
        <w:rPr>
          <w:lang w:val="en-US"/>
        </w:rPr>
        <w:t xml:space="preserve"> listener function. </w:t>
      </w:r>
      <w:r>
        <w:rPr>
          <w:lang w:val="en-US"/>
        </w:rPr>
        <w:t xml:space="preserve">The portlet hub must also call the </w:t>
      </w:r>
      <w:r w:rsidRPr="007D305C">
        <w:rPr>
          <w:rStyle w:val="inlinecode"/>
          <w:lang w:val="en-US"/>
        </w:rPr>
        <w:t>onStateChange</w:t>
      </w:r>
      <w:r>
        <w:rPr>
          <w:lang w:val="en-US"/>
        </w:rPr>
        <w:t xml:space="preserve"> callback function for every portlet client whose state has change</w:t>
      </w:r>
      <w:r w:rsidR="007D305C">
        <w:rPr>
          <w:lang w:val="en-US"/>
        </w:rPr>
        <w:t>d</w:t>
      </w:r>
      <w:r>
        <w:rPr>
          <w:lang w:val="en-US"/>
        </w:rPr>
        <w:t xml:space="preserve"> as result of this operation.</w:t>
      </w:r>
    </w:p>
    <w:p w:rsidR="00B85AC9" w:rsidRPr="0065398E" w:rsidRDefault="00B85AC9" w:rsidP="00B85AC9">
      <w:pPr>
        <w:pStyle w:val="Standard"/>
        <w:rPr>
          <w:lang w:val="en-US"/>
        </w:rPr>
      </w:pPr>
      <w:r w:rsidRPr="0065398E">
        <w:rPr>
          <w:lang w:val="en-US"/>
        </w:rPr>
        <w:t xml:space="preserve">However, </w:t>
      </w:r>
      <w:r>
        <w:rPr>
          <w:lang w:val="en-US"/>
        </w:rPr>
        <w:t xml:space="preserve">the portlet hub or portal may </w:t>
      </w:r>
      <w:r w:rsidRPr="0065398E">
        <w:rPr>
          <w:lang w:val="en-US"/>
        </w:rPr>
        <w:t xml:space="preserve">also completely refresh the page as a response to the </w:t>
      </w:r>
      <w:r w:rsidRPr="000A6228">
        <w:rPr>
          <w:rStyle w:val="inlinecode"/>
          <w:lang w:val="en-US"/>
        </w:rPr>
        <w:t>set</w:t>
      </w:r>
      <w:r w:rsidR="001C2B34">
        <w:rPr>
          <w:rStyle w:val="inlinecode"/>
          <w:lang w:val="en-US"/>
        </w:rPr>
        <w:t>RenderState</w:t>
      </w:r>
      <w:r>
        <w:rPr>
          <w:lang w:val="en-US"/>
        </w:rPr>
        <w:t xml:space="preserve"> operation</w:t>
      </w:r>
      <w:r w:rsidRPr="0065398E">
        <w:rPr>
          <w:lang w:val="en-US"/>
        </w:rPr>
        <w:t>. This may occur in order to support portlets on the page that do not participate in the Portlet 3.0 Ajax support or due to configuration settings, for example.</w:t>
      </w:r>
      <w:r>
        <w:rPr>
          <w:lang w:val="en-US"/>
        </w:rPr>
        <w:t xml:space="preserve"> </w:t>
      </w:r>
      <w:r w:rsidRPr="0065398E">
        <w:rPr>
          <w:lang w:val="en-US"/>
        </w:rPr>
        <w:t>If the page is completely refreshed, it will be rendered according to render parameters set on the server.</w:t>
      </w:r>
    </w:p>
    <w:p w:rsidR="00B85AC9" w:rsidRPr="0065398E" w:rsidRDefault="00B85AC9" w:rsidP="00B85AC9">
      <w:pPr>
        <w:pStyle w:val="Standard"/>
        <w:rPr>
          <w:lang w:val="en-US"/>
        </w:rPr>
      </w:pPr>
      <w:r w:rsidRPr="0065398E">
        <w:rPr>
          <w:lang w:val="en-US"/>
        </w:rPr>
        <w:lastRenderedPageBreak/>
        <w:t xml:space="preserve">The </w:t>
      </w:r>
      <w:r>
        <w:rPr>
          <w:lang w:val="en-US"/>
        </w:rPr>
        <w:t xml:space="preserve">state argument must be a </w:t>
      </w:r>
      <w:r w:rsidR="001C2B34">
        <w:rPr>
          <w:rStyle w:val="inlinecode"/>
          <w:lang w:val="en-US"/>
        </w:rPr>
        <w:t>RenderState</w:t>
      </w:r>
      <w:r w:rsidRPr="0065398E">
        <w:rPr>
          <w:lang w:val="en-US"/>
        </w:rPr>
        <w:t xml:space="preserve"> object as described </w:t>
      </w:r>
      <w:r>
        <w:rPr>
          <w:lang w:val="en-US"/>
        </w:rPr>
        <w:t xml:space="preserve">in Section </w:t>
      </w:r>
      <w:r>
        <w:rPr>
          <w:lang w:val="en-US"/>
        </w:rPr>
        <w:fldChar w:fldCharType="begin"/>
      </w:r>
      <w:r>
        <w:rPr>
          <w:lang w:val="en-US"/>
        </w:rPr>
        <w:instrText xml:space="preserve"> REF _Ref427660780 \w \h </w:instrText>
      </w:r>
      <w:r>
        <w:rPr>
          <w:lang w:val="en-US"/>
        </w:rPr>
      </w:r>
      <w:r>
        <w:rPr>
          <w:lang w:val="en-US"/>
        </w:rPr>
        <w:fldChar w:fldCharType="separate"/>
      </w:r>
      <w:r w:rsidR="003B17E8">
        <w:rPr>
          <w:lang w:val="en-US"/>
        </w:rPr>
        <w:t>22.2</w:t>
      </w:r>
      <w:r>
        <w:rPr>
          <w:lang w:val="en-US"/>
        </w:rPr>
        <w:fldChar w:fldCharType="end"/>
      </w:r>
      <w:r w:rsidR="00E11ADE">
        <w:rPr>
          <w:lang w:val="en-US"/>
        </w:rPr>
        <w:t xml:space="preserve"> </w:t>
      </w:r>
      <w:r w:rsidR="00E11ADE">
        <w:rPr>
          <w:lang w:val="en-US"/>
        </w:rPr>
        <w:fldChar w:fldCharType="begin"/>
      </w:r>
      <w:r w:rsidR="00E11ADE">
        <w:rPr>
          <w:lang w:val="en-US"/>
        </w:rPr>
        <w:instrText xml:space="preserve"> REF _Ref461089069 \h </w:instrText>
      </w:r>
      <w:r w:rsidR="00E11ADE">
        <w:rPr>
          <w:lang w:val="en-US"/>
        </w:rPr>
      </w:r>
      <w:r w:rsidR="00E11ADE">
        <w:rPr>
          <w:lang w:val="en-US"/>
        </w:rPr>
        <w:fldChar w:fldCharType="separate"/>
      </w:r>
      <w:r w:rsidR="003B17E8" w:rsidRPr="00600712">
        <w:rPr>
          <w:lang w:val="en-US"/>
        </w:rPr>
        <w:t xml:space="preserve">Portlet Parameters and </w:t>
      </w:r>
      <w:r w:rsidR="003B17E8">
        <w:rPr>
          <w:lang w:val="en-US"/>
        </w:rPr>
        <w:t>Render State</w:t>
      </w:r>
      <w:r w:rsidR="00E11ADE">
        <w:rPr>
          <w:lang w:val="en-US"/>
        </w:rPr>
        <w:fldChar w:fldCharType="end"/>
      </w:r>
      <w:r w:rsidRPr="0065398E">
        <w:rPr>
          <w:lang w:val="en-US"/>
        </w:rPr>
        <w:t xml:space="preserve">. </w:t>
      </w:r>
      <w:r>
        <w:rPr>
          <w:lang w:val="en-US"/>
        </w:rPr>
        <w:t xml:space="preserve">If the argument is not a valid </w:t>
      </w:r>
      <w:r w:rsidR="001C2B34">
        <w:rPr>
          <w:rStyle w:val="inlinecode"/>
          <w:lang w:val="en-US"/>
        </w:rPr>
        <w:t>RenderState</w:t>
      </w:r>
      <w:r>
        <w:rPr>
          <w:lang w:val="en-US"/>
        </w:rPr>
        <w:t xml:space="preserve"> object, the portlet hub must throw an exception.</w:t>
      </w:r>
    </w:p>
    <w:p w:rsidR="00B85AC9" w:rsidRDefault="00B85AC9" w:rsidP="00316EA0">
      <w:pPr>
        <w:pStyle w:val="Standard"/>
        <w:rPr>
          <w:lang w:val="en-US"/>
        </w:rPr>
      </w:pPr>
      <w:r w:rsidRPr="0065398E">
        <w:rPr>
          <w:lang w:val="en-US"/>
        </w:rPr>
        <w:t xml:space="preserve">A portlet </w:t>
      </w:r>
      <w:r>
        <w:rPr>
          <w:rStyle w:val="inlinecode"/>
          <w:lang w:val="en-US"/>
        </w:rPr>
        <w:t>set</w:t>
      </w:r>
      <w:r w:rsidR="001C2B34">
        <w:rPr>
          <w:rStyle w:val="inlinecode"/>
          <w:lang w:val="en-US"/>
        </w:rPr>
        <w:t>RenderState</w:t>
      </w:r>
      <w:r w:rsidRPr="0065398E">
        <w:rPr>
          <w:lang w:val="en-US"/>
        </w:rPr>
        <w:t xml:space="preserve"> </w:t>
      </w:r>
      <w:r>
        <w:rPr>
          <w:lang w:val="en-US"/>
        </w:rPr>
        <w:t xml:space="preserve">invocation </w:t>
      </w:r>
      <w:r w:rsidRPr="0065398E">
        <w:rPr>
          <w:lang w:val="en-US"/>
        </w:rPr>
        <w:t xml:space="preserve">is a blocking operation. </w:t>
      </w:r>
      <w:r>
        <w:rPr>
          <w:lang w:val="en-US"/>
        </w:rPr>
        <w:t>If the portlet hub implementation supports blocking operations, it must</w:t>
      </w:r>
      <w:r w:rsidRPr="0065398E">
        <w:rPr>
          <w:lang w:val="en-US"/>
        </w:rPr>
        <w:t xml:space="preserve"> </w:t>
      </w:r>
      <w:r>
        <w:rPr>
          <w:lang w:val="en-US"/>
        </w:rPr>
        <w:t>throw an exception if this method called</w:t>
      </w:r>
      <w:r w:rsidRPr="0065398E">
        <w:rPr>
          <w:lang w:val="en-US"/>
        </w:rPr>
        <w:t xml:space="preserve"> while a blocking operation is in progress.</w:t>
      </w:r>
    </w:p>
    <w:p w:rsidR="00EE349A" w:rsidRPr="008B5E4D" w:rsidRDefault="00EE349A" w:rsidP="008B5E4D">
      <w:pPr>
        <w:pStyle w:val="Heading3"/>
        <w:rPr>
          <w:rFonts w:ascii="Courier New" w:hAnsi="Courier New" w:cs="Courier New"/>
        </w:rPr>
      </w:pPr>
      <w:bookmarkStart w:id="950" w:name="_Toc468261215"/>
      <w:r w:rsidRPr="008B5E4D">
        <w:rPr>
          <w:rFonts w:ascii="Courier New" w:hAnsi="Courier New" w:cs="Courier New"/>
        </w:rPr>
        <w:t>startPartialAction(actParams)</w:t>
      </w:r>
      <w:bookmarkEnd w:id="950"/>
    </w:p>
    <w:p w:rsidR="007D305C" w:rsidRDefault="007D305C" w:rsidP="00EE349A">
      <w:pPr>
        <w:pStyle w:val="Standard"/>
        <w:rPr>
          <w:lang w:val="en-US"/>
        </w:rPr>
      </w:pPr>
      <w:r>
        <w:rPr>
          <w:lang w:val="en-US"/>
        </w:rPr>
        <w:t>This method s</w:t>
      </w:r>
      <w:r w:rsidRPr="007D305C">
        <w:rPr>
          <w:lang w:val="en-US"/>
        </w:rPr>
        <w:t>tarts</w:t>
      </w:r>
      <w:r>
        <w:rPr>
          <w:lang w:val="en-US"/>
        </w:rPr>
        <w:t xml:space="preserve"> a</w:t>
      </w:r>
      <w:r w:rsidRPr="007D305C">
        <w:rPr>
          <w:lang w:val="en-US"/>
        </w:rPr>
        <w:t xml:space="preserve"> partial action processing</w:t>
      </w:r>
      <w:r>
        <w:rPr>
          <w:lang w:val="en-US"/>
        </w:rPr>
        <w:t xml:space="preserve"> sequence</w:t>
      </w:r>
      <w:r w:rsidRPr="007D305C">
        <w:rPr>
          <w:lang w:val="en-US"/>
        </w:rPr>
        <w:t xml:space="preserve"> and returns</w:t>
      </w:r>
      <w:r>
        <w:rPr>
          <w:lang w:val="en-US"/>
        </w:rPr>
        <w:t xml:space="preserve"> a </w:t>
      </w:r>
      <w:r w:rsidRPr="000A6228">
        <w:rPr>
          <w:rStyle w:val="inlinecode"/>
          <w:lang w:val="en-US"/>
        </w:rPr>
        <w:t>Promise</w:t>
      </w:r>
      <w:r>
        <w:rPr>
          <w:lang w:val="en-US"/>
        </w:rPr>
        <w:t xml:space="preserve"> to the portlet client. The </w:t>
      </w:r>
      <w:r w:rsidRPr="000A6228">
        <w:rPr>
          <w:rStyle w:val="inlinecode"/>
          <w:lang w:val="en-US"/>
        </w:rPr>
        <w:t>Promise</w:t>
      </w:r>
      <w:r>
        <w:rPr>
          <w:lang w:val="en-US"/>
        </w:rPr>
        <w:t xml:space="preserve"> is fulfilled with </w:t>
      </w:r>
      <w:r w:rsidRPr="007D305C">
        <w:rPr>
          <w:lang w:val="en-US"/>
        </w:rPr>
        <w:t xml:space="preserve">a </w:t>
      </w:r>
      <w:r w:rsidRPr="007D305C">
        <w:rPr>
          <w:rStyle w:val="inlinecode"/>
          <w:lang w:val="en-US"/>
        </w:rPr>
        <w:t>PartialActionInit</w:t>
      </w:r>
      <w:r w:rsidRPr="007D305C">
        <w:rPr>
          <w:lang w:val="en-US"/>
        </w:rPr>
        <w:t xml:space="preserve"> object </w:t>
      </w:r>
      <w:r>
        <w:rPr>
          <w:lang w:val="en-US"/>
        </w:rPr>
        <w:t>as argument</w:t>
      </w:r>
      <w:r w:rsidRPr="007D305C">
        <w:rPr>
          <w:lang w:val="en-US"/>
        </w:rPr>
        <w:t xml:space="preserve">. </w:t>
      </w:r>
    </w:p>
    <w:p w:rsidR="007D305C" w:rsidRDefault="007D305C" w:rsidP="00EE349A">
      <w:pPr>
        <w:pStyle w:val="Standard"/>
        <w:rPr>
          <w:lang w:val="en-US"/>
        </w:rPr>
      </w:pPr>
      <w:r>
        <w:rPr>
          <w:lang w:val="en-US"/>
        </w:rPr>
        <w:t xml:space="preserve">The partial action processing sequence provides client-side support for action-oriented frameworks such as JSF. </w:t>
      </w:r>
      <w:r w:rsidR="005314D8">
        <w:rPr>
          <w:lang w:val="en-US"/>
        </w:rPr>
        <w:t>It allows the framework to obtain URL that it can use to execute an action while remaining in an Ajax paradigm. Such a URL is called a partial action URL.</w:t>
      </w:r>
    </w:p>
    <w:p w:rsidR="008B5E4D" w:rsidRPr="007D305C" w:rsidRDefault="007D305C" w:rsidP="00EE349A">
      <w:pPr>
        <w:pStyle w:val="Standard"/>
        <w:rPr>
          <w:lang w:val="en-US"/>
        </w:rPr>
      </w:pPr>
      <w:r w:rsidRPr="007D305C">
        <w:rPr>
          <w:lang w:val="en-US"/>
        </w:rPr>
        <w:t xml:space="preserve">The </w:t>
      </w:r>
      <w:r w:rsidRPr="005314D8">
        <w:rPr>
          <w:rStyle w:val="inlinecode"/>
          <w:lang w:val="en-US"/>
        </w:rPr>
        <w:t>PartialActionInit</w:t>
      </w:r>
      <w:r w:rsidRPr="007D305C">
        <w:rPr>
          <w:lang w:val="en-US"/>
        </w:rPr>
        <w:t xml:space="preserve"> object </w:t>
      </w:r>
      <w:r w:rsidR="005314D8">
        <w:rPr>
          <w:lang w:val="en-US"/>
        </w:rPr>
        <w:t xml:space="preserve">returned through the promise </w:t>
      </w:r>
      <w:r w:rsidRPr="007D305C">
        <w:rPr>
          <w:lang w:val="en-US"/>
        </w:rPr>
        <w:t>cont</w:t>
      </w:r>
      <w:r w:rsidR="005314D8">
        <w:rPr>
          <w:lang w:val="en-US"/>
        </w:rPr>
        <w:t xml:space="preserve">ains a partial action URL and a portlet hub </w:t>
      </w:r>
      <w:r w:rsidR="005314D8" w:rsidRPr="005314D8">
        <w:rPr>
          <w:rStyle w:val="inlinecode"/>
          <w:lang w:val="en-US"/>
        </w:rPr>
        <w:t>setPageState</w:t>
      </w:r>
      <w:r w:rsidR="005314D8">
        <w:rPr>
          <w:lang w:val="en-US"/>
        </w:rPr>
        <w:t xml:space="preserve"> callback function that the framework must call to complete the processing sequence</w:t>
      </w:r>
      <w:r w:rsidRPr="007D305C">
        <w:rPr>
          <w:lang w:val="en-US"/>
        </w:rPr>
        <w:t xml:space="preserve">. The partial action URL can be used to initiate an action request. The </w:t>
      </w:r>
      <w:r w:rsidR="005314D8" w:rsidRPr="005314D8">
        <w:rPr>
          <w:rStyle w:val="inlinecode"/>
          <w:lang w:val="en-US"/>
        </w:rPr>
        <w:t>setPageState</w:t>
      </w:r>
      <w:r w:rsidR="005314D8">
        <w:rPr>
          <w:lang w:val="en-US"/>
        </w:rPr>
        <w:t xml:space="preserve"> </w:t>
      </w:r>
      <w:r w:rsidRPr="007D305C">
        <w:rPr>
          <w:lang w:val="en-US"/>
        </w:rPr>
        <w:t>callback function allows the portlet client to complete the partial action operation by updating the state of all portlet clients on the page that are affected by action and event processing on the server resulting from the partial action.</w:t>
      </w:r>
    </w:p>
    <w:p w:rsidR="005314D8" w:rsidRDefault="005314D8" w:rsidP="005314D8">
      <w:pPr>
        <w:pStyle w:val="Standard"/>
        <w:rPr>
          <w:lang w:val="en-US"/>
        </w:rPr>
      </w:pPr>
      <w:r>
        <w:rPr>
          <w:lang w:val="en-US"/>
        </w:rPr>
        <w:t xml:space="preserve">When the framework code invokes the </w:t>
      </w:r>
      <w:r w:rsidRPr="000A6228">
        <w:rPr>
          <w:rStyle w:val="inlinecode"/>
          <w:lang w:val="en-US"/>
        </w:rPr>
        <w:t>setPageState</w:t>
      </w:r>
      <w:r>
        <w:rPr>
          <w:lang w:val="en-US"/>
        </w:rPr>
        <w:t xml:space="preserve"> callback function</w:t>
      </w:r>
      <w:r w:rsidRPr="0065398E">
        <w:rPr>
          <w:lang w:val="en-US"/>
        </w:rPr>
        <w:t xml:space="preserve">, </w:t>
      </w:r>
      <w:r>
        <w:rPr>
          <w:lang w:val="en-US"/>
        </w:rPr>
        <w:t>the portlet hub must provide</w:t>
      </w:r>
      <w:r w:rsidRPr="0065398E">
        <w:rPr>
          <w:lang w:val="en-US"/>
        </w:rPr>
        <w:t xml:space="preserve"> the </w:t>
      </w:r>
      <w:r>
        <w:rPr>
          <w:lang w:val="en-US"/>
        </w:rPr>
        <w:t xml:space="preserve">updated </w:t>
      </w:r>
      <w:r w:rsidR="001C2B34">
        <w:rPr>
          <w:rStyle w:val="inlinecode"/>
          <w:lang w:val="en-US"/>
        </w:rPr>
        <w:t>RenderState</w:t>
      </w:r>
      <w:r>
        <w:rPr>
          <w:lang w:val="en-US"/>
        </w:rPr>
        <w:t xml:space="preserve"> object</w:t>
      </w:r>
      <w:r w:rsidRPr="0065398E">
        <w:rPr>
          <w:lang w:val="en-US"/>
        </w:rPr>
        <w:t xml:space="preserve"> to the portlet client through the </w:t>
      </w:r>
      <w:r w:rsidRPr="0065398E">
        <w:rPr>
          <w:rStyle w:val="inlinecode"/>
          <w:lang w:val="en-US"/>
        </w:rPr>
        <w:t>onStateChange</w:t>
      </w:r>
      <w:r w:rsidRPr="0065398E">
        <w:rPr>
          <w:lang w:val="en-US"/>
        </w:rPr>
        <w:t xml:space="preserve"> listener function. . </w:t>
      </w:r>
      <w:r>
        <w:rPr>
          <w:lang w:val="en-US"/>
        </w:rPr>
        <w:t xml:space="preserve">The portlet hub must also call the </w:t>
      </w:r>
      <w:r w:rsidRPr="007D305C">
        <w:rPr>
          <w:rStyle w:val="inlinecode"/>
          <w:lang w:val="en-US"/>
        </w:rPr>
        <w:t>onStateChange</w:t>
      </w:r>
      <w:r>
        <w:rPr>
          <w:lang w:val="en-US"/>
        </w:rPr>
        <w:t xml:space="preserve"> callback function for every portlet client whose state has changed as result of this operation.</w:t>
      </w:r>
    </w:p>
    <w:p w:rsidR="005314D8" w:rsidRPr="0065398E" w:rsidRDefault="005314D8" w:rsidP="005314D8">
      <w:pPr>
        <w:pStyle w:val="Standard"/>
        <w:rPr>
          <w:lang w:val="en-US"/>
        </w:rPr>
      </w:pPr>
      <w:r w:rsidRPr="0065398E">
        <w:rPr>
          <w:lang w:val="en-US"/>
        </w:rPr>
        <w:t xml:space="preserve">However, </w:t>
      </w:r>
      <w:r>
        <w:rPr>
          <w:lang w:val="en-US"/>
        </w:rPr>
        <w:t xml:space="preserve">the portlet hub or portal may </w:t>
      </w:r>
      <w:r w:rsidRPr="0065398E">
        <w:rPr>
          <w:lang w:val="en-US"/>
        </w:rPr>
        <w:t xml:space="preserve">also completely refresh the page as a response to the </w:t>
      </w:r>
      <w:r>
        <w:rPr>
          <w:lang w:val="en-US"/>
        </w:rPr>
        <w:t xml:space="preserve">partial </w:t>
      </w:r>
      <w:r w:rsidRPr="0065398E">
        <w:rPr>
          <w:lang w:val="en-US"/>
        </w:rPr>
        <w:t>action. This may occur in order to support portlets on the page that do not participate in the Portlet 3.0 Ajax support or due to configuration settings, for example.</w:t>
      </w:r>
      <w:r>
        <w:rPr>
          <w:lang w:val="en-US"/>
        </w:rPr>
        <w:t xml:space="preserve"> </w:t>
      </w:r>
      <w:r w:rsidRPr="0065398E">
        <w:rPr>
          <w:lang w:val="en-US"/>
        </w:rPr>
        <w:t>If the page is completely refreshed, it will be rendered according to render parameters set on the server.</w:t>
      </w:r>
    </w:p>
    <w:p w:rsidR="005314D8" w:rsidRPr="0065398E" w:rsidRDefault="005314D8" w:rsidP="005314D8">
      <w:pPr>
        <w:pStyle w:val="Standard"/>
        <w:rPr>
          <w:lang w:val="en-US"/>
        </w:rPr>
      </w:pPr>
      <w:r>
        <w:rPr>
          <w:lang w:val="en-US"/>
        </w:rPr>
        <w:t xml:space="preserve">The </w:t>
      </w:r>
      <w:r w:rsidRPr="005314D8">
        <w:rPr>
          <w:rStyle w:val="inlinecode"/>
          <w:lang w:val="en-US"/>
        </w:rPr>
        <w:t>actParams</w:t>
      </w:r>
      <w:r>
        <w:rPr>
          <w:lang w:val="en-US"/>
        </w:rPr>
        <w:t xml:space="preserve"> argument represents a</w:t>
      </w:r>
      <w:r w:rsidRPr="0065398E">
        <w:rPr>
          <w:lang w:val="en-US"/>
        </w:rPr>
        <w:t>ction parameters</w:t>
      </w:r>
      <w:r>
        <w:rPr>
          <w:lang w:val="en-US"/>
        </w:rPr>
        <w:t>, which</w:t>
      </w:r>
      <w:r w:rsidRPr="0065398E">
        <w:rPr>
          <w:lang w:val="en-US"/>
        </w:rPr>
        <w:t xml:space="preserve"> are optional parameters attached to a</w:t>
      </w:r>
      <w:r>
        <w:rPr>
          <w:lang w:val="en-US"/>
        </w:rPr>
        <w:t>n</w:t>
      </w:r>
      <w:r w:rsidRPr="0065398E">
        <w:rPr>
          <w:lang w:val="en-US"/>
        </w:rPr>
        <w:t xml:space="preserve"> action URL in addition to any </w:t>
      </w:r>
      <w:r w:rsidR="001C2B34">
        <w:rPr>
          <w:lang w:val="en-US"/>
        </w:rPr>
        <w:t>render state</w:t>
      </w:r>
      <w:r w:rsidRPr="0065398E">
        <w:rPr>
          <w:lang w:val="en-US"/>
        </w:rPr>
        <w:t xml:space="preserve"> values that may be present. Action parameters do not influence the </w:t>
      </w:r>
      <w:r w:rsidR="001C2B34">
        <w:rPr>
          <w:lang w:val="en-US"/>
        </w:rPr>
        <w:t>render state</w:t>
      </w:r>
      <w:r w:rsidRPr="0065398E">
        <w:rPr>
          <w:lang w:val="en-US"/>
        </w:rPr>
        <w:t>.</w:t>
      </w:r>
      <w:r>
        <w:rPr>
          <w:lang w:val="en-US"/>
        </w:rPr>
        <w:t xml:space="preserve"> The portlet hub and portal must make </w:t>
      </w:r>
      <w:r w:rsidR="00497FBC">
        <w:rPr>
          <w:lang w:val="en-US"/>
        </w:rPr>
        <w:t>any</w:t>
      </w:r>
      <w:r>
        <w:rPr>
          <w:lang w:val="en-US"/>
        </w:rPr>
        <w:t xml:space="preserve"> action parameters </w:t>
      </w:r>
      <w:r w:rsidR="00497FBC">
        <w:rPr>
          <w:lang w:val="en-US"/>
        </w:rPr>
        <w:t>provided to</w:t>
      </w:r>
      <w:r>
        <w:rPr>
          <w:lang w:val="en-US"/>
        </w:rPr>
        <w:t xml:space="preserve"> the portlet hub </w:t>
      </w:r>
      <w:r w:rsidRPr="00497FBC">
        <w:rPr>
          <w:rStyle w:val="inlinecode"/>
          <w:lang w:val="en-US"/>
        </w:rPr>
        <w:t>action</w:t>
      </w:r>
      <w:r>
        <w:rPr>
          <w:lang w:val="en-US"/>
        </w:rPr>
        <w:t xml:space="preserve"> method available on the server through the </w:t>
      </w:r>
      <w:r w:rsidRPr="005314D8">
        <w:rPr>
          <w:rStyle w:val="inlinecode"/>
          <w:lang w:val="en-US"/>
        </w:rPr>
        <w:t>ActionParameters</w:t>
      </w:r>
      <w:r>
        <w:rPr>
          <w:lang w:val="en-US"/>
        </w:rPr>
        <w:t xml:space="preserve"> interface. See Section </w:t>
      </w:r>
      <w:r>
        <w:rPr>
          <w:lang w:val="en-US"/>
        </w:rPr>
        <w:fldChar w:fldCharType="begin"/>
      </w:r>
      <w:r>
        <w:rPr>
          <w:lang w:val="en-US"/>
        </w:rPr>
        <w:instrText xml:space="preserve"> REF _Ref427064734 \w \h </w:instrText>
      </w:r>
      <w:r>
        <w:rPr>
          <w:lang w:val="en-US"/>
        </w:rPr>
      </w:r>
      <w:r>
        <w:rPr>
          <w:lang w:val="en-US"/>
        </w:rPr>
        <w:fldChar w:fldCharType="separate"/>
      </w:r>
      <w:r w:rsidR="003B17E8">
        <w:rPr>
          <w:lang w:val="en-US"/>
        </w:rPr>
        <w:t>11.3</w:t>
      </w:r>
      <w:r>
        <w:rPr>
          <w:lang w:val="en-US"/>
        </w:rPr>
        <w:fldChar w:fldCharType="end"/>
      </w:r>
      <w:r>
        <w:rPr>
          <w:lang w:val="en-US"/>
        </w:rPr>
        <w:t xml:space="preserve"> </w:t>
      </w:r>
      <w:r>
        <w:rPr>
          <w:lang w:val="en-US"/>
        </w:rPr>
        <w:fldChar w:fldCharType="begin"/>
      </w:r>
      <w:r>
        <w:rPr>
          <w:lang w:val="en-US"/>
        </w:rPr>
        <w:instrText xml:space="preserve"> REF _Ref427064734 \h </w:instrText>
      </w:r>
      <w:r>
        <w:rPr>
          <w:lang w:val="en-US"/>
        </w:rPr>
      </w:r>
      <w:r>
        <w:rPr>
          <w:lang w:val="en-US"/>
        </w:rPr>
        <w:fldChar w:fldCharType="separate"/>
      </w:r>
      <w:r w:rsidR="003B17E8" w:rsidRPr="003B17E8">
        <w:rPr>
          <w:lang w:val="en-US"/>
        </w:rPr>
        <w:t>Action Parameters</w:t>
      </w:r>
      <w:r>
        <w:rPr>
          <w:lang w:val="en-US"/>
        </w:rPr>
        <w:fldChar w:fldCharType="end"/>
      </w:r>
      <w:r>
        <w:rPr>
          <w:lang w:val="en-US"/>
        </w:rPr>
        <w:t>.</w:t>
      </w:r>
    </w:p>
    <w:p w:rsidR="005314D8" w:rsidRPr="0065398E" w:rsidRDefault="005314D8" w:rsidP="005314D8">
      <w:pPr>
        <w:pStyle w:val="Standard"/>
        <w:rPr>
          <w:lang w:val="en-US"/>
        </w:rPr>
      </w:pPr>
      <w:r w:rsidRPr="0065398E">
        <w:rPr>
          <w:lang w:val="en-US"/>
        </w:rPr>
        <w:t xml:space="preserve">The </w:t>
      </w:r>
      <w:r w:rsidRPr="00F42F90">
        <w:rPr>
          <w:rStyle w:val="inlinecode"/>
          <w:lang w:val="en-US"/>
        </w:rPr>
        <w:t>actParams</w:t>
      </w:r>
      <w:r>
        <w:rPr>
          <w:lang w:val="en-US"/>
        </w:rPr>
        <w:t xml:space="preserve"> argument must be a </w:t>
      </w:r>
      <w:r w:rsidRPr="00F42F90">
        <w:rPr>
          <w:rStyle w:val="inlinecode"/>
          <w:lang w:val="en-US"/>
        </w:rPr>
        <w:t>Parameters</w:t>
      </w:r>
      <w:r w:rsidRPr="0065398E">
        <w:rPr>
          <w:lang w:val="en-US"/>
        </w:rPr>
        <w:t xml:space="preserve"> object containing properties representing parameter names whose values must be an array of string values, as described </w:t>
      </w:r>
      <w:r>
        <w:rPr>
          <w:lang w:val="en-US"/>
        </w:rPr>
        <w:t xml:space="preserve">in Section </w:t>
      </w:r>
      <w:r>
        <w:rPr>
          <w:lang w:val="en-US"/>
        </w:rPr>
        <w:fldChar w:fldCharType="begin"/>
      </w:r>
      <w:r>
        <w:rPr>
          <w:lang w:val="en-US"/>
        </w:rPr>
        <w:instrText xml:space="preserve"> REF _Ref427660780 \w \h </w:instrText>
      </w:r>
      <w:r>
        <w:rPr>
          <w:lang w:val="en-US"/>
        </w:rPr>
      </w:r>
      <w:r>
        <w:rPr>
          <w:lang w:val="en-US"/>
        </w:rPr>
        <w:fldChar w:fldCharType="separate"/>
      </w:r>
      <w:r w:rsidR="003B17E8">
        <w:rPr>
          <w:lang w:val="en-US"/>
        </w:rPr>
        <w:t>22.2</w:t>
      </w:r>
      <w:r>
        <w:rPr>
          <w:lang w:val="en-US"/>
        </w:rPr>
        <w:fldChar w:fldCharType="end"/>
      </w:r>
      <w:r w:rsidR="00E11ADE">
        <w:rPr>
          <w:lang w:val="en-US"/>
        </w:rPr>
        <w:t xml:space="preserve"> </w:t>
      </w:r>
      <w:r w:rsidR="00E11ADE">
        <w:rPr>
          <w:lang w:val="en-US"/>
        </w:rPr>
        <w:fldChar w:fldCharType="begin"/>
      </w:r>
      <w:r w:rsidR="00E11ADE">
        <w:rPr>
          <w:lang w:val="en-US"/>
        </w:rPr>
        <w:instrText xml:space="preserve"> REF _Ref461089069 \h </w:instrText>
      </w:r>
      <w:r w:rsidR="00E11ADE">
        <w:rPr>
          <w:lang w:val="en-US"/>
        </w:rPr>
      </w:r>
      <w:r w:rsidR="00E11ADE">
        <w:rPr>
          <w:lang w:val="en-US"/>
        </w:rPr>
        <w:fldChar w:fldCharType="separate"/>
      </w:r>
      <w:r w:rsidR="003B17E8" w:rsidRPr="00600712">
        <w:rPr>
          <w:lang w:val="en-US"/>
        </w:rPr>
        <w:t xml:space="preserve">Portlet Parameters and </w:t>
      </w:r>
      <w:r w:rsidR="003B17E8">
        <w:rPr>
          <w:lang w:val="en-US"/>
        </w:rPr>
        <w:t>Render State</w:t>
      </w:r>
      <w:r w:rsidR="00E11ADE">
        <w:rPr>
          <w:lang w:val="en-US"/>
        </w:rPr>
        <w:fldChar w:fldCharType="end"/>
      </w:r>
      <w:r w:rsidRPr="0065398E">
        <w:rPr>
          <w:lang w:val="en-US"/>
        </w:rPr>
        <w:t>. Use of action parameters is optional.</w:t>
      </w:r>
      <w:r>
        <w:rPr>
          <w:lang w:val="en-US"/>
        </w:rPr>
        <w:t xml:space="preserve"> If the </w:t>
      </w:r>
      <w:r w:rsidRPr="005314D8">
        <w:rPr>
          <w:rStyle w:val="inlinecode"/>
          <w:lang w:val="en-US"/>
        </w:rPr>
        <w:t>actParams</w:t>
      </w:r>
      <w:r>
        <w:rPr>
          <w:lang w:val="en-US"/>
        </w:rPr>
        <w:t xml:space="preserve"> argument is provided, but is not a valid </w:t>
      </w:r>
      <w:r w:rsidRPr="005314D8">
        <w:rPr>
          <w:rStyle w:val="inlinecode"/>
          <w:lang w:val="en-US"/>
        </w:rPr>
        <w:t>Parameters</w:t>
      </w:r>
      <w:r>
        <w:rPr>
          <w:lang w:val="en-US"/>
        </w:rPr>
        <w:t xml:space="preserve"> object, the portlet hub must throw an exception.</w:t>
      </w:r>
    </w:p>
    <w:p w:rsidR="005314D8" w:rsidRDefault="005314D8" w:rsidP="005314D8">
      <w:pPr>
        <w:pStyle w:val="Standard"/>
        <w:rPr>
          <w:lang w:val="en-US"/>
        </w:rPr>
      </w:pPr>
      <w:r w:rsidRPr="0065398E">
        <w:rPr>
          <w:lang w:val="en-US"/>
        </w:rPr>
        <w:t xml:space="preserve">A portlet </w:t>
      </w:r>
      <w:r>
        <w:rPr>
          <w:rStyle w:val="inlinecode"/>
          <w:lang w:val="en-US"/>
        </w:rPr>
        <w:t>startPartialA</w:t>
      </w:r>
      <w:r w:rsidRPr="005314D8">
        <w:rPr>
          <w:rStyle w:val="inlinecode"/>
          <w:lang w:val="en-US"/>
        </w:rPr>
        <w:t>ction</w:t>
      </w:r>
      <w:r w:rsidRPr="0065398E">
        <w:rPr>
          <w:lang w:val="en-US"/>
        </w:rPr>
        <w:t xml:space="preserve"> </w:t>
      </w:r>
      <w:r>
        <w:rPr>
          <w:lang w:val="en-US"/>
        </w:rPr>
        <w:t xml:space="preserve">invocation </w:t>
      </w:r>
      <w:r w:rsidRPr="0065398E">
        <w:rPr>
          <w:lang w:val="en-US"/>
        </w:rPr>
        <w:t xml:space="preserve">is a blocking operation. </w:t>
      </w:r>
      <w:r>
        <w:rPr>
          <w:lang w:val="en-US"/>
        </w:rPr>
        <w:t>If the portlet hub implementation supports blocking operations, it must</w:t>
      </w:r>
      <w:r w:rsidRPr="0065398E">
        <w:rPr>
          <w:lang w:val="en-US"/>
        </w:rPr>
        <w:t xml:space="preserve"> </w:t>
      </w:r>
      <w:r>
        <w:rPr>
          <w:lang w:val="en-US"/>
        </w:rPr>
        <w:t>throw an exception if this method called</w:t>
      </w:r>
      <w:r w:rsidRPr="0065398E">
        <w:rPr>
          <w:lang w:val="en-US"/>
        </w:rPr>
        <w:t xml:space="preserve"> while a blocking operation is in progress. </w:t>
      </w:r>
    </w:p>
    <w:p w:rsidR="008B5E4D" w:rsidRDefault="005314D8" w:rsidP="005314D8">
      <w:pPr>
        <w:pStyle w:val="Standard"/>
        <w:rPr>
          <w:lang w:val="en-US"/>
        </w:rPr>
      </w:pPr>
      <w:r>
        <w:rPr>
          <w:lang w:val="en-US"/>
        </w:rPr>
        <w:t xml:space="preserve">If this method is called before the portlet client has registered an </w:t>
      </w:r>
      <w:r w:rsidRPr="005314D8">
        <w:rPr>
          <w:rStyle w:val="inlinecode"/>
          <w:lang w:val="en-US"/>
        </w:rPr>
        <w:t>onStateChange</w:t>
      </w:r>
      <w:r>
        <w:rPr>
          <w:lang w:val="en-US"/>
        </w:rPr>
        <w:t xml:space="preserve"> listener, this method must throw an exception.</w:t>
      </w:r>
    </w:p>
    <w:p w:rsidR="00CB3895" w:rsidRPr="00213A4C" w:rsidRDefault="00CB3895" w:rsidP="00CB3895">
      <w:pPr>
        <w:pStyle w:val="Heading3"/>
        <w:rPr>
          <w:rFonts w:ascii="Courier New" w:hAnsi="Courier New" w:cs="Courier New"/>
          <w:sz w:val="28"/>
        </w:rPr>
      </w:pPr>
      <w:bookmarkStart w:id="951" w:name="_Ref462817900"/>
      <w:bookmarkStart w:id="952" w:name="_Ref462817931"/>
      <w:bookmarkStart w:id="953" w:name="_Ref462818698"/>
      <w:bookmarkStart w:id="954" w:name="_Toc468261216"/>
      <w:r w:rsidRPr="00213A4C">
        <w:rPr>
          <w:rFonts w:ascii="Courier New" w:hAnsi="Courier New" w:cs="Courier New"/>
          <w:sz w:val="28"/>
        </w:rPr>
        <w:lastRenderedPageBreak/>
        <w:t xml:space="preserve">onStateChange(type, </w:t>
      </w:r>
      <w:r w:rsidR="00985FBC">
        <w:rPr>
          <w:rFonts w:ascii="Courier New" w:hAnsi="Courier New" w:cs="Courier New"/>
          <w:sz w:val="28"/>
        </w:rPr>
        <w:t>r</w:t>
      </w:r>
      <w:r w:rsidR="001C2B34">
        <w:rPr>
          <w:rFonts w:ascii="Courier New" w:hAnsi="Courier New" w:cs="Courier New"/>
          <w:sz w:val="28"/>
        </w:rPr>
        <w:t>enderState</w:t>
      </w:r>
      <w:r w:rsidRPr="00213A4C">
        <w:rPr>
          <w:rFonts w:ascii="Courier New" w:hAnsi="Courier New" w:cs="Courier New"/>
          <w:sz w:val="28"/>
        </w:rPr>
        <w:t>, renderData)</w:t>
      </w:r>
      <w:bookmarkEnd w:id="951"/>
      <w:bookmarkEnd w:id="952"/>
      <w:bookmarkEnd w:id="953"/>
      <w:bookmarkEnd w:id="954"/>
    </w:p>
    <w:p w:rsidR="00CB3895" w:rsidRDefault="00CB3895" w:rsidP="00CB3895">
      <w:pPr>
        <w:pStyle w:val="Standard"/>
        <w:rPr>
          <w:lang w:val="en-US"/>
        </w:rPr>
      </w:pPr>
      <w:r>
        <w:rPr>
          <w:lang w:val="en-US"/>
        </w:rPr>
        <w:t xml:space="preserve">This describes the </w:t>
      </w:r>
      <w:r w:rsidRPr="00CB3895">
        <w:rPr>
          <w:rStyle w:val="inlinecode"/>
          <w:lang w:val="en-US"/>
        </w:rPr>
        <w:t>onStateChange</w:t>
      </w:r>
      <w:r w:rsidRPr="00CB3895">
        <w:rPr>
          <w:lang w:val="en-US"/>
        </w:rPr>
        <w:t xml:space="preserve"> callback function that each portlet client participating in the portlet hub Ajax support must implement.</w:t>
      </w:r>
    </w:p>
    <w:p w:rsidR="001605C9" w:rsidRPr="00CB3895" w:rsidRDefault="001605C9" w:rsidP="00CB3895">
      <w:pPr>
        <w:pStyle w:val="Standard"/>
        <w:rPr>
          <w:lang w:val="en-US"/>
        </w:rPr>
      </w:pPr>
      <w:r>
        <w:rPr>
          <w:lang w:val="en-US"/>
        </w:rPr>
        <w:t>The Portlet Specification speaks of the ‘</w:t>
      </w:r>
      <w:r w:rsidRPr="001605C9">
        <w:rPr>
          <w:rStyle w:val="inlinecode"/>
          <w:lang w:val="en-US"/>
        </w:rPr>
        <w:t>onStateChange</w:t>
      </w:r>
      <w:r>
        <w:rPr>
          <w:lang w:val="en-US"/>
        </w:rPr>
        <w:t xml:space="preserve"> event’</w:t>
      </w:r>
      <w:r w:rsidR="003A1B2A">
        <w:rPr>
          <w:lang w:val="en-US"/>
        </w:rPr>
        <w:t>, however, the event</w:t>
      </w:r>
      <w:r>
        <w:rPr>
          <w:lang w:val="en-US"/>
        </w:rPr>
        <w:t xml:space="preserve"> has different semantics than normally associated with an ‘event’. </w:t>
      </w:r>
      <w:r w:rsidR="003A1B2A">
        <w:rPr>
          <w:lang w:val="en-US"/>
        </w:rPr>
        <w:t xml:space="preserve">Usually, an event distributes the same payload to all event subscribers. The portlet hub </w:t>
      </w:r>
      <w:r w:rsidR="003A1B2A" w:rsidRPr="007A1B59">
        <w:rPr>
          <w:rStyle w:val="inlinecode"/>
          <w:lang w:val="en-US"/>
        </w:rPr>
        <w:t>onStateChange</w:t>
      </w:r>
      <w:r w:rsidR="003A1B2A">
        <w:rPr>
          <w:lang w:val="en-US"/>
        </w:rPr>
        <w:t xml:space="preserve"> event works differently. The portlet hub must fire an </w:t>
      </w:r>
      <w:r w:rsidR="003A1B2A" w:rsidRPr="007A1B59">
        <w:rPr>
          <w:rStyle w:val="inlinecode"/>
          <w:lang w:val="en-US"/>
        </w:rPr>
        <w:t>onStateChange</w:t>
      </w:r>
      <w:r w:rsidR="003A1B2A">
        <w:rPr>
          <w:lang w:val="en-US"/>
        </w:rPr>
        <w:t xml:space="preserve"> event to each subscribed portlet that experiences a state change. The payload must contain the updated </w:t>
      </w:r>
      <w:r w:rsidR="001C2B34">
        <w:rPr>
          <w:rStyle w:val="inlinecode"/>
          <w:lang w:val="en-US"/>
        </w:rPr>
        <w:t>RenderState</w:t>
      </w:r>
      <w:r w:rsidR="003A1B2A">
        <w:rPr>
          <w:lang w:val="en-US"/>
        </w:rPr>
        <w:t xml:space="preserve"> for the specific target portlet and no other.</w:t>
      </w:r>
    </w:p>
    <w:p w:rsidR="00CB3895" w:rsidRDefault="00CB3895" w:rsidP="00CB3895">
      <w:pPr>
        <w:pStyle w:val="Standard"/>
        <w:rPr>
          <w:lang w:val="en-US"/>
        </w:rPr>
      </w:pPr>
      <w:r w:rsidRPr="00CB3895">
        <w:rPr>
          <w:lang w:val="en-US"/>
        </w:rPr>
        <w:t xml:space="preserve">The portlet client registers an </w:t>
      </w:r>
      <w:r w:rsidRPr="00CB3895">
        <w:rPr>
          <w:rStyle w:val="inlinecode"/>
          <w:lang w:val="en-US"/>
        </w:rPr>
        <w:t>onStateChange</w:t>
      </w:r>
      <w:r w:rsidRPr="00CB3895">
        <w:rPr>
          <w:lang w:val="en-US"/>
        </w:rPr>
        <w:t xml:space="preserve"> callback by adding a listener for the </w:t>
      </w:r>
      <w:r w:rsidRPr="00CB3895">
        <w:rPr>
          <w:rStyle w:val="inlinecode"/>
          <w:lang w:val="en-US"/>
        </w:rPr>
        <w:t>portlet.onStateChange</w:t>
      </w:r>
      <w:r w:rsidRPr="00CB3895">
        <w:rPr>
          <w:lang w:val="en-US"/>
        </w:rPr>
        <w:t xml:space="preserve"> event type through the </w:t>
      </w:r>
      <w:r w:rsidRPr="00CB3895">
        <w:rPr>
          <w:rStyle w:val="inlinecode"/>
          <w:lang w:val="en-US"/>
        </w:rPr>
        <w:t>addEventListener</w:t>
      </w:r>
      <w:r w:rsidRPr="00CB3895">
        <w:rPr>
          <w:lang w:val="en-US"/>
        </w:rPr>
        <w:t xml:space="preserve"> function.</w:t>
      </w:r>
    </w:p>
    <w:p w:rsidR="00CB3895" w:rsidRDefault="00CB3895" w:rsidP="00CB3895">
      <w:pPr>
        <w:pStyle w:val="Standard"/>
        <w:rPr>
          <w:lang w:val="en-US"/>
        </w:rPr>
      </w:pPr>
      <w:r>
        <w:rPr>
          <w:lang w:val="en-US"/>
        </w:rPr>
        <w:t xml:space="preserve">The onStateChange callback function has two mandatory arguments and a third optional argument. </w:t>
      </w:r>
    </w:p>
    <w:p w:rsidR="00CB3895" w:rsidRPr="00CB3895" w:rsidRDefault="00CB3895" w:rsidP="00CB3895">
      <w:pPr>
        <w:pStyle w:val="Standard"/>
        <w:rPr>
          <w:lang w:val="en-US"/>
        </w:rPr>
      </w:pPr>
      <w:r>
        <w:rPr>
          <w:lang w:val="en-US"/>
        </w:rPr>
        <w:t xml:space="preserve">The </w:t>
      </w:r>
      <w:r w:rsidR="00213A4C">
        <w:rPr>
          <w:lang w:val="en-US"/>
        </w:rPr>
        <w:t xml:space="preserve">mandatory </w:t>
      </w:r>
      <w:r w:rsidRPr="000A6228">
        <w:rPr>
          <w:rStyle w:val="inlinecode"/>
          <w:lang w:val="en-US"/>
        </w:rPr>
        <w:t>type</w:t>
      </w:r>
      <w:r>
        <w:rPr>
          <w:lang w:val="en-US"/>
        </w:rPr>
        <w:t xml:space="preserve"> argument specifies the event type. This will always be the string ‘</w:t>
      </w:r>
      <w:r w:rsidRPr="00CB3895">
        <w:rPr>
          <w:rStyle w:val="inlinecode"/>
          <w:lang w:val="en-US"/>
        </w:rPr>
        <w:t>portlet.onStateChange</w:t>
      </w:r>
      <w:r>
        <w:rPr>
          <w:lang w:val="en-US"/>
        </w:rPr>
        <w:t>’.</w:t>
      </w:r>
    </w:p>
    <w:p w:rsidR="00CB3895" w:rsidRPr="00CB3895" w:rsidRDefault="00CB3895" w:rsidP="00CB3895">
      <w:pPr>
        <w:pStyle w:val="Standard"/>
        <w:rPr>
          <w:lang w:val="en-US"/>
        </w:rPr>
      </w:pPr>
      <w:r>
        <w:rPr>
          <w:lang w:val="en-US"/>
        </w:rPr>
        <w:t>The</w:t>
      </w:r>
      <w:r w:rsidR="00213A4C">
        <w:rPr>
          <w:lang w:val="en-US"/>
        </w:rPr>
        <w:t xml:space="preserve"> mandatory</w:t>
      </w:r>
      <w:r>
        <w:rPr>
          <w:lang w:val="en-US"/>
        </w:rPr>
        <w:t xml:space="preserve"> </w:t>
      </w:r>
      <w:r w:rsidR="00985FBC">
        <w:rPr>
          <w:rStyle w:val="inlinecode"/>
          <w:lang w:val="en-US"/>
        </w:rPr>
        <w:t>r</w:t>
      </w:r>
      <w:r w:rsidR="001C2B34">
        <w:rPr>
          <w:rStyle w:val="inlinecode"/>
          <w:lang w:val="en-US"/>
        </w:rPr>
        <w:t>enderState</w:t>
      </w:r>
      <w:r>
        <w:rPr>
          <w:lang w:val="en-US"/>
        </w:rPr>
        <w:t xml:space="preserve"> argument is the updated </w:t>
      </w:r>
      <w:r w:rsidR="001C2B34">
        <w:rPr>
          <w:rStyle w:val="inlinecode"/>
          <w:lang w:val="en-US"/>
        </w:rPr>
        <w:t>RenderState</w:t>
      </w:r>
      <w:r>
        <w:rPr>
          <w:lang w:val="en-US"/>
        </w:rPr>
        <w:t xml:space="preserve"> object.</w:t>
      </w:r>
    </w:p>
    <w:p w:rsidR="004870C3" w:rsidRDefault="008E36BA" w:rsidP="00CB3895">
      <w:pPr>
        <w:pStyle w:val="Standard"/>
        <w:rPr>
          <w:lang w:val="en-US"/>
        </w:rPr>
      </w:pPr>
      <w:r>
        <w:rPr>
          <w:lang w:val="en-US"/>
        </w:rPr>
        <w:t>T</w:t>
      </w:r>
      <w:r w:rsidR="00CB3895">
        <w:rPr>
          <w:lang w:val="en-US"/>
        </w:rPr>
        <w:t xml:space="preserve">he portlet hub can provide a third </w:t>
      </w:r>
      <w:r w:rsidR="00CB3895" w:rsidRPr="00CB3895">
        <w:rPr>
          <w:rStyle w:val="inlinecode"/>
          <w:lang w:val="en-US"/>
        </w:rPr>
        <w:t>renderData</w:t>
      </w:r>
      <w:r w:rsidR="00CB3895">
        <w:rPr>
          <w:lang w:val="en-US"/>
        </w:rPr>
        <w:t xml:space="preserve"> argument</w:t>
      </w:r>
      <w:r>
        <w:rPr>
          <w:lang w:val="en-US"/>
        </w:rPr>
        <w:t xml:space="preserve">, which is mandatory for </w:t>
      </w:r>
      <w:r w:rsidRPr="00924C28">
        <w:rPr>
          <w:rStyle w:val="inlinecode"/>
          <w:lang w:val="en-US"/>
        </w:rPr>
        <w:t>onStateChange</w:t>
      </w:r>
      <w:r>
        <w:rPr>
          <w:lang w:val="en-US"/>
        </w:rPr>
        <w:t xml:space="preserve"> events fired to the portlet client initiating a partial action processing sequence, but is otherwise optional</w:t>
      </w:r>
      <w:r w:rsidR="00CB3895">
        <w:rPr>
          <w:lang w:val="en-US"/>
        </w:rPr>
        <w:t xml:space="preserve">. This argument contains data that was returned directly in the action response. </w:t>
      </w:r>
      <w:r w:rsidR="00CB3895" w:rsidRPr="00CB3895">
        <w:rPr>
          <w:lang w:val="en-US"/>
        </w:rPr>
        <w:t xml:space="preserve">When the </w:t>
      </w:r>
      <w:r w:rsidR="00CB3895" w:rsidRPr="00CB3895">
        <w:rPr>
          <w:rStyle w:val="inlinecode"/>
          <w:lang w:val="en-US"/>
        </w:rPr>
        <w:t>RenderData</w:t>
      </w:r>
      <w:r w:rsidR="00CB3895" w:rsidRPr="00CB3895">
        <w:rPr>
          <w:lang w:val="en-US"/>
        </w:rPr>
        <w:t xml:space="preserve"> object is available, it contains the same data as would be available through a portlet resource request using the current </w:t>
      </w:r>
      <w:r w:rsidR="001C2B34">
        <w:rPr>
          <w:lang w:val="en-US"/>
        </w:rPr>
        <w:t>render state</w:t>
      </w:r>
      <w:r w:rsidR="00CB3895" w:rsidRPr="00CB3895">
        <w:rPr>
          <w:lang w:val="en-US"/>
        </w:rPr>
        <w:t xml:space="preserve"> with no additional resource parameters and with the resource URL cacheability option set to </w:t>
      </w:r>
      <w:r w:rsidR="004E7875">
        <w:rPr>
          <w:lang w:val="en-US"/>
        </w:rPr>
        <w:t>"</w:t>
      </w:r>
      <w:r w:rsidR="00CB3895" w:rsidRPr="00CB3895">
        <w:rPr>
          <w:lang w:val="en-US"/>
        </w:rPr>
        <w:t>PAGE</w:t>
      </w:r>
      <w:r w:rsidR="004E7875">
        <w:rPr>
          <w:lang w:val="en-US"/>
        </w:rPr>
        <w:t>"</w:t>
      </w:r>
      <w:r w:rsidR="00CB3895" w:rsidRPr="00CB3895">
        <w:rPr>
          <w:lang w:val="en-US"/>
        </w:rPr>
        <w:t>.</w:t>
      </w:r>
    </w:p>
    <w:p w:rsidR="00642D15" w:rsidRDefault="00642D15" w:rsidP="00CB3895">
      <w:pPr>
        <w:pStyle w:val="Standard"/>
        <w:rPr>
          <w:lang w:val="en-US"/>
        </w:rPr>
      </w:pPr>
      <w:r>
        <w:rPr>
          <w:lang w:val="en-US"/>
        </w:rPr>
        <w:t xml:space="preserve">The </w:t>
      </w:r>
      <w:r w:rsidRPr="00924C28">
        <w:rPr>
          <w:rStyle w:val="inlinecode"/>
          <w:lang w:val="en-US"/>
        </w:rPr>
        <w:t>RenderData</w:t>
      </w:r>
      <w:r>
        <w:rPr>
          <w:lang w:val="en-US"/>
        </w:rPr>
        <w:t xml:space="preserve"> object contains two properties. The </w:t>
      </w:r>
      <w:r w:rsidRPr="00642D15">
        <w:rPr>
          <w:rStyle w:val="inlinecode"/>
          <w:lang w:val="en-US"/>
        </w:rPr>
        <w:t>mimeType</w:t>
      </w:r>
      <w:r>
        <w:rPr>
          <w:lang w:val="en-US"/>
        </w:rPr>
        <w:t xml:space="preserve"> property contains the content type describing the data as set by the portlet resource method, while the </w:t>
      </w:r>
      <w:r w:rsidRPr="00642D15">
        <w:rPr>
          <w:rStyle w:val="inlinecode"/>
          <w:lang w:val="en-US"/>
        </w:rPr>
        <w:t>renderData</w:t>
      </w:r>
      <w:r>
        <w:rPr>
          <w:lang w:val="en-US"/>
        </w:rPr>
        <w:t xml:space="preserve"> property contains the actual data.</w:t>
      </w:r>
    </w:p>
    <w:p w:rsidR="00642D15" w:rsidRPr="000A6228" w:rsidRDefault="00642D15" w:rsidP="00642D15">
      <w:pPr>
        <w:pStyle w:val="CodeXMP"/>
      </w:pPr>
      <w:r w:rsidRPr="000A6228">
        <w:t>{</w:t>
      </w:r>
    </w:p>
    <w:p w:rsidR="00642D15" w:rsidRPr="000A6228" w:rsidRDefault="00642D15" w:rsidP="00642D15">
      <w:pPr>
        <w:pStyle w:val="CodeXMP"/>
      </w:pPr>
      <w:r>
        <w:t xml:space="preserve">   '</w:t>
      </w:r>
      <w:r w:rsidR="005D5662">
        <w:t>content</w:t>
      </w:r>
      <w:r>
        <w:t xml:space="preserve">' : </w:t>
      </w:r>
      <w:r w:rsidRPr="000A6228">
        <w:t>'</w:t>
      </w:r>
      <w:r>
        <w:t>&lt;p&gt;Some markup&lt;/p&gt;'</w:t>
      </w:r>
      <w:r w:rsidRPr="000A6228">
        <w:t xml:space="preserve">, </w:t>
      </w:r>
    </w:p>
    <w:p w:rsidR="00642D15" w:rsidRPr="000A6228" w:rsidRDefault="00642D15" w:rsidP="00642D15">
      <w:pPr>
        <w:pStyle w:val="CodeXMP"/>
      </w:pPr>
      <w:r>
        <w:t xml:space="preserve">   'mimeType' : 'text/html</w:t>
      </w:r>
      <w:r w:rsidRPr="000A6228">
        <w:t>'</w:t>
      </w:r>
    </w:p>
    <w:p w:rsidR="00642D15" w:rsidRDefault="00642D15" w:rsidP="00642D15">
      <w:pPr>
        <w:pStyle w:val="CodeXMP"/>
      </w:pPr>
      <w:r w:rsidRPr="000A6228">
        <w:t>}</w:t>
      </w:r>
    </w:p>
    <w:p w:rsidR="005314D8" w:rsidRDefault="00985FBC" w:rsidP="005314D8">
      <w:pPr>
        <w:pStyle w:val="Standard"/>
        <w:rPr>
          <w:lang w:val="en-US"/>
        </w:rPr>
      </w:pPr>
      <w:r>
        <w:rPr>
          <w:lang w:val="en-US"/>
        </w:rPr>
        <w:t>P</w:t>
      </w:r>
      <w:r w:rsidR="00213A4C">
        <w:rPr>
          <w:lang w:val="en-US"/>
        </w:rPr>
        <w:t xml:space="preserve">ortal implementations </w:t>
      </w:r>
      <w:r>
        <w:rPr>
          <w:lang w:val="en-US"/>
        </w:rPr>
        <w:t xml:space="preserve">are not required to </w:t>
      </w:r>
      <w:r w:rsidR="00213A4C">
        <w:rPr>
          <w:lang w:val="en-US"/>
        </w:rPr>
        <w:t>support this mode of operation</w:t>
      </w:r>
      <w:r w:rsidR="002460C5">
        <w:rPr>
          <w:lang w:val="en-US"/>
        </w:rPr>
        <w:t xml:space="preserve"> for </w:t>
      </w:r>
      <w:r w:rsidR="002460C5" w:rsidRPr="00985FBC">
        <w:rPr>
          <w:rStyle w:val="inlinecode"/>
          <w:lang w:val="en-US"/>
        </w:rPr>
        <w:t>onStateChange</w:t>
      </w:r>
      <w:r w:rsidR="002460C5">
        <w:rPr>
          <w:lang w:val="en-US"/>
        </w:rPr>
        <w:t xml:space="preserve"> events resulting from </w:t>
      </w:r>
      <w:r w:rsidR="002460C5" w:rsidRPr="00985FBC">
        <w:rPr>
          <w:rStyle w:val="inlinecode"/>
          <w:lang w:val="en-US"/>
        </w:rPr>
        <w:t>setRenderState</w:t>
      </w:r>
      <w:r w:rsidR="002460C5">
        <w:rPr>
          <w:lang w:val="en-US"/>
        </w:rPr>
        <w:t xml:space="preserve"> or </w:t>
      </w:r>
      <w:r w:rsidR="002460C5" w:rsidRPr="00985FBC">
        <w:rPr>
          <w:rStyle w:val="inlinecode"/>
          <w:lang w:val="en-US"/>
        </w:rPr>
        <w:t>action</w:t>
      </w:r>
      <w:r w:rsidR="002460C5">
        <w:rPr>
          <w:lang w:val="en-US"/>
        </w:rPr>
        <w:t xml:space="preserve"> calls</w:t>
      </w:r>
      <w:r w:rsidR="00213A4C">
        <w:rPr>
          <w:lang w:val="en-US"/>
        </w:rPr>
        <w:t>, so the portlet client should obtain the resource data through use of a resource URL if the render data is not available.</w:t>
      </w:r>
    </w:p>
    <w:p w:rsidR="0056775E" w:rsidRDefault="0056775E" w:rsidP="0056775E">
      <w:pPr>
        <w:pStyle w:val="Heading1"/>
      </w:pPr>
      <w:bookmarkStart w:id="955" w:name="_Toc430181510"/>
      <w:bookmarkStart w:id="956" w:name="_Toc430613809"/>
      <w:bookmarkStart w:id="957" w:name="_Toc430181522"/>
      <w:bookmarkStart w:id="958" w:name="_Toc430613821"/>
      <w:bookmarkStart w:id="959" w:name="_Toc430181534"/>
      <w:bookmarkStart w:id="960" w:name="_Toc430613833"/>
      <w:bookmarkStart w:id="961" w:name="_Toc430181547"/>
      <w:bookmarkStart w:id="962" w:name="_Toc430613846"/>
      <w:bookmarkStart w:id="963" w:name="_Ref427771679"/>
      <w:bookmarkStart w:id="964" w:name="_Ref427771680"/>
      <w:bookmarkStart w:id="965" w:name="_Toc468261217"/>
      <w:bookmarkEnd w:id="955"/>
      <w:bookmarkEnd w:id="956"/>
      <w:bookmarkEnd w:id="957"/>
      <w:bookmarkEnd w:id="958"/>
      <w:bookmarkEnd w:id="959"/>
      <w:bookmarkEnd w:id="960"/>
      <w:bookmarkEnd w:id="961"/>
      <w:bookmarkEnd w:id="962"/>
      <w:r>
        <w:lastRenderedPageBreak/>
        <w:t>Caching</w:t>
      </w:r>
      <w:bookmarkEnd w:id="963"/>
      <w:bookmarkEnd w:id="964"/>
      <w:bookmarkEnd w:id="965"/>
    </w:p>
    <w:p w:rsidR="0056775E" w:rsidRPr="0009415E" w:rsidRDefault="0056775E" w:rsidP="0056775E">
      <w:pPr>
        <w:pStyle w:val="Standard"/>
        <w:rPr>
          <w:lang w:val="en-US"/>
        </w:rPr>
      </w:pPr>
      <w:r w:rsidRPr="0009415E">
        <w:rPr>
          <w:lang w:val="en-US"/>
        </w:rPr>
        <w:t>Caching content helps improv</w:t>
      </w:r>
      <w:r w:rsidR="00B94C55">
        <w:rPr>
          <w:lang w:val="en-US"/>
        </w:rPr>
        <w:t>e</w:t>
      </w:r>
      <w:r w:rsidRPr="0009415E">
        <w:rPr>
          <w:lang w:val="en-US"/>
        </w:rPr>
        <w:t xml:space="preserve"> the </w:t>
      </w:r>
      <w:r w:rsidR="00F65079">
        <w:rPr>
          <w:lang w:val="en-US"/>
        </w:rPr>
        <w:t>p</w:t>
      </w:r>
      <w:r w:rsidRPr="0009415E">
        <w:rPr>
          <w:lang w:val="en-US"/>
        </w:rPr>
        <w:t>ortal response time for users. It also helps reduc</w:t>
      </w:r>
      <w:r w:rsidR="00B94C55">
        <w:rPr>
          <w:lang w:val="en-US"/>
        </w:rPr>
        <w:t>e</w:t>
      </w:r>
      <w:r w:rsidRPr="0009415E">
        <w:rPr>
          <w:lang w:val="en-US"/>
        </w:rPr>
        <w:t xml:space="preserve"> the load on servers.</w:t>
      </w:r>
    </w:p>
    <w:p w:rsidR="0056775E" w:rsidRPr="0009415E" w:rsidRDefault="0056775E" w:rsidP="0056775E">
      <w:pPr>
        <w:pStyle w:val="Standard"/>
        <w:rPr>
          <w:lang w:val="en-US"/>
        </w:rPr>
      </w:pPr>
      <w:r w:rsidRPr="0009415E">
        <w:rPr>
          <w:lang w:val="en-US"/>
        </w:rPr>
        <w:t>The Portlet Specification defines an expiration</w:t>
      </w:r>
      <w:r w:rsidR="00B94C55">
        <w:rPr>
          <w:lang w:val="en-US"/>
        </w:rPr>
        <w:t>-</w:t>
      </w:r>
      <w:r w:rsidRPr="0009415E">
        <w:rPr>
          <w:lang w:val="en-US"/>
        </w:rPr>
        <w:t xml:space="preserve">based caching mechanism. This caching mechanism is </w:t>
      </w:r>
      <w:r w:rsidR="00B94C55">
        <w:rPr>
          <w:lang w:val="en-US"/>
        </w:rPr>
        <w:t>for individual portlets</w:t>
      </w:r>
      <w:r w:rsidRPr="0009415E">
        <w:rPr>
          <w:lang w:val="en-US"/>
        </w:rPr>
        <w:t>. Cached content must not be shared across different user clients displaying the same portlet for the private cache scope.</w:t>
      </w:r>
    </w:p>
    <w:p w:rsidR="0056775E" w:rsidRDefault="0056775E" w:rsidP="0056775E">
      <w:pPr>
        <w:pStyle w:val="Standard"/>
        <w:rPr>
          <w:lang w:val="en-US"/>
        </w:rPr>
      </w:pPr>
      <w:r w:rsidRPr="0009415E">
        <w:rPr>
          <w:lang w:val="en-US"/>
        </w:rPr>
        <w:t>Portlet containers are not required to implement expiration caching. Portlet containers implementing this caching mechanism may disable it, partially or completely, at any time to free memory resources.</w:t>
      </w:r>
    </w:p>
    <w:p w:rsidR="00B94C55" w:rsidRPr="0009415E" w:rsidRDefault="00B94C55" w:rsidP="0056775E">
      <w:pPr>
        <w:pStyle w:val="Standard"/>
        <w:rPr>
          <w:lang w:val="en-US"/>
        </w:rPr>
      </w:pPr>
      <w:r>
        <w:rPr>
          <w:lang w:val="en-US"/>
        </w:rPr>
        <w:t xml:space="preserve">Caching configuration is described in Section </w:t>
      </w:r>
      <w:r>
        <w:rPr>
          <w:lang w:val="en-US"/>
        </w:rPr>
        <w:fldChar w:fldCharType="begin"/>
      </w:r>
      <w:r>
        <w:rPr>
          <w:lang w:val="en-US"/>
        </w:rPr>
        <w:instrText xml:space="preserve"> REF _Ref452440921 \r \h </w:instrText>
      </w:r>
      <w:r>
        <w:rPr>
          <w:lang w:val="en-US"/>
        </w:rPr>
      </w:r>
      <w:r>
        <w:rPr>
          <w:lang w:val="en-US"/>
        </w:rPr>
        <w:fldChar w:fldCharType="separate"/>
      </w:r>
      <w:r w:rsidR="003B17E8">
        <w:rPr>
          <w:lang w:val="en-US"/>
        </w:rPr>
        <w:t>28.2.6</w:t>
      </w:r>
      <w:r>
        <w:rPr>
          <w:lang w:val="en-US"/>
        </w:rPr>
        <w:fldChar w:fldCharType="end"/>
      </w:r>
      <w:r>
        <w:rPr>
          <w:lang w:val="en-US"/>
        </w:rPr>
        <w:t xml:space="preserve"> </w:t>
      </w:r>
      <w:r>
        <w:rPr>
          <w:lang w:val="en-US"/>
        </w:rPr>
        <w:fldChar w:fldCharType="begin"/>
      </w:r>
      <w:r>
        <w:rPr>
          <w:lang w:val="en-US"/>
        </w:rPr>
        <w:instrText xml:space="preserve"> REF _Ref452440927 \h </w:instrText>
      </w:r>
      <w:r>
        <w:rPr>
          <w:lang w:val="en-US"/>
        </w:rPr>
      </w:r>
      <w:r>
        <w:rPr>
          <w:lang w:val="en-US"/>
        </w:rPr>
        <w:fldChar w:fldCharType="separate"/>
      </w:r>
      <w:r w:rsidR="003B17E8" w:rsidRPr="003B17E8">
        <w:rPr>
          <w:lang w:val="en-US"/>
        </w:rPr>
        <w:t>Cache Settings</w:t>
      </w:r>
      <w:r>
        <w:rPr>
          <w:lang w:val="en-US"/>
        </w:rPr>
        <w:fldChar w:fldCharType="end"/>
      </w:r>
      <w:r>
        <w:rPr>
          <w:lang w:val="en-US"/>
        </w:rPr>
        <w:t xml:space="preserve"> on page </w:t>
      </w:r>
      <w:r>
        <w:rPr>
          <w:lang w:val="en-US"/>
        </w:rPr>
        <w:fldChar w:fldCharType="begin"/>
      </w:r>
      <w:r>
        <w:rPr>
          <w:lang w:val="en-US"/>
        </w:rPr>
        <w:instrText xml:space="preserve"> PAGEREF _Ref452440935 \h </w:instrText>
      </w:r>
      <w:r>
        <w:rPr>
          <w:lang w:val="en-US"/>
        </w:rPr>
      </w:r>
      <w:r>
        <w:rPr>
          <w:lang w:val="en-US"/>
        </w:rPr>
        <w:fldChar w:fldCharType="separate"/>
      </w:r>
      <w:r w:rsidR="003B17E8">
        <w:rPr>
          <w:noProof/>
          <w:lang w:val="en-US"/>
        </w:rPr>
        <w:t>198</w:t>
      </w:r>
      <w:r>
        <w:rPr>
          <w:lang w:val="en-US"/>
        </w:rPr>
        <w:fldChar w:fldCharType="end"/>
      </w:r>
      <w:r>
        <w:rPr>
          <w:lang w:val="en-US"/>
        </w:rPr>
        <w:t>.</w:t>
      </w:r>
    </w:p>
    <w:p w:rsidR="0056775E" w:rsidRDefault="0056775E" w:rsidP="0056775E">
      <w:pPr>
        <w:pStyle w:val="Heading2"/>
        <w:ind w:left="578" w:hanging="578"/>
      </w:pPr>
      <w:bookmarkStart w:id="966" w:name="_Toc415140976"/>
      <w:bookmarkStart w:id="967" w:name="_Toc468261218"/>
      <w:r>
        <w:t>Expiration Cache</w:t>
      </w:r>
      <w:bookmarkEnd w:id="966"/>
      <w:bookmarkEnd w:id="967"/>
    </w:p>
    <w:p w:rsidR="0056775E" w:rsidRPr="0009415E" w:rsidRDefault="0056775E" w:rsidP="0056775E">
      <w:pPr>
        <w:pStyle w:val="Standard"/>
        <w:rPr>
          <w:lang w:val="en-US"/>
        </w:rPr>
      </w:pPr>
      <w:r w:rsidRPr="0009415E">
        <w:rPr>
          <w:lang w:val="en-US"/>
        </w:rPr>
        <w:t xml:space="preserve">Portlets </w:t>
      </w:r>
      <w:r w:rsidR="000003C4">
        <w:rPr>
          <w:lang w:val="en-US"/>
        </w:rPr>
        <w:t>making use of the expiration cache should declare the default expiration time</w:t>
      </w:r>
      <w:r w:rsidRPr="0009415E">
        <w:rPr>
          <w:lang w:val="en-US"/>
        </w:rPr>
        <w:t xml:space="preserve"> (in seconds) of the expiration cache in the </w:t>
      </w:r>
      <w:r>
        <w:rPr>
          <w:lang w:val="en-US"/>
        </w:rPr>
        <w:t>portlet configuration</w:t>
      </w:r>
      <w:r w:rsidRPr="0009415E">
        <w:rPr>
          <w:lang w:val="en-US"/>
        </w:rPr>
        <w:t xml:space="preserve">. The portlet container should treat portlets with no default duration </w:t>
      </w:r>
      <w:r>
        <w:rPr>
          <w:lang w:val="en-US"/>
        </w:rPr>
        <w:t xml:space="preserve">defined in the configuration </w:t>
      </w:r>
      <w:r w:rsidRPr="0009415E">
        <w:rPr>
          <w:lang w:val="en-US"/>
        </w:rPr>
        <w:t>as always expired.</w:t>
      </w:r>
    </w:p>
    <w:p w:rsidR="0056775E" w:rsidRPr="0009415E" w:rsidRDefault="0056775E" w:rsidP="0056775E">
      <w:pPr>
        <w:pStyle w:val="Standard"/>
        <w:rPr>
          <w:lang w:val="en-US"/>
        </w:rPr>
      </w:pPr>
      <w:r w:rsidRPr="0009415E">
        <w:rPr>
          <w:lang w:val="en-US"/>
        </w:rPr>
        <w:t xml:space="preserve">A portlet may programmatically alter the expiration time or caching scope by setting a property in the </w:t>
      </w:r>
      <w:r w:rsidRPr="006C1AA1">
        <w:rPr>
          <w:rStyle w:val="inlinecode"/>
          <w:lang w:val="en-US"/>
        </w:rPr>
        <w:t>RenderResponse</w:t>
      </w:r>
      <w:r w:rsidRPr="0009415E">
        <w:rPr>
          <w:lang w:val="en-US"/>
        </w:rPr>
        <w:t xml:space="preserve"> or </w:t>
      </w:r>
      <w:r w:rsidRPr="006C1AA1">
        <w:rPr>
          <w:rStyle w:val="inlinecode"/>
          <w:lang w:val="en-US"/>
        </w:rPr>
        <w:t>ResourceResponse</w:t>
      </w:r>
      <w:r w:rsidRPr="0009415E">
        <w:rPr>
          <w:lang w:val="en-US"/>
        </w:rPr>
        <w:t xml:space="preserve"> object using the </w:t>
      </w:r>
      <w:r w:rsidRPr="006C1AA1">
        <w:rPr>
          <w:rStyle w:val="inlinecode"/>
          <w:lang w:val="en-US"/>
        </w:rPr>
        <w:t>EXPIRATION_CACHE</w:t>
      </w:r>
      <w:r w:rsidRPr="0009415E">
        <w:rPr>
          <w:lang w:val="en-US"/>
        </w:rPr>
        <w:t xml:space="preserve"> or </w:t>
      </w:r>
      <w:r w:rsidRPr="006C1AA1">
        <w:rPr>
          <w:rStyle w:val="inlinecode"/>
          <w:lang w:val="en-US"/>
        </w:rPr>
        <w:t>CACHE_SCOPE</w:t>
      </w:r>
      <w:r w:rsidRPr="0009415E">
        <w:rPr>
          <w:lang w:val="en-US"/>
        </w:rPr>
        <w:t xml:space="preserve"> constant defined in the </w:t>
      </w:r>
      <w:r w:rsidRPr="006C1AA1">
        <w:rPr>
          <w:rStyle w:val="inlinecode"/>
          <w:lang w:val="en-US"/>
        </w:rPr>
        <w:t>MimeResponse</w:t>
      </w:r>
      <w:r w:rsidRPr="0009415E">
        <w:rPr>
          <w:lang w:val="en-US"/>
        </w:rPr>
        <w:t xml:space="preserve"> interface in forwarded or included s</w:t>
      </w:r>
      <w:r>
        <w:rPr>
          <w:lang w:val="en-US"/>
        </w:rPr>
        <w:t>ervlets/JSPs. Using Java code,</w:t>
      </w:r>
      <w:r w:rsidRPr="0009415E">
        <w:rPr>
          <w:lang w:val="en-US"/>
        </w:rPr>
        <w:t xml:space="preserve"> the </w:t>
      </w:r>
      <w:r w:rsidRPr="00FB26E9">
        <w:rPr>
          <w:rStyle w:val="inlinecode"/>
          <w:lang w:val="en-US"/>
        </w:rPr>
        <w:t>CacheControl</w:t>
      </w:r>
      <w:r w:rsidRPr="0009415E">
        <w:rPr>
          <w:lang w:val="en-US"/>
        </w:rPr>
        <w:t xml:space="preserve"> object is available via the </w:t>
      </w:r>
      <w:r w:rsidRPr="00FB26E9">
        <w:rPr>
          <w:rStyle w:val="inlinecode"/>
          <w:lang w:val="en-US"/>
        </w:rPr>
        <w:t>MimeResponse</w:t>
      </w:r>
      <w:r w:rsidRPr="0009415E">
        <w:rPr>
          <w:rFonts w:ascii="Courier" w:hAnsi="Courier"/>
          <w:sz w:val="20"/>
          <w:lang w:val="en-US"/>
        </w:rPr>
        <w:t xml:space="preserve"> </w:t>
      </w:r>
      <w:r w:rsidRPr="0009415E">
        <w:rPr>
          <w:lang w:val="en-US"/>
        </w:rPr>
        <w:t xml:space="preserve">for setting the expiration time or caching scope via the calls </w:t>
      </w:r>
      <w:r w:rsidRPr="00FB26E9">
        <w:rPr>
          <w:rStyle w:val="inlinecode"/>
          <w:lang w:val="en-US"/>
        </w:rPr>
        <w:t>setExpirationTime</w:t>
      </w:r>
      <w:r w:rsidRPr="0009415E">
        <w:rPr>
          <w:lang w:val="en-US"/>
        </w:rPr>
        <w:t xml:space="preserve"> or </w:t>
      </w:r>
      <w:r w:rsidRPr="00FB26E9">
        <w:rPr>
          <w:rStyle w:val="inlinecode"/>
          <w:lang w:val="en-US"/>
        </w:rPr>
        <w:t>setScope</w:t>
      </w:r>
      <w:r>
        <w:rPr>
          <w:lang w:val="en-US"/>
        </w:rPr>
        <w:t xml:space="preserve"> methods.</w:t>
      </w:r>
    </w:p>
    <w:p w:rsidR="0056775E" w:rsidRPr="0009415E" w:rsidRDefault="0056775E" w:rsidP="0056775E">
      <w:pPr>
        <w:pStyle w:val="Standard"/>
        <w:rPr>
          <w:lang w:val="en-US"/>
        </w:rPr>
      </w:pPr>
      <w:r w:rsidRPr="0009415E">
        <w:rPr>
          <w:lang w:val="en-US"/>
        </w:rPr>
        <w:t xml:space="preserve">The portlet should set the expiration time or caching scope before writing to the output stream as otherwise </w:t>
      </w:r>
      <w:r>
        <w:rPr>
          <w:lang w:val="en-US"/>
        </w:rPr>
        <w:t xml:space="preserve">the </w:t>
      </w:r>
      <w:r w:rsidRPr="0009415E">
        <w:rPr>
          <w:lang w:val="en-US"/>
        </w:rPr>
        <w:t>portlet container may ignore the values.</w:t>
      </w:r>
    </w:p>
    <w:p w:rsidR="0056775E" w:rsidRPr="0009415E" w:rsidRDefault="0056775E" w:rsidP="0056775E">
      <w:pPr>
        <w:pStyle w:val="Standard"/>
        <w:rPr>
          <w:lang w:val="en-US"/>
        </w:rPr>
      </w:pPr>
      <w:r w:rsidRPr="0009415E">
        <w:rPr>
          <w:lang w:val="en-US"/>
        </w:rPr>
        <w:t xml:space="preserve">If the expiration property is set to </w:t>
      </w:r>
      <w:r w:rsidRPr="006C1AA1">
        <w:rPr>
          <w:rStyle w:val="inlinecode"/>
          <w:lang w:val="en-US"/>
        </w:rPr>
        <w:t>0</w:t>
      </w:r>
      <w:r w:rsidRPr="0009415E">
        <w:rPr>
          <w:lang w:val="en-US"/>
        </w:rPr>
        <w:t xml:space="preserve">, the returned markup fragment should be treated as always expired. If the expiration cache property is set to </w:t>
      </w:r>
      <w:r w:rsidRPr="006C1AA1">
        <w:rPr>
          <w:rStyle w:val="inlinecode"/>
          <w:lang w:val="en-US"/>
        </w:rPr>
        <w:t>–1</w:t>
      </w:r>
      <w:r w:rsidRPr="0009415E">
        <w:rPr>
          <w:lang w:val="en-US"/>
        </w:rPr>
        <w:t xml:space="preserve">, the cache does not expire. If during </w:t>
      </w:r>
      <w:r>
        <w:rPr>
          <w:lang w:val="en-US"/>
        </w:rPr>
        <w:t>render request processing</w:t>
      </w:r>
      <w:r w:rsidRPr="0009415E">
        <w:rPr>
          <w:lang w:val="en-US"/>
        </w:rPr>
        <w:t xml:space="preserve"> the expiration cache property is not set, the expiration time defined in the deployment descriptor should be used. If the caching scope is set to </w:t>
      </w:r>
      <w:r w:rsidRPr="00FB26E9">
        <w:rPr>
          <w:rStyle w:val="inlinecode"/>
          <w:lang w:val="en-US"/>
        </w:rPr>
        <w:t>PRIVATE_SCOPE</w:t>
      </w:r>
      <w:r w:rsidRPr="0009415E">
        <w:rPr>
          <w:lang w:val="en-US"/>
        </w:rPr>
        <w:t xml:space="preserve"> the cached data must not be shared across users. If the caching scope is set to </w:t>
      </w:r>
      <w:r w:rsidRPr="00FB26E9">
        <w:rPr>
          <w:rStyle w:val="inlinecode"/>
          <w:lang w:val="en-US"/>
        </w:rPr>
        <w:t>PUBLIC_SCOPE</w:t>
      </w:r>
      <w:r w:rsidRPr="0009415E">
        <w:rPr>
          <w:lang w:val="en-US"/>
        </w:rPr>
        <w:t xml:space="preserve"> the cached data may be shared across users. The private scope is the default scope if no scope is provided in the </w:t>
      </w:r>
      <w:r w:rsidR="00A33F5C">
        <w:rPr>
          <w:lang w:val="en-US"/>
        </w:rPr>
        <w:t>portlet configuration</w:t>
      </w:r>
      <w:r w:rsidRPr="0009415E">
        <w:rPr>
          <w:lang w:val="en-US"/>
        </w:rPr>
        <w:t xml:space="preserve"> or via the </w:t>
      </w:r>
      <w:r w:rsidRPr="00FB26E9">
        <w:rPr>
          <w:rStyle w:val="inlinecode"/>
          <w:lang w:val="en-US"/>
        </w:rPr>
        <w:t>RenderResponse</w:t>
      </w:r>
      <w:r w:rsidRPr="0009415E">
        <w:rPr>
          <w:lang w:val="en-US"/>
        </w:rPr>
        <w:t xml:space="preserve"> or </w:t>
      </w:r>
      <w:r w:rsidRPr="00FB26E9">
        <w:rPr>
          <w:rStyle w:val="inlinecode"/>
          <w:lang w:val="en-US"/>
        </w:rPr>
        <w:t>ResourceResponse</w:t>
      </w:r>
      <w:r w:rsidRPr="0009415E">
        <w:rPr>
          <w:rFonts w:ascii="Courier" w:hAnsi="Courier"/>
          <w:sz w:val="20"/>
          <w:lang w:val="en-US"/>
        </w:rPr>
        <w:t>.</w:t>
      </w:r>
    </w:p>
    <w:p w:rsidR="0056775E" w:rsidRPr="0009415E" w:rsidRDefault="0056775E" w:rsidP="0056775E">
      <w:pPr>
        <w:pStyle w:val="Standard"/>
        <w:rPr>
          <w:lang w:val="en-US"/>
        </w:rPr>
      </w:pPr>
      <w:r w:rsidRPr="0009415E">
        <w:rPr>
          <w:lang w:val="en-US"/>
        </w:rPr>
        <w:t>If the content of a portlet is cached, the cache has not expired</w:t>
      </w:r>
      <w:r w:rsidR="00A33F5C">
        <w:rPr>
          <w:lang w:val="en-US"/>
        </w:rPr>
        <w:t>,</w:t>
      </w:r>
      <w:r w:rsidRPr="0009415E">
        <w:rPr>
          <w:lang w:val="en-US"/>
        </w:rPr>
        <w:t xml:space="preserve"> and the portlet is not the target of an action or event</w:t>
      </w:r>
      <w:r w:rsidR="00A33F5C">
        <w:rPr>
          <w:lang w:val="en-US"/>
        </w:rPr>
        <w:t>,</w:t>
      </w:r>
      <w:r w:rsidRPr="0009415E">
        <w:rPr>
          <w:lang w:val="en-US"/>
        </w:rPr>
        <w:t xml:space="preserve"> the request handling methods of the portlet should not be invoked as part of the client request. Instead, the portlet-container should use the data from the cache.</w:t>
      </w:r>
    </w:p>
    <w:p w:rsidR="0056775E" w:rsidRPr="0009415E" w:rsidRDefault="0056775E" w:rsidP="0056775E">
      <w:pPr>
        <w:pStyle w:val="Standard"/>
        <w:rPr>
          <w:lang w:val="en-US"/>
        </w:rPr>
      </w:pPr>
      <w:r w:rsidRPr="0009415E">
        <w:rPr>
          <w:lang w:val="en-US"/>
        </w:rPr>
        <w:t>If the content of a portlet is cached and the portlet is target of request with a</w:t>
      </w:r>
      <w:r w:rsidR="00A33F5C">
        <w:rPr>
          <w:lang w:val="en-US"/>
        </w:rPr>
        <w:t xml:space="preserve">n action-type semantic (e.g. </w:t>
      </w:r>
      <w:r w:rsidRPr="0009415E">
        <w:rPr>
          <w:lang w:val="en-US"/>
        </w:rPr>
        <w:t>action o</w:t>
      </w:r>
      <w:r w:rsidR="00A33F5C">
        <w:rPr>
          <w:lang w:val="en-US"/>
        </w:rPr>
        <w:t>r event processing</w:t>
      </w:r>
      <w:r w:rsidRPr="0009415E">
        <w:rPr>
          <w:lang w:val="en-US"/>
        </w:rPr>
        <w:t>), the portlet container should discard the cache and invoke the corresponding request handling methods of the portlet.</w:t>
      </w:r>
    </w:p>
    <w:p w:rsidR="0056775E" w:rsidRDefault="0056775E" w:rsidP="0056775E">
      <w:pPr>
        <w:pStyle w:val="Heading2"/>
        <w:ind w:left="578" w:hanging="578"/>
      </w:pPr>
      <w:bookmarkStart w:id="968" w:name="_Toc415140977"/>
      <w:bookmarkStart w:id="969" w:name="_Toc468261219"/>
      <w:r>
        <w:t>Validation Cache</w:t>
      </w:r>
      <w:bookmarkEnd w:id="968"/>
      <w:bookmarkEnd w:id="969"/>
    </w:p>
    <w:p w:rsidR="0056775E" w:rsidRPr="0009415E" w:rsidRDefault="000003C4" w:rsidP="0056775E">
      <w:pPr>
        <w:pStyle w:val="Standard"/>
        <w:rPr>
          <w:lang w:val="en-US"/>
        </w:rPr>
      </w:pPr>
      <w:r>
        <w:rPr>
          <w:lang w:val="en-US"/>
        </w:rPr>
        <w:t>P</w:t>
      </w:r>
      <w:r w:rsidR="0056775E" w:rsidRPr="0009415E">
        <w:rPr>
          <w:lang w:val="en-US"/>
        </w:rPr>
        <w:t>ortlets may use validation</w:t>
      </w:r>
      <w:r>
        <w:rPr>
          <w:lang w:val="en-US"/>
        </w:rPr>
        <w:t>-based</w:t>
      </w:r>
      <w:r w:rsidR="0056775E" w:rsidRPr="0009415E">
        <w:rPr>
          <w:lang w:val="en-US"/>
        </w:rPr>
        <w:t xml:space="preserve"> caching</w:t>
      </w:r>
      <w:r w:rsidRPr="000003C4">
        <w:rPr>
          <w:lang w:val="en-US"/>
        </w:rPr>
        <w:t xml:space="preserve"> </w:t>
      </w:r>
      <w:r>
        <w:rPr>
          <w:lang w:val="en-US"/>
        </w:rPr>
        <w:t>a</w:t>
      </w:r>
      <w:r w:rsidRPr="0009415E">
        <w:rPr>
          <w:lang w:val="en-US"/>
        </w:rPr>
        <w:t>s an extension of the expiration-based caching mechanism</w:t>
      </w:r>
      <w:r w:rsidR="0056775E" w:rsidRPr="0009415E">
        <w:rPr>
          <w:lang w:val="en-US"/>
        </w:rPr>
        <w:t xml:space="preserve">. Validation-based caching allows portlets to return a validation token together with </w:t>
      </w:r>
      <w:r w:rsidR="0056775E" w:rsidRPr="0009415E">
        <w:rPr>
          <w:lang w:val="en-US"/>
        </w:rPr>
        <w:lastRenderedPageBreak/>
        <w:t>the markup response and</w:t>
      </w:r>
      <w:r w:rsidR="00737442">
        <w:rPr>
          <w:lang w:val="en-US"/>
        </w:rPr>
        <w:t xml:space="preserve"> cache</w:t>
      </w:r>
      <w:r w:rsidR="0056775E" w:rsidRPr="0009415E">
        <w:rPr>
          <w:lang w:val="en-US"/>
        </w:rPr>
        <w:t xml:space="preserve"> expiration time. The portlet can set the validation token on the </w:t>
      </w:r>
      <w:r w:rsidR="0056775E" w:rsidRPr="00FB26E9">
        <w:rPr>
          <w:rStyle w:val="inlinecode"/>
          <w:lang w:val="en-US"/>
        </w:rPr>
        <w:t>RenderResponse</w:t>
      </w:r>
      <w:r w:rsidR="0056775E" w:rsidRPr="0009415E">
        <w:rPr>
          <w:lang w:val="en-US"/>
        </w:rPr>
        <w:t xml:space="preserve"> or </w:t>
      </w:r>
      <w:r w:rsidR="0056775E" w:rsidRPr="00FB26E9">
        <w:rPr>
          <w:rStyle w:val="inlinecode"/>
          <w:lang w:val="en-US"/>
        </w:rPr>
        <w:t>ResourceResponse</w:t>
      </w:r>
      <w:r w:rsidR="0056775E" w:rsidRPr="0009415E">
        <w:rPr>
          <w:lang w:val="en-US"/>
        </w:rPr>
        <w:t xml:space="preserve"> via the </w:t>
      </w:r>
      <w:r w:rsidR="0056775E" w:rsidRPr="00FB26E9">
        <w:rPr>
          <w:rStyle w:val="inlinecode"/>
          <w:lang w:val="en-US"/>
        </w:rPr>
        <w:t>ETAG</w:t>
      </w:r>
      <w:r w:rsidR="0056775E" w:rsidRPr="0009415E">
        <w:rPr>
          <w:lang w:val="en-US"/>
        </w:rPr>
        <w:t xml:space="preserve"> property fro</w:t>
      </w:r>
      <w:r w:rsidR="00A33F5C">
        <w:rPr>
          <w:lang w:val="en-US"/>
        </w:rPr>
        <w:t xml:space="preserve">m within servlets or </w:t>
      </w:r>
      <w:r w:rsidR="0056775E" w:rsidRPr="0009415E">
        <w:rPr>
          <w:lang w:val="en-US"/>
        </w:rPr>
        <w:t>JSPs</w:t>
      </w:r>
      <w:r w:rsidR="00A33F5C">
        <w:rPr>
          <w:lang w:val="en-US"/>
        </w:rPr>
        <w:t>,</w:t>
      </w:r>
      <w:r w:rsidR="0056775E" w:rsidRPr="0009415E">
        <w:rPr>
          <w:lang w:val="en-US"/>
        </w:rPr>
        <w:t xml:space="preserve"> or via the </w:t>
      </w:r>
      <w:r w:rsidR="0056775E" w:rsidRPr="00FB26E9">
        <w:rPr>
          <w:rStyle w:val="inlinecode"/>
          <w:lang w:val="en-US"/>
        </w:rPr>
        <w:t>CacheControl</w:t>
      </w:r>
      <w:r w:rsidR="0056775E" w:rsidRPr="00A33F5C">
        <w:rPr>
          <w:lang w:val="en-US"/>
        </w:rPr>
        <w:t xml:space="preserve"> </w:t>
      </w:r>
      <w:r w:rsidR="00A33F5C" w:rsidRPr="00A33F5C">
        <w:rPr>
          <w:lang w:val="en-US"/>
        </w:rPr>
        <w:t xml:space="preserve">interface </w:t>
      </w:r>
      <w:r w:rsidR="0056775E" w:rsidRPr="00FB26E9">
        <w:rPr>
          <w:rStyle w:val="inlinecode"/>
          <w:lang w:val="en-US"/>
        </w:rPr>
        <w:t>setETag</w:t>
      </w:r>
      <w:r w:rsidR="0056775E" w:rsidRPr="0009415E">
        <w:rPr>
          <w:lang w:val="en-US"/>
        </w:rPr>
        <w:t xml:space="preserve"> method from within the portlet. </w:t>
      </w:r>
      <w:r w:rsidR="00737442">
        <w:rPr>
          <w:lang w:val="en-US"/>
        </w:rPr>
        <w:t xml:space="preserve">The expiration time can be set as described in the previous section. </w:t>
      </w:r>
      <w:r w:rsidR="0056775E" w:rsidRPr="0009415E">
        <w:rPr>
          <w:lang w:val="en-US"/>
        </w:rPr>
        <w:t>If no expiration time is set, the content should be viewed by the portlet container as expired.</w:t>
      </w:r>
    </w:p>
    <w:p w:rsidR="00737442" w:rsidRDefault="0056775E" w:rsidP="0056775E">
      <w:pPr>
        <w:pStyle w:val="Standard"/>
        <w:rPr>
          <w:lang w:val="en-US"/>
        </w:rPr>
      </w:pPr>
      <w:r w:rsidRPr="0009415E">
        <w:rPr>
          <w:lang w:val="en-US"/>
        </w:rPr>
        <w:t>After the content is expired</w:t>
      </w:r>
      <w:r w:rsidR="00A33F5C">
        <w:rPr>
          <w:lang w:val="en-US"/>
        </w:rPr>
        <w:t>,</w:t>
      </w:r>
      <w:r w:rsidRPr="0009415E">
        <w:rPr>
          <w:lang w:val="en-US"/>
        </w:rPr>
        <w:t xml:space="preserve"> the portlet container should </w:t>
      </w:r>
      <w:r w:rsidR="00737442">
        <w:rPr>
          <w:lang w:val="en-US"/>
        </w:rPr>
        <w:t xml:space="preserve"> provide the portlet with</w:t>
      </w:r>
      <w:r w:rsidRPr="0009415E">
        <w:rPr>
          <w:lang w:val="en-US"/>
        </w:rPr>
        <w:t xml:space="preserve"> the validation token (called </w:t>
      </w:r>
      <w:r w:rsidRPr="006C1AA1">
        <w:rPr>
          <w:rStyle w:val="inlinecode"/>
          <w:lang w:val="en-US"/>
        </w:rPr>
        <w:t>ETag</w:t>
      </w:r>
      <w:r w:rsidRPr="0009415E">
        <w:rPr>
          <w:lang w:val="en-US"/>
        </w:rPr>
        <w:t xml:space="preserve"> in HTTP) of the expired content</w:t>
      </w:r>
      <w:r w:rsidR="00737442">
        <w:rPr>
          <w:lang w:val="en-US"/>
        </w:rPr>
        <w:t xml:space="preserve"> during</w:t>
      </w:r>
      <w:r w:rsidR="00737442" w:rsidRPr="00737442">
        <w:rPr>
          <w:lang w:val="en-US"/>
        </w:rPr>
        <w:t xml:space="preserve"> </w:t>
      </w:r>
      <w:r w:rsidR="00737442">
        <w:rPr>
          <w:lang w:val="en-US"/>
        </w:rPr>
        <w:t>render or resource request processing</w:t>
      </w:r>
      <w:r w:rsidRPr="0009415E">
        <w:rPr>
          <w:lang w:val="en-US"/>
        </w:rPr>
        <w:t xml:space="preserve">. The portlet can access the validation token provided by the portlet container either </w:t>
      </w:r>
      <w:r w:rsidR="00A33F5C">
        <w:rPr>
          <w:lang w:val="en-US"/>
        </w:rPr>
        <w:t xml:space="preserve">through </w:t>
      </w:r>
      <w:r w:rsidRPr="0009415E">
        <w:rPr>
          <w:lang w:val="en-US"/>
        </w:rPr>
        <w:t xml:space="preserve">the </w:t>
      </w:r>
      <w:r w:rsidRPr="00FB26E9">
        <w:rPr>
          <w:rStyle w:val="inlinecode"/>
          <w:lang w:val="en-US"/>
        </w:rPr>
        <w:t>RenderRequest</w:t>
      </w:r>
      <w:r w:rsidRPr="0009415E">
        <w:rPr>
          <w:lang w:val="en-US"/>
        </w:rPr>
        <w:t xml:space="preserve"> or </w:t>
      </w:r>
      <w:r w:rsidRPr="00FB26E9">
        <w:rPr>
          <w:rStyle w:val="inlinecode"/>
          <w:lang w:val="en-US"/>
        </w:rPr>
        <w:t>ResourceRequest</w:t>
      </w:r>
      <w:r w:rsidR="00A33F5C">
        <w:rPr>
          <w:rFonts w:ascii="Courier" w:hAnsi="Courier"/>
          <w:sz w:val="20"/>
          <w:lang w:val="en-US"/>
        </w:rPr>
        <w:t xml:space="preserve"> </w:t>
      </w:r>
      <w:r w:rsidR="00A33F5C" w:rsidRPr="00FB26E9">
        <w:rPr>
          <w:rStyle w:val="inlinecode"/>
          <w:lang w:val="en-US"/>
        </w:rPr>
        <w:t>ETAG</w:t>
      </w:r>
      <w:r w:rsidR="00A33F5C" w:rsidRPr="00A33F5C">
        <w:rPr>
          <w:lang w:val="en-US"/>
        </w:rPr>
        <w:t xml:space="preserve"> property</w:t>
      </w:r>
      <w:r w:rsidRPr="00A33F5C">
        <w:rPr>
          <w:lang w:val="en-US"/>
        </w:rPr>
        <w:t xml:space="preserve">, </w:t>
      </w:r>
      <w:r w:rsidRPr="0009415E">
        <w:rPr>
          <w:lang w:val="en-US"/>
        </w:rPr>
        <w:t>or</w:t>
      </w:r>
      <w:r w:rsidR="00A33F5C">
        <w:rPr>
          <w:lang w:val="en-US"/>
        </w:rPr>
        <w:t xml:space="preserve"> using</w:t>
      </w:r>
      <w:r w:rsidRPr="0009415E">
        <w:rPr>
          <w:lang w:val="en-US"/>
        </w:rPr>
        <w:t xml:space="preserve"> the </w:t>
      </w:r>
      <w:r w:rsidRPr="00FB26E9">
        <w:rPr>
          <w:rStyle w:val="inlinecode"/>
          <w:lang w:val="en-US"/>
        </w:rPr>
        <w:t>getETag</w:t>
      </w:r>
      <w:r w:rsidR="00A33F5C">
        <w:rPr>
          <w:lang w:val="en-US"/>
        </w:rPr>
        <w:t xml:space="preserve"> method</w:t>
      </w:r>
      <w:r w:rsidRPr="0009415E">
        <w:rPr>
          <w:lang w:val="en-US"/>
        </w:rPr>
        <w:t xml:space="preserve">. </w:t>
      </w:r>
    </w:p>
    <w:p w:rsidR="0056775E" w:rsidRPr="0009415E" w:rsidRDefault="0056775E" w:rsidP="0056775E">
      <w:pPr>
        <w:pStyle w:val="Standard"/>
        <w:rPr>
          <w:lang w:val="en-US"/>
        </w:rPr>
      </w:pPr>
      <w:r w:rsidRPr="0009415E">
        <w:rPr>
          <w:lang w:val="en-US"/>
        </w:rPr>
        <w:t xml:space="preserve">The portlet can </w:t>
      </w:r>
      <w:r w:rsidR="00737442">
        <w:rPr>
          <w:lang w:val="en-US"/>
        </w:rPr>
        <w:t>use the validation token to determine validity of the cached content.</w:t>
      </w:r>
      <w:r w:rsidRPr="0009415E">
        <w:rPr>
          <w:lang w:val="en-US"/>
        </w:rPr>
        <w:t xml:space="preserve"> If the content is still valid</w:t>
      </w:r>
      <w:r w:rsidR="00737442">
        <w:rPr>
          <w:lang w:val="en-US"/>
        </w:rPr>
        <w:t>,</w:t>
      </w:r>
      <w:r w:rsidRPr="0009415E">
        <w:rPr>
          <w:lang w:val="en-US"/>
        </w:rPr>
        <w:t xml:space="preserve"> the portlet should not render any output but </w:t>
      </w:r>
      <w:r w:rsidR="00A33F5C">
        <w:rPr>
          <w:lang w:val="en-US"/>
        </w:rPr>
        <w:t xml:space="preserve">instead </w:t>
      </w:r>
      <w:r w:rsidRPr="0009415E">
        <w:rPr>
          <w:lang w:val="en-US"/>
        </w:rPr>
        <w:t>either set the</w:t>
      </w:r>
      <w:r w:rsidR="00A33F5C">
        <w:rPr>
          <w:lang w:val="en-US"/>
        </w:rPr>
        <w:t xml:space="preserve"> </w:t>
      </w:r>
      <w:r w:rsidR="00A33F5C" w:rsidRPr="00A33F5C">
        <w:rPr>
          <w:rStyle w:val="inlinecode"/>
          <w:lang w:val="en-US"/>
        </w:rPr>
        <w:t>RenderResponse</w:t>
      </w:r>
      <w:r w:rsidR="00A33F5C" w:rsidRPr="0009415E">
        <w:rPr>
          <w:lang w:val="en-US"/>
        </w:rPr>
        <w:t xml:space="preserve"> or </w:t>
      </w:r>
      <w:r w:rsidR="00A33F5C" w:rsidRPr="00A33F5C">
        <w:rPr>
          <w:rStyle w:val="inlinecode"/>
          <w:lang w:val="en-US"/>
        </w:rPr>
        <w:t>ResourceResponse</w:t>
      </w:r>
      <w:r w:rsidRPr="0009415E">
        <w:rPr>
          <w:lang w:val="en-US"/>
        </w:rPr>
        <w:t xml:space="preserve"> </w:t>
      </w:r>
      <w:r w:rsidR="00A33F5C">
        <w:rPr>
          <w:lang w:val="en-US"/>
        </w:rPr>
        <w:t>interface</w:t>
      </w:r>
      <w:r w:rsidRPr="0009415E">
        <w:rPr>
          <w:lang w:val="en-US"/>
        </w:rPr>
        <w:t xml:space="preserve"> </w:t>
      </w:r>
      <w:r w:rsidRPr="00A33F5C">
        <w:rPr>
          <w:rStyle w:val="inlinecode"/>
          <w:lang w:val="en-US"/>
        </w:rPr>
        <w:t>USE_CACHED_CONTENT</w:t>
      </w:r>
      <w:r w:rsidR="00A33F5C">
        <w:rPr>
          <w:lang w:val="en-US"/>
        </w:rPr>
        <w:t xml:space="preserve"> </w:t>
      </w:r>
      <w:r w:rsidR="00A33F5C" w:rsidRPr="00A33F5C">
        <w:rPr>
          <w:lang w:val="en-US"/>
        </w:rPr>
        <w:t>property</w:t>
      </w:r>
      <w:r w:rsidRPr="00A33F5C">
        <w:rPr>
          <w:lang w:val="en-US"/>
        </w:rPr>
        <w:t xml:space="preserve"> </w:t>
      </w:r>
      <w:r w:rsidR="00A33F5C" w:rsidRPr="00A33F5C">
        <w:rPr>
          <w:lang w:val="en-US"/>
        </w:rPr>
        <w:t>with</w:t>
      </w:r>
      <w:r w:rsidRPr="00A33F5C">
        <w:rPr>
          <w:lang w:val="en-US"/>
        </w:rPr>
        <w:t xml:space="preserve"> a new expir</w:t>
      </w:r>
      <w:r w:rsidR="00737442">
        <w:rPr>
          <w:lang w:val="en-US"/>
        </w:rPr>
        <w:t>ation</w:t>
      </w:r>
      <w:r w:rsidRPr="0009415E">
        <w:rPr>
          <w:lang w:val="en-US"/>
        </w:rPr>
        <w:t xml:space="preserve"> time, or</w:t>
      </w:r>
      <w:r w:rsidR="00A33F5C">
        <w:rPr>
          <w:lang w:val="en-US"/>
        </w:rPr>
        <w:t xml:space="preserve"> set a new expir</w:t>
      </w:r>
      <w:r w:rsidR="00737442">
        <w:rPr>
          <w:lang w:val="en-US"/>
        </w:rPr>
        <w:t>ation</w:t>
      </w:r>
      <w:r w:rsidR="00A33F5C">
        <w:rPr>
          <w:lang w:val="en-US"/>
        </w:rPr>
        <w:t xml:space="preserve"> time using the </w:t>
      </w:r>
      <w:r w:rsidR="00A33F5C" w:rsidRPr="00A33F5C">
        <w:rPr>
          <w:rStyle w:val="inlinecode"/>
          <w:lang w:val="en-US"/>
        </w:rPr>
        <w:t>CacheControl</w:t>
      </w:r>
      <w:r w:rsidR="00A33F5C" w:rsidRPr="00A33F5C">
        <w:rPr>
          <w:lang w:val="en-US"/>
        </w:rPr>
        <w:t xml:space="preserve"> interface</w:t>
      </w:r>
      <w:r w:rsidRPr="00A33F5C">
        <w:rPr>
          <w:lang w:val="en-US"/>
        </w:rPr>
        <w:t xml:space="preserve"> </w:t>
      </w:r>
      <w:r w:rsidRPr="00A33F5C">
        <w:rPr>
          <w:rStyle w:val="inlinecode"/>
          <w:lang w:val="en-US"/>
        </w:rPr>
        <w:t>setUseCachedContent</w:t>
      </w:r>
      <w:r w:rsidRPr="0009415E">
        <w:rPr>
          <w:rFonts w:ascii="Courier" w:hAnsi="Courier"/>
          <w:sz w:val="20"/>
          <w:lang w:val="en-US"/>
        </w:rPr>
        <w:t xml:space="preserve"> </w:t>
      </w:r>
      <w:r w:rsidR="00A33F5C">
        <w:rPr>
          <w:lang w:val="en-US"/>
        </w:rPr>
        <w:t>method</w:t>
      </w:r>
      <w:r w:rsidRPr="0009415E">
        <w:rPr>
          <w:lang w:val="en-US"/>
        </w:rPr>
        <w:t xml:space="preserve">. </w:t>
      </w:r>
    </w:p>
    <w:p w:rsidR="0056775E" w:rsidRPr="0009415E" w:rsidRDefault="0056775E" w:rsidP="0056775E">
      <w:pPr>
        <w:pStyle w:val="Standard"/>
        <w:rPr>
          <w:lang w:val="en-US"/>
        </w:rPr>
      </w:pPr>
      <w:r w:rsidRPr="0009415E">
        <w:rPr>
          <w:lang w:val="en-US"/>
        </w:rPr>
        <w:t>Example</w:t>
      </w:r>
      <w:r w:rsidR="0034345D">
        <w:rPr>
          <w:lang w:val="en-US"/>
        </w:rPr>
        <w:t xml:space="preserve"> programmatically setting the cache information</w:t>
      </w:r>
      <w:r w:rsidRPr="0009415E">
        <w:rPr>
          <w:lang w:val="en-US"/>
        </w:rPr>
        <w:t>:</w:t>
      </w:r>
    </w:p>
    <w:p w:rsidR="0056775E" w:rsidRPr="0009415E" w:rsidRDefault="0056775E">
      <w:pPr>
        <w:pStyle w:val="CodeXMP"/>
      </w:pPr>
      <w:r w:rsidRPr="0009415E">
        <w:t>protected void do</w:t>
      </w:r>
      <w:r>
        <w:t>Headers</w:t>
      </w:r>
      <w:r w:rsidRPr="0009415E">
        <w:t xml:space="preserve"> (RenderRequest request, RenderResponse response)</w:t>
      </w:r>
    </w:p>
    <w:p w:rsidR="0056775E" w:rsidRPr="0009415E" w:rsidRDefault="0056775E">
      <w:pPr>
        <w:pStyle w:val="CodeXMP"/>
      </w:pPr>
      <w:r w:rsidRPr="0009415E">
        <w:t xml:space="preserve">    throws PortletException, java.io.IOException</w:t>
      </w:r>
    </w:p>
    <w:p w:rsidR="0056775E" w:rsidRPr="0009415E" w:rsidRDefault="0056775E">
      <w:pPr>
        <w:pStyle w:val="CodeXMP"/>
      </w:pPr>
      <w:r w:rsidRPr="0009415E">
        <w:t>{</w:t>
      </w:r>
    </w:p>
    <w:p w:rsidR="0056775E" w:rsidRPr="0009415E" w:rsidRDefault="0056775E">
      <w:pPr>
        <w:pStyle w:val="CodeXMP"/>
      </w:pPr>
      <w:r w:rsidRPr="0009415E">
        <w:t xml:space="preserve">    …</w:t>
      </w:r>
    </w:p>
    <w:p w:rsidR="0056775E" w:rsidRPr="0009415E" w:rsidRDefault="0056775E">
      <w:pPr>
        <w:pStyle w:val="CodeXMP"/>
      </w:pPr>
      <w:r w:rsidRPr="0009415E">
        <w:t xml:space="preserve">   if ( request.getETag() != null ) {  // validation request</w:t>
      </w:r>
    </w:p>
    <w:p w:rsidR="0056775E" w:rsidRPr="0009415E" w:rsidRDefault="0056775E">
      <w:pPr>
        <w:pStyle w:val="CodeXMP"/>
      </w:pPr>
      <w:r w:rsidRPr="0009415E">
        <w:tab/>
        <w:t>if ( markupIsStillValid(request.getETag()) ) {</w:t>
      </w:r>
    </w:p>
    <w:p w:rsidR="0056775E" w:rsidRPr="0009415E" w:rsidRDefault="0056775E">
      <w:pPr>
        <w:pStyle w:val="CodeXMP"/>
      </w:pPr>
      <w:r w:rsidRPr="0009415E">
        <w:tab/>
      </w:r>
      <w:r w:rsidRPr="0009415E">
        <w:tab/>
        <w:t>// markup is still valid</w:t>
      </w:r>
    </w:p>
    <w:p w:rsidR="0056775E" w:rsidRPr="0009415E" w:rsidRDefault="0056775E">
      <w:pPr>
        <w:pStyle w:val="CodeXMP"/>
      </w:pPr>
      <w:r w:rsidRPr="0009415E">
        <w:t xml:space="preserve">   </w:t>
      </w:r>
      <w:r w:rsidRPr="0009415E">
        <w:tab/>
      </w:r>
      <w:r w:rsidRPr="0009415E">
        <w:tab/>
        <w:t>response.getCacheControl().setExpirationTime(30);</w:t>
      </w:r>
    </w:p>
    <w:p w:rsidR="0056775E" w:rsidRPr="0009415E" w:rsidRDefault="0056775E">
      <w:pPr>
        <w:pStyle w:val="CodeXMP"/>
      </w:pPr>
      <w:r w:rsidRPr="0009415E">
        <w:tab/>
      </w:r>
      <w:r w:rsidRPr="0009415E">
        <w:tab/>
        <w:t>response.getCacheControl().setUseCachedContent(true);</w:t>
      </w:r>
    </w:p>
    <w:p w:rsidR="0056775E" w:rsidRPr="0009415E" w:rsidRDefault="0056775E">
      <w:pPr>
        <w:pStyle w:val="CodeXMP"/>
      </w:pPr>
      <w:r w:rsidRPr="0009415E">
        <w:tab/>
      </w:r>
      <w:r w:rsidRPr="0009415E">
        <w:tab/>
        <w:t>return;</w:t>
      </w:r>
    </w:p>
    <w:p w:rsidR="0056775E" w:rsidRPr="0009415E" w:rsidRDefault="0056775E">
      <w:pPr>
        <w:pStyle w:val="CodeXMP"/>
      </w:pPr>
      <w:r w:rsidRPr="0009415E">
        <w:tab/>
        <w:t>}</w:t>
      </w:r>
    </w:p>
    <w:p w:rsidR="0056775E" w:rsidRPr="0009415E" w:rsidRDefault="0056775E">
      <w:pPr>
        <w:pStyle w:val="CodeXMP"/>
      </w:pPr>
      <w:r w:rsidRPr="0009415E">
        <w:t xml:space="preserve">   }</w:t>
      </w:r>
    </w:p>
    <w:p w:rsidR="0056775E" w:rsidRPr="0009415E" w:rsidRDefault="0056775E">
      <w:pPr>
        <w:pStyle w:val="CodeXMP"/>
      </w:pPr>
      <w:r w:rsidRPr="0009415E">
        <w:t xml:space="preserve">   // create new content with new validation tag</w:t>
      </w:r>
    </w:p>
    <w:p w:rsidR="0056775E" w:rsidRPr="0009415E" w:rsidRDefault="0056775E">
      <w:pPr>
        <w:pStyle w:val="CodeXMP"/>
      </w:pPr>
      <w:r w:rsidRPr="0009415E">
        <w:t xml:space="preserve">   response.getCacheControl().setETag(someID);</w:t>
      </w:r>
    </w:p>
    <w:p w:rsidR="0056775E" w:rsidRPr="0009415E" w:rsidRDefault="0056775E">
      <w:pPr>
        <w:pStyle w:val="CodeXMP"/>
      </w:pPr>
      <w:r w:rsidRPr="0009415E">
        <w:t xml:space="preserve">   response.getCacheControl().setExpirationTime(60);</w:t>
      </w:r>
    </w:p>
    <w:p w:rsidR="0056775E" w:rsidRPr="0009415E" w:rsidRDefault="0056775E">
      <w:pPr>
        <w:pStyle w:val="CodeXMP"/>
      </w:pPr>
      <w:r w:rsidRPr="0009415E">
        <w:t xml:space="preserve">   PortletRequestDispatcher rd = getPortletContext().getPortletRequestDispatcher(</w:t>
      </w:r>
      <w:r w:rsidR="004E7875">
        <w:t>"</w:t>
      </w:r>
      <w:r w:rsidRPr="0009415E">
        <w:t>jsp/view.jsp</w:t>
      </w:r>
      <w:r w:rsidR="004E7875">
        <w:t>"</w:t>
      </w:r>
      <w:r w:rsidRPr="0009415E">
        <w:t>);</w:t>
      </w:r>
    </w:p>
    <w:p w:rsidR="0056775E" w:rsidRDefault="0056775E">
      <w:pPr>
        <w:pStyle w:val="CodeXMP"/>
      </w:pPr>
      <w:r w:rsidRPr="0009415E">
        <w:t xml:space="preserve">   </w:t>
      </w:r>
      <w:r>
        <w:t>rd.include(request, response);</w:t>
      </w:r>
    </w:p>
    <w:p w:rsidR="0056775E" w:rsidRDefault="0056775E">
      <w:pPr>
        <w:pStyle w:val="CodeXMP"/>
      </w:pPr>
      <w:r>
        <w:t>}</w:t>
      </w:r>
    </w:p>
    <w:p w:rsidR="0056775E" w:rsidRDefault="004D7307" w:rsidP="004D7307">
      <w:pPr>
        <w:pStyle w:val="Heading1"/>
      </w:pPr>
      <w:bookmarkStart w:id="970" w:name="_Ref427771681"/>
      <w:bookmarkStart w:id="971" w:name="_Ref427771682"/>
      <w:bookmarkStart w:id="972" w:name="_Toc468261220"/>
      <w:r>
        <w:lastRenderedPageBreak/>
        <w:t>Security</w:t>
      </w:r>
      <w:bookmarkEnd w:id="970"/>
      <w:bookmarkEnd w:id="971"/>
      <w:bookmarkEnd w:id="972"/>
    </w:p>
    <w:p w:rsidR="00B860A8" w:rsidRPr="006C1AA1" w:rsidRDefault="00B860A8" w:rsidP="00165CC8">
      <w:pPr>
        <w:pStyle w:val="Standard"/>
        <w:rPr>
          <w:lang w:val="en-US"/>
        </w:rPr>
      </w:pPr>
      <w:r w:rsidRPr="00165CC8">
        <w:rPr>
          <w:lang w:val="en-US"/>
        </w:rPr>
        <w:t>Portlet applications are created by application developers who license the application to people who deploy the application into a runtime environment. Application developers need to define how the security is to be set up for the deployed application.</w:t>
      </w:r>
    </w:p>
    <w:p w:rsidR="00B860A8" w:rsidRPr="00F81B99" w:rsidRDefault="00B860A8" w:rsidP="00B860A8">
      <w:pPr>
        <w:pStyle w:val="Heading2"/>
        <w:rPr>
          <w:lang w:val="en-US"/>
        </w:rPr>
      </w:pPr>
      <w:bookmarkStart w:id="973" w:name="_Toc415140990"/>
      <w:bookmarkStart w:id="974" w:name="_Toc468261221"/>
      <w:r w:rsidRPr="00B860A8">
        <w:t>Introduction</w:t>
      </w:r>
      <w:bookmarkEnd w:id="973"/>
      <w:bookmarkEnd w:id="974"/>
    </w:p>
    <w:p w:rsidR="00B860A8" w:rsidRPr="00F81B99" w:rsidRDefault="00B860A8" w:rsidP="00B860A8">
      <w:pPr>
        <w:pStyle w:val="Standard"/>
        <w:rPr>
          <w:lang w:val="en-US"/>
        </w:rPr>
      </w:pPr>
      <w:r w:rsidRPr="00F81B99">
        <w:rPr>
          <w:lang w:val="en-US"/>
        </w:rPr>
        <w:t>A portlet application contains resources that can be accessed by many users. These resources often traverse unprotected, open networks such as the Internet. In such an environment, a substantial number of portlet applications will have security requirements.</w:t>
      </w:r>
    </w:p>
    <w:p w:rsidR="00B860A8" w:rsidRPr="00F81B99" w:rsidRDefault="00B860A8" w:rsidP="00B860A8">
      <w:pPr>
        <w:pStyle w:val="Standard"/>
        <w:rPr>
          <w:lang w:val="en-US"/>
        </w:rPr>
      </w:pPr>
      <w:r w:rsidRPr="00F81B99">
        <w:rPr>
          <w:lang w:val="en-US"/>
        </w:rPr>
        <w:t xml:space="preserve">The portlet container is responsible for informing portlets of the roles users are in when accessing them. </w:t>
      </w:r>
      <w:r w:rsidR="0008046E">
        <w:rPr>
          <w:lang w:val="en-US"/>
        </w:rPr>
        <w:t xml:space="preserve">User authentication is outside the scope of this specification. Portlet containers may use the </w:t>
      </w:r>
      <w:r w:rsidRPr="00F81B99">
        <w:rPr>
          <w:lang w:val="en-US"/>
        </w:rPr>
        <w:t xml:space="preserve">authentication mechanisms provided by </w:t>
      </w:r>
      <w:r>
        <w:rPr>
          <w:lang w:val="en-US"/>
        </w:rPr>
        <w:t>the underlying servlet container</w:t>
      </w:r>
      <w:r>
        <w:rPr>
          <w:rStyle w:val="FootnoteReference"/>
          <w:lang w:val="en-US"/>
        </w:rPr>
        <w:footnoteReference w:id="19"/>
      </w:r>
      <w:r w:rsidR="0008046E">
        <w:rPr>
          <w:lang w:val="en-US"/>
        </w:rPr>
        <w:t xml:space="preserve"> or other means to perform authentication</w:t>
      </w:r>
      <w:r w:rsidRPr="00F81B99">
        <w:rPr>
          <w:lang w:val="en-US"/>
        </w:rPr>
        <w:t>.</w:t>
      </w:r>
    </w:p>
    <w:p w:rsidR="00B860A8" w:rsidRPr="00F81B99" w:rsidRDefault="00B860A8" w:rsidP="00B860A8">
      <w:pPr>
        <w:pStyle w:val="Heading2"/>
      </w:pPr>
      <w:bookmarkStart w:id="975" w:name="_Toc415140991"/>
      <w:bookmarkStart w:id="976" w:name="_Toc468261222"/>
      <w:r w:rsidRPr="00F81B99">
        <w:t>Roles</w:t>
      </w:r>
      <w:bookmarkEnd w:id="975"/>
      <w:bookmarkEnd w:id="976"/>
    </w:p>
    <w:p w:rsidR="00B860A8" w:rsidRPr="00F81B99" w:rsidRDefault="00B860A8" w:rsidP="00B860A8">
      <w:pPr>
        <w:pStyle w:val="Standard"/>
        <w:rPr>
          <w:lang w:val="en-US"/>
        </w:rPr>
      </w:pPr>
      <w:r w:rsidRPr="00F81B99">
        <w:rPr>
          <w:lang w:val="en-US"/>
        </w:rPr>
        <w:t xml:space="preserve">The Portlet Specification </w:t>
      </w:r>
      <w:r>
        <w:rPr>
          <w:lang w:val="en-US"/>
        </w:rPr>
        <w:t>uses the same definition of roles as provided by the servlet specification</w:t>
      </w:r>
      <w:r w:rsidR="00737442">
        <w:rPr>
          <w:rStyle w:val="FootnoteReference"/>
          <w:lang w:val="en-US"/>
        </w:rPr>
        <w:footnoteReference w:id="20"/>
      </w:r>
      <w:r>
        <w:rPr>
          <w:lang w:val="en-US"/>
        </w:rPr>
        <w:t>.</w:t>
      </w:r>
      <w:r w:rsidR="0008046E">
        <w:rPr>
          <w:lang w:val="en-US"/>
        </w:rPr>
        <w:t xml:space="preserve"> Security role reference configuration is described in Section </w:t>
      </w:r>
      <w:r w:rsidR="0008046E">
        <w:rPr>
          <w:lang w:val="en-US"/>
        </w:rPr>
        <w:fldChar w:fldCharType="begin"/>
      </w:r>
      <w:r w:rsidR="0008046E">
        <w:rPr>
          <w:lang w:val="en-US"/>
        </w:rPr>
        <w:instrText xml:space="preserve"> REF _Ref452441586 \r \h </w:instrText>
      </w:r>
      <w:r w:rsidR="0008046E">
        <w:rPr>
          <w:lang w:val="en-US"/>
        </w:rPr>
      </w:r>
      <w:r w:rsidR="0008046E">
        <w:rPr>
          <w:lang w:val="en-US"/>
        </w:rPr>
        <w:fldChar w:fldCharType="separate"/>
      </w:r>
      <w:r w:rsidR="003B17E8">
        <w:rPr>
          <w:lang w:val="en-US"/>
        </w:rPr>
        <w:t>28.2.7</w:t>
      </w:r>
      <w:r w:rsidR="0008046E">
        <w:rPr>
          <w:lang w:val="en-US"/>
        </w:rPr>
        <w:fldChar w:fldCharType="end"/>
      </w:r>
      <w:r w:rsidR="0008046E">
        <w:rPr>
          <w:lang w:val="en-US"/>
        </w:rPr>
        <w:t xml:space="preserve"> </w:t>
      </w:r>
      <w:r w:rsidR="0008046E">
        <w:rPr>
          <w:lang w:val="en-US"/>
        </w:rPr>
        <w:fldChar w:fldCharType="begin"/>
      </w:r>
      <w:r w:rsidR="0008046E">
        <w:rPr>
          <w:lang w:val="en-US"/>
        </w:rPr>
        <w:instrText xml:space="preserve"> REF _Ref452441592 \h </w:instrText>
      </w:r>
      <w:r w:rsidR="0008046E">
        <w:rPr>
          <w:lang w:val="en-US"/>
        </w:rPr>
      </w:r>
      <w:r w:rsidR="0008046E">
        <w:rPr>
          <w:lang w:val="en-US"/>
        </w:rPr>
        <w:fldChar w:fldCharType="separate"/>
      </w:r>
      <w:r w:rsidR="003B17E8" w:rsidRPr="003B17E8">
        <w:rPr>
          <w:lang w:val="en-US"/>
        </w:rPr>
        <w:t>Security Role Reference</w:t>
      </w:r>
      <w:r w:rsidR="0008046E">
        <w:rPr>
          <w:lang w:val="en-US"/>
        </w:rPr>
        <w:fldChar w:fldCharType="end"/>
      </w:r>
      <w:r w:rsidR="0008046E">
        <w:rPr>
          <w:lang w:val="en-US"/>
        </w:rPr>
        <w:t xml:space="preserve"> on page </w:t>
      </w:r>
      <w:r w:rsidR="0008046E">
        <w:rPr>
          <w:lang w:val="en-US"/>
        </w:rPr>
        <w:fldChar w:fldCharType="begin"/>
      </w:r>
      <w:r w:rsidR="0008046E">
        <w:rPr>
          <w:lang w:val="en-US"/>
        </w:rPr>
        <w:instrText xml:space="preserve"> PAGEREF _Ref452441601 \h </w:instrText>
      </w:r>
      <w:r w:rsidR="0008046E">
        <w:rPr>
          <w:lang w:val="en-US"/>
        </w:rPr>
      </w:r>
      <w:r w:rsidR="0008046E">
        <w:rPr>
          <w:lang w:val="en-US"/>
        </w:rPr>
        <w:fldChar w:fldCharType="separate"/>
      </w:r>
      <w:r w:rsidR="003B17E8">
        <w:rPr>
          <w:noProof/>
          <w:lang w:val="en-US"/>
        </w:rPr>
        <w:t>198</w:t>
      </w:r>
      <w:r w:rsidR="0008046E">
        <w:rPr>
          <w:lang w:val="en-US"/>
        </w:rPr>
        <w:fldChar w:fldCharType="end"/>
      </w:r>
      <w:r w:rsidR="0008046E">
        <w:rPr>
          <w:lang w:val="en-US"/>
        </w:rPr>
        <w:t>.</w:t>
      </w:r>
    </w:p>
    <w:p w:rsidR="00B860A8" w:rsidRPr="00F81B99" w:rsidRDefault="00B860A8" w:rsidP="00B860A8">
      <w:pPr>
        <w:pStyle w:val="Heading2"/>
      </w:pPr>
      <w:bookmarkStart w:id="977" w:name="_Toc415140992"/>
      <w:bookmarkStart w:id="978" w:name="_Ref429720599"/>
      <w:bookmarkStart w:id="979" w:name="_Ref429720605"/>
      <w:bookmarkStart w:id="980" w:name="_Ref429720615"/>
      <w:bookmarkStart w:id="981" w:name="_Toc468261223"/>
      <w:r w:rsidRPr="00F81B99">
        <w:t>Programmatic Security</w:t>
      </w:r>
      <w:bookmarkEnd w:id="977"/>
      <w:bookmarkEnd w:id="978"/>
      <w:bookmarkEnd w:id="979"/>
      <w:bookmarkEnd w:id="980"/>
      <w:bookmarkEnd w:id="981"/>
    </w:p>
    <w:p w:rsidR="00B860A8" w:rsidRPr="00F81B99" w:rsidRDefault="00B860A8" w:rsidP="00B860A8">
      <w:pPr>
        <w:pStyle w:val="Standard"/>
        <w:rPr>
          <w:lang w:val="en-US"/>
        </w:rPr>
      </w:pPr>
      <w:r w:rsidRPr="00F81B99">
        <w:rPr>
          <w:lang w:val="en-US"/>
        </w:rPr>
        <w:t xml:space="preserve">Programmatic security </w:t>
      </w:r>
      <w:r w:rsidR="00CC3711">
        <w:rPr>
          <w:lang w:val="en-US"/>
        </w:rPr>
        <w:t xml:space="preserve">is supported through the following </w:t>
      </w:r>
      <w:r w:rsidR="00CC3711" w:rsidRPr="00FB26E9">
        <w:rPr>
          <w:rStyle w:val="inlinecode"/>
          <w:lang w:val="en-US"/>
        </w:rPr>
        <w:t>Portlet</w:t>
      </w:r>
      <w:r w:rsidRPr="00FB26E9">
        <w:rPr>
          <w:rStyle w:val="inlinecode"/>
          <w:lang w:val="en-US"/>
        </w:rPr>
        <w:t>Request</w:t>
      </w:r>
      <w:r w:rsidRPr="00F81B99">
        <w:rPr>
          <w:lang w:val="en-US"/>
        </w:rPr>
        <w:t xml:space="preserve"> interface</w:t>
      </w:r>
      <w:r w:rsidR="00CC3711">
        <w:rPr>
          <w:lang w:val="en-US"/>
        </w:rPr>
        <w:t xml:space="preserve"> methods</w:t>
      </w:r>
      <w:r w:rsidRPr="00F81B99">
        <w:rPr>
          <w:lang w:val="en-US"/>
        </w:rPr>
        <w:t>:</w:t>
      </w:r>
    </w:p>
    <w:p w:rsidR="00B860A8" w:rsidRPr="00165CC8" w:rsidRDefault="00B860A8" w:rsidP="00CC3711">
      <w:pPr>
        <w:pStyle w:val="BulletList"/>
        <w:rPr>
          <w:rStyle w:val="inlinecode"/>
        </w:rPr>
      </w:pPr>
      <w:r w:rsidRPr="0095159A">
        <w:rPr>
          <w:rStyle w:val="inlinecode"/>
        </w:rPr>
        <w:t>getRemoteUser</w:t>
      </w:r>
    </w:p>
    <w:p w:rsidR="00B860A8" w:rsidRPr="0095159A" w:rsidRDefault="00B860A8" w:rsidP="00CC3711">
      <w:pPr>
        <w:pStyle w:val="BulletList"/>
        <w:rPr>
          <w:rStyle w:val="inlinecode"/>
        </w:rPr>
      </w:pPr>
      <w:r w:rsidRPr="0095159A">
        <w:rPr>
          <w:rStyle w:val="inlinecode"/>
        </w:rPr>
        <w:t>isUserInRole</w:t>
      </w:r>
    </w:p>
    <w:p w:rsidR="00B860A8" w:rsidRPr="0095159A" w:rsidRDefault="00B860A8" w:rsidP="00CC3711">
      <w:pPr>
        <w:pStyle w:val="BulletList"/>
        <w:rPr>
          <w:rStyle w:val="inlinecode"/>
        </w:rPr>
      </w:pPr>
      <w:r w:rsidRPr="0095159A">
        <w:rPr>
          <w:rStyle w:val="inlinecode"/>
        </w:rPr>
        <w:t>getUserPrincipal</w:t>
      </w:r>
    </w:p>
    <w:p w:rsidR="00CC3711" w:rsidRDefault="00CC3711" w:rsidP="00B860A8">
      <w:pPr>
        <w:pStyle w:val="Standard"/>
        <w:rPr>
          <w:lang w:val="en-US"/>
        </w:rPr>
      </w:pPr>
      <w:r>
        <w:rPr>
          <w:lang w:val="en-US"/>
        </w:rPr>
        <w:t xml:space="preserve">See Section </w:t>
      </w:r>
      <w:r>
        <w:rPr>
          <w:lang w:val="en-US"/>
        </w:rPr>
        <w:fldChar w:fldCharType="begin"/>
      </w:r>
      <w:r>
        <w:rPr>
          <w:lang w:val="en-US"/>
        </w:rPr>
        <w:instrText xml:space="preserve"> REF _Ref427770845 \w \h </w:instrText>
      </w:r>
      <w:r>
        <w:rPr>
          <w:lang w:val="en-US"/>
        </w:rPr>
      </w:r>
      <w:r>
        <w:rPr>
          <w:lang w:val="en-US"/>
        </w:rPr>
        <w:fldChar w:fldCharType="separate"/>
      </w:r>
      <w:r w:rsidR="003B17E8">
        <w:rPr>
          <w:lang w:val="en-US"/>
        </w:rPr>
        <w:t>14.1.6</w:t>
      </w:r>
      <w:r>
        <w:rPr>
          <w:lang w:val="en-US"/>
        </w:rPr>
        <w:fldChar w:fldCharType="end"/>
      </w:r>
      <w:r>
        <w:rPr>
          <w:lang w:val="en-US"/>
        </w:rPr>
        <w:t xml:space="preserve"> </w:t>
      </w:r>
      <w:r>
        <w:rPr>
          <w:lang w:val="en-US"/>
        </w:rPr>
        <w:fldChar w:fldCharType="begin"/>
      </w:r>
      <w:r>
        <w:rPr>
          <w:lang w:val="en-US"/>
        </w:rPr>
        <w:instrText xml:space="preserve"> REF _Ref427770852 \h </w:instrText>
      </w:r>
      <w:r>
        <w:rPr>
          <w:lang w:val="en-US"/>
        </w:rPr>
      </w:r>
      <w:r>
        <w:rPr>
          <w:lang w:val="en-US"/>
        </w:rPr>
        <w:fldChar w:fldCharType="separate"/>
      </w:r>
      <w:r w:rsidR="003B17E8" w:rsidRPr="00976D4D">
        <w:t>Security Attributes</w:t>
      </w:r>
      <w:r>
        <w:rPr>
          <w:lang w:val="en-US"/>
        </w:rPr>
        <w:fldChar w:fldCharType="end"/>
      </w:r>
      <w:r>
        <w:rPr>
          <w:lang w:val="en-US"/>
        </w:rPr>
        <w:t>.</w:t>
      </w:r>
    </w:p>
    <w:p w:rsidR="00B860A8" w:rsidRPr="00F81B99" w:rsidRDefault="00B860A8" w:rsidP="00B860A8">
      <w:pPr>
        <w:pStyle w:val="Standard"/>
        <w:rPr>
          <w:lang w:val="en-US"/>
        </w:rPr>
      </w:pPr>
      <w:r w:rsidRPr="00F81B99">
        <w:rPr>
          <w:lang w:val="en-US"/>
        </w:rPr>
        <w:t xml:space="preserve">The </w:t>
      </w:r>
      <w:r w:rsidRPr="00FB26E9">
        <w:rPr>
          <w:rStyle w:val="inlinecode"/>
          <w:lang w:val="en-US"/>
        </w:rPr>
        <w:t>getRemoteUser</w:t>
      </w:r>
      <w:r w:rsidRPr="00F81B99">
        <w:rPr>
          <w:lang w:val="en-US"/>
        </w:rPr>
        <w:t xml:space="preserve"> method returns the user name the client used for authentication. The </w:t>
      </w:r>
      <w:r w:rsidRPr="00FB26E9">
        <w:rPr>
          <w:rStyle w:val="inlinecode"/>
          <w:lang w:val="en-US"/>
        </w:rPr>
        <w:t>isUserInRole</w:t>
      </w:r>
      <w:r w:rsidRPr="00F81B99">
        <w:rPr>
          <w:lang w:val="en-US"/>
        </w:rPr>
        <w:t xml:space="preserve"> method determines if</w:t>
      </w:r>
      <w:r w:rsidRPr="00F81B99">
        <w:rPr>
          <w:b/>
          <w:lang w:val="en-US"/>
        </w:rPr>
        <w:t xml:space="preserve"> </w:t>
      </w:r>
      <w:r w:rsidRPr="00F81B99">
        <w:rPr>
          <w:lang w:val="en-US"/>
        </w:rPr>
        <w:t xml:space="preserve">a remote user is in a specified security role. The </w:t>
      </w:r>
      <w:r w:rsidRPr="00FB26E9">
        <w:rPr>
          <w:rStyle w:val="inlinecode"/>
          <w:lang w:val="en-US"/>
        </w:rPr>
        <w:t>getUserPrincipal</w:t>
      </w:r>
      <w:r w:rsidRPr="00F81B99">
        <w:rPr>
          <w:lang w:val="en-US"/>
        </w:rPr>
        <w:t xml:space="preserve"> method determines the principal name of the current user and returns a </w:t>
      </w:r>
      <w:r w:rsidRPr="00FB26E9">
        <w:rPr>
          <w:rStyle w:val="inlinecode"/>
          <w:lang w:val="en-US"/>
        </w:rPr>
        <w:t>java.security.Principal</w:t>
      </w:r>
      <w:r w:rsidRPr="00F81B99">
        <w:rPr>
          <w:rFonts w:ascii="Courier" w:hAnsi="Courier" w:cs="Courier"/>
          <w:sz w:val="20"/>
          <w:lang w:val="en-US"/>
        </w:rPr>
        <w:t xml:space="preserve"> </w:t>
      </w:r>
      <w:r w:rsidRPr="00F81B99">
        <w:rPr>
          <w:lang w:val="en-US"/>
        </w:rPr>
        <w:t>object. These APIs allow portlets to make business logic decisions based on the information obtained.</w:t>
      </w:r>
    </w:p>
    <w:p w:rsidR="00CC3711" w:rsidRDefault="00B860A8" w:rsidP="00B860A8">
      <w:pPr>
        <w:pStyle w:val="Standard"/>
        <w:rPr>
          <w:lang w:val="en-US"/>
        </w:rPr>
      </w:pPr>
      <w:r w:rsidRPr="00F81B99">
        <w:rPr>
          <w:lang w:val="en-US"/>
        </w:rPr>
        <w:t xml:space="preserve">The values </w:t>
      </w:r>
      <w:r w:rsidR="00CC3711">
        <w:rPr>
          <w:lang w:val="en-US"/>
        </w:rPr>
        <w:t xml:space="preserve">returned by the </w:t>
      </w:r>
      <w:r w:rsidRPr="006C1AA1">
        <w:rPr>
          <w:rStyle w:val="inlinecode"/>
          <w:lang w:val="en-US"/>
        </w:rPr>
        <w:t>getRemoteUser</w:t>
      </w:r>
      <w:r w:rsidRPr="00F81B99">
        <w:rPr>
          <w:lang w:val="en-US"/>
        </w:rPr>
        <w:t xml:space="preserve"> and </w:t>
      </w:r>
      <w:r w:rsidRPr="006C1AA1">
        <w:rPr>
          <w:rStyle w:val="inlinecode"/>
          <w:lang w:val="en-US"/>
        </w:rPr>
        <w:t>getUserPrincipal</w:t>
      </w:r>
      <w:r w:rsidRPr="00F81B99">
        <w:rPr>
          <w:lang w:val="en-US"/>
        </w:rPr>
        <w:t xml:space="preserve"> methods</w:t>
      </w:r>
      <w:r w:rsidR="00CC3711">
        <w:rPr>
          <w:lang w:val="en-US"/>
        </w:rPr>
        <w:t xml:space="preserve"> are</w:t>
      </w:r>
      <w:r w:rsidRPr="00F81B99">
        <w:rPr>
          <w:lang w:val="en-US"/>
        </w:rPr>
        <w:t xml:space="preserve"> the same </w:t>
      </w:r>
      <w:r w:rsidR="00CC3711">
        <w:rPr>
          <w:lang w:val="en-US"/>
        </w:rPr>
        <w:t>as those</w:t>
      </w:r>
      <w:r w:rsidRPr="00F81B99">
        <w:rPr>
          <w:lang w:val="en-US"/>
        </w:rPr>
        <w:t xml:space="preserve"> returned by the equivalent methods of the servlet response object. </w:t>
      </w:r>
    </w:p>
    <w:p w:rsidR="00B860A8" w:rsidRPr="00F81B99" w:rsidRDefault="00B860A8" w:rsidP="00B860A8">
      <w:pPr>
        <w:pStyle w:val="Standard"/>
        <w:rPr>
          <w:lang w:val="en-US"/>
        </w:rPr>
      </w:pPr>
      <w:r w:rsidRPr="00F81B99">
        <w:rPr>
          <w:lang w:val="en-US"/>
        </w:rPr>
        <w:t xml:space="preserve">The </w:t>
      </w:r>
      <w:r w:rsidRPr="00FB26E9">
        <w:rPr>
          <w:rStyle w:val="inlinecode"/>
          <w:lang w:val="en-US"/>
        </w:rPr>
        <w:t>isUserInRole</w:t>
      </w:r>
      <w:r w:rsidRPr="00F81B99">
        <w:rPr>
          <w:lang w:val="en-US"/>
        </w:rPr>
        <w:t xml:space="preserve"> method expects a string parameter with the role-name. A </w:t>
      </w:r>
      <w:r w:rsidRPr="00FB26E9">
        <w:rPr>
          <w:rStyle w:val="inlinecode"/>
          <w:lang w:val="en-US"/>
        </w:rPr>
        <w:t>security-role-ref</w:t>
      </w:r>
      <w:r w:rsidRPr="00F81B99">
        <w:rPr>
          <w:lang w:val="en-US"/>
        </w:rPr>
        <w:t xml:space="preserve"> element must be declared by the portlet in deployment descriptor with a </w:t>
      </w:r>
      <w:r w:rsidRPr="00FB26E9">
        <w:rPr>
          <w:rStyle w:val="inlinecode"/>
          <w:lang w:val="en-US"/>
        </w:rPr>
        <w:t>role-name</w:t>
      </w:r>
      <w:r w:rsidRPr="00F81B99">
        <w:rPr>
          <w:lang w:val="en-US"/>
        </w:rPr>
        <w:t xml:space="preserve"> sub-element containing the role-name to be passed to the method. The </w:t>
      </w:r>
      <w:r w:rsidRPr="00FB26E9">
        <w:rPr>
          <w:rStyle w:val="inlinecode"/>
          <w:lang w:val="en-US"/>
        </w:rPr>
        <w:t>security-role-ref</w:t>
      </w:r>
      <w:r w:rsidRPr="00F81B99">
        <w:rPr>
          <w:lang w:val="en-US"/>
        </w:rPr>
        <w:t xml:space="preserve"> element should contain a </w:t>
      </w:r>
      <w:r w:rsidRPr="008C1E36">
        <w:rPr>
          <w:rStyle w:val="inlinecode"/>
          <w:lang w:val="en-US"/>
        </w:rPr>
        <w:t>role-link</w:t>
      </w:r>
      <w:r w:rsidRPr="00F81B99">
        <w:rPr>
          <w:lang w:val="en-US"/>
        </w:rPr>
        <w:t xml:space="preserve"> sub-element whose value is the name of the application security role that the user may be mapped into. This mapping is specified in the </w:t>
      </w:r>
      <w:r w:rsidRPr="00FB26E9">
        <w:rPr>
          <w:rStyle w:val="inlinecode"/>
          <w:lang w:val="en-US"/>
        </w:rPr>
        <w:t>web.xml</w:t>
      </w:r>
      <w:r w:rsidRPr="00F81B99">
        <w:rPr>
          <w:rFonts w:ascii="Courier" w:hAnsi="Courier" w:cs="Courier"/>
          <w:sz w:val="20"/>
          <w:lang w:val="en-US"/>
        </w:rPr>
        <w:t xml:space="preserve"> </w:t>
      </w:r>
      <w:r w:rsidRPr="00F81B99">
        <w:rPr>
          <w:lang w:val="en-US"/>
        </w:rPr>
        <w:lastRenderedPageBreak/>
        <w:t xml:space="preserve">deployment descriptor file. The container uses the mapping of </w:t>
      </w:r>
      <w:r w:rsidRPr="00FB26E9">
        <w:rPr>
          <w:rStyle w:val="inlinecode"/>
          <w:lang w:val="en-US"/>
        </w:rPr>
        <w:t>security-role-ref</w:t>
      </w:r>
      <w:r w:rsidRPr="00FB26E9">
        <w:rPr>
          <w:lang w:val="en-US"/>
        </w:rPr>
        <w:t xml:space="preserve"> to </w:t>
      </w:r>
      <w:r w:rsidRPr="00FB26E9">
        <w:rPr>
          <w:rStyle w:val="inlinecode"/>
          <w:lang w:val="en-US"/>
        </w:rPr>
        <w:t>security-role</w:t>
      </w:r>
      <w:r w:rsidRPr="00F81B99">
        <w:rPr>
          <w:lang w:val="en-US"/>
        </w:rPr>
        <w:t xml:space="preserve"> when determining the return value of the call.</w:t>
      </w:r>
    </w:p>
    <w:p w:rsidR="00B860A8" w:rsidRPr="008C1E36" w:rsidRDefault="00B860A8" w:rsidP="00CC3711">
      <w:pPr>
        <w:pStyle w:val="Standard"/>
        <w:rPr>
          <w:lang w:val="en-US"/>
        </w:rPr>
      </w:pPr>
      <w:r w:rsidRPr="008C1E36">
        <w:rPr>
          <w:lang w:val="en-US"/>
        </w:rPr>
        <w:t xml:space="preserve">For example, to map the security role reference </w:t>
      </w:r>
      <w:r w:rsidR="004E7875">
        <w:rPr>
          <w:rStyle w:val="inlinecode"/>
          <w:lang w:val="en-US"/>
        </w:rPr>
        <w:t>"</w:t>
      </w:r>
      <w:r w:rsidRPr="006C1AA1">
        <w:rPr>
          <w:rStyle w:val="inlinecode"/>
          <w:lang w:val="en-US"/>
        </w:rPr>
        <w:t>FOO</w:t>
      </w:r>
      <w:r w:rsidR="004E7875">
        <w:rPr>
          <w:rStyle w:val="inlinecode"/>
          <w:lang w:val="en-US"/>
        </w:rPr>
        <w:t>"</w:t>
      </w:r>
      <w:r w:rsidRPr="008C1E36">
        <w:rPr>
          <w:lang w:val="en-US"/>
        </w:rPr>
        <w:t xml:space="preserve"> to the security role with </w:t>
      </w:r>
      <w:r w:rsidRPr="008C1E36">
        <w:rPr>
          <w:lang w:val="en-US"/>
        </w:rPr>
        <w:br/>
        <w:t xml:space="preserve">role-name </w:t>
      </w:r>
      <w:r w:rsidR="004E7875">
        <w:rPr>
          <w:rStyle w:val="inlinecode"/>
          <w:lang w:val="en-US"/>
        </w:rPr>
        <w:t>"</w:t>
      </w:r>
      <w:r w:rsidRPr="006C1AA1">
        <w:rPr>
          <w:rStyle w:val="inlinecode"/>
          <w:lang w:val="en-US"/>
        </w:rPr>
        <w:t>manager</w:t>
      </w:r>
      <w:r w:rsidR="004E7875">
        <w:rPr>
          <w:rStyle w:val="inlinecode"/>
          <w:lang w:val="en-US"/>
        </w:rPr>
        <w:t>"</w:t>
      </w:r>
      <w:r w:rsidRPr="008C1E36">
        <w:rPr>
          <w:lang w:val="en-US"/>
        </w:rPr>
        <w:t xml:space="preserve"> the syntax would be:</w:t>
      </w:r>
    </w:p>
    <w:p w:rsidR="00B860A8" w:rsidRPr="00F81B99" w:rsidRDefault="00B860A8" w:rsidP="00B860A8">
      <w:pPr>
        <w:pStyle w:val="CodeXMP"/>
      </w:pPr>
      <w:r w:rsidRPr="00F81B99">
        <w:t>&lt;portlet-app&gt;</w:t>
      </w:r>
    </w:p>
    <w:p w:rsidR="00B860A8" w:rsidRPr="00F81B99" w:rsidRDefault="00B860A8" w:rsidP="00B860A8">
      <w:pPr>
        <w:pStyle w:val="CodeXMP"/>
      </w:pPr>
      <w:r w:rsidRPr="00F81B99">
        <w:t xml:space="preserve">    ...</w:t>
      </w:r>
    </w:p>
    <w:p w:rsidR="00B860A8" w:rsidRPr="00F81B99" w:rsidRDefault="00B860A8" w:rsidP="00B860A8">
      <w:pPr>
        <w:pStyle w:val="CodeXMP"/>
      </w:pPr>
      <w:r w:rsidRPr="00F81B99">
        <w:t xml:space="preserve">    &lt;portlet&gt;</w:t>
      </w:r>
    </w:p>
    <w:p w:rsidR="00B860A8" w:rsidRPr="00F81B99" w:rsidRDefault="00B860A8" w:rsidP="00B860A8">
      <w:pPr>
        <w:pStyle w:val="CodeXMP"/>
      </w:pPr>
      <w:r w:rsidRPr="00F81B99">
        <w:t xml:space="preserve">        ...</w:t>
      </w:r>
    </w:p>
    <w:p w:rsidR="00B860A8" w:rsidRPr="00F81B99" w:rsidRDefault="00B860A8" w:rsidP="00B860A8">
      <w:pPr>
        <w:pStyle w:val="CodeXMP"/>
      </w:pPr>
      <w:r w:rsidRPr="00F81B99">
        <w:t xml:space="preserve">        &lt;security-role-ref&gt;</w:t>
      </w:r>
    </w:p>
    <w:p w:rsidR="00B860A8" w:rsidRPr="00F81B99" w:rsidRDefault="00B860A8" w:rsidP="00B860A8">
      <w:pPr>
        <w:pStyle w:val="CodeXMP"/>
      </w:pPr>
      <w:r w:rsidRPr="00F81B99">
        <w:t xml:space="preserve">            &lt;role-name&gt;FOO&lt;/role-name&gt;</w:t>
      </w:r>
    </w:p>
    <w:p w:rsidR="00B860A8" w:rsidRPr="00F81B99" w:rsidRDefault="00B860A8" w:rsidP="00B860A8">
      <w:pPr>
        <w:pStyle w:val="CodeXMP"/>
      </w:pPr>
      <w:r w:rsidRPr="00F81B99">
        <w:t xml:space="preserve">            &lt;role-link&gt;manager&lt;/role-link&gt;</w:t>
      </w:r>
    </w:p>
    <w:p w:rsidR="00B860A8" w:rsidRPr="00F81B99" w:rsidRDefault="00B860A8" w:rsidP="00B860A8">
      <w:pPr>
        <w:pStyle w:val="CodeXMP"/>
      </w:pPr>
      <w:r w:rsidRPr="00F81B99">
        <w:t xml:space="preserve">        &lt;/security-role-ref&gt;</w:t>
      </w:r>
    </w:p>
    <w:p w:rsidR="00B860A8" w:rsidRPr="00F81B99" w:rsidRDefault="00B860A8" w:rsidP="00B860A8">
      <w:pPr>
        <w:pStyle w:val="CodeXMP"/>
      </w:pPr>
      <w:r w:rsidRPr="00F81B99">
        <w:t xml:space="preserve">    &lt;/portlet&gt;</w:t>
      </w:r>
    </w:p>
    <w:p w:rsidR="00B860A8" w:rsidRPr="00F81B99" w:rsidRDefault="00B860A8" w:rsidP="00B860A8">
      <w:pPr>
        <w:pStyle w:val="CodeXMP"/>
      </w:pPr>
      <w:r w:rsidRPr="00F81B99">
        <w:t xml:space="preserve">    ...</w:t>
      </w:r>
    </w:p>
    <w:p w:rsidR="00B860A8" w:rsidRPr="00F81B99" w:rsidRDefault="00B860A8" w:rsidP="00B860A8">
      <w:pPr>
        <w:pStyle w:val="CodeXMP"/>
      </w:pPr>
      <w:r w:rsidRPr="00F81B99">
        <w:t xml:space="preserve">    ...</w:t>
      </w:r>
    </w:p>
    <w:p w:rsidR="00B860A8" w:rsidRPr="00F81B99" w:rsidRDefault="00B860A8" w:rsidP="00B860A8">
      <w:pPr>
        <w:pStyle w:val="CodeXMP"/>
      </w:pPr>
      <w:r w:rsidRPr="00F81B99">
        <w:t>&lt;/portlet-app&gt;</w:t>
      </w:r>
    </w:p>
    <w:p w:rsidR="00B860A8" w:rsidRPr="00F81B99" w:rsidRDefault="00B860A8" w:rsidP="00CC3711">
      <w:pPr>
        <w:pStyle w:val="Standard"/>
        <w:rPr>
          <w:lang w:val="en-US"/>
        </w:rPr>
      </w:pPr>
      <w:r w:rsidRPr="00F81B99">
        <w:rPr>
          <w:lang w:val="en-US"/>
        </w:rPr>
        <w:t>In this case, if</w:t>
      </w:r>
      <w:r w:rsidRPr="00F81B99">
        <w:rPr>
          <w:b/>
          <w:lang w:val="en-US"/>
        </w:rPr>
        <w:t xml:space="preserve"> </w:t>
      </w:r>
      <w:r w:rsidRPr="00F81B99">
        <w:rPr>
          <w:lang w:val="en-US"/>
        </w:rPr>
        <w:t xml:space="preserve">the portlet called by a user belonging to the </w:t>
      </w:r>
      <w:r w:rsidR="004E7875">
        <w:rPr>
          <w:rStyle w:val="inlinecode"/>
          <w:lang w:val="en-US"/>
        </w:rPr>
        <w:t>"</w:t>
      </w:r>
      <w:r w:rsidRPr="006C1AA1">
        <w:rPr>
          <w:rStyle w:val="inlinecode"/>
          <w:lang w:val="en-US"/>
        </w:rPr>
        <w:t>manager</w:t>
      </w:r>
      <w:r w:rsidR="004E7875">
        <w:rPr>
          <w:rStyle w:val="inlinecode"/>
          <w:lang w:val="en-US"/>
        </w:rPr>
        <w:t>"</w:t>
      </w:r>
      <w:r w:rsidRPr="00F81B99">
        <w:rPr>
          <w:lang w:val="en-US"/>
        </w:rPr>
        <w:t xml:space="preserve"> security role made the API call </w:t>
      </w:r>
      <w:r w:rsidRPr="00FB26E9">
        <w:rPr>
          <w:rStyle w:val="inlinecode"/>
          <w:lang w:val="en-US"/>
        </w:rPr>
        <w:t>isUserInRole(</w:t>
      </w:r>
      <w:r w:rsidR="004E7875">
        <w:rPr>
          <w:rStyle w:val="inlinecode"/>
          <w:lang w:val="en-US"/>
        </w:rPr>
        <w:t>"</w:t>
      </w:r>
      <w:r w:rsidRPr="00FB26E9">
        <w:rPr>
          <w:rStyle w:val="inlinecode"/>
          <w:lang w:val="en-US"/>
        </w:rPr>
        <w:t>FOO</w:t>
      </w:r>
      <w:r w:rsidR="004E7875">
        <w:rPr>
          <w:rStyle w:val="inlinecode"/>
          <w:lang w:val="en-US"/>
        </w:rPr>
        <w:t>"</w:t>
      </w:r>
      <w:r w:rsidRPr="00FB26E9">
        <w:rPr>
          <w:rStyle w:val="inlinecode"/>
          <w:lang w:val="en-US"/>
        </w:rPr>
        <w:t>)</w:t>
      </w:r>
      <w:r w:rsidRPr="00F81B99">
        <w:rPr>
          <w:lang w:val="en-US"/>
        </w:rPr>
        <w:t>, then the result would be true.</w:t>
      </w:r>
    </w:p>
    <w:p w:rsidR="00B860A8" w:rsidRPr="00F81B99" w:rsidRDefault="00B860A8" w:rsidP="00CC3711">
      <w:pPr>
        <w:pStyle w:val="Standard"/>
        <w:rPr>
          <w:lang w:val="en-US"/>
        </w:rPr>
      </w:pPr>
      <w:r w:rsidRPr="00F81B99">
        <w:rPr>
          <w:lang w:val="en-US"/>
        </w:rPr>
        <w:t>If</w:t>
      </w:r>
      <w:r w:rsidRPr="00F81B99">
        <w:rPr>
          <w:b/>
          <w:lang w:val="en-US"/>
        </w:rPr>
        <w:t xml:space="preserve"> </w:t>
      </w:r>
      <w:r w:rsidRPr="00F81B99">
        <w:rPr>
          <w:lang w:val="en-US"/>
        </w:rPr>
        <w:t xml:space="preserve">the </w:t>
      </w:r>
      <w:r w:rsidRPr="008C1E36">
        <w:rPr>
          <w:rStyle w:val="inlinecode"/>
          <w:lang w:val="en-US"/>
        </w:rPr>
        <w:t>security-role-ref</w:t>
      </w:r>
      <w:r w:rsidRPr="00F81B99">
        <w:rPr>
          <w:lang w:val="en-US"/>
        </w:rPr>
        <w:t xml:space="preserve"> element does not define a </w:t>
      </w:r>
      <w:r w:rsidRPr="00FB26E9">
        <w:rPr>
          <w:rStyle w:val="inlinecode"/>
          <w:lang w:val="en-US"/>
        </w:rPr>
        <w:t>role-link</w:t>
      </w:r>
      <w:r w:rsidRPr="00F81B99">
        <w:rPr>
          <w:lang w:val="en-US"/>
        </w:rPr>
        <w:t xml:space="preserve"> element, the container must default to checking the </w:t>
      </w:r>
      <w:r w:rsidRPr="00FB26E9">
        <w:rPr>
          <w:rStyle w:val="inlinecode"/>
          <w:lang w:val="en-US"/>
        </w:rPr>
        <w:t>role-name</w:t>
      </w:r>
      <w:r w:rsidRPr="00F81B99">
        <w:rPr>
          <w:lang w:val="en-US"/>
        </w:rPr>
        <w:t xml:space="preserve"> element argument against the list of </w:t>
      </w:r>
      <w:r w:rsidRPr="00FB26E9">
        <w:rPr>
          <w:rStyle w:val="inlinecode"/>
          <w:lang w:val="en-US"/>
        </w:rPr>
        <w:t>security-role</w:t>
      </w:r>
      <w:r w:rsidRPr="00F81B99">
        <w:rPr>
          <w:lang w:val="en-US"/>
        </w:rPr>
        <w:t xml:space="preserve"> elements defined in the </w:t>
      </w:r>
      <w:r w:rsidRPr="008C1E36">
        <w:rPr>
          <w:rStyle w:val="inlinecode"/>
          <w:lang w:val="en-US"/>
        </w:rPr>
        <w:t>web.xml</w:t>
      </w:r>
      <w:r w:rsidRPr="00F81B99">
        <w:rPr>
          <w:lang w:val="en-US"/>
        </w:rPr>
        <w:t xml:space="preserve"> deployment descriptor of the portlet application. The </w:t>
      </w:r>
      <w:r w:rsidRPr="00FB26E9">
        <w:rPr>
          <w:rStyle w:val="inlinecode"/>
          <w:lang w:val="en-US"/>
        </w:rPr>
        <w:t>isUserInRol</w:t>
      </w:r>
      <w:r w:rsidRPr="008C1E36">
        <w:rPr>
          <w:rStyle w:val="inlinecode"/>
          <w:lang w:val="en-US"/>
        </w:rPr>
        <w:t>e</w:t>
      </w:r>
      <w:r w:rsidRPr="00F81B99">
        <w:rPr>
          <w:lang w:val="en-US"/>
        </w:rPr>
        <w:t xml:space="preserve"> method references the list to determine whether the caller is mapped to a security role. The developer must be aware that the use of this default mechanism may limit the flexibility in </w:t>
      </w:r>
      <w:r w:rsidRPr="008C1E36">
        <w:rPr>
          <w:lang w:val="en-US"/>
        </w:rPr>
        <w:t>changing</w:t>
      </w:r>
      <w:r w:rsidRPr="00F81B99">
        <w:rPr>
          <w:lang w:val="en-US"/>
        </w:rPr>
        <w:t xml:space="preserve"> role-names in the application without having to recompile the portlet making the call.</w:t>
      </w:r>
    </w:p>
    <w:p w:rsidR="00B860A8" w:rsidRPr="008C1E36" w:rsidRDefault="00B860A8" w:rsidP="00CC3711">
      <w:pPr>
        <w:pStyle w:val="Heading2"/>
        <w:rPr>
          <w:lang w:val="en-US"/>
        </w:rPr>
      </w:pPr>
      <w:bookmarkStart w:id="982" w:name="_Toc430181555"/>
      <w:bookmarkStart w:id="983" w:name="_Toc430613854"/>
      <w:bookmarkStart w:id="984" w:name="_Toc430614291"/>
      <w:bookmarkStart w:id="985" w:name="_Toc430614728"/>
      <w:bookmarkStart w:id="986" w:name="_Toc430615161"/>
      <w:bookmarkStart w:id="987" w:name="_Toc430615594"/>
      <w:bookmarkStart w:id="988" w:name="_Toc430616024"/>
      <w:bookmarkStart w:id="989" w:name="_Toc430616456"/>
      <w:bookmarkStart w:id="990" w:name="_Toc430616886"/>
      <w:bookmarkStart w:id="991" w:name="_Toc431562376"/>
      <w:bookmarkStart w:id="992" w:name="_Toc431562812"/>
      <w:bookmarkStart w:id="993" w:name="_Toc431807817"/>
      <w:bookmarkStart w:id="994" w:name="_Toc441644092"/>
      <w:bookmarkStart w:id="995" w:name="_Toc447892210"/>
      <w:bookmarkStart w:id="996" w:name="_Toc451500727"/>
      <w:bookmarkStart w:id="997" w:name="_Toc452618828"/>
      <w:bookmarkStart w:id="998" w:name="_Toc455552624"/>
      <w:bookmarkStart w:id="999" w:name="_Toc455556071"/>
      <w:bookmarkStart w:id="1000" w:name="_Toc430181556"/>
      <w:bookmarkStart w:id="1001" w:name="_Toc430613855"/>
      <w:bookmarkStart w:id="1002" w:name="_Toc430614292"/>
      <w:bookmarkStart w:id="1003" w:name="_Toc430614729"/>
      <w:bookmarkStart w:id="1004" w:name="_Toc430615162"/>
      <w:bookmarkStart w:id="1005" w:name="_Toc430615595"/>
      <w:bookmarkStart w:id="1006" w:name="_Toc430616025"/>
      <w:bookmarkStart w:id="1007" w:name="_Toc430616457"/>
      <w:bookmarkStart w:id="1008" w:name="_Toc430616887"/>
      <w:bookmarkStart w:id="1009" w:name="_Toc431562377"/>
      <w:bookmarkStart w:id="1010" w:name="_Toc431562813"/>
      <w:bookmarkStart w:id="1011" w:name="_Toc431807818"/>
      <w:bookmarkStart w:id="1012" w:name="_Toc441644093"/>
      <w:bookmarkStart w:id="1013" w:name="_Toc447892211"/>
      <w:bookmarkStart w:id="1014" w:name="_Toc451500728"/>
      <w:bookmarkStart w:id="1015" w:name="_Toc452618829"/>
      <w:bookmarkStart w:id="1016" w:name="_Toc455552625"/>
      <w:bookmarkStart w:id="1017" w:name="_Toc455556072"/>
      <w:bookmarkStart w:id="1018" w:name="_Toc430181557"/>
      <w:bookmarkStart w:id="1019" w:name="_Toc430613856"/>
      <w:bookmarkStart w:id="1020" w:name="_Toc430614293"/>
      <w:bookmarkStart w:id="1021" w:name="_Toc430614730"/>
      <w:bookmarkStart w:id="1022" w:name="_Toc430615163"/>
      <w:bookmarkStart w:id="1023" w:name="_Toc430615596"/>
      <w:bookmarkStart w:id="1024" w:name="_Toc430616026"/>
      <w:bookmarkStart w:id="1025" w:name="_Toc430616458"/>
      <w:bookmarkStart w:id="1026" w:name="_Toc430616888"/>
      <w:bookmarkStart w:id="1027" w:name="_Toc431562378"/>
      <w:bookmarkStart w:id="1028" w:name="_Toc431562814"/>
      <w:bookmarkStart w:id="1029" w:name="_Toc431807819"/>
      <w:bookmarkStart w:id="1030" w:name="_Toc441644094"/>
      <w:bookmarkStart w:id="1031" w:name="_Toc447892212"/>
      <w:bookmarkStart w:id="1032" w:name="_Toc451500729"/>
      <w:bookmarkStart w:id="1033" w:name="_Toc452618830"/>
      <w:bookmarkStart w:id="1034" w:name="_Toc455552626"/>
      <w:bookmarkStart w:id="1035" w:name="_Toc455556073"/>
      <w:bookmarkStart w:id="1036" w:name="_Toc430181558"/>
      <w:bookmarkStart w:id="1037" w:name="_Toc430613857"/>
      <w:bookmarkStart w:id="1038" w:name="_Toc430614294"/>
      <w:bookmarkStart w:id="1039" w:name="_Toc430614731"/>
      <w:bookmarkStart w:id="1040" w:name="_Toc430615164"/>
      <w:bookmarkStart w:id="1041" w:name="_Toc430615597"/>
      <w:bookmarkStart w:id="1042" w:name="_Toc430616027"/>
      <w:bookmarkStart w:id="1043" w:name="_Toc430616459"/>
      <w:bookmarkStart w:id="1044" w:name="_Toc430616889"/>
      <w:bookmarkStart w:id="1045" w:name="_Toc431562379"/>
      <w:bookmarkStart w:id="1046" w:name="_Toc431562815"/>
      <w:bookmarkStart w:id="1047" w:name="_Toc431807820"/>
      <w:bookmarkStart w:id="1048" w:name="_Toc441644095"/>
      <w:bookmarkStart w:id="1049" w:name="_Toc447892213"/>
      <w:bookmarkStart w:id="1050" w:name="_Toc451500730"/>
      <w:bookmarkStart w:id="1051" w:name="_Toc452618831"/>
      <w:bookmarkStart w:id="1052" w:name="_Toc455552627"/>
      <w:bookmarkStart w:id="1053" w:name="_Toc455556074"/>
      <w:bookmarkStart w:id="1054" w:name="_Toc430181559"/>
      <w:bookmarkStart w:id="1055" w:name="_Toc430613858"/>
      <w:bookmarkStart w:id="1056" w:name="_Toc430614295"/>
      <w:bookmarkStart w:id="1057" w:name="_Toc430614732"/>
      <w:bookmarkStart w:id="1058" w:name="_Toc430615165"/>
      <w:bookmarkStart w:id="1059" w:name="_Toc430615598"/>
      <w:bookmarkStart w:id="1060" w:name="_Toc430616028"/>
      <w:bookmarkStart w:id="1061" w:name="_Toc430616460"/>
      <w:bookmarkStart w:id="1062" w:name="_Toc430616890"/>
      <w:bookmarkStart w:id="1063" w:name="_Toc431562380"/>
      <w:bookmarkStart w:id="1064" w:name="_Toc431562816"/>
      <w:bookmarkStart w:id="1065" w:name="_Toc431807821"/>
      <w:bookmarkStart w:id="1066" w:name="_Toc441644096"/>
      <w:bookmarkStart w:id="1067" w:name="_Toc447892214"/>
      <w:bookmarkStart w:id="1068" w:name="_Toc451500731"/>
      <w:bookmarkStart w:id="1069" w:name="_Toc452618832"/>
      <w:bookmarkStart w:id="1070" w:name="_Toc455552628"/>
      <w:bookmarkStart w:id="1071" w:name="_Toc455556075"/>
      <w:bookmarkStart w:id="1072" w:name="_Toc430181560"/>
      <w:bookmarkStart w:id="1073" w:name="_Toc430613859"/>
      <w:bookmarkStart w:id="1074" w:name="_Toc430614296"/>
      <w:bookmarkStart w:id="1075" w:name="_Toc430614733"/>
      <w:bookmarkStart w:id="1076" w:name="_Toc430615166"/>
      <w:bookmarkStart w:id="1077" w:name="_Toc430615599"/>
      <w:bookmarkStart w:id="1078" w:name="_Toc430616029"/>
      <w:bookmarkStart w:id="1079" w:name="_Toc430616461"/>
      <w:bookmarkStart w:id="1080" w:name="_Toc430616891"/>
      <w:bookmarkStart w:id="1081" w:name="_Toc431562381"/>
      <w:bookmarkStart w:id="1082" w:name="_Toc431562817"/>
      <w:bookmarkStart w:id="1083" w:name="_Toc431807822"/>
      <w:bookmarkStart w:id="1084" w:name="_Toc441644097"/>
      <w:bookmarkStart w:id="1085" w:name="_Toc447892215"/>
      <w:bookmarkStart w:id="1086" w:name="_Toc451500732"/>
      <w:bookmarkStart w:id="1087" w:name="_Toc452618833"/>
      <w:bookmarkStart w:id="1088" w:name="_Toc455552629"/>
      <w:bookmarkStart w:id="1089" w:name="_Toc455556076"/>
      <w:bookmarkStart w:id="1090" w:name="_Toc430181561"/>
      <w:bookmarkStart w:id="1091" w:name="_Toc430613860"/>
      <w:bookmarkStart w:id="1092" w:name="_Toc430614297"/>
      <w:bookmarkStart w:id="1093" w:name="_Toc430614734"/>
      <w:bookmarkStart w:id="1094" w:name="_Toc430615167"/>
      <w:bookmarkStart w:id="1095" w:name="_Toc430615600"/>
      <w:bookmarkStart w:id="1096" w:name="_Toc430616030"/>
      <w:bookmarkStart w:id="1097" w:name="_Toc430616462"/>
      <w:bookmarkStart w:id="1098" w:name="_Toc430616892"/>
      <w:bookmarkStart w:id="1099" w:name="_Toc431562382"/>
      <w:bookmarkStart w:id="1100" w:name="_Toc431562818"/>
      <w:bookmarkStart w:id="1101" w:name="_Toc431807823"/>
      <w:bookmarkStart w:id="1102" w:name="_Toc441644098"/>
      <w:bookmarkStart w:id="1103" w:name="_Toc447892216"/>
      <w:bookmarkStart w:id="1104" w:name="_Toc451500733"/>
      <w:bookmarkStart w:id="1105" w:name="_Toc452618834"/>
      <w:bookmarkStart w:id="1106" w:name="_Toc455552630"/>
      <w:bookmarkStart w:id="1107" w:name="_Toc455556077"/>
      <w:bookmarkStart w:id="1108" w:name="_Toc430181562"/>
      <w:bookmarkStart w:id="1109" w:name="_Toc430613861"/>
      <w:bookmarkStart w:id="1110" w:name="_Toc430614298"/>
      <w:bookmarkStart w:id="1111" w:name="_Toc430614735"/>
      <w:bookmarkStart w:id="1112" w:name="_Toc430615168"/>
      <w:bookmarkStart w:id="1113" w:name="_Toc430615601"/>
      <w:bookmarkStart w:id="1114" w:name="_Toc430616031"/>
      <w:bookmarkStart w:id="1115" w:name="_Toc430616463"/>
      <w:bookmarkStart w:id="1116" w:name="_Toc430616893"/>
      <w:bookmarkStart w:id="1117" w:name="_Toc431562383"/>
      <w:bookmarkStart w:id="1118" w:name="_Toc431562819"/>
      <w:bookmarkStart w:id="1119" w:name="_Toc431807824"/>
      <w:bookmarkStart w:id="1120" w:name="_Toc441644099"/>
      <w:bookmarkStart w:id="1121" w:name="_Toc447892217"/>
      <w:bookmarkStart w:id="1122" w:name="_Toc451500734"/>
      <w:bookmarkStart w:id="1123" w:name="_Toc452618835"/>
      <w:bookmarkStart w:id="1124" w:name="_Toc455552631"/>
      <w:bookmarkStart w:id="1125" w:name="_Toc455556078"/>
      <w:bookmarkStart w:id="1126" w:name="_Toc430181563"/>
      <w:bookmarkStart w:id="1127" w:name="_Toc430613862"/>
      <w:bookmarkStart w:id="1128" w:name="_Toc430614299"/>
      <w:bookmarkStart w:id="1129" w:name="_Toc430614736"/>
      <w:bookmarkStart w:id="1130" w:name="_Toc430615169"/>
      <w:bookmarkStart w:id="1131" w:name="_Toc430615602"/>
      <w:bookmarkStart w:id="1132" w:name="_Toc430616032"/>
      <w:bookmarkStart w:id="1133" w:name="_Toc430616464"/>
      <w:bookmarkStart w:id="1134" w:name="_Toc430616894"/>
      <w:bookmarkStart w:id="1135" w:name="_Toc431562384"/>
      <w:bookmarkStart w:id="1136" w:name="_Toc431562820"/>
      <w:bookmarkStart w:id="1137" w:name="_Toc431807825"/>
      <w:bookmarkStart w:id="1138" w:name="_Toc441644100"/>
      <w:bookmarkStart w:id="1139" w:name="_Toc447892218"/>
      <w:bookmarkStart w:id="1140" w:name="_Toc451500735"/>
      <w:bookmarkStart w:id="1141" w:name="_Toc452618836"/>
      <w:bookmarkStart w:id="1142" w:name="_Toc455552632"/>
      <w:bookmarkStart w:id="1143" w:name="_Toc455556079"/>
      <w:bookmarkStart w:id="1144" w:name="_Toc430181564"/>
      <w:bookmarkStart w:id="1145" w:name="_Toc430613863"/>
      <w:bookmarkStart w:id="1146" w:name="_Toc430614300"/>
      <w:bookmarkStart w:id="1147" w:name="_Toc430614737"/>
      <w:bookmarkStart w:id="1148" w:name="_Toc430615170"/>
      <w:bookmarkStart w:id="1149" w:name="_Toc430615603"/>
      <w:bookmarkStart w:id="1150" w:name="_Toc430616033"/>
      <w:bookmarkStart w:id="1151" w:name="_Toc430616465"/>
      <w:bookmarkStart w:id="1152" w:name="_Toc430616895"/>
      <w:bookmarkStart w:id="1153" w:name="_Toc431562385"/>
      <w:bookmarkStart w:id="1154" w:name="_Toc431562821"/>
      <w:bookmarkStart w:id="1155" w:name="_Toc431807826"/>
      <w:bookmarkStart w:id="1156" w:name="_Toc441644101"/>
      <w:bookmarkStart w:id="1157" w:name="_Toc447892219"/>
      <w:bookmarkStart w:id="1158" w:name="_Toc451500736"/>
      <w:bookmarkStart w:id="1159" w:name="_Toc452618837"/>
      <w:bookmarkStart w:id="1160" w:name="_Toc455552633"/>
      <w:bookmarkStart w:id="1161" w:name="_Toc455556080"/>
      <w:bookmarkStart w:id="1162" w:name="_Toc430181565"/>
      <w:bookmarkStart w:id="1163" w:name="_Toc430613864"/>
      <w:bookmarkStart w:id="1164" w:name="_Toc430614301"/>
      <w:bookmarkStart w:id="1165" w:name="_Toc430614738"/>
      <w:bookmarkStart w:id="1166" w:name="_Toc430615171"/>
      <w:bookmarkStart w:id="1167" w:name="_Toc430615604"/>
      <w:bookmarkStart w:id="1168" w:name="_Toc430616034"/>
      <w:bookmarkStart w:id="1169" w:name="_Toc430616466"/>
      <w:bookmarkStart w:id="1170" w:name="_Toc430616896"/>
      <w:bookmarkStart w:id="1171" w:name="_Toc431562386"/>
      <w:bookmarkStart w:id="1172" w:name="_Toc431562822"/>
      <w:bookmarkStart w:id="1173" w:name="_Toc431807827"/>
      <w:bookmarkStart w:id="1174" w:name="_Toc441644102"/>
      <w:bookmarkStart w:id="1175" w:name="_Toc447892220"/>
      <w:bookmarkStart w:id="1176" w:name="_Toc451500737"/>
      <w:bookmarkStart w:id="1177" w:name="_Toc452618838"/>
      <w:bookmarkStart w:id="1178" w:name="_Toc455552634"/>
      <w:bookmarkStart w:id="1179" w:name="_Toc455556081"/>
      <w:bookmarkStart w:id="1180" w:name="_Toc430181566"/>
      <w:bookmarkStart w:id="1181" w:name="_Toc430613865"/>
      <w:bookmarkStart w:id="1182" w:name="_Toc430614302"/>
      <w:bookmarkStart w:id="1183" w:name="_Toc430614739"/>
      <w:bookmarkStart w:id="1184" w:name="_Toc430615172"/>
      <w:bookmarkStart w:id="1185" w:name="_Toc430615605"/>
      <w:bookmarkStart w:id="1186" w:name="_Toc430616035"/>
      <w:bookmarkStart w:id="1187" w:name="_Toc430616467"/>
      <w:bookmarkStart w:id="1188" w:name="_Toc430616897"/>
      <w:bookmarkStart w:id="1189" w:name="_Toc431562387"/>
      <w:bookmarkStart w:id="1190" w:name="_Toc431562823"/>
      <w:bookmarkStart w:id="1191" w:name="_Toc431807828"/>
      <w:bookmarkStart w:id="1192" w:name="_Toc441644103"/>
      <w:bookmarkStart w:id="1193" w:name="_Toc447892221"/>
      <w:bookmarkStart w:id="1194" w:name="_Toc451500738"/>
      <w:bookmarkStart w:id="1195" w:name="_Toc452618839"/>
      <w:bookmarkStart w:id="1196" w:name="_Toc455552635"/>
      <w:bookmarkStart w:id="1197" w:name="_Toc455556082"/>
      <w:bookmarkStart w:id="1198" w:name="_Toc430181567"/>
      <w:bookmarkStart w:id="1199" w:name="_Toc430613866"/>
      <w:bookmarkStart w:id="1200" w:name="_Toc430614303"/>
      <w:bookmarkStart w:id="1201" w:name="_Toc430614740"/>
      <w:bookmarkStart w:id="1202" w:name="_Toc430615173"/>
      <w:bookmarkStart w:id="1203" w:name="_Toc430615606"/>
      <w:bookmarkStart w:id="1204" w:name="_Toc430616036"/>
      <w:bookmarkStart w:id="1205" w:name="_Toc430616468"/>
      <w:bookmarkStart w:id="1206" w:name="_Toc430616898"/>
      <w:bookmarkStart w:id="1207" w:name="_Toc431562388"/>
      <w:bookmarkStart w:id="1208" w:name="_Toc431562824"/>
      <w:bookmarkStart w:id="1209" w:name="_Toc431807829"/>
      <w:bookmarkStart w:id="1210" w:name="_Toc441644104"/>
      <w:bookmarkStart w:id="1211" w:name="_Toc447892222"/>
      <w:bookmarkStart w:id="1212" w:name="_Toc451500739"/>
      <w:bookmarkStart w:id="1213" w:name="_Toc452618840"/>
      <w:bookmarkStart w:id="1214" w:name="_Toc455552636"/>
      <w:bookmarkStart w:id="1215" w:name="_Toc455556083"/>
      <w:bookmarkStart w:id="1216" w:name="_Toc430181568"/>
      <w:bookmarkStart w:id="1217" w:name="_Toc430613867"/>
      <w:bookmarkStart w:id="1218" w:name="_Toc430614304"/>
      <w:bookmarkStart w:id="1219" w:name="_Toc430614741"/>
      <w:bookmarkStart w:id="1220" w:name="_Toc430615174"/>
      <w:bookmarkStart w:id="1221" w:name="_Toc430615607"/>
      <w:bookmarkStart w:id="1222" w:name="_Toc430616037"/>
      <w:bookmarkStart w:id="1223" w:name="_Toc430616469"/>
      <w:bookmarkStart w:id="1224" w:name="_Toc430616899"/>
      <w:bookmarkStart w:id="1225" w:name="_Toc431562389"/>
      <w:bookmarkStart w:id="1226" w:name="_Toc431562825"/>
      <w:bookmarkStart w:id="1227" w:name="_Toc431807830"/>
      <w:bookmarkStart w:id="1228" w:name="_Toc441644105"/>
      <w:bookmarkStart w:id="1229" w:name="_Toc447892223"/>
      <w:bookmarkStart w:id="1230" w:name="_Toc451500740"/>
      <w:bookmarkStart w:id="1231" w:name="_Toc452618841"/>
      <w:bookmarkStart w:id="1232" w:name="_Toc455552637"/>
      <w:bookmarkStart w:id="1233" w:name="_Toc455556084"/>
      <w:bookmarkStart w:id="1234" w:name="_Toc430181569"/>
      <w:bookmarkStart w:id="1235" w:name="_Toc430613868"/>
      <w:bookmarkStart w:id="1236" w:name="_Toc430614305"/>
      <w:bookmarkStart w:id="1237" w:name="_Toc430614742"/>
      <w:bookmarkStart w:id="1238" w:name="_Toc430615175"/>
      <w:bookmarkStart w:id="1239" w:name="_Toc430615608"/>
      <w:bookmarkStart w:id="1240" w:name="_Toc430616038"/>
      <w:bookmarkStart w:id="1241" w:name="_Toc430616470"/>
      <w:bookmarkStart w:id="1242" w:name="_Toc430616900"/>
      <w:bookmarkStart w:id="1243" w:name="_Toc431562390"/>
      <w:bookmarkStart w:id="1244" w:name="_Toc431562826"/>
      <w:bookmarkStart w:id="1245" w:name="_Toc431807831"/>
      <w:bookmarkStart w:id="1246" w:name="_Toc441644106"/>
      <w:bookmarkStart w:id="1247" w:name="_Toc447892224"/>
      <w:bookmarkStart w:id="1248" w:name="_Toc451500741"/>
      <w:bookmarkStart w:id="1249" w:name="_Toc452618842"/>
      <w:bookmarkStart w:id="1250" w:name="_Toc455552638"/>
      <w:bookmarkStart w:id="1251" w:name="_Toc455556085"/>
      <w:bookmarkStart w:id="1252" w:name="_Toc430181570"/>
      <w:bookmarkStart w:id="1253" w:name="_Toc430613869"/>
      <w:bookmarkStart w:id="1254" w:name="_Toc430614306"/>
      <w:bookmarkStart w:id="1255" w:name="_Toc430614743"/>
      <w:bookmarkStart w:id="1256" w:name="_Toc430615176"/>
      <w:bookmarkStart w:id="1257" w:name="_Toc430615609"/>
      <w:bookmarkStart w:id="1258" w:name="_Toc430616039"/>
      <w:bookmarkStart w:id="1259" w:name="_Toc430616471"/>
      <w:bookmarkStart w:id="1260" w:name="_Toc430616901"/>
      <w:bookmarkStart w:id="1261" w:name="_Toc431562391"/>
      <w:bookmarkStart w:id="1262" w:name="_Toc431562827"/>
      <w:bookmarkStart w:id="1263" w:name="_Toc431807832"/>
      <w:bookmarkStart w:id="1264" w:name="_Toc441644107"/>
      <w:bookmarkStart w:id="1265" w:name="_Toc447892225"/>
      <w:bookmarkStart w:id="1266" w:name="_Toc451500742"/>
      <w:bookmarkStart w:id="1267" w:name="_Toc452618843"/>
      <w:bookmarkStart w:id="1268" w:name="_Toc455552639"/>
      <w:bookmarkStart w:id="1269" w:name="_Toc455556086"/>
      <w:bookmarkStart w:id="1270" w:name="_Toc430181571"/>
      <w:bookmarkStart w:id="1271" w:name="_Toc430613870"/>
      <w:bookmarkStart w:id="1272" w:name="_Toc430614307"/>
      <w:bookmarkStart w:id="1273" w:name="_Toc430614744"/>
      <w:bookmarkStart w:id="1274" w:name="_Toc430615177"/>
      <w:bookmarkStart w:id="1275" w:name="_Toc430615610"/>
      <w:bookmarkStart w:id="1276" w:name="_Toc430616040"/>
      <w:bookmarkStart w:id="1277" w:name="_Toc430616472"/>
      <w:bookmarkStart w:id="1278" w:name="_Toc430616902"/>
      <w:bookmarkStart w:id="1279" w:name="_Toc431562392"/>
      <w:bookmarkStart w:id="1280" w:name="_Toc431562828"/>
      <w:bookmarkStart w:id="1281" w:name="_Toc431807833"/>
      <w:bookmarkStart w:id="1282" w:name="_Toc441644108"/>
      <w:bookmarkStart w:id="1283" w:name="_Toc447892226"/>
      <w:bookmarkStart w:id="1284" w:name="_Toc451500743"/>
      <w:bookmarkStart w:id="1285" w:name="_Toc452618844"/>
      <w:bookmarkStart w:id="1286" w:name="_Toc455552640"/>
      <w:bookmarkStart w:id="1287" w:name="_Toc455556087"/>
      <w:bookmarkStart w:id="1288" w:name="_Toc430181572"/>
      <w:bookmarkStart w:id="1289" w:name="_Toc430613871"/>
      <w:bookmarkStart w:id="1290" w:name="_Toc430614308"/>
      <w:bookmarkStart w:id="1291" w:name="_Toc430614745"/>
      <w:bookmarkStart w:id="1292" w:name="_Toc430615178"/>
      <w:bookmarkStart w:id="1293" w:name="_Toc430615611"/>
      <w:bookmarkStart w:id="1294" w:name="_Toc430616041"/>
      <w:bookmarkStart w:id="1295" w:name="_Toc430616473"/>
      <w:bookmarkStart w:id="1296" w:name="_Toc430616903"/>
      <w:bookmarkStart w:id="1297" w:name="_Toc431562393"/>
      <w:bookmarkStart w:id="1298" w:name="_Toc431562829"/>
      <w:bookmarkStart w:id="1299" w:name="_Toc431807834"/>
      <w:bookmarkStart w:id="1300" w:name="_Toc441644109"/>
      <w:bookmarkStart w:id="1301" w:name="_Toc447892227"/>
      <w:bookmarkStart w:id="1302" w:name="_Toc451500744"/>
      <w:bookmarkStart w:id="1303" w:name="_Toc452618845"/>
      <w:bookmarkStart w:id="1304" w:name="_Toc455552641"/>
      <w:bookmarkStart w:id="1305" w:name="_Toc455556088"/>
      <w:bookmarkStart w:id="1306" w:name="_Toc430181573"/>
      <w:bookmarkStart w:id="1307" w:name="_Toc430613872"/>
      <w:bookmarkStart w:id="1308" w:name="_Toc430614309"/>
      <w:bookmarkStart w:id="1309" w:name="_Toc430614746"/>
      <w:bookmarkStart w:id="1310" w:name="_Toc430615179"/>
      <w:bookmarkStart w:id="1311" w:name="_Toc430615612"/>
      <w:bookmarkStart w:id="1312" w:name="_Toc430616042"/>
      <w:bookmarkStart w:id="1313" w:name="_Toc430616474"/>
      <w:bookmarkStart w:id="1314" w:name="_Toc430616904"/>
      <w:bookmarkStart w:id="1315" w:name="_Toc431562394"/>
      <w:bookmarkStart w:id="1316" w:name="_Toc431562830"/>
      <w:bookmarkStart w:id="1317" w:name="_Toc431807835"/>
      <w:bookmarkStart w:id="1318" w:name="_Toc441644110"/>
      <w:bookmarkStart w:id="1319" w:name="_Toc447892228"/>
      <w:bookmarkStart w:id="1320" w:name="_Toc451500745"/>
      <w:bookmarkStart w:id="1321" w:name="_Toc452618846"/>
      <w:bookmarkStart w:id="1322" w:name="_Toc455552642"/>
      <w:bookmarkStart w:id="1323" w:name="_Toc455556089"/>
      <w:bookmarkStart w:id="1324" w:name="_Toc430181574"/>
      <w:bookmarkStart w:id="1325" w:name="_Toc430613873"/>
      <w:bookmarkStart w:id="1326" w:name="_Toc430614310"/>
      <w:bookmarkStart w:id="1327" w:name="_Toc430614747"/>
      <w:bookmarkStart w:id="1328" w:name="_Toc430615180"/>
      <w:bookmarkStart w:id="1329" w:name="_Toc430615613"/>
      <w:bookmarkStart w:id="1330" w:name="_Toc430616043"/>
      <w:bookmarkStart w:id="1331" w:name="_Toc430616475"/>
      <w:bookmarkStart w:id="1332" w:name="_Toc430616905"/>
      <w:bookmarkStart w:id="1333" w:name="_Toc431562395"/>
      <w:bookmarkStart w:id="1334" w:name="_Toc431562831"/>
      <w:bookmarkStart w:id="1335" w:name="_Toc431807836"/>
      <w:bookmarkStart w:id="1336" w:name="_Toc441644111"/>
      <w:bookmarkStart w:id="1337" w:name="_Toc447892229"/>
      <w:bookmarkStart w:id="1338" w:name="_Toc451500746"/>
      <w:bookmarkStart w:id="1339" w:name="_Toc452618847"/>
      <w:bookmarkStart w:id="1340" w:name="_Toc455552643"/>
      <w:bookmarkStart w:id="1341" w:name="_Toc455556090"/>
      <w:bookmarkStart w:id="1342" w:name="_Toc430181575"/>
      <w:bookmarkStart w:id="1343" w:name="_Toc430613874"/>
      <w:bookmarkStart w:id="1344" w:name="_Toc430614311"/>
      <w:bookmarkStart w:id="1345" w:name="_Toc430614748"/>
      <w:bookmarkStart w:id="1346" w:name="_Toc430615181"/>
      <w:bookmarkStart w:id="1347" w:name="_Toc430615614"/>
      <w:bookmarkStart w:id="1348" w:name="_Toc430616044"/>
      <w:bookmarkStart w:id="1349" w:name="_Toc430616476"/>
      <w:bookmarkStart w:id="1350" w:name="_Toc430616906"/>
      <w:bookmarkStart w:id="1351" w:name="_Toc431562396"/>
      <w:bookmarkStart w:id="1352" w:name="_Toc431562832"/>
      <w:bookmarkStart w:id="1353" w:name="_Toc431807837"/>
      <w:bookmarkStart w:id="1354" w:name="_Toc441644112"/>
      <w:bookmarkStart w:id="1355" w:name="_Toc447892230"/>
      <w:bookmarkStart w:id="1356" w:name="_Toc451500747"/>
      <w:bookmarkStart w:id="1357" w:name="_Toc452618848"/>
      <w:bookmarkStart w:id="1358" w:name="_Toc455552644"/>
      <w:bookmarkStart w:id="1359" w:name="_Toc455556091"/>
      <w:bookmarkStart w:id="1360" w:name="_Toc430181576"/>
      <w:bookmarkStart w:id="1361" w:name="_Toc430613875"/>
      <w:bookmarkStart w:id="1362" w:name="_Toc430614312"/>
      <w:bookmarkStart w:id="1363" w:name="_Toc430614749"/>
      <w:bookmarkStart w:id="1364" w:name="_Toc430615182"/>
      <w:bookmarkStart w:id="1365" w:name="_Toc430615615"/>
      <w:bookmarkStart w:id="1366" w:name="_Toc430616045"/>
      <w:bookmarkStart w:id="1367" w:name="_Toc430616477"/>
      <w:bookmarkStart w:id="1368" w:name="_Toc430616907"/>
      <w:bookmarkStart w:id="1369" w:name="_Toc431562397"/>
      <w:bookmarkStart w:id="1370" w:name="_Toc431562833"/>
      <w:bookmarkStart w:id="1371" w:name="_Toc431807838"/>
      <w:bookmarkStart w:id="1372" w:name="_Toc441644113"/>
      <w:bookmarkStart w:id="1373" w:name="_Toc447892231"/>
      <w:bookmarkStart w:id="1374" w:name="_Toc451500748"/>
      <w:bookmarkStart w:id="1375" w:name="_Toc452618849"/>
      <w:bookmarkStart w:id="1376" w:name="_Toc455552645"/>
      <w:bookmarkStart w:id="1377" w:name="_Toc455556092"/>
      <w:bookmarkStart w:id="1378" w:name="_Toc430181577"/>
      <w:bookmarkStart w:id="1379" w:name="_Toc430613876"/>
      <w:bookmarkStart w:id="1380" w:name="_Toc430614313"/>
      <w:bookmarkStart w:id="1381" w:name="_Toc430614750"/>
      <w:bookmarkStart w:id="1382" w:name="_Toc430615183"/>
      <w:bookmarkStart w:id="1383" w:name="_Toc430615616"/>
      <w:bookmarkStart w:id="1384" w:name="_Toc430616046"/>
      <w:bookmarkStart w:id="1385" w:name="_Toc430616478"/>
      <w:bookmarkStart w:id="1386" w:name="_Toc430616908"/>
      <w:bookmarkStart w:id="1387" w:name="_Toc431562398"/>
      <w:bookmarkStart w:id="1388" w:name="_Toc431562834"/>
      <w:bookmarkStart w:id="1389" w:name="_Toc431807839"/>
      <w:bookmarkStart w:id="1390" w:name="_Toc441644114"/>
      <w:bookmarkStart w:id="1391" w:name="_Toc447892232"/>
      <w:bookmarkStart w:id="1392" w:name="_Toc451500749"/>
      <w:bookmarkStart w:id="1393" w:name="_Toc452618850"/>
      <w:bookmarkStart w:id="1394" w:name="_Toc455552646"/>
      <w:bookmarkStart w:id="1395" w:name="_Toc455556093"/>
      <w:bookmarkStart w:id="1396" w:name="_Toc430181578"/>
      <w:bookmarkStart w:id="1397" w:name="_Toc430613877"/>
      <w:bookmarkStart w:id="1398" w:name="_Toc430614314"/>
      <w:bookmarkStart w:id="1399" w:name="_Toc430614751"/>
      <w:bookmarkStart w:id="1400" w:name="_Toc430615184"/>
      <w:bookmarkStart w:id="1401" w:name="_Toc430615617"/>
      <w:bookmarkStart w:id="1402" w:name="_Toc430616047"/>
      <w:bookmarkStart w:id="1403" w:name="_Toc430616479"/>
      <w:bookmarkStart w:id="1404" w:name="_Toc430616909"/>
      <w:bookmarkStart w:id="1405" w:name="_Toc431562399"/>
      <w:bookmarkStart w:id="1406" w:name="_Toc431562835"/>
      <w:bookmarkStart w:id="1407" w:name="_Toc431807840"/>
      <w:bookmarkStart w:id="1408" w:name="_Toc441644115"/>
      <w:bookmarkStart w:id="1409" w:name="_Toc447892233"/>
      <w:bookmarkStart w:id="1410" w:name="_Toc451500750"/>
      <w:bookmarkStart w:id="1411" w:name="_Toc452618851"/>
      <w:bookmarkStart w:id="1412" w:name="_Toc455552647"/>
      <w:bookmarkStart w:id="1413" w:name="_Toc455556094"/>
      <w:bookmarkStart w:id="1414" w:name="_Toc430181579"/>
      <w:bookmarkStart w:id="1415" w:name="_Toc430613878"/>
      <w:bookmarkStart w:id="1416" w:name="_Toc430614315"/>
      <w:bookmarkStart w:id="1417" w:name="_Toc430614752"/>
      <w:bookmarkStart w:id="1418" w:name="_Toc430615185"/>
      <w:bookmarkStart w:id="1419" w:name="_Toc430615618"/>
      <w:bookmarkStart w:id="1420" w:name="_Toc430616048"/>
      <w:bookmarkStart w:id="1421" w:name="_Toc430616480"/>
      <w:bookmarkStart w:id="1422" w:name="_Toc430616910"/>
      <w:bookmarkStart w:id="1423" w:name="_Toc431562400"/>
      <w:bookmarkStart w:id="1424" w:name="_Toc431562836"/>
      <w:bookmarkStart w:id="1425" w:name="_Toc431807841"/>
      <w:bookmarkStart w:id="1426" w:name="_Toc441644116"/>
      <w:bookmarkStart w:id="1427" w:name="_Toc447892234"/>
      <w:bookmarkStart w:id="1428" w:name="_Toc451500751"/>
      <w:bookmarkStart w:id="1429" w:name="_Toc452618852"/>
      <w:bookmarkStart w:id="1430" w:name="_Toc455552648"/>
      <w:bookmarkStart w:id="1431" w:name="_Toc455556095"/>
      <w:bookmarkStart w:id="1432" w:name="_Toc415140994"/>
      <w:bookmarkStart w:id="1433" w:name="_Toc468261224"/>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r w:rsidRPr="008C1E36">
        <w:rPr>
          <w:lang w:val="en-US"/>
        </w:rPr>
        <w:t>Propagation of Security Identity in EJB</w:t>
      </w:r>
      <w:r w:rsidRPr="008C1E36">
        <w:rPr>
          <w:rFonts w:ascii="Times" w:hAnsi="Times" w:cs="Times"/>
          <w:vertAlign w:val="superscript"/>
          <w:lang w:val="en-US"/>
        </w:rPr>
        <w:t>TM</w:t>
      </w:r>
      <w:r w:rsidRPr="008C1E36">
        <w:rPr>
          <w:lang w:val="en-US"/>
        </w:rPr>
        <w:t xml:space="preserve"> Calls</w:t>
      </w:r>
      <w:bookmarkEnd w:id="1432"/>
      <w:bookmarkEnd w:id="1433"/>
    </w:p>
    <w:p w:rsidR="00B860A8" w:rsidRPr="00F81B99" w:rsidRDefault="00B860A8" w:rsidP="00B860A8">
      <w:pPr>
        <w:pStyle w:val="Standard"/>
        <w:rPr>
          <w:lang w:val="en-US"/>
        </w:rPr>
      </w:pPr>
      <w:r w:rsidRPr="00F81B99">
        <w:rPr>
          <w:lang w:val="en-US"/>
        </w:rPr>
        <w:t>A security identity, or principal, must always be provided for use in a call to an enterprise bean.</w:t>
      </w:r>
    </w:p>
    <w:p w:rsidR="00B860A8" w:rsidRPr="00F81B99" w:rsidRDefault="00B860A8" w:rsidP="00B860A8">
      <w:pPr>
        <w:pStyle w:val="Standard"/>
        <w:rPr>
          <w:lang w:val="en-US"/>
        </w:rPr>
      </w:pPr>
      <w:r w:rsidRPr="00F81B99">
        <w:rPr>
          <w:lang w:val="en-US"/>
        </w:rPr>
        <w:t>The default mode in calls to EJBs from portlet applications should be for the security identity of a user, in the portlet container, to be propagated to the EJB</w:t>
      </w:r>
      <w:r w:rsidRPr="00F81B99">
        <w:rPr>
          <w:vertAlign w:val="superscript"/>
          <w:lang w:val="en-US"/>
        </w:rPr>
        <w:t>TM</w:t>
      </w:r>
      <w:r w:rsidRPr="00F81B99">
        <w:rPr>
          <w:lang w:val="en-US"/>
        </w:rPr>
        <w:t xml:space="preserve"> container.</w:t>
      </w:r>
    </w:p>
    <w:p w:rsidR="00B860A8" w:rsidRDefault="00B860A8" w:rsidP="00B860A8">
      <w:pPr>
        <w:pStyle w:val="Standard"/>
        <w:rPr>
          <w:lang w:val="en-US"/>
        </w:rPr>
      </w:pPr>
      <w:r w:rsidRPr="00F81B99">
        <w:rPr>
          <w:lang w:val="en-US"/>
        </w:rPr>
        <w:t>Portlet con</w:t>
      </w:r>
      <w:r w:rsidR="00CC3711">
        <w:rPr>
          <w:lang w:val="en-US"/>
        </w:rPr>
        <w:t>tainers running as part of a Java EE platform</w:t>
      </w:r>
      <w:r w:rsidRPr="00F81B99">
        <w:rPr>
          <w:lang w:val="en-US"/>
        </w:rPr>
        <w:t xml:space="preserve"> are required to allow users that are not known to the portlet container to make calls to the EJB</w:t>
      </w:r>
      <w:r w:rsidRPr="00F81B99">
        <w:rPr>
          <w:vertAlign w:val="superscript"/>
          <w:lang w:val="en-US"/>
        </w:rPr>
        <w:t>TM</w:t>
      </w:r>
      <w:r w:rsidRPr="00F81B99">
        <w:rPr>
          <w:lang w:val="en-US"/>
        </w:rPr>
        <w:t xml:space="preserve"> container. In these scenarios, the portlet application may specify a </w:t>
      </w:r>
      <w:r w:rsidRPr="008C1E36">
        <w:rPr>
          <w:rStyle w:val="inlinecode"/>
          <w:lang w:val="en-US"/>
        </w:rPr>
        <w:t xml:space="preserve">run-as </w:t>
      </w:r>
      <w:r w:rsidRPr="00F81B99">
        <w:rPr>
          <w:lang w:val="en-US"/>
        </w:rPr>
        <w:t xml:space="preserve">element in the </w:t>
      </w:r>
      <w:r w:rsidRPr="008C1E36">
        <w:rPr>
          <w:rStyle w:val="inlinecode"/>
          <w:lang w:val="en-US"/>
        </w:rPr>
        <w:t>web.xml</w:t>
      </w:r>
      <w:r w:rsidRPr="00F81B99">
        <w:rPr>
          <w:lang w:val="en-US"/>
        </w:rPr>
        <w:t xml:space="preserve"> deployment descriptor. When it is specified, the container must propagate the security identity of the caller to the EJB layer in terms of the security role name defined in the </w:t>
      </w:r>
      <w:r w:rsidRPr="008C1E36">
        <w:rPr>
          <w:rStyle w:val="inlinecode"/>
          <w:lang w:val="en-US"/>
        </w:rPr>
        <w:t>run-as</w:t>
      </w:r>
      <w:r w:rsidRPr="00F81B99">
        <w:rPr>
          <w:lang w:val="en-US"/>
        </w:rPr>
        <w:t xml:space="preserve"> element. The security role name must be one of the security role names defined for the </w:t>
      </w:r>
      <w:r w:rsidRPr="008C1E36">
        <w:rPr>
          <w:rStyle w:val="inlinecode"/>
          <w:lang w:val="en-US"/>
        </w:rPr>
        <w:t>web.xml</w:t>
      </w:r>
      <w:r w:rsidRPr="00F81B99">
        <w:rPr>
          <w:lang w:val="en-US"/>
        </w:rPr>
        <w:t xml:space="preserve"> deployment descriptor. Alternatively, portlet application code may be the sole processor of the </w:t>
      </w:r>
      <w:r w:rsidR="00CC3711" w:rsidRPr="00F81B99">
        <w:rPr>
          <w:lang w:val="en-US"/>
        </w:rPr>
        <w:t>sign on</w:t>
      </w:r>
      <w:r w:rsidRPr="00F81B99">
        <w:rPr>
          <w:lang w:val="en-US"/>
        </w:rPr>
        <w:t xml:space="preserve"> into the EJB</w:t>
      </w:r>
      <w:r w:rsidRPr="00F81B99">
        <w:rPr>
          <w:vertAlign w:val="superscript"/>
          <w:lang w:val="en-US"/>
        </w:rPr>
        <w:t>TM</w:t>
      </w:r>
      <w:r w:rsidRPr="00F81B99">
        <w:rPr>
          <w:lang w:val="en-US"/>
        </w:rPr>
        <w:t xml:space="preserve"> container.</w:t>
      </w:r>
    </w:p>
    <w:p w:rsidR="004D7307" w:rsidRDefault="004D7307" w:rsidP="0095159A">
      <w:pPr>
        <w:pStyle w:val="Standard"/>
        <w:rPr>
          <w:lang w:val="en-US"/>
        </w:rPr>
      </w:pPr>
    </w:p>
    <w:p w:rsidR="004113AE" w:rsidRDefault="004113AE" w:rsidP="004113AE">
      <w:pPr>
        <w:pStyle w:val="Heading1"/>
      </w:pPr>
      <w:bookmarkStart w:id="1434" w:name="_Ref428862516"/>
      <w:bookmarkStart w:id="1435" w:name="_Ref428862525"/>
      <w:bookmarkStart w:id="1436" w:name="_Ref428862570"/>
      <w:bookmarkStart w:id="1437" w:name="_Ref428863206"/>
      <w:bookmarkStart w:id="1438" w:name="_Ref428863213"/>
      <w:bookmarkStart w:id="1439" w:name="_Toc468261225"/>
      <w:r>
        <w:lastRenderedPageBreak/>
        <w:t>Dispatching to JSPs and Servlets</w:t>
      </w:r>
      <w:bookmarkEnd w:id="1434"/>
      <w:bookmarkEnd w:id="1435"/>
      <w:bookmarkEnd w:id="1436"/>
      <w:bookmarkEnd w:id="1437"/>
      <w:bookmarkEnd w:id="1438"/>
      <w:bookmarkEnd w:id="1439"/>
    </w:p>
    <w:p w:rsidR="000952B5" w:rsidRPr="0009415E" w:rsidRDefault="000952B5" w:rsidP="000952B5">
      <w:pPr>
        <w:pStyle w:val="Standard"/>
        <w:rPr>
          <w:lang w:val="en-US"/>
        </w:rPr>
      </w:pPr>
      <w:r w:rsidRPr="0009415E">
        <w:rPr>
          <w:lang w:val="en-US"/>
        </w:rPr>
        <w:t>Portlets can delegate the execution of logic or creation of content to servlets and JSPs. This is useful for implementing the Model-View-Controller pattern where the portlet may act as controller and dispatch to different JSPs for rendering the views.</w:t>
      </w:r>
    </w:p>
    <w:p w:rsidR="000952B5" w:rsidRPr="0009415E" w:rsidRDefault="000952B5" w:rsidP="000952B5">
      <w:pPr>
        <w:pStyle w:val="Standard"/>
        <w:rPr>
          <w:lang w:val="en-US"/>
        </w:rPr>
      </w:pPr>
      <w:r w:rsidRPr="0009415E">
        <w:rPr>
          <w:lang w:val="en-US"/>
        </w:rPr>
        <w:t xml:space="preserve">The </w:t>
      </w:r>
      <w:r w:rsidRPr="000952B5">
        <w:rPr>
          <w:rStyle w:val="inlinecode"/>
          <w:lang w:val="en-US"/>
        </w:rPr>
        <w:t>PortletRequestDispatcher</w:t>
      </w:r>
      <w:r w:rsidRPr="0009415E">
        <w:rPr>
          <w:lang w:val="en-US"/>
        </w:rPr>
        <w:t xml:space="preserve"> interface provides a mechanism to accomplish this dispatching.</w:t>
      </w:r>
    </w:p>
    <w:p w:rsidR="000952B5" w:rsidRPr="0009415E" w:rsidRDefault="000952B5" w:rsidP="000952B5">
      <w:pPr>
        <w:pStyle w:val="Standard"/>
        <w:rPr>
          <w:lang w:val="en-US"/>
        </w:rPr>
      </w:pPr>
      <w:r w:rsidRPr="0009415E">
        <w:rPr>
          <w:lang w:val="en-US"/>
        </w:rPr>
        <w:t xml:space="preserve">Servlets and JSPs invoked from within a portlet in the render phase should generate markup fragments </w:t>
      </w:r>
      <w:r>
        <w:rPr>
          <w:lang w:val="en-US"/>
        </w:rPr>
        <w:t xml:space="preserve">following the recommendations in </w:t>
      </w:r>
      <w:r>
        <w:rPr>
          <w:lang w:val="en-US"/>
        </w:rPr>
        <w:fldChar w:fldCharType="begin"/>
      </w:r>
      <w:r>
        <w:rPr>
          <w:lang w:val="en-US"/>
        </w:rPr>
        <w:instrText xml:space="preserve"> REF _Ref426614406 \w \h </w:instrText>
      </w:r>
      <w:r>
        <w:rPr>
          <w:lang w:val="en-US"/>
        </w:rPr>
      </w:r>
      <w:r>
        <w:rPr>
          <w:lang w:val="en-US"/>
        </w:rPr>
        <w:fldChar w:fldCharType="separate"/>
      </w:r>
      <w:r w:rsidR="003B17E8">
        <w:rPr>
          <w:lang w:val="en-US"/>
        </w:rPr>
        <w:t>Appendix B</w:t>
      </w:r>
      <w:r>
        <w:rPr>
          <w:lang w:val="en-US"/>
        </w:rPr>
        <w:fldChar w:fldCharType="end"/>
      </w:r>
      <w:r>
        <w:rPr>
          <w:lang w:val="en-US"/>
        </w:rPr>
        <w:t xml:space="preserve"> </w:t>
      </w:r>
      <w:r>
        <w:rPr>
          <w:lang w:val="en-US"/>
        </w:rPr>
        <w:fldChar w:fldCharType="begin"/>
      </w:r>
      <w:r>
        <w:rPr>
          <w:lang w:val="en-US"/>
        </w:rPr>
        <w:instrText xml:space="preserve"> REF _Ref426614406 \h </w:instrText>
      </w:r>
      <w:r>
        <w:rPr>
          <w:lang w:val="en-US"/>
        </w:rPr>
      </w:r>
      <w:r>
        <w:rPr>
          <w:lang w:val="en-US"/>
        </w:rPr>
        <w:fldChar w:fldCharType="separate"/>
      </w:r>
      <w:r w:rsidR="003B17E8" w:rsidRPr="003B17E8">
        <w:rPr>
          <w:lang w:val="en-US"/>
        </w:rPr>
        <w:t>Markup Fragments</w:t>
      </w:r>
      <w:r>
        <w:rPr>
          <w:lang w:val="en-US"/>
        </w:rPr>
        <w:fldChar w:fldCharType="end"/>
      </w:r>
      <w:r w:rsidRPr="0009415E">
        <w:rPr>
          <w:lang w:val="en-US"/>
        </w:rPr>
        <w:t>.</w:t>
      </w:r>
    </w:p>
    <w:p w:rsidR="000952B5" w:rsidRDefault="000952B5" w:rsidP="000952B5">
      <w:pPr>
        <w:pStyle w:val="Heading2"/>
      </w:pPr>
      <w:bookmarkStart w:id="1440" w:name="_Toc415140942"/>
      <w:bookmarkStart w:id="1441" w:name="_Toc468261226"/>
      <w:r>
        <w:t>Obtaining a PortletRequestDispatcher</w:t>
      </w:r>
      <w:bookmarkEnd w:id="1440"/>
      <w:bookmarkEnd w:id="1441"/>
    </w:p>
    <w:p w:rsidR="000952B5" w:rsidRPr="0009415E" w:rsidRDefault="000952B5" w:rsidP="000952B5">
      <w:pPr>
        <w:pStyle w:val="Standard"/>
        <w:rPr>
          <w:lang w:val="en-US"/>
        </w:rPr>
      </w:pPr>
      <w:r w:rsidRPr="00EE3C19">
        <w:rPr>
          <w:rStyle w:val="inlinecode"/>
          <w:lang w:val="en-US"/>
        </w:rPr>
        <w:t>PortletRequestDispatcher</w:t>
      </w:r>
      <w:r w:rsidRPr="0009415E">
        <w:rPr>
          <w:lang w:val="en-US"/>
        </w:rPr>
        <w:t xml:space="preserve"> objects may be obtained using one of the following methods of the </w:t>
      </w:r>
      <w:r w:rsidRPr="00EE3C19">
        <w:rPr>
          <w:rStyle w:val="inlinecode"/>
          <w:lang w:val="en-US"/>
        </w:rPr>
        <w:t>PortletContext</w:t>
      </w:r>
      <w:r w:rsidRPr="0009415E">
        <w:rPr>
          <w:lang w:val="en-US"/>
        </w:rPr>
        <w:t xml:space="preserve"> object:</w:t>
      </w:r>
    </w:p>
    <w:p w:rsidR="000952B5" w:rsidRPr="000952B5" w:rsidRDefault="000952B5" w:rsidP="000952B5">
      <w:pPr>
        <w:pStyle w:val="BulletListsingle-spaced"/>
        <w:rPr>
          <w:rStyle w:val="inlinecode"/>
        </w:rPr>
      </w:pPr>
      <w:r w:rsidRPr="000952B5">
        <w:rPr>
          <w:rStyle w:val="inlinecode"/>
        </w:rPr>
        <w:t>getRequestDispatcher</w:t>
      </w:r>
    </w:p>
    <w:p w:rsidR="000952B5" w:rsidRPr="000952B5" w:rsidRDefault="000952B5" w:rsidP="000952B5">
      <w:pPr>
        <w:pStyle w:val="BulletListsingle-spaced"/>
        <w:rPr>
          <w:rStyle w:val="inlinecode"/>
        </w:rPr>
      </w:pPr>
      <w:r w:rsidRPr="000952B5">
        <w:rPr>
          <w:rStyle w:val="inlinecode"/>
        </w:rPr>
        <w:t>getNamedDispatcher</w:t>
      </w:r>
    </w:p>
    <w:p w:rsidR="000952B5" w:rsidRPr="0009415E" w:rsidRDefault="000952B5" w:rsidP="000952B5">
      <w:pPr>
        <w:pStyle w:val="Standard"/>
        <w:rPr>
          <w:lang w:val="en-US"/>
        </w:rPr>
      </w:pPr>
      <w:r w:rsidRPr="0009415E">
        <w:rPr>
          <w:lang w:val="en-US"/>
        </w:rPr>
        <w:t xml:space="preserve">The </w:t>
      </w:r>
      <w:r w:rsidRPr="000952B5">
        <w:rPr>
          <w:rStyle w:val="inlinecode"/>
          <w:lang w:val="en-US"/>
        </w:rPr>
        <w:t>getRequestDispatcher</w:t>
      </w:r>
      <w:r w:rsidRPr="0009415E">
        <w:rPr>
          <w:lang w:val="en-US"/>
        </w:rPr>
        <w:t xml:space="preserve"> method takes a </w:t>
      </w:r>
      <w:r w:rsidRPr="00EE3C19">
        <w:rPr>
          <w:rStyle w:val="inlinecode"/>
          <w:lang w:val="en-US"/>
        </w:rPr>
        <w:t>String</w:t>
      </w:r>
      <w:r w:rsidRPr="0009415E">
        <w:rPr>
          <w:lang w:val="en-US"/>
        </w:rPr>
        <w:t xml:space="preserve"> argument describing a path within the scope of the </w:t>
      </w:r>
      <w:r w:rsidRPr="00EE3C19">
        <w:rPr>
          <w:rStyle w:val="inlinecode"/>
          <w:lang w:val="en-US"/>
        </w:rPr>
        <w:t>PortletContext</w:t>
      </w:r>
      <w:r w:rsidRPr="0009415E">
        <w:rPr>
          <w:lang w:val="en-US"/>
        </w:rPr>
        <w:t xml:space="preserve"> of a portlet application. This path must begin with a ‘</w:t>
      </w:r>
      <w:r w:rsidRPr="0009415E">
        <w:rPr>
          <w:rFonts w:eastAsia="Times"/>
          <w:lang w:val="en-US"/>
        </w:rPr>
        <w:t>/</w:t>
      </w:r>
      <w:r w:rsidRPr="0009415E">
        <w:rPr>
          <w:lang w:val="en-US"/>
        </w:rPr>
        <w:t xml:space="preserve">’ and it is relative to the </w:t>
      </w:r>
      <w:r w:rsidRPr="00EE3C19">
        <w:rPr>
          <w:rStyle w:val="inlinecode"/>
          <w:lang w:val="en-US"/>
        </w:rPr>
        <w:t>PortletContext</w:t>
      </w:r>
      <w:r w:rsidRPr="0009415E">
        <w:rPr>
          <w:lang w:val="en-US"/>
        </w:rPr>
        <w:t xml:space="preserve"> root. </w:t>
      </w:r>
    </w:p>
    <w:p w:rsidR="000952B5" w:rsidRPr="0009415E" w:rsidRDefault="000952B5" w:rsidP="000952B5">
      <w:pPr>
        <w:pStyle w:val="Standard"/>
        <w:rPr>
          <w:lang w:val="en-US"/>
        </w:rPr>
      </w:pPr>
      <w:r w:rsidRPr="0009415E">
        <w:rPr>
          <w:lang w:val="en-US"/>
        </w:rPr>
        <w:t xml:space="preserve">The </w:t>
      </w:r>
      <w:r w:rsidRPr="00EE3C19">
        <w:rPr>
          <w:rStyle w:val="inlinecode"/>
          <w:lang w:val="en-US"/>
        </w:rPr>
        <w:t>getNamedDispatcher</w:t>
      </w:r>
      <w:r w:rsidRPr="0009415E">
        <w:rPr>
          <w:lang w:val="en-US"/>
        </w:rPr>
        <w:t xml:space="preserve"> method takes a String argument indicating the name of a servlet known to the </w:t>
      </w:r>
      <w:r w:rsidRPr="00EE3C19">
        <w:rPr>
          <w:rStyle w:val="inlinecode"/>
          <w:lang w:val="en-US"/>
        </w:rPr>
        <w:t>PortletContext</w:t>
      </w:r>
      <w:r w:rsidRPr="0009415E">
        <w:rPr>
          <w:lang w:val="en-US"/>
        </w:rPr>
        <w:t xml:space="preserve"> of the portlet application.</w:t>
      </w:r>
    </w:p>
    <w:p w:rsidR="000952B5" w:rsidRPr="0009415E" w:rsidRDefault="000952B5" w:rsidP="000952B5">
      <w:pPr>
        <w:pStyle w:val="Standard"/>
        <w:rPr>
          <w:lang w:val="en-US"/>
        </w:rPr>
      </w:pPr>
      <w:r w:rsidRPr="0009415E">
        <w:rPr>
          <w:lang w:val="en-US"/>
        </w:rPr>
        <w:t>If</w:t>
      </w:r>
      <w:r w:rsidRPr="0009415E">
        <w:rPr>
          <w:b/>
          <w:lang w:val="en-US"/>
        </w:rPr>
        <w:t xml:space="preserve"> </w:t>
      </w:r>
      <w:r w:rsidRPr="0009415E">
        <w:rPr>
          <w:lang w:val="en-US"/>
        </w:rPr>
        <w:t xml:space="preserve">no resource can be resolved based on the given path or name the methods must return </w:t>
      </w:r>
      <w:r w:rsidRPr="0009415E">
        <w:rPr>
          <w:rFonts w:ascii="Courier" w:hAnsi="Courier"/>
          <w:sz w:val="20"/>
          <w:lang w:val="en-US"/>
        </w:rPr>
        <w:t>null</w:t>
      </w:r>
      <w:r w:rsidRPr="0009415E">
        <w:rPr>
          <w:lang w:val="en-US"/>
        </w:rPr>
        <w:t>.</w:t>
      </w:r>
    </w:p>
    <w:p w:rsidR="000952B5" w:rsidRPr="0009415E" w:rsidRDefault="000952B5" w:rsidP="000952B5">
      <w:pPr>
        <w:pStyle w:val="Heading3"/>
        <w:rPr>
          <w:lang w:val="en-US"/>
        </w:rPr>
      </w:pPr>
      <w:bookmarkStart w:id="1442" w:name="_Toc415140943"/>
      <w:bookmarkStart w:id="1443" w:name="_Ref427908594"/>
      <w:bookmarkStart w:id="1444" w:name="_Ref427908604"/>
      <w:bookmarkStart w:id="1445" w:name="_Ref450567790"/>
      <w:bookmarkStart w:id="1446" w:name="_Ref450567796"/>
      <w:bookmarkStart w:id="1447" w:name="_Ref450567804"/>
      <w:bookmarkStart w:id="1448" w:name="_Toc468261227"/>
      <w:r w:rsidRPr="0009415E">
        <w:rPr>
          <w:lang w:val="en-US"/>
        </w:rPr>
        <w:t>Query St</w:t>
      </w:r>
      <w:r w:rsidR="00286D2C">
        <w:rPr>
          <w:lang w:val="en-US"/>
        </w:rPr>
        <w:t xml:space="preserve">rings </w:t>
      </w:r>
      <w:r w:rsidR="00606A28">
        <w:rPr>
          <w:lang w:val="en-US"/>
        </w:rPr>
        <w:t>in</w:t>
      </w:r>
      <w:r w:rsidRPr="0009415E">
        <w:rPr>
          <w:lang w:val="en-US"/>
        </w:rPr>
        <w:t xml:space="preserve"> Request Dispatcher Paths</w:t>
      </w:r>
      <w:bookmarkEnd w:id="1442"/>
      <w:bookmarkEnd w:id="1443"/>
      <w:bookmarkEnd w:id="1444"/>
      <w:bookmarkEnd w:id="1445"/>
      <w:bookmarkEnd w:id="1446"/>
      <w:bookmarkEnd w:id="1447"/>
      <w:bookmarkEnd w:id="1448"/>
    </w:p>
    <w:p w:rsidR="000952B5" w:rsidRPr="0009415E" w:rsidRDefault="000952B5" w:rsidP="000952B5">
      <w:pPr>
        <w:pStyle w:val="Standard"/>
        <w:rPr>
          <w:lang w:val="en-US"/>
        </w:rPr>
      </w:pPr>
      <w:r w:rsidRPr="0009415E">
        <w:rPr>
          <w:lang w:val="en-US"/>
        </w:rPr>
        <w:t xml:space="preserve">The </w:t>
      </w:r>
      <w:r w:rsidRPr="000952B5">
        <w:rPr>
          <w:rStyle w:val="inlinecode"/>
          <w:lang w:val="en-US"/>
        </w:rPr>
        <w:t>PortletContext</w:t>
      </w:r>
      <w:r w:rsidRPr="000952B5">
        <w:rPr>
          <w:lang w:val="en-US"/>
        </w:rPr>
        <w:t xml:space="preserve"> </w:t>
      </w:r>
      <w:r w:rsidRPr="00DA376A">
        <w:rPr>
          <w:lang w:val="en-US"/>
        </w:rPr>
        <w:t xml:space="preserve">interface </w:t>
      </w:r>
      <w:r w:rsidRPr="000952B5">
        <w:rPr>
          <w:rStyle w:val="inlinecode"/>
          <w:lang w:val="en-US"/>
        </w:rPr>
        <w:t>getRequestDispatcher</w:t>
      </w:r>
      <w:r w:rsidRPr="0009415E">
        <w:rPr>
          <w:lang w:val="en-US"/>
        </w:rPr>
        <w:t xml:space="preserve"> method creates </w:t>
      </w:r>
      <w:r w:rsidRPr="00EE3C19">
        <w:rPr>
          <w:rStyle w:val="inlinecode"/>
          <w:lang w:val="en-US"/>
        </w:rPr>
        <w:t>PortletRequestDispatcher</w:t>
      </w:r>
      <w:r w:rsidRPr="0009415E">
        <w:rPr>
          <w:lang w:val="en-US"/>
        </w:rPr>
        <w:t xml:space="preserve"> objects using path information </w:t>
      </w:r>
      <w:r w:rsidR="00DA376A">
        <w:rPr>
          <w:lang w:val="en-US"/>
        </w:rPr>
        <w:t>and</w:t>
      </w:r>
      <w:r w:rsidRPr="0009415E">
        <w:rPr>
          <w:lang w:val="en-US"/>
        </w:rPr>
        <w:t xml:space="preserve"> optional quer</w:t>
      </w:r>
      <w:r w:rsidR="00DA376A">
        <w:rPr>
          <w:lang w:val="en-US"/>
        </w:rPr>
        <w:t>y string information</w:t>
      </w:r>
      <w:r w:rsidRPr="0009415E">
        <w:rPr>
          <w:lang w:val="en-US"/>
        </w:rPr>
        <w:t xml:space="preserve">. For example, a </w:t>
      </w:r>
      <w:r w:rsidR="00F54724">
        <w:rPr>
          <w:lang w:val="en-US"/>
        </w:rPr>
        <w:t>d</w:t>
      </w:r>
      <w:r w:rsidRPr="0009415E">
        <w:rPr>
          <w:lang w:val="en-US"/>
        </w:rPr>
        <w:t xml:space="preserve">eveloper may obtain a </w:t>
      </w:r>
      <w:r w:rsidRPr="00EE3C19">
        <w:rPr>
          <w:rStyle w:val="inlinecode"/>
          <w:lang w:val="en-US"/>
        </w:rPr>
        <w:t>PortletRequestDispatcher</w:t>
      </w:r>
      <w:r w:rsidRPr="0009415E">
        <w:rPr>
          <w:lang w:val="en-US"/>
        </w:rPr>
        <w:t xml:space="preserve"> by using the following code:</w:t>
      </w:r>
    </w:p>
    <w:p w:rsidR="000952B5" w:rsidRPr="0009415E" w:rsidRDefault="000952B5" w:rsidP="000952B5">
      <w:pPr>
        <w:pStyle w:val="CodeXMP"/>
      </w:pPr>
      <w:r w:rsidRPr="0009415E">
        <w:t xml:space="preserve">String path = </w:t>
      </w:r>
      <w:r w:rsidR="004E7875">
        <w:t>"</w:t>
      </w:r>
      <w:r w:rsidRPr="0009415E">
        <w:t>/raisons.jsp?orderno=5</w:t>
      </w:r>
      <w:r w:rsidR="004E7875">
        <w:t>"</w:t>
      </w:r>
      <w:r w:rsidRPr="0009415E">
        <w:t>;</w:t>
      </w:r>
    </w:p>
    <w:p w:rsidR="000952B5" w:rsidRPr="0009415E" w:rsidRDefault="000952B5" w:rsidP="000952B5">
      <w:pPr>
        <w:pStyle w:val="CodeXMP"/>
      </w:pPr>
      <w:r w:rsidRPr="0009415E">
        <w:t xml:space="preserve">PortletRequestDispatcher </w:t>
      </w:r>
      <w:r w:rsidR="00DA376A" w:rsidRPr="0009415E">
        <w:t>rd</w:t>
      </w:r>
      <w:r w:rsidRPr="0009415E">
        <w:t xml:space="preserve"> = context.getRequestDispatcher(path);</w:t>
      </w:r>
    </w:p>
    <w:p w:rsidR="000952B5" w:rsidRPr="0009415E" w:rsidRDefault="000952B5" w:rsidP="000952B5">
      <w:pPr>
        <w:pStyle w:val="CodeXMP"/>
      </w:pPr>
      <w:r w:rsidRPr="0009415E">
        <w:t>rd.include(renderRequest, renderResponse);</w:t>
      </w:r>
    </w:p>
    <w:p w:rsidR="000952B5" w:rsidRDefault="00DA376A" w:rsidP="000952B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n-US"/>
        </w:rPr>
      </w:pPr>
      <w:r>
        <w:rPr>
          <w:lang w:val="en-US"/>
        </w:rPr>
        <w:t>The portlet container must aggregate p</w:t>
      </w:r>
      <w:r w:rsidR="000952B5" w:rsidRPr="0009415E">
        <w:rPr>
          <w:lang w:val="en-US"/>
        </w:rPr>
        <w:t xml:space="preserve">arameters specified in the query string used to create the </w:t>
      </w:r>
      <w:r w:rsidR="000952B5" w:rsidRPr="00DA376A">
        <w:rPr>
          <w:rStyle w:val="inlinecode"/>
          <w:lang w:val="en-US"/>
        </w:rPr>
        <w:t>PortletRequestDispatcher</w:t>
      </w:r>
      <w:r w:rsidR="000952B5" w:rsidRPr="0009415E">
        <w:rPr>
          <w:lang w:val="en-US"/>
        </w:rPr>
        <w:t xml:space="preserve"> with the portlet</w:t>
      </w:r>
      <w:r w:rsidR="00C86852">
        <w:rPr>
          <w:lang w:val="en-US"/>
        </w:rPr>
        <w:t xml:space="preserve"> render</w:t>
      </w:r>
      <w:r w:rsidR="000952B5" w:rsidRPr="0009415E">
        <w:rPr>
          <w:lang w:val="en-US"/>
        </w:rPr>
        <w:t xml:space="preserve"> parameters</w:t>
      </w:r>
      <w:r w:rsidRPr="003755C7">
        <w:rPr>
          <w:lang w:val="en-US"/>
        </w:rPr>
        <w:t>.</w:t>
      </w:r>
      <w:r w:rsidR="000952B5" w:rsidRPr="003755C7">
        <w:rPr>
          <w:lang w:val="en-US"/>
        </w:rPr>
        <w:t xml:space="preserve"> </w:t>
      </w:r>
      <w:r w:rsidRPr="005D68E2">
        <w:rPr>
          <w:lang w:val="en-US"/>
        </w:rPr>
        <w:t>Query string parameters take</w:t>
      </w:r>
      <w:r w:rsidR="000952B5" w:rsidRPr="005D68E2">
        <w:rPr>
          <w:lang w:val="en-US"/>
        </w:rPr>
        <w:t xml:space="preserve"> precedence over other portlet</w:t>
      </w:r>
      <w:r w:rsidR="00C86852">
        <w:rPr>
          <w:lang w:val="en-US"/>
        </w:rPr>
        <w:t xml:space="preserve"> render</w:t>
      </w:r>
      <w:r w:rsidR="000952B5" w:rsidRPr="005D68E2">
        <w:rPr>
          <w:lang w:val="en-US"/>
        </w:rPr>
        <w:t xml:space="preserve"> parameters of the same name passed to the servlet or JSP</w:t>
      </w:r>
      <w:r w:rsidR="00484D0E" w:rsidRPr="005D68E2">
        <w:rPr>
          <w:lang w:val="en-US"/>
        </w:rPr>
        <w:t xml:space="preserve"> targeted by the forward or include</w:t>
      </w:r>
      <w:r w:rsidR="000952B5" w:rsidRPr="005D68E2">
        <w:rPr>
          <w:lang w:val="en-US"/>
        </w:rPr>
        <w:t xml:space="preserve">. </w:t>
      </w:r>
    </w:p>
    <w:p w:rsidR="005E1901" w:rsidRDefault="00E534A0" w:rsidP="000952B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n-US"/>
        </w:rPr>
      </w:pPr>
      <w:r w:rsidRPr="005D68E2">
        <w:rPr>
          <w:lang w:val="en-US"/>
        </w:rPr>
        <w:t xml:space="preserve">The parameters associated with a </w:t>
      </w:r>
      <w:r w:rsidRPr="005D68E2">
        <w:rPr>
          <w:rStyle w:val="inlinecode"/>
          <w:lang w:val="en-US"/>
        </w:rPr>
        <w:t>PortletRequestDispatcher</w:t>
      </w:r>
      <w:r w:rsidRPr="005D68E2">
        <w:rPr>
          <w:lang w:val="en-US"/>
        </w:rPr>
        <w:t xml:space="preserve"> are scoped to apply only for the duration of the forward or include call.</w:t>
      </w:r>
    </w:p>
    <w:p w:rsidR="00DD73C2" w:rsidRPr="002474D9" w:rsidRDefault="002474D9" w:rsidP="002474D9">
      <w:pPr>
        <w:pStyle w:val="Heading4"/>
        <w:rPr>
          <w:lang w:val="en-US"/>
        </w:rPr>
      </w:pPr>
      <w:bookmarkStart w:id="1449" w:name="_Ref428968189"/>
      <w:r w:rsidRPr="002474D9">
        <w:rPr>
          <w:lang w:val="en-US"/>
        </w:rPr>
        <w:t>Accessing</w:t>
      </w:r>
      <w:r w:rsidR="002D4BEE" w:rsidRPr="002474D9">
        <w:rPr>
          <w:lang w:val="en-US"/>
        </w:rPr>
        <w:t xml:space="preserve"> </w:t>
      </w:r>
      <w:r w:rsidRPr="002474D9">
        <w:rPr>
          <w:lang w:val="en-US"/>
        </w:rPr>
        <w:t xml:space="preserve">Merged </w:t>
      </w:r>
      <w:r w:rsidR="002D4BEE" w:rsidRPr="002474D9">
        <w:rPr>
          <w:lang w:val="en-US"/>
        </w:rPr>
        <w:t>Parameters</w:t>
      </w:r>
      <w:bookmarkEnd w:id="1449"/>
      <w:r w:rsidRPr="002474D9">
        <w:rPr>
          <w:lang w:val="en-US"/>
        </w:rPr>
        <w:t xml:space="preserve"> through the Servlet Request</w:t>
      </w:r>
    </w:p>
    <w:p w:rsidR="00DD73C2" w:rsidRDefault="00DD73C2" w:rsidP="00DD73C2">
      <w:pPr>
        <w:pStyle w:val="Standard"/>
        <w:rPr>
          <w:lang w:val="en-US"/>
        </w:rPr>
      </w:pPr>
      <w:r w:rsidRPr="00165CC8">
        <w:rPr>
          <w:lang w:val="en-US"/>
        </w:rPr>
        <w:t xml:space="preserve">The </w:t>
      </w:r>
      <w:r w:rsidRPr="00165CC8">
        <w:rPr>
          <w:rStyle w:val="inlinecode"/>
          <w:lang w:val="en-US"/>
        </w:rPr>
        <w:t>HttpServletRequest</w:t>
      </w:r>
      <w:r w:rsidRPr="00165CC8">
        <w:rPr>
          <w:lang w:val="en-US"/>
        </w:rPr>
        <w:t xml:space="preserve"> interface</w:t>
      </w:r>
      <w:r w:rsidR="002D4BEE">
        <w:rPr>
          <w:lang w:val="en-US"/>
        </w:rPr>
        <w:t xml:space="preserve"> </w:t>
      </w:r>
      <w:r w:rsidR="00333A47" w:rsidRPr="006C1AA1">
        <w:rPr>
          <w:rStyle w:val="inlinecode"/>
          <w:lang w:val="en-US"/>
        </w:rPr>
        <w:t>getParameter</w:t>
      </w:r>
      <w:r w:rsidR="00333A47">
        <w:rPr>
          <w:lang w:val="en-US"/>
        </w:rPr>
        <w:t xml:space="preserve">, </w:t>
      </w:r>
      <w:r w:rsidR="00333A47" w:rsidRPr="006C1AA1">
        <w:rPr>
          <w:rStyle w:val="inlinecode"/>
          <w:lang w:val="en-US"/>
        </w:rPr>
        <w:t>getParameterMap</w:t>
      </w:r>
      <w:r w:rsidR="00333A47">
        <w:rPr>
          <w:lang w:val="en-US"/>
        </w:rPr>
        <w:t xml:space="preserve">, </w:t>
      </w:r>
      <w:r w:rsidR="00333A47" w:rsidRPr="006C1AA1">
        <w:rPr>
          <w:rStyle w:val="inlinecode"/>
          <w:lang w:val="en-US"/>
        </w:rPr>
        <w:t>getParameterNames</w:t>
      </w:r>
      <w:r w:rsidR="00333A47">
        <w:rPr>
          <w:lang w:val="en-US"/>
        </w:rPr>
        <w:t xml:space="preserve">, and </w:t>
      </w:r>
      <w:r w:rsidR="00333A47" w:rsidRPr="006C1AA1">
        <w:rPr>
          <w:rStyle w:val="inlinecode"/>
          <w:lang w:val="en-US"/>
        </w:rPr>
        <w:t>getParameterValues</w:t>
      </w:r>
      <w:r w:rsidR="00333A47">
        <w:rPr>
          <w:lang w:val="en-US"/>
        </w:rPr>
        <w:t xml:space="preserve"> methods </w:t>
      </w:r>
      <w:r w:rsidR="00333A47" w:rsidRPr="00333A47">
        <w:rPr>
          <w:lang w:val="en-US"/>
        </w:rPr>
        <w:t>do</w:t>
      </w:r>
      <w:r w:rsidRPr="00165CC8">
        <w:rPr>
          <w:lang w:val="en-US"/>
        </w:rPr>
        <w:t xml:space="preserve"> not discern between portlet </w:t>
      </w:r>
      <w:r w:rsidRPr="00165CC8">
        <w:rPr>
          <w:lang w:val="en-US"/>
        </w:rPr>
        <w:lastRenderedPageBreak/>
        <w:t xml:space="preserve">render parameters, action parameters, and resource parameters, </w:t>
      </w:r>
      <w:r>
        <w:rPr>
          <w:lang w:val="en-US"/>
        </w:rPr>
        <w:t>so the</w:t>
      </w:r>
      <w:r w:rsidR="00333A47">
        <w:rPr>
          <w:lang w:val="en-US"/>
        </w:rPr>
        <w:t xml:space="preserve"> portlet container must</w:t>
      </w:r>
      <w:r>
        <w:rPr>
          <w:lang w:val="en-US"/>
        </w:rPr>
        <w:t xml:space="preserve"> </w:t>
      </w:r>
      <w:r w:rsidR="00333A47">
        <w:rPr>
          <w:lang w:val="en-US"/>
        </w:rPr>
        <w:t>merge the portlet</w:t>
      </w:r>
      <w:r w:rsidR="00C86852">
        <w:rPr>
          <w:lang w:val="en-US"/>
        </w:rPr>
        <w:t xml:space="preserve"> render</w:t>
      </w:r>
      <w:r w:rsidR="00333A47">
        <w:rPr>
          <w:lang w:val="en-US"/>
        </w:rPr>
        <w:t xml:space="preserve"> </w:t>
      </w:r>
      <w:r>
        <w:rPr>
          <w:lang w:val="en-US"/>
        </w:rPr>
        <w:t xml:space="preserve">parameters </w:t>
      </w:r>
      <w:r w:rsidR="00333A47">
        <w:rPr>
          <w:lang w:val="en-US"/>
        </w:rPr>
        <w:t xml:space="preserve">for access through these methods </w:t>
      </w:r>
      <w:r>
        <w:rPr>
          <w:lang w:val="en-US"/>
        </w:rPr>
        <w:t>when more than one type of portlet parameter is present.</w:t>
      </w:r>
      <w:r w:rsidR="00333A47">
        <w:rPr>
          <w:lang w:val="en-US"/>
        </w:rPr>
        <w:t xml:space="preserve"> The parameters must be</w:t>
      </w:r>
      <w:r>
        <w:rPr>
          <w:lang w:val="en-US"/>
        </w:rPr>
        <w:t xml:space="preserve"> merged in the following order of precedence.</w:t>
      </w:r>
    </w:p>
    <w:p w:rsidR="00DD73C2" w:rsidRDefault="00333A47" w:rsidP="00165CC8">
      <w:pPr>
        <w:pStyle w:val="Standard"/>
        <w:numPr>
          <w:ilvl w:val="0"/>
          <w:numId w:val="282"/>
        </w:numPr>
        <w:rPr>
          <w:lang w:val="en-US"/>
        </w:rPr>
      </w:pPr>
      <w:r>
        <w:rPr>
          <w:lang w:val="en-US"/>
        </w:rPr>
        <w:t>Query string parameters specified when obtaining a portlet request dispatcher</w:t>
      </w:r>
    </w:p>
    <w:p w:rsidR="00333A47" w:rsidRDefault="00333A47" w:rsidP="00165CC8">
      <w:pPr>
        <w:pStyle w:val="Standard"/>
        <w:numPr>
          <w:ilvl w:val="0"/>
          <w:numId w:val="282"/>
        </w:numPr>
        <w:rPr>
          <w:lang w:val="en-US"/>
        </w:rPr>
      </w:pPr>
      <w:r>
        <w:rPr>
          <w:lang w:val="en-US"/>
        </w:rPr>
        <w:t>Portlet action parameters or portlet resource parameters</w:t>
      </w:r>
    </w:p>
    <w:p w:rsidR="00333A47" w:rsidRDefault="00333A47" w:rsidP="00165CC8">
      <w:pPr>
        <w:pStyle w:val="Standard"/>
        <w:numPr>
          <w:ilvl w:val="0"/>
          <w:numId w:val="282"/>
        </w:numPr>
        <w:rPr>
          <w:lang w:val="en-US"/>
        </w:rPr>
      </w:pPr>
      <w:r>
        <w:rPr>
          <w:lang w:val="en-US"/>
        </w:rPr>
        <w:t>Portlet render parameters</w:t>
      </w:r>
    </w:p>
    <w:p w:rsidR="00333A47" w:rsidRDefault="00333A47" w:rsidP="00333A47">
      <w:pPr>
        <w:pStyle w:val="Standard"/>
        <w:rPr>
          <w:lang w:val="en-US"/>
        </w:rPr>
      </w:pPr>
      <w:r>
        <w:rPr>
          <w:lang w:val="en-US"/>
        </w:rPr>
        <w:t>When there is no name clash between the different parameter types, the order of precedence plays no role and all parameters are made available according to the names and values set through the corresponding methods. However, when parameters of different typ</w:t>
      </w:r>
      <w:r w:rsidR="00FC5D57">
        <w:rPr>
          <w:lang w:val="en-US"/>
        </w:rPr>
        <w:t>es have the same parameter name</w:t>
      </w:r>
      <w:r>
        <w:rPr>
          <w:lang w:val="en-US"/>
        </w:rPr>
        <w:t xml:space="preserve">, </w:t>
      </w:r>
      <w:r w:rsidR="00FC5D57">
        <w:rPr>
          <w:lang w:val="en-US"/>
        </w:rPr>
        <w:t>all parameter values must be added to the values array with the values of the parameter with higher precedence appearing before the values of the parameter with lower precedence.</w:t>
      </w:r>
    </w:p>
    <w:p w:rsidR="00FC5D57" w:rsidRDefault="00FC5D57" w:rsidP="00333A47">
      <w:pPr>
        <w:pStyle w:val="Standard"/>
        <w:rPr>
          <w:lang w:val="en-US"/>
        </w:rPr>
      </w:pPr>
      <w:r>
        <w:rPr>
          <w:lang w:val="en-US"/>
        </w:rPr>
        <w:t>Take for example the parameters in the following table:</w:t>
      </w:r>
    </w:p>
    <w:tbl>
      <w:tblPr>
        <w:tblStyle w:val="TableGrid"/>
        <w:tblW w:w="0" w:type="auto"/>
        <w:tblLook w:val="04A0" w:firstRow="1" w:lastRow="0" w:firstColumn="1" w:lastColumn="0" w:noHBand="0" w:noVBand="1"/>
      </w:tblPr>
      <w:tblGrid>
        <w:gridCol w:w="3005"/>
        <w:gridCol w:w="3005"/>
        <w:gridCol w:w="3006"/>
      </w:tblGrid>
      <w:tr w:rsidR="00FC5D57" w:rsidTr="00FC5D57">
        <w:tc>
          <w:tcPr>
            <w:tcW w:w="3005" w:type="dxa"/>
          </w:tcPr>
          <w:p w:rsidR="00FC5D57" w:rsidRPr="00165CC8" w:rsidRDefault="00FC5D57" w:rsidP="00333A47">
            <w:pPr>
              <w:pStyle w:val="Standard"/>
              <w:rPr>
                <w:b/>
                <w:lang w:val="en-US"/>
              </w:rPr>
            </w:pPr>
            <w:r w:rsidRPr="00165CC8">
              <w:rPr>
                <w:b/>
                <w:lang w:val="en-US"/>
              </w:rPr>
              <w:t>Parameter Type</w:t>
            </w:r>
          </w:p>
        </w:tc>
        <w:tc>
          <w:tcPr>
            <w:tcW w:w="3005" w:type="dxa"/>
          </w:tcPr>
          <w:p w:rsidR="00FC5D57" w:rsidRPr="00165CC8" w:rsidRDefault="00FC5D57" w:rsidP="00333A47">
            <w:pPr>
              <w:pStyle w:val="Standard"/>
              <w:rPr>
                <w:b/>
                <w:lang w:val="en-US"/>
              </w:rPr>
            </w:pPr>
            <w:r w:rsidRPr="00165CC8">
              <w:rPr>
                <w:b/>
                <w:lang w:val="en-US"/>
              </w:rPr>
              <w:t>Name</w:t>
            </w:r>
          </w:p>
        </w:tc>
        <w:tc>
          <w:tcPr>
            <w:tcW w:w="3006" w:type="dxa"/>
          </w:tcPr>
          <w:p w:rsidR="00FC5D57" w:rsidRPr="00165CC8" w:rsidRDefault="00FC5D57" w:rsidP="00333A47">
            <w:pPr>
              <w:pStyle w:val="Standard"/>
              <w:rPr>
                <w:b/>
                <w:lang w:val="en-US"/>
              </w:rPr>
            </w:pPr>
            <w:r w:rsidRPr="00165CC8">
              <w:rPr>
                <w:b/>
                <w:lang w:val="en-US"/>
              </w:rPr>
              <w:t>Values</w:t>
            </w:r>
          </w:p>
        </w:tc>
      </w:tr>
      <w:tr w:rsidR="00FC5D57" w:rsidTr="00FC5D57">
        <w:tc>
          <w:tcPr>
            <w:tcW w:w="3005" w:type="dxa"/>
          </w:tcPr>
          <w:p w:rsidR="00FC5D57" w:rsidRDefault="00FC5D57" w:rsidP="00333A47">
            <w:pPr>
              <w:pStyle w:val="Standard"/>
              <w:rPr>
                <w:lang w:val="en-US"/>
              </w:rPr>
            </w:pPr>
            <w:r>
              <w:rPr>
                <w:lang w:val="en-US"/>
              </w:rPr>
              <w:t>Query string</w:t>
            </w:r>
          </w:p>
        </w:tc>
        <w:tc>
          <w:tcPr>
            <w:tcW w:w="3005" w:type="dxa"/>
          </w:tcPr>
          <w:p w:rsidR="00FC5D57" w:rsidRPr="00165CC8" w:rsidRDefault="00FC5D57" w:rsidP="00333A47">
            <w:pPr>
              <w:pStyle w:val="Standard"/>
              <w:rPr>
                <w:rStyle w:val="inlinecode"/>
              </w:rPr>
            </w:pPr>
            <w:r w:rsidRPr="00165CC8">
              <w:rPr>
                <w:rStyle w:val="inlinecode"/>
              </w:rPr>
              <w:t>color</w:t>
            </w:r>
          </w:p>
        </w:tc>
        <w:tc>
          <w:tcPr>
            <w:tcW w:w="3006" w:type="dxa"/>
          </w:tcPr>
          <w:p w:rsidR="00FC5D57" w:rsidRPr="00165CC8" w:rsidRDefault="00FC5D57" w:rsidP="00333A47">
            <w:pPr>
              <w:pStyle w:val="Standard"/>
              <w:rPr>
                <w:rStyle w:val="inlinecode"/>
              </w:rPr>
            </w:pPr>
            <w:r w:rsidRPr="00165CC8">
              <w:rPr>
                <w:rStyle w:val="inlinecode"/>
              </w:rPr>
              <w:t>[</w:t>
            </w:r>
            <w:r w:rsidR="004E7875">
              <w:rPr>
                <w:rStyle w:val="inlinecode"/>
              </w:rPr>
              <w:t>"</w:t>
            </w:r>
            <w:r w:rsidRPr="00165CC8">
              <w:rPr>
                <w:rStyle w:val="inlinecode"/>
              </w:rPr>
              <w:t>black</w:t>
            </w:r>
            <w:r w:rsidR="004E7875">
              <w:rPr>
                <w:rStyle w:val="inlinecode"/>
              </w:rPr>
              <w:t>"</w:t>
            </w:r>
            <w:r w:rsidRPr="00165CC8">
              <w:rPr>
                <w:rStyle w:val="inlinecode"/>
              </w:rPr>
              <w:t xml:space="preserve">, </w:t>
            </w:r>
            <w:r w:rsidR="004E7875">
              <w:rPr>
                <w:rStyle w:val="inlinecode"/>
              </w:rPr>
              <w:t>"</w:t>
            </w:r>
            <w:r w:rsidRPr="00165CC8">
              <w:rPr>
                <w:rStyle w:val="inlinecode"/>
              </w:rPr>
              <w:t>white</w:t>
            </w:r>
            <w:r w:rsidR="004E7875">
              <w:rPr>
                <w:rStyle w:val="inlinecode"/>
              </w:rPr>
              <w:t>"</w:t>
            </w:r>
            <w:r w:rsidRPr="00165CC8">
              <w:rPr>
                <w:rStyle w:val="inlinecode"/>
              </w:rPr>
              <w:t>]</w:t>
            </w:r>
          </w:p>
        </w:tc>
      </w:tr>
      <w:tr w:rsidR="00FC5D57" w:rsidTr="00FC5D57">
        <w:tc>
          <w:tcPr>
            <w:tcW w:w="3005" w:type="dxa"/>
          </w:tcPr>
          <w:p w:rsidR="00FC5D57" w:rsidRDefault="00FC5D57" w:rsidP="00FC5D57">
            <w:pPr>
              <w:pStyle w:val="Standard"/>
              <w:rPr>
                <w:lang w:val="en-US"/>
              </w:rPr>
            </w:pPr>
            <w:r>
              <w:rPr>
                <w:lang w:val="en-US"/>
              </w:rPr>
              <w:t>Action parameter</w:t>
            </w:r>
          </w:p>
        </w:tc>
        <w:tc>
          <w:tcPr>
            <w:tcW w:w="3005" w:type="dxa"/>
          </w:tcPr>
          <w:p w:rsidR="00FC5D57" w:rsidRPr="00165CC8" w:rsidRDefault="00FC5D57" w:rsidP="00FC5D57">
            <w:pPr>
              <w:pStyle w:val="Standard"/>
              <w:rPr>
                <w:rStyle w:val="inlinecode"/>
              </w:rPr>
            </w:pPr>
            <w:r w:rsidRPr="00165CC8">
              <w:rPr>
                <w:rStyle w:val="inlinecode"/>
              </w:rPr>
              <w:t>color</w:t>
            </w:r>
          </w:p>
        </w:tc>
        <w:tc>
          <w:tcPr>
            <w:tcW w:w="3006" w:type="dxa"/>
          </w:tcPr>
          <w:p w:rsidR="00FC5D57" w:rsidRPr="00165CC8" w:rsidRDefault="00FC5D57" w:rsidP="00FC5D57">
            <w:pPr>
              <w:pStyle w:val="Standard"/>
              <w:rPr>
                <w:rStyle w:val="inlinecode"/>
              </w:rPr>
            </w:pPr>
            <w:r w:rsidRPr="00165CC8">
              <w:rPr>
                <w:rStyle w:val="inlinecode"/>
              </w:rPr>
              <w:t>[</w:t>
            </w:r>
            <w:r w:rsidR="004E7875">
              <w:rPr>
                <w:rStyle w:val="inlinecode"/>
              </w:rPr>
              <w:t>"</w:t>
            </w:r>
            <w:r w:rsidRPr="00165CC8">
              <w:rPr>
                <w:rStyle w:val="inlinecode"/>
              </w:rPr>
              <w:t>green</w:t>
            </w:r>
            <w:r w:rsidR="004E7875">
              <w:rPr>
                <w:rStyle w:val="inlinecode"/>
              </w:rPr>
              <w:t>"</w:t>
            </w:r>
            <w:r w:rsidRPr="00165CC8">
              <w:rPr>
                <w:rStyle w:val="inlinecode"/>
              </w:rPr>
              <w:t>]</w:t>
            </w:r>
          </w:p>
        </w:tc>
      </w:tr>
      <w:tr w:rsidR="00FC5D57" w:rsidTr="00FC5D57">
        <w:tc>
          <w:tcPr>
            <w:tcW w:w="3005" w:type="dxa"/>
          </w:tcPr>
          <w:p w:rsidR="00FC5D57" w:rsidRDefault="00FC5D57" w:rsidP="00FC5D57">
            <w:pPr>
              <w:pStyle w:val="Standard"/>
              <w:rPr>
                <w:lang w:val="en-US"/>
              </w:rPr>
            </w:pPr>
            <w:r>
              <w:rPr>
                <w:lang w:val="en-US"/>
              </w:rPr>
              <w:t>Render parameter</w:t>
            </w:r>
          </w:p>
        </w:tc>
        <w:tc>
          <w:tcPr>
            <w:tcW w:w="3005" w:type="dxa"/>
          </w:tcPr>
          <w:p w:rsidR="00FC5D57" w:rsidRPr="00165CC8" w:rsidRDefault="00FC5D57" w:rsidP="00FC5D57">
            <w:pPr>
              <w:pStyle w:val="Standard"/>
              <w:rPr>
                <w:rStyle w:val="inlinecode"/>
              </w:rPr>
            </w:pPr>
            <w:r w:rsidRPr="00165CC8">
              <w:rPr>
                <w:rStyle w:val="inlinecode"/>
              </w:rPr>
              <w:t>color</w:t>
            </w:r>
          </w:p>
        </w:tc>
        <w:tc>
          <w:tcPr>
            <w:tcW w:w="3006" w:type="dxa"/>
          </w:tcPr>
          <w:p w:rsidR="00FC5D57" w:rsidRPr="00165CC8" w:rsidRDefault="00FC5D57" w:rsidP="003771FA">
            <w:pPr>
              <w:pStyle w:val="Standard"/>
              <w:rPr>
                <w:rStyle w:val="inlinecode"/>
              </w:rPr>
            </w:pPr>
            <w:r w:rsidRPr="00165CC8">
              <w:rPr>
                <w:rStyle w:val="inlinecode"/>
              </w:rPr>
              <w:t>[</w:t>
            </w:r>
            <w:r w:rsidR="004E7875">
              <w:rPr>
                <w:rStyle w:val="inlinecode"/>
              </w:rPr>
              <w:t>"</w:t>
            </w:r>
            <w:r w:rsidR="005E1901" w:rsidRPr="005E1901">
              <w:rPr>
                <w:rStyle w:val="inlinecode"/>
              </w:rPr>
              <w:t>white</w:t>
            </w:r>
            <w:r w:rsidR="004E7875">
              <w:rPr>
                <w:rStyle w:val="inlinecode"/>
              </w:rPr>
              <w:t>"</w:t>
            </w:r>
            <w:r w:rsidRPr="00165CC8">
              <w:rPr>
                <w:rStyle w:val="inlinecode"/>
              </w:rPr>
              <w:t xml:space="preserve">, </w:t>
            </w:r>
            <w:r w:rsidR="004E7875">
              <w:rPr>
                <w:rStyle w:val="inlinecode"/>
              </w:rPr>
              <w:t>"</w:t>
            </w:r>
            <w:r w:rsidR="003771FA" w:rsidRPr="00165CC8">
              <w:rPr>
                <w:rStyle w:val="inlinecode"/>
              </w:rPr>
              <w:t>yellow</w:t>
            </w:r>
            <w:r w:rsidR="004E7875">
              <w:rPr>
                <w:rStyle w:val="inlinecode"/>
              </w:rPr>
              <w:t>"</w:t>
            </w:r>
            <w:r w:rsidRPr="00165CC8">
              <w:rPr>
                <w:rStyle w:val="inlinecode"/>
              </w:rPr>
              <w:t>]</w:t>
            </w:r>
          </w:p>
        </w:tc>
      </w:tr>
    </w:tbl>
    <w:p w:rsidR="005E1901" w:rsidRDefault="003771FA" w:rsidP="00333A47">
      <w:pPr>
        <w:pStyle w:val="Standard"/>
        <w:rPr>
          <w:lang w:val="en-US"/>
        </w:rPr>
      </w:pPr>
      <w:r>
        <w:rPr>
          <w:lang w:val="en-US"/>
        </w:rPr>
        <w:t xml:space="preserve">The portlet container must merge these values into a single parameter with parameter name </w:t>
      </w:r>
      <w:r w:rsidRPr="006C1AA1">
        <w:rPr>
          <w:rStyle w:val="inlinecode"/>
          <w:lang w:val="en-US"/>
        </w:rPr>
        <w:t>color</w:t>
      </w:r>
      <w:r>
        <w:rPr>
          <w:lang w:val="en-US"/>
        </w:rPr>
        <w:t xml:space="preserve"> and the </w:t>
      </w:r>
      <w:r w:rsidR="005E1901">
        <w:rPr>
          <w:lang w:val="en-US"/>
        </w:rPr>
        <w:t xml:space="preserve">values array </w:t>
      </w:r>
      <w:r w:rsidR="005E1901" w:rsidRPr="00165CC8">
        <w:rPr>
          <w:rStyle w:val="inlinecode"/>
          <w:lang w:val="en-US"/>
        </w:rPr>
        <w:t>[</w:t>
      </w:r>
      <w:r w:rsidR="004E7875">
        <w:rPr>
          <w:rStyle w:val="inlinecode"/>
          <w:lang w:val="en-US"/>
        </w:rPr>
        <w:t>"</w:t>
      </w:r>
      <w:r w:rsidR="005E1901" w:rsidRPr="00165CC8">
        <w:rPr>
          <w:rStyle w:val="inlinecode"/>
          <w:lang w:val="en-US"/>
        </w:rPr>
        <w:t>black</w:t>
      </w:r>
      <w:r w:rsidR="004E7875">
        <w:rPr>
          <w:rStyle w:val="inlinecode"/>
          <w:lang w:val="en-US"/>
        </w:rPr>
        <w:t>"</w:t>
      </w:r>
      <w:r w:rsidR="005E1901" w:rsidRPr="00165CC8">
        <w:rPr>
          <w:rStyle w:val="inlinecode"/>
          <w:lang w:val="en-US"/>
        </w:rPr>
        <w:t xml:space="preserve">, </w:t>
      </w:r>
      <w:r w:rsidR="004E7875">
        <w:rPr>
          <w:rStyle w:val="inlinecode"/>
          <w:lang w:val="en-US"/>
        </w:rPr>
        <w:t>"</w:t>
      </w:r>
      <w:r w:rsidR="005E1901" w:rsidRPr="00165CC8">
        <w:rPr>
          <w:rStyle w:val="inlinecode"/>
          <w:lang w:val="en-US"/>
        </w:rPr>
        <w:t>white</w:t>
      </w:r>
      <w:r w:rsidR="004E7875">
        <w:rPr>
          <w:rStyle w:val="inlinecode"/>
          <w:lang w:val="en-US"/>
        </w:rPr>
        <w:t>"</w:t>
      </w:r>
      <w:r w:rsidR="005E1901" w:rsidRPr="005E1901">
        <w:rPr>
          <w:rStyle w:val="inlinecode"/>
          <w:lang w:val="en-US"/>
        </w:rPr>
        <w:t xml:space="preserve">, </w:t>
      </w:r>
      <w:r w:rsidR="004E7875">
        <w:rPr>
          <w:rStyle w:val="inlinecode"/>
          <w:lang w:val="en-US"/>
        </w:rPr>
        <w:t>"</w:t>
      </w:r>
      <w:r w:rsidR="005E1901" w:rsidRPr="005E1901">
        <w:rPr>
          <w:rStyle w:val="inlinecode"/>
          <w:lang w:val="en-US"/>
        </w:rPr>
        <w:t>green</w:t>
      </w:r>
      <w:r w:rsidR="004E7875">
        <w:rPr>
          <w:rStyle w:val="inlinecode"/>
          <w:lang w:val="en-US"/>
        </w:rPr>
        <w:t>"</w:t>
      </w:r>
      <w:r w:rsidR="005E1901" w:rsidRPr="005E1901">
        <w:rPr>
          <w:rStyle w:val="inlinecode"/>
          <w:lang w:val="en-US"/>
        </w:rPr>
        <w:t xml:space="preserve">, </w:t>
      </w:r>
      <w:r w:rsidR="004E7875">
        <w:rPr>
          <w:rStyle w:val="inlinecode"/>
          <w:lang w:val="en-US"/>
        </w:rPr>
        <w:t>"</w:t>
      </w:r>
      <w:r w:rsidR="005E1901" w:rsidRPr="005E1901">
        <w:rPr>
          <w:rStyle w:val="inlinecode"/>
          <w:lang w:val="en-US"/>
        </w:rPr>
        <w:t>white</w:t>
      </w:r>
      <w:r w:rsidR="004E7875">
        <w:rPr>
          <w:rStyle w:val="inlinecode"/>
          <w:lang w:val="en-US"/>
        </w:rPr>
        <w:t>"</w:t>
      </w:r>
      <w:r w:rsidR="005E1901" w:rsidRPr="00165CC8">
        <w:rPr>
          <w:rStyle w:val="inlinecode"/>
          <w:lang w:val="en-US"/>
        </w:rPr>
        <w:t xml:space="preserve">, </w:t>
      </w:r>
      <w:r w:rsidR="004E7875">
        <w:rPr>
          <w:rStyle w:val="inlinecode"/>
          <w:lang w:val="en-US"/>
        </w:rPr>
        <w:t>"</w:t>
      </w:r>
      <w:r w:rsidR="005E1901" w:rsidRPr="00165CC8">
        <w:rPr>
          <w:rStyle w:val="inlinecode"/>
          <w:lang w:val="en-US"/>
        </w:rPr>
        <w:t>yellow</w:t>
      </w:r>
      <w:r w:rsidR="004E7875">
        <w:rPr>
          <w:rStyle w:val="inlinecode"/>
          <w:lang w:val="en-US"/>
        </w:rPr>
        <w:t>"</w:t>
      </w:r>
      <w:r w:rsidR="005E1901" w:rsidRPr="00165CC8">
        <w:rPr>
          <w:rStyle w:val="inlinecode"/>
          <w:lang w:val="en-US"/>
        </w:rPr>
        <w:t>]</w:t>
      </w:r>
      <w:r>
        <w:rPr>
          <w:lang w:val="en-US"/>
        </w:rPr>
        <w:t xml:space="preserve"> </w:t>
      </w:r>
      <w:r w:rsidR="005E1901">
        <w:rPr>
          <w:lang w:val="en-US"/>
        </w:rPr>
        <w:t xml:space="preserve">when </w:t>
      </w:r>
      <w:r>
        <w:rPr>
          <w:lang w:val="en-US"/>
        </w:rPr>
        <w:t>accessed through the HttpServletRequest parameter methods named above</w:t>
      </w:r>
      <w:r w:rsidR="005E1901">
        <w:rPr>
          <w:lang w:val="en-US"/>
        </w:rPr>
        <w:t>.</w:t>
      </w:r>
    </w:p>
    <w:p w:rsidR="002474D9" w:rsidRPr="002474D9" w:rsidRDefault="002474D9" w:rsidP="002474D9">
      <w:pPr>
        <w:pStyle w:val="Heading4"/>
        <w:rPr>
          <w:lang w:val="en-US"/>
        </w:rPr>
      </w:pPr>
      <w:r w:rsidRPr="002474D9">
        <w:rPr>
          <w:lang w:val="en-US"/>
        </w:rPr>
        <w:t>Accessing Merged Parameters through the Portlet Request</w:t>
      </w:r>
    </w:p>
    <w:p w:rsidR="002474D9" w:rsidRDefault="002474D9" w:rsidP="002474D9">
      <w:pPr>
        <w:pStyle w:val="Standard"/>
        <w:rPr>
          <w:lang w:val="en-US"/>
        </w:rPr>
      </w:pPr>
      <w:r>
        <w:rPr>
          <w:lang w:val="en-US"/>
        </w:rPr>
        <w:t>When a query string is present, the portlet container must merge the query string parameters with the portlet</w:t>
      </w:r>
      <w:r w:rsidR="00C86852">
        <w:rPr>
          <w:lang w:val="en-US"/>
        </w:rPr>
        <w:t xml:space="preserve"> render</w:t>
      </w:r>
      <w:r>
        <w:rPr>
          <w:lang w:val="en-US"/>
        </w:rPr>
        <w:t xml:space="preserve"> parameters </w:t>
      </w:r>
      <w:r w:rsidR="007B1B8A">
        <w:rPr>
          <w:lang w:val="en-US"/>
        </w:rPr>
        <w:t>with the query string parameters taking precedence over existing render parameters</w:t>
      </w:r>
      <w:r>
        <w:rPr>
          <w:lang w:val="en-US"/>
        </w:rPr>
        <w:t>.</w:t>
      </w:r>
    </w:p>
    <w:p w:rsidR="009E60D8" w:rsidRDefault="00E27B0D" w:rsidP="002474D9">
      <w:pPr>
        <w:pStyle w:val="Standard"/>
        <w:rPr>
          <w:lang w:val="en-US"/>
        </w:rPr>
      </w:pPr>
      <w:r>
        <w:rPr>
          <w:lang w:val="en-US"/>
        </w:rPr>
        <w:t>T</w:t>
      </w:r>
      <w:r w:rsidR="002474D9">
        <w:rPr>
          <w:lang w:val="en-US"/>
        </w:rPr>
        <w:t xml:space="preserve">he query string parameters are considered to be private render parameters. Public render parameters cannot be set through the query string. </w:t>
      </w:r>
    </w:p>
    <w:p w:rsidR="002474D9" w:rsidRDefault="009E60D8" w:rsidP="002474D9">
      <w:pPr>
        <w:pStyle w:val="Standard"/>
        <w:rPr>
          <w:lang w:val="en-US"/>
        </w:rPr>
      </w:pPr>
      <w:r>
        <w:rPr>
          <w:lang w:val="en-US"/>
        </w:rPr>
        <w:t xml:space="preserve">If a query string parameter name matches a public render parameter name, the query string parameter value is not made available to other portlets. However, both the query string parameter values and the public render parameter values will be available to the dispatching portlet, with the query string values </w:t>
      </w:r>
      <w:r w:rsidR="007B1B8A">
        <w:rPr>
          <w:lang w:val="en-US"/>
        </w:rPr>
        <w:t>appearing before the public render parameter values in the values array</w:t>
      </w:r>
      <w:r>
        <w:rPr>
          <w:lang w:val="en-US"/>
        </w:rPr>
        <w:t>.</w:t>
      </w:r>
    </w:p>
    <w:p w:rsidR="00E27B0D" w:rsidRPr="002474D9" w:rsidRDefault="00E27B0D" w:rsidP="002474D9">
      <w:pPr>
        <w:pStyle w:val="Standard"/>
        <w:rPr>
          <w:lang w:val="en-US"/>
        </w:rPr>
      </w:pPr>
      <w:r>
        <w:rPr>
          <w:lang w:val="en-US"/>
        </w:rPr>
        <w:t xml:space="preserve">When portlet URLs are created during dispatch target execution, the query string parameters will be available as private render parameters on resource URLs, action URLs created using the </w:t>
      </w:r>
      <w:r>
        <w:rPr>
          <w:rStyle w:val="inlinecode"/>
          <w:lang w:val="en-US"/>
        </w:rPr>
        <w:t>MimeResponse#c</w:t>
      </w:r>
      <w:r w:rsidRPr="00E27B0D">
        <w:rPr>
          <w:rStyle w:val="inlinecode"/>
          <w:lang w:val="en-US"/>
        </w:rPr>
        <w:t>reate</w:t>
      </w:r>
      <w:r>
        <w:rPr>
          <w:rStyle w:val="inlinecode"/>
          <w:lang w:val="en-US"/>
        </w:rPr>
        <w:t>ActionU</w:t>
      </w:r>
      <w:r w:rsidRPr="00E27B0D">
        <w:rPr>
          <w:rStyle w:val="inlinecode"/>
          <w:lang w:val="en-US"/>
        </w:rPr>
        <w:t>RL(Copy</w:t>
      </w:r>
      <w:r w:rsidR="00616EDD">
        <w:rPr>
          <w:rStyle w:val="inlinecode"/>
          <w:lang w:val="en-US"/>
        </w:rPr>
        <w:t>.ALL</w:t>
      </w:r>
      <w:r w:rsidRPr="00E27B0D">
        <w:rPr>
          <w:rStyle w:val="inlinecode"/>
          <w:lang w:val="en-US"/>
        </w:rPr>
        <w:t>)</w:t>
      </w:r>
      <w:r>
        <w:rPr>
          <w:lang w:val="en-US"/>
        </w:rPr>
        <w:t xml:space="preserve"> </w:t>
      </w:r>
      <w:r w:rsidR="00616EDD">
        <w:rPr>
          <w:lang w:val="en-US"/>
        </w:rPr>
        <w:t>method, and on render URLs</w:t>
      </w:r>
      <w:r>
        <w:rPr>
          <w:lang w:val="en-US"/>
        </w:rPr>
        <w:t xml:space="preserve"> created using the </w:t>
      </w:r>
      <w:r>
        <w:rPr>
          <w:rStyle w:val="inlinecode"/>
          <w:lang w:val="en-US"/>
        </w:rPr>
        <w:t>MimeResponse#c</w:t>
      </w:r>
      <w:r w:rsidRPr="00E27B0D">
        <w:rPr>
          <w:rStyle w:val="inlinecode"/>
          <w:lang w:val="en-US"/>
        </w:rPr>
        <w:t>reate</w:t>
      </w:r>
      <w:r>
        <w:rPr>
          <w:rStyle w:val="inlinecode"/>
          <w:lang w:val="en-US"/>
        </w:rPr>
        <w:t>RenderU</w:t>
      </w:r>
      <w:r w:rsidRPr="00E27B0D">
        <w:rPr>
          <w:rStyle w:val="inlinecode"/>
          <w:lang w:val="en-US"/>
        </w:rPr>
        <w:t>RL(Copy</w:t>
      </w:r>
      <w:r w:rsidR="00616EDD">
        <w:rPr>
          <w:rStyle w:val="inlinecode"/>
          <w:lang w:val="en-US"/>
        </w:rPr>
        <w:t>.ALL</w:t>
      </w:r>
      <w:r w:rsidRPr="00E27B0D">
        <w:rPr>
          <w:rStyle w:val="inlinecode"/>
          <w:lang w:val="en-US"/>
        </w:rPr>
        <w:t>)</w:t>
      </w:r>
      <w:r>
        <w:rPr>
          <w:lang w:val="en-US"/>
        </w:rPr>
        <w:t xml:space="preserve"> method.</w:t>
      </w:r>
    </w:p>
    <w:p w:rsidR="00606A28" w:rsidRPr="00165CC8" w:rsidRDefault="00606A28" w:rsidP="00165CC8">
      <w:pPr>
        <w:pStyle w:val="Heading3"/>
        <w:rPr>
          <w:lang w:val="en-US"/>
        </w:rPr>
      </w:pPr>
      <w:bookmarkStart w:id="1450" w:name="_Toc468261228"/>
      <w:r w:rsidRPr="00165CC8">
        <w:rPr>
          <w:lang w:val="en-US"/>
        </w:rPr>
        <w:t>Path and Query Information</w:t>
      </w:r>
      <w:bookmarkEnd w:id="1450"/>
    </w:p>
    <w:p w:rsidR="00C3565F" w:rsidRDefault="00C3565F" w:rsidP="00286D2C">
      <w:pPr>
        <w:pStyle w:val="Standard"/>
        <w:rPr>
          <w:lang w:val="en-US"/>
        </w:rPr>
      </w:pPr>
      <w:r>
        <w:rPr>
          <w:lang w:val="en-US"/>
        </w:rPr>
        <w:t>When t</w:t>
      </w:r>
      <w:r w:rsidRPr="0009415E">
        <w:rPr>
          <w:lang w:val="en-US"/>
        </w:rPr>
        <w:t xml:space="preserve">he portlet </w:t>
      </w:r>
      <w:r>
        <w:rPr>
          <w:lang w:val="en-US"/>
        </w:rPr>
        <w:t>has started asynchronous processing</w:t>
      </w:r>
      <w:r w:rsidR="002B283A">
        <w:rPr>
          <w:lang w:val="en-US"/>
        </w:rPr>
        <w:t xml:space="preserve"> through one of the </w:t>
      </w:r>
      <w:r w:rsidR="002B283A" w:rsidRPr="00C16DD4">
        <w:rPr>
          <w:rStyle w:val="inlinecode"/>
          <w:lang w:val="en-US"/>
        </w:rPr>
        <w:t>ResourceRequest</w:t>
      </w:r>
      <w:r w:rsidR="002B283A">
        <w:rPr>
          <w:lang w:val="en-US"/>
        </w:rPr>
        <w:t xml:space="preserve"> </w:t>
      </w:r>
      <w:r w:rsidR="002B283A" w:rsidRPr="00C16DD4">
        <w:rPr>
          <w:rStyle w:val="inlinecode"/>
          <w:lang w:val="en-US"/>
        </w:rPr>
        <w:t>startPortletAsync</w:t>
      </w:r>
      <w:r w:rsidR="002B283A">
        <w:rPr>
          <w:lang w:val="en-US"/>
        </w:rPr>
        <w:t xml:space="preserve"> methods</w:t>
      </w:r>
      <w:r>
        <w:rPr>
          <w:lang w:val="en-US"/>
        </w:rPr>
        <w:t>, t</w:t>
      </w:r>
      <w:r w:rsidRPr="0009415E">
        <w:rPr>
          <w:lang w:val="en-US"/>
        </w:rPr>
        <w:t xml:space="preserve">he </w:t>
      </w:r>
      <w:r w:rsidRPr="001429E2">
        <w:rPr>
          <w:rStyle w:val="inlinecode"/>
          <w:lang w:val="en-US"/>
        </w:rPr>
        <w:t>HttpServletRequest</w:t>
      </w:r>
      <w:r w:rsidRPr="0009415E">
        <w:rPr>
          <w:lang w:val="en-US"/>
        </w:rPr>
        <w:t xml:space="preserve"> </w:t>
      </w:r>
      <w:r>
        <w:rPr>
          <w:lang w:val="en-US"/>
        </w:rPr>
        <w:t xml:space="preserve">object </w:t>
      </w:r>
      <w:r w:rsidRPr="001429E2">
        <w:rPr>
          <w:rStyle w:val="inlinecode"/>
          <w:lang w:val="en-US"/>
        </w:rPr>
        <w:t>getPathInfo</w:t>
      </w:r>
      <w:r w:rsidRPr="0009415E">
        <w:rPr>
          <w:rFonts w:ascii="Courier" w:hAnsi="Courier"/>
          <w:sz w:val="20"/>
          <w:lang w:val="en-US"/>
        </w:rPr>
        <w:t xml:space="preserve">, </w:t>
      </w:r>
      <w:r w:rsidRPr="001429E2">
        <w:rPr>
          <w:rStyle w:val="inlinecode"/>
          <w:lang w:val="en-US"/>
        </w:rPr>
        <w:lastRenderedPageBreak/>
        <w:t>getPathTranslated</w:t>
      </w:r>
      <w:r w:rsidRPr="0009415E">
        <w:rPr>
          <w:rFonts w:ascii="Courier" w:hAnsi="Courier"/>
          <w:sz w:val="20"/>
          <w:lang w:val="en-US"/>
        </w:rPr>
        <w:t xml:space="preserve">, </w:t>
      </w:r>
      <w:r w:rsidRPr="001429E2">
        <w:rPr>
          <w:rStyle w:val="inlinecode"/>
          <w:lang w:val="en-US"/>
        </w:rPr>
        <w:t>getQueryString</w:t>
      </w:r>
      <w:r w:rsidRPr="0009415E">
        <w:rPr>
          <w:rFonts w:ascii="Courier" w:hAnsi="Courier"/>
          <w:sz w:val="20"/>
          <w:lang w:val="en-US"/>
        </w:rPr>
        <w:t xml:space="preserve">, </w:t>
      </w:r>
      <w:r w:rsidRPr="001429E2">
        <w:rPr>
          <w:rStyle w:val="inlinecode"/>
          <w:lang w:val="en-US"/>
        </w:rPr>
        <w:t>getRequestURI</w:t>
      </w:r>
      <w:r w:rsidRPr="0009415E">
        <w:rPr>
          <w:rFonts w:ascii="Courier" w:hAnsi="Courier"/>
          <w:sz w:val="20"/>
          <w:lang w:val="en-US"/>
        </w:rPr>
        <w:t xml:space="preserve"> </w:t>
      </w:r>
      <w:r w:rsidRPr="0009415E">
        <w:rPr>
          <w:lang w:val="en-US"/>
        </w:rPr>
        <w:t>and</w:t>
      </w:r>
      <w:r w:rsidRPr="0009415E">
        <w:rPr>
          <w:rFonts w:ascii="Courier" w:hAnsi="Courier"/>
          <w:sz w:val="20"/>
          <w:lang w:val="en-US"/>
        </w:rPr>
        <w:t xml:space="preserve"> </w:t>
      </w:r>
      <w:r w:rsidRPr="001429E2">
        <w:rPr>
          <w:rStyle w:val="inlinecode"/>
          <w:lang w:val="en-US"/>
        </w:rPr>
        <w:t>getServletPath</w:t>
      </w:r>
      <w:r>
        <w:rPr>
          <w:lang w:val="en-US"/>
        </w:rPr>
        <w:t xml:space="preserve"> methods</w:t>
      </w:r>
      <w:r w:rsidRPr="0009415E">
        <w:rPr>
          <w:lang w:val="en-US"/>
        </w:rPr>
        <w:t xml:space="preserve"> must </w:t>
      </w:r>
      <w:r>
        <w:rPr>
          <w:lang w:val="en-US"/>
        </w:rPr>
        <w:t>behave as defined by the servlet specification.</w:t>
      </w:r>
    </w:p>
    <w:p w:rsidR="001429E2" w:rsidRDefault="00C3565F" w:rsidP="00286D2C">
      <w:pPr>
        <w:pStyle w:val="Standard"/>
        <w:rPr>
          <w:lang w:val="en-US"/>
        </w:rPr>
      </w:pPr>
      <w:r>
        <w:rPr>
          <w:lang w:val="en-US"/>
        </w:rPr>
        <w:t>Otherwise, w</w:t>
      </w:r>
      <w:r w:rsidR="00F54724">
        <w:rPr>
          <w:lang w:val="en-US"/>
        </w:rPr>
        <w:t>hen t</w:t>
      </w:r>
      <w:r w:rsidR="00F54724" w:rsidRPr="0009415E">
        <w:rPr>
          <w:lang w:val="en-US"/>
        </w:rPr>
        <w:t xml:space="preserve">he portlet </w:t>
      </w:r>
      <w:r w:rsidR="007B1B8A">
        <w:rPr>
          <w:lang w:val="en-US"/>
        </w:rPr>
        <w:t xml:space="preserve">is the </w:t>
      </w:r>
      <w:r w:rsidR="00F54724">
        <w:rPr>
          <w:lang w:val="en-US"/>
        </w:rPr>
        <w:t>starting point of the</w:t>
      </w:r>
      <w:r>
        <w:rPr>
          <w:lang w:val="en-US"/>
        </w:rPr>
        <w:t xml:space="preserve"> request dispatcher</w:t>
      </w:r>
      <w:r w:rsidR="00F54724">
        <w:rPr>
          <w:lang w:val="en-US"/>
        </w:rPr>
        <w:t xml:space="preserve"> dispatch </w:t>
      </w:r>
      <w:r w:rsidR="00F54724" w:rsidRPr="0009415E">
        <w:rPr>
          <w:lang w:val="en-US"/>
        </w:rPr>
        <w:t>chain</w:t>
      </w:r>
      <w:r w:rsidR="00F54724">
        <w:rPr>
          <w:lang w:val="en-US"/>
        </w:rPr>
        <w:t>, t</w:t>
      </w:r>
      <w:r w:rsidR="00286D2C" w:rsidRPr="0009415E">
        <w:rPr>
          <w:lang w:val="en-US"/>
        </w:rPr>
        <w:t xml:space="preserve">he </w:t>
      </w:r>
      <w:r w:rsidR="00286D2C" w:rsidRPr="001429E2">
        <w:rPr>
          <w:rStyle w:val="inlinecode"/>
          <w:lang w:val="en-US"/>
        </w:rPr>
        <w:t>HttpServletRequest</w:t>
      </w:r>
      <w:r w:rsidR="00286D2C" w:rsidRPr="0009415E">
        <w:rPr>
          <w:lang w:val="en-US"/>
        </w:rPr>
        <w:t xml:space="preserve"> </w:t>
      </w:r>
      <w:r w:rsidR="00286D2C">
        <w:rPr>
          <w:lang w:val="en-US"/>
        </w:rPr>
        <w:t xml:space="preserve">object </w:t>
      </w:r>
      <w:r w:rsidR="00286D2C" w:rsidRPr="001429E2">
        <w:rPr>
          <w:rStyle w:val="inlinecode"/>
          <w:lang w:val="en-US"/>
        </w:rPr>
        <w:t>getPathInfo</w:t>
      </w:r>
      <w:r w:rsidR="00286D2C" w:rsidRPr="0009415E">
        <w:rPr>
          <w:rFonts w:ascii="Courier" w:hAnsi="Courier"/>
          <w:sz w:val="20"/>
          <w:lang w:val="en-US"/>
        </w:rPr>
        <w:t xml:space="preserve">, </w:t>
      </w:r>
      <w:r w:rsidR="00286D2C" w:rsidRPr="001429E2">
        <w:rPr>
          <w:rStyle w:val="inlinecode"/>
          <w:lang w:val="en-US"/>
        </w:rPr>
        <w:t>getPathTranslated</w:t>
      </w:r>
      <w:r w:rsidR="00286D2C" w:rsidRPr="0009415E">
        <w:rPr>
          <w:rFonts w:ascii="Courier" w:hAnsi="Courier"/>
          <w:sz w:val="20"/>
          <w:lang w:val="en-US"/>
        </w:rPr>
        <w:t xml:space="preserve">, </w:t>
      </w:r>
      <w:r w:rsidR="00286D2C" w:rsidRPr="001429E2">
        <w:rPr>
          <w:rStyle w:val="inlinecode"/>
          <w:lang w:val="en-US"/>
        </w:rPr>
        <w:t>getQueryString</w:t>
      </w:r>
      <w:r w:rsidR="00286D2C" w:rsidRPr="0009415E">
        <w:rPr>
          <w:rFonts w:ascii="Courier" w:hAnsi="Courier"/>
          <w:sz w:val="20"/>
          <w:lang w:val="en-US"/>
        </w:rPr>
        <w:t xml:space="preserve">, </w:t>
      </w:r>
      <w:r w:rsidR="00286D2C" w:rsidRPr="001429E2">
        <w:rPr>
          <w:rStyle w:val="inlinecode"/>
          <w:lang w:val="en-US"/>
        </w:rPr>
        <w:t>getRequestURI</w:t>
      </w:r>
      <w:r w:rsidR="00286D2C" w:rsidRPr="0009415E">
        <w:rPr>
          <w:rFonts w:ascii="Courier" w:hAnsi="Courier"/>
          <w:sz w:val="20"/>
          <w:lang w:val="en-US"/>
        </w:rPr>
        <w:t xml:space="preserve"> </w:t>
      </w:r>
      <w:r w:rsidR="00286D2C" w:rsidRPr="0009415E">
        <w:rPr>
          <w:lang w:val="en-US"/>
        </w:rPr>
        <w:t>and</w:t>
      </w:r>
      <w:r w:rsidR="00286D2C" w:rsidRPr="0009415E">
        <w:rPr>
          <w:rFonts w:ascii="Courier" w:hAnsi="Courier"/>
          <w:sz w:val="20"/>
          <w:lang w:val="en-US"/>
        </w:rPr>
        <w:t xml:space="preserve"> </w:t>
      </w:r>
      <w:r w:rsidR="00286D2C" w:rsidRPr="001429E2">
        <w:rPr>
          <w:rStyle w:val="inlinecode"/>
          <w:lang w:val="en-US"/>
        </w:rPr>
        <w:t>getServletPath</w:t>
      </w:r>
      <w:r w:rsidR="00286D2C">
        <w:rPr>
          <w:lang w:val="en-US"/>
        </w:rPr>
        <w:t xml:space="preserve"> methods</w:t>
      </w:r>
      <w:r w:rsidR="00286D2C" w:rsidRPr="0009415E">
        <w:rPr>
          <w:lang w:val="en-US"/>
        </w:rPr>
        <w:t xml:space="preserve"> must return the path and query string information used to obtain the </w:t>
      </w:r>
      <w:r w:rsidR="00286D2C" w:rsidRPr="0009415E">
        <w:rPr>
          <w:rFonts w:ascii="Courier" w:hAnsi="Courier"/>
          <w:sz w:val="20"/>
          <w:lang w:val="en-US"/>
        </w:rPr>
        <w:t>PortletRequestDispatcher</w:t>
      </w:r>
      <w:r w:rsidR="00286D2C" w:rsidRPr="0009415E">
        <w:rPr>
          <w:lang w:val="en-US"/>
        </w:rPr>
        <w:t xml:space="preserve"> object. </w:t>
      </w:r>
    </w:p>
    <w:p w:rsidR="00286D2C" w:rsidRPr="0009415E" w:rsidRDefault="00286D2C" w:rsidP="00286D2C">
      <w:pPr>
        <w:pStyle w:val="Standard"/>
        <w:rPr>
          <w:lang w:val="en-US"/>
        </w:rPr>
      </w:pPr>
      <w:r w:rsidRPr="0009415E">
        <w:rPr>
          <w:lang w:val="en-US"/>
        </w:rPr>
        <w:t xml:space="preserve">This </w:t>
      </w:r>
      <w:r w:rsidR="001429E2">
        <w:rPr>
          <w:lang w:val="en-US"/>
        </w:rPr>
        <w:t>differs from servlet processing when no portlet is involved. With forwards and includes originating from a servlet</w:t>
      </w:r>
      <w:r w:rsidRPr="0009415E">
        <w:rPr>
          <w:lang w:val="en-US"/>
        </w:rPr>
        <w:t>, these values are based on the path and query string of the client re</w:t>
      </w:r>
      <w:r w:rsidR="001429E2">
        <w:rPr>
          <w:lang w:val="en-US"/>
        </w:rPr>
        <w:t>quest. This makes sense in terms of the</w:t>
      </w:r>
      <w:r w:rsidRPr="0009415E">
        <w:rPr>
          <w:lang w:val="en-US"/>
        </w:rPr>
        <w:t xml:space="preserve"> servlet programming model</w:t>
      </w:r>
      <w:r w:rsidR="001429E2">
        <w:rPr>
          <w:lang w:val="en-US"/>
        </w:rPr>
        <w:t xml:space="preserve">, since </w:t>
      </w:r>
      <w:r w:rsidRPr="0009415E">
        <w:rPr>
          <w:lang w:val="en-US"/>
        </w:rPr>
        <w:t>the included</w:t>
      </w:r>
      <w:r w:rsidR="001429E2">
        <w:rPr>
          <w:lang w:val="en-US"/>
        </w:rPr>
        <w:t xml:space="preserve"> or </w:t>
      </w:r>
      <w:r w:rsidRPr="0009415E">
        <w:rPr>
          <w:lang w:val="en-US"/>
        </w:rPr>
        <w:t>forward</w:t>
      </w:r>
      <w:r w:rsidR="001429E2">
        <w:rPr>
          <w:lang w:val="en-US"/>
        </w:rPr>
        <w:t xml:space="preserve"> target is treated</w:t>
      </w:r>
      <w:r w:rsidRPr="0009415E">
        <w:rPr>
          <w:lang w:val="en-US"/>
        </w:rPr>
        <w:t xml:space="preserve"> as if it were running in</w:t>
      </w:r>
      <w:r w:rsidR="00053504">
        <w:rPr>
          <w:lang w:val="en-US"/>
        </w:rPr>
        <w:t xml:space="preserve"> place of</w:t>
      </w:r>
      <w:r w:rsidRPr="0009415E">
        <w:rPr>
          <w:lang w:val="en-US"/>
        </w:rPr>
        <w:t xml:space="preserve"> the servlet issuing the request dispatcher include or forward call.</w:t>
      </w:r>
    </w:p>
    <w:p w:rsidR="00F54724" w:rsidRDefault="001429E2" w:rsidP="001429E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n-US"/>
        </w:rPr>
      </w:pPr>
      <w:r>
        <w:rPr>
          <w:lang w:val="en-US"/>
        </w:rPr>
        <w:t xml:space="preserve">In the portlet programming model, </w:t>
      </w:r>
      <w:r w:rsidR="00286D2C" w:rsidRPr="0009415E">
        <w:rPr>
          <w:lang w:val="en-US"/>
        </w:rPr>
        <w:t xml:space="preserve">the portlet does not have direct access to the path and query </w:t>
      </w:r>
      <w:r>
        <w:rPr>
          <w:lang w:val="en-US"/>
        </w:rPr>
        <w:t xml:space="preserve">string </w:t>
      </w:r>
      <w:r w:rsidR="00286D2C" w:rsidRPr="0009415E">
        <w:rPr>
          <w:lang w:val="en-US"/>
        </w:rPr>
        <w:t xml:space="preserve">information </w:t>
      </w:r>
      <w:r>
        <w:rPr>
          <w:lang w:val="en-US"/>
        </w:rPr>
        <w:t>from</w:t>
      </w:r>
      <w:r w:rsidR="00286D2C" w:rsidRPr="0009415E">
        <w:rPr>
          <w:lang w:val="en-US"/>
        </w:rPr>
        <w:t xml:space="preserve"> the</w:t>
      </w:r>
      <w:r w:rsidR="00F54724">
        <w:rPr>
          <w:lang w:val="en-US"/>
        </w:rPr>
        <w:t xml:space="preserve"> original</w:t>
      </w:r>
      <w:r w:rsidR="00286D2C" w:rsidRPr="0009415E">
        <w:rPr>
          <w:lang w:val="en-US"/>
        </w:rPr>
        <w:t xml:space="preserve"> client request</w:t>
      </w:r>
      <w:r>
        <w:rPr>
          <w:lang w:val="en-US"/>
        </w:rPr>
        <w:t xml:space="preserve">, </w:t>
      </w:r>
      <w:r w:rsidR="00F54724">
        <w:rPr>
          <w:lang w:val="en-US"/>
        </w:rPr>
        <w:t xml:space="preserve">so the portlet container must provide </w:t>
      </w:r>
      <w:r>
        <w:rPr>
          <w:lang w:val="en-US"/>
        </w:rPr>
        <w:t xml:space="preserve">the target servlet or JSP with </w:t>
      </w:r>
      <w:r w:rsidR="00286D2C" w:rsidRPr="0009415E">
        <w:rPr>
          <w:lang w:val="en-US"/>
        </w:rPr>
        <w:t xml:space="preserve">the path and query string information used to obtain the </w:t>
      </w:r>
      <w:r w:rsidR="00286D2C" w:rsidRPr="0009415E">
        <w:rPr>
          <w:rFonts w:ascii="Courier" w:hAnsi="Courier"/>
          <w:sz w:val="20"/>
          <w:lang w:val="en-US"/>
        </w:rPr>
        <w:t>PortletRequestDispatcher</w:t>
      </w:r>
      <w:r w:rsidR="00286D2C" w:rsidRPr="0009415E">
        <w:rPr>
          <w:lang w:val="en-US"/>
        </w:rPr>
        <w:t xml:space="preserve"> object</w:t>
      </w:r>
      <w:r w:rsidR="00BC4BDB">
        <w:rPr>
          <w:lang w:val="en-US"/>
        </w:rPr>
        <w:t>.</w:t>
      </w:r>
    </w:p>
    <w:p w:rsidR="00286D2C" w:rsidRPr="0009415E" w:rsidRDefault="00BC4BDB" w:rsidP="001429E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val="en-US"/>
        </w:rPr>
      </w:pPr>
      <w:r>
        <w:rPr>
          <w:lang w:val="en-US"/>
        </w:rPr>
        <w:t>W</w:t>
      </w:r>
      <w:r w:rsidR="00286D2C" w:rsidRPr="0009415E">
        <w:rPr>
          <w:lang w:val="en-US"/>
        </w:rPr>
        <w:t xml:space="preserve">hen doing additional includes or forwards from </w:t>
      </w:r>
      <w:r>
        <w:rPr>
          <w:lang w:val="en-US"/>
        </w:rPr>
        <w:t xml:space="preserve">within a </w:t>
      </w:r>
      <w:r w:rsidR="00286D2C" w:rsidRPr="0009415E">
        <w:rPr>
          <w:lang w:val="en-US"/>
        </w:rPr>
        <w:t>servlet</w:t>
      </w:r>
      <w:r>
        <w:rPr>
          <w:lang w:val="en-US"/>
        </w:rPr>
        <w:t xml:space="preserve"> that was target of a portlet request dispatch</w:t>
      </w:r>
      <w:r w:rsidR="00053504">
        <w:rPr>
          <w:lang w:val="en-US"/>
        </w:rPr>
        <w:t>er call</w:t>
      </w:r>
      <w:r>
        <w:rPr>
          <w:lang w:val="en-US"/>
        </w:rPr>
        <w:t>,</w:t>
      </w:r>
      <w:r w:rsidR="00286D2C" w:rsidRPr="0009415E">
        <w:rPr>
          <w:lang w:val="en-US"/>
        </w:rPr>
        <w:t xml:space="preserve"> </w:t>
      </w:r>
      <w:r>
        <w:rPr>
          <w:lang w:val="en-US"/>
        </w:rPr>
        <w:t xml:space="preserve">the </w:t>
      </w:r>
      <w:r w:rsidR="00286D2C" w:rsidRPr="0009415E">
        <w:rPr>
          <w:lang w:val="en-US"/>
        </w:rPr>
        <w:t xml:space="preserve">semantics </w:t>
      </w:r>
      <w:r>
        <w:rPr>
          <w:lang w:val="en-US"/>
        </w:rPr>
        <w:t xml:space="preserve">outlined in this </w:t>
      </w:r>
      <w:r w:rsidR="00606A28">
        <w:rPr>
          <w:lang w:val="en-US"/>
        </w:rPr>
        <w:t>section</w:t>
      </w:r>
      <w:r>
        <w:rPr>
          <w:lang w:val="en-US"/>
        </w:rPr>
        <w:t xml:space="preserve"> must continue to hold. In particular, </w:t>
      </w:r>
      <w:r w:rsidR="00286D2C" w:rsidRPr="0009415E">
        <w:rPr>
          <w:lang w:val="en-US"/>
        </w:rPr>
        <w:t xml:space="preserve">further </w:t>
      </w:r>
      <w:r>
        <w:rPr>
          <w:lang w:val="en-US"/>
        </w:rPr>
        <w:t>dispatch target</w:t>
      </w:r>
      <w:r w:rsidR="00286D2C" w:rsidRPr="0009415E">
        <w:rPr>
          <w:lang w:val="en-US"/>
        </w:rPr>
        <w:t xml:space="preserve"> servlets or JSPs </w:t>
      </w:r>
      <w:r>
        <w:rPr>
          <w:lang w:val="en-US"/>
        </w:rPr>
        <w:t xml:space="preserve">must be provided with </w:t>
      </w:r>
      <w:r w:rsidR="00286D2C" w:rsidRPr="0009415E">
        <w:rPr>
          <w:lang w:val="en-US"/>
        </w:rPr>
        <w:t xml:space="preserve">the path and query string information used to obtain the </w:t>
      </w:r>
      <w:r w:rsidR="00286D2C" w:rsidRPr="0009415E">
        <w:rPr>
          <w:rFonts w:ascii="Courier" w:hAnsi="Courier"/>
          <w:sz w:val="20"/>
          <w:lang w:val="en-US"/>
        </w:rPr>
        <w:t>PortletRequestDispatcher</w:t>
      </w:r>
      <w:r w:rsidR="00286D2C" w:rsidRPr="0009415E">
        <w:rPr>
          <w:lang w:val="en-US"/>
        </w:rPr>
        <w:t xml:space="preserve"> object</w:t>
      </w:r>
      <w:r>
        <w:rPr>
          <w:lang w:val="en-US"/>
        </w:rPr>
        <w:t xml:space="preserve"> when using the above named methods.</w:t>
      </w:r>
    </w:p>
    <w:p w:rsidR="000952B5" w:rsidRDefault="000952B5" w:rsidP="000952B5">
      <w:pPr>
        <w:pStyle w:val="Heading2"/>
      </w:pPr>
      <w:bookmarkStart w:id="1451" w:name="_Toc415140944"/>
      <w:bookmarkStart w:id="1452" w:name="_Toc468261229"/>
      <w:r>
        <w:t>Using a Request Dispatcher</w:t>
      </w:r>
      <w:bookmarkEnd w:id="1451"/>
      <w:bookmarkEnd w:id="1452"/>
    </w:p>
    <w:p w:rsidR="000952B5" w:rsidRPr="0009415E" w:rsidRDefault="000952B5" w:rsidP="000952B5">
      <w:pPr>
        <w:pStyle w:val="Standard"/>
        <w:autoSpaceDE w:val="0"/>
        <w:rPr>
          <w:lang w:val="en-US"/>
        </w:rPr>
      </w:pPr>
      <w:r w:rsidRPr="0009415E">
        <w:rPr>
          <w:lang w:val="en-US"/>
        </w:rPr>
        <w:t>To include a servlet or a JSP, a portlet calls the</w:t>
      </w:r>
      <w:r w:rsidR="00DA376A" w:rsidRPr="0009415E">
        <w:rPr>
          <w:lang w:val="en-US"/>
        </w:rPr>
        <w:t xml:space="preserve"> </w:t>
      </w:r>
      <w:r w:rsidR="00DA376A" w:rsidRPr="00DA376A">
        <w:rPr>
          <w:rStyle w:val="inlinecode"/>
          <w:lang w:val="en-US"/>
        </w:rPr>
        <w:t>PortletRequestDispatcher</w:t>
      </w:r>
      <w:r w:rsidR="00DA376A" w:rsidRPr="0009415E">
        <w:rPr>
          <w:rFonts w:ascii="Courier" w:hAnsi="Courier"/>
          <w:sz w:val="20"/>
          <w:lang w:val="en-US"/>
        </w:rPr>
        <w:t xml:space="preserve"> </w:t>
      </w:r>
      <w:r w:rsidR="00DA376A" w:rsidRPr="0009415E">
        <w:rPr>
          <w:lang w:val="en-US"/>
        </w:rPr>
        <w:t>interface</w:t>
      </w:r>
      <w:r w:rsidRPr="0009415E">
        <w:rPr>
          <w:lang w:val="en-US"/>
        </w:rPr>
        <w:t xml:space="preserve"> </w:t>
      </w:r>
      <w:r w:rsidRPr="00DA376A">
        <w:rPr>
          <w:rStyle w:val="inlinecode"/>
          <w:lang w:val="en-US"/>
        </w:rPr>
        <w:t>include</w:t>
      </w:r>
      <w:r w:rsidRPr="0009415E">
        <w:rPr>
          <w:lang w:val="en-US"/>
        </w:rPr>
        <w:t xml:space="preserve"> method. To forward the request processing to a servlet or JSP the portlet calls the </w:t>
      </w:r>
      <w:r w:rsidRPr="0009415E">
        <w:rPr>
          <w:rFonts w:ascii="Courier New" w:hAnsi="Courier New"/>
          <w:sz w:val="20"/>
          <w:lang w:val="en-US"/>
        </w:rPr>
        <w:t>forward</w:t>
      </w:r>
      <w:r w:rsidRPr="0009415E">
        <w:rPr>
          <w:lang w:val="en-US"/>
        </w:rPr>
        <w:t xml:space="preserve"> method.</w:t>
      </w:r>
    </w:p>
    <w:p w:rsidR="000952B5" w:rsidRPr="0009415E" w:rsidRDefault="000952B5" w:rsidP="000952B5">
      <w:pPr>
        <w:pStyle w:val="Standard"/>
        <w:autoSpaceDE w:val="0"/>
        <w:rPr>
          <w:lang w:val="en-US"/>
        </w:rPr>
      </w:pPr>
      <w:r w:rsidRPr="0009415E">
        <w:rPr>
          <w:lang w:val="en-US"/>
        </w:rPr>
        <w:t xml:space="preserve">The parameters to these methods must be the request and response </w:t>
      </w:r>
      <w:r w:rsidR="00DA376A">
        <w:rPr>
          <w:lang w:val="en-US"/>
        </w:rPr>
        <w:t>objects</w:t>
      </w:r>
      <w:r w:rsidRPr="0009415E">
        <w:rPr>
          <w:lang w:val="en-US"/>
        </w:rPr>
        <w:t xml:space="preserve"> that </w:t>
      </w:r>
      <w:r w:rsidR="00DA376A">
        <w:rPr>
          <w:lang w:val="en-US"/>
        </w:rPr>
        <w:t>govern the request being processed, or</w:t>
      </w:r>
      <w:r w:rsidRPr="0009415E">
        <w:rPr>
          <w:rFonts w:eastAsia="MS Mincho"/>
          <w:lang w:val="en-US"/>
        </w:rPr>
        <w:t xml:space="preserve"> must be instances of </w:t>
      </w:r>
      <w:r w:rsidR="00DA376A">
        <w:rPr>
          <w:rFonts w:eastAsia="MS Mincho"/>
          <w:lang w:val="en-US"/>
        </w:rPr>
        <w:t>subclasses of the corresponding wrapper classes</w:t>
      </w:r>
      <w:r w:rsidRPr="0009415E">
        <w:rPr>
          <w:rFonts w:eastAsia="MS Mincho"/>
          <w:lang w:val="en-US"/>
        </w:rPr>
        <w:t>.</w:t>
      </w:r>
      <w:r w:rsidR="00DA376A">
        <w:rPr>
          <w:rFonts w:eastAsia="MS Mincho"/>
          <w:lang w:val="en-US"/>
        </w:rPr>
        <w:t xml:space="preserve"> </w:t>
      </w:r>
      <w:r w:rsidRPr="0009415E">
        <w:rPr>
          <w:rFonts w:eastAsia="MS Mincho"/>
          <w:lang w:val="en-US"/>
        </w:rPr>
        <w:t>In the latter case, the wrapper instances must wrap the</w:t>
      </w:r>
      <w:r w:rsidR="00DA376A">
        <w:rPr>
          <w:rFonts w:eastAsia="MS Mincho"/>
          <w:lang w:val="en-US"/>
        </w:rPr>
        <w:t xml:space="preserve"> original</w:t>
      </w:r>
      <w:r w:rsidRPr="0009415E">
        <w:rPr>
          <w:rFonts w:eastAsia="MS Mincho"/>
          <w:lang w:val="en-US"/>
        </w:rPr>
        <w:t xml:space="preserve"> request or response objects </w:t>
      </w:r>
      <w:r w:rsidR="00DA376A">
        <w:rPr>
          <w:rFonts w:eastAsia="MS Mincho"/>
          <w:lang w:val="en-US"/>
        </w:rPr>
        <w:t>created by</w:t>
      </w:r>
      <w:r w:rsidRPr="0009415E">
        <w:rPr>
          <w:rFonts w:eastAsia="MS Mincho"/>
          <w:lang w:val="en-US"/>
        </w:rPr>
        <w:t xml:space="preserve"> the container.</w:t>
      </w:r>
    </w:p>
    <w:p w:rsidR="000952B5" w:rsidRPr="0009415E" w:rsidRDefault="000952B5" w:rsidP="000952B5">
      <w:pPr>
        <w:pStyle w:val="Standard"/>
        <w:rPr>
          <w:lang w:val="en-US"/>
        </w:rPr>
      </w:pPr>
      <w:r w:rsidRPr="0009415E">
        <w:rPr>
          <w:lang w:val="en-US"/>
        </w:rPr>
        <w:t xml:space="preserve">The portlet container must ensure that the servlet or JSP called through a </w:t>
      </w:r>
      <w:r w:rsidRPr="00F56979">
        <w:rPr>
          <w:rStyle w:val="inlinecode"/>
          <w:lang w:val="en-US"/>
        </w:rPr>
        <w:t>PortletRequestDispatcher</w:t>
      </w:r>
      <w:r w:rsidRPr="0009415E">
        <w:rPr>
          <w:lang w:val="en-US"/>
        </w:rPr>
        <w:t xml:space="preserve"> is called in the same thread </w:t>
      </w:r>
      <w:r w:rsidR="00F56979">
        <w:rPr>
          <w:lang w:val="en-US"/>
        </w:rPr>
        <w:t>that invoked</w:t>
      </w:r>
      <w:r w:rsidRPr="0009415E">
        <w:rPr>
          <w:lang w:val="en-US"/>
        </w:rPr>
        <w:t xml:space="preserve"> the </w:t>
      </w:r>
      <w:r w:rsidRPr="00F56979">
        <w:rPr>
          <w:rStyle w:val="inlinecode"/>
          <w:lang w:val="en-US"/>
        </w:rPr>
        <w:t>PortletRequestDispatcher</w:t>
      </w:r>
      <w:r w:rsidRPr="0009415E">
        <w:rPr>
          <w:lang w:val="en-US"/>
        </w:rPr>
        <w:t xml:space="preserve"> </w:t>
      </w:r>
      <w:r w:rsidR="00F56979">
        <w:rPr>
          <w:lang w:val="en-US"/>
        </w:rPr>
        <w:t xml:space="preserve">interface </w:t>
      </w:r>
      <w:r w:rsidRPr="00F56979">
        <w:rPr>
          <w:rStyle w:val="inlinecode"/>
          <w:lang w:val="en-US"/>
        </w:rPr>
        <w:t>include</w:t>
      </w:r>
      <w:r w:rsidRPr="0009415E">
        <w:rPr>
          <w:lang w:val="en-US"/>
        </w:rPr>
        <w:t xml:space="preserve"> </w:t>
      </w:r>
      <w:r w:rsidR="00F56979">
        <w:rPr>
          <w:lang w:val="en-US"/>
        </w:rPr>
        <w:t xml:space="preserve">or </w:t>
      </w:r>
      <w:r w:rsidR="00F56979" w:rsidRPr="00EE3C19">
        <w:rPr>
          <w:rStyle w:val="inlinecode"/>
          <w:lang w:val="en-US"/>
        </w:rPr>
        <w:t>forward</w:t>
      </w:r>
      <w:r w:rsidR="00F56979">
        <w:rPr>
          <w:lang w:val="en-US"/>
        </w:rPr>
        <w:t xml:space="preserve"> method</w:t>
      </w:r>
      <w:r w:rsidRPr="0009415E">
        <w:rPr>
          <w:lang w:val="en-US"/>
        </w:rPr>
        <w:t>.</w:t>
      </w:r>
    </w:p>
    <w:p w:rsidR="005F5748" w:rsidRDefault="005F5748" w:rsidP="00286D2C">
      <w:pPr>
        <w:pStyle w:val="Heading2"/>
      </w:pPr>
      <w:bookmarkStart w:id="1453" w:name="_Toc415140952"/>
      <w:bookmarkStart w:id="1454" w:name="_Toc468261230"/>
      <w:bookmarkStart w:id="1455" w:name="_Toc415140945"/>
      <w:r>
        <w:t>Error Handling</w:t>
      </w:r>
      <w:bookmarkEnd w:id="1453"/>
      <w:bookmarkEnd w:id="1454"/>
    </w:p>
    <w:p w:rsidR="002C163A" w:rsidRDefault="005F5748" w:rsidP="002C163A">
      <w:pPr>
        <w:pStyle w:val="Standard"/>
        <w:rPr>
          <w:lang w:val="en-US"/>
        </w:rPr>
      </w:pPr>
      <w:r w:rsidRPr="0009415E">
        <w:rPr>
          <w:lang w:val="en-US"/>
        </w:rPr>
        <w:t>If</w:t>
      </w:r>
      <w:r w:rsidRPr="0009415E">
        <w:rPr>
          <w:b/>
          <w:lang w:val="en-US"/>
        </w:rPr>
        <w:t xml:space="preserve"> </w:t>
      </w:r>
      <w:r w:rsidR="00BC4BDB">
        <w:rPr>
          <w:lang w:val="en-US"/>
        </w:rPr>
        <w:t>the servlet or JSP that is</w:t>
      </w:r>
      <w:r w:rsidR="003E664C">
        <w:rPr>
          <w:lang w:val="en-US"/>
        </w:rPr>
        <w:t xml:space="preserve"> the</w:t>
      </w:r>
      <w:r w:rsidRPr="0009415E">
        <w:rPr>
          <w:lang w:val="en-US"/>
        </w:rPr>
        <w:t xml:space="preserve"> target of</w:t>
      </w:r>
      <w:r w:rsidR="00BC4BDB">
        <w:rPr>
          <w:lang w:val="en-US"/>
        </w:rPr>
        <w:t xml:space="preserve"> portlet request dispatching</w:t>
      </w:r>
      <w:r w:rsidRPr="0009415E">
        <w:rPr>
          <w:lang w:val="en-US"/>
        </w:rPr>
        <w:t xml:space="preserve"> throws a runtime exception</w:t>
      </w:r>
      <w:r w:rsidR="00C64C15">
        <w:rPr>
          <w:lang w:val="en-US"/>
        </w:rPr>
        <w:t xml:space="preserve">, a </w:t>
      </w:r>
      <w:r w:rsidR="00C64C15" w:rsidRPr="00C86852">
        <w:rPr>
          <w:rStyle w:val="inlinecode"/>
          <w:lang w:val="en-US"/>
        </w:rPr>
        <w:t>PortletException</w:t>
      </w:r>
      <w:r w:rsidR="00C64C15">
        <w:rPr>
          <w:lang w:val="en-US"/>
        </w:rPr>
        <w:t>,</w:t>
      </w:r>
      <w:r w:rsidRPr="0009415E">
        <w:rPr>
          <w:lang w:val="en-US"/>
        </w:rPr>
        <w:t xml:space="preserve"> or a checked exception of type </w:t>
      </w:r>
      <w:r w:rsidRPr="0009415E">
        <w:rPr>
          <w:rFonts w:ascii="Courier" w:hAnsi="Courier"/>
          <w:sz w:val="20"/>
          <w:lang w:val="en-US"/>
        </w:rPr>
        <w:t>IOException</w:t>
      </w:r>
      <w:r w:rsidR="00BC4BDB">
        <w:rPr>
          <w:lang w:val="en-US"/>
        </w:rPr>
        <w:t>, the exception</w:t>
      </w:r>
      <w:r w:rsidRPr="0009415E">
        <w:rPr>
          <w:lang w:val="en-US"/>
        </w:rPr>
        <w:t xml:space="preserve"> must be propagated to the </w:t>
      </w:r>
      <w:r w:rsidR="00BC4BDB">
        <w:rPr>
          <w:lang w:val="en-US"/>
        </w:rPr>
        <w:t>initiating</w:t>
      </w:r>
      <w:r w:rsidRPr="0009415E">
        <w:rPr>
          <w:lang w:val="en-US"/>
        </w:rPr>
        <w:t xml:space="preserve"> portlet. All other exceptions, including a </w:t>
      </w:r>
      <w:r w:rsidRPr="0009415E">
        <w:rPr>
          <w:rFonts w:ascii="Courier" w:hAnsi="Courier"/>
          <w:sz w:val="20"/>
          <w:lang w:val="en-US"/>
        </w:rPr>
        <w:t>ServletException</w:t>
      </w:r>
      <w:r w:rsidRPr="0009415E">
        <w:rPr>
          <w:lang w:val="en-US"/>
        </w:rPr>
        <w:t xml:space="preserve">, must be wrapped with a </w:t>
      </w:r>
      <w:r w:rsidRPr="0009415E">
        <w:rPr>
          <w:rFonts w:ascii="Courier" w:hAnsi="Courier"/>
          <w:sz w:val="20"/>
          <w:lang w:val="en-US"/>
        </w:rPr>
        <w:t>PortletException</w:t>
      </w:r>
      <w:r w:rsidR="00BC4BDB" w:rsidRPr="00D55A59">
        <w:rPr>
          <w:lang w:val="en-US"/>
        </w:rPr>
        <w:t xml:space="preserve"> and rethrown</w:t>
      </w:r>
      <w:r w:rsidRPr="0009415E">
        <w:rPr>
          <w:rFonts w:ascii="Courier" w:hAnsi="Courier"/>
          <w:sz w:val="20"/>
          <w:lang w:val="en-US"/>
        </w:rPr>
        <w:t xml:space="preserve">. </w:t>
      </w:r>
      <w:r w:rsidRPr="0009415E">
        <w:rPr>
          <w:lang w:val="en-US"/>
        </w:rPr>
        <w:t>The root cause of the exception must be set to the original exception before being propagated.</w:t>
      </w:r>
      <w:r w:rsidR="002C163A" w:rsidRPr="002C163A">
        <w:rPr>
          <w:lang w:val="en-US"/>
        </w:rPr>
        <w:t xml:space="preserve"> </w:t>
      </w:r>
    </w:p>
    <w:p w:rsidR="00D55009" w:rsidRDefault="00D55009" w:rsidP="00D55009">
      <w:pPr>
        <w:pStyle w:val="Standard"/>
        <w:rPr>
          <w:lang w:val="en-US"/>
        </w:rPr>
      </w:pPr>
      <w:r w:rsidRPr="009E3EBF">
        <w:rPr>
          <w:lang w:val="en-US"/>
        </w:rPr>
        <w:t xml:space="preserve">If a portlet throws an exception </w:t>
      </w:r>
      <w:r>
        <w:rPr>
          <w:lang w:val="en-US"/>
        </w:rPr>
        <w:t>during action request processing</w:t>
      </w:r>
      <w:r w:rsidRPr="009E3EBF">
        <w:rPr>
          <w:lang w:val="en-US"/>
        </w:rPr>
        <w:t xml:space="preserve">, all operations on the </w:t>
      </w:r>
      <w:r w:rsidRPr="009E3EBF">
        <w:rPr>
          <w:rStyle w:val="inlinecode"/>
          <w:lang w:val="en-US"/>
        </w:rPr>
        <w:t>ActionResponse</w:t>
      </w:r>
      <w:r w:rsidRPr="009E3EBF">
        <w:rPr>
          <w:lang w:val="en-US"/>
        </w:rPr>
        <w:t xml:space="preserve"> must be ignored including set events. </w:t>
      </w:r>
    </w:p>
    <w:p w:rsidR="00D55009" w:rsidRDefault="00D55009" w:rsidP="00D55009">
      <w:pPr>
        <w:pStyle w:val="Standard"/>
        <w:rPr>
          <w:lang w:val="en-US"/>
        </w:rPr>
      </w:pPr>
      <w:r w:rsidRPr="009E3EBF">
        <w:rPr>
          <w:lang w:val="en-US"/>
        </w:rPr>
        <w:t xml:space="preserve">If a portlet throws an exception </w:t>
      </w:r>
      <w:r>
        <w:rPr>
          <w:lang w:val="en-US"/>
        </w:rPr>
        <w:t>during event processing</w:t>
      </w:r>
      <w:r w:rsidRPr="009E3EBF">
        <w:rPr>
          <w:lang w:val="en-US"/>
        </w:rPr>
        <w:t xml:space="preserve">, all operations on the </w:t>
      </w:r>
      <w:r w:rsidRPr="008152D4">
        <w:rPr>
          <w:rStyle w:val="inlinecode"/>
          <w:lang w:val="en-US"/>
        </w:rPr>
        <w:t>EventResponse</w:t>
      </w:r>
      <w:r>
        <w:rPr>
          <w:lang w:val="en-US"/>
        </w:rPr>
        <w:t xml:space="preserve"> </w:t>
      </w:r>
      <w:r w:rsidRPr="009E3EBF">
        <w:rPr>
          <w:lang w:val="en-US"/>
        </w:rPr>
        <w:t xml:space="preserve">must be ignored including set events. </w:t>
      </w:r>
      <w:r>
        <w:rPr>
          <w:lang w:val="en-US"/>
        </w:rPr>
        <w:t xml:space="preserve">Operations performed during the originating action request processing or during separate, successful event request processing cycles for the current </w:t>
      </w:r>
      <w:r>
        <w:rPr>
          <w:lang w:val="en-US"/>
        </w:rPr>
        <w:lastRenderedPageBreak/>
        <w:t>or other portlets must remain unaffected. After the exception has been handled, t</w:t>
      </w:r>
      <w:r w:rsidRPr="00B303FE">
        <w:rPr>
          <w:lang w:val="en-US"/>
        </w:rPr>
        <w:t xml:space="preserve">he </w:t>
      </w:r>
      <w:r>
        <w:rPr>
          <w:lang w:val="en-US"/>
        </w:rPr>
        <w:t>portlet container</w:t>
      </w:r>
      <w:r w:rsidRPr="00B303FE">
        <w:rPr>
          <w:lang w:val="en-US"/>
        </w:rPr>
        <w:t xml:space="preserve"> should continue processing other portlets </w:t>
      </w:r>
      <w:r>
        <w:rPr>
          <w:lang w:val="en-US"/>
        </w:rPr>
        <w:t>on</w:t>
      </w:r>
      <w:r w:rsidRPr="00B303FE">
        <w:rPr>
          <w:lang w:val="en-US"/>
        </w:rPr>
        <w:t xml:space="preserve"> the portal page.</w:t>
      </w:r>
    </w:p>
    <w:p w:rsidR="002C163A" w:rsidRDefault="002C163A" w:rsidP="00D55009">
      <w:pPr>
        <w:pStyle w:val="Standard"/>
        <w:rPr>
          <w:lang w:val="en-US"/>
        </w:rPr>
      </w:pPr>
      <w:r w:rsidRPr="009E3EBF">
        <w:rPr>
          <w:lang w:val="en-US"/>
        </w:rPr>
        <w:t xml:space="preserve">If a portlet throws an exception </w:t>
      </w:r>
      <w:r>
        <w:rPr>
          <w:lang w:val="en-US"/>
        </w:rPr>
        <w:t>during render request</w:t>
      </w:r>
      <w:r w:rsidR="003E664C">
        <w:rPr>
          <w:lang w:val="en-US"/>
        </w:rPr>
        <w:t xml:space="preserve"> or header request</w:t>
      </w:r>
      <w:r>
        <w:rPr>
          <w:lang w:val="en-US"/>
        </w:rPr>
        <w:t xml:space="preserve"> processing</w:t>
      </w:r>
      <w:r w:rsidRPr="009E3EBF">
        <w:rPr>
          <w:lang w:val="en-US"/>
        </w:rPr>
        <w:t>,</w:t>
      </w:r>
      <w:r w:rsidR="00BE377D">
        <w:rPr>
          <w:lang w:val="en-US"/>
        </w:rPr>
        <w:t xml:space="preserve"> the portlet container should clear </w:t>
      </w:r>
      <w:r>
        <w:rPr>
          <w:lang w:val="en-US"/>
        </w:rPr>
        <w:t xml:space="preserve">any data written by the portlet that has not yet been </w:t>
      </w:r>
      <w:r w:rsidR="009B28D5">
        <w:rPr>
          <w:lang w:val="en-US"/>
        </w:rPr>
        <w:t>flushed</w:t>
      </w:r>
      <w:r>
        <w:rPr>
          <w:lang w:val="en-US"/>
        </w:rPr>
        <w:t xml:space="preserve"> to the </w:t>
      </w:r>
      <w:r w:rsidR="00BE377D">
        <w:rPr>
          <w:lang w:val="en-US"/>
        </w:rPr>
        <w:t>portal application</w:t>
      </w:r>
      <w:r w:rsidR="002F73EE">
        <w:rPr>
          <w:rStyle w:val="FootnoteReference"/>
          <w:lang w:val="en-US"/>
        </w:rPr>
        <w:footnoteReference w:id="21"/>
      </w:r>
      <w:r w:rsidRPr="009E3EBF">
        <w:rPr>
          <w:lang w:val="en-US"/>
        </w:rPr>
        <w:t>.</w:t>
      </w:r>
      <w:r w:rsidR="00BE377D">
        <w:rPr>
          <w:lang w:val="en-US"/>
        </w:rPr>
        <w:t xml:space="preserve"> If no data has been flushed to the portal application, the portlet container should clear any headers</w:t>
      </w:r>
      <w:r w:rsidR="003E664C">
        <w:rPr>
          <w:lang w:val="en-US"/>
        </w:rPr>
        <w:t xml:space="preserve"> or page resources</w:t>
      </w:r>
      <w:r w:rsidR="00BE377D">
        <w:rPr>
          <w:lang w:val="en-US"/>
        </w:rPr>
        <w:t xml:space="preserve"> set by the portlet</w:t>
      </w:r>
      <w:r w:rsidR="003E664C">
        <w:rPr>
          <w:lang w:val="en-US"/>
        </w:rPr>
        <w:t xml:space="preserve"> during the current request</w:t>
      </w:r>
      <w:r w:rsidR="00BE377D">
        <w:rPr>
          <w:lang w:val="en-US"/>
        </w:rPr>
        <w:t xml:space="preserve">. </w:t>
      </w:r>
      <w:r>
        <w:rPr>
          <w:lang w:val="en-US"/>
        </w:rPr>
        <w:t xml:space="preserve">Data written by the portal itself or by other portlets as part of the overall </w:t>
      </w:r>
      <w:r w:rsidR="00BE377D">
        <w:rPr>
          <w:lang w:val="en-US"/>
        </w:rPr>
        <w:t>portal</w:t>
      </w:r>
      <w:r>
        <w:rPr>
          <w:lang w:val="en-US"/>
        </w:rPr>
        <w:t xml:space="preserve"> response must not be affected.</w:t>
      </w:r>
      <w:r w:rsidRPr="009E3EBF">
        <w:rPr>
          <w:lang w:val="en-US"/>
        </w:rPr>
        <w:t xml:space="preserve"> </w:t>
      </w:r>
      <w:r w:rsidRPr="00B303FE">
        <w:rPr>
          <w:lang w:val="en-US"/>
        </w:rPr>
        <w:t xml:space="preserve">The </w:t>
      </w:r>
      <w:r>
        <w:rPr>
          <w:lang w:val="en-US"/>
        </w:rPr>
        <w:t>portlet container</w:t>
      </w:r>
      <w:r w:rsidRPr="00B303FE">
        <w:rPr>
          <w:lang w:val="en-US"/>
        </w:rPr>
        <w:t xml:space="preserve"> should continue processing other portlets </w:t>
      </w:r>
      <w:r>
        <w:rPr>
          <w:lang w:val="en-US"/>
        </w:rPr>
        <w:t>on</w:t>
      </w:r>
      <w:r w:rsidRPr="00B303FE">
        <w:rPr>
          <w:lang w:val="en-US"/>
        </w:rPr>
        <w:t xml:space="preserve"> the portal page.</w:t>
      </w:r>
    </w:p>
    <w:p w:rsidR="005F5748" w:rsidRPr="0009415E" w:rsidRDefault="00BE377D" w:rsidP="002C163A">
      <w:pPr>
        <w:pStyle w:val="Standard"/>
        <w:rPr>
          <w:lang w:val="en-US"/>
        </w:rPr>
      </w:pPr>
      <w:r w:rsidRPr="009E3EBF">
        <w:rPr>
          <w:lang w:val="en-US"/>
        </w:rPr>
        <w:t xml:space="preserve">If a portlet throws an exception </w:t>
      </w:r>
      <w:r>
        <w:rPr>
          <w:lang w:val="en-US"/>
        </w:rPr>
        <w:t xml:space="preserve">during </w:t>
      </w:r>
      <w:r w:rsidR="00223E45">
        <w:rPr>
          <w:lang w:val="en-US"/>
        </w:rPr>
        <w:t>resource</w:t>
      </w:r>
      <w:r>
        <w:rPr>
          <w:lang w:val="en-US"/>
        </w:rPr>
        <w:t xml:space="preserve"> request processing</w:t>
      </w:r>
      <w:r w:rsidRPr="009E3EBF">
        <w:rPr>
          <w:lang w:val="en-US"/>
        </w:rPr>
        <w:t>,</w:t>
      </w:r>
      <w:r>
        <w:rPr>
          <w:lang w:val="en-US"/>
        </w:rPr>
        <w:t xml:space="preserve"> the portlet container should clear any data written by the portlet that has not yet been flushed to the portal application</w:t>
      </w:r>
      <w:r w:rsidRPr="009E3EBF">
        <w:rPr>
          <w:lang w:val="en-US"/>
        </w:rPr>
        <w:t>.</w:t>
      </w:r>
      <w:r>
        <w:rPr>
          <w:lang w:val="en-US"/>
        </w:rPr>
        <w:t xml:space="preserve"> If no data has been flushed to the portal application, the portlet container should clear any headers set by the portlet.</w:t>
      </w:r>
      <w:r w:rsidR="00223E45">
        <w:rPr>
          <w:lang w:val="en-US"/>
        </w:rPr>
        <w:t xml:space="preserve"> </w:t>
      </w:r>
      <w:r w:rsidR="002C163A">
        <w:rPr>
          <w:lang w:val="en-US"/>
        </w:rPr>
        <w:t xml:space="preserve">The portlet container should respond to the </w:t>
      </w:r>
      <w:r w:rsidR="00C77BCF">
        <w:rPr>
          <w:lang w:val="en-US"/>
        </w:rPr>
        <w:t xml:space="preserve">client </w:t>
      </w:r>
      <w:r w:rsidR="009B28D5">
        <w:rPr>
          <w:lang w:val="en-US"/>
        </w:rPr>
        <w:t>request with an appropriate</w:t>
      </w:r>
      <w:r w:rsidR="002C163A">
        <w:rPr>
          <w:lang w:val="en-US"/>
        </w:rPr>
        <w:t xml:space="preserve"> HTTP status code</w:t>
      </w:r>
      <w:r w:rsidR="009B28D5">
        <w:rPr>
          <w:lang w:val="en-US"/>
        </w:rPr>
        <w:t>.</w:t>
      </w:r>
    </w:p>
    <w:p w:rsidR="008226CA" w:rsidRDefault="008226CA" w:rsidP="008226CA">
      <w:pPr>
        <w:pStyle w:val="Heading2"/>
      </w:pPr>
      <w:bookmarkStart w:id="1456" w:name="_Toc415140947"/>
      <w:bookmarkStart w:id="1457" w:name="_Ref429115196"/>
      <w:bookmarkStart w:id="1458" w:name="_Ref429115203"/>
      <w:bookmarkStart w:id="1459" w:name="_Toc468261231"/>
      <w:bookmarkStart w:id="1460" w:name="_Toc415140954"/>
      <w:r>
        <w:t>Portlet-Specific Request Attributes</w:t>
      </w:r>
      <w:bookmarkEnd w:id="1456"/>
      <w:bookmarkEnd w:id="1457"/>
      <w:bookmarkEnd w:id="1458"/>
      <w:bookmarkEnd w:id="1459"/>
    </w:p>
    <w:p w:rsidR="008226CA" w:rsidRPr="0009415E" w:rsidRDefault="008226CA" w:rsidP="008226CA">
      <w:pPr>
        <w:pStyle w:val="Standard"/>
        <w:rPr>
          <w:lang w:val="en-US"/>
        </w:rPr>
      </w:pPr>
      <w:r w:rsidRPr="0009415E">
        <w:rPr>
          <w:lang w:val="en-US"/>
        </w:rPr>
        <w:t>In addition to the request attributes specified in</w:t>
      </w:r>
      <w:r>
        <w:rPr>
          <w:lang w:val="en-US"/>
        </w:rPr>
        <w:t xml:space="preserve"> the </w:t>
      </w:r>
      <w:r w:rsidRPr="00F56979">
        <w:rPr>
          <w:lang w:val="en-US"/>
        </w:rPr>
        <w:t>Servlet Specification</w:t>
      </w:r>
      <w:r>
        <w:rPr>
          <w:i/>
          <w:lang w:val="en-US"/>
        </w:rPr>
        <w:t xml:space="preserve">, </w:t>
      </w:r>
      <w:r w:rsidRPr="0009415E">
        <w:rPr>
          <w:lang w:val="en-US"/>
        </w:rPr>
        <w:t xml:space="preserve">the </w:t>
      </w:r>
      <w:r>
        <w:rPr>
          <w:lang w:val="en-US"/>
        </w:rPr>
        <w:t>portlet request dispatching target</w:t>
      </w:r>
      <w:r w:rsidRPr="0009415E">
        <w:rPr>
          <w:lang w:val="en-US"/>
        </w:rPr>
        <w:t xml:space="preserve"> servlet or JSP must have the following request attributes set:</w:t>
      </w:r>
    </w:p>
    <w:tbl>
      <w:tblPr>
        <w:tblStyle w:val="TableGrid"/>
        <w:tblW w:w="0" w:type="auto"/>
        <w:tblLook w:val="04A0" w:firstRow="1" w:lastRow="0" w:firstColumn="1" w:lastColumn="0" w:noHBand="0" w:noVBand="1"/>
      </w:tblPr>
      <w:tblGrid>
        <w:gridCol w:w="4508"/>
        <w:gridCol w:w="4508"/>
      </w:tblGrid>
      <w:tr w:rsidR="008226CA" w:rsidRPr="002B671C" w:rsidTr="007F56AB">
        <w:tc>
          <w:tcPr>
            <w:tcW w:w="4508" w:type="dxa"/>
          </w:tcPr>
          <w:p w:rsidR="008226CA" w:rsidRPr="002B671C" w:rsidRDefault="008226CA" w:rsidP="007F56AB">
            <w:pPr>
              <w:pStyle w:val="Standard"/>
              <w:rPr>
                <w:b/>
                <w:lang w:val="en-US"/>
              </w:rPr>
            </w:pPr>
            <w:r w:rsidRPr="002B671C">
              <w:rPr>
                <w:b/>
                <w:lang w:val="en-US"/>
              </w:rPr>
              <w:t>Request Attribute</w:t>
            </w:r>
            <w:r>
              <w:rPr>
                <w:b/>
                <w:lang w:val="en-US"/>
              </w:rPr>
              <w:t xml:space="preserve"> Name</w:t>
            </w:r>
          </w:p>
        </w:tc>
        <w:tc>
          <w:tcPr>
            <w:tcW w:w="4508" w:type="dxa"/>
          </w:tcPr>
          <w:p w:rsidR="008226CA" w:rsidRPr="002B671C" w:rsidRDefault="008226CA" w:rsidP="007F56AB">
            <w:pPr>
              <w:pStyle w:val="Standard"/>
              <w:rPr>
                <w:b/>
                <w:lang w:val="en-US"/>
              </w:rPr>
            </w:pPr>
            <w:r w:rsidRPr="002B671C">
              <w:rPr>
                <w:b/>
                <w:lang w:val="en-US"/>
              </w:rPr>
              <w:t>Type</w:t>
            </w:r>
          </w:p>
        </w:tc>
      </w:tr>
      <w:tr w:rsidR="008226CA" w:rsidRPr="002B671C" w:rsidTr="007F56AB">
        <w:tc>
          <w:tcPr>
            <w:tcW w:w="4508" w:type="dxa"/>
          </w:tcPr>
          <w:p w:rsidR="008226CA" w:rsidRPr="002B671C" w:rsidRDefault="008226CA" w:rsidP="007F56AB">
            <w:pPr>
              <w:pStyle w:val="Standard"/>
              <w:rPr>
                <w:rStyle w:val="inlinecode"/>
              </w:rPr>
            </w:pPr>
            <w:r w:rsidRPr="002B671C">
              <w:rPr>
                <w:rStyle w:val="inlinecode"/>
                <w:lang w:val="en-US"/>
              </w:rPr>
              <w:t>javax.portlet.config</w:t>
            </w:r>
          </w:p>
        </w:tc>
        <w:tc>
          <w:tcPr>
            <w:tcW w:w="4508" w:type="dxa"/>
          </w:tcPr>
          <w:p w:rsidR="008226CA" w:rsidRPr="002B671C" w:rsidRDefault="008226CA" w:rsidP="007F56AB">
            <w:pPr>
              <w:pStyle w:val="Standard"/>
              <w:rPr>
                <w:rStyle w:val="inlinecode"/>
              </w:rPr>
            </w:pPr>
            <w:r w:rsidRPr="002B671C">
              <w:rPr>
                <w:rStyle w:val="inlinecode"/>
                <w:lang w:val="en-US"/>
              </w:rPr>
              <w:t>javax.portlet.PortletConfig</w:t>
            </w:r>
          </w:p>
        </w:tc>
      </w:tr>
    </w:tbl>
    <w:p w:rsidR="008226CA" w:rsidRPr="0009415E" w:rsidRDefault="008226CA" w:rsidP="008226CA">
      <w:pPr>
        <w:pStyle w:val="Standard"/>
        <w:rPr>
          <w:lang w:val="en-US"/>
        </w:rPr>
      </w:pPr>
      <w:r w:rsidRPr="0009415E">
        <w:rPr>
          <w:lang w:val="en-US"/>
        </w:rPr>
        <w:t xml:space="preserve">For includes </w:t>
      </w:r>
      <w:r>
        <w:rPr>
          <w:lang w:val="en-US"/>
        </w:rPr>
        <w:t>during action request processing,</w:t>
      </w:r>
      <w:r w:rsidRPr="0009415E">
        <w:rPr>
          <w:lang w:val="en-US"/>
        </w:rPr>
        <w:t xml:space="preserve"> the following additional attributes must be set:</w:t>
      </w:r>
    </w:p>
    <w:tbl>
      <w:tblPr>
        <w:tblStyle w:val="TableGrid"/>
        <w:tblW w:w="0" w:type="auto"/>
        <w:tblLook w:val="04A0" w:firstRow="1" w:lastRow="0" w:firstColumn="1" w:lastColumn="0" w:noHBand="0" w:noVBand="1"/>
      </w:tblPr>
      <w:tblGrid>
        <w:gridCol w:w="4508"/>
        <w:gridCol w:w="4508"/>
      </w:tblGrid>
      <w:tr w:rsidR="008226CA" w:rsidRPr="002B671C" w:rsidTr="007F56AB">
        <w:tc>
          <w:tcPr>
            <w:tcW w:w="4508" w:type="dxa"/>
          </w:tcPr>
          <w:p w:rsidR="008226CA" w:rsidRPr="002B671C" w:rsidRDefault="008226CA" w:rsidP="007F56AB">
            <w:pPr>
              <w:pStyle w:val="Standard"/>
              <w:rPr>
                <w:b/>
              </w:rPr>
            </w:pPr>
            <w:r w:rsidRPr="002B671C">
              <w:rPr>
                <w:b/>
              </w:rPr>
              <w:t>Request Attribute</w:t>
            </w:r>
            <w:r>
              <w:rPr>
                <w:b/>
              </w:rPr>
              <w:t xml:space="preserve"> Name</w:t>
            </w:r>
          </w:p>
        </w:tc>
        <w:tc>
          <w:tcPr>
            <w:tcW w:w="4508" w:type="dxa"/>
          </w:tcPr>
          <w:p w:rsidR="008226CA" w:rsidRPr="002B671C" w:rsidRDefault="008226CA" w:rsidP="007F56AB">
            <w:pPr>
              <w:pStyle w:val="Standard"/>
              <w:rPr>
                <w:b/>
              </w:rPr>
            </w:pPr>
            <w:r w:rsidRPr="002B671C">
              <w:rPr>
                <w:b/>
              </w:rPr>
              <w:t>Type</w:t>
            </w:r>
          </w:p>
        </w:tc>
      </w:tr>
      <w:tr w:rsidR="008226CA" w:rsidRPr="002B671C" w:rsidTr="007F56AB">
        <w:tc>
          <w:tcPr>
            <w:tcW w:w="4508" w:type="dxa"/>
          </w:tcPr>
          <w:p w:rsidR="008226CA" w:rsidRPr="002B671C" w:rsidRDefault="008226CA" w:rsidP="007F56AB">
            <w:pPr>
              <w:pStyle w:val="Standard"/>
              <w:rPr>
                <w:rStyle w:val="inlinecode"/>
              </w:rPr>
            </w:pPr>
            <w:r w:rsidRPr="002B671C">
              <w:rPr>
                <w:rStyle w:val="inlinecode"/>
              </w:rPr>
              <w:t>javax.portlet.request</w:t>
            </w:r>
          </w:p>
        </w:tc>
        <w:tc>
          <w:tcPr>
            <w:tcW w:w="4508" w:type="dxa"/>
          </w:tcPr>
          <w:p w:rsidR="008226CA" w:rsidRPr="002B671C" w:rsidRDefault="008226CA" w:rsidP="007F56AB">
            <w:pPr>
              <w:pStyle w:val="Standard"/>
              <w:rPr>
                <w:rStyle w:val="inlinecode"/>
              </w:rPr>
            </w:pPr>
            <w:r w:rsidRPr="002B671C">
              <w:rPr>
                <w:rStyle w:val="inlinecode"/>
              </w:rPr>
              <w:t>javax.portlet.ActionRequest</w:t>
            </w:r>
          </w:p>
        </w:tc>
      </w:tr>
      <w:tr w:rsidR="008226CA" w:rsidRPr="002B671C" w:rsidTr="007F56AB">
        <w:tc>
          <w:tcPr>
            <w:tcW w:w="4508" w:type="dxa"/>
          </w:tcPr>
          <w:p w:rsidR="008226CA" w:rsidRPr="002B671C" w:rsidRDefault="008226CA" w:rsidP="007F56AB">
            <w:pPr>
              <w:pStyle w:val="Standard"/>
              <w:rPr>
                <w:rStyle w:val="inlinecode"/>
              </w:rPr>
            </w:pPr>
            <w:r w:rsidRPr="002B671C">
              <w:rPr>
                <w:rStyle w:val="inlinecode"/>
              </w:rPr>
              <w:t>javax.portlet.response</w:t>
            </w:r>
          </w:p>
        </w:tc>
        <w:tc>
          <w:tcPr>
            <w:tcW w:w="4508" w:type="dxa"/>
          </w:tcPr>
          <w:p w:rsidR="008226CA" w:rsidRPr="002B671C" w:rsidRDefault="008226CA" w:rsidP="007F56AB">
            <w:pPr>
              <w:pStyle w:val="Standard"/>
              <w:rPr>
                <w:rStyle w:val="inlinecode"/>
              </w:rPr>
            </w:pPr>
            <w:r w:rsidRPr="002B671C">
              <w:rPr>
                <w:rStyle w:val="inlinecode"/>
              </w:rPr>
              <w:t>javax.portlet ActionResponse</w:t>
            </w:r>
          </w:p>
        </w:tc>
      </w:tr>
    </w:tbl>
    <w:p w:rsidR="008226CA" w:rsidRPr="0009415E" w:rsidRDefault="008226CA" w:rsidP="008226CA">
      <w:pPr>
        <w:pStyle w:val="Standard"/>
        <w:rPr>
          <w:lang w:val="en-US"/>
        </w:rPr>
      </w:pPr>
      <w:r w:rsidRPr="0009415E">
        <w:rPr>
          <w:lang w:val="en-US"/>
        </w:rPr>
        <w:t xml:space="preserve">For includes </w:t>
      </w:r>
      <w:r>
        <w:rPr>
          <w:lang w:val="en-US"/>
        </w:rPr>
        <w:t>during event processing,</w:t>
      </w:r>
      <w:r w:rsidRPr="0009415E">
        <w:rPr>
          <w:lang w:val="en-US"/>
        </w:rPr>
        <w:t xml:space="preserve"> the following additional attributes must be set:</w:t>
      </w:r>
    </w:p>
    <w:tbl>
      <w:tblPr>
        <w:tblStyle w:val="TableGrid"/>
        <w:tblW w:w="0" w:type="auto"/>
        <w:tblLook w:val="04A0" w:firstRow="1" w:lastRow="0" w:firstColumn="1" w:lastColumn="0" w:noHBand="0" w:noVBand="1"/>
      </w:tblPr>
      <w:tblGrid>
        <w:gridCol w:w="4508"/>
        <w:gridCol w:w="4508"/>
      </w:tblGrid>
      <w:tr w:rsidR="008226CA" w:rsidRPr="002B671C" w:rsidTr="007F56AB">
        <w:tc>
          <w:tcPr>
            <w:tcW w:w="4508" w:type="dxa"/>
          </w:tcPr>
          <w:p w:rsidR="008226CA" w:rsidRPr="002B671C" w:rsidRDefault="008226CA" w:rsidP="007F56AB">
            <w:pPr>
              <w:pStyle w:val="Standard"/>
              <w:rPr>
                <w:b/>
              </w:rPr>
            </w:pPr>
            <w:r w:rsidRPr="002B671C">
              <w:rPr>
                <w:b/>
              </w:rPr>
              <w:t>Request Attribute</w:t>
            </w:r>
            <w:r>
              <w:rPr>
                <w:b/>
              </w:rPr>
              <w:t xml:space="preserve"> Name</w:t>
            </w:r>
          </w:p>
        </w:tc>
        <w:tc>
          <w:tcPr>
            <w:tcW w:w="4508" w:type="dxa"/>
          </w:tcPr>
          <w:p w:rsidR="008226CA" w:rsidRPr="002B671C" w:rsidRDefault="008226CA" w:rsidP="007F56AB">
            <w:pPr>
              <w:pStyle w:val="Standard"/>
              <w:rPr>
                <w:b/>
              </w:rPr>
            </w:pPr>
            <w:r w:rsidRPr="002B671C">
              <w:rPr>
                <w:b/>
              </w:rPr>
              <w:t>Type</w:t>
            </w:r>
          </w:p>
        </w:tc>
      </w:tr>
      <w:tr w:rsidR="008226CA" w:rsidRPr="002B671C" w:rsidTr="007F56AB">
        <w:tc>
          <w:tcPr>
            <w:tcW w:w="4508" w:type="dxa"/>
          </w:tcPr>
          <w:p w:rsidR="008226CA" w:rsidRPr="002B671C" w:rsidRDefault="008226CA" w:rsidP="007F56AB">
            <w:pPr>
              <w:pStyle w:val="Standard"/>
              <w:rPr>
                <w:rStyle w:val="inlinecode"/>
              </w:rPr>
            </w:pPr>
            <w:r w:rsidRPr="002B671C">
              <w:rPr>
                <w:rStyle w:val="inlinecode"/>
              </w:rPr>
              <w:t>javax.portlet.request</w:t>
            </w:r>
          </w:p>
        </w:tc>
        <w:tc>
          <w:tcPr>
            <w:tcW w:w="4508" w:type="dxa"/>
          </w:tcPr>
          <w:p w:rsidR="008226CA" w:rsidRPr="002B671C" w:rsidRDefault="008226CA" w:rsidP="007F56AB">
            <w:pPr>
              <w:pStyle w:val="Standard"/>
              <w:rPr>
                <w:rStyle w:val="inlinecode"/>
              </w:rPr>
            </w:pPr>
            <w:r w:rsidRPr="002B671C">
              <w:rPr>
                <w:rStyle w:val="inlinecode"/>
              </w:rPr>
              <w:t>javax.portlet.EventRequest</w:t>
            </w:r>
          </w:p>
        </w:tc>
      </w:tr>
      <w:tr w:rsidR="008226CA" w:rsidRPr="002B671C" w:rsidTr="007F56AB">
        <w:tc>
          <w:tcPr>
            <w:tcW w:w="4508" w:type="dxa"/>
          </w:tcPr>
          <w:p w:rsidR="008226CA" w:rsidRPr="002B671C" w:rsidRDefault="008226CA" w:rsidP="007F56AB">
            <w:pPr>
              <w:pStyle w:val="Standard"/>
              <w:rPr>
                <w:rStyle w:val="inlinecode"/>
              </w:rPr>
            </w:pPr>
            <w:r w:rsidRPr="002B671C">
              <w:rPr>
                <w:rStyle w:val="inlinecode"/>
              </w:rPr>
              <w:t>javax.portlet.response</w:t>
            </w:r>
          </w:p>
        </w:tc>
        <w:tc>
          <w:tcPr>
            <w:tcW w:w="4508" w:type="dxa"/>
          </w:tcPr>
          <w:p w:rsidR="008226CA" w:rsidRPr="002B671C" w:rsidRDefault="008226CA" w:rsidP="007F56AB">
            <w:pPr>
              <w:pStyle w:val="Standard"/>
              <w:rPr>
                <w:rStyle w:val="inlinecode"/>
              </w:rPr>
            </w:pPr>
            <w:r w:rsidRPr="002B671C">
              <w:rPr>
                <w:rStyle w:val="inlinecode"/>
              </w:rPr>
              <w:t>javax.portlet.EventResponse</w:t>
            </w:r>
          </w:p>
        </w:tc>
      </w:tr>
    </w:tbl>
    <w:p w:rsidR="00D44C09" w:rsidRPr="0009415E" w:rsidRDefault="00D44C09" w:rsidP="00D44C09">
      <w:pPr>
        <w:pStyle w:val="Standard"/>
        <w:rPr>
          <w:lang w:val="en-US"/>
        </w:rPr>
      </w:pPr>
      <w:r w:rsidRPr="0009415E">
        <w:rPr>
          <w:lang w:val="en-US"/>
        </w:rPr>
        <w:t xml:space="preserve">For includes </w:t>
      </w:r>
      <w:r>
        <w:rPr>
          <w:lang w:val="en-US"/>
        </w:rPr>
        <w:t>during header request processing,</w:t>
      </w:r>
      <w:r w:rsidRPr="0009415E">
        <w:rPr>
          <w:lang w:val="en-US"/>
        </w:rPr>
        <w:t xml:space="preserve"> the following additional attributes must be set:</w:t>
      </w:r>
    </w:p>
    <w:tbl>
      <w:tblPr>
        <w:tblStyle w:val="TableGrid"/>
        <w:tblW w:w="0" w:type="auto"/>
        <w:tblLook w:val="04A0" w:firstRow="1" w:lastRow="0" w:firstColumn="1" w:lastColumn="0" w:noHBand="0" w:noVBand="1"/>
      </w:tblPr>
      <w:tblGrid>
        <w:gridCol w:w="4508"/>
        <w:gridCol w:w="4508"/>
      </w:tblGrid>
      <w:tr w:rsidR="00D44C09" w:rsidRPr="005929BF" w:rsidTr="00C16DD4">
        <w:tc>
          <w:tcPr>
            <w:tcW w:w="4508" w:type="dxa"/>
          </w:tcPr>
          <w:p w:rsidR="00D44C09" w:rsidRPr="005929BF" w:rsidRDefault="00D44C09" w:rsidP="00C16DD4">
            <w:pPr>
              <w:pStyle w:val="Standard"/>
              <w:rPr>
                <w:b/>
              </w:rPr>
            </w:pPr>
            <w:r w:rsidRPr="005929BF">
              <w:rPr>
                <w:b/>
              </w:rPr>
              <w:t>Request Attribute</w:t>
            </w:r>
            <w:r>
              <w:rPr>
                <w:b/>
              </w:rPr>
              <w:t xml:space="preserve"> Name</w:t>
            </w:r>
          </w:p>
        </w:tc>
        <w:tc>
          <w:tcPr>
            <w:tcW w:w="4508" w:type="dxa"/>
          </w:tcPr>
          <w:p w:rsidR="00D44C09" w:rsidRPr="005929BF" w:rsidRDefault="00D44C09" w:rsidP="00C16DD4">
            <w:pPr>
              <w:pStyle w:val="Standard"/>
              <w:rPr>
                <w:b/>
              </w:rPr>
            </w:pPr>
            <w:r w:rsidRPr="005929BF">
              <w:rPr>
                <w:b/>
              </w:rPr>
              <w:t>Type</w:t>
            </w:r>
          </w:p>
        </w:tc>
      </w:tr>
      <w:tr w:rsidR="00D44C09" w:rsidRPr="005929BF" w:rsidTr="00C16DD4">
        <w:tc>
          <w:tcPr>
            <w:tcW w:w="4508" w:type="dxa"/>
          </w:tcPr>
          <w:p w:rsidR="00D44C09" w:rsidRPr="005929BF" w:rsidRDefault="00D44C09" w:rsidP="00C16DD4">
            <w:pPr>
              <w:pStyle w:val="Standard"/>
              <w:rPr>
                <w:rStyle w:val="inlinecode"/>
              </w:rPr>
            </w:pPr>
            <w:r w:rsidRPr="005929BF">
              <w:rPr>
                <w:rStyle w:val="inlinecode"/>
              </w:rPr>
              <w:t>javax.portlet.request</w:t>
            </w:r>
          </w:p>
        </w:tc>
        <w:tc>
          <w:tcPr>
            <w:tcW w:w="4508" w:type="dxa"/>
          </w:tcPr>
          <w:p w:rsidR="00D44C09" w:rsidRPr="005929BF" w:rsidRDefault="00D44C09" w:rsidP="00D44C09">
            <w:pPr>
              <w:pStyle w:val="Standard"/>
              <w:rPr>
                <w:rStyle w:val="inlinecode"/>
              </w:rPr>
            </w:pPr>
            <w:r w:rsidRPr="005929BF">
              <w:rPr>
                <w:rStyle w:val="inlinecode"/>
              </w:rPr>
              <w:t>javax.portlet.</w:t>
            </w:r>
            <w:r>
              <w:rPr>
                <w:rStyle w:val="inlinecode"/>
              </w:rPr>
              <w:t>Head</w:t>
            </w:r>
            <w:r w:rsidRPr="005929BF">
              <w:rPr>
                <w:rStyle w:val="inlinecode"/>
              </w:rPr>
              <w:t>erRequest</w:t>
            </w:r>
          </w:p>
        </w:tc>
      </w:tr>
      <w:tr w:rsidR="00D44C09" w:rsidRPr="005929BF" w:rsidTr="00C16DD4">
        <w:tc>
          <w:tcPr>
            <w:tcW w:w="4508" w:type="dxa"/>
          </w:tcPr>
          <w:p w:rsidR="00D44C09" w:rsidRPr="005929BF" w:rsidRDefault="00D44C09" w:rsidP="00C16DD4">
            <w:pPr>
              <w:pStyle w:val="Standard"/>
              <w:rPr>
                <w:rStyle w:val="inlinecode"/>
              </w:rPr>
            </w:pPr>
            <w:r w:rsidRPr="005929BF">
              <w:rPr>
                <w:rStyle w:val="inlinecode"/>
              </w:rPr>
              <w:t>javax.portlet.response</w:t>
            </w:r>
          </w:p>
        </w:tc>
        <w:tc>
          <w:tcPr>
            <w:tcW w:w="4508" w:type="dxa"/>
          </w:tcPr>
          <w:p w:rsidR="00D44C09" w:rsidRPr="005929BF" w:rsidRDefault="00D44C09" w:rsidP="00C16DD4">
            <w:pPr>
              <w:pStyle w:val="Standard"/>
              <w:rPr>
                <w:rStyle w:val="inlinecode"/>
              </w:rPr>
            </w:pPr>
            <w:r>
              <w:rPr>
                <w:rStyle w:val="inlinecode"/>
              </w:rPr>
              <w:t>javax.portlet.Head</w:t>
            </w:r>
            <w:r w:rsidRPr="005929BF">
              <w:rPr>
                <w:rStyle w:val="inlinecode"/>
              </w:rPr>
              <w:t>erResponse</w:t>
            </w:r>
          </w:p>
        </w:tc>
      </w:tr>
    </w:tbl>
    <w:p w:rsidR="008226CA" w:rsidRPr="0009415E" w:rsidRDefault="008226CA" w:rsidP="008226CA">
      <w:pPr>
        <w:pStyle w:val="Standard"/>
        <w:rPr>
          <w:lang w:val="en-US"/>
        </w:rPr>
      </w:pPr>
      <w:r w:rsidRPr="0009415E">
        <w:rPr>
          <w:lang w:val="en-US"/>
        </w:rPr>
        <w:t xml:space="preserve">For includes </w:t>
      </w:r>
      <w:r>
        <w:rPr>
          <w:lang w:val="en-US"/>
        </w:rPr>
        <w:t>during render request processing,</w:t>
      </w:r>
      <w:r w:rsidRPr="0009415E">
        <w:rPr>
          <w:lang w:val="en-US"/>
        </w:rPr>
        <w:t xml:space="preserve"> the following additional attributes must be set:</w:t>
      </w:r>
    </w:p>
    <w:tbl>
      <w:tblPr>
        <w:tblStyle w:val="TableGrid"/>
        <w:tblW w:w="0" w:type="auto"/>
        <w:tblLook w:val="04A0" w:firstRow="1" w:lastRow="0" w:firstColumn="1" w:lastColumn="0" w:noHBand="0" w:noVBand="1"/>
      </w:tblPr>
      <w:tblGrid>
        <w:gridCol w:w="4508"/>
        <w:gridCol w:w="4508"/>
      </w:tblGrid>
      <w:tr w:rsidR="008226CA" w:rsidRPr="005929BF" w:rsidTr="007F56AB">
        <w:tc>
          <w:tcPr>
            <w:tcW w:w="4508" w:type="dxa"/>
          </w:tcPr>
          <w:p w:rsidR="008226CA" w:rsidRPr="005929BF" w:rsidRDefault="008226CA" w:rsidP="007F56AB">
            <w:pPr>
              <w:pStyle w:val="Standard"/>
              <w:rPr>
                <w:b/>
              </w:rPr>
            </w:pPr>
            <w:r w:rsidRPr="005929BF">
              <w:rPr>
                <w:b/>
              </w:rPr>
              <w:t>Request Attribute</w:t>
            </w:r>
            <w:r>
              <w:rPr>
                <w:b/>
              </w:rPr>
              <w:t xml:space="preserve"> Name</w:t>
            </w:r>
          </w:p>
        </w:tc>
        <w:tc>
          <w:tcPr>
            <w:tcW w:w="4508" w:type="dxa"/>
          </w:tcPr>
          <w:p w:rsidR="008226CA" w:rsidRPr="005929BF" w:rsidRDefault="008226CA" w:rsidP="007F56AB">
            <w:pPr>
              <w:pStyle w:val="Standard"/>
              <w:rPr>
                <w:b/>
              </w:rPr>
            </w:pPr>
            <w:r w:rsidRPr="005929BF">
              <w:rPr>
                <w:b/>
              </w:rPr>
              <w:t>Type</w:t>
            </w:r>
          </w:p>
        </w:tc>
      </w:tr>
      <w:tr w:rsidR="008226CA" w:rsidRPr="005929BF" w:rsidTr="007F56AB">
        <w:tc>
          <w:tcPr>
            <w:tcW w:w="4508" w:type="dxa"/>
          </w:tcPr>
          <w:p w:rsidR="008226CA" w:rsidRPr="005929BF" w:rsidRDefault="008226CA" w:rsidP="007F56AB">
            <w:pPr>
              <w:pStyle w:val="Standard"/>
              <w:rPr>
                <w:rStyle w:val="inlinecode"/>
              </w:rPr>
            </w:pPr>
            <w:r w:rsidRPr="005929BF">
              <w:rPr>
                <w:rStyle w:val="inlinecode"/>
              </w:rPr>
              <w:t>javax.portlet.request</w:t>
            </w:r>
          </w:p>
        </w:tc>
        <w:tc>
          <w:tcPr>
            <w:tcW w:w="4508" w:type="dxa"/>
          </w:tcPr>
          <w:p w:rsidR="008226CA" w:rsidRPr="005929BF" w:rsidRDefault="008226CA" w:rsidP="007F56AB">
            <w:pPr>
              <w:pStyle w:val="Standard"/>
              <w:rPr>
                <w:rStyle w:val="inlinecode"/>
              </w:rPr>
            </w:pPr>
            <w:r w:rsidRPr="005929BF">
              <w:rPr>
                <w:rStyle w:val="inlinecode"/>
              </w:rPr>
              <w:t>javax.portlet.RenderRequest</w:t>
            </w:r>
          </w:p>
        </w:tc>
      </w:tr>
      <w:tr w:rsidR="008226CA" w:rsidRPr="005929BF" w:rsidTr="007F56AB">
        <w:tc>
          <w:tcPr>
            <w:tcW w:w="4508" w:type="dxa"/>
          </w:tcPr>
          <w:p w:rsidR="008226CA" w:rsidRPr="005929BF" w:rsidRDefault="008226CA" w:rsidP="007F56AB">
            <w:pPr>
              <w:pStyle w:val="Standard"/>
              <w:rPr>
                <w:rStyle w:val="inlinecode"/>
              </w:rPr>
            </w:pPr>
            <w:r w:rsidRPr="005929BF">
              <w:rPr>
                <w:rStyle w:val="inlinecode"/>
              </w:rPr>
              <w:lastRenderedPageBreak/>
              <w:t>javax.portlet.response</w:t>
            </w:r>
          </w:p>
        </w:tc>
        <w:tc>
          <w:tcPr>
            <w:tcW w:w="4508" w:type="dxa"/>
          </w:tcPr>
          <w:p w:rsidR="008226CA" w:rsidRPr="005929BF" w:rsidRDefault="008226CA" w:rsidP="007F56AB">
            <w:pPr>
              <w:pStyle w:val="Standard"/>
              <w:rPr>
                <w:rStyle w:val="inlinecode"/>
              </w:rPr>
            </w:pPr>
            <w:r w:rsidRPr="005929BF">
              <w:rPr>
                <w:rStyle w:val="inlinecode"/>
              </w:rPr>
              <w:t>javax.portlet.RenderResponse</w:t>
            </w:r>
          </w:p>
        </w:tc>
      </w:tr>
    </w:tbl>
    <w:p w:rsidR="008226CA" w:rsidRPr="0009415E" w:rsidRDefault="008226CA" w:rsidP="008226CA">
      <w:pPr>
        <w:pStyle w:val="Standard"/>
        <w:rPr>
          <w:lang w:val="en-US"/>
        </w:rPr>
      </w:pPr>
      <w:r w:rsidRPr="0009415E">
        <w:rPr>
          <w:lang w:val="en-US"/>
        </w:rPr>
        <w:t xml:space="preserve">For includes </w:t>
      </w:r>
      <w:r>
        <w:rPr>
          <w:lang w:val="en-US"/>
        </w:rPr>
        <w:t>during resource request processing,</w:t>
      </w:r>
      <w:r w:rsidRPr="0009415E">
        <w:rPr>
          <w:lang w:val="en-US"/>
        </w:rPr>
        <w:t xml:space="preserve"> the following additional attributes must be set:</w:t>
      </w:r>
    </w:p>
    <w:tbl>
      <w:tblPr>
        <w:tblStyle w:val="TableGrid"/>
        <w:tblW w:w="0" w:type="auto"/>
        <w:tblLook w:val="04A0" w:firstRow="1" w:lastRow="0" w:firstColumn="1" w:lastColumn="0" w:noHBand="0" w:noVBand="1"/>
      </w:tblPr>
      <w:tblGrid>
        <w:gridCol w:w="4508"/>
        <w:gridCol w:w="4508"/>
      </w:tblGrid>
      <w:tr w:rsidR="008226CA" w:rsidRPr="005929BF" w:rsidTr="007F56AB">
        <w:tc>
          <w:tcPr>
            <w:tcW w:w="4508" w:type="dxa"/>
          </w:tcPr>
          <w:p w:rsidR="008226CA" w:rsidRPr="005929BF" w:rsidRDefault="008226CA" w:rsidP="007F56AB">
            <w:pPr>
              <w:pStyle w:val="Standard"/>
              <w:rPr>
                <w:b/>
              </w:rPr>
            </w:pPr>
            <w:r w:rsidRPr="005929BF">
              <w:rPr>
                <w:b/>
              </w:rPr>
              <w:t>Request Attribute</w:t>
            </w:r>
            <w:r>
              <w:rPr>
                <w:b/>
              </w:rPr>
              <w:t xml:space="preserve"> Name</w:t>
            </w:r>
          </w:p>
        </w:tc>
        <w:tc>
          <w:tcPr>
            <w:tcW w:w="4508" w:type="dxa"/>
          </w:tcPr>
          <w:p w:rsidR="008226CA" w:rsidRPr="005929BF" w:rsidRDefault="008226CA" w:rsidP="007F56AB">
            <w:pPr>
              <w:pStyle w:val="Standard"/>
              <w:rPr>
                <w:b/>
              </w:rPr>
            </w:pPr>
            <w:r w:rsidRPr="005929BF">
              <w:rPr>
                <w:b/>
              </w:rPr>
              <w:t>Type</w:t>
            </w:r>
          </w:p>
        </w:tc>
      </w:tr>
      <w:tr w:rsidR="008226CA" w:rsidRPr="005929BF" w:rsidTr="007F56AB">
        <w:tc>
          <w:tcPr>
            <w:tcW w:w="4508" w:type="dxa"/>
          </w:tcPr>
          <w:p w:rsidR="008226CA" w:rsidRPr="005929BF" w:rsidRDefault="008226CA" w:rsidP="007F56AB">
            <w:pPr>
              <w:pStyle w:val="Standard"/>
              <w:rPr>
                <w:rStyle w:val="inlinecode"/>
              </w:rPr>
            </w:pPr>
            <w:r w:rsidRPr="005929BF">
              <w:rPr>
                <w:rStyle w:val="inlinecode"/>
              </w:rPr>
              <w:t>javax.portlet.request</w:t>
            </w:r>
          </w:p>
        </w:tc>
        <w:tc>
          <w:tcPr>
            <w:tcW w:w="4508" w:type="dxa"/>
          </w:tcPr>
          <w:p w:rsidR="008226CA" w:rsidRPr="005929BF" w:rsidRDefault="008226CA" w:rsidP="007F56AB">
            <w:pPr>
              <w:pStyle w:val="Standard"/>
              <w:rPr>
                <w:rStyle w:val="inlinecode"/>
              </w:rPr>
            </w:pPr>
            <w:r w:rsidRPr="005929BF">
              <w:rPr>
                <w:rStyle w:val="inlinecode"/>
              </w:rPr>
              <w:t>javax.portlet.ResourceRequest</w:t>
            </w:r>
          </w:p>
        </w:tc>
      </w:tr>
      <w:tr w:rsidR="008226CA" w:rsidRPr="005929BF" w:rsidTr="007F56AB">
        <w:tc>
          <w:tcPr>
            <w:tcW w:w="4508" w:type="dxa"/>
          </w:tcPr>
          <w:p w:rsidR="008226CA" w:rsidRPr="005929BF" w:rsidRDefault="008226CA" w:rsidP="007F56AB">
            <w:pPr>
              <w:pStyle w:val="Standard"/>
              <w:rPr>
                <w:rStyle w:val="inlinecode"/>
              </w:rPr>
            </w:pPr>
            <w:r w:rsidRPr="005929BF">
              <w:rPr>
                <w:rStyle w:val="inlinecode"/>
              </w:rPr>
              <w:t>javax.portlet.response</w:t>
            </w:r>
          </w:p>
        </w:tc>
        <w:tc>
          <w:tcPr>
            <w:tcW w:w="4508" w:type="dxa"/>
          </w:tcPr>
          <w:p w:rsidR="008226CA" w:rsidRPr="005929BF" w:rsidRDefault="008226CA" w:rsidP="007F56AB">
            <w:pPr>
              <w:pStyle w:val="Standard"/>
              <w:rPr>
                <w:rStyle w:val="inlinecode"/>
              </w:rPr>
            </w:pPr>
            <w:r w:rsidRPr="005929BF">
              <w:rPr>
                <w:rStyle w:val="inlinecode"/>
              </w:rPr>
              <w:t>javax.portlet.ResourceResponse</w:t>
            </w:r>
          </w:p>
        </w:tc>
      </w:tr>
    </w:tbl>
    <w:p w:rsidR="00BA02CA" w:rsidRPr="008226CA" w:rsidRDefault="008226CA" w:rsidP="008226CA">
      <w:pPr>
        <w:pStyle w:val="Standard"/>
        <w:rPr>
          <w:lang w:val="en-US"/>
        </w:rPr>
      </w:pPr>
      <w:r w:rsidRPr="0009415E">
        <w:rPr>
          <w:lang w:val="en-US"/>
        </w:rPr>
        <w:t>These attributes must be</w:t>
      </w:r>
      <w:r w:rsidR="009F02B2">
        <w:rPr>
          <w:lang w:val="en-US"/>
        </w:rPr>
        <w:t xml:space="preserve"> the same objects available to the portlet before invoking </w:t>
      </w:r>
      <w:r>
        <w:rPr>
          <w:lang w:val="en-US"/>
        </w:rPr>
        <w:t xml:space="preserve">the </w:t>
      </w:r>
      <w:r w:rsidRPr="0063745B">
        <w:rPr>
          <w:rStyle w:val="inlinecode"/>
          <w:lang w:val="en-US"/>
        </w:rPr>
        <w:t>PortletRequestDispatcher</w:t>
      </w:r>
      <w:r>
        <w:rPr>
          <w:lang w:val="en-US"/>
        </w:rPr>
        <w:t xml:space="preserve"> interface </w:t>
      </w:r>
      <w:r w:rsidRPr="0063745B">
        <w:rPr>
          <w:rStyle w:val="inlinecode"/>
          <w:lang w:val="en-US"/>
        </w:rPr>
        <w:t>include</w:t>
      </w:r>
      <w:r>
        <w:rPr>
          <w:lang w:val="en-US"/>
        </w:rPr>
        <w:t xml:space="preserve"> </w:t>
      </w:r>
      <w:r w:rsidR="009F02B2">
        <w:rPr>
          <w:lang w:val="en-US"/>
        </w:rPr>
        <w:t xml:space="preserve">or </w:t>
      </w:r>
      <w:r w:rsidR="009F02B2" w:rsidRPr="006C1AA1">
        <w:rPr>
          <w:rStyle w:val="inlinecode"/>
          <w:lang w:val="en-US"/>
        </w:rPr>
        <w:t>forward</w:t>
      </w:r>
      <w:r w:rsidR="009F02B2">
        <w:rPr>
          <w:lang w:val="en-US"/>
        </w:rPr>
        <w:t xml:space="preserve"> </w:t>
      </w:r>
      <w:r>
        <w:rPr>
          <w:lang w:val="en-US"/>
        </w:rPr>
        <w:t>method</w:t>
      </w:r>
      <w:r w:rsidR="00EF4FDE">
        <w:rPr>
          <w:lang w:val="en-US"/>
        </w:rPr>
        <w:t>, or instances of the appropriate wrapper classes wrapping the original objects</w:t>
      </w:r>
      <w:r w:rsidRPr="0009415E">
        <w:rPr>
          <w:lang w:val="en-US"/>
        </w:rPr>
        <w:t xml:space="preserve">. The </w:t>
      </w:r>
      <w:r w:rsidR="00C86852">
        <w:rPr>
          <w:lang w:val="en-US"/>
        </w:rPr>
        <w:t>dispatch target</w:t>
      </w:r>
      <w:r w:rsidRPr="0009415E">
        <w:rPr>
          <w:lang w:val="en-US"/>
        </w:rPr>
        <w:t xml:space="preserve"> servlet or JSP </w:t>
      </w:r>
      <w:r>
        <w:rPr>
          <w:lang w:val="en-US"/>
        </w:rPr>
        <w:t>can access the attributes using</w:t>
      </w:r>
      <w:r w:rsidRPr="0009415E">
        <w:rPr>
          <w:lang w:val="en-US"/>
        </w:rPr>
        <w:t xml:space="preserve"> the</w:t>
      </w:r>
      <w:r w:rsidRPr="005929BF">
        <w:rPr>
          <w:rFonts w:ascii="Courier" w:hAnsi="Courier"/>
          <w:sz w:val="20"/>
          <w:lang w:val="en-US"/>
        </w:rPr>
        <w:t xml:space="preserve"> </w:t>
      </w:r>
      <w:r w:rsidRPr="00EE3C19">
        <w:rPr>
          <w:rStyle w:val="inlinecode"/>
          <w:lang w:val="en-US"/>
        </w:rPr>
        <w:t>HttpServletRequest</w:t>
      </w:r>
      <w:r w:rsidRPr="0009415E">
        <w:rPr>
          <w:lang w:val="en-US"/>
        </w:rPr>
        <w:t xml:space="preserve"> object </w:t>
      </w:r>
      <w:r w:rsidRPr="00EE3C19">
        <w:rPr>
          <w:rStyle w:val="inlinecode"/>
          <w:lang w:val="en-US"/>
        </w:rPr>
        <w:t>getAttribute</w:t>
      </w:r>
      <w:r>
        <w:rPr>
          <w:lang w:val="en-US"/>
        </w:rPr>
        <w:t xml:space="preserve"> method</w:t>
      </w:r>
      <w:r w:rsidRPr="0009415E">
        <w:rPr>
          <w:lang w:val="en-US"/>
        </w:rPr>
        <w:t>.</w:t>
      </w:r>
    </w:p>
    <w:p w:rsidR="006A292F" w:rsidRPr="00165CC8" w:rsidRDefault="006A292F" w:rsidP="00165CC8">
      <w:pPr>
        <w:pStyle w:val="Heading3"/>
        <w:rPr>
          <w:lang w:val="en-US"/>
        </w:rPr>
      </w:pPr>
      <w:bookmarkStart w:id="1461" w:name="_Toc468261232"/>
      <w:r w:rsidRPr="00165CC8">
        <w:rPr>
          <w:lang w:val="en-US"/>
        </w:rPr>
        <w:t>Changing the Default Behavior for Session Scope</w:t>
      </w:r>
      <w:bookmarkEnd w:id="1461"/>
    </w:p>
    <w:p w:rsidR="006A292F" w:rsidRPr="00AD2569" w:rsidRDefault="00D44C09" w:rsidP="00AD2569">
      <w:pPr>
        <w:pStyle w:val="Standard"/>
        <w:rPr>
          <w:lang w:val="en-US"/>
        </w:rPr>
      </w:pPr>
      <w:r w:rsidRPr="00C16DD4">
        <w:rPr>
          <w:lang w:val="en-US"/>
        </w:rPr>
        <w:t xml:space="preserve">The session </w:t>
      </w:r>
      <w:r w:rsidR="00AD2569" w:rsidRPr="00C16DD4">
        <w:rPr>
          <w:lang w:val="en-US"/>
        </w:rPr>
        <w:t xml:space="preserve">object that can be obtained through the </w:t>
      </w:r>
      <w:r w:rsidR="00AD2569" w:rsidRPr="00C16DD4">
        <w:rPr>
          <w:rStyle w:val="inlinecode"/>
          <w:lang w:val="en-US"/>
        </w:rPr>
        <w:t>HttpServletRequest</w:t>
      </w:r>
      <w:r w:rsidR="00AD2569" w:rsidRPr="00C16DD4">
        <w:rPr>
          <w:lang w:val="en-US"/>
        </w:rPr>
        <w:t xml:space="preserve"> object in an included JSP or servlet </w:t>
      </w:r>
      <w:r w:rsidR="006A292F" w:rsidRPr="00C16DD4">
        <w:rPr>
          <w:lang w:val="en-US"/>
        </w:rPr>
        <w:t xml:space="preserve">maps to the portlet session object with application scope by default. Some portlets may require that this </w:t>
      </w:r>
      <w:r w:rsidR="00AD2569" w:rsidRPr="00C16DD4">
        <w:rPr>
          <w:lang w:val="en-US"/>
        </w:rPr>
        <w:t>object</w:t>
      </w:r>
      <w:r w:rsidR="006A292F" w:rsidRPr="00C16DD4">
        <w:rPr>
          <w:lang w:val="en-US"/>
        </w:rPr>
        <w:t xml:space="preserve"> maps instead to the portlet session </w:t>
      </w:r>
      <w:r w:rsidR="00AD2569" w:rsidRPr="00C16DD4">
        <w:rPr>
          <w:lang w:val="en-US"/>
        </w:rPr>
        <w:t xml:space="preserve">object with portlet </w:t>
      </w:r>
      <w:r w:rsidR="006A292F" w:rsidRPr="00C16DD4">
        <w:rPr>
          <w:lang w:val="en-US"/>
        </w:rPr>
        <w:t xml:space="preserve">scope in order to work correctly. </w:t>
      </w:r>
      <w:r w:rsidR="00AD2569" w:rsidRPr="00AD2569">
        <w:rPr>
          <w:lang w:val="en-US"/>
        </w:rPr>
        <w:t>This behavior can be influenced by the</w:t>
      </w:r>
      <w:r w:rsidR="006A292F" w:rsidRPr="00AD2569">
        <w:rPr>
          <w:lang w:val="en-US"/>
        </w:rPr>
        <w:t xml:space="preserve"> </w:t>
      </w:r>
      <w:r w:rsidR="006A292F" w:rsidRPr="00AD2569">
        <w:rPr>
          <w:rFonts w:ascii="Courier New" w:hAnsi="Courier New"/>
          <w:sz w:val="20"/>
          <w:lang w:val="en-US"/>
        </w:rPr>
        <w:t>javax.portlet.servletDefaultSessionScope</w:t>
      </w:r>
      <w:r w:rsidR="0005368B" w:rsidRPr="00AD2569">
        <w:rPr>
          <w:lang w:val="en-US"/>
        </w:rPr>
        <w:t xml:space="preserve"> portlet container runtime option</w:t>
      </w:r>
      <w:r w:rsidR="00AD2569" w:rsidRPr="00AD2569">
        <w:rPr>
          <w:lang w:val="en-US"/>
        </w:rPr>
        <w:t>.</w:t>
      </w:r>
      <w:r w:rsidR="00AD2569">
        <w:rPr>
          <w:lang w:val="en-US"/>
        </w:rPr>
        <w:t xml:space="preserve"> See Section </w:t>
      </w:r>
      <w:r w:rsidR="00AD2569">
        <w:rPr>
          <w:lang w:val="en-US"/>
        </w:rPr>
        <w:fldChar w:fldCharType="begin"/>
      </w:r>
      <w:r w:rsidR="00AD2569">
        <w:rPr>
          <w:lang w:val="en-US"/>
        </w:rPr>
        <w:instrText xml:space="preserve"> REF _Ref452450445 \r \h </w:instrText>
      </w:r>
      <w:r w:rsidR="00AD2569">
        <w:rPr>
          <w:lang w:val="en-US"/>
        </w:rPr>
      </w:r>
      <w:r w:rsidR="00AD2569">
        <w:rPr>
          <w:lang w:val="en-US"/>
        </w:rPr>
        <w:fldChar w:fldCharType="separate"/>
      </w:r>
      <w:r w:rsidR="003B17E8">
        <w:rPr>
          <w:lang w:val="en-US"/>
        </w:rPr>
        <w:t>8.4.3</w:t>
      </w:r>
      <w:r w:rsidR="00AD2569">
        <w:rPr>
          <w:lang w:val="en-US"/>
        </w:rPr>
        <w:fldChar w:fldCharType="end"/>
      </w:r>
      <w:r w:rsidR="00AD2569">
        <w:rPr>
          <w:lang w:val="en-US"/>
        </w:rPr>
        <w:t xml:space="preserve"> </w:t>
      </w:r>
      <w:r w:rsidR="00AD2569">
        <w:rPr>
          <w:lang w:val="en-US"/>
        </w:rPr>
        <w:fldChar w:fldCharType="begin"/>
      </w:r>
      <w:r w:rsidR="00AD2569">
        <w:rPr>
          <w:lang w:val="en-US"/>
        </w:rPr>
        <w:instrText xml:space="preserve"> REF _Ref452450451 \h </w:instrText>
      </w:r>
      <w:r w:rsidR="00AD2569">
        <w:rPr>
          <w:lang w:val="en-US"/>
        </w:rPr>
      </w:r>
      <w:r w:rsidR="00AD2569">
        <w:rPr>
          <w:lang w:val="en-US"/>
        </w:rPr>
        <w:fldChar w:fldCharType="separate"/>
      </w:r>
      <w:r w:rsidR="003B17E8" w:rsidRPr="00AB0FC5">
        <w:rPr>
          <w:lang w:val="en-US"/>
        </w:rPr>
        <w:t>Runtime Option javax.portlet.servletDefaultSessionScope</w:t>
      </w:r>
      <w:r w:rsidR="00AD2569">
        <w:rPr>
          <w:lang w:val="en-US"/>
        </w:rPr>
        <w:fldChar w:fldCharType="end"/>
      </w:r>
      <w:r w:rsidR="00AD2569">
        <w:rPr>
          <w:lang w:val="en-US"/>
        </w:rPr>
        <w:t xml:space="preserve"> on page </w:t>
      </w:r>
      <w:r w:rsidR="00AD2569">
        <w:rPr>
          <w:lang w:val="en-US"/>
        </w:rPr>
        <w:fldChar w:fldCharType="begin"/>
      </w:r>
      <w:r w:rsidR="00AD2569">
        <w:rPr>
          <w:lang w:val="en-US"/>
        </w:rPr>
        <w:instrText xml:space="preserve"> PAGEREF _Ref452450461 \h </w:instrText>
      </w:r>
      <w:r w:rsidR="00AD2569">
        <w:rPr>
          <w:lang w:val="en-US"/>
        </w:rPr>
      </w:r>
      <w:r w:rsidR="00AD2569">
        <w:rPr>
          <w:lang w:val="en-US"/>
        </w:rPr>
        <w:fldChar w:fldCharType="separate"/>
      </w:r>
      <w:r w:rsidR="003B17E8">
        <w:rPr>
          <w:noProof/>
          <w:lang w:val="en-US"/>
        </w:rPr>
        <w:t>51</w:t>
      </w:r>
      <w:r w:rsidR="00AD2569">
        <w:rPr>
          <w:lang w:val="en-US"/>
        </w:rPr>
        <w:fldChar w:fldCharType="end"/>
      </w:r>
      <w:r w:rsidR="00AD2569">
        <w:rPr>
          <w:lang w:val="en-US"/>
        </w:rPr>
        <w:t>.</w:t>
      </w:r>
    </w:p>
    <w:p w:rsidR="005F5748" w:rsidRDefault="005F5748" w:rsidP="005F5748">
      <w:pPr>
        <w:pStyle w:val="Heading2"/>
      </w:pPr>
      <w:bookmarkStart w:id="1462" w:name="_Toc468261233"/>
      <w:r>
        <w:t>The forward Method</w:t>
      </w:r>
      <w:bookmarkEnd w:id="1460"/>
      <w:bookmarkEnd w:id="1462"/>
    </w:p>
    <w:p w:rsidR="00C86852" w:rsidRDefault="005F5748" w:rsidP="005F5748">
      <w:pPr>
        <w:pStyle w:val="Standard"/>
        <w:rPr>
          <w:lang w:val="en-US"/>
        </w:rPr>
      </w:pPr>
      <w:r w:rsidRPr="0009415E">
        <w:rPr>
          <w:lang w:val="en-US"/>
        </w:rPr>
        <w:t xml:space="preserve">The </w:t>
      </w:r>
      <w:r w:rsidR="00201634" w:rsidRPr="00201634">
        <w:rPr>
          <w:rStyle w:val="inlinecode"/>
          <w:lang w:val="en-US"/>
        </w:rPr>
        <w:t>Portlet</w:t>
      </w:r>
      <w:r w:rsidRPr="00201634">
        <w:rPr>
          <w:rStyle w:val="inlinecode"/>
          <w:lang w:val="en-US"/>
        </w:rPr>
        <w:t>RequestDispatcher</w:t>
      </w:r>
      <w:r w:rsidRPr="0009415E">
        <w:rPr>
          <w:lang w:val="en-US"/>
        </w:rPr>
        <w:t xml:space="preserve"> interface </w:t>
      </w:r>
      <w:r w:rsidR="00201634" w:rsidRPr="00201634">
        <w:rPr>
          <w:rStyle w:val="inlinecode"/>
          <w:lang w:val="en-US"/>
        </w:rPr>
        <w:t>forward</w:t>
      </w:r>
      <w:r w:rsidR="00201634" w:rsidRPr="0009415E">
        <w:rPr>
          <w:lang w:val="en-US"/>
        </w:rPr>
        <w:t xml:space="preserve"> method </w:t>
      </w:r>
      <w:r w:rsidR="00201634">
        <w:rPr>
          <w:lang w:val="en-US"/>
        </w:rPr>
        <w:t xml:space="preserve">may be called </w:t>
      </w:r>
      <w:r w:rsidRPr="0009415E">
        <w:rPr>
          <w:lang w:val="en-US"/>
        </w:rPr>
        <w:t>only when no output has been</w:t>
      </w:r>
      <w:r w:rsidR="00223E45">
        <w:rPr>
          <w:lang w:val="en-US"/>
        </w:rPr>
        <w:t xml:space="preserve"> flushed to the portal application</w:t>
      </w:r>
      <w:r w:rsidR="00C3565F">
        <w:rPr>
          <w:rStyle w:val="FootnoteReference"/>
          <w:lang w:val="en-US"/>
        </w:rPr>
        <w:footnoteReference w:id="22"/>
      </w:r>
      <w:r w:rsidRPr="0009415E">
        <w:rPr>
          <w:lang w:val="en-US"/>
        </w:rPr>
        <w:t>. The</w:t>
      </w:r>
      <w:r w:rsidR="00201634">
        <w:rPr>
          <w:lang w:val="en-US"/>
        </w:rPr>
        <w:t xml:space="preserve"> portlet</w:t>
      </w:r>
      <w:r w:rsidRPr="0009415E">
        <w:rPr>
          <w:lang w:val="en-US"/>
        </w:rPr>
        <w:t xml:space="preserve"> request dispatcher </w:t>
      </w:r>
      <w:r w:rsidRPr="00201634">
        <w:rPr>
          <w:rStyle w:val="inlinecode"/>
          <w:lang w:val="en-US"/>
        </w:rPr>
        <w:t>forward</w:t>
      </w:r>
      <w:r w:rsidRPr="0009415E">
        <w:rPr>
          <w:lang w:val="en-US"/>
        </w:rPr>
        <w:t xml:space="preserve"> </w:t>
      </w:r>
      <w:r w:rsidR="00201634">
        <w:rPr>
          <w:lang w:val="en-US"/>
        </w:rPr>
        <w:t xml:space="preserve">method </w:t>
      </w:r>
      <w:r w:rsidRPr="0009415E">
        <w:rPr>
          <w:lang w:val="en-US"/>
        </w:rPr>
        <w:t xml:space="preserve">allows </w:t>
      </w:r>
      <w:r w:rsidR="00032C1B">
        <w:rPr>
          <w:lang w:val="en-US"/>
        </w:rPr>
        <w:t xml:space="preserve">the dispatch target </w:t>
      </w:r>
      <w:r w:rsidRPr="0009415E">
        <w:rPr>
          <w:lang w:val="en-US"/>
        </w:rPr>
        <w:t xml:space="preserve">servlet or JSP </w:t>
      </w:r>
      <w:r w:rsidR="00032C1B">
        <w:rPr>
          <w:lang w:val="en-US"/>
        </w:rPr>
        <w:t>to set</w:t>
      </w:r>
      <w:r w:rsidR="00032C1B" w:rsidRPr="0009415E">
        <w:rPr>
          <w:lang w:val="en-US"/>
        </w:rPr>
        <w:t xml:space="preserve"> </w:t>
      </w:r>
      <w:r w:rsidR="00032C1B">
        <w:rPr>
          <w:lang w:val="en-US"/>
        </w:rPr>
        <w:t>the response content</w:t>
      </w:r>
      <w:r w:rsidRPr="0009415E">
        <w:rPr>
          <w:lang w:val="en-US"/>
        </w:rPr>
        <w:t xml:space="preserve">. </w:t>
      </w:r>
    </w:p>
    <w:p w:rsidR="00C86852" w:rsidRPr="0009415E" w:rsidRDefault="00C86852" w:rsidP="00C86852">
      <w:pPr>
        <w:pStyle w:val="Standard"/>
        <w:rPr>
          <w:lang w:val="en-US"/>
        </w:rPr>
      </w:pPr>
      <w:r w:rsidRPr="0009415E">
        <w:rPr>
          <w:lang w:val="en-US"/>
        </w:rPr>
        <w:t xml:space="preserve">Information like cookies, properties, portlet mode, window state, render parameters, or the portlet title that the portlet may have set before calling the </w:t>
      </w:r>
      <w:r>
        <w:rPr>
          <w:lang w:val="en-US"/>
        </w:rPr>
        <w:t xml:space="preserve">portlet </w:t>
      </w:r>
      <w:r w:rsidRPr="0009415E">
        <w:rPr>
          <w:lang w:val="en-US"/>
        </w:rPr>
        <w:t xml:space="preserve">request dispatcher </w:t>
      </w:r>
      <w:r w:rsidRPr="00D55A59">
        <w:rPr>
          <w:rStyle w:val="inlinecode"/>
          <w:lang w:val="en-US"/>
        </w:rPr>
        <w:t>forward</w:t>
      </w:r>
      <w:r w:rsidRPr="0009415E">
        <w:rPr>
          <w:lang w:val="en-US"/>
        </w:rPr>
        <w:t xml:space="preserve"> method should still be valid.</w:t>
      </w:r>
    </w:p>
    <w:p w:rsidR="005F5748" w:rsidRPr="0009415E" w:rsidRDefault="005F5748" w:rsidP="005F5748">
      <w:pPr>
        <w:pStyle w:val="Standard"/>
        <w:rPr>
          <w:lang w:val="en-US"/>
        </w:rPr>
      </w:pPr>
      <w:r w:rsidRPr="0009415E">
        <w:rPr>
          <w:lang w:val="en-US"/>
        </w:rPr>
        <w:t>If output data exists in the response buffer that has not been</w:t>
      </w:r>
      <w:r w:rsidR="007A0022">
        <w:rPr>
          <w:lang w:val="en-US"/>
        </w:rPr>
        <w:t xml:space="preserve"> flushed to the portal application</w:t>
      </w:r>
      <w:r w:rsidRPr="0009415E">
        <w:rPr>
          <w:lang w:val="en-US"/>
        </w:rPr>
        <w:t>, the content must be cle</w:t>
      </w:r>
      <w:r w:rsidR="00201634">
        <w:rPr>
          <w:lang w:val="en-US"/>
        </w:rPr>
        <w:t>ared before the target servlet</w:t>
      </w:r>
      <w:r w:rsidRPr="0009415E">
        <w:rPr>
          <w:lang w:val="en-US"/>
        </w:rPr>
        <w:t xml:space="preserve"> </w:t>
      </w:r>
      <w:r w:rsidRPr="00D55A59">
        <w:rPr>
          <w:rStyle w:val="inlinecode"/>
          <w:lang w:val="en-US"/>
        </w:rPr>
        <w:t>service</w:t>
      </w:r>
      <w:r w:rsidRPr="0009415E">
        <w:rPr>
          <w:lang w:val="en-US"/>
        </w:rPr>
        <w:t xml:space="preserve"> method is called.</w:t>
      </w:r>
      <w:r w:rsidRPr="0009415E">
        <w:rPr>
          <w:rStyle w:val="EndnoteSymbol"/>
          <w:lang w:val="en-US"/>
        </w:rPr>
        <w:t xml:space="preserve"> </w:t>
      </w:r>
      <w:r w:rsidRPr="0009415E">
        <w:rPr>
          <w:lang w:val="en-US"/>
        </w:rPr>
        <w:t xml:space="preserve"> If the response has been</w:t>
      </w:r>
      <w:r w:rsidR="007A0022">
        <w:rPr>
          <w:lang w:val="en-US"/>
        </w:rPr>
        <w:t xml:space="preserve"> flushed to the portal application</w:t>
      </w:r>
      <w:r w:rsidRPr="0009415E">
        <w:rPr>
          <w:lang w:val="en-US"/>
        </w:rPr>
        <w:t xml:space="preserve">, an </w:t>
      </w:r>
      <w:r w:rsidRPr="00D55A59">
        <w:rPr>
          <w:rStyle w:val="inlinecode"/>
          <w:lang w:val="en-US"/>
        </w:rPr>
        <w:t>IllegalStateException</w:t>
      </w:r>
      <w:r w:rsidRPr="0009415E">
        <w:rPr>
          <w:rFonts w:ascii="Courier New" w:hAnsi="Courier New" w:cs="Courier New"/>
          <w:sz w:val="20"/>
          <w:lang w:val="en-US"/>
        </w:rPr>
        <w:t xml:space="preserve"> </w:t>
      </w:r>
      <w:r w:rsidRPr="0009415E">
        <w:rPr>
          <w:lang w:val="en-US"/>
        </w:rPr>
        <w:t>must be thrown.</w:t>
      </w:r>
      <w:r w:rsidRPr="0009415E">
        <w:rPr>
          <w:rStyle w:val="EndnoteSymbol"/>
          <w:lang w:val="en-US"/>
        </w:rPr>
        <w:t xml:space="preserve"> </w:t>
      </w:r>
    </w:p>
    <w:p w:rsidR="005F5748" w:rsidRPr="00165CC8" w:rsidRDefault="005F5748" w:rsidP="002857DE">
      <w:pPr>
        <w:pStyle w:val="Standard"/>
        <w:rPr>
          <w:lang w:val="en-US"/>
        </w:rPr>
      </w:pPr>
      <w:r w:rsidRPr="00165CC8">
        <w:rPr>
          <w:lang w:val="en-US"/>
        </w:rPr>
        <w:t xml:space="preserve">Before the </w:t>
      </w:r>
      <w:r w:rsidRPr="00201634">
        <w:rPr>
          <w:rStyle w:val="inlinecode"/>
          <w:lang w:val="en-US"/>
        </w:rPr>
        <w:t>RequestDispatcher</w:t>
      </w:r>
      <w:r w:rsidRPr="00165CC8">
        <w:rPr>
          <w:lang w:val="en-US"/>
        </w:rPr>
        <w:t xml:space="preserve"> interface</w:t>
      </w:r>
      <w:r w:rsidR="00201634" w:rsidRPr="00165CC8">
        <w:rPr>
          <w:lang w:val="en-US"/>
        </w:rPr>
        <w:t xml:space="preserve"> </w:t>
      </w:r>
      <w:r w:rsidR="00201634" w:rsidRPr="00201634">
        <w:rPr>
          <w:rStyle w:val="inlinecode"/>
          <w:lang w:val="en-US"/>
        </w:rPr>
        <w:t>forward</w:t>
      </w:r>
      <w:r w:rsidR="00201634" w:rsidRPr="00165CC8">
        <w:rPr>
          <w:lang w:val="en-US"/>
        </w:rPr>
        <w:t xml:space="preserve"> method</w:t>
      </w:r>
      <w:r w:rsidRPr="00165CC8">
        <w:rPr>
          <w:lang w:val="en-US"/>
        </w:rPr>
        <w:t xml:space="preserve"> returns, </w:t>
      </w:r>
      <w:r w:rsidR="002F73EE">
        <w:rPr>
          <w:lang w:val="en-US"/>
        </w:rPr>
        <w:t xml:space="preserve">the portlet container must flush </w:t>
      </w:r>
      <w:r w:rsidR="0095048A">
        <w:rPr>
          <w:lang w:val="en-US"/>
        </w:rPr>
        <w:t>any response data to the portal</w:t>
      </w:r>
      <w:r w:rsidR="002F73EE">
        <w:rPr>
          <w:lang w:val="en-US"/>
        </w:rPr>
        <w:t xml:space="preserve"> application and close the output stream for the portlet</w:t>
      </w:r>
      <w:r w:rsidR="00752FC0">
        <w:rPr>
          <w:lang w:val="en-US"/>
        </w:rPr>
        <w:t>, unless the request was put into asynchronous mode</w:t>
      </w:r>
      <w:r w:rsidR="002F73EE">
        <w:rPr>
          <w:lang w:val="en-US"/>
        </w:rPr>
        <w:t>.</w:t>
      </w:r>
      <w:r w:rsidR="002857DE" w:rsidRPr="00165CC8">
        <w:rPr>
          <w:lang w:val="en-US"/>
        </w:rPr>
        <w:t xml:space="preserve"> </w:t>
      </w:r>
      <w:r w:rsidR="002857DE">
        <w:rPr>
          <w:lang w:val="en-US"/>
        </w:rPr>
        <w:t>If an error occurs in the target of a request dispatcher forward, the exception may be propagated back through all of the calling filters and servlets and eventually back to the portlet container.</w:t>
      </w:r>
    </w:p>
    <w:p w:rsidR="005F5748" w:rsidRPr="0009415E" w:rsidRDefault="005F5748" w:rsidP="005F5748">
      <w:pPr>
        <w:pStyle w:val="Standard"/>
        <w:rPr>
          <w:lang w:val="en-US"/>
        </w:rPr>
      </w:pPr>
      <w:r w:rsidRPr="0009415E">
        <w:rPr>
          <w:lang w:val="en-US"/>
        </w:rPr>
        <w:t xml:space="preserve">When using a </w:t>
      </w:r>
      <w:r w:rsidRPr="00D55A59">
        <w:rPr>
          <w:rStyle w:val="inlinecode"/>
          <w:lang w:val="en-US"/>
        </w:rPr>
        <w:t>RequestDispatcher</w:t>
      </w:r>
      <w:r w:rsidRPr="0009415E">
        <w:rPr>
          <w:lang w:val="en-US"/>
        </w:rPr>
        <w:t xml:space="preserve"> in a servlet that was target of a forward from a portlet, the servlet must request the </w:t>
      </w:r>
      <w:r w:rsidRPr="00D55A59">
        <w:rPr>
          <w:rStyle w:val="inlinecode"/>
          <w:lang w:val="en-US"/>
        </w:rPr>
        <w:t>RequestDispatcher</w:t>
      </w:r>
      <w:r w:rsidRPr="0009415E">
        <w:rPr>
          <w:lang w:val="en-US"/>
        </w:rPr>
        <w:t xml:space="preserve"> via the </w:t>
      </w:r>
      <w:r w:rsidRPr="00D55A59">
        <w:rPr>
          <w:rStyle w:val="inlinecode"/>
          <w:lang w:val="en-US"/>
        </w:rPr>
        <w:t>ServletRequest</w:t>
      </w:r>
      <w:r w:rsidRPr="0009415E">
        <w:rPr>
          <w:lang w:val="en-US"/>
        </w:rPr>
        <w:t xml:space="preserve"> and not the </w:t>
      </w:r>
      <w:r w:rsidRPr="00D55A59">
        <w:rPr>
          <w:rStyle w:val="inlinecode"/>
          <w:lang w:val="en-US"/>
        </w:rPr>
        <w:t>ServletContext</w:t>
      </w:r>
      <w:r w:rsidRPr="0009415E">
        <w:rPr>
          <w:lang w:val="en-US"/>
        </w:rPr>
        <w:t xml:space="preserve">. Using a </w:t>
      </w:r>
      <w:r w:rsidRPr="00201634">
        <w:rPr>
          <w:rStyle w:val="inlinecode"/>
          <w:lang w:val="en-US"/>
        </w:rPr>
        <w:t>RequestDispatcher</w:t>
      </w:r>
      <w:r w:rsidR="00201634">
        <w:rPr>
          <w:lang w:val="en-US"/>
        </w:rPr>
        <w:t xml:space="preserve"> that was retrieved from</w:t>
      </w:r>
      <w:r w:rsidRPr="0009415E">
        <w:rPr>
          <w:lang w:val="en-US"/>
        </w:rPr>
        <w:t xml:space="preserve"> the </w:t>
      </w:r>
      <w:r w:rsidRPr="00D55A59">
        <w:rPr>
          <w:rStyle w:val="inlinecode"/>
          <w:lang w:val="en-US"/>
        </w:rPr>
        <w:t>ServletContext</w:t>
      </w:r>
      <w:r w:rsidRPr="0009415E">
        <w:rPr>
          <w:lang w:val="en-US"/>
        </w:rPr>
        <w:t xml:space="preserve"> may behave in a way that does not comply with this specification.</w:t>
      </w:r>
    </w:p>
    <w:p w:rsidR="005F5748" w:rsidRDefault="005F5748" w:rsidP="005F5748">
      <w:pPr>
        <w:pStyle w:val="Heading3"/>
      </w:pPr>
      <w:bookmarkStart w:id="1463" w:name="_Toc415140956"/>
      <w:bookmarkStart w:id="1464" w:name="_Toc468261234"/>
      <w:r>
        <w:lastRenderedPageBreak/>
        <w:t xml:space="preserve">Forwarded Request </w:t>
      </w:r>
      <w:bookmarkEnd w:id="1463"/>
      <w:r w:rsidR="00C3565F">
        <w:t>Attributes</w:t>
      </w:r>
      <w:bookmarkEnd w:id="1464"/>
    </w:p>
    <w:p w:rsidR="00C3565F" w:rsidRDefault="007E3977" w:rsidP="005F5748">
      <w:pPr>
        <w:pStyle w:val="Standard"/>
        <w:rPr>
          <w:lang w:val="en-US"/>
        </w:rPr>
      </w:pPr>
      <w:r>
        <w:rPr>
          <w:lang w:val="en-US"/>
        </w:rPr>
        <w:t xml:space="preserve">If the portlet request dispatcher was obtained using the </w:t>
      </w:r>
      <w:r w:rsidRPr="007E3977">
        <w:rPr>
          <w:rStyle w:val="inlinecode"/>
          <w:lang w:val="en-US"/>
        </w:rPr>
        <w:t>getNamedDispatcher</w:t>
      </w:r>
      <w:r>
        <w:rPr>
          <w:lang w:val="en-US"/>
        </w:rPr>
        <w:t xml:space="preserve"> method, or </w:t>
      </w:r>
      <w:r w:rsidR="00C3544A">
        <w:rPr>
          <w:lang w:val="en-US"/>
        </w:rPr>
        <w:t xml:space="preserve">if asynchronous processing </w:t>
      </w:r>
      <w:r>
        <w:rPr>
          <w:lang w:val="en-US"/>
        </w:rPr>
        <w:t xml:space="preserve">was </w:t>
      </w:r>
      <w:r w:rsidR="00C3544A">
        <w:rPr>
          <w:lang w:val="en-US"/>
        </w:rPr>
        <w:t>started</w:t>
      </w:r>
      <w:r>
        <w:rPr>
          <w:lang w:val="en-US"/>
        </w:rPr>
        <w:t xml:space="preserve"> before the dispatch was carried out</w:t>
      </w:r>
      <w:r w:rsidR="00C3544A">
        <w:rPr>
          <w:lang w:val="en-US"/>
        </w:rPr>
        <w:t>,</w:t>
      </w:r>
      <w:r w:rsidR="00C3565F">
        <w:rPr>
          <w:lang w:val="en-US"/>
        </w:rPr>
        <w:t xml:space="preserve"> </w:t>
      </w:r>
      <w:r w:rsidR="00C3565F" w:rsidRPr="00C3565F">
        <w:rPr>
          <w:lang w:val="en-US"/>
        </w:rPr>
        <w:t>the request attributes</w:t>
      </w:r>
      <w:r w:rsidR="00C3565F" w:rsidRPr="0009415E">
        <w:rPr>
          <w:lang w:val="en-US"/>
        </w:rPr>
        <w:t xml:space="preserve"> </w:t>
      </w:r>
      <w:r w:rsidR="00C3565F">
        <w:rPr>
          <w:lang w:val="en-US"/>
        </w:rPr>
        <w:t>described in this section must behave as described by the servlet specification.</w:t>
      </w:r>
    </w:p>
    <w:p w:rsidR="005F5748" w:rsidRPr="0009415E" w:rsidRDefault="00294BC9" w:rsidP="005F5748">
      <w:pPr>
        <w:pStyle w:val="Standard"/>
        <w:rPr>
          <w:lang w:val="en-US"/>
        </w:rPr>
      </w:pPr>
      <w:r>
        <w:rPr>
          <w:lang w:val="en-US"/>
        </w:rPr>
        <w:t>Otherwise, a</w:t>
      </w:r>
      <w:r w:rsidR="007E3977">
        <w:rPr>
          <w:lang w:val="en-US"/>
        </w:rPr>
        <w:t xml:space="preserve"> </w:t>
      </w:r>
      <w:r w:rsidR="005F5748" w:rsidRPr="0009415E">
        <w:rPr>
          <w:lang w:val="en-US"/>
        </w:rPr>
        <w:t xml:space="preserve">servlet that has been invoked by a portlet using the </w:t>
      </w:r>
      <w:r w:rsidR="005F5748" w:rsidRPr="00D55A59">
        <w:rPr>
          <w:rStyle w:val="inlinecode"/>
          <w:lang w:val="en-US"/>
        </w:rPr>
        <w:t>forward</w:t>
      </w:r>
      <w:r w:rsidR="005F5748" w:rsidRPr="0009415E">
        <w:rPr>
          <w:lang w:val="en-US"/>
        </w:rPr>
        <w:t xml:space="preserve"> method of </w:t>
      </w:r>
      <w:r w:rsidR="005F5748" w:rsidRPr="00D55A59">
        <w:rPr>
          <w:rStyle w:val="inlinecode"/>
          <w:lang w:val="en-US"/>
        </w:rPr>
        <w:t>RequestDispatcher</w:t>
      </w:r>
      <w:r w:rsidR="005F5748" w:rsidRPr="0009415E">
        <w:rPr>
          <w:lang w:val="en-US"/>
        </w:rPr>
        <w:t xml:space="preserve"> has access to the path used to obtain the </w:t>
      </w:r>
      <w:r w:rsidR="005F5748" w:rsidRPr="00D55A59">
        <w:rPr>
          <w:rStyle w:val="inlinecode"/>
          <w:lang w:val="en-US"/>
        </w:rPr>
        <w:t>PortletRequestDispatcher</w:t>
      </w:r>
      <w:r w:rsidR="005F5748" w:rsidRPr="0009415E">
        <w:rPr>
          <w:rFonts w:ascii="Courier" w:hAnsi="Courier"/>
          <w:sz w:val="20"/>
          <w:lang w:val="en-US"/>
        </w:rPr>
        <w:t>.</w:t>
      </w:r>
      <w:r w:rsidR="006C549A">
        <w:rPr>
          <w:lang w:val="en-US"/>
        </w:rPr>
        <w:t xml:space="preserve"> </w:t>
      </w:r>
      <w:r w:rsidR="005F5748" w:rsidRPr="0009415E">
        <w:rPr>
          <w:lang w:val="en-US"/>
        </w:rPr>
        <w:t>The following request attributes must be set:</w:t>
      </w:r>
      <w:r w:rsidR="005F5748" w:rsidRPr="0009415E">
        <w:rPr>
          <w:rStyle w:val="EndnoteSymbol"/>
          <w:lang w:val="en-US"/>
        </w:rPr>
        <w:t xml:space="preserve"> </w:t>
      </w:r>
    </w:p>
    <w:p w:rsidR="005F5748" w:rsidRPr="0009415E" w:rsidRDefault="005F5748" w:rsidP="005F5748">
      <w:pPr>
        <w:pStyle w:val="CodeXMP"/>
      </w:pPr>
      <w:r w:rsidRPr="0009415E">
        <w:t>javax.servlet.forward.request_uri</w:t>
      </w:r>
    </w:p>
    <w:p w:rsidR="005F5748" w:rsidRPr="0009415E" w:rsidRDefault="005F5748" w:rsidP="005F5748">
      <w:pPr>
        <w:pStyle w:val="CodeXMP"/>
      </w:pPr>
      <w:r w:rsidRPr="0009415E">
        <w:t>javax.servlet.forward.context_path</w:t>
      </w:r>
    </w:p>
    <w:p w:rsidR="005F5748" w:rsidRPr="0009415E" w:rsidRDefault="005F5748" w:rsidP="005F5748">
      <w:pPr>
        <w:pStyle w:val="CodeXMP"/>
      </w:pPr>
      <w:r w:rsidRPr="0009415E">
        <w:t>javax.servlet.forward.servlet_path</w:t>
      </w:r>
    </w:p>
    <w:p w:rsidR="005F5748" w:rsidRPr="0009415E" w:rsidRDefault="005F5748" w:rsidP="005F5748">
      <w:pPr>
        <w:pStyle w:val="CodeXMP"/>
      </w:pPr>
      <w:r w:rsidRPr="0009415E">
        <w:t>javax.servlet.forward.path_info</w:t>
      </w:r>
    </w:p>
    <w:p w:rsidR="005F5748" w:rsidRPr="0009415E" w:rsidRDefault="005F5748" w:rsidP="005F5748">
      <w:pPr>
        <w:pStyle w:val="CodeXMP"/>
      </w:pPr>
      <w:r w:rsidRPr="0009415E">
        <w:t>javax.servlet.forward.query_string</w:t>
      </w:r>
    </w:p>
    <w:p w:rsidR="005F5748" w:rsidRPr="0009415E" w:rsidRDefault="005F5748" w:rsidP="005F5748">
      <w:pPr>
        <w:pStyle w:val="Standard"/>
        <w:rPr>
          <w:lang w:val="en-US"/>
        </w:rPr>
      </w:pPr>
      <w:r w:rsidRPr="0009415E">
        <w:rPr>
          <w:lang w:val="en-US"/>
        </w:rPr>
        <w:t xml:space="preserve">The values of these attributes must be equal to the return values of the </w:t>
      </w:r>
      <w:r w:rsidRPr="00201634">
        <w:rPr>
          <w:rStyle w:val="inlinecode"/>
          <w:lang w:val="en-US"/>
        </w:rPr>
        <w:t>HttpServletRequest</w:t>
      </w:r>
      <w:r w:rsidRPr="0009415E">
        <w:rPr>
          <w:lang w:val="en-US"/>
        </w:rPr>
        <w:t xml:space="preserve"> methods </w:t>
      </w:r>
      <w:r w:rsidRPr="00201634">
        <w:rPr>
          <w:rStyle w:val="inlinecode"/>
          <w:lang w:val="en-US"/>
        </w:rPr>
        <w:t>getRequestURI</w:t>
      </w:r>
      <w:r w:rsidRPr="0009415E">
        <w:rPr>
          <w:rFonts w:ascii="Courier New" w:hAnsi="Courier New" w:cs="Courier New"/>
          <w:sz w:val="20"/>
          <w:lang w:val="en-US"/>
        </w:rPr>
        <w:t xml:space="preserve">, </w:t>
      </w:r>
      <w:r w:rsidRPr="00201634">
        <w:rPr>
          <w:rStyle w:val="inlinecode"/>
          <w:lang w:val="en-US"/>
        </w:rPr>
        <w:t>getContextPath</w:t>
      </w:r>
      <w:r w:rsidRPr="0009415E">
        <w:rPr>
          <w:rFonts w:ascii="Courier New" w:hAnsi="Courier New" w:cs="Courier New"/>
          <w:sz w:val="20"/>
          <w:lang w:val="en-US"/>
        </w:rPr>
        <w:t xml:space="preserve">, </w:t>
      </w:r>
      <w:r w:rsidRPr="00201634">
        <w:rPr>
          <w:rStyle w:val="inlinecode"/>
          <w:lang w:val="en-US"/>
        </w:rPr>
        <w:t>getServletPath</w:t>
      </w:r>
      <w:r w:rsidRPr="0009415E">
        <w:rPr>
          <w:rFonts w:ascii="Courier New" w:hAnsi="Courier New" w:cs="Courier New"/>
          <w:sz w:val="20"/>
          <w:lang w:val="en-US"/>
        </w:rPr>
        <w:t>,</w:t>
      </w:r>
      <w:r w:rsidR="00201634">
        <w:rPr>
          <w:rFonts w:ascii="Courier New" w:hAnsi="Courier New" w:cs="Courier New"/>
          <w:sz w:val="20"/>
          <w:lang w:val="en-US"/>
        </w:rPr>
        <w:t xml:space="preserve"> </w:t>
      </w:r>
      <w:r w:rsidRPr="00D55A59">
        <w:rPr>
          <w:rStyle w:val="inlinecode"/>
          <w:lang w:val="en-US"/>
        </w:rPr>
        <w:t>getPathInfo</w:t>
      </w:r>
      <w:r w:rsidRPr="0009415E">
        <w:rPr>
          <w:rFonts w:ascii="Courier New" w:hAnsi="Courier New" w:cs="Courier New"/>
          <w:sz w:val="20"/>
          <w:lang w:val="en-US"/>
        </w:rPr>
        <w:t xml:space="preserve">, </w:t>
      </w:r>
      <w:r w:rsidRPr="00D55A59">
        <w:rPr>
          <w:rStyle w:val="inlinecode"/>
          <w:lang w:val="en-US"/>
        </w:rPr>
        <w:t>getQueryString</w:t>
      </w:r>
      <w:r w:rsidRPr="0009415E">
        <w:rPr>
          <w:lang w:val="en-US"/>
        </w:rPr>
        <w:t xml:space="preserve"> respectively, invoked on the request object passed to the first servlet object in the forward call chain.</w:t>
      </w:r>
      <w:r w:rsidRPr="0009415E">
        <w:rPr>
          <w:rStyle w:val="EndnoteSymbol"/>
          <w:lang w:val="en-US"/>
        </w:rPr>
        <w:t xml:space="preserve"> </w:t>
      </w:r>
    </w:p>
    <w:p w:rsidR="005F5748" w:rsidRPr="0009415E" w:rsidRDefault="005F5748" w:rsidP="005F5748">
      <w:pPr>
        <w:pStyle w:val="Standard"/>
        <w:rPr>
          <w:lang w:val="en-US"/>
        </w:rPr>
      </w:pPr>
      <w:r w:rsidRPr="0009415E">
        <w:rPr>
          <w:lang w:val="en-US"/>
        </w:rPr>
        <w:t xml:space="preserve">These attributes are accessible from the forwarded servlet via the </w:t>
      </w:r>
      <w:r w:rsidRPr="00D55A59">
        <w:rPr>
          <w:rStyle w:val="inlinecode"/>
          <w:lang w:val="en-US"/>
        </w:rPr>
        <w:t>getAttribute</w:t>
      </w:r>
      <w:r w:rsidRPr="0009415E">
        <w:rPr>
          <w:lang w:val="en-US"/>
        </w:rPr>
        <w:t xml:space="preserve"> method on the request object. Note that these attributes must always reflect the information in the target of the first forward servlet </w:t>
      </w:r>
      <w:r w:rsidR="00336E6A">
        <w:rPr>
          <w:lang w:val="en-US"/>
        </w:rPr>
        <w:t xml:space="preserve">even </w:t>
      </w:r>
      <w:r w:rsidRPr="0009415E">
        <w:rPr>
          <w:lang w:val="en-US"/>
        </w:rPr>
        <w:t>in the situation that multiple forwards and subsequent includes are called.</w:t>
      </w:r>
      <w:r w:rsidRPr="0009415E">
        <w:rPr>
          <w:rStyle w:val="EndnoteSymbol"/>
          <w:lang w:val="en-US"/>
        </w:rPr>
        <w:t xml:space="preserve"> </w:t>
      </w:r>
    </w:p>
    <w:p w:rsidR="000952B5" w:rsidRDefault="000952B5" w:rsidP="000952B5">
      <w:pPr>
        <w:pStyle w:val="Heading2"/>
      </w:pPr>
      <w:bookmarkStart w:id="1465" w:name="_Toc451500763"/>
      <w:bookmarkStart w:id="1466" w:name="_Toc452618864"/>
      <w:bookmarkStart w:id="1467" w:name="_Toc455552660"/>
      <w:bookmarkStart w:id="1468" w:name="_Toc455556107"/>
      <w:bookmarkStart w:id="1469" w:name="_Toc468261235"/>
      <w:bookmarkEnd w:id="1465"/>
      <w:bookmarkEnd w:id="1466"/>
      <w:bookmarkEnd w:id="1467"/>
      <w:bookmarkEnd w:id="1468"/>
      <w:r>
        <w:t>The Include Method</w:t>
      </w:r>
      <w:bookmarkEnd w:id="1455"/>
      <w:bookmarkEnd w:id="1469"/>
    </w:p>
    <w:p w:rsidR="000952B5" w:rsidRPr="0009415E" w:rsidRDefault="000952B5" w:rsidP="000952B5">
      <w:pPr>
        <w:pStyle w:val="Standard"/>
        <w:rPr>
          <w:lang w:val="en-US"/>
        </w:rPr>
      </w:pPr>
      <w:r w:rsidRPr="0009415E">
        <w:rPr>
          <w:lang w:val="en-US"/>
        </w:rPr>
        <w:t xml:space="preserve">The </w:t>
      </w:r>
      <w:r w:rsidR="00F56979" w:rsidRPr="00F56979">
        <w:rPr>
          <w:rStyle w:val="inlinecode"/>
          <w:lang w:val="en-US"/>
        </w:rPr>
        <w:t>PortletRequestDispatcher</w:t>
      </w:r>
      <w:r w:rsidR="00F56979" w:rsidRPr="0009415E">
        <w:rPr>
          <w:rFonts w:ascii="Courier" w:hAnsi="Courier"/>
          <w:sz w:val="20"/>
          <w:lang w:val="en-US"/>
        </w:rPr>
        <w:t xml:space="preserve"> </w:t>
      </w:r>
      <w:r w:rsidR="00F56979" w:rsidRPr="0009415E">
        <w:rPr>
          <w:lang w:val="en-US"/>
        </w:rPr>
        <w:t xml:space="preserve">interface </w:t>
      </w:r>
      <w:r w:rsidRPr="00F56979">
        <w:rPr>
          <w:rStyle w:val="inlinecode"/>
          <w:lang w:val="en-US"/>
        </w:rPr>
        <w:t>include</w:t>
      </w:r>
      <w:r w:rsidRPr="0009415E">
        <w:rPr>
          <w:lang w:val="en-US"/>
        </w:rPr>
        <w:t xml:space="preserve"> method may be called at any time and multiple times </w:t>
      </w:r>
      <w:r w:rsidR="00F56979">
        <w:rPr>
          <w:lang w:val="en-US"/>
        </w:rPr>
        <w:t>during request processing</w:t>
      </w:r>
      <w:r w:rsidRPr="0009415E">
        <w:rPr>
          <w:lang w:val="en-US"/>
        </w:rPr>
        <w:t>. The servlet o</w:t>
      </w:r>
      <w:r w:rsidR="00F56979">
        <w:rPr>
          <w:lang w:val="en-US"/>
        </w:rPr>
        <w:t xml:space="preserve">r JSP being included can make </w:t>
      </w:r>
      <w:r w:rsidRPr="0009415E">
        <w:rPr>
          <w:lang w:val="en-US"/>
        </w:rPr>
        <w:t xml:space="preserve">use of the received </w:t>
      </w:r>
      <w:r w:rsidRPr="00EE3C19">
        <w:rPr>
          <w:rStyle w:val="inlinecode"/>
          <w:lang w:val="en-US"/>
        </w:rPr>
        <w:t>HttpServletRequest</w:t>
      </w:r>
      <w:r w:rsidRPr="0009415E">
        <w:rPr>
          <w:lang w:val="en-US"/>
        </w:rPr>
        <w:t xml:space="preserve"> and </w:t>
      </w:r>
      <w:r w:rsidRPr="00EE3C19">
        <w:rPr>
          <w:rStyle w:val="inlinecode"/>
          <w:lang w:val="en-US"/>
        </w:rPr>
        <w:t>HttpServletResponse</w:t>
      </w:r>
      <w:r w:rsidRPr="0009415E">
        <w:rPr>
          <w:lang w:val="en-US"/>
        </w:rPr>
        <w:t xml:space="preserve"> objects</w:t>
      </w:r>
      <w:r w:rsidR="00F56979">
        <w:rPr>
          <w:lang w:val="en-US"/>
        </w:rPr>
        <w:t xml:space="preserve"> subject to restrictions</w:t>
      </w:r>
      <w:r w:rsidRPr="0009415E">
        <w:rPr>
          <w:lang w:val="en-US"/>
        </w:rPr>
        <w:t>.</w:t>
      </w:r>
    </w:p>
    <w:p w:rsidR="00C86852" w:rsidRDefault="00752FC0" w:rsidP="000952B5">
      <w:pPr>
        <w:pStyle w:val="Standard"/>
        <w:rPr>
          <w:lang w:val="en-US"/>
        </w:rPr>
      </w:pPr>
      <w:r>
        <w:rPr>
          <w:lang w:val="en-US"/>
        </w:rPr>
        <w:t>T</w:t>
      </w:r>
      <w:r w:rsidR="00906A58">
        <w:rPr>
          <w:lang w:val="en-US"/>
        </w:rPr>
        <w:t xml:space="preserve">he portlet request dispatcher include target cannot set </w:t>
      </w:r>
      <w:r w:rsidR="002836CD">
        <w:rPr>
          <w:lang w:val="en-US"/>
        </w:rPr>
        <w:t xml:space="preserve">response </w:t>
      </w:r>
      <w:r w:rsidR="00906A58">
        <w:rPr>
          <w:lang w:val="en-US"/>
        </w:rPr>
        <w:t>headers</w:t>
      </w:r>
      <w:r w:rsidR="002836CD">
        <w:rPr>
          <w:lang w:val="en-US"/>
        </w:rPr>
        <w:t>. The portlet container must ignore any method call that would affect</w:t>
      </w:r>
      <w:r w:rsidR="00906A58">
        <w:rPr>
          <w:lang w:val="en-US"/>
        </w:rPr>
        <w:t xml:space="preserve"> the response headers. </w:t>
      </w:r>
    </w:p>
    <w:p w:rsidR="00906A58" w:rsidRDefault="00C86852" w:rsidP="00C86852">
      <w:pPr>
        <w:pStyle w:val="Standard"/>
        <w:rPr>
          <w:lang w:val="en-US"/>
        </w:rPr>
      </w:pPr>
      <w:r>
        <w:rPr>
          <w:lang w:val="en-US"/>
        </w:rPr>
        <w:t>The included servlet</w:t>
      </w:r>
      <w:r w:rsidR="002F3B48">
        <w:rPr>
          <w:lang w:val="en-US"/>
        </w:rPr>
        <w:t xml:space="preserve"> may use the </w:t>
      </w:r>
      <w:r w:rsidR="002F3B48" w:rsidRPr="006C1AA1">
        <w:rPr>
          <w:rStyle w:val="inlinecode"/>
          <w:lang w:val="en-US"/>
        </w:rPr>
        <w:t>HttpServletRequest</w:t>
      </w:r>
      <w:r w:rsidR="002F3B48">
        <w:rPr>
          <w:lang w:val="en-US"/>
        </w:rPr>
        <w:t xml:space="preserve"> interface </w:t>
      </w:r>
      <w:r w:rsidR="002F3B48" w:rsidRPr="006C1AA1">
        <w:rPr>
          <w:rStyle w:val="inlinecode"/>
          <w:lang w:val="en-US"/>
        </w:rPr>
        <w:t>getSession</w:t>
      </w:r>
      <w:r w:rsidR="002F3B48">
        <w:rPr>
          <w:lang w:val="en-US"/>
        </w:rPr>
        <w:t xml:space="preserve"> or </w:t>
      </w:r>
      <w:r w:rsidR="002F3B48" w:rsidRPr="006C1AA1">
        <w:rPr>
          <w:rStyle w:val="inlinecode"/>
          <w:lang w:val="en-US"/>
        </w:rPr>
        <w:t>getSession(boolean)</w:t>
      </w:r>
      <w:r w:rsidR="002F3B48">
        <w:rPr>
          <w:lang w:val="en-US"/>
        </w:rPr>
        <w:t xml:space="preserve"> methods; however, if use of these methods would require adding a </w:t>
      </w:r>
      <w:r w:rsidR="002F3B48" w:rsidRPr="006C1AA1">
        <w:rPr>
          <w:rStyle w:val="inlinecode"/>
          <w:lang w:val="en-US"/>
        </w:rPr>
        <w:t>Cookie</w:t>
      </w:r>
      <w:r w:rsidR="002F3B48">
        <w:rPr>
          <w:lang w:val="en-US"/>
        </w:rPr>
        <w:t xml:space="preserve"> response header, </w:t>
      </w:r>
      <w:r w:rsidR="002F73EE">
        <w:rPr>
          <w:lang w:val="en-US"/>
        </w:rPr>
        <w:t xml:space="preserve">the portlet container must throw </w:t>
      </w:r>
      <w:r w:rsidR="002F3B48">
        <w:rPr>
          <w:lang w:val="en-US"/>
        </w:rPr>
        <w:t xml:space="preserve">a </w:t>
      </w:r>
      <w:r w:rsidR="002F3B48" w:rsidRPr="006C1AA1">
        <w:rPr>
          <w:rStyle w:val="inlinecode"/>
          <w:lang w:val="en-US"/>
        </w:rPr>
        <w:t>IllegalStateException</w:t>
      </w:r>
      <w:r w:rsidR="002F73EE">
        <w:rPr>
          <w:lang w:val="en-US"/>
        </w:rPr>
        <w:t xml:space="preserve"> if response data has already been fl</w:t>
      </w:r>
      <w:r w:rsidR="0002193A">
        <w:rPr>
          <w:lang w:val="en-US"/>
        </w:rPr>
        <w:t>ushed to the portal application</w:t>
      </w:r>
      <w:r w:rsidR="002F3B48">
        <w:rPr>
          <w:lang w:val="en-US"/>
        </w:rPr>
        <w:t>.</w:t>
      </w:r>
    </w:p>
    <w:p w:rsidR="00C86852" w:rsidRDefault="00C86852" w:rsidP="00C86852">
      <w:pPr>
        <w:pStyle w:val="Standard"/>
        <w:rPr>
          <w:lang w:val="en-US"/>
        </w:rPr>
      </w:pPr>
      <w:r>
        <w:rPr>
          <w:lang w:val="en-US"/>
        </w:rPr>
        <w:t xml:space="preserve">Output written to the </w:t>
      </w:r>
      <w:r w:rsidRPr="00187BFC">
        <w:rPr>
          <w:rStyle w:val="inlinecode"/>
          <w:lang w:val="en-US"/>
        </w:rPr>
        <w:t>HttpServletResponse</w:t>
      </w:r>
      <w:r>
        <w:rPr>
          <w:lang w:val="en-US"/>
        </w:rPr>
        <w:t xml:space="preserve"> during the header phase must be added to the overall portal document </w:t>
      </w:r>
      <w:r w:rsidRPr="00187BFC">
        <w:rPr>
          <w:rStyle w:val="inlinecode"/>
          <w:lang w:val="en-US"/>
        </w:rPr>
        <w:t>head</w:t>
      </w:r>
      <w:r>
        <w:rPr>
          <w:lang w:val="en-US"/>
        </w:rPr>
        <w:t xml:space="preserve"> section.</w:t>
      </w:r>
    </w:p>
    <w:p w:rsidR="000952B5" w:rsidRPr="0009415E" w:rsidRDefault="000952B5" w:rsidP="000952B5">
      <w:pPr>
        <w:pStyle w:val="Standard"/>
        <w:rPr>
          <w:lang w:val="en-US"/>
        </w:rPr>
      </w:pPr>
      <w:r w:rsidRPr="0009415E">
        <w:rPr>
          <w:lang w:val="en-US"/>
        </w:rPr>
        <w:t xml:space="preserve">Servlets and JSPs included </w:t>
      </w:r>
      <w:r w:rsidR="00F56979">
        <w:rPr>
          <w:lang w:val="en-US"/>
        </w:rPr>
        <w:t>by</w:t>
      </w:r>
      <w:r w:rsidRPr="0009415E">
        <w:rPr>
          <w:lang w:val="en-US"/>
        </w:rPr>
        <w:t xml:space="preserve"> portlets should not use the servlet </w:t>
      </w:r>
      <w:r w:rsidRPr="00F56979">
        <w:rPr>
          <w:rStyle w:val="inlinecode"/>
          <w:lang w:val="en-US"/>
        </w:rPr>
        <w:t>RequestDispatcher</w:t>
      </w:r>
      <w:r w:rsidRPr="0009415E">
        <w:rPr>
          <w:lang w:val="en-US"/>
        </w:rPr>
        <w:t xml:space="preserve"> </w:t>
      </w:r>
      <w:r w:rsidRPr="00F56979">
        <w:rPr>
          <w:rStyle w:val="inlinecode"/>
          <w:lang w:val="en-US"/>
        </w:rPr>
        <w:t>forward</w:t>
      </w:r>
      <w:r w:rsidRPr="0009415E">
        <w:rPr>
          <w:lang w:val="en-US"/>
        </w:rPr>
        <w:t xml:space="preserve"> method as its behavior may be non-deterministic.</w:t>
      </w:r>
    </w:p>
    <w:p w:rsidR="000952B5" w:rsidRPr="0009415E" w:rsidRDefault="000952B5" w:rsidP="000952B5">
      <w:pPr>
        <w:pStyle w:val="Standard"/>
        <w:rPr>
          <w:lang w:val="en-US"/>
        </w:rPr>
      </w:pPr>
      <w:r w:rsidRPr="0009415E">
        <w:rPr>
          <w:lang w:val="en-US"/>
        </w:rPr>
        <w:t xml:space="preserve">Servlets and JSPs included from portlets in the </w:t>
      </w:r>
      <w:r w:rsidRPr="00EE3C19">
        <w:rPr>
          <w:rStyle w:val="inlinecode"/>
          <w:lang w:val="en-US"/>
        </w:rPr>
        <w:t>render</w:t>
      </w:r>
      <w:r w:rsidRPr="0009415E">
        <w:rPr>
          <w:lang w:val="en-US"/>
        </w:rPr>
        <w:t xml:space="preserve"> method must be handled as HTTP GET requests.</w:t>
      </w:r>
    </w:p>
    <w:p w:rsidR="000952B5" w:rsidRPr="0009415E" w:rsidRDefault="000952B5" w:rsidP="000952B5">
      <w:pPr>
        <w:pStyle w:val="Standard"/>
        <w:rPr>
          <w:lang w:val="en-US"/>
        </w:rPr>
      </w:pPr>
      <w:r w:rsidRPr="0009415E">
        <w:rPr>
          <w:lang w:val="en-US"/>
        </w:rPr>
        <w:t xml:space="preserve">The lookup of the servlet given a path is done according to the servlet path matching rule defined </w:t>
      </w:r>
      <w:r w:rsidR="00F56979">
        <w:rPr>
          <w:lang w:val="en-US"/>
        </w:rPr>
        <w:t>the Servlet S</w:t>
      </w:r>
      <w:r w:rsidRPr="0009415E">
        <w:rPr>
          <w:lang w:val="en-US"/>
        </w:rPr>
        <w:t>pecification</w:t>
      </w:r>
      <w:r w:rsidR="00F56979">
        <w:rPr>
          <w:rStyle w:val="FootnoteReference"/>
          <w:lang w:val="en-US"/>
        </w:rPr>
        <w:footnoteReference w:id="23"/>
      </w:r>
      <w:r w:rsidRPr="0009415E">
        <w:rPr>
          <w:lang w:val="en-US"/>
        </w:rPr>
        <w:t>.</w:t>
      </w:r>
    </w:p>
    <w:p w:rsidR="000952B5" w:rsidRDefault="000952B5" w:rsidP="000952B5">
      <w:pPr>
        <w:pStyle w:val="Heading3"/>
      </w:pPr>
      <w:bookmarkStart w:id="1470" w:name="_Toc415140946"/>
      <w:bookmarkStart w:id="1471" w:name="_Toc468261236"/>
      <w:r>
        <w:lastRenderedPageBreak/>
        <w:t xml:space="preserve">Included Request </w:t>
      </w:r>
      <w:bookmarkEnd w:id="1470"/>
      <w:r w:rsidR="003D2210">
        <w:t>Attributes</w:t>
      </w:r>
      <w:bookmarkEnd w:id="1471"/>
    </w:p>
    <w:p w:rsidR="009D269C" w:rsidRDefault="009D269C" w:rsidP="000952B5">
      <w:pPr>
        <w:pStyle w:val="Standard"/>
        <w:rPr>
          <w:lang w:val="en-US"/>
        </w:rPr>
      </w:pPr>
      <w:r>
        <w:rPr>
          <w:lang w:val="en-US"/>
        </w:rPr>
        <w:t>Servlets and JSPs included by portlets must be provided with request attributes as defined by the Servlet Specification</w:t>
      </w:r>
      <w:r>
        <w:rPr>
          <w:rStyle w:val="FootnoteReference"/>
          <w:lang w:val="en-US"/>
        </w:rPr>
        <w:footnoteReference w:id="24"/>
      </w:r>
      <w:r>
        <w:rPr>
          <w:lang w:val="en-US"/>
        </w:rPr>
        <w:t>.</w:t>
      </w:r>
    </w:p>
    <w:p w:rsidR="000952B5" w:rsidRPr="0009415E" w:rsidRDefault="000952B5" w:rsidP="000952B5">
      <w:pPr>
        <w:pStyle w:val="Standard"/>
        <w:rPr>
          <w:lang w:val="en-US"/>
        </w:rPr>
      </w:pPr>
      <w:r w:rsidRPr="0009415E">
        <w:rPr>
          <w:lang w:val="en-US"/>
        </w:rPr>
        <w:t xml:space="preserve">Except for servlets obtained by using the </w:t>
      </w:r>
      <w:r w:rsidRPr="009D269C">
        <w:rPr>
          <w:rStyle w:val="inlinecode"/>
          <w:lang w:val="en-US"/>
        </w:rPr>
        <w:t>getNamedDispatcher</w:t>
      </w:r>
      <w:r w:rsidRPr="0009415E">
        <w:rPr>
          <w:lang w:val="en-US"/>
        </w:rPr>
        <w:t xml:space="preserve"> method, a servlet or JSP being used from within an </w:t>
      </w:r>
      <w:r w:rsidRPr="009D269C">
        <w:rPr>
          <w:rStyle w:val="inlinecode"/>
          <w:lang w:val="en-US"/>
        </w:rPr>
        <w:t>include</w:t>
      </w:r>
      <w:r w:rsidRPr="0009415E">
        <w:rPr>
          <w:lang w:val="en-US"/>
        </w:rPr>
        <w:t xml:space="preserve"> call has access to the path used to obtain the </w:t>
      </w:r>
      <w:r w:rsidRPr="009D269C">
        <w:rPr>
          <w:rStyle w:val="inlinecode"/>
          <w:lang w:val="en-US"/>
        </w:rPr>
        <w:t>PortletRequestDispatcher</w:t>
      </w:r>
      <w:r w:rsidRPr="0009415E">
        <w:rPr>
          <w:rFonts w:ascii="Courier" w:hAnsi="Courier"/>
          <w:sz w:val="20"/>
          <w:lang w:val="en-US"/>
        </w:rPr>
        <w:t>.</w:t>
      </w:r>
      <w:r w:rsidRPr="0009415E">
        <w:rPr>
          <w:lang w:val="en-US"/>
        </w:rPr>
        <w:t xml:space="preserve"> The following request attributes must be set:</w:t>
      </w:r>
    </w:p>
    <w:p w:rsidR="000952B5" w:rsidRPr="0009415E" w:rsidRDefault="000952B5" w:rsidP="000952B5">
      <w:pPr>
        <w:pStyle w:val="CodeXMP"/>
      </w:pPr>
      <w:r w:rsidRPr="0009415E">
        <w:t>javax.servlet.include.request_uri</w:t>
      </w:r>
    </w:p>
    <w:p w:rsidR="000952B5" w:rsidRPr="0009415E" w:rsidRDefault="000952B5" w:rsidP="000952B5">
      <w:pPr>
        <w:pStyle w:val="CodeXMP"/>
      </w:pPr>
      <w:r w:rsidRPr="0009415E">
        <w:t>javax.servlet.include.context_path</w:t>
      </w:r>
    </w:p>
    <w:p w:rsidR="000952B5" w:rsidRPr="0009415E" w:rsidRDefault="000952B5" w:rsidP="000952B5">
      <w:pPr>
        <w:pStyle w:val="CodeXMP"/>
      </w:pPr>
      <w:r w:rsidRPr="0009415E">
        <w:t>javax.servlet.include.servlet_path</w:t>
      </w:r>
    </w:p>
    <w:p w:rsidR="000952B5" w:rsidRPr="0009415E" w:rsidRDefault="000952B5" w:rsidP="000952B5">
      <w:pPr>
        <w:pStyle w:val="CodeXMP"/>
      </w:pPr>
      <w:r w:rsidRPr="0009415E">
        <w:t>javax.servlet.include.path_info</w:t>
      </w:r>
    </w:p>
    <w:p w:rsidR="000952B5" w:rsidRPr="0009415E" w:rsidRDefault="000952B5" w:rsidP="000952B5">
      <w:pPr>
        <w:pStyle w:val="CodeXMP"/>
      </w:pPr>
      <w:r w:rsidRPr="0009415E">
        <w:t>javax.servlet.include.query_string</w:t>
      </w:r>
    </w:p>
    <w:p w:rsidR="000952B5" w:rsidRPr="0009415E" w:rsidRDefault="000952B5" w:rsidP="000952B5">
      <w:pPr>
        <w:pStyle w:val="Standard"/>
        <w:rPr>
          <w:lang w:val="en-US"/>
        </w:rPr>
      </w:pPr>
      <w:r w:rsidRPr="00587F79">
        <w:rPr>
          <w:lang w:val="en-US"/>
        </w:rPr>
        <w:t>These attributes are accessib</w:t>
      </w:r>
      <w:r w:rsidR="00F56979" w:rsidRPr="00587F79">
        <w:rPr>
          <w:lang w:val="en-US"/>
        </w:rPr>
        <w:t>le from the included servlet using</w:t>
      </w:r>
      <w:r w:rsidRPr="00587F79">
        <w:rPr>
          <w:lang w:val="en-US"/>
        </w:rPr>
        <w:t xml:space="preserve"> the</w:t>
      </w:r>
      <w:r w:rsidR="00F56979" w:rsidRPr="00587F79">
        <w:rPr>
          <w:lang w:val="en-US"/>
        </w:rPr>
        <w:t xml:space="preserve"> </w:t>
      </w:r>
      <w:r w:rsidR="00F56979" w:rsidRPr="00587F79">
        <w:rPr>
          <w:rStyle w:val="inlinecode"/>
          <w:lang w:val="en-US"/>
        </w:rPr>
        <w:t>HttpServletRequest</w:t>
      </w:r>
      <w:r w:rsidR="00F56979" w:rsidRPr="00587F79">
        <w:rPr>
          <w:lang w:val="en-US"/>
        </w:rPr>
        <w:t xml:space="preserve"> object</w:t>
      </w:r>
      <w:r w:rsidRPr="00587F79">
        <w:rPr>
          <w:lang w:val="en-US"/>
        </w:rPr>
        <w:t xml:space="preserve"> </w:t>
      </w:r>
      <w:r w:rsidRPr="00587F79">
        <w:rPr>
          <w:rStyle w:val="inlinecode"/>
          <w:lang w:val="en-US"/>
        </w:rPr>
        <w:t>getAttribute</w:t>
      </w:r>
      <w:r w:rsidRPr="00587F79">
        <w:rPr>
          <w:lang w:val="en-US"/>
        </w:rPr>
        <w:t xml:space="preserve"> method</w:t>
      </w:r>
      <w:r w:rsidR="00336E6A" w:rsidRPr="00587F79">
        <w:rPr>
          <w:lang w:val="en-US"/>
        </w:rPr>
        <w:t xml:space="preserve"> and their values must be equal to the request URI, context path, servlet path, path info, and query string of the included servlet, respectively. If the request is subsequently included, these attributes are replaced for that include</w:t>
      </w:r>
      <w:r w:rsidRPr="00587F79">
        <w:rPr>
          <w:lang w:val="en-US"/>
        </w:rPr>
        <w:t>.</w:t>
      </w:r>
    </w:p>
    <w:p w:rsidR="000952B5" w:rsidRDefault="000952B5" w:rsidP="000952B5">
      <w:pPr>
        <w:pStyle w:val="Standard"/>
        <w:rPr>
          <w:lang w:val="en-US"/>
        </w:rPr>
      </w:pPr>
      <w:r w:rsidRPr="0009415E">
        <w:rPr>
          <w:lang w:val="en-US"/>
        </w:rPr>
        <w:t xml:space="preserve">If the included servlet was obtained by using the </w:t>
      </w:r>
      <w:r w:rsidRPr="00F56979">
        <w:rPr>
          <w:rStyle w:val="inlinecode"/>
          <w:lang w:val="en-US"/>
        </w:rPr>
        <w:t>getNamedDispatcher</w:t>
      </w:r>
      <w:r w:rsidRPr="0009415E">
        <w:rPr>
          <w:lang w:val="en-US"/>
        </w:rPr>
        <w:t xml:space="preserve"> method</w:t>
      </w:r>
      <w:r w:rsidR="00F56979">
        <w:rPr>
          <w:lang w:val="en-US"/>
        </w:rPr>
        <w:t>,</w:t>
      </w:r>
      <w:r w:rsidR="00D409DE">
        <w:rPr>
          <w:lang w:val="en-US"/>
        </w:rPr>
        <w:t xml:space="preserve"> these attributes must not be </w:t>
      </w:r>
      <w:r w:rsidRPr="0009415E">
        <w:rPr>
          <w:lang w:val="en-US"/>
        </w:rPr>
        <w:t>set.</w:t>
      </w:r>
    </w:p>
    <w:p w:rsidR="00587F79" w:rsidRDefault="00587F79" w:rsidP="000952B5">
      <w:pPr>
        <w:pStyle w:val="Standard"/>
        <w:rPr>
          <w:lang w:val="en-US"/>
        </w:rPr>
      </w:pPr>
      <w:r>
        <w:rPr>
          <w:lang w:val="en-US"/>
        </w:rPr>
        <w:t>Note that this is the same behavior described by the Servlet Specification.</w:t>
      </w:r>
    </w:p>
    <w:p w:rsidR="0002193A" w:rsidRDefault="0002193A" w:rsidP="0002193A">
      <w:pPr>
        <w:pStyle w:val="Heading2"/>
      </w:pPr>
      <w:bookmarkStart w:id="1472" w:name="_Toc468261237"/>
      <w:r>
        <w:t>Asynchronous Processing</w:t>
      </w:r>
      <w:bookmarkEnd w:id="1472"/>
    </w:p>
    <w:p w:rsidR="0002193A" w:rsidRDefault="0002193A" w:rsidP="0002193A">
      <w:pPr>
        <w:pStyle w:val="Standard"/>
        <w:rPr>
          <w:lang w:val="en-US"/>
        </w:rPr>
      </w:pPr>
      <w:r w:rsidRPr="0002193A">
        <w:rPr>
          <w:lang w:val="en-US"/>
        </w:rPr>
        <w:t xml:space="preserve">As described in Section </w:t>
      </w:r>
      <w:r>
        <w:fldChar w:fldCharType="begin"/>
      </w:r>
      <w:r w:rsidRPr="0002193A">
        <w:rPr>
          <w:lang w:val="en-US"/>
        </w:rPr>
        <w:instrText xml:space="preserve"> REF _Ref450555173 \r \h </w:instrText>
      </w:r>
      <w:r>
        <w:fldChar w:fldCharType="separate"/>
      </w:r>
      <w:r w:rsidR="003B17E8">
        <w:rPr>
          <w:lang w:val="en-US"/>
        </w:rPr>
        <w:t>21.1.1</w:t>
      </w:r>
      <w:r>
        <w:fldChar w:fldCharType="end"/>
      </w:r>
      <w:r w:rsidRPr="0002193A">
        <w:rPr>
          <w:lang w:val="en-US"/>
        </w:rPr>
        <w:t xml:space="preserve"> </w:t>
      </w:r>
      <w:r>
        <w:fldChar w:fldCharType="begin"/>
      </w:r>
      <w:r w:rsidRPr="0002193A">
        <w:rPr>
          <w:lang w:val="en-US"/>
        </w:rPr>
        <w:instrText xml:space="preserve"> REF _Ref450555180 \h </w:instrText>
      </w:r>
      <w:r>
        <w:fldChar w:fldCharType="separate"/>
      </w:r>
      <w:r w:rsidR="003B17E8" w:rsidRPr="003B17E8">
        <w:rPr>
          <w:lang w:val="en-US"/>
        </w:rPr>
        <w:t>Starting Asynchronous Processing</w:t>
      </w:r>
      <w:r>
        <w:fldChar w:fldCharType="end"/>
      </w:r>
      <w:r w:rsidRPr="0002193A">
        <w:rPr>
          <w:lang w:val="en-US"/>
        </w:rPr>
        <w:t xml:space="preserve"> on page </w:t>
      </w:r>
      <w:r>
        <w:rPr>
          <w:lang w:val="en-US"/>
        </w:rPr>
        <w:fldChar w:fldCharType="begin"/>
      </w:r>
      <w:r>
        <w:rPr>
          <w:lang w:val="en-US"/>
        </w:rPr>
        <w:instrText xml:space="preserve"> PAGEREF _Ref450555190 \h </w:instrText>
      </w:r>
      <w:r>
        <w:rPr>
          <w:lang w:val="en-US"/>
        </w:rPr>
      </w:r>
      <w:r>
        <w:rPr>
          <w:lang w:val="en-US"/>
        </w:rPr>
        <w:fldChar w:fldCharType="separate"/>
      </w:r>
      <w:r w:rsidR="003B17E8">
        <w:rPr>
          <w:noProof/>
          <w:lang w:val="en-US"/>
        </w:rPr>
        <w:t>124</w:t>
      </w:r>
      <w:r>
        <w:rPr>
          <w:lang w:val="en-US"/>
        </w:rPr>
        <w:fldChar w:fldCharType="end"/>
      </w:r>
      <w:r>
        <w:rPr>
          <w:lang w:val="en-US"/>
        </w:rPr>
        <w:t xml:space="preserve">, the portlet container is not </w:t>
      </w:r>
      <w:r w:rsidR="00C86852">
        <w:rPr>
          <w:lang w:val="en-US"/>
        </w:rPr>
        <w:t>required to support the initiation</w:t>
      </w:r>
      <w:r>
        <w:rPr>
          <w:lang w:val="en-US"/>
        </w:rPr>
        <w:t xml:space="preserve"> of an asynchronous processing sequence during a portlet request dispatcher include or forward.</w:t>
      </w:r>
    </w:p>
    <w:p w:rsidR="00DA6694" w:rsidRDefault="0002193A" w:rsidP="0002193A">
      <w:pPr>
        <w:pStyle w:val="Standard"/>
        <w:rPr>
          <w:lang w:val="en-US"/>
        </w:rPr>
      </w:pPr>
      <w:r>
        <w:rPr>
          <w:lang w:val="en-US"/>
        </w:rPr>
        <w:t xml:space="preserve">However, if asynchronous processing was started in a resource method prior to a portlet request dispatcher include or forward, </w:t>
      </w:r>
      <w:r w:rsidR="00993F2F">
        <w:rPr>
          <w:lang w:val="en-US"/>
        </w:rPr>
        <w:t xml:space="preserve">the servlet request asynchronous processing methods </w:t>
      </w:r>
      <w:r w:rsidR="00993F2F" w:rsidRPr="00993F2F">
        <w:rPr>
          <w:rStyle w:val="inlinecode"/>
          <w:lang w:val="en-US"/>
        </w:rPr>
        <w:t>startAsync()</w:t>
      </w:r>
      <w:r w:rsidR="00993F2F">
        <w:rPr>
          <w:lang w:val="en-US"/>
        </w:rPr>
        <w:t xml:space="preserve">, </w:t>
      </w:r>
      <w:r w:rsidR="00993F2F" w:rsidRPr="00993F2F">
        <w:rPr>
          <w:rStyle w:val="inlinecode"/>
          <w:lang w:val="en-US"/>
        </w:rPr>
        <w:t>startAsync(</w:t>
      </w:r>
      <w:r w:rsidR="00DA6694">
        <w:rPr>
          <w:rStyle w:val="inlinecode"/>
          <w:lang w:val="en-US"/>
        </w:rPr>
        <w:t>ServletRequest, ServletResponse</w:t>
      </w:r>
      <w:r w:rsidR="00993F2F" w:rsidRPr="00993F2F">
        <w:rPr>
          <w:rStyle w:val="inlinecode"/>
          <w:lang w:val="en-US"/>
        </w:rPr>
        <w:t>)</w:t>
      </w:r>
      <w:r w:rsidR="00993F2F">
        <w:rPr>
          <w:lang w:val="en-US"/>
        </w:rPr>
        <w:t>,</w:t>
      </w:r>
      <w:r w:rsidR="00AF080A">
        <w:rPr>
          <w:lang w:val="en-US"/>
        </w:rPr>
        <w:t xml:space="preserve"> </w:t>
      </w:r>
      <w:r w:rsidR="00AF080A" w:rsidRPr="00993F2F">
        <w:rPr>
          <w:rStyle w:val="inlinecode"/>
          <w:lang w:val="en-US"/>
        </w:rPr>
        <w:t>getAsyncContext()</w:t>
      </w:r>
      <w:r w:rsidR="00DA6694">
        <w:rPr>
          <w:lang w:val="en-US"/>
        </w:rPr>
        <w:t xml:space="preserve">, </w:t>
      </w:r>
      <w:r w:rsidR="00993F2F" w:rsidRPr="00993F2F">
        <w:rPr>
          <w:rStyle w:val="inlinecode"/>
          <w:lang w:val="en-US"/>
        </w:rPr>
        <w:t>isAsyncStarted()</w:t>
      </w:r>
      <w:r w:rsidR="00993F2F">
        <w:rPr>
          <w:lang w:val="en-US"/>
        </w:rPr>
        <w:t xml:space="preserve">, </w:t>
      </w:r>
      <w:r w:rsidR="00DA6694">
        <w:rPr>
          <w:lang w:val="en-US"/>
        </w:rPr>
        <w:t xml:space="preserve">and </w:t>
      </w:r>
      <w:r w:rsidR="00993F2F" w:rsidRPr="00993F2F">
        <w:rPr>
          <w:rStyle w:val="inlinecode"/>
          <w:lang w:val="en-US"/>
        </w:rPr>
        <w:t>isAsyncSupported()</w:t>
      </w:r>
      <w:r w:rsidR="00993F2F">
        <w:rPr>
          <w:lang w:val="en-US"/>
        </w:rPr>
        <w:t>must map to the corresponding portlet asynchronous processing methods and return analogous objects.</w:t>
      </w:r>
      <w:r w:rsidR="00DA6694">
        <w:rPr>
          <w:lang w:val="en-US"/>
        </w:rPr>
        <w:t xml:space="preserve"> </w:t>
      </w:r>
    </w:p>
    <w:p w:rsidR="00993F2F" w:rsidRDefault="00DA6694" w:rsidP="0002193A">
      <w:pPr>
        <w:pStyle w:val="Standard"/>
        <w:rPr>
          <w:lang w:val="en-US"/>
        </w:rPr>
      </w:pPr>
      <w:r>
        <w:rPr>
          <w:lang w:val="en-US"/>
        </w:rPr>
        <w:t xml:space="preserve">The servlet </w:t>
      </w:r>
      <w:r w:rsidRPr="0095048A">
        <w:rPr>
          <w:rStyle w:val="inlinecode"/>
          <w:lang w:val="en-US"/>
        </w:rPr>
        <w:t>AsyncContext</w:t>
      </w:r>
      <w:r>
        <w:rPr>
          <w:lang w:val="en-US"/>
        </w:rPr>
        <w:t xml:space="preserve"> object returned by the servlet request </w:t>
      </w:r>
      <w:r w:rsidRPr="00DA6694">
        <w:rPr>
          <w:rStyle w:val="inlinecode"/>
          <w:lang w:val="en-US"/>
        </w:rPr>
        <w:t>startAsync</w:t>
      </w:r>
      <w:r>
        <w:rPr>
          <w:lang w:val="en-US"/>
        </w:rPr>
        <w:t xml:space="preserve"> and </w:t>
      </w:r>
      <w:r w:rsidRPr="00DA6694">
        <w:rPr>
          <w:rStyle w:val="inlinecode"/>
          <w:lang w:val="en-US"/>
        </w:rPr>
        <w:t>getAsyncContext</w:t>
      </w:r>
      <w:r>
        <w:rPr>
          <w:lang w:val="en-US"/>
        </w:rPr>
        <w:t xml:space="preserve"> methods must provide the functionality described by the Servlet Specification with the following exception: Th</w:t>
      </w:r>
      <w:r w:rsidR="00993F2F">
        <w:rPr>
          <w:lang w:val="en-US"/>
        </w:rPr>
        <w:t xml:space="preserve">e portlet container is not required to </w:t>
      </w:r>
      <w:r>
        <w:rPr>
          <w:lang w:val="en-US"/>
        </w:rPr>
        <w:t xml:space="preserve">support the servlet </w:t>
      </w:r>
      <w:r w:rsidRPr="00DA6694">
        <w:rPr>
          <w:rStyle w:val="inlinecode"/>
          <w:lang w:val="en-US"/>
        </w:rPr>
        <w:t>AsyncContext</w:t>
      </w:r>
      <w:r w:rsidR="00993F2F">
        <w:rPr>
          <w:lang w:val="en-US"/>
        </w:rPr>
        <w:t xml:space="preserve"> </w:t>
      </w:r>
      <w:r w:rsidRPr="00DA6694">
        <w:rPr>
          <w:rStyle w:val="inlinecode"/>
          <w:lang w:val="en-US"/>
        </w:rPr>
        <w:t>dispatch</w:t>
      </w:r>
      <w:r w:rsidR="00993F2F" w:rsidRPr="00DA6694">
        <w:rPr>
          <w:rStyle w:val="inlinecode"/>
          <w:lang w:val="en-US"/>
        </w:rPr>
        <w:t>(ServletContext, String)</w:t>
      </w:r>
      <w:r w:rsidR="00993F2F">
        <w:rPr>
          <w:lang w:val="en-US"/>
        </w:rPr>
        <w:t xml:space="preserve"> method.</w:t>
      </w:r>
    </w:p>
    <w:p w:rsidR="004E361E" w:rsidRDefault="004E361E" w:rsidP="0002193A">
      <w:pPr>
        <w:pStyle w:val="Standard"/>
        <w:rPr>
          <w:lang w:val="en-US"/>
        </w:rPr>
      </w:pPr>
      <w:r>
        <w:rPr>
          <w:lang w:val="en-US"/>
        </w:rPr>
        <w:t xml:space="preserve">During execution of servlet that is an asynchronous </w:t>
      </w:r>
      <w:r w:rsidRPr="0095048A">
        <w:rPr>
          <w:rStyle w:val="inlinecode"/>
          <w:lang w:val="en-US"/>
        </w:rPr>
        <w:t>PortletAsyncContext</w:t>
      </w:r>
      <w:r>
        <w:rPr>
          <w:lang w:val="en-US"/>
        </w:rPr>
        <w:t xml:space="preserve"> interface </w:t>
      </w:r>
      <w:r w:rsidRPr="0095048A">
        <w:rPr>
          <w:rStyle w:val="inlinecode"/>
          <w:lang w:val="en-US"/>
        </w:rPr>
        <w:t>dispatch(String)</w:t>
      </w:r>
      <w:r>
        <w:rPr>
          <w:lang w:val="en-US"/>
        </w:rPr>
        <w:t xml:space="preserve"> method target, any query string provided as part of the argument must be processed according to the rules specified in Section </w:t>
      </w:r>
      <w:r>
        <w:rPr>
          <w:lang w:val="en-US"/>
        </w:rPr>
        <w:fldChar w:fldCharType="begin"/>
      </w:r>
      <w:r>
        <w:rPr>
          <w:lang w:val="en-US"/>
        </w:rPr>
        <w:instrText xml:space="preserve"> REF _Ref450567790 \r \h </w:instrText>
      </w:r>
      <w:r>
        <w:rPr>
          <w:lang w:val="en-US"/>
        </w:rPr>
      </w:r>
      <w:r>
        <w:rPr>
          <w:lang w:val="en-US"/>
        </w:rPr>
        <w:fldChar w:fldCharType="separate"/>
      </w:r>
      <w:r w:rsidR="003B17E8">
        <w:rPr>
          <w:lang w:val="en-US"/>
        </w:rPr>
        <w:t>25.1.1</w:t>
      </w:r>
      <w:r>
        <w:rPr>
          <w:lang w:val="en-US"/>
        </w:rPr>
        <w:fldChar w:fldCharType="end"/>
      </w:r>
      <w:r>
        <w:rPr>
          <w:lang w:val="en-US"/>
        </w:rPr>
        <w:t xml:space="preserve"> </w:t>
      </w:r>
      <w:r>
        <w:rPr>
          <w:lang w:val="en-US"/>
        </w:rPr>
        <w:fldChar w:fldCharType="begin"/>
      </w:r>
      <w:r>
        <w:rPr>
          <w:lang w:val="en-US"/>
        </w:rPr>
        <w:instrText xml:space="preserve"> REF _Ref450567796 \h </w:instrText>
      </w:r>
      <w:r>
        <w:rPr>
          <w:lang w:val="en-US"/>
        </w:rPr>
      </w:r>
      <w:r>
        <w:rPr>
          <w:lang w:val="en-US"/>
        </w:rPr>
        <w:fldChar w:fldCharType="separate"/>
      </w:r>
      <w:r w:rsidR="003B17E8" w:rsidRPr="0009415E">
        <w:rPr>
          <w:lang w:val="en-US"/>
        </w:rPr>
        <w:t>Query St</w:t>
      </w:r>
      <w:r w:rsidR="003B17E8">
        <w:rPr>
          <w:lang w:val="en-US"/>
        </w:rPr>
        <w:t>rings in</w:t>
      </w:r>
      <w:r w:rsidR="003B17E8" w:rsidRPr="0009415E">
        <w:rPr>
          <w:lang w:val="en-US"/>
        </w:rPr>
        <w:t xml:space="preserve"> Request Dispatcher Paths</w:t>
      </w:r>
      <w:r>
        <w:rPr>
          <w:lang w:val="en-US"/>
        </w:rPr>
        <w:fldChar w:fldCharType="end"/>
      </w:r>
      <w:r>
        <w:rPr>
          <w:lang w:val="en-US"/>
        </w:rPr>
        <w:t xml:space="preserve"> on page </w:t>
      </w:r>
      <w:r>
        <w:rPr>
          <w:lang w:val="en-US"/>
        </w:rPr>
        <w:fldChar w:fldCharType="begin"/>
      </w:r>
      <w:r>
        <w:rPr>
          <w:lang w:val="en-US"/>
        </w:rPr>
        <w:instrText xml:space="preserve"> PAGEREF _Ref450567804 \h </w:instrText>
      </w:r>
      <w:r>
        <w:rPr>
          <w:lang w:val="en-US"/>
        </w:rPr>
      </w:r>
      <w:r>
        <w:rPr>
          <w:lang w:val="en-US"/>
        </w:rPr>
        <w:fldChar w:fldCharType="separate"/>
      </w:r>
      <w:r w:rsidR="003B17E8">
        <w:rPr>
          <w:noProof/>
          <w:lang w:val="en-US"/>
        </w:rPr>
        <w:t>156</w:t>
      </w:r>
      <w:r>
        <w:rPr>
          <w:lang w:val="en-US"/>
        </w:rPr>
        <w:fldChar w:fldCharType="end"/>
      </w:r>
      <w:r>
        <w:rPr>
          <w:lang w:val="en-US"/>
        </w:rPr>
        <w:t xml:space="preserve">. The </w:t>
      </w:r>
      <w:r w:rsidRPr="0095048A">
        <w:rPr>
          <w:rStyle w:val="inlinecode"/>
          <w:lang w:val="en-US"/>
        </w:rPr>
        <w:t>HttpServletRequest</w:t>
      </w:r>
      <w:r>
        <w:rPr>
          <w:lang w:val="en-US"/>
        </w:rPr>
        <w:t xml:space="preserve"> and </w:t>
      </w:r>
      <w:r w:rsidRPr="0095048A">
        <w:rPr>
          <w:rStyle w:val="inlinecode"/>
          <w:lang w:val="en-US"/>
        </w:rPr>
        <w:t>HttpServletResponse</w:t>
      </w:r>
      <w:r>
        <w:rPr>
          <w:lang w:val="en-US"/>
        </w:rPr>
        <w:t xml:space="preserve"> methods available to the target servlet must be mapped to portlet methods according to the tables given in Section </w:t>
      </w:r>
      <w:r>
        <w:rPr>
          <w:lang w:val="en-US"/>
        </w:rPr>
        <w:fldChar w:fldCharType="begin"/>
      </w:r>
      <w:r>
        <w:rPr>
          <w:lang w:val="en-US"/>
        </w:rPr>
        <w:instrText xml:space="preserve"> REF _Ref450567957 \r \h </w:instrText>
      </w:r>
      <w:r>
        <w:rPr>
          <w:lang w:val="en-US"/>
        </w:rPr>
      </w:r>
      <w:r>
        <w:rPr>
          <w:lang w:val="en-US"/>
        </w:rPr>
        <w:fldChar w:fldCharType="separate"/>
      </w:r>
      <w:r w:rsidR="003B17E8">
        <w:rPr>
          <w:lang w:val="en-US"/>
        </w:rPr>
        <w:t>25.9.2</w:t>
      </w:r>
      <w:r>
        <w:rPr>
          <w:lang w:val="en-US"/>
        </w:rPr>
        <w:fldChar w:fldCharType="end"/>
      </w:r>
      <w:r>
        <w:rPr>
          <w:lang w:val="en-US"/>
        </w:rPr>
        <w:t xml:space="preserve"> </w:t>
      </w:r>
      <w:r>
        <w:rPr>
          <w:lang w:val="en-US"/>
        </w:rPr>
        <w:fldChar w:fldCharType="begin"/>
      </w:r>
      <w:r>
        <w:rPr>
          <w:lang w:val="en-US"/>
        </w:rPr>
        <w:instrText xml:space="preserve"> REF _Ref450567962 \h </w:instrText>
      </w:r>
      <w:r>
        <w:rPr>
          <w:lang w:val="en-US"/>
        </w:rPr>
      </w:r>
      <w:r>
        <w:rPr>
          <w:lang w:val="en-US"/>
        </w:rPr>
        <w:fldChar w:fldCharType="separate"/>
      </w:r>
      <w:r w:rsidR="003B17E8">
        <w:rPr>
          <w:lang w:val="en-US"/>
        </w:rPr>
        <w:t xml:space="preserve">Method Behavior during Portlet </w:t>
      </w:r>
      <w:r w:rsidR="003B17E8">
        <w:rPr>
          <w:rFonts w:ascii="Courier New" w:hAnsi="Courier New" w:cs="Courier New"/>
          <w:lang w:val="en-US"/>
        </w:rPr>
        <w:t>forward</w:t>
      </w:r>
      <w:r w:rsidR="003B17E8">
        <w:rPr>
          <w:lang w:val="en-US"/>
        </w:rPr>
        <w:t xml:space="preserve"> and Asynchronous Dispatching</w:t>
      </w:r>
      <w:r>
        <w:rPr>
          <w:lang w:val="en-US"/>
        </w:rPr>
        <w:fldChar w:fldCharType="end"/>
      </w:r>
      <w:r>
        <w:rPr>
          <w:lang w:val="en-US"/>
        </w:rPr>
        <w:t xml:space="preserve"> on page </w:t>
      </w:r>
      <w:r>
        <w:rPr>
          <w:lang w:val="en-US"/>
        </w:rPr>
        <w:fldChar w:fldCharType="begin"/>
      </w:r>
      <w:r>
        <w:rPr>
          <w:lang w:val="en-US"/>
        </w:rPr>
        <w:instrText xml:space="preserve"> PAGEREF _Ref450567971 \h </w:instrText>
      </w:r>
      <w:r>
        <w:rPr>
          <w:lang w:val="en-US"/>
        </w:rPr>
      </w:r>
      <w:r>
        <w:rPr>
          <w:lang w:val="en-US"/>
        </w:rPr>
        <w:fldChar w:fldCharType="separate"/>
      </w:r>
      <w:r w:rsidR="003B17E8">
        <w:rPr>
          <w:noProof/>
          <w:lang w:val="en-US"/>
        </w:rPr>
        <w:t>167</w:t>
      </w:r>
      <w:r>
        <w:rPr>
          <w:lang w:val="en-US"/>
        </w:rPr>
        <w:fldChar w:fldCharType="end"/>
      </w:r>
      <w:r>
        <w:rPr>
          <w:lang w:val="en-US"/>
        </w:rPr>
        <w:t>.</w:t>
      </w:r>
    </w:p>
    <w:p w:rsidR="005D68E2" w:rsidRPr="00722D9F" w:rsidRDefault="005D68E2" w:rsidP="005D68E2">
      <w:pPr>
        <w:pStyle w:val="Heading2"/>
        <w:rPr>
          <w:lang w:val="en-US"/>
        </w:rPr>
      </w:pPr>
      <w:bookmarkStart w:id="1473" w:name="_Toc451500767"/>
      <w:bookmarkStart w:id="1474" w:name="_Toc452618868"/>
      <w:bookmarkStart w:id="1475" w:name="_Toc455552664"/>
      <w:bookmarkStart w:id="1476" w:name="_Toc455556111"/>
      <w:bookmarkStart w:id="1477" w:name="_Toc468261238"/>
      <w:bookmarkStart w:id="1478" w:name="_Toc415140948"/>
      <w:bookmarkEnd w:id="1473"/>
      <w:bookmarkEnd w:id="1474"/>
      <w:bookmarkEnd w:id="1475"/>
      <w:bookmarkEnd w:id="1476"/>
      <w:r w:rsidRPr="00722D9F">
        <w:rPr>
          <w:lang w:val="en-US"/>
        </w:rPr>
        <w:lastRenderedPageBreak/>
        <w:t>Servlet filters and Request Dispatching</w:t>
      </w:r>
      <w:bookmarkEnd w:id="1477"/>
    </w:p>
    <w:p w:rsidR="005D68E2" w:rsidRPr="0009415E" w:rsidRDefault="005D68E2" w:rsidP="005D68E2">
      <w:pPr>
        <w:pStyle w:val="Standard"/>
        <w:rPr>
          <w:lang w:val="en-US"/>
        </w:rPr>
      </w:pPr>
      <w:r>
        <w:rPr>
          <w:lang w:val="en-US"/>
        </w:rPr>
        <w:t>The</w:t>
      </w:r>
      <w:r w:rsidRPr="0009415E">
        <w:rPr>
          <w:lang w:val="en-US"/>
        </w:rPr>
        <w:t xml:space="preserve"> Java Servlet Specification </w:t>
      </w:r>
      <w:r>
        <w:rPr>
          <w:lang w:val="en-US"/>
        </w:rPr>
        <w:t xml:space="preserve">allows </w:t>
      </w:r>
      <w:r w:rsidRPr="0009415E">
        <w:rPr>
          <w:lang w:val="en-US"/>
        </w:rPr>
        <w:t xml:space="preserve">servlet filters </w:t>
      </w:r>
      <w:r>
        <w:rPr>
          <w:lang w:val="en-US"/>
        </w:rPr>
        <w:t xml:space="preserve">to be specified </w:t>
      </w:r>
      <w:r w:rsidRPr="0009415E">
        <w:rPr>
          <w:lang w:val="en-US"/>
        </w:rPr>
        <w:t>for</w:t>
      </w:r>
      <w:r>
        <w:rPr>
          <w:lang w:val="en-US"/>
        </w:rPr>
        <w:t xml:space="preserve"> servlets that are request dispatching include and forward targets</w:t>
      </w:r>
      <w:r>
        <w:rPr>
          <w:rStyle w:val="FootnoteReference"/>
          <w:lang w:val="en-US"/>
        </w:rPr>
        <w:footnoteReference w:id="25"/>
      </w:r>
      <w:r w:rsidRPr="0009415E">
        <w:rPr>
          <w:lang w:val="en-US"/>
        </w:rPr>
        <w:t xml:space="preserve">. </w:t>
      </w:r>
      <w:r>
        <w:rPr>
          <w:lang w:val="en-US"/>
        </w:rPr>
        <w:t>The p</w:t>
      </w:r>
      <w:r w:rsidRPr="0009415E">
        <w:rPr>
          <w:lang w:val="en-US"/>
        </w:rPr>
        <w:t>ortlet container</w:t>
      </w:r>
      <w:r>
        <w:rPr>
          <w:lang w:val="en-US"/>
        </w:rPr>
        <w:t xml:space="preserve"> </w:t>
      </w:r>
      <w:r w:rsidRPr="0009415E">
        <w:rPr>
          <w:lang w:val="en-US"/>
        </w:rPr>
        <w:t xml:space="preserve">must support this capability for </w:t>
      </w:r>
      <w:r w:rsidRPr="00D55A59">
        <w:rPr>
          <w:rStyle w:val="inlinecode"/>
          <w:lang w:val="en-US"/>
        </w:rPr>
        <w:t>PortletRequestDispatcher</w:t>
      </w:r>
      <w:r w:rsidRPr="00722D9F">
        <w:rPr>
          <w:lang w:val="en-US"/>
        </w:rPr>
        <w:t xml:space="preserve"> dispatching targets. </w:t>
      </w:r>
      <w:r w:rsidRPr="0009415E">
        <w:rPr>
          <w:lang w:val="en-US"/>
        </w:rPr>
        <w:t xml:space="preserve">The servlet filters for the servlets included via the </w:t>
      </w:r>
      <w:r w:rsidRPr="00D55A59">
        <w:rPr>
          <w:rStyle w:val="inlinecode"/>
          <w:lang w:val="en-US"/>
        </w:rPr>
        <w:t>PortletRequestDispatcher</w:t>
      </w:r>
      <w:r w:rsidRPr="0009415E">
        <w:rPr>
          <w:lang w:val="en-US"/>
        </w:rPr>
        <w:t xml:space="preserve"> must be defined as described in </w:t>
      </w:r>
      <w:r>
        <w:rPr>
          <w:lang w:val="en-US"/>
        </w:rPr>
        <w:t>the Java Servlet Specification.</w:t>
      </w:r>
    </w:p>
    <w:p w:rsidR="006E518F" w:rsidRDefault="006E518F" w:rsidP="008226CA">
      <w:pPr>
        <w:pStyle w:val="Heading2"/>
      </w:pPr>
      <w:bookmarkStart w:id="1479" w:name="_Toc468261239"/>
      <w:r w:rsidRPr="006E518F">
        <w:t>HttpServlet</w:t>
      </w:r>
      <w:r w:rsidR="000952B5" w:rsidRPr="006E518F">
        <w:t xml:space="preserve">Request and </w:t>
      </w:r>
      <w:r w:rsidRPr="006E518F">
        <w:t>HttpServlet</w:t>
      </w:r>
      <w:r w:rsidR="000952B5" w:rsidRPr="006E518F">
        <w:t>Response Objects</w:t>
      </w:r>
      <w:bookmarkEnd w:id="1479"/>
      <w:r w:rsidR="000952B5" w:rsidRPr="006E518F">
        <w:t xml:space="preserve"> </w:t>
      </w:r>
      <w:bookmarkEnd w:id="1478"/>
    </w:p>
    <w:p w:rsidR="006E518F" w:rsidRDefault="001C3D57" w:rsidP="006E518F">
      <w:pPr>
        <w:pStyle w:val="Standard"/>
        <w:rPr>
          <w:lang w:val="en-US"/>
        </w:rPr>
      </w:pPr>
      <w:r w:rsidRPr="006E518F">
        <w:rPr>
          <w:lang w:val="en-US"/>
        </w:rPr>
        <w:t>When the portlet includes a servlet or JSP, the portlet container must ensure that the capabilities of the servlet request and response methods</w:t>
      </w:r>
      <w:r w:rsidR="00B91117">
        <w:rPr>
          <w:lang w:val="en-US"/>
        </w:rPr>
        <w:t xml:space="preserve"> supplied to the JSP or servlet</w:t>
      </w:r>
      <w:r w:rsidRPr="006E518F">
        <w:rPr>
          <w:lang w:val="en-US"/>
        </w:rPr>
        <w:t xml:space="preserve"> are </w:t>
      </w:r>
      <w:r w:rsidR="006E518F" w:rsidRPr="006E518F">
        <w:rPr>
          <w:lang w:val="en-US"/>
        </w:rPr>
        <w:t>restricted</w:t>
      </w:r>
      <w:r w:rsidRPr="006E518F">
        <w:rPr>
          <w:lang w:val="en-US"/>
        </w:rPr>
        <w:t xml:space="preserve"> in order to ma</w:t>
      </w:r>
      <w:r w:rsidR="006E518F">
        <w:rPr>
          <w:lang w:val="en-US"/>
        </w:rPr>
        <w:t>intain the proper portlet request processing</w:t>
      </w:r>
      <w:r w:rsidRPr="006E518F">
        <w:rPr>
          <w:lang w:val="en-US"/>
        </w:rPr>
        <w:t xml:space="preserve"> semantics.</w:t>
      </w:r>
      <w:r w:rsidR="006E518F">
        <w:rPr>
          <w:lang w:val="en-US"/>
        </w:rPr>
        <w:t xml:space="preserve"> </w:t>
      </w:r>
    </w:p>
    <w:p w:rsidR="00B91117" w:rsidRDefault="006E518F" w:rsidP="006E518F">
      <w:pPr>
        <w:pStyle w:val="Standard"/>
        <w:rPr>
          <w:lang w:val="en-US"/>
        </w:rPr>
      </w:pPr>
      <w:r>
        <w:rPr>
          <w:lang w:val="en-US"/>
        </w:rPr>
        <w:t xml:space="preserve">The tables below defines the required behavior of the </w:t>
      </w:r>
      <w:r w:rsidRPr="006E518F">
        <w:rPr>
          <w:rStyle w:val="inlinecode"/>
          <w:lang w:val="en-US"/>
        </w:rPr>
        <w:t>HttpServletRequest</w:t>
      </w:r>
      <w:r>
        <w:rPr>
          <w:lang w:val="en-US"/>
        </w:rPr>
        <w:t xml:space="preserve"> and </w:t>
      </w:r>
      <w:r w:rsidRPr="006E518F">
        <w:rPr>
          <w:rStyle w:val="inlinecode"/>
          <w:lang w:val="en-US"/>
        </w:rPr>
        <w:t>HttpServletResponse</w:t>
      </w:r>
      <w:r>
        <w:rPr>
          <w:lang w:val="en-US"/>
        </w:rPr>
        <w:t xml:space="preserve"> methods.</w:t>
      </w:r>
      <w:r w:rsidR="00B91117">
        <w:rPr>
          <w:lang w:val="en-US"/>
        </w:rPr>
        <w:t xml:space="preserve"> For each servlet method in the left column, the subsequent columns define the required output based on the portlet interface named in the column header. </w:t>
      </w:r>
    </w:p>
    <w:p w:rsidR="001C3D57" w:rsidRDefault="00B91117" w:rsidP="006E518F">
      <w:pPr>
        <w:pStyle w:val="Standard"/>
        <w:rPr>
          <w:lang w:val="en-US"/>
        </w:rPr>
      </w:pPr>
      <w:r>
        <w:rPr>
          <w:lang w:val="en-US"/>
        </w:rPr>
        <w:t xml:space="preserve">Sometimes the required output can be a constant, such as </w:t>
      </w:r>
      <w:r w:rsidRPr="00FE0541">
        <w:rPr>
          <w:rStyle w:val="inlinecode"/>
          <w:lang w:val="en-US"/>
        </w:rPr>
        <w:t>‘0’</w:t>
      </w:r>
      <w:r>
        <w:rPr>
          <w:lang w:val="en-US"/>
        </w:rPr>
        <w:t xml:space="preserve">, </w:t>
      </w:r>
      <w:r w:rsidRPr="00FE0541">
        <w:rPr>
          <w:rStyle w:val="inlinecode"/>
          <w:lang w:val="en-US"/>
        </w:rPr>
        <w:t>null</w:t>
      </w:r>
      <w:r>
        <w:rPr>
          <w:lang w:val="en-US"/>
        </w:rPr>
        <w:t xml:space="preserve">, or </w:t>
      </w:r>
      <w:r w:rsidRPr="00FE0541">
        <w:rPr>
          <w:rStyle w:val="inlinecode"/>
          <w:lang w:val="en-US"/>
        </w:rPr>
        <w:t>‘HTTP/1.1’</w:t>
      </w:r>
      <w:r>
        <w:rPr>
          <w:lang w:val="en-US"/>
        </w:rPr>
        <w:t>. Where the table cell names a method, the behavior of the servlet method must be the same as the named method applied to the portlet interface named in the column header.</w:t>
      </w:r>
    </w:p>
    <w:p w:rsidR="00B91117" w:rsidRPr="006E518F" w:rsidRDefault="0023485C" w:rsidP="006E518F">
      <w:pPr>
        <w:pStyle w:val="Standard"/>
        <w:rPr>
          <w:lang w:val="en-US"/>
        </w:rPr>
      </w:pPr>
      <w:r>
        <w:rPr>
          <w:lang w:val="en-US"/>
        </w:rPr>
        <w:t xml:space="preserve">Taking the </w:t>
      </w:r>
      <w:r w:rsidRPr="00FE0541">
        <w:rPr>
          <w:rStyle w:val="inlinecode"/>
          <w:lang w:val="en-US"/>
        </w:rPr>
        <w:t>HttpServletRequest</w:t>
      </w:r>
      <w:r>
        <w:rPr>
          <w:lang w:val="en-US"/>
        </w:rPr>
        <w:t xml:space="preserve"> interface </w:t>
      </w:r>
      <w:r w:rsidRPr="00FE0541">
        <w:rPr>
          <w:rStyle w:val="inlinecode"/>
          <w:lang w:val="en-US"/>
        </w:rPr>
        <w:t>getContentLength</w:t>
      </w:r>
      <w:r>
        <w:rPr>
          <w:lang w:val="en-US"/>
        </w:rPr>
        <w:t xml:space="preserve"> method as an example, the method must return the same value as </w:t>
      </w:r>
      <w:r w:rsidRPr="00FE0541">
        <w:rPr>
          <w:rStyle w:val="inlinecode"/>
          <w:lang w:val="en-US"/>
        </w:rPr>
        <w:t>ActionRequest.getContentLength</w:t>
      </w:r>
      <w:r>
        <w:rPr>
          <w:lang w:val="en-US"/>
        </w:rPr>
        <w:t xml:space="preserve"> during action request processing, but must return 0 during render request processing.</w:t>
      </w:r>
    </w:p>
    <w:p w:rsidR="000952B5" w:rsidRDefault="000952B5" w:rsidP="000952B5">
      <w:pPr>
        <w:pStyle w:val="Standard"/>
        <w:rPr>
          <w:lang w:val="en-US"/>
        </w:rPr>
      </w:pPr>
      <w:r w:rsidRPr="0009415E">
        <w:rPr>
          <w:lang w:val="en-US"/>
        </w:rPr>
        <w:t>The response of</w:t>
      </w:r>
      <w:r w:rsidR="007338DE">
        <w:rPr>
          <w:lang w:val="en-US"/>
        </w:rPr>
        <w:t xml:space="preserve"> the deprecated</w:t>
      </w:r>
      <w:r w:rsidRPr="0009415E">
        <w:rPr>
          <w:lang w:val="en-US"/>
        </w:rPr>
        <w:t xml:space="preserve"> </w:t>
      </w:r>
      <w:r w:rsidRPr="00FE0541">
        <w:rPr>
          <w:rStyle w:val="inlinecode"/>
          <w:lang w:val="en-US"/>
        </w:rPr>
        <w:t>HttpUtils.getRequestURL</w:t>
      </w:r>
      <w:r w:rsidRPr="0009415E">
        <w:rPr>
          <w:lang w:val="en-US"/>
        </w:rPr>
        <w:t xml:space="preserve"> </w:t>
      </w:r>
      <w:r w:rsidR="007338DE">
        <w:rPr>
          <w:lang w:val="en-US"/>
        </w:rPr>
        <w:t xml:space="preserve">method </w:t>
      </w:r>
      <w:r w:rsidRPr="0009415E">
        <w:rPr>
          <w:lang w:val="en-US"/>
        </w:rPr>
        <w:t>is undefined and should not be used.</w:t>
      </w:r>
    </w:p>
    <w:p w:rsidR="00806E66" w:rsidRDefault="00806E66" w:rsidP="000952B5">
      <w:pPr>
        <w:pStyle w:val="Standard"/>
        <w:rPr>
          <w:lang w:val="en-US"/>
        </w:rPr>
      </w:pPr>
      <w:r w:rsidRPr="00C86852">
        <w:rPr>
          <w:lang w:val="en-US"/>
        </w:rPr>
        <w:t xml:space="preserve">There are separate tables for the request dispatcher include and the request dispatcher forward. Where there is a difference in processing during an include as compared to a forward, the table cell is marked with </w:t>
      </w:r>
      <w:r w:rsidRPr="00C86852">
        <w:rPr>
          <w:shd w:val="clear" w:color="auto" w:fill="E2EFD9" w:themeFill="accent6" w:themeFillTint="33"/>
          <w:lang w:val="en-US"/>
        </w:rPr>
        <w:t>this background color</w:t>
      </w:r>
      <w:r w:rsidRPr="00C86852">
        <w:rPr>
          <w:lang w:val="en-US"/>
        </w:rPr>
        <w:t>.</w:t>
      </w:r>
    </w:p>
    <w:p w:rsidR="00843DC8" w:rsidRPr="00FE0541" w:rsidRDefault="00843DC8" w:rsidP="000952B5">
      <w:pPr>
        <w:pStyle w:val="Standard"/>
        <w:rPr>
          <w:rStyle w:val="EndnoteSymbol"/>
          <w:rFonts w:ascii="Courier" w:hAnsi="Courier"/>
          <w:sz w:val="20"/>
          <w:lang w:val="en-US"/>
        </w:rPr>
      </w:pPr>
    </w:p>
    <w:p w:rsidR="00843DC8" w:rsidRPr="00FE0541" w:rsidRDefault="00843DC8" w:rsidP="000952B5">
      <w:pPr>
        <w:pStyle w:val="Standard"/>
        <w:rPr>
          <w:lang w:val="en-US"/>
        </w:rPr>
        <w:sectPr w:rsidR="00843DC8" w:rsidRPr="00FE0541" w:rsidSect="00D127C8">
          <w:headerReference w:type="default" r:id="rId41"/>
          <w:type w:val="oddPage"/>
          <w:pgSz w:w="11906" w:h="16838" w:code="9"/>
          <w:pgMar w:top="1440" w:right="1440" w:bottom="1440" w:left="1440" w:header="850" w:footer="850" w:gutter="0"/>
          <w:lnNumType w:countBy="5" w:distance="113"/>
          <w:pgNumType w:start="1"/>
          <w:cols w:space="0"/>
          <w:docGrid w:linePitch="299"/>
        </w:sectPr>
      </w:pPr>
    </w:p>
    <w:p w:rsidR="000952B5" w:rsidRPr="0009415E" w:rsidRDefault="00D409DE" w:rsidP="000952B5">
      <w:pPr>
        <w:pStyle w:val="Heading3"/>
        <w:rPr>
          <w:lang w:val="en-US"/>
        </w:rPr>
      </w:pPr>
      <w:bookmarkStart w:id="1480" w:name="_Toc468261240"/>
      <w:r>
        <w:rPr>
          <w:lang w:val="en-US"/>
        </w:rPr>
        <w:lastRenderedPageBreak/>
        <w:t xml:space="preserve">Method Behavior during Portlet </w:t>
      </w:r>
      <w:r w:rsidRPr="00D409DE">
        <w:rPr>
          <w:rFonts w:ascii="Courier New" w:hAnsi="Courier New" w:cs="Courier New"/>
          <w:lang w:val="en-US"/>
        </w:rPr>
        <w:t>include</w:t>
      </w:r>
      <w:r>
        <w:rPr>
          <w:lang w:val="en-US"/>
        </w:rPr>
        <w:t xml:space="preserve"> Dispatching</w:t>
      </w:r>
      <w:bookmarkEnd w:id="1480"/>
    </w:p>
    <w:tbl>
      <w:tblPr>
        <w:tblStyle w:val="TableGrid"/>
        <w:tblW w:w="5004" w:type="pct"/>
        <w:tblLayout w:type="fixed"/>
        <w:tblLook w:val="04A0" w:firstRow="1" w:lastRow="0" w:firstColumn="1" w:lastColumn="0" w:noHBand="0" w:noVBand="1"/>
      </w:tblPr>
      <w:tblGrid>
        <w:gridCol w:w="2793"/>
        <w:gridCol w:w="2794"/>
        <w:gridCol w:w="2794"/>
        <w:gridCol w:w="2794"/>
        <w:gridCol w:w="2794"/>
      </w:tblGrid>
      <w:tr w:rsidR="006B4972" w:rsidTr="00165CC8">
        <w:trPr>
          <w:tblHeader/>
        </w:trPr>
        <w:tc>
          <w:tcPr>
            <w:tcW w:w="1000" w:type="pct"/>
            <w:tcBorders>
              <w:top w:val="nil"/>
              <w:left w:val="nil"/>
              <w:bottom w:val="double" w:sz="4" w:space="0" w:color="auto"/>
              <w:right w:val="single" w:sz="4" w:space="0" w:color="auto"/>
            </w:tcBorders>
            <w:vAlign w:val="bottom"/>
          </w:tcPr>
          <w:p w:rsidR="000952B5" w:rsidRPr="00165CC8" w:rsidRDefault="000952B5" w:rsidP="00A5316C">
            <w:pPr>
              <w:pStyle w:val="miniTableText"/>
              <w:rPr>
                <w:b/>
              </w:rPr>
            </w:pPr>
            <w:r w:rsidRPr="00165CC8">
              <w:rPr>
                <w:b/>
              </w:rPr>
              <w:t>HttpServletRequest method</w:t>
            </w:r>
          </w:p>
        </w:tc>
        <w:tc>
          <w:tcPr>
            <w:tcW w:w="1000" w:type="pct"/>
            <w:tcBorders>
              <w:top w:val="nil"/>
              <w:left w:val="single" w:sz="4" w:space="0" w:color="auto"/>
              <w:bottom w:val="double" w:sz="4" w:space="0" w:color="auto"/>
              <w:right w:val="single" w:sz="4" w:space="0" w:color="auto"/>
            </w:tcBorders>
            <w:vAlign w:val="bottom"/>
          </w:tcPr>
          <w:p w:rsidR="000952B5" w:rsidRPr="00165CC8" w:rsidRDefault="000952B5" w:rsidP="00A5316C">
            <w:pPr>
              <w:pStyle w:val="miniTableText"/>
              <w:rPr>
                <w:b/>
              </w:rPr>
            </w:pPr>
            <w:r w:rsidRPr="00165CC8">
              <w:rPr>
                <w:b/>
              </w:rPr>
              <w:t>ActionRequest mapping</w:t>
            </w:r>
          </w:p>
        </w:tc>
        <w:tc>
          <w:tcPr>
            <w:tcW w:w="1000" w:type="pct"/>
            <w:tcBorders>
              <w:top w:val="nil"/>
              <w:left w:val="single" w:sz="4" w:space="0" w:color="auto"/>
              <w:bottom w:val="double" w:sz="4" w:space="0" w:color="auto"/>
              <w:right w:val="single" w:sz="4" w:space="0" w:color="auto"/>
            </w:tcBorders>
            <w:vAlign w:val="bottom"/>
          </w:tcPr>
          <w:p w:rsidR="000952B5" w:rsidRPr="00165CC8" w:rsidRDefault="000952B5" w:rsidP="00A5316C">
            <w:pPr>
              <w:pStyle w:val="miniTableText"/>
              <w:rPr>
                <w:b/>
              </w:rPr>
            </w:pPr>
            <w:r w:rsidRPr="00165CC8">
              <w:rPr>
                <w:b/>
              </w:rPr>
              <w:t>EventRequest mapping</w:t>
            </w:r>
          </w:p>
        </w:tc>
        <w:tc>
          <w:tcPr>
            <w:tcW w:w="1000" w:type="pct"/>
            <w:tcBorders>
              <w:top w:val="nil"/>
              <w:left w:val="single" w:sz="4" w:space="0" w:color="auto"/>
              <w:bottom w:val="double" w:sz="4" w:space="0" w:color="auto"/>
              <w:right w:val="single" w:sz="4" w:space="0" w:color="auto"/>
            </w:tcBorders>
            <w:vAlign w:val="bottom"/>
          </w:tcPr>
          <w:p w:rsidR="00D8088C" w:rsidRDefault="00D8088C" w:rsidP="00D8088C">
            <w:pPr>
              <w:pStyle w:val="miniTableText"/>
              <w:rPr>
                <w:b/>
              </w:rPr>
            </w:pPr>
            <w:r>
              <w:rPr>
                <w:b/>
              </w:rPr>
              <w:t>HeaderR</w:t>
            </w:r>
            <w:r w:rsidR="00906383">
              <w:rPr>
                <w:b/>
              </w:rPr>
              <w:t>e</w:t>
            </w:r>
            <w:r>
              <w:rPr>
                <w:b/>
              </w:rPr>
              <w:t>quest and</w:t>
            </w:r>
          </w:p>
          <w:p w:rsidR="000952B5" w:rsidRPr="00165CC8" w:rsidRDefault="000952B5" w:rsidP="00A5316C">
            <w:pPr>
              <w:pStyle w:val="miniTableText"/>
              <w:rPr>
                <w:b/>
              </w:rPr>
            </w:pPr>
            <w:r w:rsidRPr="00165CC8">
              <w:rPr>
                <w:b/>
              </w:rPr>
              <w:t>RenderRequest mapping</w:t>
            </w:r>
            <w:r w:rsidR="00D8088C">
              <w:rPr>
                <w:b/>
              </w:rPr>
              <w:t>s</w:t>
            </w:r>
          </w:p>
        </w:tc>
        <w:tc>
          <w:tcPr>
            <w:tcW w:w="1000" w:type="pct"/>
            <w:tcBorders>
              <w:top w:val="nil"/>
              <w:left w:val="single" w:sz="4" w:space="0" w:color="auto"/>
              <w:bottom w:val="double" w:sz="4" w:space="0" w:color="auto"/>
              <w:right w:val="nil"/>
            </w:tcBorders>
            <w:vAlign w:val="bottom"/>
          </w:tcPr>
          <w:p w:rsidR="000952B5" w:rsidRPr="00165CC8" w:rsidRDefault="000952B5" w:rsidP="00A5316C">
            <w:pPr>
              <w:pStyle w:val="miniTableText"/>
              <w:rPr>
                <w:b/>
              </w:rPr>
            </w:pPr>
            <w:r w:rsidRPr="00165CC8">
              <w:rPr>
                <w:b/>
              </w:rPr>
              <w:t>ResourceRequest mapping</w:t>
            </w:r>
          </w:p>
        </w:tc>
      </w:tr>
      <w:tr w:rsidR="000952B5" w:rsidTr="00165CC8">
        <w:tc>
          <w:tcPr>
            <w:tcW w:w="1000" w:type="pct"/>
            <w:tcBorders>
              <w:top w:val="double" w:sz="4" w:space="0" w:color="auto"/>
              <w:left w:val="nil"/>
              <w:bottom w:val="nil"/>
            </w:tcBorders>
          </w:tcPr>
          <w:p w:rsidR="000952B5" w:rsidRDefault="000952B5" w:rsidP="00A5316C">
            <w:pPr>
              <w:pStyle w:val="miniTableText"/>
            </w:pPr>
            <w:r>
              <w:t>getAuthType</w:t>
            </w:r>
          </w:p>
        </w:tc>
        <w:tc>
          <w:tcPr>
            <w:tcW w:w="1000" w:type="pct"/>
            <w:tcBorders>
              <w:top w:val="double" w:sz="4" w:space="0" w:color="auto"/>
              <w:bottom w:val="nil"/>
            </w:tcBorders>
          </w:tcPr>
          <w:p w:rsidR="000952B5" w:rsidRDefault="000952B5" w:rsidP="00A5316C">
            <w:pPr>
              <w:pStyle w:val="miniTableText"/>
            </w:pPr>
            <w:r>
              <w:t>getAuthType</w:t>
            </w:r>
          </w:p>
        </w:tc>
        <w:tc>
          <w:tcPr>
            <w:tcW w:w="1000" w:type="pct"/>
            <w:tcBorders>
              <w:top w:val="double" w:sz="4" w:space="0" w:color="auto"/>
              <w:bottom w:val="nil"/>
            </w:tcBorders>
          </w:tcPr>
          <w:p w:rsidR="000952B5" w:rsidRDefault="000952B5" w:rsidP="00A5316C">
            <w:pPr>
              <w:pStyle w:val="miniTableText"/>
            </w:pPr>
            <w:r>
              <w:t>getAuthType</w:t>
            </w:r>
          </w:p>
        </w:tc>
        <w:tc>
          <w:tcPr>
            <w:tcW w:w="1000" w:type="pct"/>
            <w:tcBorders>
              <w:top w:val="double" w:sz="4" w:space="0" w:color="auto"/>
              <w:bottom w:val="nil"/>
            </w:tcBorders>
          </w:tcPr>
          <w:p w:rsidR="000952B5" w:rsidRDefault="000952B5" w:rsidP="00A5316C">
            <w:pPr>
              <w:pStyle w:val="miniTableText"/>
            </w:pPr>
            <w:r>
              <w:t>getAuthType</w:t>
            </w:r>
          </w:p>
        </w:tc>
        <w:tc>
          <w:tcPr>
            <w:tcW w:w="1000" w:type="pct"/>
            <w:tcBorders>
              <w:top w:val="double" w:sz="4" w:space="0" w:color="auto"/>
              <w:bottom w:val="nil"/>
              <w:right w:val="nil"/>
            </w:tcBorders>
          </w:tcPr>
          <w:p w:rsidR="000952B5" w:rsidRDefault="000952B5" w:rsidP="00A5316C">
            <w:pPr>
              <w:pStyle w:val="miniTableText"/>
            </w:pPr>
            <w:r>
              <w:t>getAuthType</w:t>
            </w:r>
          </w:p>
        </w:tc>
      </w:tr>
      <w:tr w:rsidR="000952B5" w:rsidTr="00165CC8">
        <w:tc>
          <w:tcPr>
            <w:tcW w:w="1000" w:type="pct"/>
            <w:tcBorders>
              <w:top w:val="nil"/>
              <w:left w:val="nil"/>
              <w:bottom w:val="nil"/>
            </w:tcBorders>
          </w:tcPr>
          <w:p w:rsidR="000952B5" w:rsidRDefault="000952B5" w:rsidP="00A5316C">
            <w:pPr>
              <w:pStyle w:val="miniTableText"/>
            </w:pPr>
            <w:r>
              <w:t>getContextPath</w:t>
            </w:r>
          </w:p>
        </w:tc>
        <w:tc>
          <w:tcPr>
            <w:tcW w:w="1000" w:type="pct"/>
            <w:tcBorders>
              <w:top w:val="nil"/>
              <w:bottom w:val="nil"/>
            </w:tcBorders>
          </w:tcPr>
          <w:p w:rsidR="000952B5" w:rsidRDefault="000952B5" w:rsidP="00A5316C">
            <w:pPr>
              <w:pStyle w:val="miniTableText"/>
            </w:pPr>
            <w:r>
              <w:t>getContextPath</w:t>
            </w:r>
          </w:p>
        </w:tc>
        <w:tc>
          <w:tcPr>
            <w:tcW w:w="1000" w:type="pct"/>
            <w:tcBorders>
              <w:top w:val="nil"/>
              <w:bottom w:val="nil"/>
            </w:tcBorders>
          </w:tcPr>
          <w:p w:rsidR="000952B5" w:rsidRDefault="000952B5" w:rsidP="00A5316C">
            <w:pPr>
              <w:pStyle w:val="miniTableText"/>
            </w:pPr>
            <w:r>
              <w:t>getContextPath</w:t>
            </w:r>
          </w:p>
        </w:tc>
        <w:tc>
          <w:tcPr>
            <w:tcW w:w="1000" w:type="pct"/>
            <w:tcBorders>
              <w:top w:val="nil"/>
              <w:bottom w:val="nil"/>
            </w:tcBorders>
          </w:tcPr>
          <w:p w:rsidR="000952B5" w:rsidRDefault="000952B5" w:rsidP="00A5316C">
            <w:pPr>
              <w:pStyle w:val="miniTableText"/>
            </w:pPr>
            <w:r>
              <w:t>getContextPath</w:t>
            </w:r>
          </w:p>
        </w:tc>
        <w:tc>
          <w:tcPr>
            <w:tcW w:w="1000" w:type="pct"/>
            <w:tcBorders>
              <w:top w:val="nil"/>
              <w:bottom w:val="nil"/>
              <w:right w:val="nil"/>
            </w:tcBorders>
          </w:tcPr>
          <w:p w:rsidR="000952B5" w:rsidRDefault="000952B5" w:rsidP="00A5316C">
            <w:pPr>
              <w:pStyle w:val="miniTableText"/>
            </w:pPr>
            <w:r>
              <w:t>getContextPath</w:t>
            </w:r>
          </w:p>
        </w:tc>
      </w:tr>
      <w:tr w:rsidR="000952B5" w:rsidTr="00165CC8">
        <w:tc>
          <w:tcPr>
            <w:tcW w:w="1000" w:type="pct"/>
            <w:tcBorders>
              <w:top w:val="nil"/>
              <w:left w:val="nil"/>
              <w:bottom w:val="nil"/>
            </w:tcBorders>
          </w:tcPr>
          <w:p w:rsidR="000952B5" w:rsidRDefault="000952B5" w:rsidP="00A5316C">
            <w:pPr>
              <w:pStyle w:val="miniTableText"/>
            </w:pPr>
            <w:r>
              <w:t>getCookies</w:t>
            </w:r>
          </w:p>
        </w:tc>
        <w:tc>
          <w:tcPr>
            <w:tcW w:w="1000" w:type="pct"/>
            <w:tcBorders>
              <w:top w:val="nil"/>
              <w:bottom w:val="nil"/>
            </w:tcBorders>
          </w:tcPr>
          <w:p w:rsidR="000952B5" w:rsidRDefault="000952B5" w:rsidP="00A5316C">
            <w:pPr>
              <w:pStyle w:val="miniTableText"/>
            </w:pPr>
            <w:r>
              <w:t>getCookies</w:t>
            </w:r>
          </w:p>
        </w:tc>
        <w:tc>
          <w:tcPr>
            <w:tcW w:w="1000" w:type="pct"/>
            <w:tcBorders>
              <w:top w:val="nil"/>
              <w:bottom w:val="nil"/>
            </w:tcBorders>
          </w:tcPr>
          <w:p w:rsidR="000952B5" w:rsidRDefault="000952B5" w:rsidP="00A5316C">
            <w:pPr>
              <w:pStyle w:val="miniTableText"/>
            </w:pPr>
            <w:r>
              <w:t>getCookies</w:t>
            </w:r>
          </w:p>
        </w:tc>
        <w:tc>
          <w:tcPr>
            <w:tcW w:w="1000" w:type="pct"/>
            <w:tcBorders>
              <w:top w:val="nil"/>
              <w:bottom w:val="nil"/>
            </w:tcBorders>
          </w:tcPr>
          <w:p w:rsidR="000952B5" w:rsidRDefault="000952B5" w:rsidP="00A5316C">
            <w:pPr>
              <w:pStyle w:val="miniTableText"/>
            </w:pPr>
            <w:r>
              <w:t>getCookies</w:t>
            </w:r>
          </w:p>
        </w:tc>
        <w:tc>
          <w:tcPr>
            <w:tcW w:w="1000" w:type="pct"/>
            <w:tcBorders>
              <w:top w:val="nil"/>
              <w:bottom w:val="nil"/>
              <w:right w:val="nil"/>
            </w:tcBorders>
          </w:tcPr>
          <w:p w:rsidR="000952B5" w:rsidRDefault="000952B5" w:rsidP="00A5316C">
            <w:pPr>
              <w:pStyle w:val="miniTableText"/>
            </w:pPr>
            <w:r>
              <w:t>getCookies</w:t>
            </w:r>
          </w:p>
        </w:tc>
      </w:tr>
      <w:tr w:rsidR="000952B5" w:rsidTr="00165CC8">
        <w:tc>
          <w:tcPr>
            <w:tcW w:w="1000" w:type="pct"/>
            <w:tcBorders>
              <w:top w:val="nil"/>
              <w:left w:val="nil"/>
              <w:bottom w:val="nil"/>
            </w:tcBorders>
          </w:tcPr>
          <w:p w:rsidR="000952B5" w:rsidRDefault="000952B5" w:rsidP="00A5316C">
            <w:pPr>
              <w:pStyle w:val="miniTableText"/>
            </w:pPr>
            <w:r>
              <w:t>getDateHeader</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right w:val="nil"/>
            </w:tcBorders>
          </w:tcPr>
          <w:p w:rsidR="000952B5" w:rsidRDefault="000952B5" w:rsidP="00A5316C">
            <w:pPr>
              <w:pStyle w:val="miniTableText"/>
            </w:pPr>
            <w:r>
              <w:t>getProperties</w:t>
            </w:r>
          </w:p>
        </w:tc>
      </w:tr>
      <w:tr w:rsidR="000952B5" w:rsidTr="00165CC8">
        <w:tc>
          <w:tcPr>
            <w:tcW w:w="1000" w:type="pct"/>
            <w:tcBorders>
              <w:top w:val="nil"/>
              <w:left w:val="nil"/>
              <w:bottom w:val="nil"/>
            </w:tcBorders>
          </w:tcPr>
          <w:p w:rsidR="000952B5" w:rsidRDefault="000952B5" w:rsidP="00A5316C">
            <w:pPr>
              <w:pStyle w:val="miniTableText"/>
            </w:pPr>
            <w:r>
              <w:t>getHeader</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right w:val="nil"/>
            </w:tcBorders>
          </w:tcPr>
          <w:p w:rsidR="000952B5" w:rsidRDefault="000952B5" w:rsidP="00A5316C">
            <w:pPr>
              <w:pStyle w:val="miniTableText"/>
            </w:pPr>
            <w:r>
              <w:t>getProperties</w:t>
            </w:r>
          </w:p>
        </w:tc>
      </w:tr>
      <w:tr w:rsidR="000952B5" w:rsidTr="00165CC8">
        <w:tc>
          <w:tcPr>
            <w:tcW w:w="1000" w:type="pct"/>
            <w:tcBorders>
              <w:top w:val="nil"/>
              <w:left w:val="nil"/>
              <w:bottom w:val="nil"/>
            </w:tcBorders>
          </w:tcPr>
          <w:p w:rsidR="000952B5" w:rsidRDefault="000952B5" w:rsidP="00A5316C">
            <w:pPr>
              <w:pStyle w:val="miniTableText"/>
            </w:pPr>
            <w:r>
              <w:t>getHeaderNames</w:t>
            </w:r>
          </w:p>
        </w:tc>
        <w:tc>
          <w:tcPr>
            <w:tcW w:w="1000" w:type="pct"/>
            <w:tcBorders>
              <w:top w:val="nil"/>
              <w:bottom w:val="nil"/>
            </w:tcBorders>
          </w:tcPr>
          <w:p w:rsidR="000952B5" w:rsidRDefault="000952B5" w:rsidP="00A5316C">
            <w:pPr>
              <w:pStyle w:val="miniTableText"/>
            </w:pPr>
            <w:r>
              <w:t>getPropertyNames</w:t>
            </w:r>
          </w:p>
        </w:tc>
        <w:tc>
          <w:tcPr>
            <w:tcW w:w="1000" w:type="pct"/>
            <w:tcBorders>
              <w:top w:val="nil"/>
              <w:bottom w:val="nil"/>
            </w:tcBorders>
          </w:tcPr>
          <w:p w:rsidR="000952B5" w:rsidRDefault="000952B5" w:rsidP="00A5316C">
            <w:pPr>
              <w:pStyle w:val="miniTableText"/>
            </w:pPr>
            <w:r>
              <w:t>getPropertyNames</w:t>
            </w:r>
          </w:p>
        </w:tc>
        <w:tc>
          <w:tcPr>
            <w:tcW w:w="1000" w:type="pct"/>
            <w:tcBorders>
              <w:top w:val="nil"/>
              <w:bottom w:val="nil"/>
            </w:tcBorders>
          </w:tcPr>
          <w:p w:rsidR="000952B5" w:rsidRDefault="000952B5" w:rsidP="00A5316C">
            <w:pPr>
              <w:pStyle w:val="miniTableText"/>
            </w:pPr>
            <w:r>
              <w:t>getPropertyNames</w:t>
            </w:r>
          </w:p>
        </w:tc>
        <w:tc>
          <w:tcPr>
            <w:tcW w:w="1000" w:type="pct"/>
            <w:tcBorders>
              <w:top w:val="nil"/>
              <w:bottom w:val="nil"/>
              <w:right w:val="nil"/>
            </w:tcBorders>
          </w:tcPr>
          <w:p w:rsidR="000952B5" w:rsidRDefault="000952B5" w:rsidP="00A5316C">
            <w:pPr>
              <w:pStyle w:val="miniTableText"/>
            </w:pPr>
            <w:r>
              <w:t>getPropertyNames</w:t>
            </w:r>
          </w:p>
        </w:tc>
      </w:tr>
      <w:tr w:rsidR="000952B5" w:rsidTr="00165CC8">
        <w:tc>
          <w:tcPr>
            <w:tcW w:w="1000" w:type="pct"/>
            <w:tcBorders>
              <w:top w:val="nil"/>
              <w:left w:val="nil"/>
              <w:bottom w:val="nil"/>
            </w:tcBorders>
          </w:tcPr>
          <w:p w:rsidR="000952B5" w:rsidRDefault="000952B5" w:rsidP="00A5316C">
            <w:pPr>
              <w:pStyle w:val="miniTableText"/>
            </w:pPr>
            <w:r>
              <w:t>getHeaders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right w:val="nil"/>
            </w:tcBorders>
          </w:tcPr>
          <w:p w:rsidR="000952B5" w:rsidRDefault="000952B5" w:rsidP="00A5316C">
            <w:pPr>
              <w:pStyle w:val="miniTableText"/>
            </w:pPr>
            <w:r>
              <w:t>getProperties</w:t>
            </w:r>
          </w:p>
        </w:tc>
      </w:tr>
      <w:tr w:rsidR="000952B5" w:rsidTr="00165CC8">
        <w:tc>
          <w:tcPr>
            <w:tcW w:w="1000" w:type="pct"/>
            <w:tcBorders>
              <w:top w:val="nil"/>
              <w:left w:val="nil"/>
              <w:bottom w:val="nil"/>
            </w:tcBorders>
          </w:tcPr>
          <w:p w:rsidR="000952B5" w:rsidRDefault="000952B5" w:rsidP="00A5316C">
            <w:pPr>
              <w:pStyle w:val="miniTableText"/>
            </w:pPr>
            <w:r>
              <w:t>getIntHeader</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tcBorders>
          </w:tcPr>
          <w:p w:rsidR="000952B5" w:rsidRDefault="000952B5" w:rsidP="00A5316C">
            <w:pPr>
              <w:pStyle w:val="miniTableText"/>
            </w:pPr>
            <w:r>
              <w:t>getProperties</w:t>
            </w:r>
          </w:p>
        </w:tc>
        <w:tc>
          <w:tcPr>
            <w:tcW w:w="1000" w:type="pct"/>
            <w:tcBorders>
              <w:top w:val="nil"/>
              <w:bottom w:val="nil"/>
              <w:right w:val="nil"/>
            </w:tcBorders>
          </w:tcPr>
          <w:p w:rsidR="000952B5" w:rsidRDefault="000952B5" w:rsidP="00A5316C">
            <w:pPr>
              <w:pStyle w:val="miniTableText"/>
            </w:pPr>
            <w:r>
              <w:t>getProperties</w:t>
            </w:r>
          </w:p>
        </w:tc>
      </w:tr>
      <w:tr w:rsidR="000952B5" w:rsidTr="00165CC8">
        <w:tc>
          <w:tcPr>
            <w:tcW w:w="1000" w:type="pct"/>
            <w:tcBorders>
              <w:top w:val="nil"/>
              <w:left w:val="nil"/>
              <w:bottom w:val="nil"/>
            </w:tcBorders>
          </w:tcPr>
          <w:p w:rsidR="000952B5" w:rsidRDefault="000952B5" w:rsidP="00A5316C">
            <w:pPr>
              <w:pStyle w:val="miniTableText"/>
            </w:pPr>
            <w:r>
              <w:t>getMethod</w:t>
            </w:r>
          </w:p>
        </w:tc>
        <w:tc>
          <w:tcPr>
            <w:tcW w:w="1000" w:type="pct"/>
            <w:tcBorders>
              <w:top w:val="nil"/>
              <w:bottom w:val="nil"/>
            </w:tcBorders>
          </w:tcPr>
          <w:p w:rsidR="000952B5" w:rsidRDefault="000952B5" w:rsidP="00A5316C">
            <w:pPr>
              <w:pStyle w:val="miniTableText"/>
            </w:pPr>
            <w:r>
              <w:t>getMethod</w:t>
            </w:r>
          </w:p>
        </w:tc>
        <w:tc>
          <w:tcPr>
            <w:tcW w:w="1000" w:type="pct"/>
            <w:tcBorders>
              <w:top w:val="nil"/>
              <w:bottom w:val="nil"/>
            </w:tcBorders>
          </w:tcPr>
          <w:p w:rsidR="000952B5" w:rsidRDefault="000952B5" w:rsidP="00A5316C">
            <w:pPr>
              <w:pStyle w:val="miniTableText"/>
            </w:pPr>
            <w:r>
              <w:t>getMethod</w:t>
            </w:r>
          </w:p>
        </w:tc>
        <w:tc>
          <w:tcPr>
            <w:tcW w:w="1000" w:type="pct"/>
            <w:tcBorders>
              <w:top w:val="nil"/>
              <w:bottom w:val="nil"/>
            </w:tcBorders>
          </w:tcPr>
          <w:p w:rsidR="000952B5" w:rsidRDefault="000952B5" w:rsidP="00A5316C">
            <w:pPr>
              <w:pStyle w:val="miniTableText"/>
            </w:pPr>
            <w:r>
              <w:t>‘GET’</w:t>
            </w:r>
          </w:p>
        </w:tc>
        <w:tc>
          <w:tcPr>
            <w:tcW w:w="1000" w:type="pct"/>
            <w:tcBorders>
              <w:top w:val="nil"/>
              <w:bottom w:val="nil"/>
              <w:right w:val="nil"/>
            </w:tcBorders>
          </w:tcPr>
          <w:p w:rsidR="000952B5" w:rsidRDefault="000952B5" w:rsidP="00A5316C">
            <w:pPr>
              <w:pStyle w:val="miniTableText"/>
            </w:pPr>
            <w:r>
              <w:t>getMethod</w:t>
            </w:r>
          </w:p>
        </w:tc>
      </w:tr>
      <w:tr w:rsidR="000952B5" w:rsidRPr="00542562" w:rsidTr="005D68E2">
        <w:tc>
          <w:tcPr>
            <w:tcW w:w="1000" w:type="pct"/>
            <w:tcBorders>
              <w:top w:val="nil"/>
              <w:left w:val="nil"/>
              <w:bottom w:val="nil"/>
            </w:tcBorders>
          </w:tcPr>
          <w:p w:rsidR="000952B5" w:rsidRDefault="000952B5" w:rsidP="00A5316C">
            <w:pPr>
              <w:pStyle w:val="miniTableText"/>
            </w:pPr>
            <w:r>
              <w:t>getPathInfo</w:t>
            </w:r>
          </w:p>
        </w:tc>
        <w:tc>
          <w:tcPr>
            <w:tcW w:w="1000" w:type="pct"/>
            <w:tcBorders>
              <w:top w:val="nil"/>
              <w:bottom w:val="nil"/>
            </w:tcBorders>
          </w:tcPr>
          <w:p w:rsidR="000952B5" w:rsidRPr="00C919DE" w:rsidRDefault="00B32510" w:rsidP="00A5316C">
            <w:pPr>
              <w:pStyle w:val="miniTableText"/>
              <w:rPr>
                <w:szCs w:val="20"/>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right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0952B5" w:rsidRPr="00542562" w:rsidTr="005D68E2">
        <w:tc>
          <w:tcPr>
            <w:tcW w:w="1000" w:type="pct"/>
            <w:tcBorders>
              <w:top w:val="nil"/>
              <w:left w:val="nil"/>
              <w:bottom w:val="nil"/>
            </w:tcBorders>
          </w:tcPr>
          <w:p w:rsidR="000952B5" w:rsidRDefault="000952B5" w:rsidP="00A5316C">
            <w:pPr>
              <w:pStyle w:val="miniTableText"/>
            </w:pPr>
            <w:r>
              <w:t>getPathTranslated</w:t>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right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0952B5" w:rsidRPr="00542562" w:rsidTr="005D68E2">
        <w:tc>
          <w:tcPr>
            <w:tcW w:w="1000" w:type="pct"/>
            <w:tcBorders>
              <w:top w:val="nil"/>
              <w:left w:val="nil"/>
              <w:bottom w:val="nil"/>
            </w:tcBorders>
          </w:tcPr>
          <w:p w:rsidR="000952B5" w:rsidRDefault="000952B5" w:rsidP="00A5316C">
            <w:pPr>
              <w:pStyle w:val="miniTableText"/>
            </w:pPr>
            <w:r>
              <w:t>getQueryString</w:t>
            </w:r>
          </w:p>
        </w:tc>
        <w:tc>
          <w:tcPr>
            <w:tcW w:w="1000" w:type="pct"/>
            <w:tcBorders>
              <w:top w:val="nil"/>
              <w:bottom w:val="nil"/>
            </w:tcBorders>
          </w:tcPr>
          <w:p w:rsidR="000952B5" w:rsidRPr="00C919DE" w:rsidRDefault="00B32510" w:rsidP="00A5316C">
            <w:pPr>
              <w:pStyle w:val="miniTableText"/>
              <w:rPr>
                <w:szCs w:val="20"/>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right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0952B5" w:rsidTr="00053504">
        <w:tc>
          <w:tcPr>
            <w:tcW w:w="1000" w:type="pct"/>
            <w:tcBorders>
              <w:top w:val="nil"/>
              <w:left w:val="nil"/>
              <w:bottom w:val="nil"/>
            </w:tcBorders>
          </w:tcPr>
          <w:p w:rsidR="000952B5" w:rsidRDefault="000952B5" w:rsidP="00A5316C">
            <w:pPr>
              <w:pStyle w:val="miniTableText"/>
            </w:pPr>
            <w:r>
              <w:t>getRemoteUser</w:t>
            </w:r>
          </w:p>
        </w:tc>
        <w:tc>
          <w:tcPr>
            <w:tcW w:w="1000" w:type="pct"/>
            <w:tcBorders>
              <w:top w:val="nil"/>
              <w:bottom w:val="nil"/>
            </w:tcBorders>
          </w:tcPr>
          <w:p w:rsidR="000952B5" w:rsidRDefault="000952B5" w:rsidP="00A5316C">
            <w:pPr>
              <w:pStyle w:val="miniTableText"/>
            </w:pPr>
            <w:r>
              <w:t>getRemoteUser</w:t>
            </w:r>
          </w:p>
        </w:tc>
        <w:tc>
          <w:tcPr>
            <w:tcW w:w="1000" w:type="pct"/>
            <w:tcBorders>
              <w:top w:val="nil"/>
              <w:bottom w:val="nil"/>
            </w:tcBorders>
          </w:tcPr>
          <w:p w:rsidR="000952B5" w:rsidRDefault="000952B5" w:rsidP="00A5316C">
            <w:pPr>
              <w:pStyle w:val="miniTableText"/>
            </w:pPr>
            <w:r>
              <w:t>getRemoteUser</w:t>
            </w:r>
          </w:p>
        </w:tc>
        <w:tc>
          <w:tcPr>
            <w:tcW w:w="1000" w:type="pct"/>
            <w:tcBorders>
              <w:top w:val="nil"/>
              <w:bottom w:val="nil"/>
            </w:tcBorders>
          </w:tcPr>
          <w:p w:rsidR="000952B5" w:rsidRDefault="000952B5" w:rsidP="00A5316C">
            <w:pPr>
              <w:pStyle w:val="miniTableText"/>
            </w:pPr>
            <w:r>
              <w:t>getRemoteUser</w:t>
            </w:r>
          </w:p>
        </w:tc>
        <w:tc>
          <w:tcPr>
            <w:tcW w:w="1000" w:type="pct"/>
            <w:tcBorders>
              <w:top w:val="nil"/>
              <w:bottom w:val="nil"/>
              <w:right w:val="nil"/>
            </w:tcBorders>
          </w:tcPr>
          <w:p w:rsidR="000952B5" w:rsidRDefault="000952B5" w:rsidP="00A5316C">
            <w:pPr>
              <w:pStyle w:val="miniTableText"/>
            </w:pPr>
            <w:r>
              <w:t>getRemoteUser</w:t>
            </w:r>
          </w:p>
        </w:tc>
      </w:tr>
      <w:tr w:rsidR="000952B5" w:rsidTr="00053504">
        <w:tc>
          <w:tcPr>
            <w:tcW w:w="1000" w:type="pct"/>
            <w:tcBorders>
              <w:top w:val="nil"/>
              <w:left w:val="nil"/>
              <w:bottom w:val="nil"/>
            </w:tcBorders>
          </w:tcPr>
          <w:p w:rsidR="000952B5" w:rsidRDefault="000952B5" w:rsidP="00A5316C">
            <w:pPr>
              <w:pStyle w:val="miniTableText"/>
            </w:pPr>
            <w:r>
              <w:t>getRequestedSessionId</w:t>
            </w:r>
          </w:p>
        </w:tc>
        <w:tc>
          <w:tcPr>
            <w:tcW w:w="1000" w:type="pct"/>
            <w:tcBorders>
              <w:top w:val="nil"/>
              <w:bottom w:val="nil"/>
            </w:tcBorders>
          </w:tcPr>
          <w:p w:rsidR="000952B5" w:rsidRDefault="000952B5" w:rsidP="00A5316C">
            <w:pPr>
              <w:pStyle w:val="miniTableText"/>
            </w:pPr>
            <w:r>
              <w:t>getRequestedSessionId</w:t>
            </w:r>
          </w:p>
        </w:tc>
        <w:tc>
          <w:tcPr>
            <w:tcW w:w="1000" w:type="pct"/>
            <w:tcBorders>
              <w:top w:val="nil"/>
              <w:bottom w:val="nil"/>
            </w:tcBorders>
          </w:tcPr>
          <w:p w:rsidR="000952B5" w:rsidRDefault="000952B5" w:rsidP="00A5316C">
            <w:pPr>
              <w:pStyle w:val="miniTableText"/>
            </w:pPr>
            <w:r>
              <w:t>getRequestedSessionId</w:t>
            </w:r>
          </w:p>
        </w:tc>
        <w:tc>
          <w:tcPr>
            <w:tcW w:w="1000" w:type="pct"/>
            <w:tcBorders>
              <w:top w:val="nil"/>
              <w:bottom w:val="nil"/>
            </w:tcBorders>
          </w:tcPr>
          <w:p w:rsidR="000952B5" w:rsidRDefault="000952B5" w:rsidP="00A5316C">
            <w:pPr>
              <w:pStyle w:val="miniTableText"/>
            </w:pPr>
            <w:r>
              <w:t>getRequestedSessionId</w:t>
            </w:r>
          </w:p>
        </w:tc>
        <w:tc>
          <w:tcPr>
            <w:tcW w:w="1000" w:type="pct"/>
            <w:tcBorders>
              <w:top w:val="nil"/>
              <w:bottom w:val="nil"/>
              <w:right w:val="nil"/>
            </w:tcBorders>
          </w:tcPr>
          <w:p w:rsidR="000952B5" w:rsidRDefault="000952B5" w:rsidP="00A5316C">
            <w:pPr>
              <w:pStyle w:val="miniTableText"/>
            </w:pPr>
            <w:r>
              <w:t>getRequestedSessionId</w:t>
            </w:r>
          </w:p>
        </w:tc>
      </w:tr>
      <w:tr w:rsidR="000952B5" w:rsidRPr="00542562" w:rsidTr="005D68E2">
        <w:tc>
          <w:tcPr>
            <w:tcW w:w="1000" w:type="pct"/>
            <w:tcBorders>
              <w:top w:val="nil"/>
              <w:left w:val="nil"/>
              <w:bottom w:val="nil"/>
            </w:tcBorders>
          </w:tcPr>
          <w:p w:rsidR="000952B5" w:rsidRDefault="000952B5" w:rsidP="00A5316C">
            <w:pPr>
              <w:pStyle w:val="miniTableText"/>
            </w:pPr>
            <w:r>
              <w:t>getRequestURI</w:t>
            </w:r>
          </w:p>
        </w:tc>
        <w:tc>
          <w:tcPr>
            <w:tcW w:w="1000" w:type="pct"/>
            <w:tcBorders>
              <w:top w:val="nil"/>
              <w:bottom w:val="nil"/>
            </w:tcBorders>
          </w:tcPr>
          <w:p w:rsidR="000952B5" w:rsidRPr="00B32510" w:rsidRDefault="00B32510" w:rsidP="00A5316C">
            <w:pPr>
              <w:pStyle w:val="miniTableText"/>
              <w:rPr>
                <w:szCs w:val="20"/>
                <w:lang w:val="en-US"/>
              </w:rPr>
            </w:pPr>
            <w:r w:rsidRPr="00B32510">
              <w:rPr>
                <w:szCs w:val="20"/>
                <w:lang w:val="en-US"/>
              </w:rPr>
              <w:t>Path and query string</w:t>
            </w:r>
            <w:bookmarkStart w:id="1481" w:name="_Ref427911183"/>
            <w:r>
              <w:rPr>
                <w:rStyle w:val="FootnoteReference"/>
                <w:szCs w:val="20"/>
                <w:lang w:val="en-US"/>
              </w:rPr>
              <w:footnoteReference w:id="26"/>
            </w:r>
            <w:bookmarkEnd w:id="1481"/>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right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0952B5" w:rsidTr="00053504">
        <w:tc>
          <w:tcPr>
            <w:tcW w:w="1000" w:type="pct"/>
            <w:tcBorders>
              <w:top w:val="nil"/>
              <w:left w:val="nil"/>
              <w:bottom w:val="nil"/>
            </w:tcBorders>
          </w:tcPr>
          <w:p w:rsidR="000952B5" w:rsidRDefault="000952B5" w:rsidP="00A5316C">
            <w:pPr>
              <w:pStyle w:val="miniTableText"/>
            </w:pPr>
            <w:r>
              <w:t>getRequestURL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RPr="00542562" w:rsidTr="005D68E2">
        <w:tc>
          <w:tcPr>
            <w:tcW w:w="1000" w:type="pct"/>
            <w:tcBorders>
              <w:top w:val="nil"/>
              <w:left w:val="nil"/>
              <w:bottom w:val="nil"/>
            </w:tcBorders>
          </w:tcPr>
          <w:p w:rsidR="000952B5" w:rsidRDefault="000952B5" w:rsidP="00A5316C">
            <w:pPr>
              <w:pStyle w:val="miniTableText"/>
            </w:pPr>
            <w:r>
              <w:t>getServletPath</w:t>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tcBorders>
              <w:top w:val="nil"/>
              <w:bottom w:val="nil"/>
              <w:right w:val="nil"/>
            </w:tcBorders>
          </w:tcPr>
          <w:p w:rsidR="000952B5" w:rsidRPr="0009415E" w:rsidRDefault="00B32510" w:rsidP="00A5316C">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w:instrText>
            </w:r>
            <w:r w:rsidR="00A5316C">
              <w:rPr>
                <w:szCs w:val="20"/>
                <w:lang w:val="en-US"/>
              </w:rPr>
              <w:instrText xml:space="preserve">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0952B5" w:rsidTr="005D68E2">
        <w:tc>
          <w:tcPr>
            <w:tcW w:w="1000" w:type="pct"/>
            <w:tcBorders>
              <w:top w:val="nil"/>
              <w:left w:val="nil"/>
              <w:bottom w:val="nil"/>
            </w:tcBorders>
          </w:tcPr>
          <w:p w:rsidR="000952B5" w:rsidRDefault="000952B5" w:rsidP="00A5316C">
            <w:pPr>
              <w:pStyle w:val="miniTableText"/>
            </w:pPr>
            <w:r>
              <w:t>getSession</w:t>
            </w:r>
          </w:p>
        </w:tc>
        <w:tc>
          <w:tcPr>
            <w:tcW w:w="1000" w:type="pct"/>
            <w:tcBorders>
              <w:top w:val="nil"/>
              <w:bottom w:val="nil"/>
            </w:tcBorders>
          </w:tcPr>
          <w:p w:rsidR="000952B5" w:rsidRDefault="000952B5" w:rsidP="00AC098D">
            <w:pPr>
              <w:pStyle w:val="miniTableText"/>
            </w:pPr>
            <w:r>
              <w:t>getPortletSession</w:t>
            </w:r>
            <w:bookmarkStart w:id="1482" w:name="_Ref427928163"/>
            <w:r w:rsidR="00AC098D">
              <w:rPr>
                <w:rStyle w:val="FootnoteReference"/>
              </w:rPr>
              <w:footnoteReference w:id="27"/>
            </w:r>
            <w:bookmarkEnd w:id="1482"/>
          </w:p>
        </w:tc>
        <w:tc>
          <w:tcPr>
            <w:tcW w:w="1000" w:type="pct"/>
            <w:tcBorders>
              <w:top w:val="nil"/>
              <w:bottom w:val="nil"/>
            </w:tcBorders>
          </w:tcPr>
          <w:p w:rsidR="000952B5" w:rsidRDefault="000952B5" w:rsidP="00D918DE">
            <w:pPr>
              <w:pStyle w:val="miniTableText"/>
            </w:pPr>
            <w:r>
              <w:t>getPortletSession</w:t>
            </w:r>
            <w:r w:rsidR="00AC098D">
              <w:fldChar w:fldCharType="begin"/>
            </w:r>
            <w:r w:rsidR="00AC098D">
              <w:instrText xml:space="preserve"> NOTEREF _Ref427928163 \f \h </w:instrText>
            </w:r>
            <w:r w:rsidR="006B4972">
              <w:instrText xml:space="preserve"> \* MERGEFORMAT </w:instrText>
            </w:r>
            <w:r w:rsidR="00AC098D">
              <w:fldChar w:fldCharType="separate"/>
            </w:r>
            <w:r w:rsidR="003B17E8" w:rsidRPr="003B17E8">
              <w:rPr>
                <w:rStyle w:val="FootnoteReference"/>
              </w:rPr>
              <w:t>27</w:t>
            </w:r>
            <w:r w:rsidR="00AC098D">
              <w:fldChar w:fldCharType="end"/>
            </w:r>
          </w:p>
        </w:tc>
        <w:tc>
          <w:tcPr>
            <w:tcW w:w="1000" w:type="pct"/>
            <w:tcBorders>
              <w:top w:val="nil"/>
              <w:bottom w:val="nil"/>
            </w:tcBorders>
          </w:tcPr>
          <w:p w:rsidR="000952B5" w:rsidRDefault="00AC098D" w:rsidP="00D918DE">
            <w:pPr>
              <w:pStyle w:val="miniTableText"/>
            </w:pPr>
            <w:r>
              <w:t>getPortletSession</w:t>
            </w:r>
            <w:r>
              <w:fldChar w:fldCharType="begin"/>
            </w:r>
            <w:r>
              <w:instrText xml:space="preserve"> NOTEREF _Ref427928163 \f \h </w:instrText>
            </w:r>
            <w:r w:rsidR="006B4972">
              <w:instrText xml:space="preserve"> \* MERGEFORMAT </w:instrText>
            </w:r>
            <w:r>
              <w:fldChar w:fldCharType="separate"/>
            </w:r>
            <w:r w:rsidR="003B17E8" w:rsidRPr="003B17E8">
              <w:rPr>
                <w:rStyle w:val="FootnoteReference"/>
              </w:rPr>
              <w:t>27</w:t>
            </w:r>
            <w:r>
              <w:fldChar w:fldCharType="end"/>
            </w:r>
          </w:p>
        </w:tc>
        <w:tc>
          <w:tcPr>
            <w:tcW w:w="1000" w:type="pct"/>
            <w:tcBorders>
              <w:top w:val="nil"/>
              <w:bottom w:val="nil"/>
              <w:right w:val="nil"/>
            </w:tcBorders>
          </w:tcPr>
          <w:p w:rsidR="000952B5" w:rsidRDefault="00AC098D" w:rsidP="00A5316C">
            <w:pPr>
              <w:pStyle w:val="miniTableText"/>
            </w:pPr>
            <w:r>
              <w:t>getPortletSession</w:t>
            </w:r>
            <w:r>
              <w:fldChar w:fldCharType="begin"/>
            </w:r>
            <w:r>
              <w:instrText xml:space="preserve"> NOTEREF _Ref427928163 \f \h </w:instrText>
            </w:r>
            <w:r w:rsidR="006B4972">
              <w:instrText xml:space="preserve"> \* MERGEFORMAT </w:instrText>
            </w:r>
            <w:r>
              <w:fldChar w:fldCharType="separate"/>
            </w:r>
            <w:r w:rsidR="003B17E8" w:rsidRPr="003B17E8">
              <w:rPr>
                <w:rStyle w:val="FootnoteReference"/>
              </w:rPr>
              <w:t>27</w:t>
            </w:r>
            <w:r>
              <w:fldChar w:fldCharType="end"/>
            </w:r>
          </w:p>
        </w:tc>
      </w:tr>
      <w:tr w:rsidR="000952B5" w:rsidTr="00053504">
        <w:tc>
          <w:tcPr>
            <w:tcW w:w="1000" w:type="pct"/>
            <w:tcBorders>
              <w:top w:val="nil"/>
              <w:left w:val="nil"/>
              <w:bottom w:val="nil"/>
            </w:tcBorders>
          </w:tcPr>
          <w:p w:rsidR="000952B5" w:rsidRDefault="000952B5" w:rsidP="00A5316C">
            <w:pPr>
              <w:pStyle w:val="miniTableText"/>
            </w:pPr>
            <w:r>
              <w:t>getUserPrincipal</w:t>
            </w:r>
          </w:p>
        </w:tc>
        <w:tc>
          <w:tcPr>
            <w:tcW w:w="1000" w:type="pct"/>
            <w:tcBorders>
              <w:top w:val="nil"/>
              <w:bottom w:val="nil"/>
            </w:tcBorders>
          </w:tcPr>
          <w:p w:rsidR="000952B5" w:rsidRDefault="000952B5" w:rsidP="00A5316C">
            <w:pPr>
              <w:pStyle w:val="miniTableText"/>
            </w:pPr>
            <w:r>
              <w:t>getUserPrincipal</w:t>
            </w:r>
          </w:p>
        </w:tc>
        <w:tc>
          <w:tcPr>
            <w:tcW w:w="1000" w:type="pct"/>
            <w:tcBorders>
              <w:top w:val="nil"/>
              <w:bottom w:val="nil"/>
            </w:tcBorders>
          </w:tcPr>
          <w:p w:rsidR="000952B5" w:rsidRDefault="000952B5" w:rsidP="00A5316C">
            <w:pPr>
              <w:pStyle w:val="miniTableText"/>
            </w:pPr>
            <w:r>
              <w:t>getUserPrincipal</w:t>
            </w:r>
          </w:p>
        </w:tc>
        <w:tc>
          <w:tcPr>
            <w:tcW w:w="1000" w:type="pct"/>
            <w:tcBorders>
              <w:top w:val="nil"/>
              <w:bottom w:val="nil"/>
            </w:tcBorders>
          </w:tcPr>
          <w:p w:rsidR="000952B5" w:rsidRDefault="000952B5" w:rsidP="00A5316C">
            <w:pPr>
              <w:pStyle w:val="miniTableText"/>
            </w:pPr>
            <w:r>
              <w:t>getUserPrincipal</w:t>
            </w:r>
          </w:p>
        </w:tc>
        <w:tc>
          <w:tcPr>
            <w:tcW w:w="1000" w:type="pct"/>
            <w:tcBorders>
              <w:top w:val="nil"/>
              <w:bottom w:val="nil"/>
              <w:right w:val="nil"/>
            </w:tcBorders>
          </w:tcPr>
          <w:p w:rsidR="000952B5" w:rsidRDefault="000952B5" w:rsidP="00A5316C">
            <w:pPr>
              <w:pStyle w:val="miniTableText"/>
            </w:pPr>
            <w:r>
              <w:t>getUserPrincipal</w:t>
            </w:r>
          </w:p>
        </w:tc>
      </w:tr>
      <w:tr w:rsidR="000952B5" w:rsidTr="005D68E2">
        <w:tc>
          <w:tcPr>
            <w:tcW w:w="1000" w:type="pct"/>
            <w:tcBorders>
              <w:top w:val="nil"/>
              <w:left w:val="nil"/>
              <w:bottom w:val="nil"/>
            </w:tcBorders>
          </w:tcPr>
          <w:p w:rsidR="000952B5" w:rsidRDefault="000952B5" w:rsidP="00A5316C">
            <w:pPr>
              <w:pStyle w:val="miniTableText"/>
            </w:pPr>
            <w:r>
              <w:t>isRequestedSessionIdFromCookie</w:t>
            </w:r>
          </w:p>
        </w:tc>
        <w:tc>
          <w:tcPr>
            <w:tcW w:w="1000" w:type="pct"/>
            <w:tcBorders>
              <w:top w:val="nil"/>
              <w:bottom w:val="nil"/>
            </w:tcBorders>
          </w:tcPr>
          <w:p w:rsidR="000952B5" w:rsidRDefault="000952B5" w:rsidP="00A5316C">
            <w:pPr>
              <w:pStyle w:val="miniTableText"/>
            </w:pPr>
            <w:r>
              <w:t>N/A</w:t>
            </w:r>
            <w:bookmarkStart w:id="1483" w:name="_Ref427911811"/>
            <w:r w:rsidR="00A5316C">
              <w:rPr>
                <w:rStyle w:val="FootnoteReference"/>
              </w:rPr>
              <w:footnoteReference w:id="28"/>
            </w:r>
            <w:bookmarkEnd w:id="1483"/>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right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r>
      <w:tr w:rsidR="000952B5" w:rsidTr="005D68E2">
        <w:tc>
          <w:tcPr>
            <w:tcW w:w="1000" w:type="pct"/>
            <w:tcBorders>
              <w:top w:val="nil"/>
              <w:left w:val="nil"/>
              <w:bottom w:val="nil"/>
            </w:tcBorders>
          </w:tcPr>
          <w:p w:rsidR="000952B5" w:rsidRDefault="000952B5" w:rsidP="00A5316C">
            <w:pPr>
              <w:pStyle w:val="miniTableText"/>
            </w:pPr>
            <w:r>
              <w:t>isRequestedSessionIdFromUrl</w:t>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right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r>
      <w:tr w:rsidR="000952B5" w:rsidTr="005D68E2">
        <w:tc>
          <w:tcPr>
            <w:tcW w:w="1000" w:type="pct"/>
            <w:tcBorders>
              <w:top w:val="nil"/>
              <w:left w:val="nil"/>
              <w:bottom w:val="nil"/>
            </w:tcBorders>
          </w:tcPr>
          <w:p w:rsidR="000952B5" w:rsidRDefault="000952B5" w:rsidP="00A5316C">
            <w:pPr>
              <w:pStyle w:val="miniTableText"/>
            </w:pPr>
            <w:r>
              <w:t>isRequestedSessionIdFromURL</w:t>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right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r>
      <w:tr w:rsidR="000952B5" w:rsidTr="002F53B2">
        <w:tc>
          <w:tcPr>
            <w:tcW w:w="1000" w:type="pct"/>
            <w:tcBorders>
              <w:top w:val="nil"/>
              <w:left w:val="nil"/>
              <w:bottom w:val="nil"/>
            </w:tcBorders>
          </w:tcPr>
          <w:p w:rsidR="000952B5" w:rsidRDefault="000952B5" w:rsidP="00A5316C">
            <w:pPr>
              <w:pStyle w:val="miniTableText"/>
            </w:pPr>
            <w:r>
              <w:t>isRequestedSessionIdValid</w:t>
            </w:r>
          </w:p>
        </w:tc>
        <w:tc>
          <w:tcPr>
            <w:tcW w:w="1000" w:type="pct"/>
            <w:tcBorders>
              <w:top w:val="nil"/>
              <w:bottom w:val="nil"/>
            </w:tcBorders>
          </w:tcPr>
          <w:p w:rsidR="000952B5" w:rsidRDefault="000952B5" w:rsidP="00A5316C">
            <w:pPr>
              <w:pStyle w:val="miniTableText"/>
            </w:pPr>
            <w:r>
              <w:t>isRequestedSessionIdValid</w:t>
            </w:r>
          </w:p>
        </w:tc>
        <w:tc>
          <w:tcPr>
            <w:tcW w:w="1000" w:type="pct"/>
            <w:tcBorders>
              <w:top w:val="nil"/>
              <w:bottom w:val="nil"/>
            </w:tcBorders>
          </w:tcPr>
          <w:p w:rsidR="000952B5" w:rsidRDefault="000952B5" w:rsidP="00A5316C">
            <w:pPr>
              <w:pStyle w:val="miniTableText"/>
            </w:pPr>
            <w:r>
              <w:t>isRequestedSessionIdValid</w:t>
            </w:r>
          </w:p>
        </w:tc>
        <w:tc>
          <w:tcPr>
            <w:tcW w:w="1000" w:type="pct"/>
            <w:tcBorders>
              <w:top w:val="nil"/>
              <w:bottom w:val="nil"/>
            </w:tcBorders>
          </w:tcPr>
          <w:p w:rsidR="000952B5" w:rsidRDefault="000952B5" w:rsidP="00A5316C">
            <w:pPr>
              <w:pStyle w:val="miniTableText"/>
            </w:pPr>
            <w:r>
              <w:t>isRequestedSessionIdValid</w:t>
            </w:r>
          </w:p>
        </w:tc>
        <w:tc>
          <w:tcPr>
            <w:tcW w:w="1000" w:type="pct"/>
            <w:tcBorders>
              <w:top w:val="nil"/>
              <w:bottom w:val="nil"/>
              <w:right w:val="nil"/>
            </w:tcBorders>
          </w:tcPr>
          <w:p w:rsidR="000952B5" w:rsidRDefault="000952B5" w:rsidP="00A5316C">
            <w:pPr>
              <w:pStyle w:val="miniTableText"/>
            </w:pPr>
            <w:r>
              <w:t>isRequestedSessionIdValid</w:t>
            </w:r>
          </w:p>
        </w:tc>
      </w:tr>
      <w:tr w:rsidR="000952B5" w:rsidTr="002F53B2">
        <w:tc>
          <w:tcPr>
            <w:tcW w:w="1000" w:type="pct"/>
            <w:tcBorders>
              <w:top w:val="nil"/>
              <w:left w:val="nil"/>
              <w:bottom w:val="nil"/>
            </w:tcBorders>
          </w:tcPr>
          <w:p w:rsidR="000952B5" w:rsidRDefault="000952B5" w:rsidP="00A5316C">
            <w:pPr>
              <w:pStyle w:val="miniTableText"/>
            </w:pPr>
            <w:r>
              <w:t>isUserInRole</w:t>
            </w:r>
          </w:p>
        </w:tc>
        <w:tc>
          <w:tcPr>
            <w:tcW w:w="1000" w:type="pct"/>
            <w:tcBorders>
              <w:top w:val="nil"/>
              <w:bottom w:val="nil"/>
            </w:tcBorders>
          </w:tcPr>
          <w:p w:rsidR="000952B5" w:rsidRDefault="000952B5" w:rsidP="00A5316C">
            <w:pPr>
              <w:pStyle w:val="miniTableText"/>
            </w:pPr>
            <w:r>
              <w:t>isUserInRole</w:t>
            </w:r>
          </w:p>
        </w:tc>
        <w:tc>
          <w:tcPr>
            <w:tcW w:w="1000" w:type="pct"/>
            <w:tcBorders>
              <w:top w:val="nil"/>
              <w:bottom w:val="nil"/>
            </w:tcBorders>
          </w:tcPr>
          <w:p w:rsidR="000952B5" w:rsidRDefault="000952B5" w:rsidP="00A5316C">
            <w:pPr>
              <w:pStyle w:val="miniTableText"/>
            </w:pPr>
            <w:r>
              <w:t>isUserInRole</w:t>
            </w:r>
          </w:p>
        </w:tc>
        <w:tc>
          <w:tcPr>
            <w:tcW w:w="1000" w:type="pct"/>
            <w:tcBorders>
              <w:top w:val="nil"/>
              <w:bottom w:val="nil"/>
            </w:tcBorders>
          </w:tcPr>
          <w:p w:rsidR="000952B5" w:rsidRDefault="000952B5" w:rsidP="00A5316C">
            <w:pPr>
              <w:pStyle w:val="miniTableText"/>
            </w:pPr>
            <w:r>
              <w:t>isUserInRole</w:t>
            </w:r>
          </w:p>
        </w:tc>
        <w:tc>
          <w:tcPr>
            <w:tcW w:w="1000" w:type="pct"/>
            <w:tcBorders>
              <w:top w:val="nil"/>
              <w:bottom w:val="nil"/>
              <w:right w:val="nil"/>
            </w:tcBorders>
          </w:tcPr>
          <w:p w:rsidR="000952B5" w:rsidRDefault="000952B5" w:rsidP="00A5316C">
            <w:pPr>
              <w:pStyle w:val="miniTableText"/>
            </w:pPr>
            <w:r>
              <w:t>isUserInRole</w:t>
            </w:r>
          </w:p>
        </w:tc>
      </w:tr>
      <w:tr w:rsidR="000952B5" w:rsidTr="002F53B2">
        <w:tc>
          <w:tcPr>
            <w:tcW w:w="1000" w:type="pct"/>
            <w:tcBorders>
              <w:top w:val="nil"/>
              <w:left w:val="nil"/>
              <w:bottom w:val="nil"/>
            </w:tcBorders>
          </w:tcPr>
          <w:p w:rsidR="000952B5" w:rsidRDefault="000952B5" w:rsidP="00A5316C">
            <w:pPr>
              <w:pStyle w:val="miniTableText"/>
            </w:pPr>
            <w:r>
              <w:t>getAttribute</w:t>
            </w:r>
          </w:p>
        </w:tc>
        <w:tc>
          <w:tcPr>
            <w:tcW w:w="1000" w:type="pct"/>
            <w:tcBorders>
              <w:top w:val="nil"/>
              <w:bottom w:val="nil"/>
            </w:tcBorders>
          </w:tcPr>
          <w:p w:rsidR="000952B5" w:rsidRDefault="000952B5" w:rsidP="00A5316C">
            <w:pPr>
              <w:pStyle w:val="miniTableText"/>
            </w:pPr>
            <w:r>
              <w:t>getAttribute</w:t>
            </w:r>
          </w:p>
        </w:tc>
        <w:tc>
          <w:tcPr>
            <w:tcW w:w="1000" w:type="pct"/>
            <w:tcBorders>
              <w:top w:val="nil"/>
              <w:bottom w:val="nil"/>
            </w:tcBorders>
          </w:tcPr>
          <w:p w:rsidR="000952B5" w:rsidRDefault="000952B5" w:rsidP="00A5316C">
            <w:pPr>
              <w:pStyle w:val="miniTableText"/>
            </w:pPr>
            <w:r>
              <w:t>getAttribute</w:t>
            </w:r>
          </w:p>
        </w:tc>
        <w:tc>
          <w:tcPr>
            <w:tcW w:w="1000" w:type="pct"/>
            <w:tcBorders>
              <w:top w:val="nil"/>
              <w:bottom w:val="nil"/>
            </w:tcBorders>
          </w:tcPr>
          <w:p w:rsidR="000952B5" w:rsidRDefault="000952B5" w:rsidP="00A5316C">
            <w:pPr>
              <w:pStyle w:val="miniTableText"/>
            </w:pPr>
            <w:r>
              <w:t>getAttribute</w:t>
            </w:r>
          </w:p>
        </w:tc>
        <w:tc>
          <w:tcPr>
            <w:tcW w:w="1000" w:type="pct"/>
            <w:tcBorders>
              <w:top w:val="nil"/>
              <w:bottom w:val="nil"/>
              <w:right w:val="nil"/>
            </w:tcBorders>
          </w:tcPr>
          <w:p w:rsidR="000952B5" w:rsidRDefault="000952B5" w:rsidP="00A5316C">
            <w:pPr>
              <w:pStyle w:val="miniTableText"/>
            </w:pPr>
            <w:r>
              <w:t>getAttribute</w:t>
            </w:r>
          </w:p>
        </w:tc>
      </w:tr>
      <w:tr w:rsidR="000952B5" w:rsidTr="002F53B2">
        <w:tc>
          <w:tcPr>
            <w:tcW w:w="1000" w:type="pct"/>
            <w:tcBorders>
              <w:top w:val="nil"/>
              <w:left w:val="nil"/>
              <w:bottom w:val="nil"/>
            </w:tcBorders>
          </w:tcPr>
          <w:p w:rsidR="000952B5" w:rsidRDefault="000952B5" w:rsidP="00A5316C">
            <w:pPr>
              <w:pStyle w:val="miniTableText"/>
            </w:pPr>
            <w:r>
              <w:lastRenderedPageBreak/>
              <w:t>getAttributeNames</w:t>
            </w:r>
          </w:p>
        </w:tc>
        <w:tc>
          <w:tcPr>
            <w:tcW w:w="1000" w:type="pct"/>
            <w:tcBorders>
              <w:top w:val="nil"/>
              <w:bottom w:val="nil"/>
            </w:tcBorders>
          </w:tcPr>
          <w:p w:rsidR="000952B5" w:rsidRDefault="000952B5" w:rsidP="00A5316C">
            <w:pPr>
              <w:pStyle w:val="miniTableText"/>
            </w:pPr>
            <w:r>
              <w:t>getAttributeNames</w:t>
            </w:r>
          </w:p>
        </w:tc>
        <w:tc>
          <w:tcPr>
            <w:tcW w:w="1000" w:type="pct"/>
            <w:tcBorders>
              <w:top w:val="nil"/>
              <w:bottom w:val="nil"/>
            </w:tcBorders>
          </w:tcPr>
          <w:p w:rsidR="000952B5" w:rsidRDefault="000952B5" w:rsidP="00A5316C">
            <w:pPr>
              <w:pStyle w:val="miniTableText"/>
            </w:pPr>
            <w:r>
              <w:t>getAttributeNames</w:t>
            </w:r>
          </w:p>
        </w:tc>
        <w:tc>
          <w:tcPr>
            <w:tcW w:w="1000" w:type="pct"/>
            <w:tcBorders>
              <w:top w:val="nil"/>
              <w:bottom w:val="nil"/>
            </w:tcBorders>
          </w:tcPr>
          <w:p w:rsidR="000952B5" w:rsidRDefault="000952B5" w:rsidP="00A5316C">
            <w:pPr>
              <w:pStyle w:val="miniTableText"/>
            </w:pPr>
            <w:r>
              <w:t>getAttributeNames</w:t>
            </w:r>
          </w:p>
        </w:tc>
        <w:tc>
          <w:tcPr>
            <w:tcW w:w="1000" w:type="pct"/>
            <w:tcBorders>
              <w:top w:val="nil"/>
              <w:bottom w:val="nil"/>
              <w:right w:val="nil"/>
            </w:tcBorders>
          </w:tcPr>
          <w:p w:rsidR="000952B5" w:rsidRDefault="000952B5" w:rsidP="00A5316C">
            <w:pPr>
              <w:pStyle w:val="miniTableText"/>
            </w:pPr>
            <w:r>
              <w:t>getAttributeNames</w:t>
            </w:r>
          </w:p>
        </w:tc>
      </w:tr>
      <w:tr w:rsidR="000952B5" w:rsidTr="002F53B2">
        <w:tc>
          <w:tcPr>
            <w:tcW w:w="1000" w:type="pct"/>
            <w:tcBorders>
              <w:top w:val="nil"/>
              <w:left w:val="nil"/>
              <w:bottom w:val="nil"/>
            </w:tcBorders>
          </w:tcPr>
          <w:p w:rsidR="000952B5" w:rsidRDefault="000952B5" w:rsidP="00A5316C">
            <w:pPr>
              <w:pStyle w:val="miniTableText"/>
            </w:pPr>
            <w:r>
              <w:t>getCharacterEncoding</w:t>
            </w:r>
          </w:p>
        </w:tc>
        <w:tc>
          <w:tcPr>
            <w:tcW w:w="1000" w:type="pct"/>
            <w:tcBorders>
              <w:top w:val="nil"/>
              <w:bottom w:val="nil"/>
            </w:tcBorders>
          </w:tcPr>
          <w:p w:rsidR="000952B5" w:rsidRPr="0023485C" w:rsidRDefault="000952B5" w:rsidP="0023485C">
            <w:pPr>
              <w:pStyle w:val="miniTableText"/>
            </w:pPr>
            <w:r w:rsidRPr="0023485C">
              <w:t>getCharacterEncoding</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Pr="0023485C" w:rsidRDefault="000952B5" w:rsidP="0023485C">
            <w:pPr>
              <w:pStyle w:val="miniTableText"/>
            </w:pPr>
            <w:r w:rsidRPr="0023485C">
              <w:t>getCharacterEncoding</w:t>
            </w:r>
          </w:p>
        </w:tc>
      </w:tr>
      <w:tr w:rsidR="000952B5" w:rsidTr="002F53B2">
        <w:tc>
          <w:tcPr>
            <w:tcW w:w="1000" w:type="pct"/>
            <w:tcBorders>
              <w:top w:val="nil"/>
              <w:left w:val="nil"/>
              <w:bottom w:val="nil"/>
            </w:tcBorders>
          </w:tcPr>
          <w:p w:rsidR="000952B5" w:rsidRDefault="000952B5" w:rsidP="00A5316C">
            <w:pPr>
              <w:pStyle w:val="miniTableText"/>
            </w:pPr>
            <w:r>
              <w:t>getContentLength</w:t>
            </w:r>
          </w:p>
        </w:tc>
        <w:tc>
          <w:tcPr>
            <w:tcW w:w="1000" w:type="pct"/>
            <w:tcBorders>
              <w:top w:val="nil"/>
              <w:bottom w:val="nil"/>
            </w:tcBorders>
          </w:tcPr>
          <w:p w:rsidR="000952B5" w:rsidRDefault="000952B5" w:rsidP="00A5316C">
            <w:pPr>
              <w:pStyle w:val="miniTableText"/>
            </w:pPr>
            <w:r>
              <w:t>getContentLength</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right w:val="nil"/>
            </w:tcBorders>
          </w:tcPr>
          <w:p w:rsidR="000952B5" w:rsidRDefault="000952B5" w:rsidP="00A5316C">
            <w:pPr>
              <w:pStyle w:val="miniTableText"/>
            </w:pPr>
            <w:r>
              <w:t>getContentLength</w:t>
            </w:r>
          </w:p>
        </w:tc>
      </w:tr>
      <w:tr w:rsidR="000952B5" w:rsidTr="002F53B2">
        <w:tc>
          <w:tcPr>
            <w:tcW w:w="1000" w:type="pct"/>
            <w:tcBorders>
              <w:top w:val="nil"/>
              <w:left w:val="nil"/>
              <w:bottom w:val="nil"/>
            </w:tcBorders>
          </w:tcPr>
          <w:p w:rsidR="000952B5" w:rsidRDefault="000952B5" w:rsidP="00A5316C">
            <w:pPr>
              <w:pStyle w:val="miniTableText"/>
            </w:pPr>
            <w:r>
              <w:t>getContentType</w:t>
            </w:r>
          </w:p>
        </w:tc>
        <w:tc>
          <w:tcPr>
            <w:tcW w:w="1000" w:type="pct"/>
            <w:tcBorders>
              <w:top w:val="nil"/>
              <w:bottom w:val="nil"/>
            </w:tcBorders>
          </w:tcPr>
          <w:p w:rsidR="000952B5" w:rsidRDefault="000952B5" w:rsidP="00A5316C">
            <w:pPr>
              <w:pStyle w:val="miniTableText"/>
            </w:pPr>
            <w:r>
              <w:t>getContentType</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getContentType</w:t>
            </w:r>
          </w:p>
        </w:tc>
      </w:tr>
      <w:tr w:rsidR="000952B5" w:rsidTr="002F53B2">
        <w:tc>
          <w:tcPr>
            <w:tcW w:w="1000" w:type="pct"/>
            <w:tcBorders>
              <w:top w:val="nil"/>
              <w:left w:val="nil"/>
              <w:bottom w:val="nil"/>
            </w:tcBorders>
          </w:tcPr>
          <w:p w:rsidR="000952B5" w:rsidRDefault="000952B5" w:rsidP="00A5316C">
            <w:pPr>
              <w:pStyle w:val="miniTableText"/>
            </w:pPr>
            <w:r>
              <w:t>getInputStream</w:t>
            </w:r>
          </w:p>
        </w:tc>
        <w:tc>
          <w:tcPr>
            <w:tcW w:w="1000" w:type="pct"/>
            <w:tcBorders>
              <w:top w:val="nil"/>
              <w:bottom w:val="nil"/>
            </w:tcBorders>
          </w:tcPr>
          <w:p w:rsidR="000952B5" w:rsidRDefault="000952B5" w:rsidP="00A5316C">
            <w:pPr>
              <w:pStyle w:val="miniTableText"/>
            </w:pPr>
            <w:r>
              <w:t>getPortletInputStream</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getPortletInputStream</w:t>
            </w:r>
          </w:p>
        </w:tc>
      </w:tr>
      <w:tr w:rsidR="000952B5" w:rsidTr="002F53B2">
        <w:tc>
          <w:tcPr>
            <w:tcW w:w="1000" w:type="pct"/>
            <w:tcBorders>
              <w:top w:val="nil"/>
              <w:left w:val="nil"/>
              <w:bottom w:val="nil"/>
            </w:tcBorders>
          </w:tcPr>
          <w:p w:rsidR="000952B5" w:rsidRDefault="000952B5" w:rsidP="00A5316C">
            <w:pPr>
              <w:pStyle w:val="miniTableText"/>
            </w:pPr>
            <w:r>
              <w:t>getLocalAddr</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Tr="002F53B2">
        <w:tc>
          <w:tcPr>
            <w:tcW w:w="1000" w:type="pct"/>
            <w:tcBorders>
              <w:top w:val="nil"/>
              <w:left w:val="nil"/>
              <w:bottom w:val="nil"/>
            </w:tcBorders>
          </w:tcPr>
          <w:p w:rsidR="000952B5" w:rsidRDefault="000952B5" w:rsidP="00A5316C">
            <w:pPr>
              <w:pStyle w:val="miniTableText"/>
            </w:pPr>
            <w:r>
              <w:t>getLocale</w:t>
            </w:r>
          </w:p>
        </w:tc>
        <w:tc>
          <w:tcPr>
            <w:tcW w:w="1000" w:type="pct"/>
            <w:tcBorders>
              <w:top w:val="nil"/>
              <w:bottom w:val="nil"/>
            </w:tcBorders>
          </w:tcPr>
          <w:p w:rsidR="000952B5" w:rsidRDefault="000952B5" w:rsidP="00A5316C">
            <w:pPr>
              <w:pStyle w:val="miniTableText"/>
            </w:pPr>
            <w:r>
              <w:t>getLocale</w:t>
            </w:r>
          </w:p>
        </w:tc>
        <w:tc>
          <w:tcPr>
            <w:tcW w:w="1000" w:type="pct"/>
            <w:tcBorders>
              <w:top w:val="nil"/>
              <w:bottom w:val="nil"/>
            </w:tcBorders>
          </w:tcPr>
          <w:p w:rsidR="000952B5" w:rsidRDefault="000952B5" w:rsidP="00A5316C">
            <w:pPr>
              <w:pStyle w:val="miniTableText"/>
            </w:pPr>
            <w:r>
              <w:t>getLocale</w:t>
            </w:r>
          </w:p>
        </w:tc>
        <w:tc>
          <w:tcPr>
            <w:tcW w:w="1000" w:type="pct"/>
            <w:tcBorders>
              <w:top w:val="nil"/>
              <w:bottom w:val="nil"/>
            </w:tcBorders>
          </w:tcPr>
          <w:p w:rsidR="000952B5" w:rsidRDefault="000952B5" w:rsidP="00A5316C">
            <w:pPr>
              <w:pStyle w:val="miniTableText"/>
            </w:pPr>
            <w:r>
              <w:t>getLocale</w:t>
            </w:r>
          </w:p>
        </w:tc>
        <w:tc>
          <w:tcPr>
            <w:tcW w:w="1000" w:type="pct"/>
            <w:tcBorders>
              <w:top w:val="nil"/>
              <w:bottom w:val="nil"/>
              <w:right w:val="nil"/>
            </w:tcBorders>
          </w:tcPr>
          <w:p w:rsidR="000952B5" w:rsidRDefault="000952B5" w:rsidP="00A5316C">
            <w:pPr>
              <w:pStyle w:val="miniTableText"/>
            </w:pPr>
            <w:r>
              <w:t>getLocale</w:t>
            </w:r>
          </w:p>
        </w:tc>
      </w:tr>
      <w:tr w:rsidR="000952B5" w:rsidTr="002F53B2">
        <w:tc>
          <w:tcPr>
            <w:tcW w:w="1000" w:type="pct"/>
            <w:tcBorders>
              <w:top w:val="nil"/>
              <w:left w:val="nil"/>
              <w:bottom w:val="nil"/>
            </w:tcBorders>
          </w:tcPr>
          <w:p w:rsidR="000952B5" w:rsidRDefault="000952B5" w:rsidP="00A5316C">
            <w:pPr>
              <w:pStyle w:val="miniTableText"/>
            </w:pPr>
            <w:r>
              <w:t>getLocales</w:t>
            </w:r>
          </w:p>
        </w:tc>
        <w:tc>
          <w:tcPr>
            <w:tcW w:w="1000" w:type="pct"/>
            <w:tcBorders>
              <w:top w:val="nil"/>
              <w:bottom w:val="nil"/>
            </w:tcBorders>
          </w:tcPr>
          <w:p w:rsidR="000952B5" w:rsidRDefault="000952B5" w:rsidP="00A5316C">
            <w:pPr>
              <w:pStyle w:val="miniTableText"/>
            </w:pPr>
            <w:r>
              <w:t>getLocales</w:t>
            </w:r>
          </w:p>
        </w:tc>
        <w:tc>
          <w:tcPr>
            <w:tcW w:w="1000" w:type="pct"/>
            <w:tcBorders>
              <w:top w:val="nil"/>
              <w:bottom w:val="nil"/>
            </w:tcBorders>
          </w:tcPr>
          <w:p w:rsidR="000952B5" w:rsidRDefault="000952B5" w:rsidP="00A5316C">
            <w:pPr>
              <w:pStyle w:val="miniTableText"/>
            </w:pPr>
            <w:r>
              <w:t>getLocales</w:t>
            </w:r>
          </w:p>
        </w:tc>
        <w:tc>
          <w:tcPr>
            <w:tcW w:w="1000" w:type="pct"/>
            <w:tcBorders>
              <w:top w:val="nil"/>
              <w:bottom w:val="nil"/>
            </w:tcBorders>
          </w:tcPr>
          <w:p w:rsidR="000952B5" w:rsidRDefault="000952B5" w:rsidP="00A5316C">
            <w:pPr>
              <w:pStyle w:val="miniTableText"/>
            </w:pPr>
            <w:r>
              <w:t>getLocales</w:t>
            </w:r>
          </w:p>
        </w:tc>
        <w:tc>
          <w:tcPr>
            <w:tcW w:w="1000" w:type="pct"/>
            <w:tcBorders>
              <w:top w:val="nil"/>
              <w:bottom w:val="nil"/>
              <w:right w:val="nil"/>
            </w:tcBorders>
          </w:tcPr>
          <w:p w:rsidR="000952B5" w:rsidRDefault="000952B5" w:rsidP="00A5316C">
            <w:pPr>
              <w:pStyle w:val="miniTableText"/>
            </w:pPr>
            <w:r>
              <w:t>getLocales</w:t>
            </w:r>
          </w:p>
        </w:tc>
      </w:tr>
      <w:tr w:rsidR="000952B5" w:rsidTr="002F53B2">
        <w:tc>
          <w:tcPr>
            <w:tcW w:w="1000" w:type="pct"/>
            <w:tcBorders>
              <w:top w:val="nil"/>
              <w:left w:val="nil"/>
              <w:bottom w:val="nil"/>
            </w:tcBorders>
          </w:tcPr>
          <w:p w:rsidR="000952B5" w:rsidRDefault="000952B5" w:rsidP="00A5316C">
            <w:pPr>
              <w:pStyle w:val="miniTableText"/>
            </w:pPr>
            <w:r>
              <w:t>getLocalName</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Tr="002F53B2">
        <w:tc>
          <w:tcPr>
            <w:tcW w:w="1000" w:type="pct"/>
            <w:tcBorders>
              <w:top w:val="nil"/>
              <w:left w:val="nil"/>
              <w:bottom w:val="nil"/>
            </w:tcBorders>
          </w:tcPr>
          <w:p w:rsidR="000952B5" w:rsidRDefault="000952B5" w:rsidP="00A5316C">
            <w:pPr>
              <w:pStyle w:val="miniTableText"/>
            </w:pPr>
            <w:r>
              <w:t>getLocalPort</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right w:val="nil"/>
            </w:tcBorders>
          </w:tcPr>
          <w:p w:rsidR="000952B5" w:rsidRDefault="000952B5" w:rsidP="00A5316C">
            <w:pPr>
              <w:pStyle w:val="miniTableText"/>
            </w:pPr>
            <w:r>
              <w:t>0</w:t>
            </w:r>
          </w:p>
        </w:tc>
      </w:tr>
      <w:tr w:rsidR="000952B5" w:rsidTr="002F53B2">
        <w:tc>
          <w:tcPr>
            <w:tcW w:w="1000" w:type="pct"/>
            <w:tcBorders>
              <w:top w:val="nil"/>
              <w:left w:val="nil"/>
              <w:bottom w:val="nil"/>
            </w:tcBorders>
          </w:tcPr>
          <w:p w:rsidR="000952B5" w:rsidRDefault="000952B5" w:rsidP="00A5316C">
            <w:pPr>
              <w:pStyle w:val="miniTableText"/>
            </w:pPr>
            <w:r>
              <w:t>getParameter</w:t>
            </w:r>
          </w:p>
        </w:tc>
        <w:tc>
          <w:tcPr>
            <w:tcW w:w="1000" w:type="pct"/>
            <w:tcBorders>
              <w:top w:val="nil"/>
              <w:bottom w:val="nil"/>
            </w:tcBorders>
          </w:tcPr>
          <w:p w:rsidR="000952B5" w:rsidRDefault="00053504" w:rsidP="00053504">
            <w:pPr>
              <w:pStyle w:val="miniTableText"/>
            </w:pPr>
            <w:r>
              <w:t>merged parameters</w:t>
            </w:r>
            <w:bookmarkStart w:id="1484" w:name="_Ref428968245"/>
            <w:r>
              <w:rPr>
                <w:rStyle w:val="FootnoteReference"/>
              </w:rPr>
              <w:footnoteReference w:id="29"/>
            </w:r>
            <w:bookmarkEnd w:id="1484"/>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right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0952B5" w:rsidTr="002F53B2">
        <w:tc>
          <w:tcPr>
            <w:tcW w:w="1000" w:type="pct"/>
            <w:tcBorders>
              <w:top w:val="nil"/>
              <w:left w:val="nil"/>
              <w:bottom w:val="nil"/>
            </w:tcBorders>
          </w:tcPr>
          <w:p w:rsidR="000952B5" w:rsidRDefault="000952B5" w:rsidP="00A5316C">
            <w:pPr>
              <w:pStyle w:val="miniTableText"/>
            </w:pPr>
            <w:r>
              <w:t>getParameterMap</w:t>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right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0952B5" w:rsidTr="002F53B2">
        <w:tc>
          <w:tcPr>
            <w:tcW w:w="1000" w:type="pct"/>
            <w:tcBorders>
              <w:top w:val="nil"/>
              <w:left w:val="nil"/>
              <w:bottom w:val="nil"/>
            </w:tcBorders>
          </w:tcPr>
          <w:p w:rsidR="000952B5" w:rsidRDefault="000952B5" w:rsidP="00A5316C">
            <w:pPr>
              <w:pStyle w:val="miniTableText"/>
            </w:pPr>
            <w:r>
              <w:t>getParameterNames</w:t>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right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0952B5" w:rsidTr="002F53B2">
        <w:tc>
          <w:tcPr>
            <w:tcW w:w="1000" w:type="pct"/>
            <w:tcBorders>
              <w:top w:val="nil"/>
              <w:left w:val="nil"/>
              <w:bottom w:val="nil"/>
            </w:tcBorders>
          </w:tcPr>
          <w:p w:rsidR="000952B5" w:rsidRDefault="000952B5" w:rsidP="00A5316C">
            <w:pPr>
              <w:pStyle w:val="miniTableText"/>
            </w:pPr>
            <w:r>
              <w:t>getParameterValues</w:t>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tcBorders>
              <w:top w:val="nil"/>
              <w:bottom w:val="nil"/>
              <w:right w:val="nil"/>
            </w:tcBorders>
          </w:tcPr>
          <w:p w:rsidR="000952B5" w:rsidRDefault="00053504" w:rsidP="00A5316C">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0952B5" w:rsidTr="002F53B2">
        <w:tc>
          <w:tcPr>
            <w:tcW w:w="1000" w:type="pct"/>
            <w:tcBorders>
              <w:top w:val="nil"/>
              <w:left w:val="nil"/>
              <w:bottom w:val="nil"/>
            </w:tcBorders>
          </w:tcPr>
          <w:p w:rsidR="000952B5" w:rsidRDefault="000952B5" w:rsidP="00A5316C">
            <w:pPr>
              <w:pStyle w:val="miniTableText"/>
            </w:pPr>
            <w:r>
              <w:t>getProtocol</w:t>
            </w:r>
          </w:p>
        </w:tc>
        <w:tc>
          <w:tcPr>
            <w:tcW w:w="1000" w:type="pct"/>
            <w:tcBorders>
              <w:top w:val="nil"/>
              <w:bottom w:val="nil"/>
            </w:tcBorders>
          </w:tcPr>
          <w:p w:rsidR="000952B5" w:rsidRDefault="000952B5" w:rsidP="00A5316C">
            <w:pPr>
              <w:pStyle w:val="miniTableText"/>
            </w:pPr>
            <w:r>
              <w:t>HTTP/1.1</w:t>
            </w:r>
          </w:p>
        </w:tc>
        <w:tc>
          <w:tcPr>
            <w:tcW w:w="1000" w:type="pct"/>
            <w:tcBorders>
              <w:top w:val="nil"/>
              <w:bottom w:val="nil"/>
            </w:tcBorders>
          </w:tcPr>
          <w:p w:rsidR="000952B5" w:rsidRDefault="000952B5" w:rsidP="00A5316C">
            <w:pPr>
              <w:pStyle w:val="miniTableText"/>
            </w:pPr>
            <w:r>
              <w:t>HTTP/1.1</w:t>
            </w:r>
          </w:p>
        </w:tc>
        <w:tc>
          <w:tcPr>
            <w:tcW w:w="1000" w:type="pct"/>
            <w:tcBorders>
              <w:top w:val="nil"/>
              <w:bottom w:val="nil"/>
            </w:tcBorders>
          </w:tcPr>
          <w:p w:rsidR="000952B5" w:rsidRDefault="000952B5" w:rsidP="00A5316C">
            <w:pPr>
              <w:pStyle w:val="miniTableText"/>
            </w:pPr>
            <w:r>
              <w:t>HTTP/1.1</w:t>
            </w:r>
          </w:p>
        </w:tc>
        <w:tc>
          <w:tcPr>
            <w:tcW w:w="1000" w:type="pct"/>
            <w:tcBorders>
              <w:top w:val="nil"/>
              <w:bottom w:val="nil"/>
              <w:right w:val="nil"/>
            </w:tcBorders>
          </w:tcPr>
          <w:p w:rsidR="000952B5" w:rsidRDefault="000952B5" w:rsidP="00A5316C">
            <w:pPr>
              <w:pStyle w:val="miniTableText"/>
            </w:pPr>
            <w:r>
              <w:t>HTTP/1.1</w:t>
            </w:r>
          </w:p>
        </w:tc>
      </w:tr>
      <w:tr w:rsidR="000952B5" w:rsidTr="002F53B2">
        <w:tc>
          <w:tcPr>
            <w:tcW w:w="1000" w:type="pct"/>
            <w:tcBorders>
              <w:top w:val="nil"/>
              <w:left w:val="nil"/>
              <w:bottom w:val="nil"/>
            </w:tcBorders>
          </w:tcPr>
          <w:p w:rsidR="000952B5" w:rsidRDefault="000952B5" w:rsidP="00A5316C">
            <w:pPr>
              <w:pStyle w:val="miniTableText"/>
            </w:pPr>
            <w:r>
              <w:t>getReader</w:t>
            </w:r>
          </w:p>
        </w:tc>
        <w:tc>
          <w:tcPr>
            <w:tcW w:w="1000" w:type="pct"/>
            <w:tcBorders>
              <w:top w:val="nil"/>
              <w:bottom w:val="nil"/>
            </w:tcBorders>
          </w:tcPr>
          <w:p w:rsidR="000952B5" w:rsidRDefault="000952B5" w:rsidP="00A5316C">
            <w:pPr>
              <w:pStyle w:val="miniTableText"/>
            </w:pPr>
            <w:r>
              <w:t>getReader</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getReader</w:t>
            </w:r>
          </w:p>
        </w:tc>
      </w:tr>
      <w:tr w:rsidR="000952B5" w:rsidTr="002F53B2">
        <w:tc>
          <w:tcPr>
            <w:tcW w:w="1000" w:type="pct"/>
            <w:tcBorders>
              <w:top w:val="nil"/>
              <w:left w:val="nil"/>
              <w:bottom w:val="nil"/>
            </w:tcBorders>
          </w:tcPr>
          <w:p w:rsidR="000952B5" w:rsidRDefault="000952B5" w:rsidP="00A5316C">
            <w:pPr>
              <w:pStyle w:val="miniTableText"/>
            </w:pPr>
            <w:r>
              <w:t>getRealPath</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Tr="002F53B2">
        <w:tc>
          <w:tcPr>
            <w:tcW w:w="1000" w:type="pct"/>
            <w:tcBorders>
              <w:top w:val="nil"/>
              <w:left w:val="nil"/>
              <w:bottom w:val="nil"/>
            </w:tcBorders>
          </w:tcPr>
          <w:p w:rsidR="000952B5" w:rsidRDefault="000952B5" w:rsidP="00A5316C">
            <w:pPr>
              <w:pStyle w:val="miniTableText"/>
            </w:pPr>
            <w:r>
              <w:t>getRemoteAddr</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Tr="002F53B2">
        <w:tc>
          <w:tcPr>
            <w:tcW w:w="1000" w:type="pct"/>
            <w:tcBorders>
              <w:top w:val="nil"/>
              <w:left w:val="nil"/>
              <w:bottom w:val="nil"/>
            </w:tcBorders>
          </w:tcPr>
          <w:p w:rsidR="000952B5" w:rsidRDefault="000952B5" w:rsidP="00A5316C">
            <w:pPr>
              <w:pStyle w:val="miniTableText"/>
            </w:pPr>
            <w:r>
              <w:t>getRemoteHost</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right w:val="nil"/>
            </w:tcBorders>
          </w:tcPr>
          <w:p w:rsidR="000952B5" w:rsidRDefault="000952B5" w:rsidP="00A5316C">
            <w:pPr>
              <w:pStyle w:val="miniTableText"/>
            </w:pPr>
            <w:r>
              <w:t>null</w:t>
            </w:r>
          </w:p>
        </w:tc>
      </w:tr>
      <w:tr w:rsidR="000952B5" w:rsidTr="002F53B2">
        <w:tc>
          <w:tcPr>
            <w:tcW w:w="1000" w:type="pct"/>
            <w:tcBorders>
              <w:top w:val="nil"/>
              <w:left w:val="nil"/>
              <w:bottom w:val="nil"/>
            </w:tcBorders>
          </w:tcPr>
          <w:p w:rsidR="000952B5" w:rsidRDefault="000952B5" w:rsidP="00A5316C">
            <w:pPr>
              <w:pStyle w:val="miniTableText"/>
            </w:pPr>
            <w:r>
              <w:t>getRemotePort</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right w:val="nil"/>
            </w:tcBorders>
          </w:tcPr>
          <w:p w:rsidR="000952B5" w:rsidRDefault="000952B5" w:rsidP="00A5316C">
            <w:pPr>
              <w:pStyle w:val="miniTableText"/>
            </w:pPr>
            <w:r>
              <w:t>0</w:t>
            </w:r>
          </w:p>
        </w:tc>
      </w:tr>
      <w:tr w:rsidR="000952B5" w:rsidTr="005D68E2">
        <w:tc>
          <w:tcPr>
            <w:tcW w:w="1000" w:type="pct"/>
            <w:tcBorders>
              <w:top w:val="nil"/>
              <w:left w:val="nil"/>
              <w:bottom w:val="nil"/>
            </w:tcBorders>
          </w:tcPr>
          <w:p w:rsidR="000952B5" w:rsidRDefault="000952B5" w:rsidP="00A5316C">
            <w:pPr>
              <w:pStyle w:val="miniTableText"/>
            </w:pPr>
            <w:r>
              <w:t>getRequestDispatcher</w:t>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c>
          <w:tcPr>
            <w:tcW w:w="1000" w:type="pct"/>
            <w:tcBorders>
              <w:top w:val="nil"/>
              <w:bottom w:val="nil"/>
              <w:right w:val="nil"/>
            </w:tcBorders>
          </w:tcPr>
          <w:p w:rsidR="000952B5" w:rsidRDefault="000952B5" w:rsidP="00A5316C">
            <w:pPr>
              <w:pStyle w:val="miniTableText"/>
            </w:pPr>
            <w:r>
              <w:t>N/A</w:t>
            </w:r>
            <w:r w:rsidR="00A5316C">
              <w:fldChar w:fldCharType="begin"/>
            </w:r>
            <w:r w:rsidR="00A5316C">
              <w:instrText xml:space="preserve"> NOTEREF _Ref427911811 \f \h </w:instrText>
            </w:r>
            <w:r w:rsidR="006B4972">
              <w:instrText xml:space="preserve"> \* MERGEFORMAT </w:instrText>
            </w:r>
            <w:r w:rsidR="00A5316C">
              <w:fldChar w:fldCharType="separate"/>
            </w:r>
            <w:r w:rsidR="003B17E8" w:rsidRPr="003B17E8">
              <w:rPr>
                <w:rStyle w:val="FootnoteReference"/>
              </w:rPr>
              <w:t>28</w:t>
            </w:r>
            <w:r w:rsidR="00A5316C">
              <w:fldChar w:fldCharType="end"/>
            </w:r>
          </w:p>
        </w:tc>
      </w:tr>
      <w:tr w:rsidR="000952B5" w:rsidTr="002F53B2">
        <w:tc>
          <w:tcPr>
            <w:tcW w:w="1000" w:type="pct"/>
            <w:tcBorders>
              <w:top w:val="nil"/>
              <w:left w:val="nil"/>
              <w:bottom w:val="nil"/>
            </w:tcBorders>
          </w:tcPr>
          <w:p w:rsidR="000952B5" w:rsidRDefault="000952B5" w:rsidP="00A5316C">
            <w:pPr>
              <w:pStyle w:val="miniTableText"/>
            </w:pPr>
            <w:r>
              <w:t>getScheme</w:t>
            </w:r>
          </w:p>
        </w:tc>
        <w:tc>
          <w:tcPr>
            <w:tcW w:w="1000" w:type="pct"/>
            <w:tcBorders>
              <w:top w:val="nil"/>
              <w:bottom w:val="nil"/>
            </w:tcBorders>
          </w:tcPr>
          <w:p w:rsidR="000952B5" w:rsidRDefault="000952B5" w:rsidP="00A5316C">
            <w:pPr>
              <w:pStyle w:val="miniTableText"/>
            </w:pPr>
            <w:r>
              <w:t>getScheme</w:t>
            </w:r>
          </w:p>
        </w:tc>
        <w:tc>
          <w:tcPr>
            <w:tcW w:w="1000" w:type="pct"/>
            <w:tcBorders>
              <w:top w:val="nil"/>
              <w:bottom w:val="nil"/>
            </w:tcBorders>
          </w:tcPr>
          <w:p w:rsidR="000952B5" w:rsidRDefault="000952B5" w:rsidP="00A5316C">
            <w:pPr>
              <w:pStyle w:val="miniTableText"/>
            </w:pPr>
            <w:r>
              <w:t>getScheme</w:t>
            </w:r>
          </w:p>
        </w:tc>
        <w:tc>
          <w:tcPr>
            <w:tcW w:w="1000" w:type="pct"/>
            <w:tcBorders>
              <w:top w:val="nil"/>
              <w:bottom w:val="nil"/>
            </w:tcBorders>
          </w:tcPr>
          <w:p w:rsidR="000952B5" w:rsidRDefault="000952B5" w:rsidP="00A5316C">
            <w:pPr>
              <w:pStyle w:val="miniTableText"/>
            </w:pPr>
            <w:r>
              <w:t>getScheme</w:t>
            </w:r>
          </w:p>
        </w:tc>
        <w:tc>
          <w:tcPr>
            <w:tcW w:w="1000" w:type="pct"/>
            <w:tcBorders>
              <w:top w:val="nil"/>
              <w:bottom w:val="nil"/>
              <w:right w:val="nil"/>
            </w:tcBorders>
          </w:tcPr>
          <w:p w:rsidR="000952B5" w:rsidRDefault="000952B5" w:rsidP="00A5316C">
            <w:pPr>
              <w:pStyle w:val="miniTableText"/>
            </w:pPr>
            <w:r>
              <w:t>getScheme</w:t>
            </w:r>
          </w:p>
        </w:tc>
      </w:tr>
      <w:tr w:rsidR="000952B5" w:rsidTr="002F53B2">
        <w:tc>
          <w:tcPr>
            <w:tcW w:w="1000" w:type="pct"/>
            <w:tcBorders>
              <w:top w:val="nil"/>
              <w:left w:val="nil"/>
              <w:bottom w:val="nil"/>
            </w:tcBorders>
          </w:tcPr>
          <w:p w:rsidR="000952B5" w:rsidRDefault="000952B5" w:rsidP="00A5316C">
            <w:pPr>
              <w:pStyle w:val="miniTableText"/>
            </w:pPr>
            <w:r>
              <w:t>getServerName</w:t>
            </w:r>
          </w:p>
        </w:tc>
        <w:tc>
          <w:tcPr>
            <w:tcW w:w="1000" w:type="pct"/>
            <w:tcBorders>
              <w:top w:val="nil"/>
              <w:bottom w:val="nil"/>
            </w:tcBorders>
          </w:tcPr>
          <w:p w:rsidR="000952B5" w:rsidRDefault="000952B5" w:rsidP="00A5316C">
            <w:pPr>
              <w:pStyle w:val="miniTableText"/>
            </w:pPr>
            <w:r>
              <w:t>getServerName</w:t>
            </w:r>
          </w:p>
        </w:tc>
        <w:tc>
          <w:tcPr>
            <w:tcW w:w="1000" w:type="pct"/>
            <w:tcBorders>
              <w:top w:val="nil"/>
              <w:bottom w:val="nil"/>
            </w:tcBorders>
          </w:tcPr>
          <w:p w:rsidR="000952B5" w:rsidRDefault="000952B5" w:rsidP="00A5316C">
            <w:pPr>
              <w:pStyle w:val="miniTableText"/>
            </w:pPr>
            <w:r>
              <w:t>getServerName</w:t>
            </w:r>
          </w:p>
        </w:tc>
        <w:tc>
          <w:tcPr>
            <w:tcW w:w="1000" w:type="pct"/>
            <w:tcBorders>
              <w:top w:val="nil"/>
              <w:bottom w:val="nil"/>
            </w:tcBorders>
          </w:tcPr>
          <w:p w:rsidR="000952B5" w:rsidRDefault="000952B5" w:rsidP="00A5316C">
            <w:pPr>
              <w:pStyle w:val="miniTableText"/>
            </w:pPr>
            <w:r>
              <w:t>getServerName</w:t>
            </w:r>
          </w:p>
        </w:tc>
        <w:tc>
          <w:tcPr>
            <w:tcW w:w="1000" w:type="pct"/>
            <w:tcBorders>
              <w:top w:val="nil"/>
              <w:bottom w:val="nil"/>
              <w:right w:val="nil"/>
            </w:tcBorders>
          </w:tcPr>
          <w:p w:rsidR="000952B5" w:rsidRDefault="000952B5" w:rsidP="00A5316C">
            <w:pPr>
              <w:pStyle w:val="miniTableText"/>
            </w:pPr>
            <w:r>
              <w:t>getServerName</w:t>
            </w:r>
          </w:p>
        </w:tc>
      </w:tr>
      <w:tr w:rsidR="000952B5" w:rsidTr="002F53B2">
        <w:tc>
          <w:tcPr>
            <w:tcW w:w="1000" w:type="pct"/>
            <w:tcBorders>
              <w:top w:val="nil"/>
              <w:left w:val="nil"/>
              <w:bottom w:val="nil"/>
            </w:tcBorders>
          </w:tcPr>
          <w:p w:rsidR="000952B5" w:rsidRDefault="000952B5" w:rsidP="00A5316C">
            <w:pPr>
              <w:pStyle w:val="miniTableText"/>
            </w:pPr>
            <w:r>
              <w:t>getServerPort</w:t>
            </w:r>
          </w:p>
        </w:tc>
        <w:tc>
          <w:tcPr>
            <w:tcW w:w="1000" w:type="pct"/>
            <w:tcBorders>
              <w:top w:val="nil"/>
              <w:bottom w:val="nil"/>
            </w:tcBorders>
          </w:tcPr>
          <w:p w:rsidR="000952B5" w:rsidRDefault="000952B5" w:rsidP="00A5316C">
            <w:pPr>
              <w:pStyle w:val="miniTableText"/>
            </w:pPr>
            <w:r>
              <w:t>getServerPort</w:t>
            </w:r>
          </w:p>
        </w:tc>
        <w:tc>
          <w:tcPr>
            <w:tcW w:w="1000" w:type="pct"/>
            <w:tcBorders>
              <w:top w:val="nil"/>
              <w:bottom w:val="nil"/>
            </w:tcBorders>
          </w:tcPr>
          <w:p w:rsidR="000952B5" w:rsidRDefault="000952B5" w:rsidP="00A5316C">
            <w:pPr>
              <w:pStyle w:val="miniTableText"/>
            </w:pPr>
            <w:r>
              <w:t>getServerPort</w:t>
            </w:r>
          </w:p>
        </w:tc>
        <w:tc>
          <w:tcPr>
            <w:tcW w:w="1000" w:type="pct"/>
            <w:tcBorders>
              <w:top w:val="nil"/>
              <w:bottom w:val="nil"/>
            </w:tcBorders>
          </w:tcPr>
          <w:p w:rsidR="000952B5" w:rsidRDefault="000952B5" w:rsidP="00A5316C">
            <w:pPr>
              <w:pStyle w:val="miniTableText"/>
            </w:pPr>
            <w:r>
              <w:t>getServerPort</w:t>
            </w:r>
          </w:p>
        </w:tc>
        <w:tc>
          <w:tcPr>
            <w:tcW w:w="1000" w:type="pct"/>
            <w:tcBorders>
              <w:top w:val="nil"/>
              <w:bottom w:val="nil"/>
              <w:right w:val="nil"/>
            </w:tcBorders>
          </w:tcPr>
          <w:p w:rsidR="000952B5" w:rsidRDefault="000952B5" w:rsidP="00A5316C">
            <w:pPr>
              <w:pStyle w:val="miniTableText"/>
            </w:pPr>
            <w:r>
              <w:t>getServerPort</w:t>
            </w:r>
          </w:p>
        </w:tc>
      </w:tr>
      <w:tr w:rsidR="000952B5" w:rsidTr="002F53B2">
        <w:tc>
          <w:tcPr>
            <w:tcW w:w="1000" w:type="pct"/>
            <w:tcBorders>
              <w:top w:val="nil"/>
              <w:left w:val="nil"/>
              <w:bottom w:val="nil"/>
            </w:tcBorders>
          </w:tcPr>
          <w:p w:rsidR="000952B5" w:rsidRDefault="000952B5" w:rsidP="00A5316C">
            <w:pPr>
              <w:pStyle w:val="miniTableText"/>
            </w:pPr>
            <w:r>
              <w:t>isSecure</w:t>
            </w:r>
          </w:p>
        </w:tc>
        <w:tc>
          <w:tcPr>
            <w:tcW w:w="1000" w:type="pct"/>
            <w:tcBorders>
              <w:top w:val="nil"/>
              <w:bottom w:val="nil"/>
            </w:tcBorders>
          </w:tcPr>
          <w:p w:rsidR="000952B5" w:rsidRDefault="000952B5" w:rsidP="00A5316C">
            <w:pPr>
              <w:pStyle w:val="miniTableText"/>
            </w:pPr>
            <w:r>
              <w:t>isSecure</w:t>
            </w:r>
          </w:p>
        </w:tc>
        <w:tc>
          <w:tcPr>
            <w:tcW w:w="1000" w:type="pct"/>
            <w:tcBorders>
              <w:top w:val="nil"/>
              <w:bottom w:val="nil"/>
            </w:tcBorders>
          </w:tcPr>
          <w:p w:rsidR="000952B5" w:rsidRDefault="000952B5" w:rsidP="00A5316C">
            <w:pPr>
              <w:pStyle w:val="miniTableText"/>
            </w:pPr>
            <w:r>
              <w:t>isSecure</w:t>
            </w:r>
          </w:p>
        </w:tc>
        <w:tc>
          <w:tcPr>
            <w:tcW w:w="1000" w:type="pct"/>
            <w:tcBorders>
              <w:top w:val="nil"/>
              <w:bottom w:val="nil"/>
            </w:tcBorders>
          </w:tcPr>
          <w:p w:rsidR="000952B5" w:rsidRDefault="000952B5" w:rsidP="00A5316C">
            <w:pPr>
              <w:pStyle w:val="miniTableText"/>
            </w:pPr>
            <w:r>
              <w:t>isSecure</w:t>
            </w:r>
          </w:p>
        </w:tc>
        <w:tc>
          <w:tcPr>
            <w:tcW w:w="1000" w:type="pct"/>
            <w:tcBorders>
              <w:top w:val="nil"/>
              <w:bottom w:val="nil"/>
              <w:right w:val="nil"/>
            </w:tcBorders>
          </w:tcPr>
          <w:p w:rsidR="000952B5" w:rsidRDefault="000952B5" w:rsidP="00A5316C">
            <w:pPr>
              <w:pStyle w:val="miniTableText"/>
            </w:pPr>
            <w:r>
              <w:t>isSecure</w:t>
            </w:r>
          </w:p>
        </w:tc>
      </w:tr>
      <w:tr w:rsidR="000952B5" w:rsidTr="002F53B2">
        <w:tc>
          <w:tcPr>
            <w:tcW w:w="1000" w:type="pct"/>
            <w:tcBorders>
              <w:top w:val="nil"/>
              <w:left w:val="nil"/>
              <w:bottom w:val="nil"/>
            </w:tcBorders>
          </w:tcPr>
          <w:p w:rsidR="000952B5" w:rsidRDefault="000952B5" w:rsidP="00A5316C">
            <w:pPr>
              <w:pStyle w:val="miniTableText"/>
            </w:pPr>
            <w:r>
              <w:t>removeAttribute</w:t>
            </w:r>
          </w:p>
        </w:tc>
        <w:tc>
          <w:tcPr>
            <w:tcW w:w="1000" w:type="pct"/>
            <w:tcBorders>
              <w:top w:val="nil"/>
              <w:bottom w:val="nil"/>
            </w:tcBorders>
          </w:tcPr>
          <w:p w:rsidR="000952B5" w:rsidRDefault="000952B5" w:rsidP="00A5316C">
            <w:pPr>
              <w:pStyle w:val="miniTableText"/>
            </w:pPr>
            <w:r>
              <w:t>removeAttribute</w:t>
            </w:r>
          </w:p>
        </w:tc>
        <w:tc>
          <w:tcPr>
            <w:tcW w:w="1000" w:type="pct"/>
            <w:tcBorders>
              <w:top w:val="nil"/>
              <w:bottom w:val="nil"/>
            </w:tcBorders>
          </w:tcPr>
          <w:p w:rsidR="000952B5" w:rsidRDefault="000952B5" w:rsidP="00A5316C">
            <w:pPr>
              <w:pStyle w:val="miniTableText"/>
            </w:pPr>
            <w:r>
              <w:t>removeAttribute</w:t>
            </w:r>
          </w:p>
        </w:tc>
        <w:tc>
          <w:tcPr>
            <w:tcW w:w="1000" w:type="pct"/>
            <w:tcBorders>
              <w:top w:val="nil"/>
              <w:bottom w:val="nil"/>
            </w:tcBorders>
          </w:tcPr>
          <w:p w:rsidR="000952B5" w:rsidRDefault="000952B5" w:rsidP="00A5316C">
            <w:pPr>
              <w:pStyle w:val="miniTableText"/>
            </w:pPr>
            <w:r>
              <w:t>removeAttribute</w:t>
            </w:r>
          </w:p>
        </w:tc>
        <w:tc>
          <w:tcPr>
            <w:tcW w:w="1000" w:type="pct"/>
            <w:tcBorders>
              <w:top w:val="nil"/>
              <w:bottom w:val="nil"/>
              <w:right w:val="nil"/>
            </w:tcBorders>
          </w:tcPr>
          <w:p w:rsidR="000952B5" w:rsidRDefault="000952B5" w:rsidP="00A5316C">
            <w:pPr>
              <w:pStyle w:val="miniTableText"/>
            </w:pPr>
            <w:r>
              <w:t>removeAttribute</w:t>
            </w:r>
          </w:p>
        </w:tc>
      </w:tr>
      <w:tr w:rsidR="000952B5" w:rsidTr="002F53B2">
        <w:tc>
          <w:tcPr>
            <w:tcW w:w="1000" w:type="pct"/>
            <w:tcBorders>
              <w:top w:val="nil"/>
              <w:left w:val="nil"/>
              <w:bottom w:val="nil"/>
            </w:tcBorders>
          </w:tcPr>
          <w:p w:rsidR="000952B5" w:rsidRDefault="000952B5" w:rsidP="00A5316C">
            <w:pPr>
              <w:pStyle w:val="miniTableText"/>
            </w:pPr>
            <w:r>
              <w:t>setAttribute</w:t>
            </w:r>
          </w:p>
        </w:tc>
        <w:tc>
          <w:tcPr>
            <w:tcW w:w="1000" w:type="pct"/>
            <w:tcBorders>
              <w:top w:val="nil"/>
              <w:bottom w:val="nil"/>
            </w:tcBorders>
          </w:tcPr>
          <w:p w:rsidR="000952B5" w:rsidRDefault="000952B5" w:rsidP="00A5316C">
            <w:pPr>
              <w:pStyle w:val="miniTableText"/>
            </w:pPr>
            <w:r>
              <w:t>setAttribute</w:t>
            </w:r>
          </w:p>
        </w:tc>
        <w:tc>
          <w:tcPr>
            <w:tcW w:w="1000" w:type="pct"/>
            <w:tcBorders>
              <w:top w:val="nil"/>
              <w:bottom w:val="nil"/>
            </w:tcBorders>
          </w:tcPr>
          <w:p w:rsidR="000952B5" w:rsidRDefault="000952B5" w:rsidP="00A5316C">
            <w:pPr>
              <w:pStyle w:val="miniTableText"/>
            </w:pPr>
            <w:r>
              <w:t>setAttribute</w:t>
            </w:r>
          </w:p>
        </w:tc>
        <w:tc>
          <w:tcPr>
            <w:tcW w:w="1000" w:type="pct"/>
            <w:tcBorders>
              <w:top w:val="nil"/>
              <w:bottom w:val="nil"/>
            </w:tcBorders>
          </w:tcPr>
          <w:p w:rsidR="000952B5" w:rsidRDefault="000952B5" w:rsidP="00A5316C">
            <w:pPr>
              <w:pStyle w:val="miniTableText"/>
            </w:pPr>
            <w:r>
              <w:t>setAttribute</w:t>
            </w:r>
          </w:p>
        </w:tc>
        <w:tc>
          <w:tcPr>
            <w:tcW w:w="1000" w:type="pct"/>
            <w:tcBorders>
              <w:top w:val="nil"/>
              <w:bottom w:val="nil"/>
              <w:right w:val="nil"/>
            </w:tcBorders>
          </w:tcPr>
          <w:p w:rsidR="000952B5" w:rsidRDefault="000952B5" w:rsidP="00A5316C">
            <w:pPr>
              <w:pStyle w:val="miniTableText"/>
            </w:pPr>
            <w:r>
              <w:t>setAttribute</w:t>
            </w:r>
          </w:p>
        </w:tc>
      </w:tr>
      <w:tr w:rsidR="000952B5" w:rsidTr="005D68E2">
        <w:tc>
          <w:tcPr>
            <w:tcW w:w="1000" w:type="pct"/>
            <w:tcBorders>
              <w:top w:val="nil"/>
              <w:left w:val="nil"/>
              <w:bottom w:val="nil"/>
            </w:tcBorders>
          </w:tcPr>
          <w:p w:rsidR="000952B5" w:rsidRDefault="000952B5" w:rsidP="00A5316C">
            <w:pPr>
              <w:pStyle w:val="miniTableText"/>
            </w:pPr>
            <w:r>
              <w:t>setCharacterEncoding</w:t>
            </w:r>
          </w:p>
        </w:tc>
        <w:tc>
          <w:tcPr>
            <w:tcW w:w="1000" w:type="pct"/>
            <w:tcBorders>
              <w:top w:val="nil"/>
              <w:bottom w:val="nil"/>
            </w:tcBorders>
          </w:tcPr>
          <w:p w:rsidR="000952B5" w:rsidRDefault="000952B5" w:rsidP="00A5316C">
            <w:pPr>
              <w:pStyle w:val="miniTableText"/>
            </w:pPr>
            <w:r>
              <w:t>setCharacterEncoding</w:t>
            </w:r>
          </w:p>
        </w:tc>
        <w:tc>
          <w:tcPr>
            <w:tcW w:w="1000" w:type="pct"/>
            <w:tcBorders>
              <w:top w:val="nil"/>
              <w:bottom w:val="nil"/>
            </w:tcBorders>
          </w:tcPr>
          <w:p w:rsidR="000952B5" w:rsidRDefault="000952B5" w:rsidP="00A5316C">
            <w:pPr>
              <w:pStyle w:val="miniTableText"/>
            </w:pPr>
            <w:r>
              <w:t>no-op</w:t>
            </w:r>
            <w:bookmarkStart w:id="1485" w:name="_Ref427911962"/>
            <w:r w:rsidR="00A5316C">
              <w:rPr>
                <w:rStyle w:val="FootnoteReference"/>
              </w:rPr>
              <w:footnoteReference w:id="30"/>
            </w:r>
            <w:bookmarkEnd w:id="1485"/>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6B497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right w:val="nil"/>
            </w:tcBorders>
          </w:tcPr>
          <w:p w:rsidR="000952B5" w:rsidRDefault="000952B5" w:rsidP="00A5316C">
            <w:pPr>
              <w:pStyle w:val="miniTableText"/>
            </w:pPr>
            <w:r>
              <w:t>setCharacterEncoding</w:t>
            </w:r>
          </w:p>
        </w:tc>
      </w:tr>
      <w:tr w:rsidR="006B4972" w:rsidRPr="009238EF" w:rsidTr="00165CC8">
        <w:tc>
          <w:tcPr>
            <w:tcW w:w="1000" w:type="pct"/>
            <w:tcBorders>
              <w:top w:val="nil"/>
              <w:left w:val="nil"/>
              <w:bottom w:val="nil"/>
            </w:tcBorders>
          </w:tcPr>
          <w:p w:rsidR="006B4972" w:rsidRPr="009238EF" w:rsidRDefault="006B4972" w:rsidP="006B4972">
            <w:pPr>
              <w:pStyle w:val="miniTableText"/>
            </w:pPr>
            <w:r w:rsidRPr="009238EF">
              <w:t>getContentLengthLong</w:t>
            </w:r>
          </w:p>
        </w:tc>
        <w:tc>
          <w:tcPr>
            <w:tcW w:w="1000" w:type="pct"/>
            <w:tcBorders>
              <w:top w:val="nil"/>
              <w:bottom w:val="nil"/>
            </w:tcBorders>
          </w:tcPr>
          <w:p w:rsidR="006B4972" w:rsidRPr="009238EF" w:rsidRDefault="006B4972" w:rsidP="006B4972">
            <w:pPr>
              <w:pStyle w:val="miniTableText"/>
            </w:pPr>
            <w:r w:rsidRPr="009238EF">
              <w:t>getContentLengthLong</w:t>
            </w:r>
          </w:p>
        </w:tc>
        <w:tc>
          <w:tcPr>
            <w:tcW w:w="1000" w:type="pct"/>
            <w:tcBorders>
              <w:top w:val="nil"/>
              <w:bottom w:val="nil"/>
            </w:tcBorders>
          </w:tcPr>
          <w:p w:rsidR="006B4972" w:rsidRPr="009238EF" w:rsidRDefault="00187BFC" w:rsidP="006B4972">
            <w:pPr>
              <w:pStyle w:val="miniTableText"/>
            </w:pPr>
            <w:r>
              <w:t>0L</w:t>
            </w:r>
          </w:p>
        </w:tc>
        <w:tc>
          <w:tcPr>
            <w:tcW w:w="1000" w:type="pct"/>
            <w:tcBorders>
              <w:top w:val="nil"/>
              <w:bottom w:val="nil"/>
            </w:tcBorders>
          </w:tcPr>
          <w:p w:rsidR="006B4972" w:rsidRPr="009238EF" w:rsidRDefault="00187BFC" w:rsidP="006B4972">
            <w:pPr>
              <w:pStyle w:val="miniTableText"/>
            </w:pPr>
            <w:r>
              <w:t>0L</w:t>
            </w:r>
          </w:p>
        </w:tc>
        <w:tc>
          <w:tcPr>
            <w:tcW w:w="1000" w:type="pct"/>
            <w:tcBorders>
              <w:top w:val="nil"/>
              <w:bottom w:val="nil"/>
              <w:right w:val="nil"/>
            </w:tcBorders>
          </w:tcPr>
          <w:p w:rsidR="006B4972" w:rsidRPr="009238EF" w:rsidRDefault="006B4972" w:rsidP="006B4972">
            <w:pPr>
              <w:pStyle w:val="miniTableText"/>
            </w:pPr>
            <w:r w:rsidRPr="009238EF">
              <w:t>getContentLengthLong</w:t>
            </w:r>
          </w:p>
        </w:tc>
      </w:tr>
      <w:tr w:rsidR="006B4972" w:rsidRPr="009238EF" w:rsidTr="00165CC8">
        <w:tc>
          <w:tcPr>
            <w:tcW w:w="1000" w:type="pct"/>
            <w:tcBorders>
              <w:top w:val="nil"/>
              <w:left w:val="nil"/>
              <w:bottom w:val="nil"/>
            </w:tcBorders>
          </w:tcPr>
          <w:p w:rsidR="006B4972" w:rsidRPr="009238EF" w:rsidRDefault="006B4972" w:rsidP="006B4972">
            <w:pPr>
              <w:pStyle w:val="miniTableText"/>
            </w:pPr>
            <w:r w:rsidRPr="009238EF">
              <w:t>getServletContext</w:t>
            </w:r>
          </w:p>
        </w:tc>
        <w:tc>
          <w:tcPr>
            <w:tcW w:w="1000" w:type="pct"/>
            <w:tcBorders>
              <w:top w:val="nil"/>
              <w:bottom w:val="nil"/>
            </w:tcBorders>
          </w:tcPr>
          <w:p w:rsidR="006B4972" w:rsidRPr="009238EF" w:rsidRDefault="00187BFC" w:rsidP="006B4972">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tcBorders>
              <w:top w:val="nil"/>
              <w:bottom w:val="nil"/>
            </w:tcBorders>
          </w:tcPr>
          <w:p w:rsidR="006B4972" w:rsidRPr="009238EF" w:rsidRDefault="00187BFC" w:rsidP="006B4972">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tcBorders>
              <w:top w:val="nil"/>
              <w:bottom w:val="nil"/>
            </w:tcBorders>
          </w:tcPr>
          <w:p w:rsidR="006B4972" w:rsidRPr="009238EF" w:rsidRDefault="00187BFC" w:rsidP="006B4972">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tcBorders>
              <w:top w:val="nil"/>
              <w:bottom w:val="nil"/>
              <w:right w:val="nil"/>
            </w:tcBorders>
          </w:tcPr>
          <w:p w:rsidR="006B4972" w:rsidRPr="009238EF" w:rsidRDefault="00187BFC" w:rsidP="006B4972">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r>
      <w:tr w:rsidR="006B4972" w:rsidRPr="009238EF" w:rsidTr="00165CC8">
        <w:tc>
          <w:tcPr>
            <w:tcW w:w="1000" w:type="pct"/>
            <w:tcBorders>
              <w:top w:val="nil"/>
              <w:left w:val="nil"/>
              <w:bottom w:val="nil"/>
            </w:tcBorders>
          </w:tcPr>
          <w:p w:rsidR="006B4972" w:rsidRPr="009238EF" w:rsidRDefault="006B4972" w:rsidP="006B4972">
            <w:pPr>
              <w:pStyle w:val="miniTableText"/>
            </w:pPr>
            <w:r w:rsidRPr="009238EF">
              <w:lastRenderedPageBreak/>
              <w:t>startAsync</w:t>
            </w:r>
          </w:p>
        </w:tc>
        <w:tc>
          <w:tcPr>
            <w:tcW w:w="1000" w:type="pct"/>
            <w:tcBorders>
              <w:top w:val="nil"/>
              <w:bottom w:val="nil"/>
            </w:tcBorders>
          </w:tcPr>
          <w:p w:rsidR="006B4972" w:rsidRPr="009238EF" w:rsidRDefault="009B40AC" w:rsidP="006B4972">
            <w:pPr>
              <w:pStyle w:val="miniTableText"/>
            </w:pPr>
            <w:r>
              <w:t>IllegalStateException</w:t>
            </w:r>
            <w:bookmarkStart w:id="1486" w:name="_Ref428883143"/>
            <w:r>
              <w:rPr>
                <w:rStyle w:val="FootnoteReference"/>
              </w:rPr>
              <w:footnoteReference w:id="31"/>
            </w:r>
            <w:bookmarkEnd w:id="1486"/>
          </w:p>
        </w:tc>
        <w:tc>
          <w:tcPr>
            <w:tcW w:w="1000" w:type="pct"/>
            <w:tcBorders>
              <w:top w:val="nil"/>
              <w:bottom w:val="nil"/>
            </w:tcBorders>
          </w:tcPr>
          <w:p w:rsidR="006B4972" w:rsidRPr="009238EF" w:rsidRDefault="009B40AC" w:rsidP="006B4972">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tcBorders>
          </w:tcPr>
          <w:p w:rsidR="006B4972" w:rsidRPr="009238EF" w:rsidRDefault="009B40AC" w:rsidP="006B4972">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right w:val="nil"/>
            </w:tcBorders>
          </w:tcPr>
          <w:p w:rsidR="006B4972" w:rsidRPr="009238EF" w:rsidRDefault="00187BFC" w:rsidP="00187BFC">
            <w:pPr>
              <w:pStyle w:val="miniTableText"/>
            </w:pPr>
            <w:r>
              <w:t>startPortletAsync</w:t>
            </w:r>
            <w:bookmarkStart w:id="1487" w:name="_Ref450049310"/>
            <w:r w:rsidR="00845802">
              <w:rPr>
                <w:rStyle w:val="FootnoteReference"/>
              </w:rPr>
              <w:footnoteReference w:id="32"/>
            </w:r>
            <w:bookmarkEnd w:id="1487"/>
          </w:p>
        </w:tc>
      </w:tr>
      <w:tr w:rsidR="006B4972" w:rsidRPr="009238EF" w:rsidTr="00165CC8">
        <w:tc>
          <w:tcPr>
            <w:tcW w:w="1000" w:type="pct"/>
            <w:tcBorders>
              <w:top w:val="nil"/>
              <w:left w:val="nil"/>
              <w:bottom w:val="nil"/>
            </w:tcBorders>
          </w:tcPr>
          <w:p w:rsidR="006B4972" w:rsidRPr="009238EF" w:rsidRDefault="006B4972" w:rsidP="006B4972">
            <w:pPr>
              <w:pStyle w:val="miniTableText"/>
            </w:pPr>
            <w:r w:rsidRPr="009238EF">
              <w:t>startAsync</w:t>
            </w:r>
          </w:p>
        </w:tc>
        <w:tc>
          <w:tcPr>
            <w:tcW w:w="1000" w:type="pct"/>
            <w:tcBorders>
              <w:top w:val="nil"/>
              <w:bottom w:val="nil"/>
            </w:tcBorders>
          </w:tcPr>
          <w:p w:rsidR="006B4972" w:rsidRPr="009238EF" w:rsidRDefault="009B40AC" w:rsidP="006B4972">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tcBorders>
          </w:tcPr>
          <w:p w:rsidR="006B4972" w:rsidRPr="009238EF" w:rsidRDefault="009B40AC" w:rsidP="006B4972">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tcBorders>
          </w:tcPr>
          <w:p w:rsidR="006B4972" w:rsidRPr="009238EF" w:rsidRDefault="009B40AC" w:rsidP="006B4972">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right w:val="nil"/>
            </w:tcBorders>
          </w:tcPr>
          <w:p w:rsidR="006B4972" w:rsidRPr="009238EF" w:rsidRDefault="00187BFC" w:rsidP="00187BFC">
            <w:pPr>
              <w:pStyle w:val="miniTableText"/>
            </w:pPr>
            <w:r>
              <w:t>startPortletAsync</w:t>
            </w:r>
            <w:r w:rsidR="00845802">
              <w:fldChar w:fldCharType="begin"/>
            </w:r>
            <w:r w:rsidR="00845802">
              <w:instrText xml:space="preserve"> NOTEREF _Ref450049310 \f \h </w:instrText>
            </w:r>
            <w:r w:rsidR="00845802">
              <w:fldChar w:fldCharType="separate"/>
            </w:r>
            <w:r w:rsidR="003B17E8" w:rsidRPr="003B17E8">
              <w:rPr>
                <w:rStyle w:val="FootnoteReference"/>
              </w:rPr>
              <w:t>32</w:t>
            </w:r>
            <w:r w:rsidR="00845802">
              <w:fldChar w:fldCharType="end"/>
            </w:r>
          </w:p>
        </w:tc>
      </w:tr>
      <w:tr w:rsidR="006B4972" w:rsidRPr="009238EF" w:rsidTr="00165CC8">
        <w:tc>
          <w:tcPr>
            <w:tcW w:w="1000" w:type="pct"/>
            <w:tcBorders>
              <w:top w:val="nil"/>
              <w:left w:val="nil"/>
              <w:bottom w:val="nil"/>
            </w:tcBorders>
          </w:tcPr>
          <w:p w:rsidR="006B4972" w:rsidRPr="009238EF" w:rsidRDefault="006B4972" w:rsidP="006B4972">
            <w:pPr>
              <w:pStyle w:val="miniTableText"/>
            </w:pPr>
            <w:r w:rsidRPr="009238EF">
              <w:t>isAsyncStarted</w:t>
            </w:r>
          </w:p>
        </w:tc>
        <w:tc>
          <w:tcPr>
            <w:tcW w:w="1000" w:type="pct"/>
            <w:tcBorders>
              <w:top w:val="nil"/>
              <w:bottom w:val="nil"/>
            </w:tcBorders>
          </w:tcPr>
          <w:p w:rsidR="006B4972" w:rsidRPr="009238EF" w:rsidRDefault="009B40AC" w:rsidP="006B4972">
            <w:pPr>
              <w:pStyle w:val="miniTableText"/>
            </w:pPr>
            <w:r>
              <w:t>false</w:t>
            </w:r>
          </w:p>
        </w:tc>
        <w:tc>
          <w:tcPr>
            <w:tcW w:w="1000" w:type="pct"/>
            <w:tcBorders>
              <w:top w:val="nil"/>
              <w:bottom w:val="nil"/>
            </w:tcBorders>
          </w:tcPr>
          <w:p w:rsidR="006B4972" w:rsidRPr="009238EF" w:rsidRDefault="009B40AC" w:rsidP="006B4972">
            <w:pPr>
              <w:pStyle w:val="miniTableText"/>
            </w:pPr>
            <w:r>
              <w:t>false</w:t>
            </w:r>
          </w:p>
        </w:tc>
        <w:tc>
          <w:tcPr>
            <w:tcW w:w="1000" w:type="pct"/>
            <w:tcBorders>
              <w:top w:val="nil"/>
              <w:bottom w:val="nil"/>
            </w:tcBorders>
          </w:tcPr>
          <w:p w:rsidR="006B4972" w:rsidRPr="009238EF" w:rsidRDefault="009B40AC" w:rsidP="006B4972">
            <w:pPr>
              <w:pStyle w:val="miniTableText"/>
            </w:pPr>
            <w:r>
              <w:t>false</w:t>
            </w:r>
          </w:p>
        </w:tc>
        <w:tc>
          <w:tcPr>
            <w:tcW w:w="1000" w:type="pct"/>
            <w:tcBorders>
              <w:top w:val="nil"/>
              <w:bottom w:val="nil"/>
              <w:right w:val="nil"/>
            </w:tcBorders>
          </w:tcPr>
          <w:p w:rsidR="006B4972" w:rsidRPr="009238EF" w:rsidRDefault="00845802" w:rsidP="00616EDD">
            <w:pPr>
              <w:pStyle w:val="miniTableText"/>
            </w:pPr>
            <w:r>
              <w:t>isAsyncStarted</w:t>
            </w:r>
          </w:p>
        </w:tc>
      </w:tr>
      <w:tr w:rsidR="009B40AC" w:rsidRPr="009238EF" w:rsidTr="00165CC8">
        <w:tc>
          <w:tcPr>
            <w:tcW w:w="1000" w:type="pct"/>
            <w:tcBorders>
              <w:top w:val="nil"/>
              <w:left w:val="nil"/>
              <w:bottom w:val="nil"/>
            </w:tcBorders>
          </w:tcPr>
          <w:p w:rsidR="009B40AC" w:rsidRPr="009238EF" w:rsidRDefault="009B40AC" w:rsidP="009B40AC">
            <w:pPr>
              <w:pStyle w:val="miniTableText"/>
            </w:pPr>
            <w:r w:rsidRPr="009238EF">
              <w:t>isAsyncSupported</w:t>
            </w:r>
          </w:p>
        </w:tc>
        <w:tc>
          <w:tcPr>
            <w:tcW w:w="1000" w:type="pct"/>
            <w:tcBorders>
              <w:top w:val="nil"/>
              <w:bottom w:val="nil"/>
            </w:tcBorders>
          </w:tcPr>
          <w:p w:rsidR="009B40AC" w:rsidRPr="009238EF" w:rsidRDefault="009B40AC" w:rsidP="009B40AC">
            <w:pPr>
              <w:pStyle w:val="miniTableText"/>
            </w:pPr>
            <w:r>
              <w:t>false</w:t>
            </w:r>
          </w:p>
        </w:tc>
        <w:tc>
          <w:tcPr>
            <w:tcW w:w="1000" w:type="pct"/>
            <w:tcBorders>
              <w:top w:val="nil"/>
              <w:bottom w:val="nil"/>
            </w:tcBorders>
          </w:tcPr>
          <w:p w:rsidR="009B40AC" w:rsidRPr="009238EF" w:rsidRDefault="009B40AC" w:rsidP="009B40AC">
            <w:pPr>
              <w:pStyle w:val="miniTableText"/>
            </w:pPr>
            <w:r>
              <w:t>false</w:t>
            </w:r>
          </w:p>
        </w:tc>
        <w:tc>
          <w:tcPr>
            <w:tcW w:w="1000" w:type="pct"/>
            <w:tcBorders>
              <w:top w:val="nil"/>
              <w:bottom w:val="nil"/>
            </w:tcBorders>
          </w:tcPr>
          <w:p w:rsidR="009B40AC" w:rsidRPr="009238EF" w:rsidRDefault="009B40AC" w:rsidP="009B40AC">
            <w:pPr>
              <w:pStyle w:val="miniTableText"/>
            </w:pPr>
            <w:r>
              <w:t>false</w:t>
            </w:r>
          </w:p>
        </w:tc>
        <w:tc>
          <w:tcPr>
            <w:tcW w:w="1000" w:type="pct"/>
            <w:tcBorders>
              <w:top w:val="nil"/>
              <w:bottom w:val="nil"/>
              <w:right w:val="nil"/>
            </w:tcBorders>
          </w:tcPr>
          <w:p w:rsidR="009B40AC" w:rsidRPr="009238EF" w:rsidRDefault="00845802" w:rsidP="00616EDD">
            <w:pPr>
              <w:pStyle w:val="miniTableText"/>
            </w:pPr>
            <w:r>
              <w:t>isAsyncSupported</w:t>
            </w:r>
          </w:p>
        </w:tc>
      </w:tr>
      <w:tr w:rsidR="009B40AC" w:rsidRPr="009238EF" w:rsidTr="00165CC8">
        <w:tc>
          <w:tcPr>
            <w:tcW w:w="1000" w:type="pct"/>
            <w:tcBorders>
              <w:top w:val="nil"/>
              <w:left w:val="nil"/>
              <w:bottom w:val="nil"/>
            </w:tcBorders>
          </w:tcPr>
          <w:p w:rsidR="009B40AC" w:rsidRPr="009238EF" w:rsidRDefault="009B40AC" w:rsidP="009B40AC">
            <w:pPr>
              <w:pStyle w:val="miniTableText"/>
            </w:pPr>
            <w:r w:rsidRPr="009238EF">
              <w:t>getAsyncContext</w:t>
            </w:r>
          </w:p>
        </w:tc>
        <w:tc>
          <w:tcPr>
            <w:tcW w:w="1000" w:type="pct"/>
            <w:tcBorders>
              <w:top w:val="nil"/>
              <w:bottom w:val="nil"/>
            </w:tcBorders>
          </w:tcPr>
          <w:p w:rsidR="009B40AC" w:rsidRPr="009238EF" w:rsidRDefault="009B40AC" w:rsidP="009B40AC">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tcBorders>
          </w:tcPr>
          <w:p w:rsidR="009B40AC" w:rsidRPr="009238EF" w:rsidRDefault="009B40AC" w:rsidP="009B40AC">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tcBorders>
          </w:tcPr>
          <w:p w:rsidR="009B40AC" w:rsidRPr="009238EF" w:rsidRDefault="009B40AC" w:rsidP="009B40AC">
            <w:pPr>
              <w:pStyle w:val="miniTableText"/>
            </w:pPr>
            <w:r>
              <w:t>IllegalStateException</w:t>
            </w:r>
            <w:r>
              <w:fldChar w:fldCharType="begin"/>
            </w:r>
            <w:r>
              <w:instrText xml:space="preserve"> NOTEREF _Ref428883143 \f \h </w:instrText>
            </w:r>
            <w:r w:rsidR="000C1B5C">
              <w:instrText xml:space="preserve"> \* MERGEFORMAT </w:instrText>
            </w:r>
            <w:r>
              <w:fldChar w:fldCharType="separate"/>
            </w:r>
            <w:r w:rsidR="003B17E8" w:rsidRPr="003B17E8">
              <w:rPr>
                <w:rStyle w:val="FootnoteReference"/>
              </w:rPr>
              <w:t>31</w:t>
            </w:r>
            <w:r>
              <w:fldChar w:fldCharType="end"/>
            </w:r>
          </w:p>
        </w:tc>
        <w:tc>
          <w:tcPr>
            <w:tcW w:w="1000" w:type="pct"/>
            <w:tcBorders>
              <w:top w:val="nil"/>
              <w:bottom w:val="nil"/>
              <w:right w:val="nil"/>
            </w:tcBorders>
          </w:tcPr>
          <w:p w:rsidR="009B40AC" w:rsidRPr="009238EF" w:rsidRDefault="00845802" w:rsidP="009B40AC">
            <w:pPr>
              <w:pStyle w:val="miniTableText"/>
            </w:pPr>
            <w:r>
              <w:t>getPortletAsyncContext</w:t>
            </w:r>
            <w:r>
              <w:fldChar w:fldCharType="begin"/>
            </w:r>
            <w:r>
              <w:instrText xml:space="preserve"> NOTEREF _Ref450049310 \f \h </w:instrText>
            </w:r>
            <w:r>
              <w:fldChar w:fldCharType="separate"/>
            </w:r>
            <w:r w:rsidR="003B17E8" w:rsidRPr="003B17E8">
              <w:rPr>
                <w:rStyle w:val="FootnoteReference"/>
              </w:rPr>
              <w:t>32</w:t>
            </w:r>
            <w:r>
              <w:fldChar w:fldCharType="end"/>
            </w:r>
          </w:p>
        </w:tc>
      </w:tr>
      <w:tr w:rsidR="009B40AC" w:rsidRPr="009238EF" w:rsidTr="00165CC8">
        <w:tc>
          <w:tcPr>
            <w:tcW w:w="1000" w:type="pct"/>
            <w:tcBorders>
              <w:top w:val="nil"/>
              <w:left w:val="nil"/>
              <w:bottom w:val="nil"/>
            </w:tcBorders>
          </w:tcPr>
          <w:p w:rsidR="009B40AC" w:rsidRPr="009238EF" w:rsidRDefault="009B40AC" w:rsidP="009B40AC">
            <w:pPr>
              <w:pStyle w:val="miniTableText"/>
            </w:pPr>
            <w:r w:rsidRPr="009238EF">
              <w:t>getDispatcherType</w:t>
            </w:r>
          </w:p>
        </w:tc>
        <w:tc>
          <w:tcPr>
            <w:tcW w:w="1000" w:type="pct"/>
            <w:tcBorders>
              <w:top w:val="nil"/>
              <w:bottom w:val="nil"/>
            </w:tcBorders>
          </w:tcPr>
          <w:p w:rsidR="009B40AC" w:rsidRPr="009238EF" w:rsidRDefault="009B40AC" w:rsidP="009B40AC">
            <w:pPr>
              <w:pStyle w:val="miniTableText"/>
            </w:pPr>
            <w:r w:rsidRPr="009238EF">
              <w:t>getDispatcherType</w:t>
            </w:r>
          </w:p>
        </w:tc>
        <w:tc>
          <w:tcPr>
            <w:tcW w:w="1000" w:type="pct"/>
            <w:tcBorders>
              <w:top w:val="nil"/>
              <w:bottom w:val="nil"/>
            </w:tcBorders>
          </w:tcPr>
          <w:p w:rsidR="009B40AC" w:rsidRPr="009238EF" w:rsidRDefault="009B40AC" w:rsidP="009B40AC">
            <w:pPr>
              <w:pStyle w:val="miniTableText"/>
            </w:pPr>
            <w:r w:rsidRPr="009238EF">
              <w:t>getDispatcherType</w:t>
            </w:r>
          </w:p>
        </w:tc>
        <w:tc>
          <w:tcPr>
            <w:tcW w:w="1000" w:type="pct"/>
            <w:tcBorders>
              <w:top w:val="nil"/>
              <w:bottom w:val="nil"/>
            </w:tcBorders>
          </w:tcPr>
          <w:p w:rsidR="009B40AC" w:rsidRPr="009238EF" w:rsidRDefault="009B40AC" w:rsidP="009B40AC">
            <w:pPr>
              <w:pStyle w:val="miniTableText"/>
            </w:pPr>
            <w:r w:rsidRPr="009238EF">
              <w:t>getDispatcherType</w:t>
            </w:r>
          </w:p>
        </w:tc>
        <w:tc>
          <w:tcPr>
            <w:tcW w:w="1000" w:type="pct"/>
            <w:tcBorders>
              <w:top w:val="nil"/>
              <w:bottom w:val="nil"/>
              <w:right w:val="nil"/>
            </w:tcBorders>
          </w:tcPr>
          <w:p w:rsidR="009B40AC" w:rsidRPr="009238EF" w:rsidRDefault="009B40AC" w:rsidP="009B40AC">
            <w:pPr>
              <w:pStyle w:val="miniTableText"/>
            </w:pPr>
            <w:r w:rsidRPr="009238EF">
              <w:t>getDispatcherType</w:t>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changeSessionId</w:t>
            </w:r>
          </w:p>
        </w:tc>
        <w:tc>
          <w:tcPr>
            <w:tcW w:w="1000" w:type="pct"/>
            <w:tcBorders>
              <w:top w:val="nil"/>
              <w:bottom w:val="nil"/>
            </w:tcBorders>
          </w:tcPr>
          <w:p w:rsidR="00845802" w:rsidRPr="009238EF" w:rsidRDefault="00845802" w:rsidP="00845802">
            <w:pPr>
              <w:pStyle w:val="miniTableText"/>
            </w:pPr>
            <w:r>
              <w:t>null</w:t>
            </w:r>
          </w:p>
        </w:tc>
        <w:tc>
          <w:tcPr>
            <w:tcW w:w="1000" w:type="pct"/>
            <w:tcBorders>
              <w:top w:val="nil"/>
              <w:bottom w:val="nil"/>
            </w:tcBorders>
          </w:tcPr>
          <w:p w:rsidR="00845802" w:rsidRPr="009238EF" w:rsidRDefault="00845802" w:rsidP="00845802">
            <w:pPr>
              <w:pStyle w:val="miniTableText"/>
            </w:pPr>
            <w:r>
              <w:t>null</w:t>
            </w:r>
          </w:p>
        </w:tc>
        <w:tc>
          <w:tcPr>
            <w:tcW w:w="1000" w:type="pct"/>
            <w:tcBorders>
              <w:top w:val="nil"/>
              <w:bottom w:val="nil"/>
            </w:tcBorders>
          </w:tcPr>
          <w:p w:rsidR="00845802" w:rsidRPr="009238EF" w:rsidRDefault="00845802" w:rsidP="00845802">
            <w:pPr>
              <w:pStyle w:val="miniTableText"/>
            </w:pPr>
            <w:r>
              <w:t>null</w:t>
            </w:r>
          </w:p>
        </w:tc>
        <w:tc>
          <w:tcPr>
            <w:tcW w:w="1000" w:type="pct"/>
            <w:tcBorders>
              <w:top w:val="nil"/>
              <w:bottom w:val="nil"/>
              <w:right w:val="nil"/>
            </w:tcBorders>
          </w:tcPr>
          <w:p w:rsidR="00845802" w:rsidRPr="009238EF" w:rsidRDefault="00845802" w:rsidP="00845802">
            <w:pPr>
              <w:pStyle w:val="miniTableText"/>
            </w:pPr>
            <w:r>
              <w:t>null</w:t>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authenticate</w:t>
            </w:r>
          </w:p>
        </w:tc>
        <w:tc>
          <w:tcPr>
            <w:tcW w:w="1000" w:type="pct"/>
            <w:tcBorders>
              <w:top w:val="nil"/>
              <w:bottom w:val="nil"/>
            </w:tcBorders>
          </w:tcPr>
          <w:p w:rsidR="00845802" w:rsidRPr="009238EF" w:rsidRDefault="00845802" w:rsidP="00845802">
            <w:pPr>
              <w:pStyle w:val="miniTableText"/>
            </w:pPr>
            <w:r>
              <w:t>false</w:t>
            </w:r>
          </w:p>
        </w:tc>
        <w:tc>
          <w:tcPr>
            <w:tcW w:w="1000" w:type="pct"/>
            <w:tcBorders>
              <w:top w:val="nil"/>
              <w:bottom w:val="nil"/>
            </w:tcBorders>
          </w:tcPr>
          <w:p w:rsidR="00845802" w:rsidRPr="009238EF" w:rsidRDefault="00845802" w:rsidP="00845802">
            <w:pPr>
              <w:pStyle w:val="miniTableText"/>
            </w:pPr>
            <w:r>
              <w:t>false</w:t>
            </w:r>
          </w:p>
        </w:tc>
        <w:tc>
          <w:tcPr>
            <w:tcW w:w="1000" w:type="pct"/>
            <w:tcBorders>
              <w:top w:val="nil"/>
              <w:bottom w:val="nil"/>
            </w:tcBorders>
          </w:tcPr>
          <w:p w:rsidR="00845802" w:rsidRPr="009238EF" w:rsidRDefault="00845802" w:rsidP="00845802">
            <w:pPr>
              <w:pStyle w:val="miniTableText"/>
            </w:pPr>
            <w:r>
              <w:t>false</w:t>
            </w:r>
          </w:p>
        </w:tc>
        <w:tc>
          <w:tcPr>
            <w:tcW w:w="1000" w:type="pct"/>
            <w:tcBorders>
              <w:top w:val="nil"/>
              <w:bottom w:val="nil"/>
              <w:right w:val="nil"/>
            </w:tcBorders>
          </w:tcPr>
          <w:p w:rsidR="00845802" w:rsidRPr="009238EF" w:rsidRDefault="004A739D" w:rsidP="00845802">
            <w:pPr>
              <w:pStyle w:val="miniTableText"/>
            </w:pPr>
            <w:r>
              <w:t>false</w:t>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login</w:t>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right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logout</w:t>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right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getParts</w:t>
            </w:r>
          </w:p>
        </w:tc>
        <w:tc>
          <w:tcPr>
            <w:tcW w:w="1000" w:type="pct"/>
            <w:tcBorders>
              <w:top w:val="nil"/>
              <w:bottom w:val="nil"/>
            </w:tcBorders>
          </w:tcPr>
          <w:p w:rsidR="00845802" w:rsidRPr="009238EF" w:rsidRDefault="00845802" w:rsidP="00845802">
            <w:pPr>
              <w:pStyle w:val="miniTableText"/>
            </w:pPr>
            <w:r w:rsidRPr="009238EF">
              <w:t>getParts</w:t>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right w:val="nil"/>
            </w:tcBorders>
          </w:tcPr>
          <w:p w:rsidR="00845802" w:rsidRPr="009238EF" w:rsidRDefault="00845802" w:rsidP="00845802">
            <w:pPr>
              <w:pStyle w:val="miniTableText"/>
            </w:pPr>
            <w:r w:rsidRPr="009238EF">
              <w:t>getParts</w:t>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getPart</w:t>
            </w:r>
          </w:p>
        </w:tc>
        <w:tc>
          <w:tcPr>
            <w:tcW w:w="1000" w:type="pct"/>
            <w:tcBorders>
              <w:top w:val="nil"/>
              <w:bottom w:val="nil"/>
            </w:tcBorders>
          </w:tcPr>
          <w:p w:rsidR="00845802" w:rsidRPr="009238EF" w:rsidRDefault="00845802" w:rsidP="00845802">
            <w:pPr>
              <w:pStyle w:val="miniTableText"/>
            </w:pPr>
            <w:r w:rsidRPr="009238EF">
              <w:t>getPart</w:t>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845802" w:rsidRPr="009238EF" w:rsidRDefault="00845802" w:rsidP="00845802">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right w:val="nil"/>
            </w:tcBorders>
          </w:tcPr>
          <w:p w:rsidR="00845802" w:rsidRPr="009238EF" w:rsidRDefault="00845802" w:rsidP="00845802">
            <w:pPr>
              <w:pStyle w:val="miniTableText"/>
            </w:pPr>
            <w:r w:rsidRPr="009238EF">
              <w:t>getPart</w:t>
            </w:r>
          </w:p>
        </w:tc>
      </w:tr>
      <w:tr w:rsidR="00845802" w:rsidRPr="009238EF" w:rsidTr="00165CC8">
        <w:tc>
          <w:tcPr>
            <w:tcW w:w="1000" w:type="pct"/>
            <w:tcBorders>
              <w:top w:val="nil"/>
              <w:left w:val="nil"/>
              <w:bottom w:val="nil"/>
            </w:tcBorders>
          </w:tcPr>
          <w:p w:rsidR="00845802" w:rsidRPr="009238EF" w:rsidRDefault="00845802" w:rsidP="00845802">
            <w:pPr>
              <w:pStyle w:val="miniTableText"/>
            </w:pPr>
            <w:r w:rsidRPr="009238EF">
              <w:t>upgrade</w:t>
            </w:r>
          </w:p>
        </w:tc>
        <w:tc>
          <w:tcPr>
            <w:tcW w:w="1000" w:type="pct"/>
            <w:tcBorders>
              <w:top w:val="nil"/>
              <w:bottom w:val="nil"/>
            </w:tcBorders>
          </w:tcPr>
          <w:p w:rsidR="00845802" w:rsidRPr="009238EF" w:rsidRDefault="00845802" w:rsidP="00845802">
            <w:pPr>
              <w:pStyle w:val="miniTableText"/>
            </w:pPr>
            <w:r>
              <w:t>ServletException</w:t>
            </w:r>
            <w:bookmarkStart w:id="1488" w:name="_Ref428883884"/>
            <w:r>
              <w:rPr>
                <w:rStyle w:val="FootnoteReference"/>
              </w:rPr>
              <w:footnoteReference w:id="33"/>
            </w:r>
            <w:bookmarkEnd w:id="1488"/>
          </w:p>
        </w:tc>
        <w:tc>
          <w:tcPr>
            <w:tcW w:w="1000" w:type="pct"/>
            <w:tcBorders>
              <w:top w:val="nil"/>
              <w:bottom w:val="nil"/>
            </w:tcBorders>
          </w:tcPr>
          <w:p w:rsidR="00845802" w:rsidRPr="009238EF" w:rsidRDefault="00845802" w:rsidP="00845802">
            <w:pPr>
              <w:pStyle w:val="miniTableText"/>
            </w:pPr>
            <w:r>
              <w:t>ServletException</w:t>
            </w:r>
            <w:r>
              <w:fldChar w:fldCharType="begin"/>
            </w:r>
            <w:r>
              <w:instrText xml:space="preserve"> NOTEREF _Ref428883884 \f \h  \* MERGEFORMAT </w:instrText>
            </w:r>
            <w:r>
              <w:fldChar w:fldCharType="separate"/>
            </w:r>
            <w:r w:rsidR="003B17E8" w:rsidRPr="003B17E8">
              <w:rPr>
                <w:rStyle w:val="FootnoteReference"/>
              </w:rPr>
              <w:t>33</w:t>
            </w:r>
            <w:r>
              <w:fldChar w:fldCharType="end"/>
            </w:r>
          </w:p>
        </w:tc>
        <w:tc>
          <w:tcPr>
            <w:tcW w:w="1000" w:type="pct"/>
            <w:tcBorders>
              <w:top w:val="nil"/>
              <w:bottom w:val="nil"/>
            </w:tcBorders>
          </w:tcPr>
          <w:p w:rsidR="00845802" w:rsidRPr="009238EF" w:rsidRDefault="00845802" w:rsidP="00845802">
            <w:pPr>
              <w:pStyle w:val="miniTableText"/>
            </w:pPr>
            <w:r>
              <w:t>ServletException</w:t>
            </w:r>
            <w:r>
              <w:fldChar w:fldCharType="begin"/>
            </w:r>
            <w:r>
              <w:instrText xml:space="preserve"> NOTEREF _Ref428883884 \f \h  \* MERGEFORMAT </w:instrText>
            </w:r>
            <w:r>
              <w:fldChar w:fldCharType="separate"/>
            </w:r>
            <w:r w:rsidR="003B17E8" w:rsidRPr="003B17E8">
              <w:rPr>
                <w:rStyle w:val="FootnoteReference"/>
              </w:rPr>
              <w:t>33</w:t>
            </w:r>
            <w:r>
              <w:fldChar w:fldCharType="end"/>
            </w:r>
          </w:p>
        </w:tc>
        <w:tc>
          <w:tcPr>
            <w:tcW w:w="1000" w:type="pct"/>
            <w:tcBorders>
              <w:top w:val="nil"/>
              <w:bottom w:val="nil"/>
              <w:right w:val="nil"/>
            </w:tcBorders>
          </w:tcPr>
          <w:p w:rsidR="00845802" w:rsidRPr="009238EF" w:rsidRDefault="00845802" w:rsidP="00845802">
            <w:pPr>
              <w:pStyle w:val="miniTableText"/>
            </w:pPr>
            <w:r>
              <w:t>ServletException</w:t>
            </w:r>
            <w:r>
              <w:fldChar w:fldCharType="begin"/>
            </w:r>
            <w:r>
              <w:instrText xml:space="preserve"> NOTEREF _Ref428883884 \f \h  \* MERGEFORMAT </w:instrText>
            </w:r>
            <w:r>
              <w:fldChar w:fldCharType="separate"/>
            </w:r>
            <w:r w:rsidR="003B17E8" w:rsidRPr="003B17E8">
              <w:rPr>
                <w:rStyle w:val="FootnoteReference"/>
              </w:rPr>
              <w:t>33</w:t>
            </w:r>
            <w:r>
              <w:fldChar w:fldCharType="end"/>
            </w:r>
          </w:p>
        </w:tc>
      </w:tr>
    </w:tbl>
    <w:p w:rsidR="00A30942" w:rsidRDefault="00A30942"/>
    <w:tbl>
      <w:tblPr>
        <w:tblStyle w:val="TableGrid"/>
        <w:tblW w:w="5004"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93"/>
        <w:gridCol w:w="2794"/>
        <w:gridCol w:w="2794"/>
        <w:gridCol w:w="2794"/>
        <w:gridCol w:w="2794"/>
      </w:tblGrid>
      <w:tr w:rsidR="007159AB" w:rsidTr="00165CC8">
        <w:trPr>
          <w:tblHeader/>
        </w:trPr>
        <w:tc>
          <w:tcPr>
            <w:tcW w:w="1000" w:type="pct"/>
            <w:tcBorders>
              <w:top w:val="nil"/>
              <w:bottom w:val="double" w:sz="4" w:space="0" w:color="auto"/>
            </w:tcBorders>
            <w:vAlign w:val="bottom"/>
          </w:tcPr>
          <w:p w:rsidR="007159AB" w:rsidRPr="00165CC8" w:rsidRDefault="00B91117" w:rsidP="007159AB">
            <w:pPr>
              <w:pStyle w:val="miniTableText"/>
              <w:rPr>
                <w:b/>
              </w:rPr>
            </w:pPr>
            <w:r w:rsidRPr="00165CC8">
              <w:rPr>
                <w:b/>
              </w:rPr>
              <w:t>HttpServletResponse</w:t>
            </w:r>
            <w:r w:rsidR="007159AB" w:rsidRPr="00165CC8">
              <w:rPr>
                <w:b/>
              </w:rPr>
              <w:t xml:space="preserve"> method</w:t>
            </w:r>
          </w:p>
        </w:tc>
        <w:tc>
          <w:tcPr>
            <w:tcW w:w="1000" w:type="pct"/>
            <w:tcBorders>
              <w:top w:val="nil"/>
              <w:bottom w:val="double" w:sz="4" w:space="0" w:color="auto"/>
            </w:tcBorders>
            <w:vAlign w:val="bottom"/>
          </w:tcPr>
          <w:p w:rsidR="007159AB" w:rsidRPr="00165CC8" w:rsidRDefault="007159AB" w:rsidP="007159AB">
            <w:pPr>
              <w:pStyle w:val="miniTableText"/>
              <w:rPr>
                <w:b/>
              </w:rPr>
            </w:pPr>
            <w:r w:rsidRPr="00165CC8">
              <w:rPr>
                <w:b/>
              </w:rPr>
              <w:t>ActionResponse mapping</w:t>
            </w:r>
          </w:p>
        </w:tc>
        <w:tc>
          <w:tcPr>
            <w:tcW w:w="1000" w:type="pct"/>
            <w:tcBorders>
              <w:top w:val="nil"/>
              <w:bottom w:val="double" w:sz="4" w:space="0" w:color="auto"/>
            </w:tcBorders>
            <w:vAlign w:val="bottom"/>
          </w:tcPr>
          <w:p w:rsidR="007159AB" w:rsidRPr="00165CC8" w:rsidRDefault="007159AB" w:rsidP="007159AB">
            <w:pPr>
              <w:pStyle w:val="miniTableText"/>
              <w:rPr>
                <w:b/>
              </w:rPr>
            </w:pPr>
            <w:r w:rsidRPr="00165CC8">
              <w:rPr>
                <w:b/>
              </w:rPr>
              <w:t>EventResponse mapping</w:t>
            </w:r>
          </w:p>
        </w:tc>
        <w:tc>
          <w:tcPr>
            <w:tcW w:w="1000" w:type="pct"/>
            <w:tcBorders>
              <w:top w:val="nil"/>
              <w:bottom w:val="double" w:sz="4" w:space="0" w:color="auto"/>
            </w:tcBorders>
            <w:vAlign w:val="bottom"/>
          </w:tcPr>
          <w:p w:rsidR="00D8088C" w:rsidRDefault="00D8088C" w:rsidP="007159AB">
            <w:pPr>
              <w:pStyle w:val="miniTableText"/>
              <w:rPr>
                <w:b/>
              </w:rPr>
            </w:pPr>
            <w:r>
              <w:rPr>
                <w:b/>
              </w:rPr>
              <w:t>HeaderResponse and</w:t>
            </w:r>
          </w:p>
          <w:p w:rsidR="007159AB" w:rsidRPr="00165CC8" w:rsidRDefault="007159AB" w:rsidP="007159AB">
            <w:pPr>
              <w:pStyle w:val="miniTableText"/>
              <w:rPr>
                <w:b/>
              </w:rPr>
            </w:pPr>
            <w:r w:rsidRPr="00165CC8">
              <w:rPr>
                <w:b/>
              </w:rPr>
              <w:t>RenderResponse mapping</w:t>
            </w:r>
            <w:r w:rsidR="00D8088C">
              <w:rPr>
                <w:b/>
              </w:rPr>
              <w:t>s</w:t>
            </w:r>
          </w:p>
        </w:tc>
        <w:tc>
          <w:tcPr>
            <w:tcW w:w="1000" w:type="pct"/>
            <w:tcBorders>
              <w:top w:val="nil"/>
              <w:bottom w:val="double" w:sz="4" w:space="0" w:color="auto"/>
            </w:tcBorders>
            <w:vAlign w:val="bottom"/>
          </w:tcPr>
          <w:p w:rsidR="007159AB" w:rsidRPr="00165CC8" w:rsidRDefault="007159AB" w:rsidP="007159AB">
            <w:pPr>
              <w:pStyle w:val="miniTableText"/>
              <w:rPr>
                <w:b/>
              </w:rPr>
            </w:pPr>
            <w:r w:rsidRPr="00165CC8">
              <w:rPr>
                <w:b/>
              </w:rPr>
              <w:t>ResourceResponse mapping</w:t>
            </w:r>
          </w:p>
        </w:tc>
      </w:tr>
      <w:tr w:rsidR="001C1A12" w:rsidTr="008D366A">
        <w:tc>
          <w:tcPr>
            <w:tcW w:w="1000" w:type="pct"/>
            <w:tcBorders>
              <w:top w:val="double" w:sz="4" w:space="0" w:color="auto"/>
              <w:bottom w:val="nil"/>
            </w:tcBorders>
          </w:tcPr>
          <w:p w:rsidR="000952B5" w:rsidRDefault="000952B5" w:rsidP="00A5316C">
            <w:pPr>
              <w:pStyle w:val="miniTableText"/>
            </w:pPr>
            <w:bookmarkStart w:id="1489" w:name="OLE_LINK2"/>
            <w:bookmarkStart w:id="1490" w:name="_Hlk148175206"/>
            <w:bookmarkEnd w:id="1489"/>
            <w:bookmarkEnd w:id="1490"/>
            <w:r>
              <w:t>addCookie</w:t>
            </w:r>
          </w:p>
        </w:tc>
        <w:tc>
          <w:tcPr>
            <w:tcW w:w="1000" w:type="pct"/>
            <w:tcBorders>
              <w:top w:val="double" w:sz="4" w:space="0" w:color="auto"/>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double" w:sz="4" w:space="0" w:color="auto"/>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double" w:sz="4" w:space="0" w:color="auto"/>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double" w:sz="4" w:space="0" w:color="auto"/>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r>
      <w:tr w:rsidR="001C1A12" w:rsidTr="00BD5CA9">
        <w:tc>
          <w:tcPr>
            <w:tcW w:w="1000" w:type="pct"/>
            <w:tcBorders>
              <w:top w:val="nil"/>
              <w:bottom w:val="nil"/>
            </w:tcBorders>
          </w:tcPr>
          <w:p w:rsidR="000952B5" w:rsidRDefault="000952B5" w:rsidP="00A5316C">
            <w:pPr>
              <w:pStyle w:val="miniTableText"/>
            </w:pPr>
            <w:r>
              <w:t>addDateHeader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r>
      <w:tr w:rsidR="001C1A12" w:rsidTr="00BD5CA9">
        <w:tc>
          <w:tcPr>
            <w:tcW w:w="1000" w:type="pct"/>
            <w:tcBorders>
              <w:top w:val="nil"/>
              <w:bottom w:val="nil"/>
            </w:tcBorders>
          </w:tcPr>
          <w:p w:rsidR="000952B5" w:rsidRDefault="000952B5" w:rsidP="00A5316C">
            <w:pPr>
              <w:pStyle w:val="miniTableText"/>
            </w:pPr>
            <w:r>
              <w:t>addHeader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r>
      <w:tr w:rsidR="001C1A12" w:rsidTr="00BD5CA9">
        <w:tc>
          <w:tcPr>
            <w:tcW w:w="1000" w:type="pct"/>
            <w:tcBorders>
              <w:top w:val="nil"/>
              <w:bottom w:val="nil"/>
            </w:tcBorders>
          </w:tcPr>
          <w:p w:rsidR="000952B5" w:rsidRDefault="000952B5" w:rsidP="00A5316C">
            <w:pPr>
              <w:pStyle w:val="miniTableText"/>
            </w:pPr>
            <w:r>
              <w:t>addIntHeader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r>
      <w:tr w:rsidR="001C1A12" w:rsidTr="008A60E4">
        <w:tc>
          <w:tcPr>
            <w:tcW w:w="1000" w:type="pct"/>
            <w:tcBorders>
              <w:top w:val="nil"/>
              <w:bottom w:val="nil"/>
            </w:tcBorders>
          </w:tcPr>
          <w:p w:rsidR="000952B5" w:rsidRDefault="000952B5" w:rsidP="00A5316C">
            <w:pPr>
              <w:pStyle w:val="miniTableText"/>
            </w:pPr>
            <w:r>
              <w:t>containsHeader</w:t>
            </w:r>
          </w:p>
        </w:tc>
        <w:tc>
          <w:tcPr>
            <w:tcW w:w="1000" w:type="pct"/>
            <w:tcBorders>
              <w:top w:val="nil"/>
              <w:bottom w:val="nil"/>
            </w:tcBorders>
          </w:tcPr>
          <w:p w:rsidR="000952B5" w:rsidRDefault="000952B5" w:rsidP="00A5316C">
            <w:pPr>
              <w:pStyle w:val="miniTableText"/>
            </w:pPr>
            <w:r>
              <w:t>false</w:t>
            </w:r>
          </w:p>
        </w:tc>
        <w:tc>
          <w:tcPr>
            <w:tcW w:w="1000" w:type="pct"/>
            <w:tcBorders>
              <w:top w:val="nil"/>
              <w:bottom w:val="nil"/>
            </w:tcBorders>
          </w:tcPr>
          <w:p w:rsidR="000952B5" w:rsidRDefault="000952B5" w:rsidP="00A5316C">
            <w:pPr>
              <w:pStyle w:val="miniTableText"/>
            </w:pPr>
            <w:r>
              <w:t>false</w:t>
            </w:r>
          </w:p>
        </w:tc>
        <w:tc>
          <w:tcPr>
            <w:tcW w:w="1000" w:type="pct"/>
            <w:tcBorders>
              <w:top w:val="nil"/>
              <w:bottom w:val="nil"/>
            </w:tcBorders>
          </w:tcPr>
          <w:p w:rsidR="000952B5" w:rsidRDefault="000952B5" w:rsidP="00A5316C">
            <w:pPr>
              <w:pStyle w:val="miniTableText"/>
            </w:pPr>
            <w:r>
              <w:t>false</w:t>
            </w:r>
          </w:p>
        </w:tc>
        <w:tc>
          <w:tcPr>
            <w:tcW w:w="1000" w:type="pct"/>
            <w:tcBorders>
              <w:top w:val="nil"/>
              <w:bottom w:val="nil"/>
            </w:tcBorders>
          </w:tcPr>
          <w:p w:rsidR="000952B5" w:rsidRDefault="000952B5" w:rsidP="00A5316C">
            <w:pPr>
              <w:pStyle w:val="miniTableText"/>
            </w:pPr>
            <w:r>
              <w:t>false</w:t>
            </w:r>
          </w:p>
        </w:tc>
      </w:tr>
      <w:tr w:rsidR="001C1A12" w:rsidTr="008A60E4">
        <w:tc>
          <w:tcPr>
            <w:tcW w:w="1000" w:type="pct"/>
            <w:tcBorders>
              <w:top w:val="nil"/>
              <w:bottom w:val="nil"/>
            </w:tcBorders>
          </w:tcPr>
          <w:p w:rsidR="000952B5" w:rsidRDefault="000952B5" w:rsidP="00A5316C">
            <w:pPr>
              <w:pStyle w:val="miniTableText"/>
            </w:pPr>
            <w:r>
              <w:t>encodeRedirectUrl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r>
      <w:tr w:rsidR="001C1A12" w:rsidTr="008A60E4">
        <w:tc>
          <w:tcPr>
            <w:tcW w:w="1000" w:type="pct"/>
            <w:tcBorders>
              <w:top w:val="nil"/>
              <w:bottom w:val="nil"/>
            </w:tcBorders>
          </w:tcPr>
          <w:p w:rsidR="000952B5" w:rsidRDefault="000952B5" w:rsidP="00A5316C">
            <w:pPr>
              <w:pStyle w:val="miniTableText"/>
            </w:pPr>
            <w:r>
              <w:t>encodeRedirectURL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r>
      <w:tr w:rsidR="001C1A12" w:rsidTr="008A60E4">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r>
      <w:tr w:rsidR="001C1A12" w:rsidTr="008A60E4">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c>
          <w:tcPr>
            <w:tcW w:w="1000" w:type="pct"/>
            <w:tcBorders>
              <w:top w:val="nil"/>
              <w:bottom w:val="nil"/>
            </w:tcBorders>
          </w:tcPr>
          <w:p w:rsidR="000952B5" w:rsidRDefault="000952B5" w:rsidP="00A5316C">
            <w:pPr>
              <w:pStyle w:val="miniTableText"/>
            </w:pPr>
            <w:r>
              <w:t>encodeURL</w:t>
            </w:r>
          </w:p>
        </w:tc>
      </w:tr>
      <w:tr w:rsidR="001C1A12" w:rsidTr="008A60E4">
        <w:tc>
          <w:tcPr>
            <w:tcW w:w="1000" w:type="pct"/>
            <w:tcBorders>
              <w:top w:val="nil"/>
              <w:bottom w:val="nil"/>
            </w:tcBorders>
          </w:tcPr>
          <w:p w:rsidR="000952B5" w:rsidRDefault="000952B5" w:rsidP="00A5316C">
            <w:pPr>
              <w:pStyle w:val="miniTableText"/>
            </w:pPr>
            <w:r>
              <w:t>sendError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F405B">
        <w:tc>
          <w:tcPr>
            <w:tcW w:w="1000" w:type="pct"/>
            <w:tcBorders>
              <w:top w:val="nil"/>
              <w:bottom w:val="nil"/>
            </w:tcBorders>
          </w:tcPr>
          <w:p w:rsidR="000952B5" w:rsidRDefault="000952B5" w:rsidP="00A5316C">
            <w:pPr>
              <w:pStyle w:val="miniTableText"/>
            </w:pPr>
            <w:r>
              <w:t>sendRedirect</w:t>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t>setDateHeader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t>setHeader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EB167E">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lastRenderedPageBreak/>
              <w:t>setIntHeader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F405B">
        <w:tc>
          <w:tcPr>
            <w:tcW w:w="1000" w:type="pct"/>
            <w:tcBorders>
              <w:top w:val="nil"/>
              <w:bottom w:val="nil"/>
            </w:tcBorders>
          </w:tcPr>
          <w:p w:rsidR="000952B5" w:rsidRDefault="000952B5" w:rsidP="00A5316C">
            <w:pPr>
              <w:pStyle w:val="miniTableText"/>
            </w:pPr>
            <w:r>
              <w:t>setStatus</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A60E4">
        <w:tc>
          <w:tcPr>
            <w:tcW w:w="1000" w:type="pct"/>
            <w:tcBorders>
              <w:top w:val="nil"/>
              <w:bottom w:val="nil"/>
            </w:tcBorders>
          </w:tcPr>
          <w:p w:rsidR="000952B5" w:rsidRDefault="000952B5" w:rsidP="00A5316C">
            <w:pPr>
              <w:pStyle w:val="miniTableText"/>
            </w:pPr>
            <w:r>
              <w:t>flushBuffer</w:t>
            </w:r>
          </w:p>
        </w:tc>
        <w:tc>
          <w:tcPr>
            <w:tcW w:w="1000" w:type="pct"/>
            <w:tcBorders>
              <w:top w:val="nil"/>
              <w:bottom w:val="nil"/>
            </w:tcBorders>
          </w:tcPr>
          <w:p w:rsidR="000952B5" w:rsidRDefault="000952B5" w:rsidP="00A5316C">
            <w:pPr>
              <w:pStyle w:val="miniTableText"/>
            </w:pPr>
            <w:r>
              <w:t>no-op</w:t>
            </w:r>
            <w:r w:rsidR="00A5316C">
              <w:fldChar w:fldCharType="begin"/>
            </w:r>
            <w:r w:rsidR="00A5316C">
              <w:instrText xml:space="preserve"> NOTEREF _Ref427911962 \f \h </w:instrText>
            </w:r>
            <w:r w:rsidR="00707B82">
              <w:instrText xml:space="preserve"> \* MERGEFORMAT </w:instrText>
            </w:r>
            <w:r w:rsidR="00A5316C">
              <w:fldChar w:fldCharType="separate"/>
            </w:r>
            <w:r w:rsidR="003B17E8" w:rsidRPr="003B17E8">
              <w:rPr>
                <w:rStyle w:val="FootnoteReference"/>
              </w:rPr>
              <w:t>30</w:t>
            </w:r>
            <w:r w:rsidR="00A5316C">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flushBuffer</w:t>
            </w:r>
          </w:p>
        </w:tc>
        <w:tc>
          <w:tcPr>
            <w:tcW w:w="1000" w:type="pct"/>
            <w:tcBorders>
              <w:top w:val="nil"/>
              <w:bottom w:val="nil"/>
            </w:tcBorders>
          </w:tcPr>
          <w:p w:rsidR="000952B5" w:rsidRDefault="000952B5" w:rsidP="00A5316C">
            <w:pPr>
              <w:pStyle w:val="miniTableText"/>
            </w:pPr>
            <w:r>
              <w:t>flushBuffer</w:t>
            </w:r>
          </w:p>
        </w:tc>
      </w:tr>
      <w:tr w:rsidR="001C1A12" w:rsidTr="008A60E4">
        <w:tc>
          <w:tcPr>
            <w:tcW w:w="1000" w:type="pct"/>
            <w:tcBorders>
              <w:top w:val="nil"/>
              <w:bottom w:val="nil"/>
            </w:tcBorders>
          </w:tcPr>
          <w:p w:rsidR="000952B5" w:rsidRDefault="000952B5" w:rsidP="00A5316C">
            <w:pPr>
              <w:pStyle w:val="miniTableText"/>
            </w:pPr>
            <w:r>
              <w:t>getBufferSize</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0</w:t>
            </w:r>
          </w:p>
        </w:tc>
        <w:tc>
          <w:tcPr>
            <w:tcW w:w="1000" w:type="pct"/>
            <w:tcBorders>
              <w:top w:val="nil"/>
              <w:bottom w:val="nil"/>
            </w:tcBorders>
          </w:tcPr>
          <w:p w:rsidR="000952B5" w:rsidRDefault="000952B5" w:rsidP="00A5316C">
            <w:pPr>
              <w:pStyle w:val="miniTableText"/>
            </w:pPr>
            <w:r>
              <w:t>getBufferSize</w:t>
            </w:r>
          </w:p>
        </w:tc>
        <w:tc>
          <w:tcPr>
            <w:tcW w:w="1000" w:type="pct"/>
            <w:tcBorders>
              <w:top w:val="nil"/>
              <w:bottom w:val="nil"/>
            </w:tcBorders>
          </w:tcPr>
          <w:p w:rsidR="000952B5" w:rsidRDefault="000952B5" w:rsidP="00A5316C">
            <w:pPr>
              <w:pStyle w:val="miniTableText"/>
            </w:pPr>
            <w:r>
              <w:t>getBufferSize</w:t>
            </w:r>
          </w:p>
        </w:tc>
      </w:tr>
      <w:tr w:rsidR="001C1A12" w:rsidTr="008A60E4">
        <w:tc>
          <w:tcPr>
            <w:tcW w:w="1000" w:type="pct"/>
            <w:tcBorders>
              <w:top w:val="nil"/>
              <w:bottom w:val="nil"/>
            </w:tcBorders>
          </w:tcPr>
          <w:p w:rsidR="000952B5" w:rsidRDefault="000952B5" w:rsidP="00A5316C">
            <w:pPr>
              <w:pStyle w:val="miniTableText"/>
            </w:pPr>
            <w:r>
              <w:t>getCharacterEncoding</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getCharacterEncoding</w:t>
            </w:r>
          </w:p>
        </w:tc>
        <w:tc>
          <w:tcPr>
            <w:tcW w:w="1000" w:type="pct"/>
            <w:tcBorders>
              <w:top w:val="nil"/>
              <w:bottom w:val="nil"/>
            </w:tcBorders>
          </w:tcPr>
          <w:p w:rsidR="000952B5" w:rsidRDefault="000952B5" w:rsidP="00A5316C">
            <w:pPr>
              <w:pStyle w:val="miniTableText"/>
            </w:pPr>
            <w:r>
              <w:t>getCharacterEncoding</w:t>
            </w:r>
          </w:p>
        </w:tc>
      </w:tr>
      <w:tr w:rsidR="001C1A12" w:rsidTr="008A60E4">
        <w:tc>
          <w:tcPr>
            <w:tcW w:w="1000" w:type="pct"/>
            <w:tcBorders>
              <w:top w:val="nil"/>
              <w:bottom w:val="nil"/>
            </w:tcBorders>
          </w:tcPr>
          <w:p w:rsidR="000952B5" w:rsidRDefault="000952B5" w:rsidP="00A5316C">
            <w:pPr>
              <w:pStyle w:val="miniTableText"/>
            </w:pPr>
            <w:r>
              <w:t>getContentType</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getContentType</w:t>
            </w:r>
          </w:p>
        </w:tc>
        <w:tc>
          <w:tcPr>
            <w:tcW w:w="1000" w:type="pct"/>
            <w:tcBorders>
              <w:top w:val="nil"/>
              <w:bottom w:val="nil"/>
            </w:tcBorders>
          </w:tcPr>
          <w:p w:rsidR="000952B5" w:rsidRDefault="000952B5" w:rsidP="00A5316C">
            <w:pPr>
              <w:pStyle w:val="miniTableText"/>
            </w:pPr>
            <w:r>
              <w:t>getContentType</w:t>
            </w:r>
          </w:p>
        </w:tc>
      </w:tr>
      <w:tr w:rsidR="001C1A12" w:rsidTr="008A60E4">
        <w:tc>
          <w:tcPr>
            <w:tcW w:w="1000" w:type="pct"/>
            <w:tcBorders>
              <w:top w:val="nil"/>
              <w:bottom w:val="nil"/>
            </w:tcBorders>
          </w:tcPr>
          <w:p w:rsidR="000952B5" w:rsidRDefault="000952B5" w:rsidP="00A5316C">
            <w:pPr>
              <w:pStyle w:val="miniTableText"/>
            </w:pPr>
            <w:r>
              <w:t>getLocale</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null</w:t>
            </w:r>
          </w:p>
        </w:tc>
        <w:tc>
          <w:tcPr>
            <w:tcW w:w="1000" w:type="pct"/>
            <w:tcBorders>
              <w:top w:val="nil"/>
              <w:bottom w:val="nil"/>
            </w:tcBorders>
          </w:tcPr>
          <w:p w:rsidR="000952B5" w:rsidRDefault="000952B5" w:rsidP="00A5316C">
            <w:pPr>
              <w:pStyle w:val="miniTableText"/>
            </w:pPr>
            <w:r>
              <w:t>getLocale</w:t>
            </w:r>
          </w:p>
        </w:tc>
        <w:tc>
          <w:tcPr>
            <w:tcW w:w="1000" w:type="pct"/>
            <w:tcBorders>
              <w:top w:val="nil"/>
              <w:bottom w:val="nil"/>
            </w:tcBorders>
          </w:tcPr>
          <w:p w:rsidR="000952B5" w:rsidRDefault="000952B5" w:rsidP="00A5316C">
            <w:pPr>
              <w:pStyle w:val="miniTableText"/>
            </w:pPr>
            <w:r>
              <w:t>getLocale</w:t>
            </w:r>
          </w:p>
        </w:tc>
      </w:tr>
      <w:tr w:rsidR="001C1A12" w:rsidTr="008A60E4">
        <w:tc>
          <w:tcPr>
            <w:tcW w:w="1000" w:type="pct"/>
            <w:tcBorders>
              <w:top w:val="nil"/>
              <w:bottom w:val="nil"/>
            </w:tcBorders>
          </w:tcPr>
          <w:p w:rsidR="000952B5" w:rsidRDefault="000952B5" w:rsidP="00A5316C">
            <w:pPr>
              <w:pStyle w:val="miniTableText"/>
            </w:pPr>
            <w:r>
              <w:t>getOutputStream</w:t>
            </w:r>
          </w:p>
        </w:tc>
        <w:tc>
          <w:tcPr>
            <w:tcW w:w="1000" w:type="pct"/>
            <w:tcBorders>
              <w:top w:val="nil"/>
              <w:bottom w:val="nil"/>
            </w:tcBorders>
          </w:tcPr>
          <w:p w:rsidR="000952B5" w:rsidRDefault="000952B5" w:rsidP="00A5316C">
            <w:pPr>
              <w:pStyle w:val="miniTableText"/>
            </w:pPr>
            <w:r>
              <w:t>null stream</w:t>
            </w:r>
            <w:bookmarkStart w:id="1491" w:name="_Ref427927969"/>
            <w:r w:rsidR="00AC098D">
              <w:rPr>
                <w:rStyle w:val="FootnoteReference"/>
              </w:rPr>
              <w:footnoteReference w:id="34"/>
            </w:r>
            <w:bookmarkEnd w:id="1491"/>
          </w:p>
        </w:tc>
        <w:tc>
          <w:tcPr>
            <w:tcW w:w="1000" w:type="pct"/>
            <w:tcBorders>
              <w:top w:val="nil"/>
              <w:bottom w:val="nil"/>
            </w:tcBorders>
          </w:tcPr>
          <w:p w:rsidR="000952B5" w:rsidRDefault="000952B5" w:rsidP="00A5316C">
            <w:pPr>
              <w:pStyle w:val="miniTableText"/>
            </w:pPr>
            <w:r>
              <w:t>null stream</w:t>
            </w:r>
            <w:r w:rsidR="00AC098D">
              <w:fldChar w:fldCharType="begin"/>
            </w:r>
            <w:r w:rsidR="00AC098D">
              <w:instrText xml:space="preserve"> NOTEREF _Ref427927969 \f \h </w:instrText>
            </w:r>
            <w:r w:rsidR="00707B8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Borders>
              <w:top w:val="nil"/>
              <w:bottom w:val="nil"/>
            </w:tcBorders>
          </w:tcPr>
          <w:p w:rsidR="000952B5" w:rsidRDefault="000952B5" w:rsidP="00A5316C">
            <w:pPr>
              <w:pStyle w:val="miniTableText"/>
            </w:pPr>
            <w:r>
              <w:t>getPortletOutputStream</w:t>
            </w:r>
          </w:p>
        </w:tc>
        <w:tc>
          <w:tcPr>
            <w:tcW w:w="1000" w:type="pct"/>
            <w:tcBorders>
              <w:top w:val="nil"/>
              <w:bottom w:val="nil"/>
            </w:tcBorders>
          </w:tcPr>
          <w:p w:rsidR="000952B5" w:rsidRDefault="000952B5" w:rsidP="00A5316C">
            <w:pPr>
              <w:pStyle w:val="miniTableText"/>
            </w:pPr>
            <w:r>
              <w:t>getPortletOutputStream</w:t>
            </w:r>
          </w:p>
        </w:tc>
      </w:tr>
      <w:tr w:rsidR="001C1A12" w:rsidTr="008A60E4">
        <w:tc>
          <w:tcPr>
            <w:tcW w:w="1000" w:type="pct"/>
            <w:tcBorders>
              <w:top w:val="nil"/>
              <w:bottom w:val="nil"/>
            </w:tcBorders>
          </w:tcPr>
          <w:p w:rsidR="000952B5" w:rsidRDefault="000952B5" w:rsidP="00A5316C">
            <w:pPr>
              <w:pStyle w:val="miniTableText"/>
            </w:pPr>
            <w:r>
              <w:t>getWriter</w:t>
            </w:r>
          </w:p>
        </w:tc>
        <w:tc>
          <w:tcPr>
            <w:tcW w:w="1000" w:type="pct"/>
            <w:tcBorders>
              <w:top w:val="nil"/>
              <w:bottom w:val="nil"/>
            </w:tcBorders>
          </w:tcPr>
          <w:p w:rsidR="000952B5" w:rsidRDefault="000952B5" w:rsidP="00A5316C">
            <w:pPr>
              <w:pStyle w:val="miniTableText"/>
            </w:pPr>
            <w:r>
              <w:t>null writer</w:t>
            </w:r>
            <w:r w:rsidR="00AC098D">
              <w:fldChar w:fldCharType="begin"/>
            </w:r>
            <w:r w:rsidR="00AC098D">
              <w:instrText xml:space="preserve"> NOTEREF _Ref427927969 \f \h </w:instrText>
            </w:r>
            <w:r w:rsidR="00707B8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Borders>
              <w:top w:val="nil"/>
              <w:bottom w:val="nil"/>
            </w:tcBorders>
          </w:tcPr>
          <w:p w:rsidR="000952B5" w:rsidRDefault="000952B5" w:rsidP="00A5316C">
            <w:pPr>
              <w:pStyle w:val="miniTableText"/>
            </w:pPr>
            <w:r>
              <w:t>null writer</w:t>
            </w:r>
            <w:r w:rsidR="00AC098D">
              <w:fldChar w:fldCharType="begin"/>
            </w:r>
            <w:r w:rsidR="00AC098D">
              <w:instrText xml:space="preserve"> NOTEREF _Ref427927969 \f \h </w:instrText>
            </w:r>
            <w:r w:rsidR="00707B8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Borders>
              <w:top w:val="nil"/>
              <w:bottom w:val="nil"/>
            </w:tcBorders>
          </w:tcPr>
          <w:p w:rsidR="000952B5" w:rsidRDefault="000952B5" w:rsidP="00A5316C">
            <w:pPr>
              <w:pStyle w:val="miniTableText"/>
            </w:pPr>
            <w:r>
              <w:t>getWriter</w:t>
            </w:r>
          </w:p>
        </w:tc>
        <w:tc>
          <w:tcPr>
            <w:tcW w:w="1000" w:type="pct"/>
            <w:tcBorders>
              <w:top w:val="nil"/>
              <w:bottom w:val="nil"/>
            </w:tcBorders>
          </w:tcPr>
          <w:p w:rsidR="000952B5" w:rsidRDefault="000952B5" w:rsidP="00A5316C">
            <w:pPr>
              <w:pStyle w:val="miniTableText"/>
            </w:pPr>
            <w:r>
              <w:t>getWriter</w:t>
            </w:r>
          </w:p>
        </w:tc>
      </w:tr>
      <w:tr w:rsidR="001C1A12" w:rsidTr="008D366A">
        <w:tc>
          <w:tcPr>
            <w:tcW w:w="1000" w:type="pct"/>
            <w:tcBorders>
              <w:top w:val="nil"/>
              <w:bottom w:val="nil"/>
            </w:tcBorders>
          </w:tcPr>
          <w:p w:rsidR="000952B5" w:rsidRDefault="000952B5" w:rsidP="00A5316C">
            <w:pPr>
              <w:pStyle w:val="miniTableText"/>
            </w:pPr>
            <w:r>
              <w:t>isCommitted</w:t>
            </w:r>
          </w:p>
        </w:tc>
        <w:tc>
          <w:tcPr>
            <w:tcW w:w="1000" w:type="pct"/>
            <w:tcBorders>
              <w:top w:val="nil"/>
              <w:bottom w:val="nil"/>
            </w:tcBorders>
            <w:shd w:val="clear" w:color="auto" w:fill="E2EFD9" w:themeFill="accent6" w:themeFillTint="33"/>
          </w:tcPr>
          <w:p w:rsidR="000952B5" w:rsidRDefault="000952B5" w:rsidP="00A5316C">
            <w:pPr>
              <w:pStyle w:val="miniTableText"/>
            </w:pPr>
            <w:r>
              <w:t>true</w:t>
            </w:r>
          </w:p>
        </w:tc>
        <w:tc>
          <w:tcPr>
            <w:tcW w:w="1000" w:type="pct"/>
            <w:tcBorders>
              <w:top w:val="nil"/>
              <w:bottom w:val="nil"/>
            </w:tcBorders>
            <w:shd w:val="clear" w:color="auto" w:fill="E2EFD9" w:themeFill="accent6" w:themeFillTint="33"/>
          </w:tcPr>
          <w:p w:rsidR="000952B5" w:rsidRDefault="000952B5" w:rsidP="00A5316C">
            <w:pPr>
              <w:pStyle w:val="miniTableText"/>
            </w:pPr>
            <w:r>
              <w:t>true</w:t>
            </w:r>
          </w:p>
        </w:tc>
        <w:tc>
          <w:tcPr>
            <w:tcW w:w="1000" w:type="pct"/>
            <w:tcBorders>
              <w:top w:val="nil"/>
              <w:bottom w:val="nil"/>
            </w:tcBorders>
          </w:tcPr>
          <w:p w:rsidR="000952B5" w:rsidRDefault="000952B5" w:rsidP="00A5316C">
            <w:pPr>
              <w:pStyle w:val="miniTableText"/>
            </w:pPr>
            <w:r>
              <w:t>isCommitted</w:t>
            </w:r>
          </w:p>
        </w:tc>
        <w:tc>
          <w:tcPr>
            <w:tcW w:w="1000" w:type="pct"/>
            <w:tcBorders>
              <w:top w:val="nil"/>
              <w:bottom w:val="nil"/>
            </w:tcBorders>
          </w:tcPr>
          <w:p w:rsidR="000952B5" w:rsidRDefault="000952B5" w:rsidP="00A5316C">
            <w:pPr>
              <w:pStyle w:val="miniTableText"/>
            </w:pPr>
            <w:r>
              <w:t>isCommitted</w:t>
            </w:r>
          </w:p>
        </w:tc>
      </w:tr>
      <w:tr w:rsidR="001C1A12" w:rsidTr="008A60E4">
        <w:tc>
          <w:tcPr>
            <w:tcW w:w="1000" w:type="pct"/>
            <w:tcBorders>
              <w:top w:val="nil"/>
              <w:bottom w:val="nil"/>
            </w:tcBorders>
          </w:tcPr>
          <w:p w:rsidR="000952B5" w:rsidRDefault="000952B5" w:rsidP="00A5316C">
            <w:pPr>
              <w:pStyle w:val="miniTableText"/>
            </w:pPr>
            <w:r>
              <w:t>reset</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reset</w:t>
            </w:r>
          </w:p>
        </w:tc>
        <w:tc>
          <w:tcPr>
            <w:tcW w:w="1000" w:type="pct"/>
            <w:tcBorders>
              <w:top w:val="nil"/>
              <w:bottom w:val="nil"/>
            </w:tcBorders>
          </w:tcPr>
          <w:p w:rsidR="000952B5" w:rsidRDefault="000952B5" w:rsidP="00A5316C">
            <w:pPr>
              <w:pStyle w:val="miniTableText"/>
            </w:pPr>
            <w:r>
              <w:t>reset</w:t>
            </w:r>
          </w:p>
        </w:tc>
      </w:tr>
      <w:tr w:rsidR="001C1A12" w:rsidTr="008A60E4">
        <w:tc>
          <w:tcPr>
            <w:tcW w:w="1000" w:type="pct"/>
            <w:tcBorders>
              <w:top w:val="nil"/>
              <w:bottom w:val="nil"/>
            </w:tcBorders>
          </w:tcPr>
          <w:p w:rsidR="000952B5" w:rsidRDefault="000952B5" w:rsidP="00A5316C">
            <w:pPr>
              <w:pStyle w:val="miniTableText"/>
            </w:pPr>
            <w:r>
              <w:t>resetBuffer</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resetBuffer</w:t>
            </w:r>
          </w:p>
        </w:tc>
        <w:tc>
          <w:tcPr>
            <w:tcW w:w="1000" w:type="pct"/>
            <w:tcBorders>
              <w:top w:val="nil"/>
              <w:bottom w:val="nil"/>
            </w:tcBorders>
          </w:tcPr>
          <w:p w:rsidR="000952B5" w:rsidRDefault="000952B5" w:rsidP="00A5316C">
            <w:pPr>
              <w:pStyle w:val="miniTableText"/>
            </w:pPr>
            <w:r>
              <w:t>resetBuffer</w:t>
            </w:r>
          </w:p>
        </w:tc>
      </w:tr>
      <w:tr w:rsidR="001C1A12" w:rsidTr="008A60E4">
        <w:tc>
          <w:tcPr>
            <w:tcW w:w="1000" w:type="pct"/>
            <w:tcBorders>
              <w:top w:val="nil"/>
              <w:bottom w:val="nil"/>
            </w:tcBorders>
          </w:tcPr>
          <w:p w:rsidR="000952B5" w:rsidRDefault="000952B5" w:rsidP="00A5316C">
            <w:pPr>
              <w:pStyle w:val="miniTableText"/>
            </w:pPr>
            <w:r>
              <w:t>setBufferSize</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setBufferSize</w:t>
            </w:r>
          </w:p>
        </w:tc>
        <w:tc>
          <w:tcPr>
            <w:tcW w:w="1000" w:type="pct"/>
            <w:tcBorders>
              <w:top w:val="nil"/>
              <w:bottom w:val="nil"/>
            </w:tcBorders>
          </w:tcPr>
          <w:p w:rsidR="000952B5" w:rsidRDefault="000952B5" w:rsidP="00A5316C">
            <w:pPr>
              <w:pStyle w:val="miniTableText"/>
            </w:pPr>
            <w:r>
              <w:t>setBufferSize</w:t>
            </w:r>
          </w:p>
        </w:tc>
      </w:tr>
      <w:tr w:rsidR="001C1A12" w:rsidTr="008D366A">
        <w:tc>
          <w:tcPr>
            <w:tcW w:w="1000" w:type="pct"/>
            <w:tcBorders>
              <w:top w:val="nil"/>
              <w:bottom w:val="nil"/>
            </w:tcBorders>
          </w:tcPr>
          <w:p w:rsidR="000952B5" w:rsidRDefault="000952B5" w:rsidP="00A5316C">
            <w:pPr>
              <w:pStyle w:val="miniTableText"/>
            </w:pPr>
            <w:r>
              <w:t>setCharacterEncoding</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t>setContentLength</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t>setContentType</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1C1A12" w:rsidTr="008D366A">
        <w:tc>
          <w:tcPr>
            <w:tcW w:w="1000" w:type="pct"/>
            <w:tcBorders>
              <w:top w:val="nil"/>
              <w:bottom w:val="nil"/>
            </w:tcBorders>
          </w:tcPr>
          <w:p w:rsidR="000952B5" w:rsidRDefault="000952B5" w:rsidP="00A5316C">
            <w:pPr>
              <w:pStyle w:val="miniTableText"/>
            </w:pPr>
            <w:r>
              <w:t>setLocale</w:t>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c>
          <w:tcPr>
            <w:tcW w:w="1000" w:type="pct"/>
            <w:tcBorders>
              <w:top w:val="nil"/>
              <w:bottom w:val="nil"/>
            </w:tcBorders>
            <w:shd w:val="clear" w:color="auto" w:fill="E2EFD9" w:themeFill="accent6" w:themeFillTint="33"/>
          </w:tcPr>
          <w:p w:rsidR="000952B5" w:rsidRDefault="000952B5" w:rsidP="00A5316C">
            <w:pPr>
              <w:pStyle w:val="miniTableText"/>
            </w:pPr>
            <w:r>
              <w:t>no-op</w:t>
            </w:r>
            <w:r w:rsidR="00EB167E">
              <w:fldChar w:fldCharType="begin"/>
            </w:r>
            <w:r w:rsidR="00EB167E">
              <w:instrText xml:space="preserve"> NOTEREF _Ref427911962 \f \h </w:instrText>
            </w:r>
            <w:r w:rsidR="00707B82">
              <w:instrText xml:space="preserve"> \* MERGEFORMAT </w:instrText>
            </w:r>
            <w:r w:rsidR="00EB167E">
              <w:fldChar w:fldCharType="separate"/>
            </w:r>
            <w:r w:rsidR="003B17E8" w:rsidRPr="003B17E8">
              <w:rPr>
                <w:rStyle w:val="FootnoteReference"/>
              </w:rPr>
              <w:t>30</w:t>
            </w:r>
            <w:r w:rsidR="00EB167E">
              <w:fldChar w:fldCharType="end"/>
            </w:r>
          </w:p>
        </w:tc>
      </w:tr>
      <w:tr w:rsidR="00707B82" w:rsidRPr="008715CD" w:rsidTr="008A60E4">
        <w:tc>
          <w:tcPr>
            <w:tcW w:w="1000" w:type="pct"/>
            <w:tcBorders>
              <w:top w:val="nil"/>
              <w:bottom w:val="nil"/>
            </w:tcBorders>
          </w:tcPr>
          <w:p w:rsidR="00707B82" w:rsidRPr="008715CD" w:rsidRDefault="00707B82" w:rsidP="00165CC8">
            <w:pPr>
              <w:pStyle w:val="miniTableText"/>
            </w:pPr>
            <w:r w:rsidRPr="008715CD">
              <w:t>setContentLengthLong</w:t>
            </w:r>
          </w:p>
        </w:tc>
        <w:tc>
          <w:tcPr>
            <w:tcW w:w="1000" w:type="pct"/>
            <w:tcBorders>
              <w:top w:val="nil"/>
              <w:bottom w:val="nil"/>
            </w:tcBorders>
          </w:tcPr>
          <w:p w:rsidR="00707B82" w:rsidRPr="008715CD" w:rsidRDefault="00707B82" w:rsidP="00165CC8">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707B82" w:rsidRPr="008715CD" w:rsidRDefault="00707B82" w:rsidP="00165CC8">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707B82" w:rsidRPr="008715CD" w:rsidRDefault="00707B82" w:rsidP="00165CC8">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tcBorders>
              <w:top w:val="nil"/>
              <w:bottom w:val="nil"/>
            </w:tcBorders>
          </w:tcPr>
          <w:p w:rsidR="00707B82" w:rsidRPr="008715CD" w:rsidRDefault="00707B82" w:rsidP="00165CC8">
            <w:pPr>
              <w:pStyle w:val="miniTableText"/>
            </w:pPr>
            <w:r w:rsidRPr="008715CD">
              <w:t>setContentLengthLong</w:t>
            </w:r>
          </w:p>
        </w:tc>
      </w:tr>
      <w:tr w:rsidR="00707B82" w:rsidRPr="008715CD" w:rsidTr="008A60E4">
        <w:tc>
          <w:tcPr>
            <w:tcW w:w="1000" w:type="pct"/>
            <w:tcBorders>
              <w:top w:val="nil"/>
              <w:bottom w:val="nil"/>
            </w:tcBorders>
          </w:tcPr>
          <w:p w:rsidR="00707B82" w:rsidRPr="008715CD" w:rsidRDefault="00707B82" w:rsidP="00165CC8">
            <w:pPr>
              <w:pStyle w:val="miniTableText"/>
            </w:pPr>
            <w:r w:rsidRPr="008715CD">
              <w:t>getStatus</w:t>
            </w:r>
          </w:p>
        </w:tc>
        <w:tc>
          <w:tcPr>
            <w:tcW w:w="1000" w:type="pct"/>
            <w:tcBorders>
              <w:top w:val="nil"/>
              <w:bottom w:val="nil"/>
            </w:tcBorders>
          </w:tcPr>
          <w:p w:rsidR="00707B82" w:rsidRPr="008715CD" w:rsidRDefault="007F32AA" w:rsidP="007F32AA">
            <w:pPr>
              <w:pStyle w:val="miniTableText"/>
            </w:pPr>
            <w:r>
              <w:t>SC_OK = 200</w:t>
            </w:r>
          </w:p>
        </w:tc>
        <w:tc>
          <w:tcPr>
            <w:tcW w:w="1000" w:type="pct"/>
            <w:tcBorders>
              <w:top w:val="nil"/>
              <w:bottom w:val="nil"/>
            </w:tcBorders>
          </w:tcPr>
          <w:p w:rsidR="00707B82" w:rsidRPr="008715CD" w:rsidRDefault="007F32AA" w:rsidP="00165CC8">
            <w:pPr>
              <w:pStyle w:val="miniTableText"/>
            </w:pPr>
            <w:r>
              <w:t>SC_OK = 200</w:t>
            </w:r>
          </w:p>
        </w:tc>
        <w:tc>
          <w:tcPr>
            <w:tcW w:w="1000" w:type="pct"/>
            <w:tcBorders>
              <w:top w:val="nil"/>
              <w:bottom w:val="nil"/>
            </w:tcBorders>
          </w:tcPr>
          <w:p w:rsidR="00707B82" w:rsidRPr="008715CD" w:rsidRDefault="007F32AA" w:rsidP="00165CC8">
            <w:pPr>
              <w:pStyle w:val="miniTableText"/>
            </w:pPr>
            <w:r>
              <w:t>SC_OK = 200</w:t>
            </w:r>
          </w:p>
        </w:tc>
        <w:tc>
          <w:tcPr>
            <w:tcW w:w="1000" w:type="pct"/>
            <w:tcBorders>
              <w:top w:val="nil"/>
              <w:bottom w:val="nil"/>
            </w:tcBorders>
          </w:tcPr>
          <w:p w:rsidR="00707B82" w:rsidRPr="008715CD" w:rsidRDefault="00707B82" w:rsidP="00165CC8">
            <w:pPr>
              <w:pStyle w:val="miniTableText"/>
            </w:pPr>
            <w:r>
              <w:t>getStatus</w:t>
            </w:r>
          </w:p>
        </w:tc>
      </w:tr>
      <w:tr w:rsidR="00615A5F" w:rsidRPr="008715CD" w:rsidTr="008A60E4">
        <w:tc>
          <w:tcPr>
            <w:tcW w:w="1000" w:type="pct"/>
            <w:tcBorders>
              <w:top w:val="nil"/>
              <w:bottom w:val="nil"/>
            </w:tcBorders>
          </w:tcPr>
          <w:p w:rsidR="00615A5F" w:rsidRPr="008715CD" w:rsidRDefault="00615A5F" w:rsidP="00165CC8">
            <w:pPr>
              <w:pStyle w:val="miniTableText"/>
            </w:pPr>
            <w:r w:rsidRPr="008715CD">
              <w:t>getHeader</w:t>
            </w:r>
          </w:p>
        </w:tc>
        <w:tc>
          <w:tcPr>
            <w:tcW w:w="1000" w:type="pct"/>
            <w:tcBorders>
              <w:top w:val="nil"/>
              <w:bottom w:val="nil"/>
            </w:tcBorders>
          </w:tcPr>
          <w:p w:rsidR="00615A5F" w:rsidRPr="008715CD" w:rsidRDefault="00615A5F" w:rsidP="00165CC8">
            <w:pPr>
              <w:pStyle w:val="miniTableText"/>
            </w:pPr>
            <w:r>
              <w:t>getProperty</w:t>
            </w:r>
          </w:p>
        </w:tc>
        <w:tc>
          <w:tcPr>
            <w:tcW w:w="1000" w:type="pct"/>
            <w:tcBorders>
              <w:top w:val="nil"/>
              <w:bottom w:val="nil"/>
            </w:tcBorders>
          </w:tcPr>
          <w:p w:rsidR="00615A5F" w:rsidRPr="008715CD" w:rsidRDefault="00615A5F" w:rsidP="00165CC8">
            <w:pPr>
              <w:pStyle w:val="miniTableText"/>
            </w:pPr>
            <w:r>
              <w:t>getProperty</w:t>
            </w:r>
          </w:p>
        </w:tc>
        <w:tc>
          <w:tcPr>
            <w:tcW w:w="1000" w:type="pct"/>
            <w:tcBorders>
              <w:top w:val="nil"/>
              <w:bottom w:val="nil"/>
            </w:tcBorders>
          </w:tcPr>
          <w:p w:rsidR="00615A5F" w:rsidRPr="008715CD" w:rsidRDefault="00615A5F" w:rsidP="00165CC8">
            <w:pPr>
              <w:pStyle w:val="miniTableText"/>
            </w:pPr>
            <w:r>
              <w:t>getProperty</w:t>
            </w:r>
          </w:p>
        </w:tc>
        <w:tc>
          <w:tcPr>
            <w:tcW w:w="1000" w:type="pct"/>
            <w:tcBorders>
              <w:top w:val="nil"/>
              <w:bottom w:val="nil"/>
            </w:tcBorders>
          </w:tcPr>
          <w:p w:rsidR="00615A5F" w:rsidRPr="008715CD" w:rsidRDefault="00615A5F" w:rsidP="00165CC8">
            <w:pPr>
              <w:pStyle w:val="miniTableText"/>
            </w:pPr>
            <w:r>
              <w:t>getProperty</w:t>
            </w:r>
          </w:p>
        </w:tc>
      </w:tr>
      <w:tr w:rsidR="00615A5F" w:rsidRPr="008715CD" w:rsidTr="008A60E4">
        <w:tc>
          <w:tcPr>
            <w:tcW w:w="1000" w:type="pct"/>
            <w:tcBorders>
              <w:top w:val="nil"/>
              <w:bottom w:val="nil"/>
            </w:tcBorders>
          </w:tcPr>
          <w:p w:rsidR="00615A5F" w:rsidRPr="008715CD" w:rsidRDefault="00615A5F" w:rsidP="00165CC8">
            <w:pPr>
              <w:pStyle w:val="miniTableText"/>
            </w:pPr>
            <w:r w:rsidRPr="008715CD">
              <w:t>getHeaders</w:t>
            </w:r>
          </w:p>
        </w:tc>
        <w:tc>
          <w:tcPr>
            <w:tcW w:w="1000" w:type="pct"/>
            <w:tcBorders>
              <w:top w:val="nil"/>
              <w:bottom w:val="nil"/>
            </w:tcBorders>
          </w:tcPr>
          <w:p w:rsidR="00615A5F" w:rsidRPr="008715CD" w:rsidRDefault="00615A5F" w:rsidP="008D366A">
            <w:pPr>
              <w:pStyle w:val="miniTableText"/>
            </w:pPr>
            <w:r>
              <w:t>getPropert</w:t>
            </w:r>
            <w:r w:rsidR="008D366A">
              <w:t>Values</w:t>
            </w:r>
          </w:p>
        </w:tc>
        <w:tc>
          <w:tcPr>
            <w:tcW w:w="1000" w:type="pct"/>
            <w:tcBorders>
              <w:top w:val="nil"/>
              <w:bottom w:val="nil"/>
            </w:tcBorders>
          </w:tcPr>
          <w:p w:rsidR="00615A5F" w:rsidRPr="008715CD" w:rsidRDefault="00615A5F" w:rsidP="00165CC8">
            <w:pPr>
              <w:pStyle w:val="miniTableText"/>
            </w:pPr>
            <w:r>
              <w:t>getPropert</w:t>
            </w:r>
            <w:r w:rsidR="008D366A">
              <w:t>Values</w:t>
            </w:r>
          </w:p>
        </w:tc>
        <w:tc>
          <w:tcPr>
            <w:tcW w:w="1000" w:type="pct"/>
            <w:tcBorders>
              <w:top w:val="nil"/>
              <w:bottom w:val="nil"/>
            </w:tcBorders>
          </w:tcPr>
          <w:p w:rsidR="00615A5F" w:rsidRPr="008715CD" w:rsidRDefault="00615A5F" w:rsidP="00165CC8">
            <w:pPr>
              <w:pStyle w:val="miniTableText"/>
            </w:pPr>
            <w:r>
              <w:t>getPropert</w:t>
            </w:r>
            <w:r w:rsidR="008D366A">
              <w:t>Values</w:t>
            </w:r>
          </w:p>
        </w:tc>
        <w:tc>
          <w:tcPr>
            <w:tcW w:w="1000" w:type="pct"/>
            <w:tcBorders>
              <w:top w:val="nil"/>
              <w:bottom w:val="nil"/>
            </w:tcBorders>
          </w:tcPr>
          <w:p w:rsidR="00615A5F" w:rsidRPr="008715CD" w:rsidRDefault="00615A5F" w:rsidP="00165CC8">
            <w:pPr>
              <w:pStyle w:val="miniTableText"/>
            </w:pPr>
            <w:r>
              <w:t>getPropert</w:t>
            </w:r>
            <w:r w:rsidR="008D366A">
              <w:t>Values</w:t>
            </w:r>
          </w:p>
        </w:tc>
      </w:tr>
      <w:tr w:rsidR="00615A5F" w:rsidRPr="008715CD" w:rsidTr="008A60E4">
        <w:tc>
          <w:tcPr>
            <w:tcW w:w="1000" w:type="pct"/>
            <w:tcBorders>
              <w:top w:val="nil"/>
              <w:bottom w:val="nil"/>
            </w:tcBorders>
          </w:tcPr>
          <w:p w:rsidR="00615A5F" w:rsidRPr="008715CD" w:rsidRDefault="00615A5F" w:rsidP="00165CC8">
            <w:pPr>
              <w:pStyle w:val="miniTableText"/>
            </w:pPr>
            <w:r w:rsidRPr="008715CD">
              <w:t>getHeaderNames</w:t>
            </w:r>
          </w:p>
        </w:tc>
        <w:tc>
          <w:tcPr>
            <w:tcW w:w="1000" w:type="pct"/>
            <w:tcBorders>
              <w:top w:val="nil"/>
              <w:bottom w:val="nil"/>
            </w:tcBorders>
          </w:tcPr>
          <w:p w:rsidR="00615A5F" w:rsidRPr="008715CD" w:rsidRDefault="00615A5F" w:rsidP="00165CC8">
            <w:pPr>
              <w:pStyle w:val="miniTableText"/>
            </w:pPr>
            <w:r>
              <w:t>getProperty</w:t>
            </w:r>
            <w:r w:rsidRPr="008715CD">
              <w:t>Names</w:t>
            </w:r>
          </w:p>
        </w:tc>
        <w:tc>
          <w:tcPr>
            <w:tcW w:w="1000" w:type="pct"/>
            <w:tcBorders>
              <w:top w:val="nil"/>
              <w:bottom w:val="nil"/>
            </w:tcBorders>
          </w:tcPr>
          <w:p w:rsidR="00615A5F" w:rsidRPr="008715CD" w:rsidRDefault="00615A5F" w:rsidP="00165CC8">
            <w:pPr>
              <w:pStyle w:val="miniTableText"/>
            </w:pPr>
            <w:r>
              <w:t>getProperty</w:t>
            </w:r>
            <w:r w:rsidRPr="008715CD">
              <w:t>Names</w:t>
            </w:r>
          </w:p>
        </w:tc>
        <w:tc>
          <w:tcPr>
            <w:tcW w:w="1000" w:type="pct"/>
            <w:tcBorders>
              <w:top w:val="nil"/>
              <w:bottom w:val="nil"/>
            </w:tcBorders>
          </w:tcPr>
          <w:p w:rsidR="00615A5F" w:rsidRPr="008715CD" w:rsidRDefault="00615A5F" w:rsidP="00165CC8">
            <w:pPr>
              <w:pStyle w:val="miniTableText"/>
            </w:pPr>
            <w:r>
              <w:t>getProperty</w:t>
            </w:r>
            <w:r w:rsidRPr="008715CD">
              <w:t>Names</w:t>
            </w:r>
          </w:p>
        </w:tc>
        <w:tc>
          <w:tcPr>
            <w:tcW w:w="1000" w:type="pct"/>
            <w:tcBorders>
              <w:top w:val="nil"/>
              <w:bottom w:val="nil"/>
            </w:tcBorders>
          </w:tcPr>
          <w:p w:rsidR="00615A5F" w:rsidRPr="008715CD" w:rsidRDefault="00615A5F" w:rsidP="00165CC8">
            <w:pPr>
              <w:pStyle w:val="miniTableText"/>
            </w:pPr>
            <w:r>
              <w:t>getProperty</w:t>
            </w:r>
            <w:r w:rsidRPr="008715CD">
              <w:t>Names</w:t>
            </w:r>
          </w:p>
        </w:tc>
      </w:tr>
    </w:tbl>
    <w:p w:rsidR="00707B82" w:rsidRDefault="00707B82" w:rsidP="000952B5">
      <w:pPr>
        <w:pStyle w:val="Standard"/>
        <w:rPr>
          <w:lang w:val="en-US"/>
        </w:rPr>
      </w:pPr>
    </w:p>
    <w:p w:rsidR="00D409DE" w:rsidRPr="0009415E" w:rsidRDefault="00D409DE" w:rsidP="00D409DE">
      <w:pPr>
        <w:pStyle w:val="Heading3"/>
        <w:rPr>
          <w:lang w:val="en-US"/>
        </w:rPr>
      </w:pPr>
      <w:bookmarkStart w:id="1492" w:name="_Ref450567957"/>
      <w:bookmarkStart w:id="1493" w:name="_Ref450567962"/>
      <w:bookmarkStart w:id="1494" w:name="_Ref450567971"/>
      <w:bookmarkStart w:id="1495" w:name="_Toc468261241"/>
      <w:r>
        <w:rPr>
          <w:lang w:val="en-US"/>
        </w:rPr>
        <w:t xml:space="preserve">Method Behavior during Portlet </w:t>
      </w:r>
      <w:r>
        <w:rPr>
          <w:rFonts w:ascii="Courier New" w:hAnsi="Courier New" w:cs="Courier New"/>
          <w:lang w:val="en-US"/>
        </w:rPr>
        <w:t>forward</w:t>
      </w:r>
      <w:r>
        <w:rPr>
          <w:lang w:val="en-US"/>
        </w:rPr>
        <w:t xml:space="preserve"> </w:t>
      </w:r>
      <w:r w:rsidR="00C86852">
        <w:rPr>
          <w:lang w:val="en-US"/>
        </w:rPr>
        <w:t xml:space="preserve">and Asynchronous </w:t>
      </w:r>
      <w:r>
        <w:rPr>
          <w:lang w:val="en-US"/>
        </w:rPr>
        <w:t>Dispatching</w:t>
      </w:r>
      <w:bookmarkEnd w:id="1492"/>
      <w:bookmarkEnd w:id="1493"/>
      <w:bookmarkEnd w:id="1494"/>
      <w:bookmarkEnd w:id="1495"/>
    </w:p>
    <w:tbl>
      <w:tblPr>
        <w:tblW w:w="5000" w:type="pct"/>
        <w:tblBorders>
          <w:insideV w:val="single" w:sz="4" w:space="0" w:color="auto"/>
        </w:tblBorders>
        <w:tblLayout w:type="fixed"/>
        <w:tblCellMar>
          <w:left w:w="10" w:type="dxa"/>
          <w:right w:w="10" w:type="dxa"/>
        </w:tblCellMar>
        <w:tblLook w:val="04A0" w:firstRow="1" w:lastRow="0" w:firstColumn="1" w:lastColumn="0" w:noHBand="0" w:noVBand="1"/>
      </w:tblPr>
      <w:tblGrid>
        <w:gridCol w:w="2791"/>
        <w:gridCol w:w="2791"/>
        <w:gridCol w:w="2792"/>
        <w:gridCol w:w="2792"/>
        <w:gridCol w:w="2792"/>
      </w:tblGrid>
      <w:tr w:rsidR="00D409DE" w:rsidTr="00165CC8">
        <w:trPr>
          <w:cantSplit/>
          <w:tblHeader/>
        </w:trPr>
        <w:tc>
          <w:tcPr>
            <w:tcW w:w="1000" w:type="pct"/>
            <w:tcBorders>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HttpServletRequest method</w:t>
            </w:r>
          </w:p>
        </w:tc>
        <w:tc>
          <w:tcPr>
            <w:tcW w:w="1000" w:type="pct"/>
            <w:tcBorders>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ActionRequest mapping</w:t>
            </w:r>
          </w:p>
        </w:tc>
        <w:tc>
          <w:tcPr>
            <w:tcW w:w="1000" w:type="pct"/>
            <w:tcBorders>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EventRequest mapping</w:t>
            </w:r>
          </w:p>
        </w:tc>
        <w:tc>
          <w:tcPr>
            <w:tcW w:w="1000" w:type="pct"/>
            <w:tcBorders>
              <w:bottom w:val="double" w:sz="4" w:space="0" w:color="auto"/>
            </w:tcBorders>
            <w:shd w:val="clear" w:color="auto" w:fill="auto"/>
            <w:tcMar>
              <w:top w:w="0" w:type="dxa"/>
              <w:left w:w="57" w:type="dxa"/>
              <w:bottom w:w="0" w:type="dxa"/>
              <w:right w:w="57" w:type="dxa"/>
            </w:tcMar>
            <w:vAlign w:val="bottom"/>
          </w:tcPr>
          <w:p w:rsidR="00D8088C" w:rsidRDefault="00D8088C" w:rsidP="00D8088C">
            <w:pPr>
              <w:pStyle w:val="miniTableText"/>
              <w:rPr>
                <w:b/>
              </w:rPr>
            </w:pPr>
            <w:r>
              <w:rPr>
                <w:b/>
              </w:rPr>
              <w:t>HeaderRequest and</w:t>
            </w:r>
          </w:p>
          <w:p w:rsidR="00D409DE" w:rsidRPr="00165CC8" w:rsidRDefault="00D409DE" w:rsidP="007F56AB">
            <w:pPr>
              <w:pStyle w:val="miniTableText"/>
              <w:rPr>
                <w:b/>
              </w:rPr>
            </w:pPr>
            <w:r w:rsidRPr="00165CC8">
              <w:rPr>
                <w:b/>
              </w:rPr>
              <w:t>RenderRequest mapping</w:t>
            </w:r>
            <w:r w:rsidR="00D8088C">
              <w:rPr>
                <w:b/>
              </w:rPr>
              <w:t>s</w:t>
            </w:r>
          </w:p>
        </w:tc>
        <w:tc>
          <w:tcPr>
            <w:tcW w:w="1000" w:type="pct"/>
            <w:tcBorders>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ResourceRequest mapping</w:t>
            </w:r>
          </w:p>
        </w:tc>
      </w:tr>
      <w:tr w:rsidR="00D409DE" w:rsidTr="008A60E4">
        <w:trPr>
          <w:cantSplit/>
        </w:trPr>
        <w:tc>
          <w:tcPr>
            <w:tcW w:w="1000" w:type="pct"/>
            <w:tcBorders>
              <w:top w:val="double" w:sz="4" w:space="0" w:color="auto"/>
            </w:tcBorders>
            <w:shd w:val="clear" w:color="auto" w:fill="auto"/>
            <w:tcMar>
              <w:top w:w="0" w:type="dxa"/>
              <w:left w:w="57" w:type="dxa"/>
              <w:bottom w:w="0" w:type="dxa"/>
              <w:right w:w="57" w:type="dxa"/>
            </w:tcMar>
          </w:tcPr>
          <w:p w:rsidR="00D409DE" w:rsidRDefault="00D409DE" w:rsidP="007F56AB">
            <w:pPr>
              <w:pStyle w:val="miniTableText"/>
            </w:pPr>
            <w:r>
              <w:t>getAuthType</w:t>
            </w:r>
          </w:p>
        </w:tc>
        <w:tc>
          <w:tcPr>
            <w:tcW w:w="1000" w:type="pct"/>
            <w:tcBorders>
              <w:top w:val="double" w:sz="4" w:space="0" w:color="auto"/>
            </w:tcBorders>
            <w:shd w:val="clear" w:color="auto" w:fill="auto"/>
            <w:tcMar>
              <w:top w:w="0" w:type="dxa"/>
              <w:left w:w="57" w:type="dxa"/>
              <w:bottom w:w="0" w:type="dxa"/>
              <w:right w:w="57" w:type="dxa"/>
            </w:tcMar>
          </w:tcPr>
          <w:p w:rsidR="00D409DE" w:rsidRDefault="00D409DE" w:rsidP="007F56AB">
            <w:pPr>
              <w:pStyle w:val="miniTableText"/>
            </w:pPr>
            <w:r>
              <w:t>getAuthType</w:t>
            </w:r>
          </w:p>
        </w:tc>
        <w:tc>
          <w:tcPr>
            <w:tcW w:w="1000" w:type="pct"/>
            <w:tcBorders>
              <w:top w:val="double" w:sz="4" w:space="0" w:color="auto"/>
            </w:tcBorders>
            <w:shd w:val="clear" w:color="auto" w:fill="auto"/>
            <w:tcMar>
              <w:top w:w="0" w:type="dxa"/>
              <w:left w:w="57" w:type="dxa"/>
              <w:bottom w:w="0" w:type="dxa"/>
              <w:right w:w="57" w:type="dxa"/>
            </w:tcMar>
          </w:tcPr>
          <w:p w:rsidR="00D409DE" w:rsidRDefault="00D409DE" w:rsidP="007F56AB">
            <w:pPr>
              <w:pStyle w:val="miniTableText"/>
            </w:pPr>
            <w:r>
              <w:t>getAuthType</w:t>
            </w:r>
          </w:p>
        </w:tc>
        <w:tc>
          <w:tcPr>
            <w:tcW w:w="1000" w:type="pct"/>
            <w:tcBorders>
              <w:top w:val="double" w:sz="4" w:space="0" w:color="auto"/>
            </w:tcBorders>
            <w:shd w:val="clear" w:color="auto" w:fill="auto"/>
            <w:tcMar>
              <w:top w:w="0" w:type="dxa"/>
              <w:left w:w="57" w:type="dxa"/>
              <w:bottom w:w="0" w:type="dxa"/>
              <w:right w:w="57" w:type="dxa"/>
            </w:tcMar>
          </w:tcPr>
          <w:p w:rsidR="00D409DE" w:rsidRDefault="00D409DE" w:rsidP="007F56AB">
            <w:pPr>
              <w:pStyle w:val="miniTableText"/>
            </w:pPr>
            <w:r>
              <w:t>getAuthType</w:t>
            </w:r>
          </w:p>
        </w:tc>
        <w:tc>
          <w:tcPr>
            <w:tcW w:w="1000" w:type="pct"/>
            <w:tcBorders>
              <w:top w:val="double" w:sz="4" w:space="0" w:color="auto"/>
            </w:tcBorders>
            <w:shd w:val="clear" w:color="auto" w:fill="auto"/>
            <w:tcMar>
              <w:top w:w="0" w:type="dxa"/>
              <w:left w:w="57" w:type="dxa"/>
              <w:bottom w:w="0" w:type="dxa"/>
              <w:right w:w="57" w:type="dxa"/>
            </w:tcMar>
          </w:tcPr>
          <w:p w:rsidR="00D409DE" w:rsidRDefault="00D409DE" w:rsidP="007F56AB">
            <w:pPr>
              <w:pStyle w:val="miniTableText"/>
            </w:pPr>
            <w:r>
              <w:t>getAuthType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getContextPath</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getContextPath</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getContextPath</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getContextPath</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getContextPath</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getCookies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getCookies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getCookies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getCookies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getCookies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getDateHeader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lastRenderedPageBreak/>
              <w:t>getHeader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getHeaderNames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getPropertyNames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getPropertyNames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getPropertyNames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getPropertyNames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getHeaders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getIntHeader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getProperties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getMethod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getMethod</w:t>
            </w:r>
          </w:p>
        </w:tc>
        <w:tc>
          <w:tcPr>
            <w:tcW w:w="1000" w:type="pct"/>
            <w:shd w:val="clear" w:color="auto" w:fill="auto"/>
            <w:tcMar>
              <w:top w:w="0" w:type="dxa"/>
              <w:left w:w="57" w:type="dxa"/>
              <w:bottom w:w="0" w:type="dxa"/>
              <w:right w:w="57" w:type="dxa"/>
            </w:tcMar>
          </w:tcPr>
          <w:p w:rsidR="00D409DE" w:rsidRDefault="00D918DE" w:rsidP="007F56AB">
            <w:pPr>
              <w:pStyle w:val="miniTableText"/>
            </w:pPr>
            <w:r>
              <w:t>ActionRequest.</w:t>
            </w:r>
            <w:r w:rsidR="00D409DE">
              <w:t>getMethod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w:t>
            </w:r>
          </w:p>
        </w:tc>
        <w:tc>
          <w:tcPr>
            <w:tcW w:w="1000" w:type="pct"/>
            <w:shd w:val="clear" w:color="auto" w:fill="auto"/>
            <w:tcMar>
              <w:top w:w="0" w:type="dxa"/>
              <w:left w:w="57" w:type="dxa"/>
              <w:bottom w:w="0" w:type="dxa"/>
              <w:right w:w="57" w:type="dxa"/>
            </w:tcMar>
          </w:tcPr>
          <w:p w:rsidR="00D409DE" w:rsidRDefault="00D409DE" w:rsidP="007F56AB">
            <w:pPr>
              <w:pStyle w:val="miniTableText"/>
            </w:pPr>
            <w:r>
              <w:t>getMethod</w:t>
            </w:r>
          </w:p>
        </w:tc>
      </w:tr>
      <w:tr w:rsidR="00D409DE" w:rsidRPr="00542562"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getPathInfo</w:t>
            </w:r>
          </w:p>
        </w:tc>
        <w:tc>
          <w:tcPr>
            <w:tcW w:w="1000" w:type="pct"/>
            <w:shd w:val="clear" w:color="auto" w:fill="auto"/>
            <w:tcMar>
              <w:top w:w="0" w:type="dxa"/>
              <w:left w:w="57" w:type="dxa"/>
              <w:bottom w:w="0" w:type="dxa"/>
              <w:right w:w="57" w:type="dxa"/>
            </w:tcMar>
          </w:tcPr>
          <w:p w:rsidR="00D409DE" w:rsidRPr="00C919DE" w:rsidRDefault="00D409DE" w:rsidP="007F56AB">
            <w:pPr>
              <w:pStyle w:val="miniTableText"/>
              <w:rPr>
                <w:szCs w:val="20"/>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D409DE" w:rsidRPr="00542562"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getPathTranslated</w:t>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D409DE" w:rsidRPr="00542562"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getQueryString</w:t>
            </w:r>
          </w:p>
        </w:tc>
        <w:tc>
          <w:tcPr>
            <w:tcW w:w="1000" w:type="pct"/>
            <w:shd w:val="clear" w:color="auto" w:fill="auto"/>
            <w:tcMar>
              <w:top w:w="0" w:type="dxa"/>
              <w:left w:w="57" w:type="dxa"/>
              <w:bottom w:w="0" w:type="dxa"/>
              <w:right w:w="57" w:type="dxa"/>
            </w:tcMar>
          </w:tcPr>
          <w:p w:rsidR="00D409DE" w:rsidRPr="00C919DE" w:rsidRDefault="00D409DE" w:rsidP="007F56AB">
            <w:pPr>
              <w:pStyle w:val="miniTableText"/>
              <w:rPr>
                <w:szCs w:val="20"/>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getRemoteUser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getRemoteUser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getRemoteUser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getRemoteUser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getRemoteUser</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getRequestedSessionId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getRequestedSessionId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getRequestedSessionId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getRequestedSessionId</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getRequestedSessionId</w:t>
            </w:r>
          </w:p>
        </w:tc>
      </w:tr>
      <w:tr w:rsidR="00D409DE" w:rsidRPr="00542562"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getRequestURI</w:t>
            </w:r>
          </w:p>
        </w:tc>
        <w:tc>
          <w:tcPr>
            <w:tcW w:w="1000" w:type="pct"/>
            <w:shd w:val="clear" w:color="auto" w:fill="auto"/>
            <w:tcMar>
              <w:top w:w="0" w:type="dxa"/>
              <w:left w:w="57" w:type="dxa"/>
              <w:bottom w:w="0" w:type="dxa"/>
              <w:right w:w="57" w:type="dxa"/>
            </w:tcMar>
          </w:tcPr>
          <w:p w:rsidR="00D409DE" w:rsidRPr="00B32510" w:rsidRDefault="00AC098D" w:rsidP="007F56AB">
            <w:pPr>
              <w:pStyle w:val="miniTableText"/>
              <w:rPr>
                <w:szCs w:val="20"/>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getRequestURL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RPr="00542562"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getServletPath</w:t>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c>
          <w:tcPr>
            <w:tcW w:w="1000" w:type="pct"/>
            <w:shd w:val="clear" w:color="auto" w:fill="auto"/>
            <w:tcMar>
              <w:top w:w="0" w:type="dxa"/>
              <w:left w:w="57" w:type="dxa"/>
              <w:bottom w:w="0" w:type="dxa"/>
              <w:right w:w="57" w:type="dxa"/>
            </w:tcMar>
          </w:tcPr>
          <w:p w:rsidR="00D409DE" w:rsidRPr="0009415E" w:rsidRDefault="00D409DE" w:rsidP="007F56AB">
            <w:pPr>
              <w:pStyle w:val="miniTableText"/>
              <w:rPr>
                <w:lang w:val="en-US"/>
              </w:rPr>
            </w:pPr>
            <w:r w:rsidRPr="00B32510">
              <w:rPr>
                <w:szCs w:val="20"/>
                <w:lang w:val="en-US"/>
              </w:rPr>
              <w:t>Path and query string</w:t>
            </w:r>
            <w:r>
              <w:rPr>
                <w:szCs w:val="20"/>
                <w:lang w:val="en-US"/>
              </w:rPr>
              <w:fldChar w:fldCharType="begin"/>
            </w:r>
            <w:r>
              <w:rPr>
                <w:szCs w:val="20"/>
                <w:lang w:val="en-US"/>
              </w:rPr>
              <w:instrText xml:space="preserve"> NOTEREF _Ref427911183 \f \h  \* MERGEFORMAT </w:instrText>
            </w:r>
            <w:r>
              <w:rPr>
                <w:szCs w:val="20"/>
                <w:lang w:val="en-US"/>
              </w:rPr>
            </w:r>
            <w:r>
              <w:rPr>
                <w:szCs w:val="20"/>
                <w:lang w:val="en-US"/>
              </w:rPr>
              <w:fldChar w:fldCharType="separate"/>
            </w:r>
            <w:r w:rsidR="003B17E8" w:rsidRPr="003B17E8">
              <w:rPr>
                <w:rStyle w:val="FootnoteReference"/>
              </w:rPr>
              <w:t>26</w:t>
            </w:r>
            <w:r>
              <w:rPr>
                <w:szCs w:val="20"/>
                <w:lang w:val="en-US"/>
              </w:rP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getSession</w:t>
            </w:r>
          </w:p>
        </w:tc>
        <w:tc>
          <w:tcPr>
            <w:tcW w:w="1000" w:type="pct"/>
            <w:shd w:val="clear" w:color="auto" w:fill="auto"/>
            <w:tcMar>
              <w:top w:w="0" w:type="dxa"/>
              <w:left w:w="57" w:type="dxa"/>
              <w:bottom w:w="0" w:type="dxa"/>
              <w:right w:w="57" w:type="dxa"/>
            </w:tcMar>
          </w:tcPr>
          <w:p w:rsidR="00D409DE" w:rsidRDefault="00D918DE" w:rsidP="007F56AB">
            <w:pPr>
              <w:pStyle w:val="miniTableText"/>
            </w:pPr>
            <w:r>
              <w:t>getPortletSession</w:t>
            </w:r>
            <w:r>
              <w:fldChar w:fldCharType="begin"/>
            </w:r>
            <w:r>
              <w:instrText xml:space="preserve"> NOTEREF _Ref427928163 \f \h </w:instrText>
            </w:r>
            <w:r w:rsidR="00D07792">
              <w:instrText xml:space="preserve"> \* MERGEFORMAT </w:instrText>
            </w:r>
            <w:r>
              <w:fldChar w:fldCharType="separate"/>
            </w:r>
            <w:r w:rsidR="003B17E8" w:rsidRPr="003B17E8">
              <w:rPr>
                <w:rStyle w:val="FootnoteReference"/>
              </w:rPr>
              <w:t>27</w:t>
            </w:r>
            <w:r>
              <w:fldChar w:fldCharType="end"/>
            </w:r>
          </w:p>
        </w:tc>
        <w:tc>
          <w:tcPr>
            <w:tcW w:w="1000" w:type="pct"/>
            <w:shd w:val="clear" w:color="auto" w:fill="auto"/>
            <w:tcMar>
              <w:top w:w="0" w:type="dxa"/>
              <w:left w:w="57" w:type="dxa"/>
              <w:bottom w:w="0" w:type="dxa"/>
              <w:right w:w="57" w:type="dxa"/>
            </w:tcMar>
          </w:tcPr>
          <w:p w:rsidR="00D409DE" w:rsidRDefault="00D918DE" w:rsidP="007F56AB">
            <w:pPr>
              <w:pStyle w:val="miniTableText"/>
            </w:pPr>
            <w:r>
              <w:t>getPortletSession</w:t>
            </w:r>
            <w:r>
              <w:fldChar w:fldCharType="begin"/>
            </w:r>
            <w:r>
              <w:instrText xml:space="preserve"> NOTEREF _Ref427928163 \f \h </w:instrText>
            </w:r>
            <w:r w:rsidR="00D07792">
              <w:instrText xml:space="preserve"> \* MERGEFORMAT </w:instrText>
            </w:r>
            <w:r>
              <w:fldChar w:fldCharType="separate"/>
            </w:r>
            <w:r w:rsidR="003B17E8" w:rsidRPr="003B17E8">
              <w:rPr>
                <w:rStyle w:val="FootnoteReference"/>
              </w:rPr>
              <w:t>27</w:t>
            </w:r>
            <w:r>
              <w:fldChar w:fldCharType="end"/>
            </w:r>
          </w:p>
        </w:tc>
        <w:tc>
          <w:tcPr>
            <w:tcW w:w="1000" w:type="pct"/>
            <w:shd w:val="clear" w:color="auto" w:fill="auto"/>
            <w:tcMar>
              <w:top w:w="0" w:type="dxa"/>
              <w:left w:w="57" w:type="dxa"/>
              <w:bottom w:w="0" w:type="dxa"/>
              <w:right w:w="57" w:type="dxa"/>
            </w:tcMar>
          </w:tcPr>
          <w:p w:rsidR="00D409DE" w:rsidRDefault="00D918DE" w:rsidP="007F56AB">
            <w:pPr>
              <w:pStyle w:val="miniTableText"/>
            </w:pPr>
            <w:r>
              <w:t>getPortletSession</w:t>
            </w:r>
            <w:r>
              <w:fldChar w:fldCharType="begin"/>
            </w:r>
            <w:r>
              <w:instrText xml:space="preserve"> NOTEREF _Ref427928163 \f \h </w:instrText>
            </w:r>
            <w:r w:rsidR="00D07792">
              <w:instrText xml:space="preserve"> \* MERGEFORMAT </w:instrText>
            </w:r>
            <w:r>
              <w:fldChar w:fldCharType="separate"/>
            </w:r>
            <w:r w:rsidR="003B17E8" w:rsidRPr="003B17E8">
              <w:rPr>
                <w:rStyle w:val="FootnoteReference"/>
              </w:rPr>
              <w:t>27</w:t>
            </w:r>
            <w:r>
              <w:fldChar w:fldCharType="end"/>
            </w:r>
          </w:p>
        </w:tc>
        <w:tc>
          <w:tcPr>
            <w:tcW w:w="1000" w:type="pct"/>
            <w:shd w:val="clear" w:color="auto" w:fill="auto"/>
            <w:tcMar>
              <w:top w:w="0" w:type="dxa"/>
              <w:left w:w="57" w:type="dxa"/>
              <w:bottom w:w="0" w:type="dxa"/>
              <w:right w:w="57" w:type="dxa"/>
            </w:tcMar>
          </w:tcPr>
          <w:p w:rsidR="00D409DE" w:rsidRDefault="00D918DE" w:rsidP="007F56AB">
            <w:pPr>
              <w:pStyle w:val="miniTableText"/>
            </w:pPr>
            <w:r>
              <w:t>getPortletSession</w:t>
            </w:r>
            <w:r>
              <w:fldChar w:fldCharType="begin"/>
            </w:r>
            <w:r>
              <w:instrText xml:space="preserve"> NOTEREF _Ref427928163 \f \h </w:instrText>
            </w:r>
            <w:r w:rsidR="00D07792">
              <w:instrText xml:space="preserve"> \* MERGEFORMAT </w:instrText>
            </w:r>
            <w:r>
              <w:fldChar w:fldCharType="separate"/>
            </w:r>
            <w:r w:rsidR="003B17E8" w:rsidRPr="003B17E8">
              <w:rPr>
                <w:rStyle w:val="FootnoteReference"/>
              </w:rPr>
              <w:t>27</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getUserPrincipal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getUserPrincipal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getUserPrincipal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getUserPrincipal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getUserPrincipal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isRequestedSessionIdFromCookie</w:t>
            </w:r>
          </w:p>
        </w:tc>
        <w:tc>
          <w:tcPr>
            <w:tcW w:w="1000" w:type="pct"/>
            <w:shd w:val="clear" w:color="auto" w:fill="auto"/>
            <w:tcMar>
              <w:top w:w="0" w:type="dxa"/>
              <w:left w:w="57" w:type="dxa"/>
              <w:bottom w:w="0" w:type="dxa"/>
              <w:right w:w="57" w:type="dxa"/>
            </w:tcMar>
          </w:tcPr>
          <w:p w:rsidR="00D409DE" w:rsidRDefault="00AC098D"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isRequestedSessionIdFromUrl</w:t>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isRequestedSessionIdFromURL</w:t>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isRequestedSessionIdValid</w:t>
            </w:r>
          </w:p>
        </w:tc>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isRequestedSessionIdValid</w:t>
            </w:r>
          </w:p>
        </w:tc>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isRequestedSessionIdValid</w:t>
            </w:r>
          </w:p>
        </w:tc>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isRequestedSessionIdValid</w:t>
            </w:r>
          </w:p>
        </w:tc>
        <w:tc>
          <w:tcPr>
            <w:tcW w:w="1000" w:type="pct"/>
            <w:shd w:val="clear" w:color="auto" w:fill="auto"/>
            <w:tcMar>
              <w:top w:w="0" w:type="dxa"/>
              <w:left w:w="57" w:type="dxa"/>
              <w:bottom w:w="0" w:type="dxa"/>
              <w:right w:w="57" w:type="dxa"/>
            </w:tcMar>
          </w:tcPr>
          <w:p w:rsidR="00D409DE" w:rsidRDefault="00D409DE" w:rsidP="007F56AB">
            <w:pPr>
              <w:pStyle w:val="miniTableText"/>
            </w:pPr>
            <w:r>
              <w:t>isRequestedSessionIdValid</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isUserInRole</w:t>
            </w:r>
          </w:p>
        </w:tc>
        <w:tc>
          <w:tcPr>
            <w:tcW w:w="1000" w:type="pct"/>
            <w:shd w:val="clear" w:color="auto" w:fill="auto"/>
            <w:tcMar>
              <w:top w:w="0" w:type="dxa"/>
              <w:left w:w="57" w:type="dxa"/>
              <w:bottom w:w="0" w:type="dxa"/>
              <w:right w:w="57" w:type="dxa"/>
            </w:tcMar>
          </w:tcPr>
          <w:p w:rsidR="00D409DE" w:rsidRDefault="00D409DE" w:rsidP="007F56AB">
            <w:pPr>
              <w:pStyle w:val="miniTableText"/>
            </w:pPr>
            <w:r>
              <w:t>isUserInRole</w:t>
            </w:r>
          </w:p>
        </w:tc>
        <w:tc>
          <w:tcPr>
            <w:tcW w:w="1000" w:type="pct"/>
            <w:shd w:val="clear" w:color="auto" w:fill="auto"/>
            <w:tcMar>
              <w:top w:w="0" w:type="dxa"/>
              <w:left w:w="57" w:type="dxa"/>
              <w:bottom w:w="0" w:type="dxa"/>
              <w:right w:w="57" w:type="dxa"/>
            </w:tcMar>
          </w:tcPr>
          <w:p w:rsidR="00D409DE" w:rsidRDefault="00D409DE" w:rsidP="007F56AB">
            <w:pPr>
              <w:pStyle w:val="miniTableText"/>
            </w:pPr>
            <w:r>
              <w:t>isUserInRole</w:t>
            </w:r>
          </w:p>
        </w:tc>
        <w:tc>
          <w:tcPr>
            <w:tcW w:w="1000" w:type="pct"/>
            <w:shd w:val="clear" w:color="auto" w:fill="auto"/>
            <w:tcMar>
              <w:top w:w="0" w:type="dxa"/>
              <w:left w:w="57" w:type="dxa"/>
              <w:bottom w:w="0" w:type="dxa"/>
              <w:right w:w="57" w:type="dxa"/>
            </w:tcMar>
          </w:tcPr>
          <w:p w:rsidR="00D409DE" w:rsidRDefault="00D409DE" w:rsidP="007F56AB">
            <w:pPr>
              <w:pStyle w:val="miniTableText"/>
            </w:pPr>
            <w:r>
              <w:t>isUserInRole</w:t>
            </w:r>
          </w:p>
        </w:tc>
        <w:tc>
          <w:tcPr>
            <w:tcW w:w="1000" w:type="pct"/>
            <w:shd w:val="clear" w:color="auto" w:fill="auto"/>
            <w:tcMar>
              <w:top w:w="0" w:type="dxa"/>
              <w:left w:w="57" w:type="dxa"/>
              <w:bottom w:w="0" w:type="dxa"/>
              <w:right w:w="57" w:type="dxa"/>
            </w:tcMar>
          </w:tcPr>
          <w:p w:rsidR="00D409DE" w:rsidRDefault="00D409DE" w:rsidP="007F56AB">
            <w:pPr>
              <w:pStyle w:val="miniTableText"/>
            </w:pPr>
            <w:r>
              <w:t>isUserInRole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getAttributeNames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getAttributeNames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getAttributeNames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getCharacterEncoding</w:t>
            </w:r>
          </w:p>
        </w:tc>
        <w:tc>
          <w:tcPr>
            <w:tcW w:w="1000" w:type="pct"/>
            <w:shd w:val="clear" w:color="auto" w:fill="auto"/>
            <w:tcMar>
              <w:top w:w="0" w:type="dxa"/>
              <w:left w:w="57" w:type="dxa"/>
              <w:bottom w:w="0" w:type="dxa"/>
              <w:right w:w="57" w:type="dxa"/>
            </w:tcMar>
          </w:tcPr>
          <w:p w:rsidR="00D409DE" w:rsidRPr="0023485C" w:rsidRDefault="00D409DE" w:rsidP="007F56AB">
            <w:pPr>
              <w:pStyle w:val="miniTableText"/>
            </w:pPr>
            <w:r w:rsidRPr="0023485C">
              <w:t>getCharacterEncoding</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Pr="0023485C" w:rsidRDefault="00D409DE" w:rsidP="007F56AB">
            <w:pPr>
              <w:pStyle w:val="miniTableText"/>
            </w:pPr>
            <w:r w:rsidRPr="0023485C">
              <w:t>getCharacterEncoding</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getContentLength</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getContentLength</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getContentLength</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getContentType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getContentType</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getContentType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getInputStream</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getPortletInputStream</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getPortletInputStream</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getLocalAddr</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getLocale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getLocales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getLocales</w:t>
            </w:r>
          </w:p>
        </w:tc>
        <w:tc>
          <w:tcPr>
            <w:tcW w:w="1000" w:type="pct"/>
            <w:shd w:val="clear" w:color="auto" w:fill="auto"/>
            <w:tcMar>
              <w:top w:w="0" w:type="dxa"/>
              <w:left w:w="57" w:type="dxa"/>
              <w:bottom w:w="0" w:type="dxa"/>
              <w:right w:w="57" w:type="dxa"/>
            </w:tcMar>
          </w:tcPr>
          <w:p w:rsidR="00D409DE" w:rsidRDefault="00D409DE" w:rsidP="007F56AB">
            <w:pPr>
              <w:pStyle w:val="miniTableText"/>
            </w:pPr>
            <w:r>
              <w:t>getLocales</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getLocalName</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getLocalPort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getParameter</w:t>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getParameterMap</w:t>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getParameterNames</w:t>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lastRenderedPageBreak/>
              <w:t>getParameterValues</w:t>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c>
          <w:tcPr>
            <w:tcW w:w="1000" w:type="pct"/>
            <w:shd w:val="clear" w:color="auto" w:fill="auto"/>
            <w:tcMar>
              <w:top w:w="0" w:type="dxa"/>
              <w:left w:w="57" w:type="dxa"/>
              <w:bottom w:w="0" w:type="dxa"/>
              <w:right w:w="57" w:type="dxa"/>
            </w:tcMar>
          </w:tcPr>
          <w:p w:rsidR="00D409DE" w:rsidRDefault="002F53B2" w:rsidP="007F56AB">
            <w:pPr>
              <w:pStyle w:val="miniTableText"/>
            </w:pPr>
            <w:r>
              <w:t>merged parameters</w:t>
            </w:r>
            <w:r>
              <w:fldChar w:fldCharType="begin"/>
            </w:r>
            <w:r>
              <w:instrText xml:space="preserve"> NOTEREF _Ref428968245 \f \h </w:instrText>
            </w:r>
            <w:r>
              <w:fldChar w:fldCharType="separate"/>
            </w:r>
            <w:r w:rsidR="003B17E8" w:rsidRPr="003B17E8">
              <w:rPr>
                <w:rStyle w:val="FootnoteReference"/>
              </w:rPr>
              <w:t>29</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getProtocol</w:t>
            </w:r>
          </w:p>
        </w:tc>
        <w:tc>
          <w:tcPr>
            <w:tcW w:w="1000" w:type="pct"/>
            <w:shd w:val="clear" w:color="auto" w:fill="auto"/>
            <w:tcMar>
              <w:top w:w="0" w:type="dxa"/>
              <w:left w:w="57" w:type="dxa"/>
              <w:bottom w:w="0" w:type="dxa"/>
              <w:right w:w="57" w:type="dxa"/>
            </w:tcMar>
          </w:tcPr>
          <w:p w:rsidR="00D409DE" w:rsidRDefault="00D409DE" w:rsidP="007F56AB">
            <w:pPr>
              <w:pStyle w:val="miniTableText"/>
            </w:pPr>
            <w:r>
              <w:t>HTTP/1.1</w:t>
            </w:r>
          </w:p>
        </w:tc>
        <w:tc>
          <w:tcPr>
            <w:tcW w:w="1000" w:type="pct"/>
            <w:shd w:val="clear" w:color="auto" w:fill="auto"/>
            <w:tcMar>
              <w:top w:w="0" w:type="dxa"/>
              <w:left w:w="57" w:type="dxa"/>
              <w:bottom w:w="0" w:type="dxa"/>
              <w:right w:w="57" w:type="dxa"/>
            </w:tcMar>
          </w:tcPr>
          <w:p w:rsidR="00D409DE" w:rsidRDefault="00D409DE" w:rsidP="007F56AB">
            <w:pPr>
              <w:pStyle w:val="miniTableText"/>
            </w:pPr>
            <w:r>
              <w:t>HTTP/1.1</w:t>
            </w:r>
          </w:p>
        </w:tc>
        <w:tc>
          <w:tcPr>
            <w:tcW w:w="1000" w:type="pct"/>
            <w:shd w:val="clear" w:color="auto" w:fill="auto"/>
            <w:tcMar>
              <w:top w:w="0" w:type="dxa"/>
              <w:left w:w="57" w:type="dxa"/>
              <w:bottom w:w="0" w:type="dxa"/>
              <w:right w:w="57" w:type="dxa"/>
            </w:tcMar>
          </w:tcPr>
          <w:p w:rsidR="00D409DE" w:rsidRDefault="00D409DE" w:rsidP="007F56AB">
            <w:pPr>
              <w:pStyle w:val="miniTableText"/>
            </w:pPr>
            <w:r>
              <w:t>HTTP/1.1</w:t>
            </w:r>
          </w:p>
        </w:tc>
        <w:tc>
          <w:tcPr>
            <w:tcW w:w="1000" w:type="pct"/>
            <w:shd w:val="clear" w:color="auto" w:fill="auto"/>
            <w:tcMar>
              <w:top w:w="0" w:type="dxa"/>
              <w:left w:w="57" w:type="dxa"/>
              <w:bottom w:w="0" w:type="dxa"/>
              <w:right w:w="57" w:type="dxa"/>
            </w:tcMar>
          </w:tcPr>
          <w:p w:rsidR="00D409DE" w:rsidRDefault="00D409DE" w:rsidP="007F56AB">
            <w:pPr>
              <w:pStyle w:val="miniTableText"/>
            </w:pPr>
            <w:r>
              <w:t>HTTP/1.1</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getReader</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getReader</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getReader</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getRealPath</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getRemoteAddr</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getRemoteHost</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c>
          <w:tcPr>
            <w:tcW w:w="1000" w:type="pct"/>
            <w:shd w:val="clear" w:color="auto" w:fill="auto"/>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getRemotePort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c>
          <w:tcPr>
            <w:tcW w:w="1000" w:type="pct"/>
            <w:shd w:val="clear" w:color="auto" w:fill="auto"/>
            <w:tcMar>
              <w:top w:w="0" w:type="dxa"/>
              <w:left w:w="57" w:type="dxa"/>
              <w:bottom w:w="0" w:type="dxa"/>
              <w:right w:w="57" w:type="dxa"/>
            </w:tcMar>
          </w:tcPr>
          <w:p w:rsidR="00D409DE" w:rsidRDefault="00D409DE" w:rsidP="007F56AB">
            <w:pPr>
              <w:pStyle w:val="miniTableText"/>
            </w:pPr>
            <w:r>
              <w:t>0</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getRequestDispatcher</w:t>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N/A</w:t>
            </w:r>
            <w:r>
              <w:fldChar w:fldCharType="begin"/>
            </w:r>
            <w:r>
              <w:instrText xml:space="preserve"> NOTEREF _Ref427911811 \f \h </w:instrText>
            </w:r>
            <w:r w:rsidR="00D07792">
              <w:instrText xml:space="preserve"> \* MERGEFORMAT </w:instrText>
            </w:r>
            <w:r>
              <w:fldChar w:fldCharType="separate"/>
            </w:r>
            <w:r w:rsidR="003B17E8" w:rsidRPr="003B17E8">
              <w:rPr>
                <w:rStyle w:val="FootnoteReference"/>
              </w:rPr>
              <w:t>28</w:t>
            </w:r>
            <w:r>
              <w:fldChar w:fldCharType="end"/>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getScheme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getScheme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getScheme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getScheme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getScheme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getServerName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getServerName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getServerName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getServerName</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getServerName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getServerPort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getServerPort</w:t>
            </w:r>
          </w:p>
        </w:tc>
        <w:tc>
          <w:tcPr>
            <w:tcW w:w="1000" w:type="pct"/>
            <w:shd w:val="clear" w:color="auto" w:fill="auto"/>
            <w:tcMar>
              <w:top w:w="0" w:type="dxa"/>
              <w:left w:w="57" w:type="dxa"/>
              <w:bottom w:w="0" w:type="dxa"/>
              <w:right w:w="57" w:type="dxa"/>
            </w:tcMar>
          </w:tcPr>
          <w:p w:rsidR="00D409DE" w:rsidRDefault="00D409DE" w:rsidP="007F56AB">
            <w:pPr>
              <w:pStyle w:val="miniTableText"/>
            </w:pPr>
            <w:r>
              <w:t>getServerPort</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isSecure</w:t>
            </w:r>
          </w:p>
        </w:tc>
        <w:tc>
          <w:tcPr>
            <w:tcW w:w="1000" w:type="pct"/>
            <w:shd w:val="clear" w:color="auto" w:fill="auto"/>
            <w:tcMar>
              <w:top w:w="0" w:type="dxa"/>
              <w:left w:w="57" w:type="dxa"/>
              <w:bottom w:w="0" w:type="dxa"/>
              <w:right w:w="57" w:type="dxa"/>
            </w:tcMar>
          </w:tcPr>
          <w:p w:rsidR="00D409DE" w:rsidRDefault="00D409DE" w:rsidP="007F56AB">
            <w:pPr>
              <w:pStyle w:val="miniTableText"/>
            </w:pPr>
            <w:r>
              <w:t>isSecure</w:t>
            </w:r>
          </w:p>
        </w:tc>
        <w:tc>
          <w:tcPr>
            <w:tcW w:w="1000" w:type="pct"/>
            <w:shd w:val="clear" w:color="auto" w:fill="auto"/>
            <w:tcMar>
              <w:top w:w="0" w:type="dxa"/>
              <w:left w:w="57" w:type="dxa"/>
              <w:bottom w:w="0" w:type="dxa"/>
              <w:right w:w="57" w:type="dxa"/>
            </w:tcMar>
          </w:tcPr>
          <w:p w:rsidR="00D409DE" w:rsidRDefault="00D409DE" w:rsidP="007F56AB">
            <w:pPr>
              <w:pStyle w:val="miniTableText"/>
            </w:pPr>
            <w:r>
              <w:t>isSecure</w:t>
            </w:r>
          </w:p>
        </w:tc>
        <w:tc>
          <w:tcPr>
            <w:tcW w:w="1000" w:type="pct"/>
            <w:shd w:val="clear" w:color="auto" w:fill="auto"/>
            <w:tcMar>
              <w:top w:w="0" w:type="dxa"/>
              <w:left w:w="57" w:type="dxa"/>
              <w:bottom w:w="0" w:type="dxa"/>
              <w:right w:w="57" w:type="dxa"/>
            </w:tcMar>
          </w:tcPr>
          <w:p w:rsidR="00D409DE" w:rsidRDefault="00D409DE" w:rsidP="007F56AB">
            <w:pPr>
              <w:pStyle w:val="miniTableText"/>
            </w:pPr>
            <w:r>
              <w:t>isSecure</w:t>
            </w:r>
          </w:p>
        </w:tc>
        <w:tc>
          <w:tcPr>
            <w:tcW w:w="1000" w:type="pct"/>
            <w:shd w:val="clear" w:color="auto" w:fill="auto"/>
            <w:tcMar>
              <w:top w:w="0" w:type="dxa"/>
              <w:left w:w="57" w:type="dxa"/>
              <w:bottom w:w="0" w:type="dxa"/>
              <w:right w:w="57" w:type="dxa"/>
            </w:tcMar>
          </w:tcPr>
          <w:p w:rsidR="00D409DE" w:rsidRDefault="00D409DE" w:rsidP="007F56AB">
            <w:pPr>
              <w:pStyle w:val="miniTableText"/>
            </w:pPr>
            <w:r>
              <w:t>isSecure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removeAttribute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removeAttribute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removeAttribute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removeAttribute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removeAttribute</w:t>
            </w:r>
          </w:p>
        </w:tc>
      </w:tr>
      <w:tr w:rsidR="00D409DE" w:rsidTr="008A60E4">
        <w:trPr>
          <w:cantSplit/>
        </w:trPr>
        <w:tc>
          <w:tcPr>
            <w:tcW w:w="1000" w:type="pct"/>
            <w:shd w:val="clear" w:color="auto" w:fill="auto"/>
            <w:tcMar>
              <w:top w:w="0" w:type="dxa"/>
              <w:left w:w="57" w:type="dxa"/>
              <w:bottom w:w="0" w:type="dxa"/>
              <w:right w:w="57" w:type="dxa"/>
            </w:tcMar>
          </w:tcPr>
          <w:p w:rsidR="00D409DE" w:rsidRDefault="00D409DE" w:rsidP="007F56AB">
            <w:pPr>
              <w:pStyle w:val="miniTableText"/>
            </w:pPr>
            <w:r>
              <w:t>setAttribute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setAttribute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setAttribute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setAttribute</w:t>
            </w:r>
          </w:p>
        </w:tc>
        <w:tc>
          <w:tcPr>
            <w:tcW w:w="1000" w:type="pct"/>
            <w:shd w:val="clear" w:color="auto" w:fill="auto"/>
            <w:tcMar>
              <w:top w:w="0" w:type="dxa"/>
              <w:left w:w="57" w:type="dxa"/>
              <w:bottom w:w="0" w:type="dxa"/>
              <w:right w:w="57" w:type="dxa"/>
            </w:tcMar>
          </w:tcPr>
          <w:p w:rsidR="00D409DE" w:rsidRDefault="00D409DE" w:rsidP="007F56AB">
            <w:pPr>
              <w:pStyle w:val="miniTableText"/>
            </w:pPr>
            <w:r>
              <w:t>setAttribute</w:t>
            </w:r>
          </w:p>
        </w:tc>
      </w:tr>
      <w:tr w:rsidR="00D409DE" w:rsidTr="008A60E4">
        <w:trPr>
          <w:cantSplit/>
        </w:trPr>
        <w:tc>
          <w:tcPr>
            <w:tcW w:w="1000" w:type="pct"/>
            <w:shd w:val="clear" w:color="auto" w:fill="auto"/>
            <w:tcMar>
              <w:left w:w="57" w:type="dxa"/>
              <w:right w:w="57" w:type="dxa"/>
            </w:tcMar>
          </w:tcPr>
          <w:p w:rsidR="00D409DE" w:rsidRDefault="00D409DE" w:rsidP="007F56AB">
            <w:pPr>
              <w:pStyle w:val="miniTableText"/>
            </w:pPr>
            <w:r>
              <w:t>setCharacterEncoding</w:t>
            </w:r>
          </w:p>
        </w:tc>
        <w:tc>
          <w:tcPr>
            <w:tcW w:w="1000" w:type="pct"/>
            <w:shd w:val="clear" w:color="auto" w:fill="auto"/>
            <w:tcMar>
              <w:top w:w="0" w:type="dxa"/>
              <w:left w:w="57" w:type="dxa"/>
              <w:bottom w:w="0" w:type="dxa"/>
              <w:right w:w="57" w:type="dxa"/>
            </w:tcMar>
          </w:tcPr>
          <w:p w:rsidR="00D409DE" w:rsidRDefault="00D409DE" w:rsidP="007F56AB">
            <w:pPr>
              <w:pStyle w:val="miniTableText"/>
            </w:pPr>
            <w:r>
              <w:t>setCharacterEncoding</w:t>
            </w:r>
          </w:p>
        </w:tc>
        <w:tc>
          <w:tcPr>
            <w:tcW w:w="1000" w:type="pct"/>
            <w:shd w:val="clear" w:color="auto" w:fill="auto"/>
            <w:tcMar>
              <w:top w:w="0" w:type="dxa"/>
              <w:left w:w="57" w:type="dxa"/>
              <w:bottom w:w="0" w:type="dxa"/>
              <w:right w:w="57" w:type="dxa"/>
            </w:tcMar>
          </w:tcPr>
          <w:p w:rsidR="00D409DE" w:rsidRDefault="00AC098D"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D409DE" w:rsidRDefault="00D409DE" w:rsidP="007F56AB">
            <w:pPr>
              <w:pStyle w:val="miniTableText"/>
            </w:pPr>
            <w:r>
              <w:t>setCharacterEncoding</w:t>
            </w:r>
          </w:p>
        </w:tc>
      </w:tr>
      <w:tr w:rsidR="0066420E" w:rsidTr="008A60E4">
        <w:trPr>
          <w:cantSplit/>
        </w:trPr>
        <w:tc>
          <w:tcPr>
            <w:tcW w:w="1000" w:type="pct"/>
            <w:shd w:val="clear" w:color="auto" w:fill="auto"/>
            <w:tcMar>
              <w:left w:w="57" w:type="dxa"/>
              <w:right w:w="57" w:type="dxa"/>
            </w:tcMar>
          </w:tcPr>
          <w:p w:rsidR="0066420E" w:rsidRDefault="0066420E" w:rsidP="0066420E">
            <w:pPr>
              <w:pStyle w:val="miniTableText"/>
            </w:pPr>
            <w:r w:rsidRPr="009238EF">
              <w:t>getContentLengthLong</w:t>
            </w:r>
          </w:p>
        </w:tc>
        <w:tc>
          <w:tcPr>
            <w:tcW w:w="1000" w:type="pct"/>
            <w:shd w:val="clear" w:color="auto" w:fill="auto"/>
            <w:tcMar>
              <w:top w:w="0" w:type="dxa"/>
              <w:left w:w="57" w:type="dxa"/>
              <w:bottom w:w="0" w:type="dxa"/>
              <w:right w:w="57" w:type="dxa"/>
            </w:tcMar>
          </w:tcPr>
          <w:p w:rsidR="0066420E" w:rsidRDefault="0066420E" w:rsidP="0066420E">
            <w:pPr>
              <w:pStyle w:val="miniTableText"/>
            </w:pPr>
            <w:r w:rsidRPr="009238EF">
              <w:t>getContentLengthLong</w:t>
            </w:r>
          </w:p>
        </w:tc>
        <w:tc>
          <w:tcPr>
            <w:tcW w:w="1000" w:type="pct"/>
            <w:shd w:val="clear" w:color="auto" w:fill="auto"/>
            <w:tcMar>
              <w:top w:w="0" w:type="dxa"/>
              <w:left w:w="57" w:type="dxa"/>
              <w:bottom w:w="0" w:type="dxa"/>
              <w:right w:w="57" w:type="dxa"/>
            </w:tcMar>
          </w:tcPr>
          <w:p w:rsidR="0066420E" w:rsidRDefault="0066420E" w:rsidP="0066420E">
            <w:pPr>
              <w:pStyle w:val="miniTableText"/>
            </w:pPr>
            <w:r>
              <w:t>0</w:t>
            </w:r>
            <w:r w:rsidR="00616EDD">
              <w:t>L</w:t>
            </w:r>
          </w:p>
        </w:tc>
        <w:tc>
          <w:tcPr>
            <w:tcW w:w="1000" w:type="pct"/>
            <w:shd w:val="clear" w:color="auto" w:fill="auto"/>
            <w:tcMar>
              <w:top w:w="0" w:type="dxa"/>
              <w:left w:w="57" w:type="dxa"/>
              <w:bottom w:w="0" w:type="dxa"/>
              <w:right w:w="57" w:type="dxa"/>
            </w:tcMar>
          </w:tcPr>
          <w:p w:rsidR="0066420E" w:rsidRDefault="0066420E" w:rsidP="0066420E">
            <w:pPr>
              <w:pStyle w:val="miniTableText"/>
            </w:pPr>
            <w:r>
              <w:t>0</w:t>
            </w:r>
            <w:r w:rsidR="00616EDD">
              <w:t>L</w:t>
            </w:r>
          </w:p>
        </w:tc>
        <w:tc>
          <w:tcPr>
            <w:tcW w:w="1000" w:type="pct"/>
            <w:shd w:val="clear" w:color="auto" w:fill="auto"/>
            <w:tcMar>
              <w:top w:w="0" w:type="dxa"/>
              <w:left w:w="57" w:type="dxa"/>
              <w:bottom w:w="0" w:type="dxa"/>
              <w:right w:w="57" w:type="dxa"/>
            </w:tcMar>
          </w:tcPr>
          <w:p w:rsidR="0066420E" w:rsidRDefault="0066420E" w:rsidP="0066420E">
            <w:pPr>
              <w:pStyle w:val="miniTableText"/>
            </w:pPr>
            <w:r w:rsidRPr="009238EF">
              <w:t>getContentLengthLong</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getServletContext</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N/A</w:t>
            </w:r>
            <w:r>
              <w:fldChar w:fldCharType="begin"/>
            </w:r>
            <w:r>
              <w:instrText xml:space="preserve"> NOTEREF _Ref427911811 \f \h  \* MERGEFORMAT </w:instrText>
            </w:r>
            <w:r>
              <w:fldChar w:fldCharType="separate"/>
            </w:r>
            <w:r w:rsidR="003B17E8" w:rsidRPr="003B17E8">
              <w:rPr>
                <w:rStyle w:val="FootnoteReference"/>
              </w:rPr>
              <w:t>28</w:t>
            </w:r>
            <w:r>
              <w:fldChar w:fldCharType="end"/>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startAsync</w:t>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startPortletAsync</w:t>
            </w:r>
            <w:r>
              <w:fldChar w:fldCharType="begin"/>
            </w:r>
            <w:r>
              <w:instrText xml:space="preserve"> NOTEREF _Ref450049310 \f \h </w:instrText>
            </w:r>
            <w:r>
              <w:fldChar w:fldCharType="separate"/>
            </w:r>
            <w:r w:rsidR="003B17E8" w:rsidRPr="003B17E8">
              <w:rPr>
                <w:rStyle w:val="FootnoteReference"/>
              </w:rPr>
              <w:t>32</w:t>
            </w:r>
            <w:r>
              <w:fldChar w:fldCharType="end"/>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startAsync</w:t>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startPortletAsync</w:t>
            </w:r>
            <w:r>
              <w:fldChar w:fldCharType="begin"/>
            </w:r>
            <w:r>
              <w:instrText xml:space="preserve"> NOTEREF _Ref450049310 \f \h </w:instrText>
            </w:r>
            <w:r>
              <w:fldChar w:fldCharType="separate"/>
            </w:r>
            <w:r w:rsidR="003B17E8" w:rsidRPr="003B17E8">
              <w:rPr>
                <w:rStyle w:val="FootnoteReference"/>
              </w:rPr>
              <w:t>32</w:t>
            </w:r>
            <w:r>
              <w:fldChar w:fldCharType="end"/>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isAsyncStarted</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16EDD">
            <w:pPr>
              <w:pStyle w:val="miniTableText"/>
            </w:pPr>
            <w:r>
              <w:t>isAsyncStarted</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isAsyncSupported</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Default="0066420E" w:rsidP="00616EDD">
            <w:pPr>
              <w:pStyle w:val="miniTableText"/>
            </w:pPr>
            <w:r>
              <w:t>isAsyncSupported</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getAsyncContext</w:t>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IllegalStateException</w:t>
            </w:r>
            <w:r>
              <w:fldChar w:fldCharType="begin"/>
            </w:r>
            <w:r>
              <w:instrText xml:space="preserve"> NOTEREF _Ref428883143 \f \h  \* MERGEFORMAT </w:instrText>
            </w:r>
            <w:r>
              <w:fldChar w:fldCharType="separate"/>
            </w:r>
            <w:r w:rsidR="003B17E8" w:rsidRPr="003B17E8">
              <w:rPr>
                <w:rStyle w:val="FootnoteReference"/>
              </w:rPr>
              <w:t>31</w:t>
            </w:r>
            <w:r>
              <w:fldChar w:fldCharType="end"/>
            </w:r>
          </w:p>
        </w:tc>
        <w:tc>
          <w:tcPr>
            <w:tcW w:w="1000" w:type="pct"/>
            <w:shd w:val="clear" w:color="auto" w:fill="auto"/>
            <w:tcMar>
              <w:top w:w="0" w:type="dxa"/>
              <w:left w:w="57" w:type="dxa"/>
              <w:bottom w:w="0" w:type="dxa"/>
              <w:right w:w="57" w:type="dxa"/>
            </w:tcMar>
          </w:tcPr>
          <w:p w:rsidR="0066420E" w:rsidRDefault="0066420E" w:rsidP="0066420E">
            <w:pPr>
              <w:pStyle w:val="miniTableText"/>
            </w:pPr>
            <w:r>
              <w:t>getPortletAsyncContext</w:t>
            </w:r>
            <w:r>
              <w:fldChar w:fldCharType="begin"/>
            </w:r>
            <w:r>
              <w:instrText xml:space="preserve"> NOTEREF _Ref450049310 \f \h </w:instrText>
            </w:r>
            <w:r>
              <w:fldChar w:fldCharType="separate"/>
            </w:r>
            <w:r w:rsidR="003B17E8" w:rsidRPr="003B17E8">
              <w:rPr>
                <w:rStyle w:val="FootnoteReference"/>
              </w:rPr>
              <w:t>32</w:t>
            </w:r>
            <w:r>
              <w:fldChar w:fldCharType="end"/>
            </w:r>
          </w:p>
        </w:tc>
      </w:tr>
      <w:tr w:rsidR="006B346B" w:rsidTr="008A60E4">
        <w:trPr>
          <w:cantSplit/>
        </w:trPr>
        <w:tc>
          <w:tcPr>
            <w:tcW w:w="1000" w:type="pct"/>
            <w:shd w:val="clear" w:color="auto" w:fill="auto"/>
            <w:tcMar>
              <w:left w:w="57" w:type="dxa"/>
              <w:right w:w="57" w:type="dxa"/>
            </w:tcMar>
          </w:tcPr>
          <w:p w:rsidR="006B346B" w:rsidRPr="009238EF" w:rsidRDefault="006B346B" w:rsidP="006B346B">
            <w:pPr>
              <w:pStyle w:val="miniTableText"/>
            </w:pPr>
            <w:r w:rsidRPr="009238EF">
              <w:t>getDispatcherType</w:t>
            </w:r>
          </w:p>
        </w:tc>
        <w:tc>
          <w:tcPr>
            <w:tcW w:w="1000" w:type="pct"/>
            <w:shd w:val="clear" w:color="auto" w:fill="auto"/>
            <w:tcMar>
              <w:top w:w="0" w:type="dxa"/>
              <w:left w:w="57" w:type="dxa"/>
              <w:bottom w:w="0" w:type="dxa"/>
              <w:right w:w="57" w:type="dxa"/>
            </w:tcMar>
          </w:tcPr>
          <w:p w:rsidR="006B346B" w:rsidRDefault="006B346B" w:rsidP="006B346B">
            <w:pPr>
              <w:pStyle w:val="miniTableText"/>
            </w:pPr>
            <w:r w:rsidRPr="009238EF">
              <w:t>getDispatcherType</w:t>
            </w:r>
          </w:p>
        </w:tc>
        <w:tc>
          <w:tcPr>
            <w:tcW w:w="1000" w:type="pct"/>
            <w:shd w:val="clear" w:color="auto" w:fill="auto"/>
            <w:tcMar>
              <w:top w:w="0" w:type="dxa"/>
              <w:left w:w="57" w:type="dxa"/>
              <w:bottom w:w="0" w:type="dxa"/>
              <w:right w:w="57" w:type="dxa"/>
            </w:tcMar>
          </w:tcPr>
          <w:p w:rsidR="006B346B" w:rsidRDefault="006B346B" w:rsidP="006B346B">
            <w:pPr>
              <w:pStyle w:val="miniTableText"/>
            </w:pPr>
            <w:r w:rsidRPr="009238EF">
              <w:t>getDispatcherType</w:t>
            </w:r>
          </w:p>
        </w:tc>
        <w:tc>
          <w:tcPr>
            <w:tcW w:w="1000" w:type="pct"/>
            <w:shd w:val="clear" w:color="auto" w:fill="auto"/>
            <w:tcMar>
              <w:top w:w="0" w:type="dxa"/>
              <w:left w:w="57" w:type="dxa"/>
              <w:bottom w:w="0" w:type="dxa"/>
              <w:right w:w="57" w:type="dxa"/>
            </w:tcMar>
          </w:tcPr>
          <w:p w:rsidR="006B346B" w:rsidRDefault="006B346B" w:rsidP="006B346B">
            <w:pPr>
              <w:pStyle w:val="miniTableText"/>
            </w:pPr>
            <w:r w:rsidRPr="009238EF">
              <w:t>getDispatcherType</w:t>
            </w:r>
          </w:p>
        </w:tc>
        <w:tc>
          <w:tcPr>
            <w:tcW w:w="1000" w:type="pct"/>
            <w:shd w:val="clear" w:color="auto" w:fill="auto"/>
            <w:tcMar>
              <w:top w:w="0" w:type="dxa"/>
              <w:left w:w="57" w:type="dxa"/>
              <w:bottom w:w="0" w:type="dxa"/>
              <w:right w:w="57" w:type="dxa"/>
            </w:tcMar>
          </w:tcPr>
          <w:p w:rsidR="006B346B" w:rsidRDefault="006B346B" w:rsidP="006B346B">
            <w:pPr>
              <w:pStyle w:val="miniTableText"/>
            </w:pPr>
            <w:r w:rsidRPr="009238EF">
              <w:t>getDispatcherType</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changeSessionId</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null</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null</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null</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null</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authenticate</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false</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false</w:t>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login</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r>
      <w:tr w:rsidR="0066420E" w:rsidTr="008A60E4">
        <w:trPr>
          <w:cantSplit/>
        </w:trPr>
        <w:tc>
          <w:tcPr>
            <w:tcW w:w="1000" w:type="pct"/>
            <w:shd w:val="clear" w:color="auto" w:fill="auto"/>
            <w:tcMar>
              <w:left w:w="57" w:type="dxa"/>
              <w:right w:w="57" w:type="dxa"/>
            </w:tcMar>
          </w:tcPr>
          <w:p w:rsidR="0066420E" w:rsidRPr="009238EF" w:rsidRDefault="0066420E" w:rsidP="0066420E">
            <w:pPr>
              <w:pStyle w:val="miniTableText"/>
            </w:pPr>
            <w:r w:rsidRPr="009238EF">
              <w:t>logout</w:t>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6420E" w:rsidRPr="009238EF" w:rsidRDefault="0066420E" w:rsidP="0066420E">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r>
      <w:tr w:rsidR="006B346B" w:rsidTr="008A60E4">
        <w:trPr>
          <w:cantSplit/>
        </w:trPr>
        <w:tc>
          <w:tcPr>
            <w:tcW w:w="1000" w:type="pct"/>
            <w:shd w:val="clear" w:color="auto" w:fill="auto"/>
            <w:tcMar>
              <w:left w:w="57" w:type="dxa"/>
              <w:right w:w="57" w:type="dxa"/>
            </w:tcMar>
          </w:tcPr>
          <w:p w:rsidR="006B346B" w:rsidRPr="009238EF" w:rsidRDefault="006B346B" w:rsidP="006B346B">
            <w:pPr>
              <w:pStyle w:val="miniTableText"/>
            </w:pPr>
            <w:r w:rsidRPr="009238EF">
              <w:t>getParts</w:t>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rsidRPr="009238EF">
              <w:t>getParts</w:t>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rsidRPr="009238EF">
              <w:t>getParts</w:t>
            </w:r>
          </w:p>
        </w:tc>
      </w:tr>
      <w:tr w:rsidR="006B346B" w:rsidTr="008A60E4">
        <w:trPr>
          <w:cantSplit/>
        </w:trPr>
        <w:tc>
          <w:tcPr>
            <w:tcW w:w="1000" w:type="pct"/>
            <w:shd w:val="clear" w:color="auto" w:fill="auto"/>
            <w:tcMar>
              <w:left w:w="57" w:type="dxa"/>
              <w:right w:w="57" w:type="dxa"/>
            </w:tcMar>
          </w:tcPr>
          <w:p w:rsidR="006B346B" w:rsidRPr="009238EF" w:rsidRDefault="006B346B" w:rsidP="006B346B">
            <w:pPr>
              <w:pStyle w:val="miniTableText"/>
            </w:pPr>
            <w:r w:rsidRPr="009238EF">
              <w:t>getPart</w:t>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rsidRPr="009238EF">
              <w:t>getPart</w:t>
            </w:r>
          </w:p>
        </w:tc>
        <w:tc>
          <w:tcPr>
            <w:tcW w:w="1000" w:type="pct"/>
            <w:shd w:val="clear" w:color="auto" w:fill="auto"/>
            <w:tcMar>
              <w:top w:w="0" w:type="dxa"/>
              <w:left w:w="57" w:type="dxa"/>
              <w:bottom w:w="0" w:type="dxa"/>
              <w:right w:w="57" w:type="dxa"/>
            </w:tcMar>
          </w:tcPr>
          <w:p w:rsidR="006B346B" w:rsidRDefault="006B346B" w:rsidP="006B346B">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B346B" w:rsidRDefault="006B346B" w:rsidP="006B346B">
            <w:pPr>
              <w:pStyle w:val="miniTableText"/>
            </w:pPr>
            <w:r>
              <w:t>no-op</w:t>
            </w:r>
            <w:r>
              <w:fldChar w:fldCharType="begin"/>
            </w:r>
            <w:r>
              <w:instrText xml:space="preserve"> NOTEREF _Ref427911962 \f \h  \* MERGEFORMAT </w:instrText>
            </w:r>
            <w:r>
              <w:fldChar w:fldCharType="separate"/>
            </w:r>
            <w:r w:rsidR="003B17E8" w:rsidRPr="003B17E8">
              <w:rPr>
                <w:rStyle w:val="FootnoteReference"/>
              </w:rPr>
              <w:t>30</w:t>
            </w:r>
            <w:r>
              <w:fldChar w:fldCharType="end"/>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rsidRPr="009238EF">
              <w:t>getPart</w:t>
            </w:r>
          </w:p>
        </w:tc>
      </w:tr>
      <w:tr w:rsidR="006B346B" w:rsidTr="008A60E4">
        <w:trPr>
          <w:cantSplit/>
        </w:trPr>
        <w:tc>
          <w:tcPr>
            <w:tcW w:w="1000" w:type="pct"/>
            <w:shd w:val="clear" w:color="auto" w:fill="auto"/>
            <w:tcMar>
              <w:left w:w="57" w:type="dxa"/>
              <w:right w:w="57" w:type="dxa"/>
            </w:tcMar>
          </w:tcPr>
          <w:p w:rsidR="006B346B" w:rsidRPr="009238EF" w:rsidRDefault="006B346B" w:rsidP="006B346B">
            <w:pPr>
              <w:pStyle w:val="miniTableText"/>
            </w:pPr>
            <w:r w:rsidRPr="009238EF">
              <w:t>upgrade</w:t>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t>ServletException</w:t>
            </w:r>
            <w:r>
              <w:fldChar w:fldCharType="begin"/>
            </w:r>
            <w:r>
              <w:instrText xml:space="preserve"> NOTEREF _Ref428883884 \f \h </w:instrText>
            </w:r>
            <w:r w:rsidR="00D07792">
              <w:instrText xml:space="preserve"> \* MERGEFORMAT </w:instrText>
            </w:r>
            <w:r>
              <w:fldChar w:fldCharType="separate"/>
            </w:r>
            <w:r w:rsidR="003B17E8" w:rsidRPr="003B17E8">
              <w:rPr>
                <w:rStyle w:val="FootnoteReference"/>
              </w:rPr>
              <w:t>33</w:t>
            </w:r>
            <w:r>
              <w:fldChar w:fldCharType="end"/>
            </w:r>
          </w:p>
        </w:tc>
        <w:tc>
          <w:tcPr>
            <w:tcW w:w="1000" w:type="pct"/>
            <w:shd w:val="clear" w:color="auto" w:fill="auto"/>
            <w:tcMar>
              <w:top w:w="0" w:type="dxa"/>
              <w:left w:w="57" w:type="dxa"/>
              <w:bottom w:w="0" w:type="dxa"/>
              <w:right w:w="57" w:type="dxa"/>
            </w:tcMar>
          </w:tcPr>
          <w:p w:rsidR="006B346B" w:rsidRDefault="006B346B" w:rsidP="006B346B">
            <w:pPr>
              <w:pStyle w:val="miniTableText"/>
            </w:pPr>
            <w:r>
              <w:t>ServletException</w:t>
            </w:r>
            <w:r>
              <w:fldChar w:fldCharType="begin"/>
            </w:r>
            <w:r>
              <w:instrText xml:space="preserve"> NOTEREF _Ref428883884 \f \h </w:instrText>
            </w:r>
            <w:r w:rsidR="00D07792">
              <w:instrText xml:space="preserve"> \* MERGEFORMAT </w:instrText>
            </w:r>
            <w:r>
              <w:fldChar w:fldCharType="separate"/>
            </w:r>
            <w:r w:rsidR="003B17E8" w:rsidRPr="003B17E8">
              <w:rPr>
                <w:rStyle w:val="FootnoteReference"/>
              </w:rPr>
              <w:t>33</w:t>
            </w:r>
            <w:r>
              <w:fldChar w:fldCharType="end"/>
            </w:r>
          </w:p>
        </w:tc>
        <w:tc>
          <w:tcPr>
            <w:tcW w:w="1000" w:type="pct"/>
            <w:shd w:val="clear" w:color="auto" w:fill="auto"/>
            <w:tcMar>
              <w:top w:w="0" w:type="dxa"/>
              <w:left w:w="57" w:type="dxa"/>
              <w:bottom w:w="0" w:type="dxa"/>
              <w:right w:w="57" w:type="dxa"/>
            </w:tcMar>
          </w:tcPr>
          <w:p w:rsidR="006B346B" w:rsidRDefault="006B346B" w:rsidP="006B346B">
            <w:pPr>
              <w:pStyle w:val="miniTableText"/>
            </w:pPr>
            <w:r>
              <w:t>ServletException</w:t>
            </w:r>
            <w:r>
              <w:fldChar w:fldCharType="begin"/>
            </w:r>
            <w:r>
              <w:instrText xml:space="preserve"> NOTEREF _Ref428883884 \f \h </w:instrText>
            </w:r>
            <w:r w:rsidR="00D07792">
              <w:instrText xml:space="preserve"> \* MERGEFORMAT </w:instrText>
            </w:r>
            <w:r>
              <w:fldChar w:fldCharType="separate"/>
            </w:r>
            <w:r w:rsidR="003B17E8" w:rsidRPr="003B17E8">
              <w:rPr>
                <w:rStyle w:val="FootnoteReference"/>
              </w:rPr>
              <w:t>33</w:t>
            </w:r>
            <w:r>
              <w:fldChar w:fldCharType="end"/>
            </w:r>
          </w:p>
        </w:tc>
        <w:tc>
          <w:tcPr>
            <w:tcW w:w="1000" w:type="pct"/>
            <w:shd w:val="clear" w:color="auto" w:fill="auto"/>
            <w:tcMar>
              <w:top w:w="0" w:type="dxa"/>
              <w:left w:w="57" w:type="dxa"/>
              <w:bottom w:w="0" w:type="dxa"/>
              <w:right w:w="57" w:type="dxa"/>
            </w:tcMar>
          </w:tcPr>
          <w:p w:rsidR="006B346B" w:rsidRPr="009238EF" w:rsidRDefault="006B346B" w:rsidP="006B346B">
            <w:pPr>
              <w:pStyle w:val="miniTableText"/>
            </w:pPr>
            <w:r>
              <w:t>ServletException</w:t>
            </w:r>
            <w:r>
              <w:fldChar w:fldCharType="begin"/>
            </w:r>
            <w:r>
              <w:instrText xml:space="preserve"> NOTEREF _Ref428883884 \f \h </w:instrText>
            </w:r>
            <w:r w:rsidR="00D07792">
              <w:instrText xml:space="preserve"> \* MERGEFORMAT </w:instrText>
            </w:r>
            <w:r>
              <w:fldChar w:fldCharType="separate"/>
            </w:r>
            <w:r w:rsidR="003B17E8" w:rsidRPr="003B17E8">
              <w:rPr>
                <w:rStyle w:val="FootnoteReference"/>
              </w:rPr>
              <w:t>33</w:t>
            </w:r>
            <w:r>
              <w:fldChar w:fldCharType="end"/>
            </w:r>
          </w:p>
        </w:tc>
      </w:tr>
    </w:tbl>
    <w:p w:rsidR="00D409DE" w:rsidRDefault="00D409DE" w:rsidP="00D409DE"/>
    <w:tbl>
      <w:tblPr>
        <w:tblW w:w="5000" w:type="pct"/>
        <w:tblBorders>
          <w:insideV w:val="single" w:sz="4" w:space="0" w:color="auto"/>
        </w:tblBorders>
        <w:tblCellMar>
          <w:left w:w="10" w:type="dxa"/>
          <w:right w:w="10" w:type="dxa"/>
        </w:tblCellMar>
        <w:tblLook w:val="04A0" w:firstRow="1" w:lastRow="0" w:firstColumn="1" w:lastColumn="0" w:noHBand="0" w:noVBand="1"/>
      </w:tblPr>
      <w:tblGrid>
        <w:gridCol w:w="2791"/>
        <w:gridCol w:w="2791"/>
        <w:gridCol w:w="2792"/>
        <w:gridCol w:w="2792"/>
        <w:gridCol w:w="2792"/>
      </w:tblGrid>
      <w:tr w:rsidR="00D409DE" w:rsidTr="00165CC8">
        <w:trPr>
          <w:cantSplit/>
          <w:tblHeader/>
        </w:trPr>
        <w:tc>
          <w:tcPr>
            <w:tcW w:w="1000" w:type="pct"/>
            <w:tcBorders>
              <w:bottom w:val="double" w:sz="4" w:space="0" w:color="auto"/>
            </w:tcBorders>
            <w:shd w:val="clear" w:color="auto" w:fill="auto"/>
            <w:tcMar>
              <w:left w:w="57" w:type="dxa"/>
              <w:right w:w="57" w:type="dxa"/>
            </w:tcMar>
            <w:vAlign w:val="bottom"/>
          </w:tcPr>
          <w:p w:rsidR="00D409DE" w:rsidRPr="00165CC8" w:rsidRDefault="00D409DE" w:rsidP="007F56AB">
            <w:pPr>
              <w:pStyle w:val="miniTableText"/>
              <w:rPr>
                <w:b/>
              </w:rPr>
            </w:pPr>
            <w:r w:rsidRPr="00165CC8">
              <w:rPr>
                <w:b/>
              </w:rPr>
              <w:t>HttpServletResponse method</w:t>
            </w:r>
          </w:p>
        </w:tc>
        <w:tc>
          <w:tcPr>
            <w:tcW w:w="1000" w:type="pct"/>
            <w:tcBorders>
              <w:left w:val="single" w:sz="4" w:space="0" w:color="auto"/>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ActionResponse mapping</w:t>
            </w:r>
          </w:p>
        </w:tc>
        <w:tc>
          <w:tcPr>
            <w:tcW w:w="1000" w:type="pct"/>
            <w:tcBorders>
              <w:left w:val="single" w:sz="4" w:space="0" w:color="auto"/>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EventResponse mapping</w:t>
            </w:r>
          </w:p>
        </w:tc>
        <w:tc>
          <w:tcPr>
            <w:tcW w:w="1000" w:type="pct"/>
            <w:tcBorders>
              <w:left w:val="single" w:sz="4" w:space="0" w:color="auto"/>
              <w:bottom w:val="double" w:sz="4" w:space="0" w:color="auto"/>
            </w:tcBorders>
            <w:shd w:val="clear" w:color="auto" w:fill="auto"/>
            <w:tcMar>
              <w:top w:w="0" w:type="dxa"/>
              <w:left w:w="57" w:type="dxa"/>
              <w:bottom w:w="0" w:type="dxa"/>
              <w:right w:w="57" w:type="dxa"/>
            </w:tcMar>
            <w:vAlign w:val="bottom"/>
          </w:tcPr>
          <w:p w:rsidR="00D8088C" w:rsidRDefault="00D8088C" w:rsidP="00D8088C">
            <w:pPr>
              <w:pStyle w:val="miniTableText"/>
              <w:rPr>
                <w:b/>
              </w:rPr>
            </w:pPr>
            <w:r>
              <w:rPr>
                <w:b/>
              </w:rPr>
              <w:t>HeaderResponse and</w:t>
            </w:r>
          </w:p>
          <w:p w:rsidR="00D409DE" w:rsidRPr="00165CC8" w:rsidRDefault="00D409DE" w:rsidP="007F56AB">
            <w:pPr>
              <w:pStyle w:val="miniTableText"/>
              <w:rPr>
                <w:b/>
              </w:rPr>
            </w:pPr>
            <w:r w:rsidRPr="00165CC8">
              <w:rPr>
                <w:b/>
              </w:rPr>
              <w:t>RenderResponse mapping</w:t>
            </w:r>
            <w:r w:rsidR="00D8088C">
              <w:rPr>
                <w:b/>
              </w:rPr>
              <w:t>s</w:t>
            </w:r>
          </w:p>
        </w:tc>
        <w:tc>
          <w:tcPr>
            <w:tcW w:w="1000" w:type="pct"/>
            <w:tcBorders>
              <w:left w:val="single" w:sz="4" w:space="0" w:color="auto"/>
              <w:bottom w:val="double" w:sz="4" w:space="0" w:color="auto"/>
            </w:tcBorders>
            <w:shd w:val="clear" w:color="auto" w:fill="auto"/>
            <w:tcMar>
              <w:top w:w="0" w:type="dxa"/>
              <w:left w:w="57" w:type="dxa"/>
              <w:bottom w:w="0" w:type="dxa"/>
              <w:right w:w="57" w:type="dxa"/>
            </w:tcMar>
            <w:vAlign w:val="bottom"/>
          </w:tcPr>
          <w:p w:rsidR="00D409DE" w:rsidRPr="00165CC8" w:rsidRDefault="00D409DE" w:rsidP="007F56AB">
            <w:pPr>
              <w:pStyle w:val="miniTableText"/>
              <w:rPr>
                <w:b/>
              </w:rPr>
            </w:pPr>
            <w:r w:rsidRPr="00165CC8">
              <w:rPr>
                <w:b/>
              </w:rPr>
              <w:t>ResourceResponse mapping</w:t>
            </w:r>
          </w:p>
        </w:tc>
      </w:tr>
      <w:tr w:rsidR="00D409DE" w:rsidTr="008D366A">
        <w:trPr>
          <w:cantSplit/>
        </w:trPr>
        <w:tc>
          <w:tcPr>
            <w:tcW w:w="1000" w:type="pct"/>
            <w:tcBorders>
              <w:top w:val="double" w:sz="4" w:space="0" w:color="auto"/>
            </w:tcBorders>
            <w:tcMar>
              <w:left w:w="57" w:type="dxa"/>
              <w:right w:w="57" w:type="dxa"/>
            </w:tcMar>
          </w:tcPr>
          <w:p w:rsidR="00D409DE" w:rsidRDefault="00D409DE" w:rsidP="007F56AB">
            <w:pPr>
              <w:pStyle w:val="miniTableText"/>
            </w:pPr>
            <w:r>
              <w:t>addCookie</w:t>
            </w:r>
          </w:p>
        </w:tc>
        <w:tc>
          <w:tcPr>
            <w:tcW w:w="1000" w:type="pct"/>
            <w:tcBorders>
              <w:top w:val="double" w:sz="4" w:space="0" w:color="auto"/>
            </w:tcBorders>
            <w:shd w:val="clear" w:color="auto" w:fill="E2EFD9" w:themeFill="accent6" w:themeFillTint="33"/>
            <w:tcMar>
              <w:top w:w="0" w:type="dxa"/>
              <w:left w:w="57" w:type="dxa"/>
              <w:bottom w:w="0" w:type="dxa"/>
              <w:right w:w="57" w:type="dxa"/>
            </w:tcMar>
          </w:tcPr>
          <w:p w:rsidR="00D409DE" w:rsidRDefault="00D918DE" w:rsidP="007F56AB">
            <w:pPr>
              <w:pStyle w:val="miniTableText"/>
            </w:pPr>
            <w:r>
              <w:t>addProperty</w:t>
            </w:r>
          </w:p>
        </w:tc>
        <w:tc>
          <w:tcPr>
            <w:tcW w:w="1000" w:type="pct"/>
            <w:tcBorders>
              <w:top w:val="double" w:sz="4" w:space="0" w:color="auto"/>
            </w:tcBorders>
            <w:shd w:val="clear" w:color="auto" w:fill="E2EFD9" w:themeFill="accent6" w:themeFillTint="33"/>
            <w:tcMar>
              <w:top w:w="0" w:type="dxa"/>
              <w:left w:w="57" w:type="dxa"/>
              <w:bottom w:w="0" w:type="dxa"/>
              <w:right w:w="57" w:type="dxa"/>
            </w:tcMar>
          </w:tcPr>
          <w:p w:rsidR="00D409DE" w:rsidRDefault="00D918DE" w:rsidP="007F56AB">
            <w:pPr>
              <w:pStyle w:val="miniTableText"/>
            </w:pPr>
            <w:r>
              <w:t>addProperty</w:t>
            </w:r>
          </w:p>
        </w:tc>
        <w:tc>
          <w:tcPr>
            <w:tcW w:w="1000" w:type="pct"/>
            <w:tcBorders>
              <w:top w:val="double" w:sz="4" w:space="0" w:color="auto"/>
            </w:tcBorders>
            <w:shd w:val="clear" w:color="auto" w:fill="E2EFD9" w:themeFill="accent6" w:themeFillTint="33"/>
            <w:tcMar>
              <w:top w:w="0" w:type="dxa"/>
              <w:left w:w="57" w:type="dxa"/>
              <w:bottom w:w="0" w:type="dxa"/>
              <w:right w:w="57" w:type="dxa"/>
            </w:tcMar>
          </w:tcPr>
          <w:p w:rsidR="00D409DE" w:rsidRDefault="00D918DE" w:rsidP="007F56AB">
            <w:pPr>
              <w:pStyle w:val="miniTableText"/>
            </w:pPr>
            <w:r>
              <w:t>addProperty</w:t>
            </w:r>
          </w:p>
        </w:tc>
        <w:tc>
          <w:tcPr>
            <w:tcW w:w="1000" w:type="pct"/>
            <w:tcBorders>
              <w:top w:val="double" w:sz="4" w:space="0" w:color="auto"/>
            </w:tcBorders>
            <w:shd w:val="clear" w:color="auto" w:fill="E2EFD9" w:themeFill="accent6" w:themeFillTint="33"/>
            <w:tcMar>
              <w:top w:w="0" w:type="dxa"/>
              <w:left w:w="57" w:type="dxa"/>
              <w:bottom w:w="0" w:type="dxa"/>
              <w:right w:w="57" w:type="dxa"/>
            </w:tcMar>
          </w:tcPr>
          <w:p w:rsidR="00D409DE" w:rsidRDefault="00D918DE" w:rsidP="007F56AB">
            <w:pPr>
              <w:pStyle w:val="miniTableText"/>
            </w:pPr>
            <w:r>
              <w:t>addProperty</w:t>
            </w:r>
          </w:p>
        </w:tc>
      </w:tr>
      <w:tr w:rsidR="00D409DE" w:rsidTr="00BD5CA9">
        <w:trPr>
          <w:cantSplit/>
        </w:trPr>
        <w:tc>
          <w:tcPr>
            <w:tcW w:w="1000" w:type="pct"/>
            <w:tcMar>
              <w:top w:w="0" w:type="dxa"/>
              <w:left w:w="57" w:type="dxa"/>
              <w:bottom w:w="0" w:type="dxa"/>
              <w:right w:w="57" w:type="dxa"/>
            </w:tcMar>
          </w:tcPr>
          <w:p w:rsidR="00D409DE" w:rsidRDefault="00D409DE" w:rsidP="007F56AB">
            <w:pPr>
              <w:pStyle w:val="miniTableText"/>
            </w:pPr>
            <w:r>
              <w:lastRenderedPageBreak/>
              <w:t>addDateHeader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r>
      <w:tr w:rsidR="00D409DE" w:rsidTr="00BD5CA9">
        <w:trPr>
          <w:cantSplit/>
        </w:trPr>
        <w:tc>
          <w:tcPr>
            <w:tcW w:w="1000" w:type="pct"/>
            <w:tcMar>
              <w:top w:w="0" w:type="dxa"/>
              <w:left w:w="57" w:type="dxa"/>
              <w:bottom w:w="0" w:type="dxa"/>
              <w:right w:w="57" w:type="dxa"/>
            </w:tcMar>
          </w:tcPr>
          <w:p w:rsidR="00D409DE" w:rsidRDefault="00D409DE" w:rsidP="007F56AB">
            <w:pPr>
              <w:pStyle w:val="miniTableText"/>
            </w:pPr>
            <w:r>
              <w:t>addHeader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r>
      <w:tr w:rsidR="00D409DE" w:rsidTr="00BD5CA9">
        <w:trPr>
          <w:cantSplit/>
        </w:trPr>
        <w:tc>
          <w:tcPr>
            <w:tcW w:w="1000" w:type="pct"/>
            <w:tcMar>
              <w:top w:w="0" w:type="dxa"/>
              <w:left w:w="57" w:type="dxa"/>
              <w:bottom w:w="0" w:type="dxa"/>
              <w:right w:w="57" w:type="dxa"/>
            </w:tcMar>
          </w:tcPr>
          <w:p w:rsidR="00D409DE" w:rsidRDefault="00D409DE" w:rsidP="007F56AB">
            <w:pPr>
              <w:pStyle w:val="miniTableText"/>
            </w:pPr>
            <w:r>
              <w:t>addIntHeader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addProperty</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containsHeader</w:t>
            </w:r>
          </w:p>
        </w:tc>
        <w:tc>
          <w:tcPr>
            <w:tcW w:w="1000" w:type="pct"/>
            <w:tcMar>
              <w:top w:w="0" w:type="dxa"/>
              <w:left w:w="57" w:type="dxa"/>
              <w:bottom w:w="0" w:type="dxa"/>
              <w:right w:w="57" w:type="dxa"/>
            </w:tcMar>
          </w:tcPr>
          <w:p w:rsidR="00D409DE" w:rsidRDefault="00D409DE" w:rsidP="007F56AB">
            <w:pPr>
              <w:pStyle w:val="miniTableText"/>
            </w:pPr>
            <w:r>
              <w:t>false</w:t>
            </w:r>
          </w:p>
        </w:tc>
        <w:tc>
          <w:tcPr>
            <w:tcW w:w="1000" w:type="pct"/>
            <w:tcMar>
              <w:top w:w="0" w:type="dxa"/>
              <w:left w:w="57" w:type="dxa"/>
              <w:bottom w:w="0" w:type="dxa"/>
              <w:right w:w="57" w:type="dxa"/>
            </w:tcMar>
          </w:tcPr>
          <w:p w:rsidR="00D409DE" w:rsidRDefault="00D409DE" w:rsidP="007F56AB">
            <w:pPr>
              <w:pStyle w:val="miniTableText"/>
            </w:pPr>
            <w:r>
              <w:t>false</w:t>
            </w:r>
          </w:p>
        </w:tc>
        <w:tc>
          <w:tcPr>
            <w:tcW w:w="1000" w:type="pct"/>
            <w:tcMar>
              <w:top w:w="0" w:type="dxa"/>
              <w:left w:w="57" w:type="dxa"/>
              <w:bottom w:w="0" w:type="dxa"/>
              <w:right w:w="57" w:type="dxa"/>
            </w:tcMar>
          </w:tcPr>
          <w:p w:rsidR="00D409DE" w:rsidRDefault="00D409DE" w:rsidP="007F56AB">
            <w:pPr>
              <w:pStyle w:val="miniTableText"/>
            </w:pPr>
            <w:r>
              <w:t>false</w:t>
            </w:r>
          </w:p>
        </w:tc>
        <w:tc>
          <w:tcPr>
            <w:tcW w:w="1000" w:type="pct"/>
            <w:tcMar>
              <w:top w:w="0" w:type="dxa"/>
              <w:left w:w="57" w:type="dxa"/>
              <w:bottom w:w="0" w:type="dxa"/>
              <w:right w:w="57" w:type="dxa"/>
            </w:tcMar>
          </w:tcPr>
          <w:p w:rsidR="00D409DE" w:rsidRDefault="00D409DE" w:rsidP="007F56AB">
            <w:pPr>
              <w:pStyle w:val="miniTableText"/>
            </w:pPr>
            <w:r>
              <w:t>false</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encodeRedirectUrl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encodeRedirectURL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c>
          <w:tcPr>
            <w:tcW w:w="1000" w:type="pct"/>
            <w:tcMar>
              <w:top w:w="0" w:type="dxa"/>
              <w:left w:w="57" w:type="dxa"/>
              <w:bottom w:w="0" w:type="dxa"/>
              <w:right w:w="57" w:type="dxa"/>
            </w:tcMar>
          </w:tcPr>
          <w:p w:rsidR="00D409DE" w:rsidRDefault="00D409DE" w:rsidP="007F56AB">
            <w:pPr>
              <w:pStyle w:val="miniTableText"/>
            </w:pPr>
            <w:r>
              <w:t>encodeURL</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sendError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r>
      <w:tr w:rsidR="00D409DE" w:rsidTr="008F405B">
        <w:trPr>
          <w:cantSplit/>
        </w:trPr>
        <w:tc>
          <w:tcPr>
            <w:tcW w:w="1000" w:type="pct"/>
            <w:tcMar>
              <w:top w:w="0" w:type="dxa"/>
              <w:left w:w="57" w:type="dxa"/>
              <w:bottom w:w="0" w:type="dxa"/>
              <w:right w:w="57" w:type="dxa"/>
            </w:tcMar>
          </w:tcPr>
          <w:p w:rsidR="00D409DE" w:rsidRDefault="00D409DE" w:rsidP="007F56AB">
            <w:pPr>
              <w:pStyle w:val="miniTableText"/>
            </w:pPr>
            <w:r>
              <w:t>sendRedirect</w:t>
            </w:r>
          </w:p>
        </w:tc>
        <w:tc>
          <w:tcPr>
            <w:tcW w:w="1000" w:type="pct"/>
            <w:shd w:val="clear" w:color="auto" w:fill="E2EFD9" w:themeFill="accent6" w:themeFillTint="33"/>
            <w:tcMar>
              <w:top w:w="0" w:type="dxa"/>
              <w:left w:w="57" w:type="dxa"/>
              <w:bottom w:w="0" w:type="dxa"/>
              <w:right w:w="57" w:type="dxa"/>
            </w:tcMar>
          </w:tcPr>
          <w:p w:rsidR="00D409DE" w:rsidRDefault="008F405B" w:rsidP="007F56AB">
            <w:pPr>
              <w:pStyle w:val="miniTableText"/>
            </w:pPr>
            <w:r>
              <w:t>sendRedirect</w:t>
            </w:r>
            <w:r w:rsidR="00D409DE">
              <w:fldChar w:fldCharType="begin"/>
            </w:r>
            <w:r w:rsidR="00D409DE">
              <w:instrText xml:space="preserve"> NOTEREF _Ref427911962 \f \h </w:instrText>
            </w:r>
            <w:r w:rsidR="00D07792">
              <w:instrText xml:space="preserve"> \* MERGEFORMAT </w:instrText>
            </w:r>
            <w:r w:rsidR="00D409DE">
              <w:fldChar w:fldCharType="separate"/>
            </w:r>
            <w:r w:rsidR="003B17E8" w:rsidRPr="003B17E8">
              <w:rPr>
                <w:rStyle w:val="FootnoteReference"/>
              </w:rPr>
              <w:t>30</w:t>
            </w:r>
            <w:r w:rsidR="00D409DE">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setDateHeader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setIntHeader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setProperty</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setStatus</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4837D1" w:rsidP="007F56AB">
            <w:pPr>
              <w:pStyle w:val="miniTableText"/>
            </w:pPr>
            <w:r>
              <w:t>setStatus</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flushBuffer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flushBuffer</w:t>
            </w:r>
          </w:p>
        </w:tc>
        <w:tc>
          <w:tcPr>
            <w:tcW w:w="1000" w:type="pct"/>
            <w:tcMar>
              <w:top w:w="0" w:type="dxa"/>
              <w:left w:w="57" w:type="dxa"/>
              <w:bottom w:w="0" w:type="dxa"/>
              <w:right w:w="57" w:type="dxa"/>
            </w:tcMar>
          </w:tcPr>
          <w:p w:rsidR="00D409DE" w:rsidRDefault="00D409DE" w:rsidP="007F56AB">
            <w:pPr>
              <w:pStyle w:val="miniTableText"/>
            </w:pPr>
            <w:r>
              <w:t>flushBuffer</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getBufferSize</w:t>
            </w:r>
          </w:p>
        </w:tc>
        <w:tc>
          <w:tcPr>
            <w:tcW w:w="1000" w:type="pct"/>
            <w:tcMar>
              <w:top w:w="0" w:type="dxa"/>
              <w:left w:w="57" w:type="dxa"/>
              <w:bottom w:w="0" w:type="dxa"/>
              <w:right w:w="57" w:type="dxa"/>
            </w:tcMar>
          </w:tcPr>
          <w:p w:rsidR="00D409DE" w:rsidRDefault="00D409DE" w:rsidP="007F56AB">
            <w:pPr>
              <w:pStyle w:val="miniTableText"/>
            </w:pPr>
            <w:r>
              <w:t>0</w:t>
            </w:r>
          </w:p>
        </w:tc>
        <w:tc>
          <w:tcPr>
            <w:tcW w:w="1000" w:type="pct"/>
            <w:tcMar>
              <w:top w:w="0" w:type="dxa"/>
              <w:left w:w="57" w:type="dxa"/>
              <w:bottom w:w="0" w:type="dxa"/>
              <w:right w:w="57" w:type="dxa"/>
            </w:tcMar>
          </w:tcPr>
          <w:p w:rsidR="00D409DE" w:rsidRDefault="00D409DE" w:rsidP="007F56AB">
            <w:pPr>
              <w:pStyle w:val="miniTableText"/>
            </w:pPr>
            <w:r>
              <w:t>0</w:t>
            </w:r>
          </w:p>
        </w:tc>
        <w:tc>
          <w:tcPr>
            <w:tcW w:w="1000" w:type="pct"/>
            <w:tcMar>
              <w:top w:w="0" w:type="dxa"/>
              <w:left w:w="57" w:type="dxa"/>
              <w:bottom w:w="0" w:type="dxa"/>
              <w:right w:w="57" w:type="dxa"/>
            </w:tcMar>
          </w:tcPr>
          <w:p w:rsidR="00D409DE" w:rsidRDefault="00D409DE" w:rsidP="007F56AB">
            <w:pPr>
              <w:pStyle w:val="miniTableText"/>
            </w:pPr>
            <w:r>
              <w:t>getBufferSize</w:t>
            </w:r>
          </w:p>
        </w:tc>
        <w:tc>
          <w:tcPr>
            <w:tcW w:w="1000" w:type="pct"/>
            <w:tcMar>
              <w:top w:w="0" w:type="dxa"/>
              <w:left w:w="57" w:type="dxa"/>
              <w:bottom w:w="0" w:type="dxa"/>
              <w:right w:w="57" w:type="dxa"/>
            </w:tcMar>
          </w:tcPr>
          <w:p w:rsidR="00D409DE" w:rsidRDefault="00D409DE" w:rsidP="007F56AB">
            <w:pPr>
              <w:pStyle w:val="miniTableText"/>
            </w:pPr>
            <w:r>
              <w:t>getBufferSize</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getCharacterEncoding</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getCharacterEncoding</w:t>
            </w:r>
          </w:p>
        </w:tc>
        <w:tc>
          <w:tcPr>
            <w:tcW w:w="1000" w:type="pct"/>
            <w:tcMar>
              <w:top w:w="0" w:type="dxa"/>
              <w:left w:w="57" w:type="dxa"/>
              <w:bottom w:w="0" w:type="dxa"/>
              <w:right w:w="57" w:type="dxa"/>
            </w:tcMar>
          </w:tcPr>
          <w:p w:rsidR="00D409DE" w:rsidRDefault="00D409DE" w:rsidP="007F56AB">
            <w:pPr>
              <w:pStyle w:val="miniTableText"/>
            </w:pPr>
            <w:r>
              <w:t>getCharacterEncoding</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getContentType</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getContentType</w:t>
            </w:r>
          </w:p>
        </w:tc>
        <w:tc>
          <w:tcPr>
            <w:tcW w:w="1000" w:type="pct"/>
            <w:tcMar>
              <w:top w:w="0" w:type="dxa"/>
              <w:left w:w="57" w:type="dxa"/>
              <w:bottom w:w="0" w:type="dxa"/>
              <w:right w:w="57" w:type="dxa"/>
            </w:tcMar>
          </w:tcPr>
          <w:p w:rsidR="00D409DE" w:rsidRDefault="00D409DE" w:rsidP="007F56AB">
            <w:pPr>
              <w:pStyle w:val="miniTableText"/>
            </w:pPr>
            <w:r>
              <w:t>getContentType</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getLocale</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null</w:t>
            </w:r>
          </w:p>
        </w:tc>
        <w:tc>
          <w:tcPr>
            <w:tcW w:w="1000" w:type="pct"/>
            <w:tcMar>
              <w:top w:w="0" w:type="dxa"/>
              <w:left w:w="57" w:type="dxa"/>
              <w:bottom w:w="0" w:type="dxa"/>
              <w:right w:w="57" w:type="dxa"/>
            </w:tcMar>
          </w:tcPr>
          <w:p w:rsidR="00D409DE" w:rsidRDefault="00D409DE" w:rsidP="007F56AB">
            <w:pPr>
              <w:pStyle w:val="miniTableText"/>
            </w:pPr>
            <w:r>
              <w:t>getLocale</w:t>
            </w:r>
          </w:p>
        </w:tc>
        <w:tc>
          <w:tcPr>
            <w:tcW w:w="1000" w:type="pct"/>
            <w:tcMar>
              <w:top w:w="0" w:type="dxa"/>
              <w:left w:w="57" w:type="dxa"/>
              <w:bottom w:w="0" w:type="dxa"/>
              <w:right w:w="57" w:type="dxa"/>
            </w:tcMar>
          </w:tcPr>
          <w:p w:rsidR="00D409DE" w:rsidRDefault="00D409DE" w:rsidP="007F56AB">
            <w:pPr>
              <w:pStyle w:val="miniTableText"/>
            </w:pPr>
            <w:r>
              <w:t>getLocale</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getOutputStream</w:t>
            </w:r>
          </w:p>
        </w:tc>
        <w:tc>
          <w:tcPr>
            <w:tcW w:w="1000" w:type="pct"/>
            <w:tcMar>
              <w:top w:w="0" w:type="dxa"/>
              <w:left w:w="57" w:type="dxa"/>
              <w:bottom w:w="0" w:type="dxa"/>
              <w:right w:w="57" w:type="dxa"/>
            </w:tcMar>
          </w:tcPr>
          <w:p w:rsidR="00D409DE" w:rsidRDefault="00D409DE" w:rsidP="007F56AB">
            <w:pPr>
              <w:pStyle w:val="miniTableText"/>
            </w:pPr>
            <w:r>
              <w:t>null stream</w:t>
            </w:r>
            <w:r w:rsidR="00AC098D">
              <w:fldChar w:fldCharType="begin"/>
            </w:r>
            <w:r w:rsidR="00AC098D">
              <w:instrText xml:space="preserve"> NOTEREF _Ref427927969 \f \h </w:instrText>
            </w:r>
            <w:r w:rsidR="00D0779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Mar>
              <w:top w:w="0" w:type="dxa"/>
              <w:left w:w="57" w:type="dxa"/>
              <w:bottom w:w="0" w:type="dxa"/>
              <w:right w:w="57" w:type="dxa"/>
            </w:tcMar>
          </w:tcPr>
          <w:p w:rsidR="00D409DE" w:rsidRDefault="00D409DE" w:rsidP="007F56AB">
            <w:pPr>
              <w:pStyle w:val="miniTableText"/>
            </w:pPr>
            <w:r>
              <w:t>null stream</w:t>
            </w:r>
            <w:r w:rsidR="00AC098D">
              <w:fldChar w:fldCharType="begin"/>
            </w:r>
            <w:r w:rsidR="00AC098D">
              <w:instrText xml:space="preserve"> NOTEREF _Ref427927969 \f \h </w:instrText>
            </w:r>
            <w:r w:rsidR="00D0779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Mar>
              <w:top w:w="0" w:type="dxa"/>
              <w:left w:w="57" w:type="dxa"/>
              <w:bottom w:w="0" w:type="dxa"/>
              <w:right w:w="57" w:type="dxa"/>
            </w:tcMar>
          </w:tcPr>
          <w:p w:rsidR="00D409DE" w:rsidRDefault="00D409DE" w:rsidP="007F56AB">
            <w:pPr>
              <w:pStyle w:val="miniTableText"/>
            </w:pPr>
            <w:r>
              <w:t>getPortletOutputStream</w:t>
            </w:r>
          </w:p>
        </w:tc>
        <w:tc>
          <w:tcPr>
            <w:tcW w:w="1000" w:type="pct"/>
            <w:tcMar>
              <w:top w:w="0" w:type="dxa"/>
              <w:left w:w="57" w:type="dxa"/>
              <w:bottom w:w="0" w:type="dxa"/>
              <w:right w:w="57" w:type="dxa"/>
            </w:tcMar>
          </w:tcPr>
          <w:p w:rsidR="00D409DE" w:rsidRDefault="00D409DE" w:rsidP="007F56AB">
            <w:pPr>
              <w:pStyle w:val="miniTableText"/>
            </w:pPr>
            <w:r>
              <w:t>getPortletOutputStream</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getWriter</w:t>
            </w:r>
          </w:p>
        </w:tc>
        <w:tc>
          <w:tcPr>
            <w:tcW w:w="1000" w:type="pct"/>
            <w:tcMar>
              <w:top w:w="0" w:type="dxa"/>
              <w:left w:w="57" w:type="dxa"/>
              <w:bottom w:w="0" w:type="dxa"/>
              <w:right w:w="57" w:type="dxa"/>
            </w:tcMar>
          </w:tcPr>
          <w:p w:rsidR="00D409DE" w:rsidRDefault="00D409DE" w:rsidP="007F56AB">
            <w:pPr>
              <w:pStyle w:val="miniTableText"/>
            </w:pPr>
            <w:r>
              <w:t>null writer</w:t>
            </w:r>
            <w:r w:rsidR="00AC098D">
              <w:fldChar w:fldCharType="begin"/>
            </w:r>
            <w:r w:rsidR="00AC098D">
              <w:instrText xml:space="preserve"> NOTEREF _Ref427927969 \f \h </w:instrText>
            </w:r>
            <w:r w:rsidR="00D0779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Mar>
              <w:top w:w="0" w:type="dxa"/>
              <w:left w:w="57" w:type="dxa"/>
              <w:bottom w:w="0" w:type="dxa"/>
              <w:right w:w="57" w:type="dxa"/>
            </w:tcMar>
          </w:tcPr>
          <w:p w:rsidR="00D409DE" w:rsidRDefault="00D409DE" w:rsidP="007F56AB">
            <w:pPr>
              <w:pStyle w:val="miniTableText"/>
            </w:pPr>
            <w:r>
              <w:t>null writer</w:t>
            </w:r>
            <w:r w:rsidR="00AC098D">
              <w:fldChar w:fldCharType="begin"/>
            </w:r>
            <w:r w:rsidR="00AC098D">
              <w:instrText xml:space="preserve"> NOTEREF _Ref427927969 \f \h </w:instrText>
            </w:r>
            <w:r w:rsidR="00D07792">
              <w:instrText xml:space="preserve"> \* MERGEFORMAT </w:instrText>
            </w:r>
            <w:r w:rsidR="00AC098D">
              <w:fldChar w:fldCharType="separate"/>
            </w:r>
            <w:r w:rsidR="003B17E8" w:rsidRPr="003B17E8">
              <w:rPr>
                <w:rStyle w:val="FootnoteReference"/>
              </w:rPr>
              <w:t>34</w:t>
            </w:r>
            <w:r w:rsidR="00AC098D">
              <w:fldChar w:fldCharType="end"/>
            </w:r>
          </w:p>
        </w:tc>
        <w:tc>
          <w:tcPr>
            <w:tcW w:w="1000" w:type="pct"/>
            <w:tcMar>
              <w:top w:w="0" w:type="dxa"/>
              <w:left w:w="57" w:type="dxa"/>
              <w:bottom w:w="0" w:type="dxa"/>
              <w:right w:w="57" w:type="dxa"/>
            </w:tcMar>
          </w:tcPr>
          <w:p w:rsidR="00D409DE" w:rsidRDefault="00D409DE" w:rsidP="007F56AB">
            <w:pPr>
              <w:pStyle w:val="miniTableText"/>
            </w:pPr>
            <w:r>
              <w:t>getWriter</w:t>
            </w:r>
          </w:p>
        </w:tc>
        <w:tc>
          <w:tcPr>
            <w:tcW w:w="1000" w:type="pct"/>
            <w:tcMar>
              <w:top w:w="0" w:type="dxa"/>
              <w:left w:w="57" w:type="dxa"/>
              <w:bottom w:w="0" w:type="dxa"/>
              <w:right w:w="57" w:type="dxa"/>
            </w:tcMar>
          </w:tcPr>
          <w:p w:rsidR="00D409DE" w:rsidRDefault="00D409DE" w:rsidP="007F56AB">
            <w:pPr>
              <w:pStyle w:val="miniTableText"/>
            </w:pPr>
            <w:r>
              <w:t>getWriter</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isCommitted</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false</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false</w:t>
            </w:r>
          </w:p>
        </w:tc>
        <w:tc>
          <w:tcPr>
            <w:tcW w:w="1000" w:type="pct"/>
            <w:tcMar>
              <w:top w:w="0" w:type="dxa"/>
              <w:left w:w="57" w:type="dxa"/>
              <w:bottom w:w="0" w:type="dxa"/>
              <w:right w:w="57" w:type="dxa"/>
            </w:tcMar>
          </w:tcPr>
          <w:p w:rsidR="00D409DE" w:rsidRDefault="00D409DE" w:rsidP="007F56AB">
            <w:pPr>
              <w:pStyle w:val="miniTableText"/>
            </w:pPr>
            <w:r>
              <w:t>isCommitted</w:t>
            </w:r>
          </w:p>
        </w:tc>
        <w:tc>
          <w:tcPr>
            <w:tcW w:w="1000" w:type="pct"/>
            <w:tcMar>
              <w:top w:w="0" w:type="dxa"/>
              <w:left w:w="57" w:type="dxa"/>
              <w:bottom w:w="0" w:type="dxa"/>
              <w:right w:w="57" w:type="dxa"/>
            </w:tcMar>
          </w:tcPr>
          <w:p w:rsidR="00D409DE" w:rsidRDefault="00D409DE" w:rsidP="007F56AB">
            <w:pPr>
              <w:pStyle w:val="miniTableText"/>
            </w:pPr>
            <w:r>
              <w:t>isCommitted</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reset</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reset</w:t>
            </w:r>
          </w:p>
        </w:tc>
        <w:tc>
          <w:tcPr>
            <w:tcW w:w="1000" w:type="pct"/>
            <w:tcMar>
              <w:top w:w="0" w:type="dxa"/>
              <w:left w:w="57" w:type="dxa"/>
              <w:bottom w:w="0" w:type="dxa"/>
              <w:right w:w="57" w:type="dxa"/>
            </w:tcMar>
          </w:tcPr>
          <w:p w:rsidR="00D409DE" w:rsidRDefault="00D409DE" w:rsidP="007F56AB">
            <w:pPr>
              <w:pStyle w:val="miniTableText"/>
            </w:pPr>
            <w:r>
              <w:t>reset</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resetBuffer</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resetBuffer</w:t>
            </w:r>
          </w:p>
        </w:tc>
        <w:tc>
          <w:tcPr>
            <w:tcW w:w="1000" w:type="pct"/>
            <w:tcMar>
              <w:top w:w="0" w:type="dxa"/>
              <w:left w:w="57" w:type="dxa"/>
              <w:bottom w:w="0" w:type="dxa"/>
              <w:right w:w="57" w:type="dxa"/>
            </w:tcMar>
          </w:tcPr>
          <w:p w:rsidR="00D409DE" w:rsidRDefault="00D409DE" w:rsidP="007F56AB">
            <w:pPr>
              <w:pStyle w:val="miniTableText"/>
            </w:pPr>
            <w:r>
              <w:t>resetBuffer</w:t>
            </w:r>
          </w:p>
        </w:tc>
      </w:tr>
      <w:tr w:rsidR="00D409DE" w:rsidTr="008A60E4">
        <w:trPr>
          <w:cantSplit/>
        </w:trPr>
        <w:tc>
          <w:tcPr>
            <w:tcW w:w="1000" w:type="pct"/>
            <w:tcMar>
              <w:top w:w="0" w:type="dxa"/>
              <w:left w:w="57" w:type="dxa"/>
              <w:bottom w:w="0" w:type="dxa"/>
              <w:right w:w="57" w:type="dxa"/>
            </w:tcMar>
          </w:tcPr>
          <w:p w:rsidR="00D409DE" w:rsidRDefault="00D409DE" w:rsidP="007F56AB">
            <w:pPr>
              <w:pStyle w:val="miniTableText"/>
            </w:pPr>
            <w:r>
              <w:t>setBufferSize</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setBufferSize</w:t>
            </w:r>
          </w:p>
        </w:tc>
        <w:tc>
          <w:tcPr>
            <w:tcW w:w="1000" w:type="pct"/>
            <w:tcMar>
              <w:top w:w="0" w:type="dxa"/>
              <w:left w:w="57" w:type="dxa"/>
              <w:bottom w:w="0" w:type="dxa"/>
              <w:right w:w="57" w:type="dxa"/>
            </w:tcMar>
          </w:tcPr>
          <w:p w:rsidR="00D409DE" w:rsidRDefault="00D409DE" w:rsidP="007F56AB">
            <w:pPr>
              <w:pStyle w:val="miniTableText"/>
            </w:pPr>
            <w:r>
              <w:t>setBufferSize</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setCharacterEncoding</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setCharacterEncoding</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setContentLength</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setContentLength</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setContentType</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setContentType</w:t>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setContentType</w:t>
            </w:r>
          </w:p>
        </w:tc>
      </w:tr>
      <w:tr w:rsidR="00D409DE" w:rsidTr="008D366A">
        <w:trPr>
          <w:cantSplit/>
        </w:trPr>
        <w:tc>
          <w:tcPr>
            <w:tcW w:w="1000" w:type="pct"/>
            <w:tcMar>
              <w:top w:w="0" w:type="dxa"/>
              <w:left w:w="57" w:type="dxa"/>
              <w:bottom w:w="0" w:type="dxa"/>
              <w:right w:w="57" w:type="dxa"/>
            </w:tcMar>
          </w:tcPr>
          <w:p w:rsidR="00D409DE" w:rsidRDefault="00D409DE" w:rsidP="007F56AB">
            <w:pPr>
              <w:pStyle w:val="miniTableText"/>
            </w:pPr>
            <w:r>
              <w:t>setLocale</w:t>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Mar>
              <w:top w:w="0" w:type="dxa"/>
              <w:left w:w="57" w:type="dxa"/>
              <w:bottom w:w="0" w:type="dxa"/>
              <w:right w:w="57" w:type="dxa"/>
            </w:tcMar>
          </w:tcPr>
          <w:p w:rsidR="00D409DE" w:rsidRDefault="00D409DE" w:rsidP="007F56AB">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shd w:val="clear" w:color="auto" w:fill="E2EFD9" w:themeFill="accent6" w:themeFillTint="33"/>
            <w:tcMar>
              <w:top w:w="0" w:type="dxa"/>
              <w:left w:w="57" w:type="dxa"/>
              <w:bottom w:w="0" w:type="dxa"/>
              <w:right w:w="57" w:type="dxa"/>
            </w:tcMar>
          </w:tcPr>
          <w:p w:rsidR="00D409DE" w:rsidRDefault="004837D1" w:rsidP="007F56AB">
            <w:pPr>
              <w:pStyle w:val="miniTableText"/>
            </w:pPr>
            <w:r>
              <w:t>setLocale</w:t>
            </w:r>
          </w:p>
        </w:tc>
      </w:tr>
      <w:tr w:rsidR="00615A5F" w:rsidRPr="008715CD" w:rsidTr="008A60E4">
        <w:trPr>
          <w:cantSplit/>
        </w:trPr>
        <w:tc>
          <w:tcPr>
            <w:tcW w:w="1000" w:type="pct"/>
            <w:tcMar>
              <w:top w:w="0" w:type="dxa"/>
              <w:left w:w="57" w:type="dxa"/>
              <w:bottom w:w="0" w:type="dxa"/>
              <w:right w:w="57" w:type="dxa"/>
            </w:tcMar>
          </w:tcPr>
          <w:p w:rsidR="00615A5F" w:rsidRPr="008715CD" w:rsidRDefault="00615A5F" w:rsidP="00615A5F">
            <w:pPr>
              <w:pStyle w:val="miniTableText"/>
            </w:pPr>
            <w:r w:rsidRPr="008715CD">
              <w:t>setContentLengthLong</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no-op</w:t>
            </w:r>
            <w:r>
              <w:fldChar w:fldCharType="begin"/>
            </w:r>
            <w:r>
              <w:instrText xml:space="preserve"> NOTEREF _Ref427911962 \f \h </w:instrText>
            </w:r>
            <w:r w:rsidR="00D07792">
              <w:instrText xml:space="preserve"> \* MERGEFORMAT </w:instrText>
            </w:r>
            <w:r>
              <w:fldChar w:fldCharType="separate"/>
            </w:r>
            <w:r w:rsidR="003B17E8" w:rsidRPr="003B17E8">
              <w:rPr>
                <w:rStyle w:val="FootnoteReference"/>
              </w:rPr>
              <w:t>30</w:t>
            </w:r>
            <w:r>
              <w:fldChar w:fldCharType="end"/>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rsidRPr="008715CD">
              <w:t>setContentLengthLong</w:t>
            </w:r>
          </w:p>
        </w:tc>
      </w:tr>
      <w:tr w:rsidR="00615A5F" w:rsidRPr="008715CD" w:rsidTr="008A60E4">
        <w:trPr>
          <w:cantSplit/>
        </w:trPr>
        <w:tc>
          <w:tcPr>
            <w:tcW w:w="1000" w:type="pct"/>
            <w:tcMar>
              <w:top w:w="0" w:type="dxa"/>
              <w:left w:w="57" w:type="dxa"/>
              <w:bottom w:w="0" w:type="dxa"/>
              <w:right w:w="57" w:type="dxa"/>
            </w:tcMar>
          </w:tcPr>
          <w:p w:rsidR="00615A5F" w:rsidRPr="008715CD" w:rsidRDefault="00615A5F" w:rsidP="00615A5F">
            <w:pPr>
              <w:pStyle w:val="miniTableText"/>
            </w:pPr>
            <w:r w:rsidRPr="008715CD">
              <w:t>getStatus</w:t>
            </w:r>
          </w:p>
        </w:tc>
        <w:tc>
          <w:tcPr>
            <w:tcW w:w="1000" w:type="pct"/>
            <w:tcBorders>
              <w:left w:val="single" w:sz="4" w:space="0" w:color="auto"/>
            </w:tcBorders>
            <w:tcMar>
              <w:top w:w="0" w:type="dxa"/>
              <w:left w:w="57" w:type="dxa"/>
              <w:bottom w:w="0" w:type="dxa"/>
              <w:right w:w="57" w:type="dxa"/>
            </w:tcMar>
          </w:tcPr>
          <w:p w:rsidR="00615A5F" w:rsidRPr="008715CD" w:rsidRDefault="007F32AA" w:rsidP="00615A5F">
            <w:pPr>
              <w:pStyle w:val="miniTableText"/>
            </w:pPr>
            <w:r>
              <w:t>SC_OK = 200</w:t>
            </w:r>
          </w:p>
        </w:tc>
        <w:tc>
          <w:tcPr>
            <w:tcW w:w="1000" w:type="pct"/>
            <w:tcBorders>
              <w:left w:val="single" w:sz="4" w:space="0" w:color="auto"/>
            </w:tcBorders>
            <w:tcMar>
              <w:top w:w="0" w:type="dxa"/>
              <w:left w:w="57" w:type="dxa"/>
              <w:bottom w:w="0" w:type="dxa"/>
              <w:right w:w="57" w:type="dxa"/>
            </w:tcMar>
          </w:tcPr>
          <w:p w:rsidR="00615A5F" w:rsidRPr="008715CD" w:rsidRDefault="007F32AA" w:rsidP="00615A5F">
            <w:pPr>
              <w:pStyle w:val="miniTableText"/>
            </w:pPr>
            <w:r>
              <w:t>SC_OK = 200</w:t>
            </w:r>
          </w:p>
        </w:tc>
        <w:tc>
          <w:tcPr>
            <w:tcW w:w="1000" w:type="pct"/>
            <w:tcBorders>
              <w:left w:val="single" w:sz="4" w:space="0" w:color="auto"/>
            </w:tcBorders>
            <w:tcMar>
              <w:top w:w="0" w:type="dxa"/>
              <w:left w:w="57" w:type="dxa"/>
              <w:bottom w:w="0" w:type="dxa"/>
              <w:right w:w="57" w:type="dxa"/>
            </w:tcMar>
          </w:tcPr>
          <w:p w:rsidR="00615A5F" w:rsidRPr="008715CD" w:rsidRDefault="007F32AA" w:rsidP="00615A5F">
            <w:pPr>
              <w:pStyle w:val="miniTableText"/>
            </w:pPr>
            <w:r>
              <w:t>SC_OK = 200</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getStatus</w:t>
            </w:r>
          </w:p>
        </w:tc>
      </w:tr>
      <w:tr w:rsidR="00615A5F" w:rsidRPr="008715CD" w:rsidTr="008A60E4">
        <w:trPr>
          <w:cantSplit/>
        </w:trPr>
        <w:tc>
          <w:tcPr>
            <w:tcW w:w="1000" w:type="pct"/>
            <w:tcMar>
              <w:top w:w="0" w:type="dxa"/>
              <w:left w:w="57" w:type="dxa"/>
              <w:bottom w:w="0" w:type="dxa"/>
              <w:right w:w="57" w:type="dxa"/>
            </w:tcMar>
          </w:tcPr>
          <w:p w:rsidR="00615A5F" w:rsidRPr="008715CD" w:rsidRDefault="00615A5F" w:rsidP="00615A5F">
            <w:pPr>
              <w:pStyle w:val="miniTableText"/>
            </w:pPr>
            <w:r w:rsidRPr="008715CD">
              <w:t>getHeader</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p>
        </w:tc>
      </w:tr>
      <w:tr w:rsidR="00615A5F" w:rsidRPr="008715CD" w:rsidTr="008A60E4">
        <w:trPr>
          <w:cantSplit/>
        </w:trPr>
        <w:tc>
          <w:tcPr>
            <w:tcW w:w="1000" w:type="pct"/>
            <w:tcMar>
              <w:top w:w="0" w:type="dxa"/>
              <w:left w:w="57" w:type="dxa"/>
              <w:bottom w:w="0" w:type="dxa"/>
              <w:right w:w="57" w:type="dxa"/>
            </w:tcMar>
          </w:tcPr>
          <w:p w:rsidR="00615A5F" w:rsidRPr="008715CD" w:rsidRDefault="00615A5F" w:rsidP="00615A5F">
            <w:pPr>
              <w:pStyle w:val="miniTableText"/>
            </w:pPr>
            <w:r w:rsidRPr="008715CD">
              <w:t>getHeaders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w:t>
            </w:r>
            <w:r w:rsidR="008D366A">
              <w:t>Values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w:t>
            </w:r>
            <w:r w:rsidR="008D366A">
              <w:t>Values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w:t>
            </w:r>
            <w:r w:rsidR="008D366A">
              <w:t>Values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w:t>
            </w:r>
            <w:r w:rsidR="008D366A">
              <w:t>Values</w:t>
            </w:r>
          </w:p>
        </w:tc>
      </w:tr>
      <w:tr w:rsidR="00615A5F" w:rsidRPr="008715CD" w:rsidTr="008A60E4">
        <w:trPr>
          <w:cantSplit/>
        </w:trPr>
        <w:tc>
          <w:tcPr>
            <w:tcW w:w="1000" w:type="pct"/>
            <w:tcMar>
              <w:top w:w="0" w:type="dxa"/>
              <w:left w:w="57" w:type="dxa"/>
              <w:bottom w:w="0" w:type="dxa"/>
              <w:right w:w="57" w:type="dxa"/>
            </w:tcMar>
          </w:tcPr>
          <w:p w:rsidR="00615A5F" w:rsidRPr="008715CD" w:rsidRDefault="00615A5F" w:rsidP="00615A5F">
            <w:pPr>
              <w:pStyle w:val="miniTableText"/>
            </w:pPr>
            <w:r w:rsidRPr="008715CD">
              <w:t>getHeaderNames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r w:rsidRPr="008715CD">
              <w:t>Names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r w:rsidRPr="008715CD">
              <w:t>Names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r w:rsidRPr="008715CD">
              <w:t>Names</w:t>
            </w:r>
          </w:p>
        </w:tc>
        <w:tc>
          <w:tcPr>
            <w:tcW w:w="1000" w:type="pct"/>
            <w:tcBorders>
              <w:left w:val="single" w:sz="4" w:space="0" w:color="auto"/>
            </w:tcBorders>
            <w:tcMar>
              <w:top w:w="0" w:type="dxa"/>
              <w:left w:w="57" w:type="dxa"/>
              <w:bottom w:w="0" w:type="dxa"/>
              <w:right w:w="57" w:type="dxa"/>
            </w:tcMar>
          </w:tcPr>
          <w:p w:rsidR="00615A5F" w:rsidRPr="008715CD" w:rsidRDefault="00615A5F" w:rsidP="00615A5F">
            <w:pPr>
              <w:pStyle w:val="miniTableText"/>
            </w:pPr>
            <w:r>
              <w:t>getProperty</w:t>
            </w:r>
            <w:r w:rsidRPr="008715CD">
              <w:t>Names</w:t>
            </w:r>
          </w:p>
        </w:tc>
      </w:tr>
    </w:tbl>
    <w:p w:rsidR="001C1A12" w:rsidRPr="001C1A12" w:rsidRDefault="001C1A12" w:rsidP="000952B5">
      <w:pPr>
        <w:pStyle w:val="Standard"/>
        <w:rPr>
          <w:lang w:val="en-US"/>
        </w:rPr>
      </w:pPr>
    </w:p>
    <w:p w:rsidR="00843DC8" w:rsidRPr="001C1A12" w:rsidRDefault="00843DC8" w:rsidP="000952B5">
      <w:pPr>
        <w:pStyle w:val="Standard"/>
        <w:rPr>
          <w:lang w:val="en-US"/>
        </w:rPr>
        <w:sectPr w:rsidR="00843DC8" w:rsidRPr="001C1A12" w:rsidSect="00EB167E">
          <w:pgSz w:w="16838" w:h="11906" w:orient="landscape" w:code="9"/>
          <w:pgMar w:top="1440" w:right="1440" w:bottom="1440" w:left="1440" w:header="850" w:footer="850" w:gutter="0"/>
          <w:lnNumType w:countBy="5" w:distance="113"/>
          <w:cols w:space="0"/>
          <w:docGrid w:linePitch="299"/>
        </w:sectPr>
      </w:pPr>
    </w:p>
    <w:p w:rsidR="00CF1248" w:rsidRDefault="00CF1248" w:rsidP="00CF1248">
      <w:pPr>
        <w:pStyle w:val="Heading1"/>
      </w:pPr>
      <w:bookmarkStart w:id="1496" w:name="_Ref452382703"/>
      <w:bookmarkStart w:id="1497" w:name="_Ref452382708"/>
      <w:bookmarkStart w:id="1498" w:name="_Ref452382716"/>
      <w:bookmarkStart w:id="1499" w:name="_Toc468261242"/>
      <w:r>
        <w:lastRenderedPageBreak/>
        <w:t>Portlet Tag Library</w:t>
      </w:r>
      <w:bookmarkEnd w:id="1496"/>
      <w:bookmarkEnd w:id="1497"/>
      <w:bookmarkEnd w:id="1498"/>
      <w:bookmarkEnd w:id="1499"/>
    </w:p>
    <w:p w:rsidR="00CF1248" w:rsidRPr="009B5476" w:rsidRDefault="00CF1248">
      <w:pPr>
        <w:pStyle w:val="Standard"/>
        <w:rPr>
          <w:lang w:val="en-US"/>
        </w:rPr>
      </w:pPr>
      <w:r w:rsidRPr="009B5476">
        <w:rPr>
          <w:lang w:val="en-US"/>
        </w:rPr>
        <w:t xml:space="preserve">The portlet tag library </w:t>
      </w:r>
      <w:r w:rsidR="00AB5E52">
        <w:rPr>
          <w:lang w:val="en-US"/>
        </w:rPr>
        <w:t>allows JavaServer Pages that are portlet request dispatcher targets to access portlet-specific artifacts</w:t>
      </w:r>
      <w:r w:rsidRPr="009B5476">
        <w:rPr>
          <w:lang w:val="en-US"/>
        </w:rPr>
        <w:t xml:space="preserve"> </w:t>
      </w:r>
      <w:r w:rsidR="005B54EA">
        <w:rPr>
          <w:lang w:val="en-US"/>
        </w:rPr>
        <w:t xml:space="preserve">such as the </w:t>
      </w:r>
      <w:r w:rsidR="0038346A" w:rsidRPr="0038346A">
        <w:rPr>
          <w:rStyle w:val="inlinecode"/>
          <w:lang w:val="en-US"/>
        </w:rPr>
        <w:t>HeaderRequest</w:t>
      </w:r>
      <w:r w:rsidR="0038346A">
        <w:rPr>
          <w:lang w:val="en-US"/>
        </w:rPr>
        <w:t xml:space="preserve">, </w:t>
      </w:r>
      <w:r w:rsidRPr="009B5476">
        <w:rPr>
          <w:rFonts w:ascii="Courier" w:hAnsi="Courier"/>
          <w:sz w:val="20"/>
          <w:lang w:val="en-US"/>
        </w:rPr>
        <w:t>RenderRequest</w:t>
      </w:r>
      <w:r w:rsidR="00AB5E52">
        <w:rPr>
          <w:lang w:val="en-US"/>
        </w:rPr>
        <w:t>,</w:t>
      </w:r>
      <w:r w:rsidRPr="009B5476">
        <w:rPr>
          <w:lang w:val="en-US"/>
        </w:rPr>
        <w:t xml:space="preserve"> </w:t>
      </w:r>
      <w:r w:rsidRPr="009B5476">
        <w:rPr>
          <w:rFonts w:ascii="Courier" w:hAnsi="Courier"/>
          <w:sz w:val="20"/>
          <w:lang w:val="en-US"/>
        </w:rPr>
        <w:t>ResourceRequest</w:t>
      </w:r>
      <w:r w:rsidR="005B54EA">
        <w:rPr>
          <w:rFonts w:ascii="Courier" w:hAnsi="Courier"/>
          <w:sz w:val="20"/>
          <w:lang w:val="en-US"/>
        </w:rPr>
        <w:t>,</w:t>
      </w:r>
      <w:r w:rsidRPr="009B5476">
        <w:rPr>
          <w:lang w:val="en-US"/>
        </w:rPr>
        <w:t xml:space="preserve">  </w:t>
      </w:r>
      <w:r w:rsidRPr="009B5476">
        <w:rPr>
          <w:rFonts w:ascii="Courier New" w:hAnsi="Courier New" w:cs="Courier New"/>
          <w:sz w:val="20"/>
          <w:lang w:val="en-US"/>
        </w:rPr>
        <w:t>ActionResponse</w:t>
      </w:r>
      <w:r w:rsidR="00AB5E52">
        <w:rPr>
          <w:rFonts w:ascii="Courier New" w:hAnsi="Courier New" w:cs="Courier New"/>
          <w:sz w:val="20"/>
          <w:lang w:val="en-US"/>
        </w:rPr>
        <w:t>,</w:t>
      </w:r>
      <w:r w:rsidRPr="009B5476">
        <w:rPr>
          <w:lang w:val="en-US"/>
        </w:rPr>
        <w:t xml:space="preserve"> or </w:t>
      </w:r>
      <w:r w:rsidRPr="009B5476">
        <w:rPr>
          <w:rFonts w:ascii="Courier" w:hAnsi="Courier"/>
          <w:sz w:val="20"/>
          <w:lang w:val="en-US"/>
        </w:rPr>
        <w:t>RenderResponse</w:t>
      </w:r>
      <w:r w:rsidRPr="009B5476">
        <w:rPr>
          <w:lang w:val="en-US"/>
        </w:rPr>
        <w:t xml:space="preserve">. It also </w:t>
      </w:r>
      <w:r w:rsidR="00AB5E52">
        <w:rPr>
          <w:lang w:val="en-US"/>
        </w:rPr>
        <w:t>provides custom JSP tags that access portlet functionality such as portlet URL creation.</w:t>
      </w:r>
    </w:p>
    <w:p w:rsidR="00CF1248" w:rsidRPr="009B5476" w:rsidRDefault="00CF1248" w:rsidP="00CF1248">
      <w:pPr>
        <w:pStyle w:val="Standard"/>
        <w:rPr>
          <w:lang w:val="en-US"/>
        </w:rPr>
      </w:pPr>
      <w:r w:rsidRPr="009B5476">
        <w:rPr>
          <w:lang w:val="en-US"/>
        </w:rPr>
        <w:t>The portlet-container must provide an implementation of the portlet tag library. Portlet developers may indicate an alternate implementation using the mechanism defined in the</w:t>
      </w:r>
      <w:r w:rsidR="00E50659">
        <w:rPr>
          <w:lang w:val="en-US"/>
        </w:rPr>
        <w:t xml:space="preserve"> JSP Specification</w:t>
      </w:r>
      <w:r w:rsidR="00E50659">
        <w:rPr>
          <w:rStyle w:val="FootnoteReference"/>
          <w:lang w:val="en-US"/>
        </w:rPr>
        <w:footnoteReference w:id="35"/>
      </w:r>
      <w:r w:rsidR="00E50659">
        <w:rPr>
          <w:lang w:val="en-US"/>
        </w:rPr>
        <w:t>.</w:t>
      </w:r>
      <w:r w:rsidRPr="009B5476">
        <w:rPr>
          <w:lang w:val="en-US"/>
        </w:rPr>
        <w:t xml:space="preserve"> </w:t>
      </w:r>
    </w:p>
    <w:p w:rsidR="00E50659" w:rsidRDefault="00E50659" w:rsidP="00CF1248">
      <w:pPr>
        <w:pStyle w:val="Standard"/>
        <w:rPr>
          <w:lang w:val="en-US"/>
        </w:rPr>
      </w:pPr>
      <w:r>
        <w:rPr>
          <w:lang w:val="en-US"/>
        </w:rPr>
        <w:t xml:space="preserve">JSP pages that use the portlet tag library must declare its use through a taglib directive with the </w:t>
      </w:r>
      <w:r w:rsidRPr="006C1AA1">
        <w:rPr>
          <w:rStyle w:val="inlinecode"/>
          <w:lang w:val="en-US"/>
        </w:rPr>
        <w:t>uri</w:t>
      </w:r>
      <w:r>
        <w:rPr>
          <w:lang w:val="en-US"/>
        </w:rPr>
        <w:t xml:space="preserve"> attribute set to </w:t>
      </w:r>
      <w:r w:rsidR="004E7875">
        <w:rPr>
          <w:rStyle w:val="inlinecode"/>
          <w:lang w:val="en-US"/>
        </w:rPr>
        <w:t>"</w:t>
      </w:r>
      <w:r w:rsidR="00E91602" w:rsidRPr="00AA4310">
        <w:rPr>
          <w:rStyle w:val="inlinecode"/>
          <w:lang w:val="en-US"/>
        </w:rPr>
        <w:t>http</w:t>
      </w:r>
      <w:r w:rsidRPr="006C1AA1">
        <w:rPr>
          <w:rStyle w:val="inlinecode"/>
          <w:lang w:val="en-US"/>
        </w:rPr>
        <w:t>://xmlns.jcp.org/portlet_3_0</w:t>
      </w:r>
      <w:r w:rsidR="004E7875">
        <w:rPr>
          <w:rStyle w:val="inlinecode"/>
          <w:lang w:val="en-US"/>
        </w:rPr>
        <w:t>"</w:t>
      </w:r>
      <w:r>
        <w:rPr>
          <w:lang w:val="en-US"/>
        </w:rPr>
        <w:t xml:space="preserve">. The example below shows a taglib directive using the suggested prefix value </w:t>
      </w:r>
      <w:r w:rsidR="004E7875">
        <w:rPr>
          <w:rStyle w:val="inlinecode"/>
          <w:lang w:val="en-US"/>
        </w:rPr>
        <w:t>"</w:t>
      </w:r>
      <w:r w:rsidRPr="006C1AA1">
        <w:rPr>
          <w:rStyle w:val="inlinecode"/>
          <w:lang w:val="en-US"/>
        </w:rPr>
        <w:t>portlet</w:t>
      </w:r>
      <w:r w:rsidR="004E7875">
        <w:rPr>
          <w:rStyle w:val="inlinecode"/>
          <w:lang w:val="en-US"/>
        </w:rPr>
        <w:t>"</w:t>
      </w:r>
      <w:r>
        <w:rPr>
          <w:lang w:val="en-US"/>
        </w:rPr>
        <w:t>.</w:t>
      </w:r>
    </w:p>
    <w:p w:rsidR="00E50659" w:rsidRDefault="00E50659" w:rsidP="00165CC8">
      <w:pPr>
        <w:pStyle w:val="CodeXMP"/>
      </w:pPr>
      <w:r w:rsidRPr="00E50659">
        <w:t>&lt;%@ taglib uri=</w:t>
      </w:r>
      <w:r w:rsidR="004E7875">
        <w:t>"</w:t>
      </w:r>
      <w:r w:rsidRPr="00E50659">
        <w:t>http://xmlns.jcp.org/portlet_3_0</w:t>
      </w:r>
      <w:r w:rsidR="004E7875">
        <w:t>"</w:t>
      </w:r>
      <w:r w:rsidR="00E91602" w:rsidRPr="00E50659">
        <w:t xml:space="preserve"> prefix</w:t>
      </w:r>
      <w:r w:rsidRPr="00E50659">
        <w:t>=</w:t>
      </w:r>
      <w:r w:rsidR="004E7875">
        <w:t>"</w:t>
      </w:r>
      <w:r w:rsidRPr="00E50659">
        <w:t>portlet</w:t>
      </w:r>
      <w:r w:rsidR="004E7875">
        <w:t>"</w:t>
      </w:r>
      <w:r w:rsidRPr="00E50659">
        <w:t xml:space="preserve"> %&gt;</w:t>
      </w:r>
    </w:p>
    <w:p w:rsidR="00565333" w:rsidRDefault="00565333" w:rsidP="00CF1248">
      <w:pPr>
        <w:pStyle w:val="Standard"/>
        <w:rPr>
          <w:lang w:val="en-US"/>
        </w:rPr>
      </w:pPr>
      <w:r>
        <w:rPr>
          <w:lang w:val="en-US"/>
        </w:rPr>
        <w:t>The portlet container must support JavaServer Pages</w:t>
      </w:r>
      <w:r w:rsidR="002E37E6">
        <w:rPr>
          <w:lang w:val="en-US"/>
        </w:rPr>
        <w:t xml:space="preserve"> Version 2.3</w:t>
      </w:r>
      <w:r>
        <w:rPr>
          <w:lang w:val="en-US"/>
        </w:rPr>
        <w:t xml:space="preserve"> and Expression Language Version 3.0 for the tags in the portlet tag library.</w:t>
      </w:r>
    </w:p>
    <w:p w:rsidR="00565333" w:rsidRDefault="00565333" w:rsidP="00CF1248">
      <w:pPr>
        <w:pStyle w:val="Standard"/>
        <w:rPr>
          <w:lang w:val="en-US"/>
        </w:rPr>
      </w:pPr>
      <w:r>
        <w:rPr>
          <w:lang w:val="en-US"/>
        </w:rPr>
        <w:t>The portlet container must support taglib directives for older versions of the portlet tag library. The table below shows corresponding example taglib directives for the Portlet Specification Version 1.0 and 2.0.</w:t>
      </w:r>
    </w:p>
    <w:tbl>
      <w:tblPr>
        <w:tblStyle w:val="TableGrid"/>
        <w:tblW w:w="0" w:type="auto"/>
        <w:tblLook w:val="04A0" w:firstRow="1" w:lastRow="0" w:firstColumn="1" w:lastColumn="0" w:noHBand="0" w:noVBand="1"/>
      </w:tblPr>
      <w:tblGrid>
        <w:gridCol w:w="1413"/>
        <w:gridCol w:w="7603"/>
      </w:tblGrid>
      <w:tr w:rsidR="00565333" w:rsidTr="00165CC8">
        <w:tc>
          <w:tcPr>
            <w:tcW w:w="1413" w:type="dxa"/>
          </w:tcPr>
          <w:p w:rsidR="00565333" w:rsidRPr="00165CC8" w:rsidRDefault="00565333" w:rsidP="00CF1248">
            <w:pPr>
              <w:pStyle w:val="Standard"/>
              <w:rPr>
                <w:b/>
                <w:lang w:val="en-US"/>
              </w:rPr>
            </w:pPr>
            <w:r w:rsidRPr="00165CC8">
              <w:rPr>
                <w:b/>
                <w:lang w:val="en-US"/>
              </w:rPr>
              <w:t>Version 2.0</w:t>
            </w:r>
          </w:p>
        </w:tc>
        <w:tc>
          <w:tcPr>
            <w:tcW w:w="7603" w:type="dxa"/>
            <w:vAlign w:val="center"/>
          </w:tcPr>
          <w:p w:rsidR="00565333" w:rsidRPr="006C1AA1" w:rsidRDefault="00565333" w:rsidP="00CF1248">
            <w:pPr>
              <w:pStyle w:val="Standard"/>
              <w:rPr>
                <w:rStyle w:val="inlinecode"/>
                <w:rFonts w:ascii="DejaVu Sans Mono" w:hAnsi="DejaVu Sans Mono" w:cs="DejaVu Sans Mono"/>
                <w:sz w:val="18"/>
                <w:szCs w:val="18"/>
                <w:lang w:val="en-US"/>
              </w:rPr>
            </w:pPr>
            <w:r w:rsidRPr="00165CC8">
              <w:rPr>
                <w:rStyle w:val="inlinecode"/>
                <w:rFonts w:ascii="DejaVu Sans Mono" w:hAnsi="DejaVu Sans Mono" w:cs="DejaVu Sans Mono"/>
                <w:sz w:val="18"/>
                <w:szCs w:val="18"/>
                <w:lang w:val="en-US"/>
              </w:rPr>
              <w:t>&lt;%@ taglib uri=</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http://java.sun.com/portlet_2_0</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 xml:space="preserve"> prefix=</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portlet</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 xml:space="preserve"> %&gt;</w:t>
            </w:r>
          </w:p>
        </w:tc>
      </w:tr>
      <w:tr w:rsidR="00565333" w:rsidTr="00165CC8">
        <w:tc>
          <w:tcPr>
            <w:tcW w:w="1413" w:type="dxa"/>
          </w:tcPr>
          <w:p w:rsidR="00565333" w:rsidRPr="00165CC8" w:rsidRDefault="00565333" w:rsidP="00CF1248">
            <w:pPr>
              <w:pStyle w:val="Standard"/>
              <w:rPr>
                <w:b/>
                <w:lang w:val="en-US"/>
              </w:rPr>
            </w:pPr>
            <w:r w:rsidRPr="00165CC8">
              <w:rPr>
                <w:b/>
                <w:lang w:val="en-US"/>
              </w:rPr>
              <w:t>Version 1.0</w:t>
            </w:r>
          </w:p>
        </w:tc>
        <w:tc>
          <w:tcPr>
            <w:tcW w:w="7603" w:type="dxa"/>
            <w:vAlign w:val="center"/>
          </w:tcPr>
          <w:p w:rsidR="00565333" w:rsidRPr="006C1AA1" w:rsidRDefault="00565333" w:rsidP="00CF1248">
            <w:pPr>
              <w:pStyle w:val="Standard"/>
              <w:rPr>
                <w:rStyle w:val="inlinecode"/>
                <w:rFonts w:ascii="DejaVu Sans Mono" w:hAnsi="DejaVu Sans Mono" w:cs="DejaVu Sans Mono"/>
                <w:sz w:val="18"/>
                <w:szCs w:val="18"/>
                <w:lang w:val="en-US"/>
              </w:rPr>
            </w:pPr>
            <w:r w:rsidRPr="00165CC8">
              <w:rPr>
                <w:rStyle w:val="inlinecode"/>
                <w:rFonts w:ascii="DejaVu Sans Mono" w:hAnsi="DejaVu Sans Mono" w:cs="DejaVu Sans Mono"/>
                <w:sz w:val="18"/>
                <w:szCs w:val="18"/>
                <w:lang w:val="en-US"/>
              </w:rPr>
              <w:t>&lt;%@ taglib uri=</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http://java.sun.com/portlet</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 xml:space="preserve"> prefix=</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portlet</w:t>
            </w:r>
            <w:r w:rsidR="004E7875">
              <w:rPr>
                <w:rStyle w:val="inlinecode"/>
                <w:rFonts w:ascii="DejaVu Sans Mono" w:hAnsi="DejaVu Sans Mono" w:cs="DejaVu Sans Mono"/>
                <w:sz w:val="18"/>
                <w:szCs w:val="18"/>
                <w:lang w:val="en-US"/>
              </w:rPr>
              <w:t>"</w:t>
            </w:r>
            <w:r w:rsidRPr="00165CC8">
              <w:rPr>
                <w:rStyle w:val="inlinecode"/>
                <w:rFonts w:ascii="DejaVu Sans Mono" w:hAnsi="DejaVu Sans Mono" w:cs="DejaVu Sans Mono"/>
                <w:sz w:val="18"/>
                <w:szCs w:val="18"/>
                <w:lang w:val="en-US"/>
              </w:rPr>
              <w:t xml:space="preserve"> %&gt;</w:t>
            </w:r>
          </w:p>
        </w:tc>
      </w:tr>
    </w:tbl>
    <w:p w:rsidR="00565333" w:rsidRDefault="00E91602" w:rsidP="00CF1248">
      <w:pPr>
        <w:pStyle w:val="Standard"/>
        <w:rPr>
          <w:lang w:val="en-US"/>
        </w:rPr>
      </w:pPr>
      <w:r>
        <w:rPr>
          <w:lang w:val="en-US"/>
        </w:rPr>
        <w:t>In order to support migration,</w:t>
      </w:r>
      <w:r w:rsidR="00AB5E52">
        <w:rPr>
          <w:lang w:val="en-US"/>
        </w:rPr>
        <w:t xml:space="preserve"> JSPs included by</w:t>
      </w:r>
      <w:r>
        <w:rPr>
          <w:lang w:val="en-US"/>
        </w:rPr>
        <w:t xml:space="preserve"> newer portlet versions may reference older tag library versions. For example, a version 3.0 portlet may include a JSP that contains a version 2.0 taglib directive.</w:t>
      </w:r>
    </w:p>
    <w:p w:rsidR="002945E6" w:rsidRDefault="002945E6" w:rsidP="002945E6">
      <w:pPr>
        <w:pStyle w:val="Heading2"/>
      </w:pPr>
      <w:bookmarkStart w:id="1500" w:name="_Toc468261243"/>
      <w:r w:rsidRPr="002945E6">
        <w:rPr>
          <w:rFonts w:ascii="Courier New" w:hAnsi="Courier New" w:cs="Courier New"/>
        </w:rPr>
        <w:t>defineObjects</w:t>
      </w:r>
      <w:r>
        <w:t xml:space="preserve"> Tag</w:t>
      </w:r>
      <w:bookmarkEnd w:id="1500"/>
    </w:p>
    <w:p w:rsidR="00CF1248" w:rsidRPr="009B5476" w:rsidRDefault="00CF1248" w:rsidP="00CF1248">
      <w:pPr>
        <w:pStyle w:val="Standard"/>
        <w:rPr>
          <w:lang w:val="en-US"/>
        </w:rPr>
      </w:pPr>
      <w:r w:rsidRPr="009B5476">
        <w:rPr>
          <w:lang w:val="en-US"/>
        </w:rPr>
        <w:t xml:space="preserve">The </w:t>
      </w:r>
      <w:r w:rsidRPr="006C1AA1">
        <w:rPr>
          <w:rStyle w:val="inlinecode"/>
          <w:lang w:val="en-US"/>
        </w:rPr>
        <w:t>defineObjects</w:t>
      </w:r>
      <w:r w:rsidRPr="009B5476">
        <w:rPr>
          <w:lang w:val="en-US"/>
        </w:rPr>
        <w:t xml:space="preserve"> tag must define the following variables in the JSP page:</w:t>
      </w:r>
    </w:p>
    <w:p w:rsidR="00CF1248" w:rsidRPr="00165CC8" w:rsidRDefault="00CF1248" w:rsidP="00083214">
      <w:pPr>
        <w:pStyle w:val="Standard"/>
        <w:numPr>
          <w:ilvl w:val="0"/>
          <w:numId w:val="304"/>
        </w:numPr>
        <w:rPr>
          <w:lang w:val="en-US"/>
        </w:rPr>
      </w:pPr>
      <w:r w:rsidRPr="00165CC8">
        <w:rPr>
          <w:rStyle w:val="inlinecode"/>
          <w:lang w:val="en-US"/>
        </w:rPr>
        <w:t>RenderRequest renderRequest</w:t>
      </w:r>
      <w:r w:rsidRPr="00165CC8">
        <w:rPr>
          <w:lang w:val="en-US"/>
        </w:rPr>
        <w:t xml:space="preserve"> when included </w:t>
      </w:r>
      <w:r w:rsidR="00156892" w:rsidRPr="00165CC8">
        <w:rPr>
          <w:lang w:val="en-US"/>
        </w:rPr>
        <w:t>during render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Style w:val="inlinecode"/>
          <w:lang w:val="en-US"/>
        </w:rPr>
        <w:t>ResourceRequest resourceRequest</w:t>
      </w:r>
      <w:r w:rsidRPr="00165CC8">
        <w:rPr>
          <w:lang w:val="en-US"/>
        </w:rPr>
        <w:t xml:space="preserve"> when included </w:t>
      </w:r>
      <w:r w:rsidR="00C04043">
        <w:rPr>
          <w:lang w:val="en-US"/>
        </w:rPr>
        <w:t>during resource</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Fonts w:ascii="Courier" w:hAnsi="Courier"/>
          <w:sz w:val="20"/>
          <w:lang w:val="en-US"/>
        </w:rPr>
        <w:t>ActionRequest</w:t>
      </w:r>
      <w:r w:rsidRPr="00165CC8">
        <w:rPr>
          <w:lang w:val="en-US"/>
        </w:rPr>
        <w:t xml:space="preserve"> </w:t>
      </w:r>
      <w:r w:rsidRPr="00165CC8">
        <w:rPr>
          <w:rFonts w:ascii="Courier" w:hAnsi="Courier"/>
          <w:sz w:val="20"/>
          <w:lang w:val="en-US"/>
        </w:rPr>
        <w:t>actionRequest</w:t>
      </w:r>
      <w:r w:rsidRPr="00165CC8">
        <w:rPr>
          <w:lang w:val="en-US"/>
        </w:rPr>
        <w:t xml:space="preserve"> when included </w:t>
      </w:r>
      <w:r w:rsidR="00C04043">
        <w:rPr>
          <w:lang w:val="en-US"/>
        </w:rPr>
        <w:t>during action</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Style w:val="inlinecode"/>
          <w:lang w:val="en-US"/>
        </w:rPr>
        <w:t>EventRequest eventRequest</w:t>
      </w:r>
      <w:r w:rsidRPr="00165CC8">
        <w:rPr>
          <w:lang w:val="en-US"/>
        </w:rPr>
        <w:t xml:space="preserve"> when included </w:t>
      </w:r>
      <w:r w:rsidR="00C04043">
        <w:rPr>
          <w:lang w:val="en-US"/>
        </w:rPr>
        <w:t>during event</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Style w:val="inlinecode"/>
          <w:lang w:val="en-US"/>
        </w:rPr>
        <w:t>RenderResponse renderResponse</w:t>
      </w:r>
      <w:r w:rsidRPr="00165CC8">
        <w:rPr>
          <w:lang w:val="en-US"/>
        </w:rPr>
        <w:t xml:space="preserve"> when included </w:t>
      </w:r>
      <w:r w:rsidR="00C04043" w:rsidRPr="008152D4">
        <w:rPr>
          <w:lang w:val="en-US"/>
        </w:rPr>
        <w:t>during render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Style w:val="inlinecode"/>
          <w:lang w:val="en-US"/>
        </w:rPr>
        <w:lastRenderedPageBreak/>
        <w:t>ResourceResponse resourceResponse</w:t>
      </w:r>
      <w:r w:rsidRPr="00165CC8">
        <w:rPr>
          <w:lang w:val="en-US"/>
        </w:rPr>
        <w:t xml:space="preserve"> when included </w:t>
      </w:r>
      <w:r w:rsidR="00C04043">
        <w:rPr>
          <w:lang w:val="en-US"/>
        </w:rPr>
        <w:t>during resource</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165CC8" w:rsidRDefault="00CF1248" w:rsidP="00083214">
      <w:pPr>
        <w:pStyle w:val="Standard"/>
        <w:numPr>
          <w:ilvl w:val="0"/>
          <w:numId w:val="304"/>
        </w:numPr>
        <w:rPr>
          <w:lang w:val="en-US"/>
        </w:rPr>
      </w:pPr>
      <w:r w:rsidRPr="00165CC8">
        <w:rPr>
          <w:rStyle w:val="inlinecode"/>
          <w:lang w:val="en-US"/>
        </w:rPr>
        <w:t>ActionResponse actionResponse</w:t>
      </w:r>
      <w:r w:rsidRPr="00165CC8">
        <w:rPr>
          <w:lang w:val="en-US"/>
        </w:rPr>
        <w:t xml:space="preserve"> when included </w:t>
      </w:r>
      <w:r w:rsidR="00C04043">
        <w:rPr>
          <w:lang w:val="en-US"/>
        </w:rPr>
        <w:t>during action</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Default="00CF1248" w:rsidP="00083214">
      <w:pPr>
        <w:pStyle w:val="Standard"/>
        <w:numPr>
          <w:ilvl w:val="0"/>
          <w:numId w:val="304"/>
        </w:numPr>
        <w:rPr>
          <w:lang w:val="en-US"/>
        </w:rPr>
      </w:pPr>
      <w:r w:rsidRPr="006C1AA1">
        <w:rPr>
          <w:rStyle w:val="inlinecode"/>
          <w:lang w:val="en-US"/>
        </w:rPr>
        <w:t>EventResponse eventResponse</w:t>
      </w:r>
      <w:r w:rsidRPr="00165CC8">
        <w:rPr>
          <w:lang w:val="en-US"/>
        </w:rPr>
        <w:t xml:space="preserve"> when included </w:t>
      </w:r>
      <w:r w:rsidR="00C04043">
        <w:rPr>
          <w:lang w:val="en-US"/>
        </w:rPr>
        <w:t>during event</w:t>
      </w:r>
      <w:r w:rsidR="00C04043"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sidR="00052522">
        <w:rPr>
          <w:lang w:val="en-US"/>
        </w:rPr>
        <w:t>.</w:t>
      </w:r>
    </w:p>
    <w:p w:rsidR="00CF1248" w:rsidRPr="00052522" w:rsidRDefault="00CF1248" w:rsidP="00083214">
      <w:pPr>
        <w:pStyle w:val="Standard"/>
        <w:numPr>
          <w:ilvl w:val="0"/>
          <w:numId w:val="304"/>
        </w:numPr>
        <w:rPr>
          <w:rStyle w:val="inlinecode"/>
          <w:lang w:val="en-US"/>
        </w:rPr>
      </w:pPr>
      <w:r w:rsidRPr="00052522">
        <w:rPr>
          <w:rStyle w:val="inlinecode"/>
          <w:lang w:val="en-US"/>
        </w:rPr>
        <w:t>PortletConfig portletConfig</w:t>
      </w:r>
      <w:r w:rsidR="00052522">
        <w:rPr>
          <w:rStyle w:val="inlinecode"/>
          <w:rFonts w:ascii="Times New Roman" w:hAnsi="Times New Roman"/>
          <w:sz w:val="24"/>
          <w:lang w:val="en-US"/>
        </w:rPr>
        <w:t xml:space="preserve"> must always be defined.</w:t>
      </w:r>
    </w:p>
    <w:p w:rsidR="00CF1248" w:rsidRPr="00AA4310" w:rsidRDefault="00CF1248" w:rsidP="00083214">
      <w:pPr>
        <w:pStyle w:val="Standard"/>
        <w:numPr>
          <w:ilvl w:val="0"/>
          <w:numId w:val="304"/>
        </w:numPr>
        <w:rPr>
          <w:lang w:val="en-US"/>
        </w:rPr>
      </w:pPr>
      <w:r w:rsidRPr="00165CC8">
        <w:rPr>
          <w:rStyle w:val="inlinecode"/>
          <w:lang w:val="en-US"/>
        </w:rPr>
        <w:t>PortletSession portletSession</w:t>
      </w:r>
      <w:r w:rsidRPr="00AA4310">
        <w:rPr>
          <w:lang w:val="en-US"/>
        </w:rPr>
        <w:t>, providing access to the portlet</w:t>
      </w:r>
      <w:r w:rsidR="00052522">
        <w:rPr>
          <w:lang w:val="en-US"/>
        </w:rPr>
        <w:t xml:space="preserve"> s</w:t>
      </w:r>
      <w:r w:rsidRPr="00AA4310">
        <w:rPr>
          <w:lang w:val="en-US"/>
        </w:rPr>
        <w:t xml:space="preserve">ession, does not create a new session, only returns an existing session or </w:t>
      </w:r>
      <w:r w:rsidRPr="00165CC8">
        <w:rPr>
          <w:rStyle w:val="inlinecode"/>
          <w:lang w:val="en-US"/>
        </w:rPr>
        <w:t>null</w:t>
      </w:r>
      <w:r w:rsidRPr="00AA4310">
        <w:rPr>
          <w:lang w:val="en-US"/>
        </w:rPr>
        <w:t xml:space="preserve"> if no session exists.</w:t>
      </w:r>
    </w:p>
    <w:p w:rsidR="00CF1248" w:rsidRPr="00AA4310" w:rsidRDefault="00CF1248" w:rsidP="00083214">
      <w:pPr>
        <w:pStyle w:val="Standard"/>
        <w:numPr>
          <w:ilvl w:val="0"/>
          <w:numId w:val="304"/>
        </w:numPr>
        <w:rPr>
          <w:lang w:val="en-US"/>
        </w:rPr>
      </w:pPr>
      <w:r w:rsidRPr="00165CC8">
        <w:rPr>
          <w:rStyle w:val="inlinecode"/>
          <w:lang w:val="en-US"/>
        </w:rPr>
        <w:t>Map&lt;String, Object&gt; portletSessionScope</w:t>
      </w:r>
      <w:r w:rsidRPr="00AA4310">
        <w:rPr>
          <w:lang w:val="en-US"/>
        </w:rPr>
        <w:t>, providing access to the portlet</w:t>
      </w:r>
      <w:r w:rsidR="00052522">
        <w:rPr>
          <w:lang w:val="en-US"/>
        </w:rPr>
        <w:t xml:space="preserve"> s</w:t>
      </w:r>
      <w:r w:rsidRPr="00AA4310">
        <w:rPr>
          <w:lang w:val="en-US"/>
        </w:rPr>
        <w:t xml:space="preserve">ession attributes as a Map equivalent to the </w:t>
      </w:r>
      <w:r w:rsidRPr="00165CC8">
        <w:rPr>
          <w:rStyle w:val="inlinecode"/>
          <w:lang w:val="en-US"/>
        </w:rPr>
        <w:t>PortletSession.getAttributeMap()</w:t>
      </w:r>
      <w:r w:rsidRPr="00AA4310">
        <w:rPr>
          <w:lang w:val="en-US"/>
        </w:rPr>
        <w:t xml:space="preserve"> call, does not create a new session, and only returns an existing session. If no session attributes exist this method returns an empty </w:t>
      </w:r>
      <w:r w:rsidRPr="00C16DD4">
        <w:rPr>
          <w:rStyle w:val="inlinecode"/>
          <w:lang w:val="en-US"/>
        </w:rPr>
        <w:t>Map</w:t>
      </w:r>
      <w:r w:rsidRPr="00AA4310">
        <w:rPr>
          <w:lang w:val="en-US"/>
        </w:rPr>
        <w:t>.</w:t>
      </w:r>
    </w:p>
    <w:p w:rsidR="00CF1248" w:rsidRPr="00AA4310" w:rsidRDefault="00CF1248" w:rsidP="00083214">
      <w:pPr>
        <w:pStyle w:val="Standard"/>
        <w:numPr>
          <w:ilvl w:val="0"/>
          <w:numId w:val="304"/>
        </w:numPr>
        <w:rPr>
          <w:lang w:val="en-US"/>
        </w:rPr>
      </w:pPr>
      <w:r w:rsidRPr="00165CC8">
        <w:rPr>
          <w:rStyle w:val="inlinecode"/>
          <w:lang w:val="en-US"/>
        </w:rPr>
        <w:t>PortletPreferences portletPreferences</w:t>
      </w:r>
      <w:r w:rsidRPr="00AA4310">
        <w:rPr>
          <w:lang w:val="en-US"/>
        </w:rPr>
        <w:t>, providing access to the portlet preferences.</w:t>
      </w:r>
    </w:p>
    <w:p w:rsidR="00CF1248" w:rsidRDefault="00CF1248" w:rsidP="00083214">
      <w:pPr>
        <w:pStyle w:val="Standard"/>
        <w:numPr>
          <w:ilvl w:val="0"/>
          <w:numId w:val="304"/>
        </w:numPr>
        <w:rPr>
          <w:lang w:val="en-US"/>
        </w:rPr>
      </w:pPr>
      <w:r w:rsidRPr="00165CC8">
        <w:rPr>
          <w:rStyle w:val="inlinecode"/>
          <w:lang w:val="en-US"/>
        </w:rPr>
        <w:t>Map&lt;String, String[]&gt; portletPreferencesValues</w:t>
      </w:r>
      <w:r w:rsidRPr="00AA4310">
        <w:rPr>
          <w:lang w:val="en-US"/>
        </w:rPr>
        <w:t xml:space="preserve">, providing access to the portlet preferences as a </w:t>
      </w:r>
      <w:r w:rsidRPr="00C16DD4">
        <w:rPr>
          <w:rStyle w:val="inlinecode"/>
          <w:lang w:val="en-US"/>
        </w:rPr>
        <w:t>Map</w:t>
      </w:r>
      <w:r w:rsidRPr="00AA4310">
        <w:rPr>
          <w:lang w:val="en-US"/>
        </w:rPr>
        <w:t xml:space="preserve">, equivalent to the </w:t>
      </w:r>
      <w:r w:rsidRPr="00165CC8">
        <w:rPr>
          <w:rStyle w:val="inlinecode"/>
          <w:lang w:val="en-US"/>
        </w:rPr>
        <w:t>PortletPreferences.getMap()</w:t>
      </w:r>
      <w:r w:rsidRPr="00AA4310">
        <w:rPr>
          <w:rFonts w:ascii="Courier New" w:hAnsi="Courier New"/>
          <w:sz w:val="20"/>
          <w:lang w:val="en-US"/>
        </w:rPr>
        <w:t xml:space="preserve"> </w:t>
      </w:r>
      <w:r w:rsidRPr="00AA4310">
        <w:rPr>
          <w:lang w:val="en-US"/>
        </w:rPr>
        <w:t xml:space="preserve">call. If no portlet preferences exist this method returns an empty </w:t>
      </w:r>
      <w:r w:rsidRPr="00C16DD4">
        <w:rPr>
          <w:rStyle w:val="inlinecode"/>
          <w:lang w:val="en-US"/>
        </w:rPr>
        <w:t>Map</w:t>
      </w:r>
      <w:r w:rsidRPr="00AA4310">
        <w:rPr>
          <w:lang w:val="en-US"/>
        </w:rPr>
        <w:t>.</w:t>
      </w:r>
    </w:p>
    <w:p w:rsidR="00906383" w:rsidRPr="003F02C0" w:rsidRDefault="00906383" w:rsidP="00083214">
      <w:pPr>
        <w:pStyle w:val="Standard"/>
        <w:numPr>
          <w:ilvl w:val="0"/>
          <w:numId w:val="304"/>
        </w:numPr>
        <w:rPr>
          <w:rStyle w:val="inlinecode"/>
          <w:rFonts w:ascii="Times New Roman" w:hAnsi="Times New Roman"/>
          <w:sz w:val="24"/>
          <w:lang w:val="en-US"/>
        </w:rPr>
      </w:pPr>
      <w:r w:rsidRPr="003F02C0">
        <w:rPr>
          <w:rStyle w:val="inlinecode"/>
          <w:lang w:val="en-US"/>
        </w:rPr>
        <w:t>PortletRequest portletRequest</w:t>
      </w:r>
      <w:r>
        <w:rPr>
          <w:rStyle w:val="inlinecode"/>
          <w:rFonts w:ascii="Times New Roman" w:hAnsi="Times New Roman"/>
          <w:sz w:val="24"/>
          <w:lang w:val="en-US"/>
        </w:rPr>
        <w:t xml:space="preserve"> must always be defined.</w:t>
      </w:r>
    </w:p>
    <w:p w:rsidR="00906383" w:rsidRDefault="00906383" w:rsidP="00083214">
      <w:pPr>
        <w:pStyle w:val="Standard"/>
        <w:numPr>
          <w:ilvl w:val="0"/>
          <w:numId w:val="304"/>
        </w:numPr>
        <w:rPr>
          <w:rStyle w:val="inlinecode"/>
          <w:rFonts w:ascii="Times New Roman" w:hAnsi="Times New Roman"/>
          <w:sz w:val="24"/>
          <w:lang w:val="en-US"/>
        </w:rPr>
      </w:pPr>
      <w:r w:rsidRPr="003F02C0">
        <w:rPr>
          <w:rStyle w:val="inlinecode"/>
          <w:lang w:val="en-US"/>
        </w:rPr>
        <w:t>PortletResponse portletResponse</w:t>
      </w:r>
      <w:r>
        <w:rPr>
          <w:rStyle w:val="inlinecode"/>
          <w:rFonts w:ascii="Times New Roman" w:hAnsi="Times New Roman"/>
          <w:sz w:val="24"/>
          <w:lang w:val="en-US"/>
        </w:rPr>
        <w:t xml:space="preserve"> must always be defined.</w:t>
      </w:r>
    </w:p>
    <w:p w:rsidR="00906383" w:rsidRPr="00165CC8" w:rsidRDefault="00906383" w:rsidP="00083214">
      <w:pPr>
        <w:pStyle w:val="Standard"/>
        <w:numPr>
          <w:ilvl w:val="0"/>
          <w:numId w:val="304"/>
        </w:numPr>
        <w:rPr>
          <w:lang w:val="en-US"/>
        </w:rPr>
      </w:pPr>
      <w:r>
        <w:rPr>
          <w:rStyle w:val="inlinecode"/>
          <w:lang w:val="en-US"/>
        </w:rPr>
        <w:t>HeaderRequest hea</w:t>
      </w:r>
      <w:r w:rsidRPr="00165CC8">
        <w:rPr>
          <w:rStyle w:val="inlinecode"/>
          <w:lang w:val="en-US"/>
        </w:rPr>
        <w:t>derRequest</w:t>
      </w:r>
      <w:r w:rsidRPr="00165CC8">
        <w:rPr>
          <w:lang w:val="en-US"/>
        </w:rPr>
        <w:t xml:space="preserve"> </w:t>
      </w:r>
      <w:r>
        <w:rPr>
          <w:lang w:val="en-US"/>
        </w:rPr>
        <w:t>during hea</w:t>
      </w:r>
      <w:r w:rsidRPr="00165CC8">
        <w:rPr>
          <w:lang w:val="en-US"/>
        </w:rPr>
        <w:t xml:space="preserve">der request processing, </w:t>
      </w:r>
      <w:r w:rsidRPr="00165CC8">
        <w:rPr>
          <w:rStyle w:val="inlinecode"/>
          <w:lang w:val="en-US"/>
        </w:rPr>
        <w:t>null</w:t>
      </w:r>
      <w:r w:rsidRPr="00165CC8">
        <w:rPr>
          <w:lang w:val="en-US"/>
        </w:rPr>
        <w:t xml:space="preserve"> or not defined otherwise</w:t>
      </w:r>
      <w:r>
        <w:rPr>
          <w:lang w:val="en-US"/>
        </w:rPr>
        <w:t>.</w:t>
      </w:r>
    </w:p>
    <w:p w:rsidR="00906383" w:rsidRDefault="00906383" w:rsidP="00083214">
      <w:pPr>
        <w:pStyle w:val="Standard"/>
        <w:numPr>
          <w:ilvl w:val="0"/>
          <w:numId w:val="304"/>
        </w:numPr>
        <w:rPr>
          <w:lang w:val="en-US"/>
        </w:rPr>
      </w:pPr>
      <w:r>
        <w:rPr>
          <w:rStyle w:val="inlinecode"/>
          <w:lang w:val="en-US"/>
        </w:rPr>
        <w:t>HeaderResponse hea</w:t>
      </w:r>
      <w:r w:rsidRPr="00165CC8">
        <w:rPr>
          <w:rStyle w:val="inlinecode"/>
          <w:lang w:val="en-US"/>
        </w:rPr>
        <w:t>derResponse</w:t>
      </w:r>
      <w:r w:rsidRPr="00165CC8">
        <w:rPr>
          <w:lang w:val="en-US"/>
        </w:rPr>
        <w:t xml:space="preserve"> </w:t>
      </w:r>
      <w:r>
        <w:rPr>
          <w:lang w:val="en-US"/>
        </w:rPr>
        <w:t>during hea</w:t>
      </w:r>
      <w:r w:rsidRPr="008152D4">
        <w:rPr>
          <w:lang w:val="en-US"/>
        </w:rPr>
        <w:t>der request processing</w:t>
      </w:r>
      <w:r w:rsidRPr="00165CC8">
        <w:rPr>
          <w:lang w:val="en-US"/>
        </w:rPr>
        <w:t xml:space="preserve">, </w:t>
      </w:r>
      <w:r w:rsidRPr="00165CC8">
        <w:rPr>
          <w:rStyle w:val="inlinecode"/>
          <w:lang w:val="en-US"/>
        </w:rPr>
        <w:t>null</w:t>
      </w:r>
      <w:r w:rsidRPr="00165CC8">
        <w:rPr>
          <w:lang w:val="en-US"/>
        </w:rPr>
        <w:t xml:space="preserve"> or not defined otherwise</w:t>
      </w:r>
      <w:r>
        <w:rPr>
          <w:lang w:val="en-US"/>
        </w:rPr>
        <w:t>.</w:t>
      </w:r>
    </w:p>
    <w:p w:rsidR="00906383" w:rsidRDefault="00906383" w:rsidP="00083214">
      <w:pPr>
        <w:pStyle w:val="Standard"/>
        <w:numPr>
          <w:ilvl w:val="0"/>
          <w:numId w:val="304"/>
        </w:numPr>
        <w:rPr>
          <w:lang w:val="en-US"/>
        </w:rPr>
      </w:pPr>
      <w:r w:rsidRPr="003E1443">
        <w:rPr>
          <w:rStyle w:val="inlinecode"/>
          <w:lang w:val="en-US"/>
        </w:rPr>
        <w:t>ClientDataRequest clientDataRequest</w:t>
      </w:r>
      <w:r w:rsidRPr="003E1443">
        <w:rPr>
          <w:lang w:val="en-US"/>
        </w:rPr>
        <w:t xml:space="preserve"> </w:t>
      </w:r>
      <w:r>
        <w:rPr>
          <w:lang w:val="en-US"/>
        </w:rPr>
        <w:t xml:space="preserve">during </w:t>
      </w:r>
      <w:r w:rsidR="009D5820">
        <w:rPr>
          <w:lang w:val="en-US"/>
        </w:rPr>
        <w:t>action and resource</w:t>
      </w:r>
      <w:r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Pr>
          <w:lang w:val="en-US"/>
        </w:rPr>
        <w:t>.</w:t>
      </w:r>
    </w:p>
    <w:p w:rsidR="00906383" w:rsidRDefault="009D5820" w:rsidP="00083214">
      <w:pPr>
        <w:pStyle w:val="Standard"/>
        <w:numPr>
          <w:ilvl w:val="0"/>
          <w:numId w:val="304"/>
        </w:numPr>
        <w:rPr>
          <w:lang w:val="en-US"/>
        </w:rPr>
      </w:pPr>
      <w:r>
        <w:rPr>
          <w:rStyle w:val="inlinecode"/>
          <w:lang w:val="en-US"/>
        </w:rPr>
        <w:t>MimeResponse mime</w:t>
      </w:r>
      <w:r w:rsidRPr="00165CC8">
        <w:rPr>
          <w:rStyle w:val="inlinecode"/>
          <w:lang w:val="en-US"/>
        </w:rPr>
        <w:t>Response</w:t>
      </w:r>
      <w:r w:rsidRPr="00165CC8">
        <w:rPr>
          <w:lang w:val="en-US"/>
        </w:rPr>
        <w:t xml:space="preserve"> </w:t>
      </w:r>
      <w:r>
        <w:rPr>
          <w:lang w:val="en-US"/>
        </w:rPr>
        <w:t>during hea</w:t>
      </w:r>
      <w:r w:rsidRPr="008152D4">
        <w:rPr>
          <w:lang w:val="en-US"/>
        </w:rPr>
        <w:t>der</w:t>
      </w:r>
      <w:r>
        <w:rPr>
          <w:lang w:val="en-US"/>
        </w:rPr>
        <w:t>, render, and resource</w:t>
      </w:r>
      <w:r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Pr>
          <w:lang w:val="en-US"/>
        </w:rPr>
        <w:t>.</w:t>
      </w:r>
    </w:p>
    <w:p w:rsidR="009D5820" w:rsidRPr="00052522" w:rsidRDefault="009D5820" w:rsidP="00083214">
      <w:pPr>
        <w:pStyle w:val="Standard"/>
        <w:numPr>
          <w:ilvl w:val="0"/>
          <w:numId w:val="304"/>
        </w:numPr>
        <w:rPr>
          <w:rStyle w:val="inlinecode"/>
          <w:rFonts w:ascii="Times New Roman" w:hAnsi="Times New Roman"/>
          <w:sz w:val="24"/>
          <w:lang w:val="en-US"/>
        </w:rPr>
      </w:pPr>
      <w:r>
        <w:rPr>
          <w:rStyle w:val="inlinecode"/>
          <w:lang w:val="en-US"/>
        </w:rPr>
        <w:t>StateAwareResponse stateAware</w:t>
      </w:r>
      <w:r w:rsidRPr="00165CC8">
        <w:rPr>
          <w:rStyle w:val="inlinecode"/>
          <w:lang w:val="en-US"/>
        </w:rPr>
        <w:t>Response</w:t>
      </w:r>
      <w:r w:rsidRPr="00165CC8">
        <w:rPr>
          <w:lang w:val="en-US"/>
        </w:rPr>
        <w:t xml:space="preserve"> </w:t>
      </w:r>
      <w:r>
        <w:rPr>
          <w:lang w:val="en-US"/>
        </w:rPr>
        <w:t>during action and event</w:t>
      </w:r>
      <w:r w:rsidRPr="008152D4">
        <w:rPr>
          <w:lang w:val="en-US"/>
        </w:rPr>
        <w:t xml:space="preserve"> request processing</w:t>
      </w:r>
      <w:r w:rsidRPr="00165CC8">
        <w:rPr>
          <w:lang w:val="en-US"/>
        </w:rPr>
        <w:t xml:space="preserve">, </w:t>
      </w:r>
      <w:r w:rsidRPr="00165CC8">
        <w:rPr>
          <w:rStyle w:val="inlinecode"/>
          <w:lang w:val="en-US"/>
        </w:rPr>
        <w:t>null</w:t>
      </w:r>
      <w:r w:rsidRPr="00165CC8">
        <w:rPr>
          <w:lang w:val="en-US"/>
        </w:rPr>
        <w:t xml:space="preserve"> or not defined otherwise</w:t>
      </w:r>
      <w:r>
        <w:rPr>
          <w:lang w:val="en-US"/>
        </w:rPr>
        <w:t>.</w:t>
      </w:r>
    </w:p>
    <w:p w:rsidR="00906383" w:rsidRDefault="00906383" w:rsidP="00083214">
      <w:pPr>
        <w:pStyle w:val="Standard"/>
        <w:numPr>
          <w:ilvl w:val="0"/>
          <w:numId w:val="304"/>
        </w:numPr>
        <w:rPr>
          <w:lang w:val="en-US"/>
        </w:rPr>
      </w:pPr>
      <w:r w:rsidRPr="00C16DD4">
        <w:rPr>
          <w:rStyle w:val="inlinecode"/>
          <w:lang w:val="en-US"/>
        </w:rPr>
        <w:t>RenderParameters renderParams</w:t>
      </w:r>
      <w:r>
        <w:rPr>
          <w:lang w:val="en-US"/>
        </w:rPr>
        <w:t xml:space="preserve"> must always be defined.</w:t>
      </w:r>
    </w:p>
    <w:p w:rsidR="00906383" w:rsidRDefault="00906383" w:rsidP="00083214">
      <w:pPr>
        <w:pStyle w:val="Standard"/>
        <w:numPr>
          <w:ilvl w:val="0"/>
          <w:numId w:val="304"/>
        </w:numPr>
        <w:rPr>
          <w:lang w:val="en-US"/>
        </w:rPr>
      </w:pPr>
      <w:r w:rsidRPr="00C16DD4">
        <w:rPr>
          <w:rStyle w:val="inlinecode"/>
          <w:lang w:val="en-US"/>
        </w:rPr>
        <w:t>MutableRenderParameters mutableRenderParams</w:t>
      </w:r>
      <w:r>
        <w:rPr>
          <w:lang w:val="en-US"/>
        </w:rPr>
        <w:t xml:space="preserve"> must be defined during action and event request processing.</w:t>
      </w:r>
    </w:p>
    <w:p w:rsidR="00906383" w:rsidRDefault="00906383" w:rsidP="00083214">
      <w:pPr>
        <w:pStyle w:val="Standard"/>
        <w:numPr>
          <w:ilvl w:val="0"/>
          <w:numId w:val="304"/>
        </w:numPr>
        <w:rPr>
          <w:lang w:val="en-US"/>
        </w:rPr>
      </w:pPr>
      <w:r w:rsidRPr="00C16DD4">
        <w:rPr>
          <w:rStyle w:val="inlinecode"/>
          <w:lang w:val="en-US"/>
        </w:rPr>
        <w:t>ResourceParameters resourceParams</w:t>
      </w:r>
      <w:r>
        <w:rPr>
          <w:lang w:val="en-US"/>
        </w:rPr>
        <w:t xml:space="preserve"> must be defined during resource request processing.</w:t>
      </w:r>
    </w:p>
    <w:p w:rsidR="00906383" w:rsidRDefault="00906383" w:rsidP="00083214">
      <w:pPr>
        <w:pStyle w:val="Standard"/>
        <w:numPr>
          <w:ilvl w:val="0"/>
          <w:numId w:val="304"/>
        </w:numPr>
        <w:rPr>
          <w:lang w:val="en-US"/>
        </w:rPr>
      </w:pPr>
      <w:r w:rsidRPr="00C16DD4">
        <w:rPr>
          <w:rStyle w:val="inlinecode"/>
          <w:lang w:val="en-US"/>
        </w:rPr>
        <w:t>ActionParameters actionParams</w:t>
      </w:r>
      <w:r>
        <w:rPr>
          <w:lang w:val="en-US"/>
        </w:rPr>
        <w:t xml:space="preserve"> must be defined during action request processing.</w:t>
      </w:r>
    </w:p>
    <w:p w:rsidR="009D5820" w:rsidRDefault="009D5820" w:rsidP="00083214">
      <w:pPr>
        <w:pStyle w:val="Standard"/>
        <w:numPr>
          <w:ilvl w:val="0"/>
          <w:numId w:val="304"/>
        </w:numPr>
        <w:rPr>
          <w:rStyle w:val="inlinecode"/>
          <w:rFonts w:ascii="Times New Roman" w:hAnsi="Times New Roman"/>
          <w:sz w:val="24"/>
          <w:lang w:val="en-US"/>
        </w:rPr>
      </w:pPr>
      <w:r w:rsidRPr="003F02C0">
        <w:rPr>
          <w:rStyle w:val="inlinecode"/>
          <w:lang w:val="en-US"/>
        </w:rPr>
        <w:t>Portlet</w:t>
      </w:r>
      <w:r>
        <w:rPr>
          <w:rStyle w:val="inlinecode"/>
          <w:lang w:val="en-US"/>
        </w:rPr>
        <w:t>Context</w:t>
      </w:r>
      <w:r w:rsidRPr="003F02C0">
        <w:rPr>
          <w:rStyle w:val="inlinecode"/>
          <w:lang w:val="en-US"/>
        </w:rPr>
        <w:t xml:space="preserve"> portlet</w:t>
      </w:r>
      <w:r>
        <w:rPr>
          <w:rStyle w:val="inlinecode"/>
          <w:lang w:val="en-US"/>
        </w:rPr>
        <w:t>Context</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sidRPr="003F02C0">
        <w:rPr>
          <w:rStyle w:val="inlinecode"/>
          <w:lang w:val="en-US"/>
        </w:rPr>
        <w:t>Portlet</w:t>
      </w:r>
      <w:r>
        <w:rPr>
          <w:rStyle w:val="inlinecode"/>
          <w:lang w:val="en-US"/>
        </w:rPr>
        <w:t>Mode</w:t>
      </w:r>
      <w:r w:rsidRPr="003F02C0">
        <w:rPr>
          <w:rStyle w:val="inlinecode"/>
          <w:lang w:val="en-US"/>
        </w:rPr>
        <w:t xml:space="preserve"> portlet</w:t>
      </w:r>
      <w:r>
        <w:rPr>
          <w:rStyle w:val="inlinecode"/>
          <w:lang w:val="en-US"/>
        </w:rPr>
        <w:t>Mode</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WindowState</w:t>
      </w:r>
      <w:r w:rsidRPr="003F02C0">
        <w:rPr>
          <w:rStyle w:val="inlinecode"/>
          <w:lang w:val="en-US"/>
        </w:rPr>
        <w:t xml:space="preserve"> </w:t>
      </w:r>
      <w:r>
        <w:rPr>
          <w:rStyle w:val="inlinecode"/>
          <w:lang w:val="en-US"/>
        </w:rPr>
        <w:t>windowState</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Cookie[]</w:t>
      </w:r>
      <w:r w:rsidRPr="003F02C0">
        <w:rPr>
          <w:rStyle w:val="inlinecode"/>
          <w:lang w:val="en-US"/>
        </w:rPr>
        <w:t xml:space="preserve"> </w:t>
      </w:r>
      <w:r>
        <w:rPr>
          <w:rStyle w:val="inlinecode"/>
          <w:lang w:val="en-US"/>
        </w:rPr>
        <w:t>cookies</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Locale</w:t>
      </w:r>
      <w:r w:rsidRPr="003F02C0">
        <w:rPr>
          <w:rStyle w:val="inlinecode"/>
          <w:lang w:val="en-US"/>
        </w:rPr>
        <w:t xml:space="preserve"> </w:t>
      </w:r>
      <w:r>
        <w:rPr>
          <w:rStyle w:val="inlinecode"/>
          <w:lang w:val="en-US"/>
        </w:rPr>
        <w:t xml:space="preserve">locale </w:t>
      </w:r>
      <w:r>
        <w:rPr>
          <w:rStyle w:val="inlinecode"/>
          <w:rFonts w:ascii="Times New Roman" w:hAnsi="Times New Roman"/>
          <w:sz w:val="24"/>
          <w:lang w:val="en-US"/>
        </w:rPr>
        <w:t>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lastRenderedPageBreak/>
        <w:t>Locale[]</w:t>
      </w:r>
      <w:r w:rsidRPr="003F02C0">
        <w:rPr>
          <w:rStyle w:val="inlinecode"/>
          <w:lang w:val="en-US"/>
        </w:rPr>
        <w:t xml:space="preserve"> </w:t>
      </w:r>
      <w:r>
        <w:rPr>
          <w:rStyle w:val="inlinecode"/>
          <w:lang w:val="en-US"/>
        </w:rPr>
        <w:t>locales</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String</w:t>
      </w:r>
      <w:r w:rsidRPr="003F02C0">
        <w:rPr>
          <w:rStyle w:val="inlinecode"/>
          <w:lang w:val="en-US"/>
        </w:rPr>
        <w:t xml:space="preserve"> </w:t>
      </w:r>
      <w:r>
        <w:rPr>
          <w:rStyle w:val="inlinecode"/>
          <w:lang w:val="en-US"/>
        </w:rPr>
        <w:t>namespace</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String</w:t>
      </w:r>
      <w:r w:rsidRPr="003F02C0">
        <w:rPr>
          <w:rStyle w:val="inlinecode"/>
          <w:lang w:val="en-US"/>
        </w:rPr>
        <w:t xml:space="preserve"> </w:t>
      </w:r>
      <w:r>
        <w:rPr>
          <w:rStyle w:val="inlinecode"/>
          <w:lang w:val="en-US"/>
        </w:rPr>
        <w:t>contextPath</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String</w:t>
      </w:r>
      <w:r w:rsidRPr="003F02C0">
        <w:rPr>
          <w:rStyle w:val="inlinecode"/>
          <w:lang w:val="en-US"/>
        </w:rPr>
        <w:t xml:space="preserve"> </w:t>
      </w:r>
      <w:r>
        <w:rPr>
          <w:rStyle w:val="inlinecode"/>
          <w:lang w:val="en-US"/>
        </w:rPr>
        <w:t>windowId</w:t>
      </w:r>
      <w:r>
        <w:rPr>
          <w:rStyle w:val="inlinecode"/>
          <w:rFonts w:ascii="Times New Roman" w:hAnsi="Times New Roman"/>
          <w:sz w:val="24"/>
          <w:lang w:val="en-US"/>
        </w:rPr>
        <w:t xml:space="preserve"> must always be defined.</w:t>
      </w:r>
    </w:p>
    <w:p w:rsidR="009D5820" w:rsidRDefault="009D5820" w:rsidP="00083214">
      <w:pPr>
        <w:pStyle w:val="Standard"/>
        <w:numPr>
          <w:ilvl w:val="0"/>
          <w:numId w:val="304"/>
        </w:numPr>
        <w:rPr>
          <w:rStyle w:val="inlinecode"/>
          <w:rFonts w:ascii="Times New Roman" w:hAnsi="Times New Roman"/>
          <w:sz w:val="24"/>
          <w:lang w:val="en-US"/>
        </w:rPr>
      </w:pPr>
      <w:r>
        <w:rPr>
          <w:rStyle w:val="inlinecode"/>
          <w:lang w:val="en-US"/>
        </w:rPr>
        <w:t>String</w:t>
      </w:r>
      <w:r w:rsidRPr="003F02C0">
        <w:rPr>
          <w:rStyle w:val="inlinecode"/>
          <w:lang w:val="en-US"/>
        </w:rPr>
        <w:t xml:space="preserve"> </w:t>
      </w:r>
      <w:r>
        <w:rPr>
          <w:rStyle w:val="inlinecode"/>
          <w:lang w:val="en-US"/>
        </w:rPr>
        <w:t>portletName</w:t>
      </w:r>
      <w:r>
        <w:rPr>
          <w:rStyle w:val="inlinecode"/>
          <w:rFonts w:ascii="Times New Roman" w:hAnsi="Times New Roman"/>
          <w:sz w:val="24"/>
          <w:lang w:val="en-US"/>
        </w:rPr>
        <w:t xml:space="preserve"> must always be defined.</w:t>
      </w:r>
    </w:p>
    <w:p w:rsidR="00CF1248" w:rsidRPr="009B5476" w:rsidRDefault="00CF1248" w:rsidP="00CF1248">
      <w:pPr>
        <w:pStyle w:val="Standard"/>
        <w:rPr>
          <w:lang w:val="en-US"/>
        </w:rPr>
      </w:pPr>
      <w:r w:rsidRPr="009B5476">
        <w:rPr>
          <w:lang w:val="en-US"/>
        </w:rPr>
        <w:t xml:space="preserve">These variables must reference the same </w:t>
      </w:r>
      <w:r w:rsidR="00C04043">
        <w:rPr>
          <w:lang w:val="en-US"/>
        </w:rPr>
        <w:t>p</w:t>
      </w:r>
      <w:r w:rsidRPr="009B5476">
        <w:rPr>
          <w:lang w:val="en-US"/>
        </w:rPr>
        <w:t xml:space="preserve">ortlet </w:t>
      </w:r>
      <w:r w:rsidR="00C04043">
        <w:rPr>
          <w:lang w:val="en-US"/>
        </w:rPr>
        <w:t>artifacts</w:t>
      </w:r>
      <w:r w:rsidRPr="009B5476">
        <w:rPr>
          <w:lang w:val="en-US"/>
        </w:rPr>
        <w:t xml:space="preserve"> stored </w:t>
      </w:r>
      <w:r w:rsidR="00C04043">
        <w:rPr>
          <w:lang w:val="en-US"/>
        </w:rPr>
        <w:t>as request attributes</w:t>
      </w:r>
      <w:r w:rsidRPr="009B5476">
        <w:rPr>
          <w:lang w:val="en-US"/>
        </w:rPr>
        <w:t xml:space="preserve"> as defined in </w:t>
      </w:r>
      <w:r w:rsidR="00C04043">
        <w:rPr>
          <w:lang w:val="en-US"/>
        </w:rPr>
        <w:t xml:space="preserve">Section </w:t>
      </w:r>
      <w:r w:rsidR="00C04043">
        <w:rPr>
          <w:lang w:val="en-US"/>
        </w:rPr>
        <w:fldChar w:fldCharType="begin"/>
      </w:r>
      <w:r w:rsidR="00C04043">
        <w:rPr>
          <w:lang w:val="en-US"/>
        </w:rPr>
        <w:instrText xml:space="preserve"> REF _Ref429115196 \w \h </w:instrText>
      </w:r>
      <w:r w:rsidR="00C04043">
        <w:rPr>
          <w:lang w:val="en-US"/>
        </w:rPr>
      </w:r>
      <w:r w:rsidR="00C04043">
        <w:rPr>
          <w:lang w:val="en-US"/>
        </w:rPr>
        <w:fldChar w:fldCharType="separate"/>
      </w:r>
      <w:r w:rsidR="003B17E8">
        <w:rPr>
          <w:lang w:val="en-US"/>
        </w:rPr>
        <w:t>25.4</w:t>
      </w:r>
      <w:r w:rsidR="00C04043">
        <w:rPr>
          <w:lang w:val="en-US"/>
        </w:rPr>
        <w:fldChar w:fldCharType="end"/>
      </w:r>
      <w:r w:rsidR="00C04043">
        <w:rPr>
          <w:lang w:val="en-US"/>
        </w:rPr>
        <w:t xml:space="preserve"> </w:t>
      </w:r>
      <w:r w:rsidR="00C04043">
        <w:rPr>
          <w:lang w:val="en-US"/>
        </w:rPr>
        <w:fldChar w:fldCharType="begin"/>
      </w:r>
      <w:r w:rsidR="00C04043">
        <w:rPr>
          <w:lang w:val="en-US"/>
        </w:rPr>
        <w:instrText xml:space="preserve"> REF _Ref429115203 \h </w:instrText>
      </w:r>
      <w:r w:rsidR="00C04043">
        <w:rPr>
          <w:lang w:val="en-US"/>
        </w:rPr>
      </w:r>
      <w:r w:rsidR="00C04043">
        <w:rPr>
          <w:lang w:val="en-US"/>
        </w:rPr>
        <w:fldChar w:fldCharType="separate"/>
      </w:r>
      <w:r w:rsidR="003B17E8">
        <w:t>Portlet-Specific Request Attributes</w:t>
      </w:r>
      <w:r w:rsidR="00C04043">
        <w:rPr>
          <w:lang w:val="en-US"/>
        </w:rPr>
        <w:fldChar w:fldCharType="end"/>
      </w:r>
      <w:r w:rsidRPr="009B5476">
        <w:rPr>
          <w:lang w:val="en-US"/>
        </w:rPr>
        <w:t>.</w:t>
      </w:r>
    </w:p>
    <w:p w:rsidR="00CF1248" w:rsidRPr="009B5476" w:rsidRDefault="00CF1248" w:rsidP="00CF1248">
      <w:pPr>
        <w:pStyle w:val="Standard"/>
        <w:rPr>
          <w:lang w:val="en-US"/>
        </w:rPr>
      </w:pPr>
      <w:r w:rsidRPr="009B5476">
        <w:rPr>
          <w:lang w:val="en-US"/>
        </w:rPr>
        <w:t xml:space="preserve">A JSP using the </w:t>
      </w:r>
      <w:r w:rsidRPr="006C1AA1">
        <w:rPr>
          <w:rStyle w:val="inlinecode"/>
          <w:lang w:val="en-US"/>
        </w:rPr>
        <w:t>defineObjects</w:t>
      </w:r>
      <w:r w:rsidRPr="009B5476">
        <w:rPr>
          <w:lang w:val="en-US"/>
        </w:rPr>
        <w:t xml:space="preserve"> tag may use these variables </w:t>
      </w:r>
      <w:r w:rsidR="004B274C">
        <w:rPr>
          <w:lang w:val="en-US"/>
        </w:rPr>
        <w:t>in</w:t>
      </w:r>
      <w:r w:rsidR="004B274C" w:rsidRPr="009B5476">
        <w:rPr>
          <w:lang w:val="en-US"/>
        </w:rPr>
        <w:t xml:space="preserve"> </w:t>
      </w:r>
      <w:r w:rsidRPr="009B5476">
        <w:rPr>
          <w:lang w:val="en-US"/>
        </w:rPr>
        <w:t>scriptlets throughout the page.</w:t>
      </w:r>
    </w:p>
    <w:p w:rsidR="00CF1248" w:rsidRPr="009B5476" w:rsidRDefault="00CF1248" w:rsidP="00CF1248">
      <w:pPr>
        <w:pStyle w:val="Standard"/>
        <w:rPr>
          <w:lang w:val="en-US"/>
        </w:rPr>
      </w:pPr>
      <w:r w:rsidRPr="009B5476">
        <w:rPr>
          <w:lang w:val="en-US"/>
        </w:rPr>
        <w:t xml:space="preserve">The </w:t>
      </w:r>
      <w:r w:rsidRPr="006C1AA1">
        <w:rPr>
          <w:rStyle w:val="inlinecode"/>
          <w:lang w:val="en-US"/>
        </w:rPr>
        <w:t>defineObjects</w:t>
      </w:r>
      <w:r w:rsidRPr="009B5476">
        <w:rPr>
          <w:lang w:val="en-US"/>
        </w:rPr>
        <w:t xml:space="preserve"> tag must not define any attribute and it must not contain any body content.</w:t>
      </w:r>
    </w:p>
    <w:p w:rsidR="00CF1248" w:rsidRPr="009B5476" w:rsidRDefault="00CF1248" w:rsidP="00165CC8">
      <w:pPr>
        <w:pStyle w:val="Standard"/>
        <w:keepNext/>
        <w:rPr>
          <w:lang w:val="en-US"/>
        </w:rPr>
      </w:pPr>
      <w:r w:rsidRPr="009B5476">
        <w:rPr>
          <w:lang w:val="en-US"/>
        </w:rPr>
        <w:t xml:space="preserve">An example of a JSP using the </w:t>
      </w:r>
      <w:r w:rsidRPr="006C1AA1">
        <w:rPr>
          <w:rStyle w:val="inlinecode"/>
          <w:lang w:val="en-US"/>
        </w:rPr>
        <w:t>defineObjects</w:t>
      </w:r>
      <w:r w:rsidRPr="009B5476">
        <w:rPr>
          <w:lang w:val="en-US"/>
        </w:rPr>
        <w:t xml:space="preserve"> tag could be:</w:t>
      </w:r>
    </w:p>
    <w:p w:rsidR="00CF1248" w:rsidRPr="009B5476" w:rsidRDefault="00CF1248" w:rsidP="00CF1248">
      <w:pPr>
        <w:pStyle w:val="CodeXMP"/>
      </w:pPr>
      <w:r w:rsidRPr="009B5476">
        <w:tab/>
        <w:t>&lt;portlet:defineObjects/&gt;</w:t>
      </w:r>
    </w:p>
    <w:p w:rsidR="00CF1248" w:rsidRPr="009B5476" w:rsidRDefault="00CF1248" w:rsidP="00CF1248">
      <w:pPr>
        <w:pStyle w:val="CodeXMP"/>
      </w:pPr>
    </w:p>
    <w:p w:rsidR="00CF1248" w:rsidRPr="009B5476" w:rsidRDefault="00CF1248" w:rsidP="00CF1248">
      <w:pPr>
        <w:pStyle w:val="CodeXMP"/>
      </w:pPr>
      <w:r w:rsidRPr="009B5476">
        <w:tab/>
        <w:t>&lt;%=renderResponse.getCacheControl().setExpirationTime(10)%&gt;</w:t>
      </w:r>
    </w:p>
    <w:p w:rsidR="00CF1248" w:rsidRPr="009B5476" w:rsidRDefault="00CF1248" w:rsidP="00CF1248">
      <w:pPr>
        <w:pStyle w:val="Standard"/>
        <w:rPr>
          <w:lang w:val="en-US"/>
        </w:rPr>
      </w:pPr>
      <w:r w:rsidRPr="009B5476">
        <w:rPr>
          <w:lang w:val="en-US"/>
        </w:rPr>
        <w:t xml:space="preserve">After using the </w:t>
      </w:r>
      <w:r w:rsidRPr="006C1AA1">
        <w:rPr>
          <w:rStyle w:val="inlinecode"/>
          <w:lang w:val="en-US"/>
        </w:rPr>
        <w:t>defineObjects</w:t>
      </w:r>
      <w:r w:rsidRPr="009B5476">
        <w:rPr>
          <w:lang w:val="en-US"/>
        </w:rPr>
        <w:t xml:space="preserve"> tag, the JSP invokes the</w:t>
      </w:r>
      <w:r w:rsidR="004B274C">
        <w:rPr>
          <w:lang w:val="en-US"/>
        </w:rPr>
        <w:t xml:space="preserve"> </w:t>
      </w:r>
      <w:r w:rsidR="004B274C" w:rsidRPr="006C1AA1">
        <w:rPr>
          <w:rStyle w:val="inlinecode"/>
          <w:lang w:val="en-US"/>
        </w:rPr>
        <w:t>renderResponse</w:t>
      </w:r>
      <w:r w:rsidR="004B274C">
        <w:rPr>
          <w:lang w:val="en-US"/>
        </w:rPr>
        <w:t xml:space="preserve"> object</w:t>
      </w:r>
      <w:r w:rsidRPr="009B5476">
        <w:rPr>
          <w:lang w:val="en-US"/>
        </w:rPr>
        <w:t xml:space="preserve"> </w:t>
      </w:r>
      <w:r w:rsidRPr="006C1AA1">
        <w:rPr>
          <w:rStyle w:val="inlinecode"/>
          <w:lang w:val="en-US"/>
        </w:rPr>
        <w:t>getCacheControl()</w:t>
      </w:r>
      <w:r w:rsidRPr="009B5476">
        <w:rPr>
          <w:lang w:val="en-US"/>
        </w:rPr>
        <w:t xml:space="preserve"> method to set the expiration time of the response to 10 seconds.</w:t>
      </w:r>
    </w:p>
    <w:p w:rsidR="00CF1248" w:rsidRPr="009B5476" w:rsidRDefault="00CF1248" w:rsidP="00CF1248">
      <w:pPr>
        <w:pStyle w:val="Heading2"/>
        <w:rPr>
          <w:lang w:val="en-US"/>
        </w:rPr>
      </w:pPr>
      <w:bookmarkStart w:id="1501" w:name="_Toc415141013"/>
      <w:bookmarkStart w:id="1502" w:name="_Toc468261244"/>
      <w:r w:rsidRPr="00165CC8">
        <w:rPr>
          <w:rFonts w:ascii="Courier New" w:hAnsi="Courier New" w:cs="Courier New"/>
          <w:lang w:val="en-US"/>
        </w:rPr>
        <w:t>actionURL</w:t>
      </w:r>
      <w:r w:rsidRPr="009B5476">
        <w:rPr>
          <w:lang w:val="en-US"/>
        </w:rPr>
        <w:t xml:space="preserve"> Tag</w:t>
      </w:r>
      <w:bookmarkEnd w:id="1501"/>
      <w:bookmarkEnd w:id="1502"/>
    </w:p>
    <w:p w:rsidR="00CF1248" w:rsidRPr="009B5476" w:rsidRDefault="00CF1248" w:rsidP="00CF1248">
      <w:pPr>
        <w:pStyle w:val="Standard"/>
        <w:rPr>
          <w:lang w:val="en-US"/>
        </w:rPr>
      </w:pPr>
      <w:r w:rsidRPr="009B5476">
        <w:rPr>
          <w:lang w:val="en-US"/>
        </w:rPr>
        <w:t xml:space="preserve">The portlet </w:t>
      </w:r>
      <w:r w:rsidRPr="006C1AA1">
        <w:rPr>
          <w:rStyle w:val="inlinecode"/>
          <w:lang w:val="en-US"/>
        </w:rPr>
        <w:t>actionURL</w:t>
      </w:r>
      <w:r w:rsidRPr="009B5476">
        <w:rPr>
          <w:lang w:val="en-US"/>
        </w:rPr>
        <w:t xml:space="preserve"> tag creates a URL that must point to the current portlet and must trigger an action request with the supplied parameters.</w:t>
      </w:r>
    </w:p>
    <w:p w:rsidR="00CF1248" w:rsidRPr="009B5476" w:rsidRDefault="008856B2" w:rsidP="00CF1248">
      <w:pPr>
        <w:pStyle w:val="Standard"/>
        <w:rPr>
          <w:lang w:val="en-US"/>
        </w:rPr>
      </w:pPr>
      <w:r>
        <w:rPr>
          <w:lang w:val="en-US"/>
        </w:rPr>
        <w:t>Action p</w:t>
      </w:r>
      <w:r w:rsidR="00CF1248" w:rsidRPr="009B5476">
        <w:rPr>
          <w:lang w:val="en-US"/>
        </w:rPr>
        <w:t xml:space="preserve">arameters may be added to the URL by including the </w:t>
      </w:r>
      <w:r w:rsidR="00CF1248" w:rsidRPr="006C1AA1">
        <w:rPr>
          <w:rStyle w:val="inlinecode"/>
          <w:lang w:val="en-US"/>
        </w:rPr>
        <w:t>param</w:t>
      </w:r>
      <w:r w:rsidR="00CF1248" w:rsidRPr="009B5476">
        <w:rPr>
          <w:lang w:val="en-US"/>
        </w:rPr>
        <w:t xml:space="preserve"> tag</w:t>
      </w:r>
      <w:r w:rsidR="00631BEA">
        <w:rPr>
          <w:lang w:val="en-US"/>
        </w:rPr>
        <w:t xml:space="preserve"> </w:t>
      </w:r>
      <w:r w:rsidR="00CF1248" w:rsidRPr="009B5476">
        <w:rPr>
          <w:lang w:val="en-US"/>
        </w:rPr>
        <w:t xml:space="preserve">between the </w:t>
      </w:r>
      <w:r w:rsidR="00CF1248" w:rsidRPr="006C1AA1">
        <w:rPr>
          <w:rStyle w:val="inlinecode"/>
          <w:lang w:val="en-US"/>
        </w:rPr>
        <w:t>actionURL</w:t>
      </w:r>
      <w:r w:rsidR="00CF1248" w:rsidRPr="009B5476">
        <w:rPr>
          <w:lang w:val="en-US"/>
        </w:rPr>
        <w:t xml:space="preserve"> start and end tags.</w:t>
      </w:r>
    </w:p>
    <w:p w:rsidR="00CF1248" w:rsidRPr="009B5476" w:rsidRDefault="00CF1248" w:rsidP="00CF1248">
      <w:pPr>
        <w:pStyle w:val="Standard"/>
        <w:rPr>
          <w:lang w:val="en-US"/>
        </w:rPr>
      </w:pPr>
      <w:r w:rsidRPr="009B5476">
        <w:rPr>
          <w:lang w:val="en-US"/>
        </w:rPr>
        <w:t xml:space="preserve">The following </w:t>
      </w:r>
      <w:r w:rsidRPr="00165CC8">
        <w:rPr>
          <w:lang w:val="en-US"/>
        </w:rPr>
        <w:t>attributes</w:t>
      </w:r>
      <w:r w:rsidRPr="009B5476">
        <w:rPr>
          <w:lang w:val="en-US"/>
        </w:rPr>
        <w:t xml:space="preserve"> are defined for this tag:</w:t>
      </w:r>
    </w:p>
    <w:p w:rsidR="00CF1248" w:rsidRDefault="00CF1248" w:rsidP="00165CC8">
      <w:pPr>
        <w:pStyle w:val="Standard"/>
        <w:numPr>
          <w:ilvl w:val="0"/>
          <w:numId w:val="283"/>
        </w:numPr>
      </w:pPr>
      <w:r w:rsidRPr="00AA4310">
        <w:rPr>
          <w:b/>
          <w:lang w:val="en-US"/>
        </w:rPr>
        <w:t>windowState</w:t>
      </w:r>
      <w:r w:rsidRPr="00AA4310">
        <w:rPr>
          <w:lang w:val="en-US"/>
        </w:rPr>
        <w:t xml:space="preserve"> (Type: </w:t>
      </w:r>
      <w:r w:rsidRPr="006C1AA1">
        <w:rPr>
          <w:rStyle w:val="inlinecode"/>
          <w:lang w:val="en-US"/>
        </w:rPr>
        <w:t>String</w:t>
      </w:r>
      <w:r w:rsidRPr="00AA4310">
        <w:rPr>
          <w:lang w:val="en-US"/>
        </w:rPr>
        <w:t xml:space="preserve">, </w:t>
      </w:r>
      <w:r w:rsidR="004B274C" w:rsidRPr="00AA4310">
        <w:rPr>
          <w:lang w:val="en-US"/>
        </w:rPr>
        <w:t>optional</w:t>
      </w:r>
      <w:r w:rsidRPr="00AA4310">
        <w:rPr>
          <w:lang w:val="en-US"/>
        </w:rPr>
        <w:t xml:space="preserve">) – indicates the window state that the portlet should have when this link is executed. The following window states are predefined: </w:t>
      </w:r>
      <w:r w:rsidRPr="006C1AA1">
        <w:rPr>
          <w:rStyle w:val="inlinecode"/>
          <w:lang w:val="en-US"/>
        </w:rPr>
        <w:t>minimized</w:t>
      </w:r>
      <w:r w:rsidRPr="00AA4310">
        <w:rPr>
          <w:lang w:val="en-US"/>
        </w:rPr>
        <w:t xml:space="preserve">, </w:t>
      </w:r>
      <w:r w:rsidRPr="006C1AA1">
        <w:rPr>
          <w:rStyle w:val="inlinecode"/>
          <w:lang w:val="en-US"/>
        </w:rPr>
        <w:t>normal</w:t>
      </w:r>
      <w:r w:rsidRPr="00AA4310">
        <w:rPr>
          <w:lang w:val="en-US"/>
        </w:rPr>
        <w:t xml:space="preserve">, and </w:t>
      </w:r>
      <w:r w:rsidRPr="006C1AA1">
        <w:rPr>
          <w:rStyle w:val="inlinecode"/>
          <w:lang w:val="en-US"/>
        </w:rPr>
        <w:t>maximized</w:t>
      </w:r>
      <w:r w:rsidRPr="00AA4310">
        <w:rPr>
          <w:lang w:val="en-US"/>
        </w:rPr>
        <w:t xml:space="preserve">. If the specified window state is illegal for the current request, a </w:t>
      </w:r>
      <w:r w:rsidRPr="006C1AA1">
        <w:rPr>
          <w:rStyle w:val="inlinecode"/>
          <w:lang w:val="en-US"/>
        </w:rPr>
        <w:t>JspException</w:t>
      </w:r>
      <w:r w:rsidRPr="00AA4310">
        <w:rPr>
          <w:lang w:val="en-US"/>
        </w:rPr>
        <w:t xml:space="preserve"> must be thrown. Reasons for a window state being illegal may include that the portal does not support this state, the portlet has not declared in its deployment descriptor that it supports this state, or the current user is not allowed to switch to this state. If a window state is not set for a URL, it should stay the same as the window state of the current request. </w:t>
      </w:r>
      <w:r>
        <w:t>The window state attribute is not case sensitive.</w:t>
      </w:r>
    </w:p>
    <w:p w:rsidR="00CF1248" w:rsidRDefault="00CF1248" w:rsidP="00165CC8">
      <w:pPr>
        <w:pStyle w:val="Standard"/>
        <w:numPr>
          <w:ilvl w:val="0"/>
          <w:numId w:val="283"/>
        </w:numPr>
      </w:pPr>
      <w:r w:rsidRPr="00AA4310">
        <w:rPr>
          <w:b/>
          <w:lang w:val="en-US"/>
        </w:rPr>
        <w:t>portletMode</w:t>
      </w:r>
      <w:r w:rsidRPr="00AA4310">
        <w:rPr>
          <w:lang w:val="en-US"/>
        </w:rPr>
        <w:t xml:space="preserve"> (Type: </w:t>
      </w:r>
      <w:r w:rsidRPr="006C1AA1">
        <w:rPr>
          <w:rStyle w:val="inlinecode"/>
          <w:lang w:val="en-US"/>
        </w:rPr>
        <w:t>String</w:t>
      </w:r>
      <w:r w:rsidRPr="00AA4310">
        <w:rPr>
          <w:lang w:val="en-US"/>
        </w:rPr>
        <w:t xml:space="preserve">, </w:t>
      </w:r>
      <w:r w:rsidR="004B274C" w:rsidRPr="00AA4310">
        <w:rPr>
          <w:lang w:val="en-US"/>
        </w:rPr>
        <w:t>optional</w:t>
      </w:r>
      <w:r w:rsidRPr="00AA4310">
        <w:rPr>
          <w:lang w:val="en-US"/>
        </w:rPr>
        <w:t xml:space="preserve">) – indicates the portlet mode that the portlet must have when this link is executed, if no error condition ocurred. The following portlet modes are predefined: </w:t>
      </w:r>
      <w:r w:rsidRPr="006C1AA1">
        <w:rPr>
          <w:rStyle w:val="inlinecode"/>
          <w:lang w:val="en-US"/>
        </w:rPr>
        <w:t>edit</w:t>
      </w:r>
      <w:r w:rsidRPr="00AA4310">
        <w:rPr>
          <w:lang w:val="en-US"/>
        </w:rPr>
        <w:t xml:space="preserve">, </w:t>
      </w:r>
      <w:r w:rsidRPr="006C1AA1">
        <w:rPr>
          <w:rStyle w:val="inlinecode"/>
          <w:lang w:val="en-US"/>
        </w:rPr>
        <w:t>help</w:t>
      </w:r>
      <w:r w:rsidRPr="00AA4310">
        <w:rPr>
          <w:lang w:val="en-US"/>
        </w:rPr>
        <w:t xml:space="preserve">, and </w:t>
      </w:r>
      <w:r w:rsidRPr="006C1AA1">
        <w:rPr>
          <w:rStyle w:val="inlinecode"/>
          <w:lang w:val="en-US"/>
        </w:rPr>
        <w:t>view</w:t>
      </w:r>
      <w:r w:rsidRPr="00AA4310">
        <w:rPr>
          <w:lang w:val="en-US"/>
        </w:rPr>
        <w:t xml:space="preserve">. If the specified portlet mode is illegal for the current request, a </w:t>
      </w:r>
      <w:r w:rsidRPr="006C1AA1">
        <w:rPr>
          <w:rStyle w:val="inlinecode"/>
          <w:lang w:val="en-US"/>
        </w:rPr>
        <w:t>JspException</w:t>
      </w:r>
      <w:r w:rsidRPr="00AA4310">
        <w:rPr>
          <w:lang w:val="en-US"/>
        </w:rPr>
        <w:t xml:space="preserve"> must be thrown. Reasons for a portlet mode being illegal may include that the portal does not support this mode, the portlet has not declared in its deployment descriptor that it supports this mode for the current markup, or the current user is not allowed to switch to this mode. If a portlet mode is not set for a URL, it must stay the same as the mode of the current request. </w:t>
      </w:r>
      <w:r>
        <w:t>The portlet mode attribute is not case sensitive.</w:t>
      </w:r>
    </w:p>
    <w:p w:rsidR="00CF1248" w:rsidRPr="00AA4310" w:rsidRDefault="00CF1248" w:rsidP="00165CC8">
      <w:pPr>
        <w:pStyle w:val="Standard"/>
        <w:numPr>
          <w:ilvl w:val="0"/>
          <w:numId w:val="283"/>
        </w:numPr>
        <w:rPr>
          <w:lang w:val="en-US"/>
        </w:rPr>
      </w:pPr>
      <w:r w:rsidRPr="00AA4310">
        <w:rPr>
          <w:b/>
          <w:lang w:val="en-US"/>
        </w:rPr>
        <w:t>var</w:t>
      </w:r>
      <w:r w:rsidRPr="00AA4310">
        <w:rPr>
          <w:lang w:val="en-US"/>
        </w:rPr>
        <w:t xml:space="preserve"> (Type: </w:t>
      </w:r>
      <w:r w:rsidRPr="006C1AA1">
        <w:rPr>
          <w:rStyle w:val="inlinecode"/>
          <w:lang w:val="en-US"/>
        </w:rPr>
        <w:t>String</w:t>
      </w:r>
      <w:r w:rsidRPr="00AA4310">
        <w:rPr>
          <w:lang w:val="en-US"/>
        </w:rPr>
        <w:t xml:space="preserve">, </w:t>
      </w:r>
      <w:r w:rsidR="004B274C" w:rsidRPr="00AA4310">
        <w:rPr>
          <w:lang w:val="en-US"/>
        </w:rPr>
        <w:t>optional</w:t>
      </w:r>
      <w:r w:rsidRPr="00AA4310">
        <w:rPr>
          <w:lang w:val="en-US"/>
        </w:rPr>
        <w:t xml:space="preserve">) – name of the exported scoped variable for the action URL. The exported scoped variable must be a </w:t>
      </w:r>
      <w:r w:rsidRPr="006C1AA1">
        <w:rPr>
          <w:rStyle w:val="inlinecode"/>
          <w:lang w:val="en-US"/>
        </w:rPr>
        <w:t>String</w:t>
      </w:r>
      <w:r w:rsidRPr="00AA4310">
        <w:rPr>
          <w:lang w:val="en-US"/>
        </w:rPr>
        <w:t xml:space="preserve">. By default, the result of the URL processing is written to the current </w:t>
      </w:r>
      <w:r w:rsidRPr="006C1AA1">
        <w:rPr>
          <w:rStyle w:val="inlinecode"/>
          <w:lang w:val="en-US"/>
        </w:rPr>
        <w:t>JspWriter</w:t>
      </w:r>
      <w:r w:rsidRPr="00AA4310">
        <w:rPr>
          <w:lang w:val="en-US"/>
        </w:rPr>
        <w:t xml:space="preserve">. If the result is exported as a JSP scoped variable, defined via the </w:t>
      </w:r>
      <w:r w:rsidRPr="006C1AA1">
        <w:rPr>
          <w:rStyle w:val="inlinecode"/>
          <w:lang w:val="en-US"/>
        </w:rPr>
        <w:t>var</w:t>
      </w:r>
      <w:r w:rsidRPr="00AA4310">
        <w:rPr>
          <w:lang w:val="en-US"/>
        </w:rPr>
        <w:t xml:space="preserve"> attributes, nothing is written to the current </w:t>
      </w:r>
      <w:r w:rsidRPr="006C1AA1">
        <w:rPr>
          <w:rStyle w:val="inlinecode"/>
          <w:lang w:val="en-US"/>
        </w:rPr>
        <w:t>JspWriter</w:t>
      </w:r>
      <w:r w:rsidRPr="00AA4310">
        <w:rPr>
          <w:lang w:val="en-US"/>
        </w:rPr>
        <w:t>.</w:t>
      </w:r>
    </w:p>
    <w:p w:rsidR="00CF1248" w:rsidRPr="00AA4310" w:rsidRDefault="00CF1248" w:rsidP="00DC50CA">
      <w:pPr>
        <w:pStyle w:val="Standard"/>
        <w:ind w:left="720"/>
        <w:rPr>
          <w:lang w:val="en-US"/>
        </w:rPr>
      </w:pPr>
      <w:r w:rsidRPr="00165CC8">
        <w:rPr>
          <w:i/>
          <w:u w:val="single"/>
          <w:lang w:val="en-US"/>
        </w:rPr>
        <w:lastRenderedPageBreak/>
        <w:t>Note:</w:t>
      </w:r>
      <w:r w:rsidRPr="00165CC8">
        <w:rPr>
          <w:lang w:val="en-US"/>
        </w:rPr>
        <w:t xml:space="preserve"> After the URL is created it is not possible to extend the URL or add any further parameter using the variable and String concatenation. </w:t>
      </w:r>
      <w:r w:rsidRPr="00AA4310">
        <w:rPr>
          <w:color w:val="000000"/>
          <w:lang w:val="en-US"/>
        </w:rPr>
        <w:t>If the given variable name already exists in the scope of the page or it is used within an iteration loop, the new value overwrites the old one.</w:t>
      </w:r>
    </w:p>
    <w:p w:rsidR="00CF1248" w:rsidRPr="00AA4310" w:rsidRDefault="00CF1248" w:rsidP="00165CC8">
      <w:pPr>
        <w:pStyle w:val="Standard"/>
        <w:numPr>
          <w:ilvl w:val="0"/>
          <w:numId w:val="283"/>
        </w:numPr>
        <w:rPr>
          <w:lang w:val="en-US"/>
        </w:rPr>
      </w:pPr>
      <w:r w:rsidRPr="00AA4310">
        <w:rPr>
          <w:b/>
          <w:lang w:val="en-US"/>
        </w:rPr>
        <w:t>secure</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 indicates if the resulting URL should be a secure connection (</w:t>
      </w:r>
      <w:r w:rsidRPr="00165CC8">
        <w:rPr>
          <w:rStyle w:val="inlinecode"/>
          <w:lang w:val="en-US"/>
        </w:rPr>
        <w:t>secure=</w:t>
      </w:r>
      <w:r w:rsidR="004E7875">
        <w:rPr>
          <w:rStyle w:val="inlinecode"/>
          <w:lang w:val="en-US"/>
        </w:rPr>
        <w:t>"</w:t>
      </w:r>
      <w:r w:rsidRPr="00165CC8">
        <w:rPr>
          <w:rStyle w:val="inlinecode"/>
          <w:lang w:val="en-US"/>
        </w:rPr>
        <w:t>true</w:t>
      </w:r>
      <w:r w:rsidR="004E7875">
        <w:rPr>
          <w:rStyle w:val="inlinecode"/>
          <w:lang w:val="en-US"/>
        </w:rPr>
        <w:t>"</w:t>
      </w:r>
      <w:r w:rsidRPr="00AA4310">
        <w:rPr>
          <w:lang w:val="en-US"/>
        </w:rPr>
        <w:t>) or an insecure one (</w:t>
      </w:r>
      <w:r w:rsidRPr="00165CC8">
        <w:rPr>
          <w:rStyle w:val="inlinecode"/>
          <w:lang w:val="en-US"/>
        </w:rPr>
        <w:t>secure=</w:t>
      </w:r>
      <w:r w:rsidR="004E7875">
        <w:rPr>
          <w:rStyle w:val="inlinecode"/>
          <w:lang w:val="en-US"/>
        </w:rPr>
        <w:t>"</w:t>
      </w:r>
      <w:r w:rsidRPr="00165CC8">
        <w:rPr>
          <w:rStyle w:val="inlinecode"/>
          <w:lang w:val="en-US"/>
        </w:rPr>
        <w:t>false</w:t>
      </w:r>
      <w:r w:rsidR="004E7875">
        <w:rPr>
          <w:rStyle w:val="inlinecode"/>
          <w:lang w:val="en-US"/>
        </w:rPr>
        <w:t>"</w:t>
      </w:r>
      <w:r w:rsidRPr="00AA4310">
        <w:rPr>
          <w:lang w:val="en-US"/>
        </w:rPr>
        <w:t xml:space="preserve">). If the specified security setting is not supported by the run-time environment, a </w:t>
      </w:r>
      <w:r w:rsidRPr="00165CC8">
        <w:rPr>
          <w:rStyle w:val="inlinecode"/>
          <w:lang w:val="en-US"/>
        </w:rPr>
        <w:t>JspException</w:t>
      </w:r>
      <w:r w:rsidRPr="00AA4310">
        <w:rPr>
          <w:lang w:val="en-US"/>
        </w:rPr>
        <w:t xml:space="preserve"> must be thrown. If the security is not set for a URL, it must stay the same as the security setting of the current request.</w:t>
      </w:r>
    </w:p>
    <w:p w:rsidR="00CF1248" w:rsidRDefault="00CF1248" w:rsidP="00165CC8">
      <w:pPr>
        <w:pStyle w:val="Standard"/>
        <w:numPr>
          <w:ilvl w:val="0"/>
          <w:numId w:val="283"/>
        </w:numPr>
      </w:pPr>
      <w:r w:rsidRPr="00AA4310">
        <w:rPr>
          <w:b/>
          <w:lang w:val="en-US"/>
        </w:rPr>
        <w:t xml:space="preserve">copyCurrentRenderParameters </w:t>
      </w:r>
      <w:r w:rsidRPr="00AA4310">
        <w:rPr>
          <w:lang w:val="en-US"/>
        </w:rPr>
        <w:t xml:space="preserve">(Type: </w:t>
      </w:r>
      <w:r w:rsidRPr="00165CC8">
        <w:rPr>
          <w:rStyle w:val="inlinecode"/>
          <w:lang w:val="en-US"/>
        </w:rPr>
        <w:t>boolean</w:t>
      </w:r>
      <w:r w:rsidRPr="00AA4310">
        <w:rPr>
          <w:lang w:val="en-US"/>
        </w:rPr>
        <w:t xml:space="preserve">, </w:t>
      </w:r>
      <w:r w:rsidR="004B274C" w:rsidRPr="00AA4310">
        <w:rPr>
          <w:lang w:val="en-US"/>
        </w:rPr>
        <w:t>optional</w:t>
      </w:r>
      <w:r w:rsidRPr="00AA4310">
        <w:rPr>
          <w:lang w:val="en-US"/>
        </w:rPr>
        <w:t>) – if set to true requests that the private render parameters of the portlet of the current request must be attached to this URL.</w:t>
      </w:r>
      <w:r w:rsidRPr="009B5476">
        <w:rPr>
          <w:rStyle w:val="EndnoteSymbol"/>
          <w:lang w:val="en-US"/>
        </w:rPr>
        <w:t xml:space="preserve"> </w:t>
      </w:r>
      <w:r w:rsidRPr="00AA4310">
        <w:rPr>
          <w:lang w:val="en-US"/>
        </w:rPr>
        <w:t xml:space="preserve"> It is equivalent to setting each of the current private render parameters via the </w:t>
      </w:r>
      <w:r w:rsidRPr="00165CC8">
        <w:rPr>
          <w:rStyle w:val="inlinecode"/>
          <w:lang w:val="en-US"/>
        </w:rPr>
        <w:t>&lt;portlet:param&gt;</w:t>
      </w:r>
      <w:r w:rsidRPr="00AA4310">
        <w:rPr>
          <w:lang w:val="en-US"/>
        </w:rPr>
        <w:t xml:space="preserve"> tag. If additional </w:t>
      </w:r>
      <w:r w:rsidRPr="00165CC8">
        <w:rPr>
          <w:rStyle w:val="inlinecode"/>
          <w:lang w:val="en-US"/>
        </w:rPr>
        <w:t>&lt;portlet:param&gt;</w:t>
      </w:r>
      <w:r w:rsidRPr="00AA4310">
        <w:rPr>
          <w:lang w:val="en-US"/>
        </w:rPr>
        <w:t xml:space="preserve"> tags are specified parameters with the same name as an existing render parameter will get merged and the value defined in additional </w:t>
      </w:r>
      <w:r w:rsidRPr="00165CC8">
        <w:rPr>
          <w:rStyle w:val="inlinecode"/>
          <w:lang w:val="en-US"/>
        </w:rPr>
        <w:t>&lt;portlet:param&gt;</w:t>
      </w:r>
      <w:r w:rsidRPr="00AA4310">
        <w:rPr>
          <w:lang w:val="en-US"/>
        </w:rPr>
        <w:t xml:space="preserve"> tags must be pre-pended.</w:t>
      </w:r>
      <w:r w:rsidRPr="009B5476">
        <w:rPr>
          <w:rStyle w:val="EndnoteSymbol"/>
          <w:lang w:val="en-US"/>
        </w:rPr>
        <w:t xml:space="preserve"> </w:t>
      </w:r>
      <w:r w:rsidRPr="00AA4310">
        <w:rPr>
          <w:lang w:val="en-US"/>
        </w:rPr>
        <w:br/>
      </w:r>
      <w:r>
        <w:t xml:space="preserve">The default for this attribute is </w:t>
      </w:r>
      <w:r w:rsidRPr="00165CC8">
        <w:rPr>
          <w:rStyle w:val="inlinecode"/>
        </w:rPr>
        <w:t>false</w:t>
      </w:r>
      <w:r>
        <w:t>.</w:t>
      </w:r>
    </w:p>
    <w:p w:rsidR="00CF1248" w:rsidRPr="00041450" w:rsidRDefault="00CF1248" w:rsidP="00165CC8">
      <w:pPr>
        <w:pStyle w:val="Standard"/>
        <w:numPr>
          <w:ilvl w:val="0"/>
          <w:numId w:val="283"/>
        </w:numPr>
        <w:rPr>
          <w:lang w:val="en-US"/>
        </w:rPr>
      </w:pPr>
      <w:r w:rsidRPr="00AA4310">
        <w:rPr>
          <w:b/>
          <w:lang w:val="en-US"/>
        </w:rPr>
        <w:t xml:space="preserve">escapeXml </w:t>
      </w:r>
      <w:r w:rsidRPr="00AA4310">
        <w:rPr>
          <w:lang w:val="en-US"/>
        </w:rPr>
        <w:t xml:space="preserve">(Type: </w:t>
      </w:r>
      <w:r w:rsidRPr="00165CC8">
        <w:rPr>
          <w:rStyle w:val="inlinecode"/>
          <w:lang w:val="en-US"/>
        </w:rPr>
        <w:t>boolean</w:t>
      </w:r>
      <w:r w:rsidRPr="00AA4310">
        <w:rPr>
          <w:lang w:val="en-US"/>
        </w:rPr>
        <w:t xml:space="preserve">, </w:t>
      </w:r>
      <w:r w:rsidR="004B274C" w:rsidRPr="00AA4310">
        <w:rPr>
          <w:lang w:val="en-US"/>
        </w:rPr>
        <w:t>optional</w:t>
      </w:r>
      <w:r w:rsidRPr="00AA4310">
        <w:rPr>
          <w:lang w:val="en-US"/>
        </w:rPr>
        <w:t xml:space="preserve">) – determines whether the resulting </w:t>
      </w:r>
      <w:r w:rsidR="00041450">
        <w:rPr>
          <w:lang w:val="en-US"/>
        </w:rPr>
        <w:t>output is to be XML escaped.</w:t>
      </w:r>
      <w:r w:rsidR="008856B2">
        <w:rPr>
          <w:lang w:val="en-US"/>
        </w:rPr>
        <w:t xml:space="preserve"> The manner in which the output is escaped is implementation specific.</w:t>
      </w:r>
      <w:r w:rsidR="00041450">
        <w:rPr>
          <w:lang w:val="en-US"/>
        </w:rPr>
        <w:t xml:space="preserve"> </w:t>
      </w:r>
      <w:r w:rsidR="008856B2">
        <w:rPr>
          <w:lang w:val="en-US"/>
        </w:rPr>
        <w:t xml:space="preserve">If this option is set to </w:t>
      </w:r>
      <w:r w:rsidR="008856B2" w:rsidRPr="00C16DD4">
        <w:rPr>
          <w:rStyle w:val="inlinecode"/>
          <w:lang w:val="en-US"/>
        </w:rPr>
        <w:t>false</w:t>
      </w:r>
      <w:r w:rsidR="008856B2">
        <w:rPr>
          <w:lang w:val="en-US"/>
        </w:rPr>
        <w:t xml:space="preserve">, whether or not the output is XML escaped is left to the implementation. </w:t>
      </w:r>
      <w:r w:rsidRPr="00041450">
        <w:rPr>
          <w:lang w:val="en-US"/>
        </w:rPr>
        <w:t xml:space="preserve">Default value is </w:t>
      </w:r>
      <w:r w:rsidRPr="00041450">
        <w:rPr>
          <w:rStyle w:val="inlinecode"/>
          <w:lang w:val="en-US"/>
        </w:rPr>
        <w:t>true</w:t>
      </w:r>
      <w:r w:rsidRPr="00041450">
        <w:rPr>
          <w:lang w:val="en-US"/>
        </w:rPr>
        <w:t>.</w:t>
      </w:r>
    </w:p>
    <w:p w:rsidR="00CF1248" w:rsidRPr="00165CC8" w:rsidRDefault="00CF1248" w:rsidP="004F5171">
      <w:pPr>
        <w:pStyle w:val="Standard"/>
        <w:numPr>
          <w:ilvl w:val="0"/>
          <w:numId w:val="283"/>
        </w:numPr>
        <w:rPr>
          <w:lang w:val="en-US"/>
        </w:rPr>
      </w:pPr>
      <w:r w:rsidRPr="00165CC8">
        <w:rPr>
          <w:b/>
          <w:lang w:val="en-US"/>
        </w:rPr>
        <w:t xml:space="preserve">name </w:t>
      </w:r>
      <w:r w:rsidRPr="00165CC8">
        <w:rPr>
          <w:lang w:val="en-US"/>
        </w:rPr>
        <w:t xml:space="preserve">(Type: </w:t>
      </w:r>
      <w:r w:rsidRPr="00165CC8">
        <w:rPr>
          <w:rStyle w:val="inlinecode"/>
          <w:lang w:val="en-US"/>
        </w:rPr>
        <w:t>String</w:t>
      </w:r>
      <w:r w:rsidRPr="00165CC8">
        <w:rPr>
          <w:lang w:val="en-US"/>
        </w:rPr>
        <w:t xml:space="preserve">, </w:t>
      </w:r>
      <w:r w:rsidR="004B274C" w:rsidRPr="00165CC8">
        <w:rPr>
          <w:lang w:val="en-US"/>
        </w:rPr>
        <w:t>optional</w:t>
      </w:r>
      <w:r w:rsidRPr="00165CC8">
        <w:rPr>
          <w:lang w:val="en-US"/>
        </w:rPr>
        <w:t xml:space="preserve">) – specifies </w:t>
      </w:r>
      <w:r w:rsidR="006B31BB" w:rsidRPr="00165CC8">
        <w:rPr>
          <w:lang w:val="en-US"/>
        </w:rPr>
        <w:t>the value for the action name parameter that can be used during request dispatching.</w:t>
      </w:r>
      <w:r w:rsidR="006B31BB">
        <w:rPr>
          <w:lang w:val="en-US"/>
        </w:rPr>
        <w:t xml:space="preserve"> See Section </w:t>
      </w:r>
      <w:r w:rsidR="006B31BB">
        <w:rPr>
          <w:lang w:val="en-US"/>
        </w:rPr>
        <w:fldChar w:fldCharType="begin"/>
      </w:r>
      <w:r w:rsidR="006B31BB">
        <w:rPr>
          <w:lang w:val="en-US"/>
        </w:rPr>
        <w:instrText xml:space="preserve"> REF _Ref426548860 \w \h </w:instrText>
      </w:r>
      <w:r w:rsidR="006B31BB">
        <w:rPr>
          <w:lang w:val="en-US"/>
        </w:rPr>
      </w:r>
      <w:r w:rsidR="006B31BB">
        <w:rPr>
          <w:lang w:val="en-US"/>
        </w:rPr>
        <w:fldChar w:fldCharType="separate"/>
      </w:r>
      <w:r w:rsidR="003B17E8">
        <w:rPr>
          <w:lang w:val="en-US"/>
        </w:rPr>
        <w:t>4.7.1</w:t>
      </w:r>
      <w:r w:rsidR="006B31BB">
        <w:rPr>
          <w:lang w:val="en-US"/>
        </w:rPr>
        <w:fldChar w:fldCharType="end"/>
      </w:r>
      <w:r w:rsidR="006B31BB">
        <w:rPr>
          <w:lang w:val="en-US"/>
        </w:rPr>
        <w:t xml:space="preserve"> </w:t>
      </w:r>
      <w:r w:rsidR="006B31BB">
        <w:rPr>
          <w:lang w:val="en-US"/>
        </w:rPr>
        <w:fldChar w:fldCharType="begin"/>
      </w:r>
      <w:r w:rsidR="006B31BB">
        <w:rPr>
          <w:lang w:val="en-US"/>
        </w:rPr>
        <w:instrText xml:space="preserve"> REF _Ref426548860 \h </w:instrText>
      </w:r>
      <w:r w:rsidR="006B31BB">
        <w:rPr>
          <w:lang w:val="en-US"/>
        </w:rPr>
      </w:r>
      <w:r w:rsidR="006B31BB">
        <w:rPr>
          <w:lang w:val="en-US"/>
        </w:rPr>
        <w:fldChar w:fldCharType="separate"/>
      </w:r>
      <w:r w:rsidR="003B17E8" w:rsidRPr="003F02C0">
        <w:rPr>
          <w:lang w:val="en-US"/>
        </w:rPr>
        <w:t xml:space="preserve">Dispatching to </w:t>
      </w:r>
      <w:r w:rsidR="003B17E8" w:rsidRPr="003F02C0">
        <w:rPr>
          <w:rFonts w:ascii="Courier New" w:hAnsi="Courier New" w:cs="Courier New"/>
          <w:lang w:val="en-US"/>
        </w:rPr>
        <w:t>GenericPortlet</w:t>
      </w:r>
      <w:r w:rsidR="003B17E8" w:rsidRPr="003F02C0">
        <w:rPr>
          <w:lang w:val="en-US"/>
        </w:rPr>
        <w:t xml:space="preserve"> Annotated Methods</w:t>
      </w:r>
      <w:r w:rsidR="006B31BB">
        <w:rPr>
          <w:lang w:val="en-US"/>
        </w:rPr>
        <w:fldChar w:fldCharType="end"/>
      </w:r>
      <w:r w:rsidR="006B31BB">
        <w:rPr>
          <w:lang w:val="en-US"/>
        </w:rPr>
        <w:t>.</w:t>
      </w:r>
      <w:r w:rsidRPr="00165CC8">
        <w:rPr>
          <w:lang w:val="en-US"/>
        </w:rPr>
        <w:t xml:space="preserve"> Setting this name will result in adding a parameter to this action URL with the name </w:t>
      </w:r>
      <w:r w:rsidRPr="00165CC8">
        <w:rPr>
          <w:rStyle w:val="inlinecode"/>
          <w:lang w:val="en-US"/>
        </w:rPr>
        <w:t>javax.portlet.action</w:t>
      </w:r>
      <w:r w:rsidRPr="00165CC8">
        <w:rPr>
          <w:lang w:val="en-US"/>
        </w:rPr>
        <w:t>.</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PortletException</w:t>
      </w:r>
      <w:r w:rsidRPr="009B5476">
        <w:rPr>
          <w:lang w:val="en-US"/>
        </w:rPr>
        <w:t xml:space="preserve"> that caused this error as root cause is thrown in the following cases:</w:t>
      </w:r>
    </w:p>
    <w:p w:rsidR="00CF1248" w:rsidRPr="009B5476" w:rsidRDefault="00CF1248" w:rsidP="00CF1248">
      <w:pPr>
        <w:pStyle w:val="BulletListsingle-spaced"/>
        <w:rPr>
          <w:lang w:val="en-US"/>
        </w:rPr>
      </w:pPr>
      <w:r w:rsidRPr="009B5476">
        <w:rPr>
          <w:lang w:val="en-US"/>
        </w:rPr>
        <w:t xml:space="preserve">If an illegal window state is specified in the </w:t>
      </w:r>
      <w:r w:rsidRPr="006C1AA1">
        <w:rPr>
          <w:rStyle w:val="inlinecode"/>
          <w:lang w:val="en-US"/>
        </w:rPr>
        <w:t>windowState</w:t>
      </w:r>
      <w:r w:rsidRPr="009B5476">
        <w:rPr>
          <w:lang w:val="en-US"/>
        </w:rPr>
        <w:t xml:space="preserve"> attribute.</w:t>
      </w:r>
    </w:p>
    <w:p w:rsidR="00CF1248" w:rsidRPr="009B5476" w:rsidRDefault="00CF1248" w:rsidP="00CF1248">
      <w:pPr>
        <w:pStyle w:val="BulletListsingle-spaced"/>
        <w:rPr>
          <w:lang w:val="en-US"/>
        </w:rPr>
      </w:pPr>
      <w:r w:rsidRPr="009B5476">
        <w:rPr>
          <w:lang w:val="en-US"/>
        </w:rPr>
        <w:t xml:space="preserve">If an illegal portlet mode is specified in the </w:t>
      </w:r>
      <w:r w:rsidRPr="006C1AA1">
        <w:rPr>
          <w:rStyle w:val="inlinecode"/>
          <w:lang w:val="en-US"/>
        </w:rPr>
        <w:t>portletMode</w:t>
      </w:r>
      <w:r w:rsidRPr="009B5476">
        <w:rPr>
          <w:lang w:val="en-US"/>
        </w:rPr>
        <w:t xml:space="preserve"> attribute.</w:t>
      </w:r>
    </w:p>
    <w:p w:rsidR="00CF1248" w:rsidRPr="009B5476" w:rsidRDefault="00CF1248" w:rsidP="00CF1248">
      <w:pPr>
        <w:pStyle w:val="BulletListsingle-spaced"/>
        <w:rPr>
          <w:lang w:val="en-US"/>
        </w:rPr>
      </w:pPr>
      <w:r w:rsidRPr="009B5476">
        <w:rPr>
          <w:lang w:val="en-US"/>
        </w:rPr>
        <w:t xml:space="preserve">If an illegal security setting is specified in the </w:t>
      </w:r>
      <w:r w:rsidRPr="006C1AA1">
        <w:rPr>
          <w:rStyle w:val="inlinecode"/>
          <w:lang w:val="en-US"/>
        </w:rPr>
        <w:t>secure</w:t>
      </w:r>
      <w:r w:rsidRPr="009B5476">
        <w:rPr>
          <w:lang w:val="en-US"/>
        </w:rPr>
        <w:t xml:space="preserve"> attribute.</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java.lang.IllegalStateException</w:t>
      </w:r>
      <w:r w:rsidRPr="009B5476">
        <w:rPr>
          <w:lang w:val="en-US"/>
        </w:rPr>
        <w:t xml:space="preserve"> that caused this error as root cause is thrown in the following cases:</w:t>
      </w:r>
    </w:p>
    <w:p w:rsidR="00CF1248" w:rsidRPr="009B5476" w:rsidRDefault="00CF1248" w:rsidP="00CF1248">
      <w:pPr>
        <w:pStyle w:val="BulletListsingle-spaced"/>
        <w:rPr>
          <w:lang w:val="en-US"/>
        </w:rPr>
      </w:pPr>
      <w:r w:rsidRPr="009B5476">
        <w:rPr>
          <w:lang w:val="en-US"/>
        </w:rPr>
        <w:t xml:space="preserve">If this tag is used in markup </w:t>
      </w:r>
      <w:r w:rsidR="00B37514">
        <w:rPr>
          <w:lang w:val="en-US"/>
        </w:rPr>
        <w:t>generated during resource request processing</w:t>
      </w:r>
      <w:r w:rsidRPr="009B5476">
        <w:rPr>
          <w:lang w:val="en-US"/>
        </w:rPr>
        <w:t xml:space="preserve"> that was directly or indirectly triggered via a resource URL of type </w:t>
      </w:r>
      <w:r w:rsidRPr="006C1AA1">
        <w:rPr>
          <w:rStyle w:val="inlinecode"/>
          <w:lang w:val="en-US"/>
        </w:rPr>
        <w:t>FULL</w:t>
      </w:r>
      <w:r w:rsidRPr="009B5476">
        <w:rPr>
          <w:lang w:val="en-US"/>
        </w:rPr>
        <w:t xml:space="preserve"> or </w:t>
      </w:r>
      <w:r w:rsidRPr="006C1AA1">
        <w:rPr>
          <w:rStyle w:val="inlinecode"/>
          <w:lang w:val="en-US"/>
        </w:rPr>
        <w:t>PORTLET</w:t>
      </w:r>
      <w:r w:rsidRPr="009B5476">
        <w:rPr>
          <w:lang w:val="en-US"/>
        </w:rPr>
        <w:t>.</w:t>
      </w:r>
    </w:p>
    <w:p w:rsidR="00CF1248" w:rsidRPr="009B5476" w:rsidRDefault="00CF1248" w:rsidP="00CF1248">
      <w:pPr>
        <w:pStyle w:val="Standard"/>
        <w:rPr>
          <w:lang w:val="en-US"/>
        </w:rPr>
      </w:pPr>
      <w:r w:rsidRPr="009B5476">
        <w:rPr>
          <w:lang w:val="en-US"/>
        </w:rPr>
        <w:t xml:space="preserve">An example of a JSP using the </w:t>
      </w:r>
      <w:r w:rsidRPr="009B5476">
        <w:rPr>
          <w:rFonts w:ascii="Courier" w:hAnsi="Courier"/>
          <w:sz w:val="20"/>
          <w:lang w:val="en-US"/>
        </w:rPr>
        <w:t>actionURL</w:t>
      </w:r>
      <w:r w:rsidRPr="009B5476">
        <w:rPr>
          <w:lang w:val="en-US"/>
        </w:rPr>
        <w:t xml:space="preserve"> tag could be:</w:t>
      </w:r>
    </w:p>
    <w:p w:rsidR="00CF1248" w:rsidRPr="009B5476" w:rsidRDefault="00CF1248" w:rsidP="00CF1248">
      <w:pPr>
        <w:pStyle w:val="CodeXMP"/>
      </w:pPr>
      <w:r w:rsidRPr="009B5476">
        <w:t>&lt;portlet:actionURL copyCurrentRenderParameters=</w:t>
      </w:r>
      <w:r w:rsidR="004E7875">
        <w:t>"</w:t>
      </w:r>
      <w:r w:rsidRPr="009B5476">
        <w:t>true</w:t>
      </w:r>
      <w:r w:rsidR="004E7875">
        <w:t>"</w:t>
      </w:r>
      <w:r w:rsidRPr="009B5476">
        <w:t xml:space="preserve"> windowState=</w:t>
      </w:r>
      <w:r w:rsidR="004E7875">
        <w:t>"</w:t>
      </w:r>
      <w:r w:rsidRPr="009B5476">
        <w:t>maximized</w:t>
      </w:r>
      <w:r w:rsidR="004E7875">
        <w:t>"</w:t>
      </w:r>
      <w:r w:rsidRPr="009B5476">
        <w:t xml:space="preserve"> portletMode=</w:t>
      </w:r>
      <w:r w:rsidR="004E7875">
        <w:t>"</w:t>
      </w:r>
      <w:r w:rsidRPr="009B5476">
        <w:t>edit</w:t>
      </w:r>
      <w:r w:rsidR="004E7875">
        <w:t>"</w:t>
      </w:r>
      <w:r w:rsidRPr="009B5476">
        <w:t xml:space="preserve"> name=</w:t>
      </w:r>
      <w:r w:rsidR="004E7875">
        <w:t>"</w:t>
      </w:r>
      <w:r w:rsidRPr="009B5476">
        <w:t>editStocks</w:t>
      </w:r>
      <w:r w:rsidR="004E7875">
        <w:t>"</w:t>
      </w:r>
      <w:r w:rsidRPr="009B5476">
        <w:t>&gt;</w:t>
      </w:r>
    </w:p>
    <w:p w:rsidR="00CF1248" w:rsidRPr="009B5476" w:rsidRDefault="00CF1248" w:rsidP="00CF1248">
      <w:pPr>
        <w:pStyle w:val="CodeXMP"/>
      </w:pPr>
      <w:r w:rsidRPr="009B5476">
        <w:t xml:space="preserve">   &lt;portlet:param name=</w:t>
      </w:r>
      <w:r w:rsidR="004E7875">
        <w:t>"</w:t>
      </w:r>
      <w:r w:rsidRPr="009B5476">
        <w:t>page</w:t>
      </w:r>
      <w:r w:rsidR="004E7875">
        <w:t>"</w:t>
      </w:r>
      <w:r w:rsidRPr="009B5476">
        <w:t xml:space="preserve"> value=</w:t>
      </w:r>
      <w:r w:rsidR="004E7875">
        <w:t>"</w:t>
      </w:r>
      <w:r w:rsidRPr="009B5476">
        <w:t>1</w:t>
      </w:r>
      <w:r w:rsidR="004E7875">
        <w:t>"</w:t>
      </w:r>
      <w:r w:rsidRPr="009B5476">
        <w:t>/&gt;</w:t>
      </w:r>
    </w:p>
    <w:p w:rsidR="00CF1248" w:rsidRPr="009B5476" w:rsidRDefault="00CF1248" w:rsidP="00CF1248">
      <w:pPr>
        <w:pStyle w:val="CodeXMP"/>
      </w:pPr>
      <w:r w:rsidRPr="009B5476">
        <w:t>&lt;/portlet:actionURL&gt;</w:t>
      </w:r>
    </w:p>
    <w:p w:rsidR="00CF1248" w:rsidRPr="009B5476" w:rsidRDefault="00CF1248" w:rsidP="00CF1248">
      <w:pPr>
        <w:pStyle w:val="Standard"/>
        <w:rPr>
          <w:lang w:val="en-US"/>
        </w:rPr>
      </w:pPr>
      <w:r w:rsidRPr="009B5476">
        <w:rPr>
          <w:lang w:val="en-US"/>
        </w:rPr>
        <w:t xml:space="preserve">The example creates a URL that brings the portlet into </w:t>
      </w:r>
      <w:r w:rsidRPr="006C1AA1">
        <w:rPr>
          <w:rStyle w:val="inlinecode"/>
          <w:lang w:val="en-US"/>
        </w:rPr>
        <w:t>EDIT</w:t>
      </w:r>
      <w:r w:rsidRPr="009B5476">
        <w:rPr>
          <w:lang w:val="en-US"/>
        </w:rPr>
        <w:t xml:space="preserve"> mode and </w:t>
      </w:r>
      <w:r w:rsidRPr="006C1AA1">
        <w:rPr>
          <w:rStyle w:val="inlinecode"/>
          <w:lang w:val="en-US"/>
        </w:rPr>
        <w:t>MAXIMIZED</w:t>
      </w:r>
      <w:r w:rsidRPr="009B5476">
        <w:rPr>
          <w:lang w:val="en-US"/>
        </w:rPr>
        <w:t xml:space="preserve"> window state to edit the stocks quote list.</w:t>
      </w:r>
    </w:p>
    <w:p w:rsidR="00CF1248" w:rsidRPr="009B5476" w:rsidRDefault="00CF1248" w:rsidP="00CF1248">
      <w:pPr>
        <w:pStyle w:val="Heading2"/>
        <w:rPr>
          <w:lang w:val="en-US"/>
        </w:rPr>
      </w:pPr>
      <w:bookmarkStart w:id="1503" w:name="_Toc415141014"/>
      <w:bookmarkStart w:id="1504" w:name="_Toc468261245"/>
      <w:r w:rsidRPr="00165CC8">
        <w:rPr>
          <w:rFonts w:ascii="Courier New" w:hAnsi="Courier New" w:cs="Courier New"/>
          <w:lang w:val="en-US"/>
        </w:rPr>
        <w:t>renderURL</w:t>
      </w:r>
      <w:r w:rsidRPr="009B5476">
        <w:rPr>
          <w:lang w:val="en-US"/>
        </w:rPr>
        <w:t xml:space="preserve"> Tag</w:t>
      </w:r>
      <w:bookmarkEnd w:id="1503"/>
      <w:bookmarkEnd w:id="1504"/>
    </w:p>
    <w:p w:rsidR="00CF1248" w:rsidRPr="009B5476" w:rsidRDefault="00CF1248" w:rsidP="00CF1248">
      <w:pPr>
        <w:pStyle w:val="Standard"/>
        <w:rPr>
          <w:lang w:val="en-US"/>
        </w:rPr>
      </w:pPr>
      <w:r w:rsidRPr="009B5476">
        <w:rPr>
          <w:lang w:val="en-US"/>
        </w:rPr>
        <w:t xml:space="preserve">The portlet </w:t>
      </w:r>
      <w:r w:rsidRPr="006C1AA1">
        <w:rPr>
          <w:rStyle w:val="inlinecode"/>
          <w:lang w:val="en-US"/>
        </w:rPr>
        <w:t>renderURL</w:t>
      </w:r>
      <w:r w:rsidRPr="009B5476">
        <w:rPr>
          <w:rFonts w:ascii="Courier" w:hAnsi="Courier"/>
          <w:sz w:val="20"/>
          <w:lang w:val="en-US"/>
        </w:rPr>
        <w:t xml:space="preserve"> </w:t>
      </w:r>
      <w:r w:rsidRPr="009B5476">
        <w:rPr>
          <w:lang w:val="en-US"/>
        </w:rPr>
        <w:t>tag creates a URL that must point to the current portlet and must trigger a render request with the supplied parameters.</w:t>
      </w:r>
    </w:p>
    <w:p w:rsidR="00CF1248" w:rsidRPr="009B5476" w:rsidRDefault="00631BEA" w:rsidP="00CF1248">
      <w:pPr>
        <w:pStyle w:val="Standard"/>
        <w:rPr>
          <w:lang w:val="en-US"/>
        </w:rPr>
      </w:pPr>
      <w:r>
        <w:rPr>
          <w:lang w:val="en-US"/>
        </w:rPr>
        <w:lastRenderedPageBreak/>
        <w:t>Render p</w:t>
      </w:r>
      <w:r w:rsidR="00CF1248" w:rsidRPr="009B5476">
        <w:rPr>
          <w:lang w:val="en-US"/>
        </w:rPr>
        <w:t xml:space="preserve">arameters may be added by including the </w:t>
      </w:r>
      <w:r w:rsidR="00CF1248" w:rsidRPr="006C1AA1">
        <w:rPr>
          <w:rStyle w:val="inlinecode"/>
          <w:lang w:val="en-US"/>
        </w:rPr>
        <w:t>param</w:t>
      </w:r>
      <w:r w:rsidR="00CF1248" w:rsidRPr="009B5476">
        <w:rPr>
          <w:lang w:val="en-US"/>
        </w:rPr>
        <w:t xml:space="preserve"> tag between the </w:t>
      </w:r>
      <w:r w:rsidR="00CF1248" w:rsidRPr="006C1AA1">
        <w:rPr>
          <w:rStyle w:val="inlinecode"/>
          <w:lang w:val="en-US"/>
        </w:rPr>
        <w:t>renderURL</w:t>
      </w:r>
      <w:r w:rsidR="00CF1248" w:rsidRPr="009B5476">
        <w:rPr>
          <w:lang w:val="en-US"/>
        </w:rPr>
        <w:t xml:space="preserve"> start and end tags.</w:t>
      </w:r>
    </w:p>
    <w:p w:rsidR="00CF1248" w:rsidRPr="009B5476" w:rsidRDefault="00CF1248" w:rsidP="00CF1248">
      <w:pPr>
        <w:pStyle w:val="Standard"/>
        <w:rPr>
          <w:lang w:val="en-US"/>
        </w:rPr>
      </w:pPr>
      <w:r w:rsidRPr="009B5476">
        <w:rPr>
          <w:lang w:val="en-US"/>
        </w:rPr>
        <w:t xml:space="preserve">The following </w:t>
      </w:r>
      <w:r w:rsidRPr="00165CC8">
        <w:rPr>
          <w:lang w:val="en-US"/>
        </w:rPr>
        <w:t>attributes</w:t>
      </w:r>
      <w:r w:rsidRPr="009B5476">
        <w:rPr>
          <w:lang w:val="en-US"/>
        </w:rPr>
        <w:t xml:space="preserve"> are defined for this tag:</w:t>
      </w:r>
    </w:p>
    <w:p w:rsidR="00CF1248" w:rsidRDefault="00CF1248" w:rsidP="00165CC8">
      <w:pPr>
        <w:pStyle w:val="Standard"/>
        <w:numPr>
          <w:ilvl w:val="0"/>
          <w:numId w:val="284"/>
        </w:numPr>
      </w:pPr>
      <w:r w:rsidRPr="00AA4310">
        <w:rPr>
          <w:b/>
          <w:lang w:val="en-US"/>
        </w:rPr>
        <w:t>windowState</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xml:space="preserve">) – indicates the window state that the portlet should have when this link is executed. The following window states are predefined: </w:t>
      </w:r>
      <w:r w:rsidRPr="00165CC8">
        <w:rPr>
          <w:rStyle w:val="inlinecode"/>
          <w:lang w:val="en-US"/>
        </w:rPr>
        <w:t>minimized</w:t>
      </w:r>
      <w:r w:rsidRPr="00AA4310">
        <w:rPr>
          <w:lang w:val="en-US"/>
        </w:rPr>
        <w:t xml:space="preserve">, </w:t>
      </w:r>
      <w:r w:rsidRPr="00165CC8">
        <w:rPr>
          <w:rStyle w:val="inlinecode"/>
          <w:lang w:val="en-US"/>
        </w:rPr>
        <w:t>normal</w:t>
      </w:r>
      <w:r w:rsidRPr="00AA4310">
        <w:rPr>
          <w:lang w:val="en-US"/>
        </w:rPr>
        <w:t xml:space="preserve">, and </w:t>
      </w:r>
      <w:r w:rsidRPr="00165CC8">
        <w:rPr>
          <w:rStyle w:val="inlinecode"/>
          <w:lang w:val="en-US"/>
        </w:rPr>
        <w:t>maximized</w:t>
      </w:r>
      <w:r w:rsidRPr="00AA4310">
        <w:rPr>
          <w:lang w:val="en-US"/>
        </w:rPr>
        <w:t xml:space="preserve">.  If the specified window state is illegal for the current request, a </w:t>
      </w:r>
      <w:r w:rsidRPr="00165CC8">
        <w:rPr>
          <w:rStyle w:val="inlinecode"/>
          <w:lang w:val="en-US"/>
        </w:rPr>
        <w:t>JspException</w:t>
      </w:r>
      <w:r w:rsidRPr="00AA4310">
        <w:rPr>
          <w:lang w:val="en-US"/>
        </w:rPr>
        <w:t xml:space="preserve"> must be thrown. Reasons for a window state being illegal may include that the portal does not support this state, the portlet has not declared in its deployment descriptor that it supports this state, or the current user is not allowed to switch to this state. If a window state is not set for a URL, it should stay the same as the window state of the current request. </w:t>
      </w:r>
      <w:r>
        <w:t>The window state attribute is not case sensitive.</w:t>
      </w:r>
    </w:p>
    <w:p w:rsidR="00CF1248" w:rsidRDefault="00CF1248" w:rsidP="00165CC8">
      <w:pPr>
        <w:pStyle w:val="Standard"/>
        <w:numPr>
          <w:ilvl w:val="0"/>
          <w:numId w:val="284"/>
        </w:numPr>
      </w:pPr>
      <w:r w:rsidRPr="00AA4310">
        <w:rPr>
          <w:b/>
          <w:lang w:val="en-US"/>
        </w:rPr>
        <w:t>portletMode</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xml:space="preserve">) – indicates the portlet mode that the portlet must have when this link is executed, if not error condition ocurred. The following portlet modes are predefined: </w:t>
      </w:r>
      <w:r w:rsidRPr="00165CC8">
        <w:rPr>
          <w:rStyle w:val="inlinecode"/>
          <w:lang w:val="en-US"/>
        </w:rPr>
        <w:t>edit</w:t>
      </w:r>
      <w:r w:rsidRPr="00AA4310">
        <w:rPr>
          <w:lang w:val="en-US"/>
        </w:rPr>
        <w:t xml:space="preserve">, </w:t>
      </w:r>
      <w:r w:rsidRPr="00165CC8">
        <w:rPr>
          <w:rStyle w:val="inlinecode"/>
          <w:lang w:val="en-US"/>
        </w:rPr>
        <w:t>help</w:t>
      </w:r>
      <w:r w:rsidRPr="00AA4310">
        <w:rPr>
          <w:lang w:val="en-US"/>
        </w:rPr>
        <w:t xml:space="preserve">, and </w:t>
      </w:r>
      <w:r w:rsidRPr="00165CC8">
        <w:rPr>
          <w:rStyle w:val="inlinecode"/>
          <w:lang w:val="en-US"/>
        </w:rPr>
        <w:t>view</w:t>
      </w:r>
      <w:r w:rsidRPr="00AA4310">
        <w:rPr>
          <w:lang w:val="en-US"/>
        </w:rPr>
        <w:t xml:space="preserve">.  If the specified portlet mode is illegal for the current request, a </w:t>
      </w:r>
      <w:r w:rsidRPr="00165CC8">
        <w:rPr>
          <w:rStyle w:val="inlinecode"/>
          <w:lang w:val="en-US"/>
        </w:rPr>
        <w:t>JspException</w:t>
      </w:r>
      <w:r w:rsidRPr="00AA4310">
        <w:rPr>
          <w:lang w:val="en-US"/>
        </w:rPr>
        <w:t xml:space="preserve"> must be thrown. Reasons for a portlet mode being illegal may include that the portal does not support this mode, the portlet has not declared in its deployment descriptor that it supports this mode for the current markup, or the current user is not allowed to switch to this mode. If a portlet mode is not set for a URL, it must stay the same as the mode of the current request. </w:t>
      </w:r>
      <w:r>
        <w:t>The portlet mode attribute is not case sensitive.</w:t>
      </w:r>
    </w:p>
    <w:p w:rsidR="00CF1248" w:rsidRPr="00AA4310" w:rsidRDefault="00CF1248" w:rsidP="00165CC8">
      <w:pPr>
        <w:pStyle w:val="Standard"/>
        <w:numPr>
          <w:ilvl w:val="0"/>
          <w:numId w:val="284"/>
        </w:numPr>
        <w:rPr>
          <w:lang w:val="en-US"/>
        </w:rPr>
      </w:pPr>
      <w:r w:rsidRPr="00AA4310">
        <w:rPr>
          <w:b/>
          <w:lang w:val="en-US"/>
        </w:rPr>
        <w:t>var</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xml:space="preserve">) – name of the exported scoped variable for the render URL. The exported scoped variable must be a </w:t>
      </w:r>
      <w:r w:rsidRPr="00165CC8">
        <w:rPr>
          <w:rStyle w:val="inlinecode"/>
          <w:lang w:val="en-US"/>
        </w:rPr>
        <w:t>String</w:t>
      </w:r>
      <w:r w:rsidRPr="00AA4310">
        <w:rPr>
          <w:lang w:val="en-US"/>
        </w:rPr>
        <w:t xml:space="preserve">. By default, the result of the URL processing is written to the current </w:t>
      </w:r>
      <w:r w:rsidRPr="00165CC8">
        <w:rPr>
          <w:rStyle w:val="inlinecode"/>
          <w:lang w:val="en-US"/>
        </w:rPr>
        <w:t>JspWriter</w:t>
      </w:r>
      <w:r w:rsidRPr="00AA4310">
        <w:rPr>
          <w:lang w:val="en-US"/>
        </w:rPr>
        <w:t xml:space="preserve">. If the result is exported as a JSP scoped variable, defined via the </w:t>
      </w:r>
      <w:r w:rsidRPr="00165CC8">
        <w:rPr>
          <w:rStyle w:val="inlinecode"/>
          <w:lang w:val="en-US"/>
        </w:rPr>
        <w:t>var</w:t>
      </w:r>
      <w:r w:rsidRPr="00AA4310">
        <w:rPr>
          <w:lang w:val="en-US"/>
        </w:rPr>
        <w:t xml:space="preserve"> attributes, nothing is written to the current </w:t>
      </w:r>
      <w:r w:rsidRPr="00165CC8">
        <w:rPr>
          <w:rStyle w:val="inlinecode"/>
          <w:lang w:val="en-US"/>
        </w:rPr>
        <w:t>JspWriter</w:t>
      </w:r>
      <w:r w:rsidRPr="00AA4310">
        <w:rPr>
          <w:lang w:val="en-US"/>
        </w:rPr>
        <w:t>.</w:t>
      </w:r>
    </w:p>
    <w:p w:rsidR="00CF1248" w:rsidRPr="00AA4310" w:rsidRDefault="00CF1248" w:rsidP="00D04951">
      <w:pPr>
        <w:pStyle w:val="Standard"/>
        <w:ind w:left="720"/>
        <w:rPr>
          <w:lang w:val="en-US"/>
        </w:rPr>
      </w:pPr>
      <w:r w:rsidRPr="00165CC8">
        <w:rPr>
          <w:i/>
          <w:u w:val="single"/>
          <w:lang w:val="en-US"/>
        </w:rPr>
        <w:t>Note:</w:t>
      </w:r>
      <w:r w:rsidRPr="00165CC8">
        <w:rPr>
          <w:lang w:val="en-US"/>
        </w:rPr>
        <w:t xml:space="preserve"> After the URL is created it is not possible to extend the URL or add any further parameter using the variable and String concatenation. </w:t>
      </w:r>
      <w:r w:rsidRPr="00AA4310">
        <w:rPr>
          <w:color w:val="000000"/>
          <w:lang w:val="en-US"/>
        </w:rPr>
        <w:t>If the given variable name already exists in the scope of the page or it is used within an iteration loop, the new value overwrites the old one.</w:t>
      </w:r>
    </w:p>
    <w:p w:rsidR="00CF1248" w:rsidRPr="00AA4310" w:rsidRDefault="00CF1248" w:rsidP="00D04951">
      <w:pPr>
        <w:pStyle w:val="Standard"/>
        <w:numPr>
          <w:ilvl w:val="0"/>
          <w:numId w:val="284"/>
        </w:numPr>
        <w:rPr>
          <w:lang w:val="en-US"/>
        </w:rPr>
      </w:pPr>
      <w:r w:rsidRPr="00AA4310">
        <w:rPr>
          <w:b/>
          <w:lang w:val="en-US"/>
        </w:rPr>
        <w:t>secure</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 indicates if the resulting URL should be a secure connection (</w:t>
      </w:r>
      <w:r w:rsidRPr="00165CC8">
        <w:rPr>
          <w:rStyle w:val="inlinecode"/>
          <w:lang w:val="en-US"/>
        </w:rPr>
        <w:t>secure=</w:t>
      </w:r>
      <w:r w:rsidR="004E7875">
        <w:rPr>
          <w:rStyle w:val="inlinecode"/>
          <w:lang w:val="en-US"/>
        </w:rPr>
        <w:t>"</w:t>
      </w:r>
      <w:r w:rsidRPr="00165CC8">
        <w:rPr>
          <w:rStyle w:val="inlinecode"/>
          <w:lang w:val="en-US"/>
        </w:rPr>
        <w:t>true</w:t>
      </w:r>
      <w:r w:rsidR="004E7875">
        <w:rPr>
          <w:rStyle w:val="inlinecode"/>
          <w:lang w:val="en-US"/>
        </w:rPr>
        <w:t>"</w:t>
      </w:r>
      <w:r w:rsidRPr="00AA4310">
        <w:rPr>
          <w:lang w:val="en-US"/>
        </w:rPr>
        <w:t>) or an insecure one (</w:t>
      </w:r>
      <w:r w:rsidRPr="00165CC8">
        <w:rPr>
          <w:rStyle w:val="inlinecode"/>
          <w:lang w:val="en-US"/>
        </w:rPr>
        <w:t>secure=</w:t>
      </w:r>
      <w:r w:rsidR="004E7875">
        <w:rPr>
          <w:rStyle w:val="inlinecode"/>
          <w:lang w:val="en-US"/>
        </w:rPr>
        <w:t>"</w:t>
      </w:r>
      <w:r w:rsidRPr="00165CC8">
        <w:rPr>
          <w:rStyle w:val="inlinecode"/>
          <w:lang w:val="en-US"/>
        </w:rPr>
        <w:t>false</w:t>
      </w:r>
      <w:r w:rsidR="004E7875">
        <w:rPr>
          <w:rStyle w:val="inlinecode"/>
          <w:lang w:val="en-US"/>
        </w:rPr>
        <w:t>"</w:t>
      </w:r>
      <w:r w:rsidRPr="00AA4310">
        <w:rPr>
          <w:lang w:val="en-US"/>
        </w:rPr>
        <w:t>).  If the specified security setting is not supported by the run-time environment, a JspException must be thrown. If the security is not set for a URL, it must stay the same as the security setting of the current request.</w:t>
      </w:r>
    </w:p>
    <w:p w:rsidR="00CF1248" w:rsidRDefault="00CF1248" w:rsidP="00D04951">
      <w:pPr>
        <w:pStyle w:val="Standard"/>
        <w:numPr>
          <w:ilvl w:val="0"/>
          <w:numId w:val="284"/>
        </w:numPr>
      </w:pPr>
      <w:r w:rsidRPr="00AA4310">
        <w:rPr>
          <w:b/>
          <w:lang w:val="en-US"/>
        </w:rPr>
        <w:t xml:space="preserve">copyCurrentRenderParameters </w:t>
      </w:r>
      <w:r w:rsidRPr="00AA4310">
        <w:rPr>
          <w:lang w:val="en-US"/>
        </w:rPr>
        <w:t xml:space="preserve">(Type: </w:t>
      </w:r>
      <w:r w:rsidRPr="00165CC8">
        <w:rPr>
          <w:rStyle w:val="inlinecode"/>
          <w:lang w:val="en-US"/>
        </w:rPr>
        <w:t>boolean</w:t>
      </w:r>
      <w:r w:rsidRPr="00AA4310">
        <w:rPr>
          <w:lang w:val="en-US"/>
        </w:rPr>
        <w:t xml:space="preserve">, </w:t>
      </w:r>
      <w:r w:rsidR="004B274C" w:rsidRPr="00AA4310">
        <w:rPr>
          <w:lang w:val="en-US"/>
        </w:rPr>
        <w:t>optional</w:t>
      </w:r>
      <w:r w:rsidRPr="00AA4310">
        <w:rPr>
          <w:lang w:val="en-US"/>
        </w:rPr>
        <w:t xml:space="preserve">) – if set to </w:t>
      </w:r>
      <w:r w:rsidRPr="00165CC8">
        <w:rPr>
          <w:rStyle w:val="inlinecode"/>
          <w:lang w:val="en-US"/>
        </w:rPr>
        <w:t xml:space="preserve">true </w:t>
      </w:r>
      <w:r w:rsidRPr="00AA4310">
        <w:rPr>
          <w:lang w:val="en-US"/>
        </w:rPr>
        <w:t>requests that the private render parameters of the portlet of the current request must attached to this URL.</w:t>
      </w:r>
      <w:r w:rsidRPr="009B5476">
        <w:rPr>
          <w:rStyle w:val="EndnoteSymbol"/>
          <w:lang w:val="en-US"/>
        </w:rPr>
        <w:t xml:space="preserve"> </w:t>
      </w:r>
      <w:r w:rsidRPr="00AA4310">
        <w:rPr>
          <w:lang w:val="en-US"/>
        </w:rPr>
        <w:t xml:space="preserve"> It is equivalent to setting each of the current private render parameters via the </w:t>
      </w:r>
      <w:r w:rsidRPr="00165CC8">
        <w:rPr>
          <w:rStyle w:val="inlinecode"/>
          <w:lang w:val="en-US"/>
        </w:rPr>
        <w:t>&lt;portlet:param&gt;</w:t>
      </w:r>
      <w:r w:rsidRPr="00AA4310">
        <w:rPr>
          <w:lang w:val="en-US"/>
        </w:rPr>
        <w:t xml:space="preserve"> tag. If additional </w:t>
      </w:r>
      <w:r w:rsidRPr="00165CC8">
        <w:rPr>
          <w:rStyle w:val="inlinecode"/>
          <w:lang w:val="en-US"/>
        </w:rPr>
        <w:t>&lt;portlet:param&gt;</w:t>
      </w:r>
      <w:r w:rsidRPr="00AA4310">
        <w:rPr>
          <w:lang w:val="en-US"/>
        </w:rPr>
        <w:t xml:space="preserve"> tags are specified parameters with the same name as an existing render parameter will get merged and the value defined in additional </w:t>
      </w:r>
      <w:r w:rsidRPr="00165CC8">
        <w:rPr>
          <w:rStyle w:val="inlinecode"/>
          <w:lang w:val="en-US"/>
        </w:rPr>
        <w:t>&lt;portlet:param&gt;</w:t>
      </w:r>
      <w:r w:rsidRPr="00AA4310">
        <w:rPr>
          <w:lang w:val="en-US"/>
        </w:rPr>
        <w:t xml:space="preserve"> tags must be pre-pended.</w:t>
      </w:r>
      <w:r w:rsidRPr="009B5476">
        <w:rPr>
          <w:rStyle w:val="EndnoteSymbol"/>
          <w:lang w:val="en-US"/>
        </w:rPr>
        <w:t xml:space="preserve"> </w:t>
      </w:r>
      <w:r w:rsidRPr="00AA4310">
        <w:rPr>
          <w:lang w:val="en-US"/>
        </w:rPr>
        <w:br/>
      </w:r>
      <w:r>
        <w:t xml:space="preserve">The default for this attribute is </w:t>
      </w:r>
      <w:r w:rsidRPr="00165CC8">
        <w:rPr>
          <w:rStyle w:val="inlinecode"/>
        </w:rPr>
        <w:t>false</w:t>
      </w:r>
      <w:r>
        <w:t>.</w:t>
      </w:r>
    </w:p>
    <w:p w:rsidR="00CF1248" w:rsidRPr="004B274C" w:rsidRDefault="00CF1248" w:rsidP="00D04951">
      <w:pPr>
        <w:pStyle w:val="Standard"/>
        <w:numPr>
          <w:ilvl w:val="0"/>
          <w:numId w:val="284"/>
        </w:numPr>
      </w:pPr>
      <w:r w:rsidRPr="00165CC8">
        <w:rPr>
          <w:b/>
          <w:lang w:val="en-US"/>
        </w:rPr>
        <w:t xml:space="preserve">escapeXml </w:t>
      </w:r>
      <w:r w:rsidRPr="00165CC8">
        <w:rPr>
          <w:lang w:val="en-US"/>
        </w:rPr>
        <w:t xml:space="preserve">(Type: boolean, </w:t>
      </w:r>
      <w:r w:rsidR="004B274C" w:rsidRPr="00165CC8">
        <w:rPr>
          <w:lang w:val="en-US"/>
        </w:rPr>
        <w:t>optional</w:t>
      </w:r>
      <w:r w:rsidRPr="00165CC8">
        <w:rPr>
          <w:lang w:val="en-US"/>
        </w:rPr>
        <w:t xml:space="preserve">) – </w:t>
      </w:r>
      <w:r w:rsidR="008856B2" w:rsidRPr="00AA4310">
        <w:rPr>
          <w:lang w:val="en-US"/>
        </w:rPr>
        <w:t xml:space="preserve">determines whether the resulting </w:t>
      </w:r>
      <w:r w:rsidR="008856B2">
        <w:rPr>
          <w:lang w:val="en-US"/>
        </w:rPr>
        <w:t xml:space="preserve">output is to be XML escaped. The manner in which the output is escaped is implementation specific. If this option is set to </w:t>
      </w:r>
      <w:r w:rsidR="008856B2" w:rsidRPr="00C16DD4">
        <w:rPr>
          <w:rStyle w:val="inlinecode"/>
          <w:lang w:val="en-US"/>
        </w:rPr>
        <w:t>false</w:t>
      </w:r>
      <w:r w:rsidR="008856B2">
        <w:rPr>
          <w:lang w:val="en-US"/>
        </w:rPr>
        <w:t xml:space="preserve">, whether or not the output is XML escaped is left to the implementation. </w:t>
      </w:r>
      <w:r w:rsidR="008856B2" w:rsidRPr="00041450">
        <w:rPr>
          <w:lang w:val="en-US"/>
        </w:rPr>
        <w:t xml:space="preserve">Default value is </w:t>
      </w:r>
      <w:r w:rsidR="008856B2" w:rsidRPr="00041450">
        <w:rPr>
          <w:rStyle w:val="inlinecode"/>
          <w:lang w:val="en-US"/>
        </w:rPr>
        <w:t>true</w:t>
      </w:r>
      <w:r w:rsidR="008856B2" w:rsidRPr="00041450">
        <w:rPr>
          <w:lang w:val="en-US"/>
        </w:rPr>
        <w:t>.</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PortletException</w:t>
      </w:r>
      <w:r w:rsidRPr="009B5476">
        <w:rPr>
          <w:lang w:val="en-US"/>
        </w:rPr>
        <w:t xml:space="preserve"> that caused this error as root cause is thrown in the following cases:</w:t>
      </w:r>
    </w:p>
    <w:p w:rsidR="00CF1248" w:rsidRPr="009B5476" w:rsidRDefault="00CF1248" w:rsidP="00CF1248">
      <w:pPr>
        <w:pStyle w:val="BulletListsingle-spaced"/>
        <w:rPr>
          <w:lang w:val="en-US"/>
        </w:rPr>
      </w:pPr>
      <w:r w:rsidRPr="009B5476">
        <w:rPr>
          <w:lang w:val="en-US"/>
        </w:rPr>
        <w:lastRenderedPageBreak/>
        <w:t xml:space="preserve">If an illegal window state is specified in the </w:t>
      </w:r>
      <w:r w:rsidRPr="006C1AA1">
        <w:rPr>
          <w:rStyle w:val="inlinecode"/>
          <w:lang w:val="en-US"/>
        </w:rPr>
        <w:t>windowState</w:t>
      </w:r>
      <w:r w:rsidRPr="009B5476">
        <w:rPr>
          <w:lang w:val="en-US"/>
        </w:rPr>
        <w:t xml:space="preserve"> attribute.</w:t>
      </w:r>
    </w:p>
    <w:p w:rsidR="00CF1248" w:rsidRPr="009B5476" w:rsidRDefault="00CF1248" w:rsidP="00CF1248">
      <w:pPr>
        <w:pStyle w:val="BulletListsingle-spaced"/>
        <w:rPr>
          <w:lang w:val="en-US"/>
        </w:rPr>
      </w:pPr>
      <w:r w:rsidRPr="009B5476">
        <w:rPr>
          <w:lang w:val="en-US"/>
        </w:rPr>
        <w:t xml:space="preserve">If an illegal portlet mode is specified in the </w:t>
      </w:r>
      <w:r w:rsidRPr="006C1AA1">
        <w:rPr>
          <w:rStyle w:val="inlinecode"/>
          <w:lang w:val="en-US"/>
        </w:rPr>
        <w:t>portletMode</w:t>
      </w:r>
      <w:r w:rsidRPr="009B5476">
        <w:rPr>
          <w:lang w:val="en-US"/>
        </w:rPr>
        <w:t xml:space="preserve"> attribute.</w:t>
      </w:r>
    </w:p>
    <w:p w:rsidR="00CF1248" w:rsidRPr="009B5476" w:rsidRDefault="00CF1248" w:rsidP="00CF1248">
      <w:pPr>
        <w:pStyle w:val="BulletListsingle-spaced"/>
        <w:rPr>
          <w:lang w:val="en-US"/>
        </w:rPr>
      </w:pPr>
      <w:r w:rsidRPr="009B5476">
        <w:rPr>
          <w:lang w:val="en-US"/>
        </w:rPr>
        <w:t xml:space="preserve"> If an illegal security setting is specified in the </w:t>
      </w:r>
      <w:r w:rsidRPr="006C1AA1">
        <w:rPr>
          <w:rStyle w:val="inlinecode"/>
          <w:lang w:val="en-US"/>
        </w:rPr>
        <w:t>secure</w:t>
      </w:r>
      <w:r w:rsidRPr="009B5476">
        <w:rPr>
          <w:lang w:val="en-US"/>
        </w:rPr>
        <w:t xml:space="preserve"> attribute.</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java.lang.IllegalStateException</w:t>
      </w:r>
      <w:r w:rsidRPr="009B5476">
        <w:rPr>
          <w:lang w:val="en-US"/>
        </w:rPr>
        <w:t xml:space="preserve"> that caused this error as root cause is thrown in the following cases:</w:t>
      </w:r>
    </w:p>
    <w:p w:rsidR="00CF1248" w:rsidRPr="009B5476" w:rsidRDefault="00CF1248" w:rsidP="00CF1248">
      <w:pPr>
        <w:pStyle w:val="BulletListsingle-spaced"/>
        <w:rPr>
          <w:lang w:val="en-US"/>
        </w:rPr>
      </w:pPr>
      <w:r w:rsidRPr="009B5476">
        <w:rPr>
          <w:lang w:val="en-US"/>
        </w:rPr>
        <w:t xml:space="preserve">If this tag is used in markup </w:t>
      </w:r>
      <w:r w:rsidR="00B37514">
        <w:rPr>
          <w:lang w:val="en-US"/>
        </w:rPr>
        <w:t>generated during resource request processing</w:t>
      </w:r>
      <w:r w:rsidRPr="009B5476">
        <w:rPr>
          <w:lang w:val="en-US"/>
        </w:rPr>
        <w:t xml:space="preserve"> that was directly or indirectly triggered via a resource URL of type </w:t>
      </w:r>
      <w:r w:rsidRPr="006C1AA1">
        <w:rPr>
          <w:rStyle w:val="inlinecode"/>
          <w:lang w:val="en-US"/>
        </w:rPr>
        <w:t>FULL</w:t>
      </w:r>
      <w:r w:rsidRPr="009B5476">
        <w:rPr>
          <w:lang w:val="en-US"/>
        </w:rPr>
        <w:t xml:space="preserve"> or </w:t>
      </w:r>
      <w:r w:rsidRPr="006C1AA1">
        <w:rPr>
          <w:rStyle w:val="inlinecode"/>
          <w:lang w:val="en-US"/>
        </w:rPr>
        <w:t>PORTLET</w:t>
      </w:r>
      <w:r w:rsidRPr="009B5476">
        <w:rPr>
          <w:lang w:val="en-US"/>
        </w:rPr>
        <w:t>.</w:t>
      </w:r>
    </w:p>
    <w:p w:rsidR="00CF1248" w:rsidRPr="009B5476" w:rsidRDefault="00CF1248" w:rsidP="00CF1248">
      <w:pPr>
        <w:pStyle w:val="Standard"/>
        <w:rPr>
          <w:lang w:val="en-US"/>
        </w:rPr>
      </w:pPr>
      <w:r w:rsidRPr="009B5476">
        <w:rPr>
          <w:lang w:val="en-US"/>
        </w:rPr>
        <w:t xml:space="preserve">An example of a JSP using the </w:t>
      </w:r>
      <w:r w:rsidRPr="006C1AA1">
        <w:rPr>
          <w:rStyle w:val="inlinecode"/>
          <w:lang w:val="en-US"/>
        </w:rPr>
        <w:t>renderURL</w:t>
      </w:r>
      <w:r w:rsidRPr="009B5476">
        <w:rPr>
          <w:lang w:val="en-US"/>
        </w:rPr>
        <w:t xml:space="preserve"> tag could be:</w:t>
      </w:r>
    </w:p>
    <w:p w:rsidR="00CF1248" w:rsidRPr="009B5476" w:rsidRDefault="00CF1248" w:rsidP="00CF1248">
      <w:pPr>
        <w:pStyle w:val="CodeXMP"/>
      </w:pPr>
      <w:r w:rsidRPr="009B5476">
        <w:t>&lt;portlet:renderURL portletMode=</w:t>
      </w:r>
      <w:r w:rsidR="004E7875">
        <w:t>"</w:t>
      </w:r>
      <w:r w:rsidRPr="009B5476">
        <w:t>view</w:t>
      </w:r>
      <w:r w:rsidR="004E7875">
        <w:t>"</w:t>
      </w:r>
      <w:r w:rsidRPr="009B5476">
        <w:t xml:space="preserve"> windowState=</w:t>
      </w:r>
      <w:r w:rsidR="004E7875">
        <w:t>"</w:t>
      </w:r>
      <w:r w:rsidRPr="009B5476">
        <w:t>normal</w:t>
      </w:r>
      <w:r w:rsidR="004E7875">
        <w:t>"</w:t>
      </w:r>
      <w:r w:rsidRPr="009B5476">
        <w:t>&gt;</w:t>
      </w:r>
    </w:p>
    <w:p w:rsidR="00CF1248" w:rsidRPr="009B5476" w:rsidRDefault="00CF1248" w:rsidP="00CF1248">
      <w:pPr>
        <w:pStyle w:val="CodeXMP"/>
      </w:pPr>
      <w:r w:rsidRPr="009B5476">
        <w:t xml:space="preserve">   &lt;portlet:param name=</w:t>
      </w:r>
      <w:r w:rsidR="004E7875">
        <w:t>"</w:t>
      </w:r>
      <w:r w:rsidRPr="009B5476">
        <w:t>showQuote</w:t>
      </w:r>
      <w:r w:rsidR="004E7875">
        <w:t>"</w:t>
      </w:r>
      <w:r w:rsidRPr="009B5476">
        <w:t xml:space="preserve"> value=</w:t>
      </w:r>
      <w:r w:rsidR="004E7875">
        <w:t>"</w:t>
      </w:r>
      <w:r w:rsidRPr="009B5476">
        <w:t>myCompany</w:t>
      </w:r>
      <w:r w:rsidR="004E7875">
        <w:t>"</w:t>
      </w:r>
      <w:r w:rsidRPr="009B5476">
        <w:t>/&gt;</w:t>
      </w:r>
    </w:p>
    <w:p w:rsidR="00CF1248" w:rsidRPr="009B5476" w:rsidRDefault="00CF1248" w:rsidP="00CF1248">
      <w:pPr>
        <w:pStyle w:val="CodeXMP"/>
      </w:pPr>
      <w:r w:rsidRPr="009B5476">
        <w:t xml:space="preserve">   &lt;portlet:param name=</w:t>
      </w:r>
      <w:r w:rsidR="004E7875">
        <w:t>"</w:t>
      </w:r>
      <w:r w:rsidRPr="009B5476">
        <w:t>showQuote</w:t>
      </w:r>
      <w:r w:rsidR="004E7875">
        <w:t>"</w:t>
      </w:r>
      <w:r w:rsidRPr="009B5476">
        <w:t xml:space="preserve"> value=</w:t>
      </w:r>
      <w:r w:rsidR="004E7875">
        <w:t>"</w:t>
      </w:r>
      <w:r w:rsidRPr="009B5476">
        <w:t>someOtherCompany</w:t>
      </w:r>
      <w:r w:rsidR="004E7875">
        <w:t>"</w:t>
      </w:r>
      <w:r w:rsidRPr="009B5476">
        <w:t>/&gt;</w:t>
      </w:r>
    </w:p>
    <w:p w:rsidR="00CF1248" w:rsidRPr="009B5476" w:rsidRDefault="00CF1248" w:rsidP="00CF1248">
      <w:pPr>
        <w:pStyle w:val="CodeXMP"/>
      </w:pPr>
      <w:r w:rsidRPr="009B5476">
        <w:t>&lt;/portlet:renderURL&gt;</w:t>
      </w:r>
    </w:p>
    <w:p w:rsidR="00CF1248" w:rsidRPr="009B5476" w:rsidRDefault="00CF1248" w:rsidP="00CF1248">
      <w:pPr>
        <w:pStyle w:val="Standard"/>
        <w:autoSpaceDE w:val="0"/>
        <w:rPr>
          <w:lang w:val="en-US"/>
        </w:rPr>
      </w:pPr>
      <w:r w:rsidRPr="009B5476">
        <w:rPr>
          <w:lang w:val="en-US"/>
        </w:rPr>
        <w:t xml:space="preserve">The example creates a URL to provide a link that shows the stock quote of myCompany and someOtherCompany and changes the portlet mode to </w:t>
      </w:r>
      <w:r w:rsidRPr="009B5476">
        <w:rPr>
          <w:rFonts w:ascii="ZWAdobeF" w:hAnsi="ZWAdobeF"/>
          <w:sz w:val="2"/>
          <w:lang w:val="en-US"/>
        </w:rPr>
        <w:t>TT</w:t>
      </w:r>
      <w:r w:rsidRPr="006C1AA1">
        <w:rPr>
          <w:rStyle w:val="inlinecode"/>
          <w:lang w:val="en-US"/>
        </w:rPr>
        <w:t>VIEW</w:t>
      </w:r>
      <w:r w:rsidRPr="00BE16BC">
        <w:rPr>
          <w:rFonts w:ascii="ZWAdobeF" w:hAnsi="ZWAdobeF" w:hint="eastAsia"/>
          <w:sz w:val="2"/>
          <w:lang w:val="en-US"/>
        </w:rPr>
        <w:t>TT</w:t>
      </w:r>
      <w:r w:rsidRPr="009B5476">
        <w:rPr>
          <w:lang w:val="en-US"/>
        </w:rPr>
        <w:t xml:space="preserve"> and the window state to </w:t>
      </w:r>
      <w:r w:rsidRPr="009B5476">
        <w:rPr>
          <w:rFonts w:ascii="ZWAdobeF" w:hAnsi="ZWAdobeF"/>
          <w:sz w:val="2"/>
          <w:lang w:val="en-US"/>
        </w:rPr>
        <w:t>TT</w:t>
      </w:r>
      <w:r w:rsidRPr="006C1AA1">
        <w:rPr>
          <w:rStyle w:val="inlinecode"/>
          <w:lang w:val="en-US"/>
        </w:rPr>
        <w:t>NORMAL</w:t>
      </w:r>
      <w:r w:rsidRPr="00BE16BC">
        <w:rPr>
          <w:rFonts w:ascii="ZWAdobeF" w:hAnsi="ZWAdobeF" w:hint="eastAsia"/>
          <w:sz w:val="2"/>
          <w:lang w:val="en-US"/>
        </w:rPr>
        <w:t>TT</w:t>
      </w:r>
      <w:r w:rsidRPr="009B5476">
        <w:rPr>
          <w:lang w:val="en-US"/>
        </w:rPr>
        <w:t>.</w:t>
      </w:r>
    </w:p>
    <w:p w:rsidR="00CF1248" w:rsidRPr="009B5476" w:rsidRDefault="00CF1248" w:rsidP="00CF1248">
      <w:pPr>
        <w:pStyle w:val="Heading2"/>
        <w:rPr>
          <w:lang w:val="en-US"/>
        </w:rPr>
      </w:pPr>
      <w:bookmarkStart w:id="1505" w:name="_Toc415141015"/>
      <w:bookmarkStart w:id="1506" w:name="_Toc468261246"/>
      <w:r w:rsidRPr="00165CC8">
        <w:rPr>
          <w:rFonts w:ascii="Courier New" w:hAnsi="Courier New" w:cs="Courier New"/>
          <w:lang w:val="en-US"/>
        </w:rPr>
        <w:t>resourceURL</w:t>
      </w:r>
      <w:r w:rsidRPr="009B5476">
        <w:rPr>
          <w:lang w:val="en-US"/>
        </w:rPr>
        <w:t xml:space="preserve"> Tag</w:t>
      </w:r>
      <w:bookmarkEnd w:id="1505"/>
      <w:bookmarkEnd w:id="1506"/>
    </w:p>
    <w:p w:rsidR="00CF1248" w:rsidRPr="009B5476" w:rsidRDefault="00CF1248" w:rsidP="00CF1248">
      <w:pPr>
        <w:pStyle w:val="Standard"/>
        <w:rPr>
          <w:lang w:val="en-US"/>
        </w:rPr>
      </w:pPr>
      <w:r w:rsidRPr="009B5476">
        <w:rPr>
          <w:lang w:val="en-US"/>
        </w:rPr>
        <w:t xml:space="preserve">The portlet </w:t>
      </w:r>
      <w:r w:rsidRPr="006C1AA1">
        <w:rPr>
          <w:rStyle w:val="inlinecode"/>
          <w:lang w:val="en-US"/>
        </w:rPr>
        <w:t>resourceURL</w:t>
      </w:r>
      <w:r w:rsidRPr="009B5476">
        <w:rPr>
          <w:rFonts w:ascii="Courier" w:hAnsi="Courier"/>
          <w:sz w:val="20"/>
          <w:lang w:val="en-US"/>
        </w:rPr>
        <w:t xml:space="preserve"> </w:t>
      </w:r>
      <w:r w:rsidRPr="009B5476">
        <w:rPr>
          <w:lang w:val="en-US"/>
        </w:rPr>
        <w:t xml:space="preserve">tag creates a URL that must point to the current portlet and must trigger </w:t>
      </w:r>
      <w:r w:rsidR="00B37514">
        <w:rPr>
          <w:lang w:val="en-US"/>
        </w:rPr>
        <w:t>a resource request</w:t>
      </w:r>
      <w:r w:rsidRPr="009B5476">
        <w:rPr>
          <w:lang w:val="en-US"/>
        </w:rPr>
        <w:t xml:space="preserve"> with the supplied parameters.</w:t>
      </w:r>
    </w:p>
    <w:p w:rsidR="00CF1248" w:rsidRPr="009B5476" w:rsidRDefault="00CF1248" w:rsidP="00CF1248">
      <w:pPr>
        <w:pStyle w:val="Standard"/>
        <w:rPr>
          <w:lang w:val="en-US"/>
        </w:rPr>
      </w:pPr>
      <w:r w:rsidRPr="009B5476">
        <w:rPr>
          <w:lang w:val="en-US"/>
        </w:rPr>
        <w:t xml:space="preserve">The </w:t>
      </w:r>
      <w:r w:rsidRPr="006C1AA1">
        <w:rPr>
          <w:rStyle w:val="inlinecode"/>
          <w:lang w:val="en-US"/>
        </w:rPr>
        <w:t>resourceURL</w:t>
      </w:r>
      <w:r w:rsidRPr="009B5476">
        <w:rPr>
          <w:lang w:val="en-US"/>
        </w:rPr>
        <w:t xml:space="preserve"> must preserve the current portlet mode, window state and render parameters.</w:t>
      </w:r>
      <w:r w:rsidRPr="009B5476">
        <w:rPr>
          <w:rStyle w:val="EndnoteSymbol"/>
          <w:lang w:val="en-US"/>
        </w:rPr>
        <w:t xml:space="preserve"> </w:t>
      </w:r>
    </w:p>
    <w:p w:rsidR="00CF1248" w:rsidRPr="009B5476" w:rsidRDefault="00631BEA" w:rsidP="00CF1248">
      <w:pPr>
        <w:pStyle w:val="Standard"/>
        <w:rPr>
          <w:lang w:val="en-US"/>
        </w:rPr>
      </w:pPr>
      <w:r>
        <w:rPr>
          <w:lang w:val="en-US"/>
        </w:rPr>
        <w:t>Resource p</w:t>
      </w:r>
      <w:r w:rsidR="00CF1248" w:rsidRPr="009B5476">
        <w:rPr>
          <w:lang w:val="en-US"/>
        </w:rPr>
        <w:t xml:space="preserve">arameters may be added by including the </w:t>
      </w:r>
      <w:r w:rsidR="00CF1248" w:rsidRPr="009B5476">
        <w:rPr>
          <w:rFonts w:ascii="Courier" w:hAnsi="Courier"/>
          <w:sz w:val="20"/>
          <w:lang w:val="en-US"/>
        </w:rPr>
        <w:t>param</w:t>
      </w:r>
      <w:r w:rsidR="00CF1248" w:rsidRPr="009B5476">
        <w:rPr>
          <w:lang w:val="en-US"/>
        </w:rPr>
        <w:t xml:space="preserve"> tag between the </w:t>
      </w:r>
      <w:r w:rsidR="00CF1248" w:rsidRPr="006C1AA1">
        <w:rPr>
          <w:rStyle w:val="inlinecode"/>
          <w:lang w:val="en-US"/>
        </w:rPr>
        <w:t>resourceURL</w:t>
      </w:r>
      <w:r w:rsidR="00CF1248" w:rsidRPr="009B5476">
        <w:rPr>
          <w:lang w:val="en-US"/>
        </w:rPr>
        <w:t xml:space="preserve"> start and end tags. </w:t>
      </w:r>
    </w:p>
    <w:p w:rsidR="00CF1248" w:rsidRPr="009B5476" w:rsidRDefault="00CF1248" w:rsidP="00CF1248">
      <w:pPr>
        <w:pStyle w:val="Standard"/>
        <w:rPr>
          <w:lang w:val="en-US"/>
        </w:rPr>
      </w:pPr>
      <w:r w:rsidRPr="009B5476">
        <w:rPr>
          <w:lang w:val="en-US"/>
        </w:rPr>
        <w:t xml:space="preserve">The following </w:t>
      </w:r>
      <w:r w:rsidRPr="00165CC8">
        <w:rPr>
          <w:lang w:val="en-US"/>
        </w:rPr>
        <w:t>attributes</w:t>
      </w:r>
      <w:r w:rsidRPr="009B5476">
        <w:rPr>
          <w:lang w:val="en-US"/>
        </w:rPr>
        <w:t xml:space="preserve"> are defined for this tag:</w:t>
      </w:r>
    </w:p>
    <w:p w:rsidR="00CF1248" w:rsidRPr="00AA4310" w:rsidRDefault="00CF1248" w:rsidP="00165CC8">
      <w:pPr>
        <w:pStyle w:val="Standard"/>
        <w:numPr>
          <w:ilvl w:val="0"/>
          <w:numId w:val="285"/>
        </w:numPr>
        <w:rPr>
          <w:lang w:val="en-US"/>
        </w:rPr>
      </w:pPr>
      <w:r w:rsidRPr="00AA4310">
        <w:rPr>
          <w:b/>
          <w:lang w:val="en-US"/>
        </w:rPr>
        <w:t>var</w:t>
      </w:r>
      <w:r w:rsidRPr="00AA4310">
        <w:rPr>
          <w:lang w:val="en-US"/>
        </w:rPr>
        <w:t xml:space="preserve"> (Type: </w:t>
      </w:r>
      <w:r w:rsidRPr="006C1AA1">
        <w:rPr>
          <w:rStyle w:val="inlinecode"/>
          <w:lang w:val="en-US"/>
        </w:rPr>
        <w:t>String</w:t>
      </w:r>
      <w:r w:rsidRPr="00AA4310">
        <w:rPr>
          <w:lang w:val="en-US"/>
        </w:rPr>
        <w:t xml:space="preserve">, </w:t>
      </w:r>
      <w:r w:rsidR="004B274C" w:rsidRPr="00AA4310">
        <w:rPr>
          <w:lang w:val="en-US"/>
        </w:rPr>
        <w:t>optional</w:t>
      </w:r>
      <w:r w:rsidRPr="00AA4310">
        <w:rPr>
          <w:lang w:val="en-US"/>
        </w:rPr>
        <w:t xml:space="preserve">) – name of the exported scoped variable for the resource URL. The exported scoped variable must be a </w:t>
      </w:r>
      <w:r w:rsidRPr="006C1AA1">
        <w:rPr>
          <w:rStyle w:val="inlinecode"/>
          <w:lang w:val="en-US"/>
        </w:rPr>
        <w:t>String</w:t>
      </w:r>
      <w:r w:rsidRPr="00AA4310">
        <w:rPr>
          <w:lang w:val="en-US"/>
        </w:rPr>
        <w:t xml:space="preserve">. By default, the result of the URL processing is written to the current </w:t>
      </w:r>
      <w:r w:rsidRPr="006C1AA1">
        <w:rPr>
          <w:rStyle w:val="inlinecode"/>
          <w:lang w:val="en-US"/>
        </w:rPr>
        <w:t>JspWriter</w:t>
      </w:r>
      <w:r w:rsidRPr="00AA4310">
        <w:rPr>
          <w:lang w:val="en-US"/>
        </w:rPr>
        <w:t xml:space="preserve">. If the result is exported as a JSP scoped variable, defined via the </w:t>
      </w:r>
      <w:r w:rsidRPr="00AA4310">
        <w:rPr>
          <w:rFonts w:ascii="Courier" w:hAnsi="Courier"/>
          <w:sz w:val="20"/>
          <w:lang w:val="en-US"/>
        </w:rPr>
        <w:t>var</w:t>
      </w:r>
      <w:r w:rsidRPr="00AA4310">
        <w:rPr>
          <w:lang w:val="en-US"/>
        </w:rPr>
        <w:t xml:space="preserve"> attributes, nothing is written to the current </w:t>
      </w:r>
      <w:r w:rsidRPr="006C1AA1">
        <w:rPr>
          <w:rStyle w:val="inlinecode"/>
          <w:lang w:val="en-US"/>
        </w:rPr>
        <w:t>JspWriter</w:t>
      </w:r>
      <w:r w:rsidRPr="00AA4310">
        <w:rPr>
          <w:lang w:val="en-US"/>
        </w:rPr>
        <w:t>.</w:t>
      </w:r>
    </w:p>
    <w:p w:rsidR="00CF1248" w:rsidRPr="00AA4310" w:rsidRDefault="00CF1248" w:rsidP="00B37514">
      <w:pPr>
        <w:pStyle w:val="Standard"/>
        <w:ind w:left="720"/>
        <w:rPr>
          <w:lang w:val="en-US"/>
        </w:rPr>
      </w:pPr>
      <w:r w:rsidRPr="00165CC8">
        <w:rPr>
          <w:i/>
          <w:u w:val="single"/>
          <w:lang w:val="en-US"/>
        </w:rPr>
        <w:t>Note:</w:t>
      </w:r>
      <w:r w:rsidRPr="00165CC8">
        <w:rPr>
          <w:lang w:val="en-US"/>
        </w:rPr>
        <w:t xml:space="preserve"> After the URL is created it is not possible to extend the URL or add any further parameter using the variable and String concatenation. </w:t>
      </w:r>
      <w:r w:rsidRPr="00AA4310">
        <w:rPr>
          <w:color w:val="000000"/>
          <w:lang w:val="en-US"/>
        </w:rPr>
        <w:t>If the given variable name already exists in the scope of the page or it is used within an iteration loop, the new value overwrites the old one.</w:t>
      </w:r>
    </w:p>
    <w:p w:rsidR="00CF1248" w:rsidRPr="00AA4310" w:rsidRDefault="00CF1248" w:rsidP="00A62D3C">
      <w:pPr>
        <w:pStyle w:val="Standard"/>
        <w:numPr>
          <w:ilvl w:val="0"/>
          <w:numId w:val="285"/>
        </w:numPr>
        <w:rPr>
          <w:lang w:val="en-US"/>
        </w:rPr>
      </w:pPr>
      <w:r w:rsidRPr="00AA4310">
        <w:rPr>
          <w:b/>
          <w:lang w:val="en-US"/>
        </w:rPr>
        <w:t>secure</w:t>
      </w:r>
      <w:r w:rsidRPr="00AA4310">
        <w:rPr>
          <w:lang w:val="en-US"/>
        </w:rPr>
        <w:t xml:space="preserve"> (Type: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 indicates if the resulting URL should be a secure connection (</w:t>
      </w:r>
      <w:r w:rsidRPr="00165CC8">
        <w:rPr>
          <w:rStyle w:val="inlinecode"/>
          <w:lang w:val="en-US"/>
        </w:rPr>
        <w:t>secure=</w:t>
      </w:r>
      <w:r w:rsidR="004E7875">
        <w:rPr>
          <w:rStyle w:val="inlinecode"/>
          <w:lang w:val="en-US"/>
        </w:rPr>
        <w:t>"</w:t>
      </w:r>
      <w:r w:rsidRPr="00165CC8">
        <w:rPr>
          <w:rStyle w:val="inlinecode"/>
          <w:lang w:val="en-US"/>
        </w:rPr>
        <w:t>true</w:t>
      </w:r>
      <w:r w:rsidR="004E7875">
        <w:rPr>
          <w:rStyle w:val="inlinecode"/>
          <w:lang w:val="en-US"/>
        </w:rPr>
        <w:t>"</w:t>
      </w:r>
      <w:r w:rsidRPr="00AA4310">
        <w:rPr>
          <w:lang w:val="en-US"/>
        </w:rPr>
        <w:t>) or an insecure one (</w:t>
      </w:r>
      <w:r w:rsidRPr="00165CC8">
        <w:rPr>
          <w:rStyle w:val="inlinecode"/>
          <w:lang w:val="en-US"/>
        </w:rPr>
        <w:t>secure=</w:t>
      </w:r>
      <w:r w:rsidR="004E7875">
        <w:rPr>
          <w:rStyle w:val="inlinecode"/>
          <w:lang w:val="en-US"/>
        </w:rPr>
        <w:t>"</w:t>
      </w:r>
      <w:r w:rsidRPr="00165CC8">
        <w:rPr>
          <w:rStyle w:val="inlinecode"/>
          <w:lang w:val="en-US"/>
        </w:rPr>
        <w:t>false</w:t>
      </w:r>
      <w:r w:rsidR="004E7875">
        <w:rPr>
          <w:rStyle w:val="inlinecode"/>
          <w:lang w:val="en-US"/>
        </w:rPr>
        <w:t>"</w:t>
      </w:r>
      <w:r w:rsidRPr="00AA4310">
        <w:rPr>
          <w:lang w:val="en-US"/>
        </w:rPr>
        <w:t xml:space="preserve">).  If the specified security setting is not supported by the run-time environment, a </w:t>
      </w:r>
      <w:r w:rsidRPr="00165CC8">
        <w:rPr>
          <w:rStyle w:val="inlinecode"/>
          <w:lang w:val="en-US"/>
        </w:rPr>
        <w:t>JspException</w:t>
      </w:r>
      <w:r w:rsidRPr="00AA4310">
        <w:rPr>
          <w:lang w:val="en-US"/>
        </w:rPr>
        <w:t xml:space="preserve"> must be thrown. If the security is not set for a URL, it must stay the same as the security setting of the current request.</w:t>
      </w:r>
    </w:p>
    <w:p w:rsidR="00CF1248" w:rsidRPr="004B274C" w:rsidRDefault="00CF1248" w:rsidP="00A62D3C">
      <w:pPr>
        <w:pStyle w:val="Standard"/>
        <w:numPr>
          <w:ilvl w:val="0"/>
          <w:numId w:val="285"/>
        </w:numPr>
      </w:pPr>
      <w:r w:rsidRPr="00AA4310">
        <w:rPr>
          <w:b/>
          <w:lang w:val="en-US"/>
        </w:rPr>
        <w:t xml:space="preserve">escapeXml </w:t>
      </w:r>
      <w:r w:rsidRPr="00AA4310">
        <w:rPr>
          <w:lang w:val="en-US"/>
        </w:rPr>
        <w:t xml:space="preserve">(Type: </w:t>
      </w:r>
      <w:r w:rsidRPr="00165CC8">
        <w:rPr>
          <w:rStyle w:val="inlinecode"/>
          <w:lang w:val="en-US"/>
        </w:rPr>
        <w:t>boolean</w:t>
      </w:r>
      <w:r w:rsidRPr="00AA4310">
        <w:rPr>
          <w:lang w:val="en-US"/>
        </w:rPr>
        <w:t xml:space="preserve">, </w:t>
      </w:r>
      <w:r w:rsidR="004B274C" w:rsidRPr="00AA4310">
        <w:rPr>
          <w:lang w:val="en-US"/>
        </w:rPr>
        <w:t>optional</w:t>
      </w:r>
      <w:r w:rsidRPr="00AA4310">
        <w:rPr>
          <w:lang w:val="en-US"/>
        </w:rPr>
        <w:t xml:space="preserve">) – </w:t>
      </w:r>
      <w:r w:rsidR="008856B2" w:rsidRPr="00AA4310">
        <w:rPr>
          <w:lang w:val="en-US"/>
        </w:rPr>
        <w:t xml:space="preserve">determines whether the resulting </w:t>
      </w:r>
      <w:r w:rsidR="008856B2">
        <w:rPr>
          <w:lang w:val="en-US"/>
        </w:rPr>
        <w:t xml:space="preserve">output is to be XML escaped. The manner in which the output is escaped is implementation specific. If this option is set to </w:t>
      </w:r>
      <w:r w:rsidR="008856B2" w:rsidRPr="00C16DD4">
        <w:rPr>
          <w:rStyle w:val="inlinecode"/>
          <w:lang w:val="en-US"/>
        </w:rPr>
        <w:t>false</w:t>
      </w:r>
      <w:r w:rsidR="008856B2">
        <w:rPr>
          <w:lang w:val="en-US"/>
        </w:rPr>
        <w:t xml:space="preserve">, whether or not the output is XML escaped is left to the implementation. </w:t>
      </w:r>
      <w:r w:rsidR="008856B2" w:rsidRPr="00041450">
        <w:rPr>
          <w:lang w:val="en-US"/>
        </w:rPr>
        <w:t xml:space="preserve">Default value is </w:t>
      </w:r>
      <w:r w:rsidR="008856B2" w:rsidRPr="00041450">
        <w:rPr>
          <w:rStyle w:val="inlinecode"/>
          <w:lang w:val="en-US"/>
        </w:rPr>
        <w:t>true</w:t>
      </w:r>
      <w:r w:rsidR="008856B2" w:rsidRPr="00041450">
        <w:rPr>
          <w:lang w:val="en-US"/>
        </w:rPr>
        <w:t>.</w:t>
      </w:r>
    </w:p>
    <w:p w:rsidR="00CF1248" w:rsidRPr="00165CC8" w:rsidRDefault="00CF1248" w:rsidP="00A62D3C">
      <w:pPr>
        <w:pStyle w:val="Standard"/>
        <w:numPr>
          <w:ilvl w:val="0"/>
          <w:numId w:val="285"/>
        </w:numPr>
        <w:rPr>
          <w:lang w:val="en-US"/>
        </w:rPr>
      </w:pPr>
      <w:r w:rsidRPr="00AA4310">
        <w:rPr>
          <w:b/>
          <w:bCs/>
          <w:lang w:val="en-US"/>
        </w:rPr>
        <w:t>id</w:t>
      </w:r>
      <w:r w:rsidRPr="00AA4310">
        <w:rPr>
          <w:lang w:val="en-US"/>
        </w:rPr>
        <w:t xml:space="preserve"> (type:</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xml:space="preserve">) – sets the ID for this resource. </w:t>
      </w:r>
      <w:r w:rsidRPr="00165CC8">
        <w:rPr>
          <w:lang w:val="en-US"/>
        </w:rPr>
        <w:t xml:space="preserve">The ID can be retrieved the </w:t>
      </w:r>
      <w:r w:rsidR="00B37514" w:rsidRPr="00165CC8">
        <w:rPr>
          <w:lang w:val="en-US"/>
        </w:rPr>
        <w:t>ResourceRe</w:t>
      </w:r>
      <w:r w:rsidRPr="00165CC8">
        <w:rPr>
          <w:lang w:val="en-US"/>
        </w:rPr>
        <w:t xml:space="preserve">quest </w:t>
      </w:r>
      <w:r w:rsidR="00B37514">
        <w:rPr>
          <w:lang w:val="en-US"/>
        </w:rPr>
        <w:t xml:space="preserve">object </w:t>
      </w:r>
      <w:r w:rsidRPr="00165CC8">
        <w:rPr>
          <w:lang w:val="en-US"/>
        </w:rPr>
        <w:t xml:space="preserve">via the </w:t>
      </w:r>
      <w:r w:rsidRPr="00165CC8">
        <w:rPr>
          <w:rStyle w:val="inlinecode"/>
          <w:lang w:val="en-US"/>
        </w:rPr>
        <w:t>getResourceID</w:t>
      </w:r>
      <w:r w:rsidRPr="00165CC8">
        <w:rPr>
          <w:lang w:val="en-US"/>
        </w:rPr>
        <w:t xml:space="preserve"> method.</w:t>
      </w:r>
    </w:p>
    <w:p w:rsidR="00CF1248" w:rsidRPr="00165CC8" w:rsidRDefault="00CF1248" w:rsidP="00A62D3C">
      <w:pPr>
        <w:pStyle w:val="Standard"/>
        <w:numPr>
          <w:ilvl w:val="0"/>
          <w:numId w:val="285"/>
        </w:numPr>
        <w:rPr>
          <w:lang w:val="en-US"/>
        </w:rPr>
      </w:pPr>
      <w:r w:rsidRPr="00AA4310">
        <w:rPr>
          <w:b/>
          <w:lang w:val="en-US"/>
        </w:rPr>
        <w:t xml:space="preserve">cacheability </w:t>
      </w:r>
      <w:r w:rsidRPr="00AA4310">
        <w:rPr>
          <w:lang w:val="en-US"/>
        </w:rPr>
        <w:t xml:space="preserve">(type: </w:t>
      </w:r>
      <w:r w:rsidRPr="00165CC8">
        <w:rPr>
          <w:rStyle w:val="inlinecode"/>
          <w:lang w:val="en-US"/>
        </w:rPr>
        <w:t>String</w:t>
      </w:r>
      <w:r w:rsidRPr="00AA4310">
        <w:rPr>
          <w:lang w:val="en-US"/>
        </w:rPr>
        <w:t xml:space="preserve">, </w:t>
      </w:r>
      <w:r w:rsidR="004B274C" w:rsidRPr="00AA4310">
        <w:rPr>
          <w:lang w:val="en-US"/>
        </w:rPr>
        <w:t>optional</w:t>
      </w:r>
      <w:r w:rsidRPr="00AA4310">
        <w:rPr>
          <w:lang w:val="en-US"/>
        </w:rPr>
        <w:t xml:space="preserve">) – defines the cacheability of the markup returned by this resource URL. Valid values are: </w:t>
      </w:r>
      <w:r w:rsidR="004E7875">
        <w:rPr>
          <w:lang w:val="en-US"/>
        </w:rPr>
        <w:t>"</w:t>
      </w:r>
      <w:r w:rsidRPr="00165CC8">
        <w:rPr>
          <w:rStyle w:val="inlinecode"/>
          <w:lang w:val="en-US"/>
        </w:rPr>
        <w:t>FULL</w:t>
      </w:r>
      <w:r w:rsidR="004E7875">
        <w:rPr>
          <w:lang w:val="en-US"/>
        </w:rPr>
        <w:t>"</w:t>
      </w:r>
      <w:r w:rsidRPr="00AA4310">
        <w:rPr>
          <w:lang w:val="en-US"/>
        </w:rPr>
        <w:t xml:space="preserve">, </w:t>
      </w:r>
      <w:r w:rsidR="004E7875">
        <w:rPr>
          <w:lang w:val="en-US"/>
        </w:rPr>
        <w:t>"</w:t>
      </w:r>
      <w:r w:rsidRPr="00165CC8">
        <w:rPr>
          <w:rStyle w:val="inlinecode"/>
          <w:lang w:val="en-US"/>
        </w:rPr>
        <w:t>PORTLET</w:t>
      </w:r>
      <w:r w:rsidR="004E7875">
        <w:rPr>
          <w:lang w:val="en-US"/>
        </w:rPr>
        <w:t>"</w:t>
      </w:r>
      <w:r w:rsidRPr="00AA4310">
        <w:rPr>
          <w:lang w:val="en-US"/>
        </w:rPr>
        <w:t xml:space="preserve">, and </w:t>
      </w:r>
      <w:r w:rsidR="004E7875">
        <w:rPr>
          <w:lang w:val="en-US"/>
        </w:rPr>
        <w:t>"</w:t>
      </w:r>
      <w:r w:rsidRPr="00165CC8">
        <w:rPr>
          <w:rStyle w:val="inlinecode"/>
          <w:lang w:val="en-US"/>
        </w:rPr>
        <w:t>PAGE</w:t>
      </w:r>
      <w:r w:rsidR="004E7875">
        <w:rPr>
          <w:lang w:val="en-US"/>
        </w:rPr>
        <w:t>"</w:t>
      </w:r>
      <w:r w:rsidRPr="00AA4310">
        <w:rPr>
          <w:lang w:val="en-US"/>
        </w:rPr>
        <w:t xml:space="preserve">. </w:t>
      </w:r>
      <w:r w:rsidRPr="00165CC8">
        <w:rPr>
          <w:lang w:val="en-US"/>
        </w:rPr>
        <w:t xml:space="preserve">See Section </w:t>
      </w:r>
      <w:r w:rsidR="00A62D3C">
        <w:lastRenderedPageBreak/>
        <w:fldChar w:fldCharType="begin"/>
      </w:r>
      <w:r w:rsidR="00A62D3C" w:rsidRPr="00165CC8">
        <w:rPr>
          <w:lang w:val="en-US"/>
        </w:rPr>
        <w:instrText xml:space="preserve"> REF _Ref427065131 \w \h </w:instrText>
      </w:r>
      <w:r w:rsidR="00A62D3C">
        <w:fldChar w:fldCharType="separate"/>
      </w:r>
      <w:r w:rsidR="003B17E8">
        <w:rPr>
          <w:lang w:val="en-US"/>
        </w:rPr>
        <w:t>13.2</w:t>
      </w:r>
      <w:r w:rsidR="00A62D3C">
        <w:fldChar w:fldCharType="end"/>
      </w:r>
      <w:r w:rsidR="00A62D3C" w:rsidRPr="00165CC8">
        <w:rPr>
          <w:lang w:val="en-US"/>
        </w:rPr>
        <w:t xml:space="preserve"> </w:t>
      </w:r>
      <w:r w:rsidR="00A62D3C">
        <w:rPr>
          <w:lang w:val="en-US"/>
        </w:rPr>
        <w:fldChar w:fldCharType="begin"/>
      </w:r>
      <w:r w:rsidR="00A62D3C">
        <w:rPr>
          <w:lang w:val="en-US"/>
        </w:rPr>
        <w:instrText xml:space="preserve"> REF _Ref427065131 \h </w:instrText>
      </w:r>
      <w:r w:rsidR="00A62D3C">
        <w:rPr>
          <w:lang w:val="en-US"/>
        </w:rPr>
      </w:r>
      <w:r w:rsidR="00A62D3C">
        <w:rPr>
          <w:lang w:val="en-US"/>
        </w:rPr>
        <w:fldChar w:fldCharType="separate"/>
      </w:r>
      <w:r w:rsidR="003B17E8">
        <w:t>The Resource URL</w:t>
      </w:r>
      <w:r w:rsidR="00A62D3C">
        <w:rPr>
          <w:lang w:val="en-US"/>
        </w:rPr>
        <w:fldChar w:fldCharType="end"/>
      </w:r>
      <w:r w:rsidR="001D2573">
        <w:rPr>
          <w:lang w:val="en-US"/>
        </w:rPr>
        <w:t xml:space="preserve"> </w:t>
      </w:r>
      <w:r w:rsidRPr="00165CC8">
        <w:rPr>
          <w:lang w:val="en-US"/>
        </w:rPr>
        <w:t>for more details on the</w:t>
      </w:r>
      <w:r w:rsidR="00A62D3C">
        <w:rPr>
          <w:lang w:val="en-US"/>
        </w:rPr>
        <w:t>se</w:t>
      </w:r>
      <w:r w:rsidRPr="00165CC8">
        <w:rPr>
          <w:lang w:val="en-US"/>
        </w:rPr>
        <w:t xml:space="preserve"> constants.</w:t>
      </w:r>
      <w:r w:rsidR="00A62D3C" w:rsidRPr="00A62D3C" w:rsidDel="00A62D3C">
        <w:rPr>
          <w:lang w:val="en-US"/>
        </w:rPr>
        <w:t xml:space="preserve"> </w:t>
      </w:r>
      <w:r w:rsidRPr="00A62D3C">
        <w:rPr>
          <w:lang w:val="en-US"/>
        </w:rPr>
        <w:t xml:space="preserve">If </w:t>
      </w:r>
      <w:r w:rsidRPr="00BD60C3">
        <w:rPr>
          <w:rStyle w:val="inlinecode"/>
          <w:lang w:val="en-US"/>
        </w:rPr>
        <w:t>cacheability</w:t>
      </w:r>
      <w:r w:rsidRPr="00A62D3C">
        <w:rPr>
          <w:lang w:val="en-US"/>
        </w:rPr>
        <w:t xml:space="preserve"> is not set</w:t>
      </w:r>
      <w:r w:rsidR="00A62D3C" w:rsidRPr="00A62D3C">
        <w:rPr>
          <w:lang w:val="en-US"/>
        </w:rPr>
        <w:t xml:space="preserve">, </w:t>
      </w:r>
      <w:r w:rsidRPr="00A62D3C">
        <w:rPr>
          <w:lang w:val="en-US"/>
        </w:rPr>
        <w:t xml:space="preserve">the default is </w:t>
      </w:r>
      <w:r w:rsidRPr="00BD60C3">
        <w:rPr>
          <w:rStyle w:val="inlinecode"/>
          <w:lang w:val="en-US"/>
        </w:rPr>
        <w:t>PAGE</w:t>
      </w:r>
      <w:r w:rsidR="00A62D3C">
        <w:rPr>
          <w:lang w:val="en-US"/>
        </w:rPr>
        <w:t>.</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PortletException</w:t>
      </w:r>
      <w:r w:rsidRPr="009B5476">
        <w:rPr>
          <w:lang w:val="en-US"/>
        </w:rPr>
        <w:t xml:space="preserve"> that caused this error as root cause is thrown in the following case:</w:t>
      </w:r>
    </w:p>
    <w:p w:rsidR="00CF1248" w:rsidRPr="009B5476" w:rsidRDefault="00CF1248" w:rsidP="00CF1248">
      <w:pPr>
        <w:pStyle w:val="BulletListsingle-spaced"/>
        <w:rPr>
          <w:lang w:val="en-US"/>
        </w:rPr>
      </w:pPr>
      <w:r w:rsidRPr="009B5476">
        <w:rPr>
          <w:lang w:val="en-US"/>
        </w:rPr>
        <w:t xml:space="preserve">If an illegal security setting is specified in the </w:t>
      </w:r>
      <w:r w:rsidRPr="006C1AA1">
        <w:rPr>
          <w:rStyle w:val="inlinecode"/>
          <w:lang w:val="en-US"/>
        </w:rPr>
        <w:t>secure</w:t>
      </w:r>
      <w:r w:rsidRPr="009B5476">
        <w:rPr>
          <w:lang w:val="en-US"/>
        </w:rPr>
        <w:t xml:space="preserve"> attribute.</w:t>
      </w:r>
    </w:p>
    <w:p w:rsidR="00CF1248" w:rsidRPr="009B5476" w:rsidRDefault="00CF1248" w:rsidP="00CF1248">
      <w:pPr>
        <w:pStyle w:val="Standard"/>
        <w:rPr>
          <w:lang w:val="en-US"/>
        </w:rPr>
      </w:pPr>
      <w:r w:rsidRPr="009B5476">
        <w:rPr>
          <w:lang w:val="en-US"/>
        </w:rPr>
        <w:t xml:space="preserve">A </w:t>
      </w:r>
      <w:r w:rsidRPr="006C1AA1">
        <w:rPr>
          <w:rStyle w:val="inlinecode"/>
          <w:lang w:val="en-US"/>
        </w:rPr>
        <w:t>JspException</w:t>
      </w:r>
      <w:r w:rsidRPr="009B5476">
        <w:rPr>
          <w:lang w:val="en-US"/>
        </w:rPr>
        <w:t xml:space="preserve"> with the </w:t>
      </w:r>
      <w:r w:rsidRPr="006C1AA1">
        <w:rPr>
          <w:rStyle w:val="inlinecode"/>
          <w:lang w:val="en-US"/>
        </w:rPr>
        <w:t>java.lang.IllegalStateException</w:t>
      </w:r>
      <w:r w:rsidRPr="009B5476">
        <w:rPr>
          <w:lang w:val="en-US"/>
        </w:rPr>
        <w:t xml:space="preserve"> that caused this error as root cause is thrown in the following cases:</w:t>
      </w:r>
    </w:p>
    <w:p w:rsidR="00CF1248" w:rsidRPr="009B5476" w:rsidRDefault="00CF1248" w:rsidP="00CF1248">
      <w:pPr>
        <w:pStyle w:val="BulletListsingle-spaced"/>
        <w:rPr>
          <w:lang w:val="en-US"/>
        </w:rPr>
      </w:pPr>
      <w:r w:rsidRPr="009B5476">
        <w:rPr>
          <w:lang w:val="en-US"/>
        </w:rPr>
        <w:t xml:space="preserve">If this tag is used in markup </w:t>
      </w:r>
      <w:r w:rsidR="00A62D3C">
        <w:rPr>
          <w:lang w:val="en-US"/>
        </w:rPr>
        <w:t>generated during resource request processing</w:t>
      </w:r>
      <w:r w:rsidRPr="009B5476">
        <w:rPr>
          <w:lang w:val="en-US"/>
        </w:rPr>
        <w:t xml:space="preserve"> that was directly or indirectly triggered via a resource URL of a weaker cacheability type.</w:t>
      </w:r>
    </w:p>
    <w:p w:rsidR="00CF1248" w:rsidRPr="009B5476" w:rsidRDefault="00CF1248" w:rsidP="00CF1248">
      <w:pPr>
        <w:pStyle w:val="Standard"/>
        <w:rPr>
          <w:lang w:val="en-US"/>
        </w:rPr>
      </w:pPr>
      <w:r w:rsidRPr="009B5476">
        <w:rPr>
          <w:lang w:val="en-US"/>
        </w:rPr>
        <w:t xml:space="preserve">An example of a JSP using the </w:t>
      </w:r>
      <w:r w:rsidRPr="009B5476">
        <w:rPr>
          <w:rFonts w:ascii="Courier" w:hAnsi="Courier"/>
          <w:sz w:val="20"/>
          <w:lang w:val="en-US"/>
        </w:rPr>
        <w:t>resourceURL</w:t>
      </w:r>
      <w:r w:rsidRPr="009B5476">
        <w:rPr>
          <w:lang w:val="en-US"/>
        </w:rPr>
        <w:t xml:space="preserve"> tag could be:</w:t>
      </w:r>
    </w:p>
    <w:p w:rsidR="00CF1248" w:rsidRPr="009B5476" w:rsidRDefault="00CF1248" w:rsidP="009805F7">
      <w:pPr>
        <w:pStyle w:val="CodeXMP"/>
        <w:pBdr>
          <w:left w:val="single" w:sz="4" w:space="0" w:color="auto"/>
        </w:pBdr>
      </w:pPr>
      <w:r w:rsidRPr="009B5476">
        <w:t xml:space="preserve">&lt;portlet:resourceURL </w:t>
      </w:r>
      <w:r w:rsidR="009805F7">
        <w:t>cacheability</w:t>
      </w:r>
      <w:r w:rsidRPr="009B5476">
        <w:t>=</w:t>
      </w:r>
      <w:r w:rsidR="004E7875">
        <w:t>"</w:t>
      </w:r>
      <w:r w:rsidR="009805F7">
        <w:t>FULL</w:t>
      </w:r>
      <w:r w:rsidR="004E7875">
        <w:t>"</w:t>
      </w:r>
      <w:r w:rsidRPr="009B5476">
        <w:t xml:space="preserve"> var=</w:t>
      </w:r>
      <w:r w:rsidR="004E7875">
        <w:t>"</w:t>
      </w:r>
      <w:r w:rsidRPr="009B5476">
        <w:t>iconsURL</w:t>
      </w:r>
      <w:r w:rsidR="004E7875">
        <w:t>"</w:t>
      </w:r>
      <w:r w:rsidRPr="009B5476">
        <w:t>/&gt;</w:t>
      </w:r>
    </w:p>
    <w:p w:rsidR="00CF1248" w:rsidRPr="009B5476" w:rsidRDefault="00CF1248" w:rsidP="009805F7">
      <w:pPr>
        <w:pStyle w:val="CodeXMP"/>
        <w:pBdr>
          <w:left w:val="single" w:sz="4" w:space="0" w:color="auto"/>
        </w:pBdr>
      </w:pPr>
      <w:r w:rsidRPr="009B5476">
        <w:t>&lt;img src=</w:t>
      </w:r>
      <w:r w:rsidR="004E7875">
        <w:t>"</w:t>
      </w:r>
      <w:r w:rsidRPr="009B5476">
        <w:t>&lt;%=iconsURL%&gt;</w:t>
      </w:r>
      <w:r w:rsidR="004E7875">
        <w:t>"</w:t>
      </w:r>
      <w:r w:rsidRPr="009B5476">
        <w:t xml:space="preserve"> &gt;</w:t>
      </w:r>
    </w:p>
    <w:p w:rsidR="00CF1248" w:rsidRPr="009B5476" w:rsidRDefault="00CF1248" w:rsidP="00CF1248">
      <w:pPr>
        <w:pStyle w:val="Standard"/>
        <w:autoSpaceDE w:val="0"/>
        <w:rPr>
          <w:lang w:val="en-US"/>
        </w:rPr>
      </w:pPr>
      <w:r w:rsidRPr="009B5476">
        <w:rPr>
          <w:lang w:val="en-US"/>
        </w:rPr>
        <w:t xml:space="preserve">The example creates a URL to provide a link that renders the icon named </w:t>
      </w:r>
      <w:r w:rsidRPr="009B5476">
        <w:rPr>
          <w:rFonts w:ascii="Courier" w:hAnsi="Courier"/>
          <w:sz w:val="20"/>
          <w:lang w:val="en-US"/>
        </w:rPr>
        <w:t xml:space="preserve">mypict.gif </w:t>
      </w:r>
      <w:r w:rsidRPr="009B5476">
        <w:rPr>
          <w:lang w:val="en-US"/>
        </w:rPr>
        <w:t xml:space="preserve">via the default </w:t>
      </w:r>
      <w:r w:rsidRPr="009B5476">
        <w:rPr>
          <w:rFonts w:ascii="Courier New" w:hAnsi="Courier New" w:cs="Courier New"/>
          <w:sz w:val="20"/>
          <w:lang w:val="en-US"/>
        </w:rPr>
        <w:t>GenericPortlet</w:t>
      </w:r>
      <w:r w:rsidRPr="009B5476">
        <w:rPr>
          <w:lang w:val="en-US"/>
        </w:rPr>
        <w:t xml:space="preserve"> resource serving mechanism.</w:t>
      </w:r>
    </w:p>
    <w:p w:rsidR="00CF1248" w:rsidRPr="009B5476" w:rsidRDefault="00CF1248" w:rsidP="00CF1248">
      <w:pPr>
        <w:pStyle w:val="Heading2"/>
        <w:rPr>
          <w:lang w:val="en-US"/>
        </w:rPr>
      </w:pPr>
      <w:bookmarkStart w:id="1507" w:name="_Toc415141016"/>
      <w:bookmarkStart w:id="1508" w:name="_Toc468261247"/>
      <w:r w:rsidRPr="00165CC8">
        <w:rPr>
          <w:rFonts w:ascii="Courier New" w:hAnsi="Courier New" w:cs="Courier New"/>
          <w:lang w:val="en-US"/>
        </w:rPr>
        <w:t>namespace</w:t>
      </w:r>
      <w:r w:rsidRPr="009B5476">
        <w:rPr>
          <w:lang w:val="en-US"/>
        </w:rPr>
        <w:t xml:space="preserve"> Tag</w:t>
      </w:r>
      <w:bookmarkEnd w:id="1507"/>
      <w:bookmarkEnd w:id="1508"/>
    </w:p>
    <w:p w:rsidR="00CF1248" w:rsidRPr="009B5476" w:rsidRDefault="00CF1248" w:rsidP="00CF1248">
      <w:pPr>
        <w:pStyle w:val="Standard"/>
        <w:rPr>
          <w:lang w:val="en-US"/>
        </w:rPr>
      </w:pPr>
      <w:r w:rsidRPr="009B5476">
        <w:rPr>
          <w:lang w:val="en-US"/>
        </w:rPr>
        <w:t xml:space="preserve">This tag produces a unique value for the current portlet and must match the value of </w:t>
      </w:r>
      <w:r w:rsidRPr="006C1AA1">
        <w:rPr>
          <w:rStyle w:val="inlinecode"/>
          <w:lang w:val="en-US"/>
        </w:rPr>
        <w:t>PortletResponse.getNamespace</w:t>
      </w:r>
      <w:r w:rsidRPr="009B5476">
        <w:rPr>
          <w:lang w:val="en-US"/>
        </w:rPr>
        <w:t xml:space="preserve"> method. </w:t>
      </w:r>
    </w:p>
    <w:p w:rsidR="00CF1248" w:rsidRPr="009B5476" w:rsidRDefault="00CF1248" w:rsidP="00CF1248">
      <w:pPr>
        <w:pStyle w:val="Standard"/>
        <w:rPr>
          <w:lang w:val="en-US"/>
        </w:rPr>
      </w:pPr>
      <w:r w:rsidRPr="009B5476">
        <w:rPr>
          <w:lang w:val="en-US"/>
        </w:rPr>
        <w:t xml:space="preserve">This tag should be used for named elements in the portlet output (such as </w:t>
      </w:r>
      <w:r w:rsidR="00B1286D" w:rsidRPr="009B5476">
        <w:rPr>
          <w:lang w:val="en-US"/>
        </w:rPr>
        <w:t>JavaScript</w:t>
      </w:r>
      <w:r w:rsidRPr="009B5476">
        <w:rPr>
          <w:lang w:val="en-US"/>
        </w:rPr>
        <w:t xml:space="preserve"> functions and variables). The namespacing ensures that the given name is uniquely associated with this portlet and avoids name conflicts with other elements on the portal page or with other portlets on the page.</w:t>
      </w:r>
    </w:p>
    <w:p w:rsidR="00CF1248" w:rsidRPr="009B5476" w:rsidRDefault="00CF1248" w:rsidP="00CF1248">
      <w:pPr>
        <w:pStyle w:val="Standard"/>
        <w:rPr>
          <w:lang w:val="en-US"/>
        </w:rPr>
      </w:pPr>
      <w:r w:rsidRPr="009B5476">
        <w:rPr>
          <w:lang w:val="en-US"/>
        </w:rPr>
        <w:t xml:space="preserve">The </w:t>
      </w:r>
      <w:r w:rsidRPr="006C1AA1">
        <w:rPr>
          <w:rStyle w:val="inlinecode"/>
          <w:lang w:val="en-US"/>
        </w:rPr>
        <w:t>namespace</w:t>
      </w:r>
      <w:r w:rsidRPr="009B5476">
        <w:rPr>
          <w:lang w:val="en-US"/>
        </w:rPr>
        <w:t xml:space="preserve"> tag must not allow any body content.</w:t>
      </w:r>
    </w:p>
    <w:p w:rsidR="00CF1248" w:rsidRPr="009B5476" w:rsidRDefault="00CF1248" w:rsidP="00CF1248">
      <w:pPr>
        <w:pStyle w:val="Standard"/>
        <w:rPr>
          <w:lang w:val="en-US"/>
        </w:rPr>
      </w:pPr>
      <w:r w:rsidRPr="009B5476">
        <w:rPr>
          <w:lang w:val="en-US"/>
        </w:rPr>
        <w:t xml:space="preserve">An example of a JSP using the </w:t>
      </w:r>
      <w:r w:rsidRPr="006C1AA1">
        <w:rPr>
          <w:rStyle w:val="inlinecode"/>
          <w:lang w:val="en-US"/>
        </w:rPr>
        <w:t>namespace</w:t>
      </w:r>
      <w:r w:rsidRPr="009B5476">
        <w:rPr>
          <w:lang w:val="en-US"/>
        </w:rPr>
        <w:t xml:space="preserve"> tag could be:</w:t>
      </w:r>
    </w:p>
    <w:p w:rsidR="00CF1248" w:rsidRPr="009B5476" w:rsidRDefault="00CF1248" w:rsidP="00CF1248">
      <w:pPr>
        <w:pStyle w:val="CodeXMP"/>
      </w:pPr>
      <w:r w:rsidRPr="009B5476">
        <w:t>&lt;A HREF=</w:t>
      </w:r>
      <w:r w:rsidR="004E7875">
        <w:t>"</w:t>
      </w:r>
      <w:r w:rsidRPr="009B5476">
        <w:t>javascript:&lt;portlet:namespace/&gt;doFoo()</w:t>
      </w:r>
      <w:r w:rsidR="004E7875">
        <w:t>"</w:t>
      </w:r>
      <w:r w:rsidRPr="009B5476">
        <w:t>&gt;Foo&lt;/A&gt;</w:t>
      </w:r>
    </w:p>
    <w:p w:rsidR="00CF1248" w:rsidRPr="009B5476" w:rsidRDefault="00CF1248" w:rsidP="00CF1248">
      <w:pPr>
        <w:pStyle w:val="Standard"/>
        <w:rPr>
          <w:lang w:val="en-US"/>
        </w:rPr>
      </w:pPr>
      <w:r w:rsidRPr="009B5476">
        <w:rPr>
          <w:lang w:val="en-US"/>
        </w:rPr>
        <w:t>The example prefixes a JavaScript function with the name ‘</w:t>
      </w:r>
      <w:r w:rsidRPr="006C1AA1">
        <w:rPr>
          <w:rStyle w:val="inlinecode"/>
          <w:lang w:val="en-US"/>
        </w:rPr>
        <w:t>doFoo</w:t>
      </w:r>
      <w:r w:rsidRPr="009B5476">
        <w:rPr>
          <w:lang w:val="en-US"/>
        </w:rPr>
        <w:t>’, ensuring uniqueness on the portal page.</w:t>
      </w:r>
    </w:p>
    <w:p w:rsidR="00CF1248" w:rsidRPr="009B5476" w:rsidRDefault="00CF1248" w:rsidP="00CF1248">
      <w:pPr>
        <w:pStyle w:val="Heading2"/>
        <w:rPr>
          <w:lang w:val="en-US"/>
        </w:rPr>
      </w:pPr>
      <w:bookmarkStart w:id="1509" w:name="_Toc415141017"/>
      <w:bookmarkStart w:id="1510" w:name="_Toc468261248"/>
      <w:r w:rsidRPr="00165CC8">
        <w:rPr>
          <w:rFonts w:ascii="Courier New" w:hAnsi="Courier New" w:cs="Courier New"/>
          <w:lang w:val="en-US"/>
        </w:rPr>
        <w:t>param</w:t>
      </w:r>
      <w:r w:rsidRPr="009B5476">
        <w:rPr>
          <w:lang w:val="en-US"/>
        </w:rPr>
        <w:t xml:space="preserve"> Tag</w:t>
      </w:r>
      <w:bookmarkEnd w:id="1509"/>
      <w:bookmarkEnd w:id="1510"/>
    </w:p>
    <w:p w:rsidR="00CF1248" w:rsidRPr="009B5476" w:rsidRDefault="00CF1248" w:rsidP="00CF1248">
      <w:pPr>
        <w:pStyle w:val="Standard"/>
        <w:rPr>
          <w:lang w:val="en-US"/>
        </w:rPr>
      </w:pPr>
      <w:r w:rsidRPr="009B5476">
        <w:rPr>
          <w:lang w:val="en-US"/>
        </w:rPr>
        <w:t xml:space="preserve">This tag defines a parameter that may be added to an </w:t>
      </w:r>
      <w:r w:rsidRPr="006C1AA1">
        <w:rPr>
          <w:rStyle w:val="inlinecode"/>
          <w:lang w:val="en-US"/>
        </w:rPr>
        <w:t>actionURL</w:t>
      </w:r>
      <w:r w:rsidRPr="009B5476">
        <w:rPr>
          <w:rFonts w:ascii="Courier" w:hAnsi="Courier"/>
          <w:sz w:val="20"/>
          <w:lang w:val="en-US"/>
        </w:rPr>
        <w:t>,</w:t>
      </w:r>
      <w:r w:rsidRPr="009B5476">
        <w:rPr>
          <w:lang w:val="en-US"/>
        </w:rPr>
        <w:t xml:space="preserve"> </w:t>
      </w:r>
      <w:r w:rsidRPr="006C1AA1">
        <w:rPr>
          <w:rStyle w:val="inlinecode"/>
          <w:lang w:val="en-US"/>
        </w:rPr>
        <w:t>renderURL</w:t>
      </w:r>
      <w:r w:rsidRPr="009B5476">
        <w:rPr>
          <w:rFonts w:ascii="Courier" w:hAnsi="Courier"/>
          <w:sz w:val="20"/>
          <w:lang w:val="en-US"/>
        </w:rPr>
        <w:t xml:space="preserve"> </w:t>
      </w:r>
      <w:r w:rsidRPr="009B5476">
        <w:rPr>
          <w:lang w:val="en-US"/>
        </w:rPr>
        <w:t>or</w:t>
      </w:r>
      <w:r w:rsidRPr="009B5476">
        <w:rPr>
          <w:rFonts w:ascii="Courier" w:hAnsi="Courier"/>
          <w:sz w:val="20"/>
          <w:lang w:val="en-US"/>
        </w:rPr>
        <w:t xml:space="preserve"> </w:t>
      </w:r>
      <w:r w:rsidRPr="006C1AA1">
        <w:rPr>
          <w:rStyle w:val="inlinecode"/>
          <w:lang w:val="en-US"/>
        </w:rPr>
        <w:t>resourceURL</w:t>
      </w:r>
      <w:r w:rsidRPr="009B5476">
        <w:rPr>
          <w:lang w:val="en-US"/>
        </w:rPr>
        <w:t>.</w:t>
      </w:r>
    </w:p>
    <w:p w:rsidR="00CF1248" w:rsidRPr="009B5476" w:rsidRDefault="00CF1248" w:rsidP="00CF1248">
      <w:pPr>
        <w:pStyle w:val="Standard"/>
        <w:rPr>
          <w:lang w:val="en-US"/>
        </w:rPr>
      </w:pPr>
      <w:r w:rsidRPr="009B5476">
        <w:rPr>
          <w:lang w:val="en-US"/>
        </w:rPr>
        <w:t xml:space="preserve">The </w:t>
      </w:r>
      <w:r w:rsidRPr="006C1AA1">
        <w:rPr>
          <w:rStyle w:val="inlinecode"/>
          <w:lang w:val="en-US"/>
        </w:rPr>
        <w:t>param</w:t>
      </w:r>
      <w:r w:rsidRPr="009B5476">
        <w:rPr>
          <w:lang w:val="en-US"/>
        </w:rPr>
        <w:t xml:space="preserve"> tag must not contain any body content.</w:t>
      </w:r>
    </w:p>
    <w:p w:rsidR="00CF1248" w:rsidRPr="009B5476" w:rsidRDefault="00CF1248" w:rsidP="00CF1248">
      <w:pPr>
        <w:pStyle w:val="Standard"/>
        <w:rPr>
          <w:lang w:val="en-US"/>
        </w:rPr>
      </w:pPr>
      <w:r w:rsidRPr="009B5476">
        <w:rPr>
          <w:lang w:val="en-US"/>
        </w:rPr>
        <w:t xml:space="preserve">If the </w:t>
      </w:r>
      <w:r w:rsidRPr="006C1AA1">
        <w:rPr>
          <w:rStyle w:val="inlinecode"/>
          <w:lang w:val="en-US"/>
        </w:rPr>
        <w:t>param</w:t>
      </w:r>
      <w:r w:rsidRPr="009B5476">
        <w:rPr>
          <w:lang w:val="en-US"/>
        </w:rPr>
        <w:t xml:space="preserve"> tag has an empty value the specified parameter name must be removed from the URL.</w:t>
      </w:r>
      <w:r w:rsidRPr="009B5476">
        <w:rPr>
          <w:rStyle w:val="EndnoteSymbol"/>
          <w:lang w:val="en-US"/>
        </w:rPr>
        <w:t xml:space="preserve"> </w:t>
      </w:r>
      <w:r w:rsidRPr="009B5476">
        <w:rPr>
          <w:lang w:val="en-US"/>
        </w:rPr>
        <w:t xml:space="preserve"> In the case of a resource URL</w:t>
      </w:r>
      <w:r w:rsidR="00B1286D">
        <w:rPr>
          <w:lang w:val="en-US"/>
        </w:rPr>
        <w:t>,</w:t>
      </w:r>
      <w:r w:rsidRPr="009B5476">
        <w:rPr>
          <w:lang w:val="en-US"/>
        </w:rPr>
        <w:t xml:space="preserve"> an empty value does not alter the render parameters automatically added by the portlet container to resource URLs.</w:t>
      </w:r>
    </w:p>
    <w:p w:rsidR="0091721D" w:rsidRDefault="0091721D" w:rsidP="00CF1248">
      <w:pPr>
        <w:pStyle w:val="Standard"/>
        <w:rPr>
          <w:lang w:val="en-US"/>
        </w:rPr>
      </w:pPr>
      <w:r>
        <w:rPr>
          <w:lang w:val="en-US"/>
        </w:rPr>
        <w:t xml:space="preserve">This tag adds render parameters to a render URL, resource parameters to a resource URL, and either action parameters or render parameters to an action URL depending on the </w:t>
      </w:r>
      <w:r w:rsidRPr="006C1AA1">
        <w:rPr>
          <w:rStyle w:val="inlinecode"/>
          <w:lang w:val="en-US"/>
        </w:rPr>
        <w:t>type</w:t>
      </w:r>
      <w:r>
        <w:rPr>
          <w:lang w:val="en-US"/>
        </w:rPr>
        <w:t xml:space="preserve"> attribute.</w:t>
      </w:r>
    </w:p>
    <w:p w:rsidR="00CF1248" w:rsidRPr="009B5476" w:rsidRDefault="00CF1248" w:rsidP="00CF1248">
      <w:pPr>
        <w:pStyle w:val="Standard"/>
        <w:rPr>
          <w:lang w:val="en-US"/>
        </w:rPr>
      </w:pPr>
      <w:r w:rsidRPr="009B5476">
        <w:rPr>
          <w:lang w:val="en-US"/>
        </w:rPr>
        <w:t xml:space="preserve">If the same name of a parameter occurs more than once within an </w:t>
      </w:r>
      <w:r w:rsidRPr="006C1AA1">
        <w:rPr>
          <w:rStyle w:val="inlinecode"/>
          <w:lang w:val="en-US"/>
        </w:rPr>
        <w:t>actionURL</w:t>
      </w:r>
      <w:r w:rsidRPr="009B5476">
        <w:rPr>
          <w:rFonts w:ascii="Courier" w:hAnsi="Courier"/>
          <w:sz w:val="20"/>
          <w:lang w:val="en-US"/>
        </w:rPr>
        <w:t>,</w:t>
      </w:r>
      <w:r w:rsidRPr="009B5476">
        <w:rPr>
          <w:lang w:val="en-US"/>
        </w:rPr>
        <w:t xml:space="preserve"> </w:t>
      </w:r>
      <w:r w:rsidRPr="006C1AA1">
        <w:rPr>
          <w:rStyle w:val="inlinecode"/>
          <w:lang w:val="en-US"/>
        </w:rPr>
        <w:t>renderURL</w:t>
      </w:r>
      <w:r w:rsidRPr="009B5476">
        <w:rPr>
          <w:rFonts w:ascii="Courier" w:hAnsi="Courier"/>
          <w:sz w:val="20"/>
          <w:lang w:val="en-US"/>
        </w:rPr>
        <w:t xml:space="preserve"> </w:t>
      </w:r>
      <w:r w:rsidRPr="009B5476">
        <w:rPr>
          <w:lang w:val="en-US"/>
        </w:rPr>
        <w:t>or</w:t>
      </w:r>
      <w:r w:rsidRPr="009B5476">
        <w:rPr>
          <w:rFonts w:ascii="Courier" w:hAnsi="Courier"/>
          <w:sz w:val="20"/>
          <w:lang w:val="en-US"/>
        </w:rPr>
        <w:t xml:space="preserve"> </w:t>
      </w:r>
      <w:r w:rsidRPr="006C1AA1">
        <w:rPr>
          <w:rStyle w:val="inlinecode"/>
          <w:lang w:val="en-US"/>
        </w:rPr>
        <w:t>resourceURL</w:t>
      </w:r>
      <w:r w:rsidRPr="009B5476">
        <w:rPr>
          <w:lang w:val="en-US"/>
        </w:rPr>
        <w:t xml:space="preserve"> the values must be delivered as parameter value array with the values in the order of the declaration within the URL tag.</w:t>
      </w:r>
      <w:r w:rsidRPr="009B5476">
        <w:rPr>
          <w:rStyle w:val="EndnoteSymbol"/>
          <w:lang w:val="en-US"/>
        </w:rPr>
        <w:t xml:space="preserve"> </w:t>
      </w:r>
    </w:p>
    <w:p w:rsidR="00CF1248" w:rsidRPr="009B5476" w:rsidRDefault="00CF1248" w:rsidP="00CF1248">
      <w:pPr>
        <w:pStyle w:val="Standard"/>
        <w:rPr>
          <w:lang w:val="en-US"/>
        </w:rPr>
      </w:pPr>
      <w:r w:rsidRPr="009B5476">
        <w:rPr>
          <w:lang w:val="en-US"/>
        </w:rPr>
        <w:lastRenderedPageBreak/>
        <w:t xml:space="preserve">The following </w:t>
      </w:r>
      <w:r w:rsidRPr="00165CC8">
        <w:rPr>
          <w:lang w:val="en-US"/>
        </w:rPr>
        <w:t>attributes</w:t>
      </w:r>
      <w:r w:rsidRPr="009B5476">
        <w:rPr>
          <w:lang w:val="en-US"/>
        </w:rPr>
        <w:t xml:space="preserve"> are defined for this tag:</w:t>
      </w:r>
    </w:p>
    <w:p w:rsidR="00CF1248" w:rsidRPr="00AA4310" w:rsidRDefault="00CF1248" w:rsidP="00165CC8">
      <w:pPr>
        <w:pStyle w:val="Standard"/>
        <w:numPr>
          <w:ilvl w:val="0"/>
          <w:numId w:val="288"/>
        </w:numPr>
        <w:rPr>
          <w:lang w:val="en-US"/>
        </w:rPr>
      </w:pPr>
      <w:r w:rsidRPr="00AA4310">
        <w:rPr>
          <w:b/>
          <w:lang w:val="en-US"/>
        </w:rPr>
        <w:t>name</w:t>
      </w:r>
      <w:r w:rsidRPr="00AA4310">
        <w:rPr>
          <w:lang w:val="en-US"/>
        </w:rPr>
        <w:t xml:space="preserve"> (Type: String, required) – the name of the parameter to add to the URL. If </w:t>
      </w:r>
      <w:r w:rsidRPr="00AA4310">
        <w:rPr>
          <w:rFonts w:ascii="Courier" w:hAnsi="Courier"/>
          <w:sz w:val="20"/>
          <w:lang w:val="en-US"/>
        </w:rPr>
        <w:t>name</w:t>
      </w:r>
      <w:r w:rsidRPr="00AA4310">
        <w:rPr>
          <w:lang w:val="en-US"/>
        </w:rPr>
        <w:t xml:space="preserve"> is </w:t>
      </w:r>
      <w:r w:rsidRPr="006C1AA1">
        <w:rPr>
          <w:rStyle w:val="inlinecode"/>
          <w:lang w:val="en-US"/>
        </w:rPr>
        <w:t>null</w:t>
      </w:r>
      <w:r w:rsidRPr="00AA4310">
        <w:rPr>
          <w:lang w:val="en-US"/>
        </w:rPr>
        <w:t xml:space="preserve"> or empty, no action is performed.</w:t>
      </w:r>
    </w:p>
    <w:p w:rsidR="00CF1248" w:rsidRPr="00AA4310" w:rsidRDefault="00CF1248" w:rsidP="00165CC8">
      <w:pPr>
        <w:pStyle w:val="Standard"/>
        <w:numPr>
          <w:ilvl w:val="0"/>
          <w:numId w:val="288"/>
        </w:numPr>
        <w:rPr>
          <w:lang w:val="en-US"/>
        </w:rPr>
      </w:pPr>
      <w:r w:rsidRPr="00AA4310">
        <w:rPr>
          <w:b/>
          <w:lang w:val="en-US"/>
        </w:rPr>
        <w:t>value</w:t>
      </w:r>
      <w:r w:rsidRPr="00AA4310">
        <w:rPr>
          <w:lang w:val="en-US"/>
        </w:rPr>
        <w:t xml:space="preserve"> (Type: </w:t>
      </w:r>
      <w:r w:rsidRPr="006C1AA1">
        <w:rPr>
          <w:rStyle w:val="inlinecode"/>
          <w:lang w:val="en-US"/>
        </w:rPr>
        <w:t>String</w:t>
      </w:r>
      <w:r w:rsidRPr="00AA4310">
        <w:rPr>
          <w:lang w:val="en-US"/>
        </w:rPr>
        <w:t xml:space="preserve">, required) – the value of the parameter to add to the URL. If </w:t>
      </w:r>
      <w:r w:rsidRPr="00AA4310">
        <w:rPr>
          <w:rFonts w:ascii="Courier" w:hAnsi="Courier"/>
          <w:sz w:val="20"/>
          <w:lang w:val="en-US"/>
        </w:rPr>
        <w:t>value</w:t>
      </w:r>
      <w:r w:rsidRPr="00AA4310">
        <w:rPr>
          <w:lang w:val="en-US"/>
        </w:rPr>
        <w:t xml:space="preserve"> is </w:t>
      </w:r>
      <w:r w:rsidRPr="006C1AA1">
        <w:rPr>
          <w:rStyle w:val="inlinecode"/>
          <w:lang w:val="en-US"/>
        </w:rPr>
        <w:t>null</w:t>
      </w:r>
      <w:r w:rsidRPr="00AA4310">
        <w:rPr>
          <w:lang w:val="en-US"/>
        </w:rPr>
        <w:t>, it is processed as an empty value.</w:t>
      </w:r>
    </w:p>
    <w:p w:rsidR="008D5279" w:rsidRDefault="0091721D" w:rsidP="00165CC8">
      <w:pPr>
        <w:pStyle w:val="Standard"/>
        <w:numPr>
          <w:ilvl w:val="0"/>
          <w:numId w:val="288"/>
        </w:numPr>
        <w:rPr>
          <w:lang w:val="en-US"/>
        </w:rPr>
      </w:pPr>
      <w:r w:rsidRPr="00165CC8">
        <w:rPr>
          <w:b/>
          <w:lang w:val="en-US"/>
        </w:rPr>
        <w:t>type</w:t>
      </w:r>
      <w:r w:rsidRPr="00165CC8">
        <w:rPr>
          <w:lang w:val="en-US"/>
        </w:rPr>
        <w:t xml:space="preserve"> (Type: </w:t>
      </w:r>
      <w:r w:rsidRPr="00165CC8">
        <w:rPr>
          <w:rStyle w:val="inlinecode"/>
          <w:lang w:val="en-US"/>
        </w:rPr>
        <w:t>String</w:t>
      </w:r>
      <w:r w:rsidRPr="00165CC8">
        <w:rPr>
          <w:lang w:val="en-US"/>
        </w:rPr>
        <w:t xml:space="preserve">, optional) – the type of the parameter to add to the URL. </w:t>
      </w:r>
      <w:r w:rsidR="008D5279">
        <w:rPr>
          <w:lang w:val="en-US"/>
        </w:rPr>
        <w:t>If specified, t</w:t>
      </w:r>
      <w:r w:rsidR="008D5279" w:rsidRPr="00165CC8">
        <w:rPr>
          <w:lang w:val="en-US"/>
        </w:rPr>
        <w:t xml:space="preserve">his attribute is ignored if the </w:t>
      </w:r>
      <w:r w:rsidR="008D5279" w:rsidRPr="00165CC8">
        <w:rPr>
          <w:rStyle w:val="inlinecode"/>
          <w:lang w:val="en-US"/>
        </w:rPr>
        <w:t>param</w:t>
      </w:r>
      <w:r w:rsidR="008D5279" w:rsidRPr="00165CC8">
        <w:rPr>
          <w:lang w:val="en-US"/>
        </w:rPr>
        <w:t xml:space="preserve"> tag is used with a render URL or resource URL. </w:t>
      </w:r>
    </w:p>
    <w:p w:rsidR="0091721D" w:rsidRDefault="008D5279" w:rsidP="00165CC8">
      <w:pPr>
        <w:pStyle w:val="Standard"/>
        <w:ind w:left="720"/>
        <w:rPr>
          <w:lang w:val="en-US"/>
        </w:rPr>
      </w:pPr>
      <w:r>
        <w:rPr>
          <w:lang w:val="en-US"/>
        </w:rPr>
        <w:t xml:space="preserve">If the </w:t>
      </w:r>
      <w:r w:rsidRPr="006C1AA1">
        <w:rPr>
          <w:rStyle w:val="inlinecode"/>
          <w:lang w:val="en-US"/>
        </w:rPr>
        <w:t>param</w:t>
      </w:r>
      <w:r>
        <w:rPr>
          <w:lang w:val="en-US"/>
        </w:rPr>
        <w:t xml:space="preserve"> tag is used with an action URL, the attribute value may be either </w:t>
      </w:r>
      <w:r w:rsidR="004E7875">
        <w:rPr>
          <w:lang w:val="en-US"/>
        </w:rPr>
        <w:t>"</w:t>
      </w:r>
      <w:r>
        <w:rPr>
          <w:lang w:val="en-US"/>
        </w:rPr>
        <w:t>action</w:t>
      </w:r>
      <w:r w:rsidR="004E7875">
        <w:rPr>
          <w:lang w:val="en-US"/>
        </w:rPr>
        <w:t>"</w:t>
      </w:r>
      <w:r>
        <w:rPr>
          <w:lang w:val="en-US"/>
        </w:rPr>
        <w:t xml:space="preserve"> or </w:t>
      </w:r>
      <w:r w:rsidR="004E7875">
        <w:rPr>
          <w:lang w:val="en-US"/>
        </w:rPr>
        <w:t>"</w:t>
      </w:r>
      <w:r>
        <w:rPr>
          <w:lang w:val="en-US"/>
        </w:rPr>
        <w:t>render</w:t>
      </w:r>
      <w:r w:rsidR="004E7875">
        <w:rPr>
          <w:lang w:val="en-US"/>
        </w:rPr>
        <w:t>"</w:t>
      </w:r>
      <w:r>
        <w:rPr>
          <w:lang w:val="en-US"/>
        </w:rPr>
        <w:t xml:space="preserve">. The attribute value is case-insensitive. If the type is set to </w:t>
      </w:r>
      <w:r w:rsidR="004E7875">
        <w:rPr>
          <w:lang w:val="en-US"/>
        </w:rPr>
        <w:t>"</w:t>
      </w:r>
      <w:r>
        <w:rPr>
          <w:lang w:val="en-US"/>
        </w:rPr>
        <w:t>render</w:t>
      </w:r>
      <w:r w:rsidR="004E7875">
        <w:rPr>
          <w:lang w:val="en-US"/>
        </w:rPr>
        <w:t>"</w:t>
      </w:r>
      <w:r>
        <w:rPr>
          <w:lang w:val="en-US"/>
        </w:rPr>
        <w:t xml:space="preserve">, a render parameter is added, and if the type is set to </w:t>
      </w:r>
      <w:r w:rsidR="004E7875">
        <w:rPr>
          <w:lang w:val="en-US"/>
        </w:rPr>
        <w:t>"</w:t>
      </w:r>
      <w:r>
        <w:rPr>
          <w:lang w:val="en-US"/>
        </w:rPr>
        <w:t>action</w:t>
      </w:r>
      <w:r w:rsidR="004E7875">
        <w:rPr>
          <w:lang w:val="en-US"/>
        </w:rPr>
        <w:t>"</w:t>
      </w:r>
      <w:r>
        <w:rPr>
          <w:lang w:val="en-US"/>
        </w:rPr>
        <w:t xml:space="preserve">, an action parameter is added. </w:t>
      </w:r>
    </w:p>
    <w:p w:rsidR="008D5279" w:rsidRPr="00165CC8" w:rsidRDefault="008D5279" w:rsidP="00165CC8">
      <w:pPr>
        <w:pStyle w:val="Standard"/>
        <w:ind w:left="720"/>
        <w:rPr>
          <w:lang w:val="en-US"/>
        </w:rPr>
      </w:pPr>
      <w:r>
        <w:rPr>
          <w:lang w:val="en-US"/>
        </w:rPr>
        <w:t xml:space="preserve">If the </w:t>
      </w:r>
      <w:r w:rsidRPr="00165CC8">
        <w:rPr>
          <w:rStyle w:val="inlinecode"/>
          <w:lang w:val="en-US"/>
        </w:rPr>
        <w:t>param</w:t>
      </w:r>
      <w:r>
        <w:rPr>
          <w:lang w:val="en-US"/>
        </w:rPr>
        <w:t xml:space="preserve"> tag is used with an action URL but the type attribute is not specified, </w:t>
      </w:r>
      <w:r w:rsidRPr="006C1AA1">
        <w:rPr>
          <w:rStyle w:val="inlinecode"/>
          <w:lang w:val="en-US"/>
        </w:rPr>
        <w:t>type=</w:t>
      </w:r>
      <w:r w:rsidR="004E7875">
        <w:rPr>
          <w:rStyle w:val="inlinecode"/>
          <w:lang w:val="en-US"/>
        </w:rPr>
        <w:t>"</w:t>
      </w:r>
      <w:r w:rsidRPr="006C1AA1">
        <w:rPr>
          <w:rStyle w:val="inlinecode"/>
          <w:lang w:val="en-US"/>
        </w:rPr>
        <w:t>action</w:t>
      </w:r>
      <w:r w:rsidR="004E7875">
        <w:rPr>
          <w:rStyle w:val="inlinecode"/>
          <w:lang w:val="en-US"/>
        </w:rPr>
        <w:t>"</w:t>
      </w:r>
      <w:r>
        <w:rPr>
          <w:lang w:val="en-US"/>
        </w:rPr>
        <w:t xml:space="preserve"> is assumed.</w:t>
      </w:r>
    </w:p>
    <w:p w:rsidR="00CF1248" w:rsidRPr="009B5476" w:rsidRDefault="00CF1248" w:rsidP="00CF1248">
      <w:pPr>
        <w:pStyle w:val="Standard"/>
        <w:rPr>
          <w:lang w:val="en-US"/>
        </w:rPr>
      </w:pPr>
      <w:r w:rsidRPr="009B5476">
        <w:rPr>
          <w:lang w:val="en-US"/>
        </w:rPr>
        <w:t xml:space="preserve">An example of a JSP using the </w:t>
      </w:r>
      <w:r w:rsidRPr="009B5476">
        <w:rPr>
          <w:rFonts w:ascii="Courier" w:hAnsi="Courier"/>
          <w:sz w:val="20"/>
          <w:lang w:val="en-US"/>
        </w:rPr>
        <w:t>param</w:t>
      </w:r>
      <w:r w:rsidRPr="009B5476">
        <w:rPr>
          <w:lang w:val="en-US"/>
        </w:rPr>
        <w:t xml:space="preserve"> tag could be:</w:t>
      </w:r>
    </w:p>
    <w:p w:rsidR="0031222E" w:rsidRPr="009B5476" w:rsidRDefault="0031222E" w:rsidP="0031222E">
      <w:pPr>
        <w:pStyle w:val="CodeXMP"/>
      </w:pPr>
      <w:r w:rsidRPr="009B5476">
        <w:t>&lt;portlet:actionURL&gt;</w:t>
      </w:r>
    </w:p>
    <w:p w:rsidR="0031222E" w:rsidRPr="009B5476" w:rsidRDefault="0031222E" w:rsidP="0031222E">
      <w:pPr>
        <w:pStyle w:val="CodeXMP"/>
      </w:pPr>
      <w:r w:rsidRPr="009B5476">
        <w:tab/>
        <w:t>&lt;portlet:param name=</w:t>
      </w:r>
      <w:r>
        <w:t>"</w:t>
      </w:r>
      <w:r w:rsidRPr="009B5476">
        <w:t>myParam</w:t>
      </w:r>
      <w:r>
        <w:t>" type="action"</w:t>
      </w:r>
      <w:r w:rsidRPr="009B5476">
        <w:t xml:space="preserve"> value=</w:t>
      </w:r>
      <w:r>
        <w:t>"</w:t>
      </w:r>
      <w:r w:rsidRPr="009B5476">
        <w:t>someValue</w:t>
      </w:r>
      <w:r>
        <w:t>"</w:t>
      </w:r>
      <w:r w:rsidRPr="009B5476">
        <w:t>/&gt;</w:t>
      </w:r>
    </w:p>
    <w:p w:rsidR="0031222E" w:rsidRDefault="0031222E" w:rsidP="0031222E">
      <w:pPr>
        <w:pStyle w:val="CodeXMP"/>
      </w:pPr>
      <w:r w:rsidRPr="009B5476">
        <w:t>&lt;/portlet:actionURL&gt;</w:t>
      </w:r>
    </w:p>
    <w:p w:rsidR="00CF1248" w:rsidRPr="009B5476" w:rsidRDefault="00CF1248" w:rsidP="00CF1248">
      <w:pPr>
        <w:pStyle w:val="Heading2"/>
        <w:rPr>
          <w:lang w:val="en-US"/>
        </w:rPr>
      </w:pPr>
      <w:bookmarkStart w:id="1511" w:name="_Toc452618880"/>
      <w:bookmarkStart w:id="1512" w:name="_Toc455552676"/>
      <w:bookmarkStart w:id="1513" w:name="_Toc455556123"/>
      <w:bookmarkStart w:id="1514" w:name="_Toc415141018"/>
      <w:bookmarkStart w:id="1515" w:name="_Toc468261249"/>
      <w:bookmarkEnd w:id="1511"/>
      <w:bookmarkEnd w:id="1512"/>
      <w:bookmarkEnd w:id="1513"/>
      <w:r w:rsidRPr="00165CC8">
        <w:rPr>
          <w:rFonts w:ascii="Courier New" w:hAnsi="Courier New" w:cs="Courier New"/>
          <w:lang w:val="en-US"/>
        </w:rPr>
        <w:t>property</w:t>
      </w:r>
      <w:r w:rsidRPr="009B5476">
        <w:rPr>
          <w:lang w:val="en-US"/>
        </w:rPr>
        <w:t xml:space="preserve"> Tag</w:t>
      </w:r>
      <w:bookmarkEnd w:id="1514"/>
      <w:bookmarkEnd w:id="1515"/>
    </w:p>
    <w:p w:rsidR="00CF1248" w:rsidRPr="009B5476" w:rsidRDefault="00CF1248" w:rsidP="00CF1248">
      <w:pPr>
        <w:pStyle w:val="Standard"/>
        <w:rPr>
          <w:lang w:val="en-US"/>
        </w:rPr>
      </w:pPr>
      <w:r w:rsidRPr="009B5476">
        <w:rPr>
          <w:lang w:val="en-US"/>
        </w:rPr>
        <w:t xml:space="preserve">This tag defines a property that may be added to an </w:t>
      </w:r>
      <w:r w:rsidRPr="006C1AA1">
        <w:rPr>
          <w:rStyle w:val="inlinecode"/>
          <w:lang w:val="en-US"/>
        </w:rPr>
        <w:t>actionURL</w:t>
      </w:r>
      <w:r w:rsidRPr="009B5476">
        <w:rPr>
          <w:rFonts w:ascii="Courier" w:hAnsi="Courier"/>
          <w:sz w:val="20"/>
          <w:lang w:val="en-US"/>
        </w:rPr>
        <w:t>,</w:t>
      </w:r>
      <w:r w:rsidRPr="009B5476">
        <w:rPr>
          <w:lang w:val="en-US"/>
        </w:rPr>
        <w:t xml:space="preserve"> </w:t>
      </w:r>
      <w:r w:rsidRPr="006C1AA1">
        <w:rPr>
          <w:rStyle w:val="inlinecode"/>
          <w:lang w:val="en-US"/>
        </w:rPr>
        <w:t>renderURL</w:t>
      </w:r>
      <w:r w:rsidRPr="009B5476">
        <w:rPr>
          <w:rFonts w:ascii="Courier" w:hAnsi="Courier"/>
          <w:sz w:val="20"/>
          <w:lang w:val="en-US"/>
        </w:rPr>
        <w:t xml:space="preserve"> </w:t>
      </w:r>
      <w:r w:rsidRPr="009B5476">
        <w:rPr>
          <w:lang w:val="en-US"/>
        </w:rPr>
        <w:t>or</w:t>
      </w:r>
      <w:r w:rsidRPr="009B5476">
        <w:rPr>
          <w:rFonts w:ascii="Courier" w:hAnsi="Courier"/>
          <w:sz w:val="20"/>
          <w:lang w:val="en-US"/>
        </w:rPr>
        <w:t xml:space="preserve"> </w:t>
      </w:r>
      <w:r w:rsidRPr="006C1AA1">
        <w:rPr>
          <w:rStyle w:val="inlinecode"/>
          <w:lang w:val="en-US"/>
        </w:rPr>
        <w:t>resourceURL</w:t>
      </w:r>
      <w:r w:rsidRPr="009B5476">
        <w:rPr>
          <w:rFonts w:ascii="Courier" w:hAnsi="Courier"/>
          <w:sz w:val="20"/>
          <w:lang w:val="en-US"/>
        </w:rPr>
        <w:t xml:space="preserve"> </w:t>
      </w:r>
      <w:r w:rsidRPr="009B5476">
        <w:rPr>
          <w:lang w:val="en-US"/>
        </w:rPr>
        <w:t>and is equivalent to the API call</w:t>
      </w:r>
      <w:r w:rsidRPr="009B5476">
        <w:rPr>
          <w:rFonts w:ascii="Courier" w:hAnsi="Courier"/>
          <w:sz w:val="20"/>
          <w:lang w:val="en-US"/>
        </w:rPr>
        <w:t xml:space="preserve"> </w:t>
      </w:r>
      <w:r w:rsidRPr="006C1AA1">
        <w:rPr>
          <w:rStyle w:val="inlinecode"/>
          <w:lang w:val="en-US"/>
        </w:rPr>
        <w:t>addProperty()</w:t>
      </w:r>
      <w:r w:rsidRPr="009B5476">
        <w:rPr>
          <w:lang w:val="en-US"/>
        </w:rPr>
        <w:t>.</w:t>
      </w:r>
    </w:p>
    <w:p w:rsidR="00CF1248" w:rsidRPr="009B5476" w:rsidRDefault="00CF1248" w:rsidP="00CF1248">
      <w:pPr>
        <w:pStyle w:val="Standard"/>
        <w:rPr>
          <w:lang w:val="en-US"/>
        </w:rPr>
      </w:pPr>
      <w:r w:rsidRPr="009B5476">
        <w:rPr>
          <w:lang w:val="en-US"/>
        </w:rPr>
        <w:t xml:space="preserve">The </w:t>
      </w:r>
      <w:r w:rsidRPr="009B5476">
        <w:rPr>
          <w:rFonts w:ascii="Courier" w:hAnsi="Courier"/>
          <w:sz w:val="20"/>
          <w:lang w:val="en-US"/>
        </w:rPr>
        <w:t>property</w:t>
      </w:r>
      <w:r w:rsidRPr="009B5476">
        <w:rPr>
          <w:lang w:val="en-US"/>
        </w:rPr>
        <w:t xml:space="preserve"> tag should not contain any body content.</w:t>
      </w:r>
    </w:p>
    <w:p w:rsidR="00CF1248" w:rsidRPr="009B5476" w:rsidRDefault="00CF1248" w:rsidP="00CF1248">
      <w:pPr>
        <w:pStyle w:val="Standard"/>
        <w:rPr>
          <w:lang w:val="en-US"/>
        </w:rPr>
      </w:pPr>
      <w:r w:rsidRPr="009B5476">
        <w:rPr>
          <w:lang w:val="en-US"/>
        </w:rPr>
        <w:t xml:space="preserve">If the same name of a property occurs more than once within an </w:t>
      </w:r>
      <w:r w:rsidRPr="006C1AA1">
        <w:rPr>
          <w:rStyle w:val="inlinecode"/>
          <w:lang w:val="en-US"/>
        </w:rPr>
        <w:t>actionURL</w:t>
      </w:r>
      <w:r w:rsidRPr="009B5476">
        <w:rPr>
          <w:rFonts w:ascii="Courier" w:hAnsi="Courier"/>
          <w:sz w:val="20"/>
          <w:lang w:val="en-US"/>
        </w:rPr>
        <w:t>,</w:t>
      </w:r>
      <w:r w:rsidRPr="009B5476">
        <w:rPr>
          <w:lang w:val="en-US"/>
        </w:rPr>
        <w:t xml:space="preserve"> </w:t>
      </w:r>
      <w:r w:rsidRPr="006C1AA1">
        <w:rPr>
          <w:rStyle w:val="inlinecode"/>
          <w:lang w:val="en-US"/>
        </w:rPr>
        <w:t>renderURL</w:t>
      </w:r>
      <w:r w:rsidRPr="009B5476">
        <w:rPr>
          <w:rFonts w:ascii="Courier" w:hAnsi="Courier"/>
          <w:sz w:val="20"/>
          <w:lang w:val="en-US"/>
        </w:rPr>
        <w:t xml:space="preserve"> </w:t>
      </w:r>
      <w:r w:rsidRPr="009B5476">
        <w:rPr>
          <w:lang w:val="en-US"/>
        </w:rPr>
        <w:t>or</w:t>
      </w:r>
      <w:r w:rsidRPr="009B5476">
        <w:rPr>
          <w:rFonts w:ascii="Courier" w:hAnsi="Courier"/>
          <w:sz w:val="20"/>
          <w:lang w:val="en-US"/>
        </w:rPr>
        <w:t xml:space="preserve"> resourceURL</w:t>
      </w:r>
      <w:r w:rsidR="00B1286D">
        <w:rPr>
          <w:rFonts w:ascii="Courier" w:hAnsi="Courier"/>
          <w:sz w:val="20"/>
          <w:lang w:val="en-US"/>
        </w:rPr>
        <w:t>,</w:t>
      </w:r>
      <w:r w:rsidRPr="009B5476">
        <w:rPr>
          <w:lang w:val="en-US"/>
        </w:rPr>
        <w:t xml:space="preserve"> the values should be delivered as properties value array with the values in the order of the declaration within the URL tag.</w:t>
      </w:r>
    </w:p>
    <w:p w:rsidR="00CF1248" w:rsidRPr="009B5476" w:rsidRDefault="00CF1248" w:rsidP="00CF1248">
      <w:pPr>
        <w:pStyle w:val="Standard"/>
        <w:rPr>
          <w:lang w:val="en-US"/>
        </w:rPr>
      </w:pPr>
      <w:r w:rsidRPr="009B5476">
        <w:rPr>
          <w:lang w:val="en-US"/>
        </w:rPr>
        <w:t xml:space="preserve">The following </w:t>
      </w:r>
      <w:r w:rsidRPr="009B5476">
        <w:rPr>
          <w:i/>
          <w:lang w:val="en-US"/>
        </w:rPr>
        <w:t>required attributes</w:t>
      </w:r>
      <w:r w:rsidRPr="009B5476">
        <w:rPr>
          <w:lang w:val="en-US"/>
        </w:rPr>
        <w:t xml:space="preserve"> are defined for this tag:</w:t>
      </w:r>
    </w:p>
    <w:p w:rsidR="00CF1248" w:rsidRPr="009B5476" w:rsidRDefault="00CF1248" w:rsidP="00CF1248">
      <w:pPr>
        <w:pStyle w:val="BulletListsingle-spaced"/>
        <w:rPr>
          <w:lang w:val="en-US"/>
        </w:rPr>
      </w:pPr>
      <w:r w:rsidRPr="009B5476">
        <w:rPr>
          <w:b/>
          <w:lang w:val="en-US"/>
        </w:rPr>
        <w:t>name</w:t>
      </w:r>
      <w:r w:rsidRPr="009B5476">
        <w:rPr>
          <w:lang w:val="en-US"/>
        </w:rPr>
        <w:t xml:space="preserve"> (Type: </w:t>
      </w:r>
      <w:r w:rsidRPr="006C1AA1">
        <w:rPr>
          <w:rStyle w:val="inlinecode"/>
          <w:lang w:val="en-US"/>
        </w:rPr>
        <w:t>String</w:t>
      </w:r>
      <w:r w:rsidRPr="009B5476">
        <w:rPr>
          <w:lang w:val="en-US"/>
        </w:rPr>
        <w:t xml:space="preserve">, required) – the name of the property to add to the URL. If </w:t>
      </w:r>
      <w:r w:rsidRPr="006C1AA1">
        <w:rPr>
          <w:rStyle w:val="inlinecode"/>
          <w:lang w:val="en-US"/>
        </w:rPr>
        <w:t>name</w:t>
      </w:r>
      <w:r w:rsidRPr="009B5476">
        <w:rPr>
          <w:lang w:val="en-US"/>
        </w:rPr>
        <w:t xml:space="preserve"> is </w:t>
      </w:r>
      <w:r w:rsidRPr="006C1AA1">
        <w:rPr>
          <w:rStyle w:val="inlinecode"/>
          <w:lang w:val="en-US"/>
        </w:rPr>
        <w:t>null</w:t>
      </w:r>
      <w:r w:rsidRPr="009B5476">
        <w:rPr>
          <w:lang w:val="en-US"/>
        </w:rPr>
        <w:t xml:space="preserve"> or empty, no action is performed.</w:t>
      </w:r>
    </w:p>
    <w:p w:rsidR="00CF1248" w:rsidRPr="009B5476" w:rsidRDefault="00CF1248" w:rsidP="00CF1248">
      <w:pPr>
        <w:pStyle w:val="BulletListsingle-spaced"/>
        <w:rPr>
          <w:lang w:val="en-US"/>
        </w:rPr>
      </w:pPr>
      <w:r w:rsidRPr="009B5476">
        <w:rPr>
          <w:b/>
          <w:lang w:val="en-US"/>
        </w:rPr>
        <w:t>value</w:t>
      </w:r>
      <w:r w:rsidRPr="009B5476">
        <w:rPr>
          <w:lang w:val="en-US"/>
        </w:rPr>
        <w:t xml:space="preserve"> (Type: </w:t>
      </w:r>
      <w:r w:rsidRPr="006C1AA1">
        <w:rPr>
          <w:rStyle w:val="inlinecode"/>
          <w:lang w:val="en-US"/>
        </w:rPr>
        <w:t>String</w:t>
      </w:r>
      <w:r w:rsidRPr="009B5476">
        <w:rPr>
          <w:lang w:val="en-US"/>
        </w:rPr>
        <w:t xml:space="preserve">, required) – the value of the property to add to the URL. If </w:t>
      </w:r>
      <w:r w:rsidRPr="006C1AA1">
        <w:rPr>
          <w:rStyle w:val="inlinecode"/>
          <w:lang w:val="en-US"/>
        </w:rPr>
        <w:t>value</w:t>
      </w:r>
      <w:r w:rsidRPr="009B5476">
        <w:rPr>
          <w:lang w:val="en-US"/>
        </w:rPr>
        <w:t xml:space="preserve"> is </w:t>
      </w:r>
      <w:r w:rsidRPr="006C1AA1">
        <w:rPr>
          <w:rStyle w:val="inlinecode"/>
          <w:lang w:val="en-US"/>
        </w:rPr>
        <w:t>null</w:t>
      </w:r>
      <w:r w:rsidRPr="009B5476">
        <w:rPr>
          <w:lang w:val="en-US"/>
        </w:rPr>
        <w:t>, it is processed as an empty value.</w:t>
      </w:r>
    </w:p>
    <w:p w:rsidR="00CF1248" w:rsidRPr="009B5476" w:rsidRDefault="00CF1248" w:rsidP="00165CC8">
      <w:pPr>
        <w:pStyle w:val="Standard"/>
        <w:keepNext/>
        <w:rPr>
          <w:lang w:val="en-US"/>
        </w:rPr>
      </w:pPr>
      <w:r w:rsidRPr="009B5476">
        <w:rPr>
          <w:lang w:val="en-US"/>
        </w:rPr>
        <w:t xml:space="preserve">An example of a JSP using the </w:t>
      </w:r>
      <w:r w:rsidRPr="006C1AA1">
        <w:rPr>
          <w:rStyle w:val="inlinecode"/>
          <w:lang w:val="en-US"/>
        </w:rPr>
        <w:t>param</w:t>
      </w:r>
      <w:r w:rsidRPr="009B5476">
        <w:rPr>
          <w:lang w:val="en-US"/>
        </w:rPr>
        <w:t xml:space="preserve"> tag could be:</w:t>
      </w:r>
    </w:p>
    <w:p w:rsidR="00CF1248" w:rsidRPr="009B5476" w:rsidRDefault="00CF1248" w:rsidP="00CF1248">
      <w:pPr>
        <w:pStyle w:val="CodeXMP"/>
      </w:pPr>
      <w:r w:rsidRPr="009B5476">
        <w:t>&lt;portlet:actionURL&gt;</w:t>
      </w:r>
    </w:p>
    <w:p w:rsidR="00CF1248" w:rsidRPr="009B5476" w:rsidRDefault="00CF1248" w:rsidP="00CF1248">
      <w:pPr>
        <w:pStyle w:val="CodeXMP"/>
      </w:pPr>
      <w:r w:rsidRPr="009B5476">
        <w:tab/>
        <w:t>&lt;portlet:property name=</w:t>
      </w:r>
      <w:r w:rsidR="004E7875">
        <w:t>"</w:t>
      </w:r>
      <w:r w:rsidRPr="009B5476">
        <w:t>myProperty</w:t>
      </w:r>
      <w:r w:rsidR="004E7875">
        <w:t>"</w:t>
      </w:r>
      <w:r w:rsidRPr="009B5476">
        <w:t xml:space="preserve"> value=</w:t>
      </w:r>
      <w:r w:rsidR="004E7875">
        <w:t>"</w:t>
      </w:r>
      <w:r w:rsidRPr="009B5476">
        <w:t>someValue</w:t>
      </w:r>
      <w:r w:rsidR="004E7875">
        <w:t>"</w:t>
      </w:r>
      <w:r w:rsidRPr="009B5476">
        <w:t>/&gt;</w:t>
      </w:r>
    </w:p>
    <w:p w:rsidR="00CF1248" w:rsidRPr="009B5476" w:rsidRDefault="00CF1248" w:rsidP="00CF1248">
      <w:pPr>
        <w:pStyle w:val="CodeXMP"/>
      </w:pPr>
      <w:r w:rsidRPr="009B5476">
        <w:t>&lt;/portlet:actionURL&gt;</w:t>
      </w:r>
    </w:p>
    <w:p w:rsidR="00CF1248" w:rsidRPr="009B5476" w:rsidRDefault="00CF1248" w:rsidP="00CF1248">
      <w:pPr>
        <w:pStyle w:val="Heading2"/>
        <w:rPr>
          <w:lang w:val="en-US"/>
        </w:rPr>
      </w:pPr>
      <w:bookmarkStart w:id="1516" w:name="_Toc415141019"/>
      <w:bookmarkStart w:id="1517" w:name="_Toc468261250"/>
      <w:r w:rsidRPr="009B5476">
        <w:rPr>
          <w:lang w:val="en-US"/>
        </w:rPr>
        <w:t>Changing the Default Behavior for escapeXml</w:t>
      </w:r>
      <w:bookmarkEnd w:id="1516"/>
      <w:bookmarkEnd w:id="1517"/>
    </w:p>
    <w:p w:rsidR="00B95B28" w:rsidRDefault="00B95B28" w:rsidP="00CF1248">
      <w:pPr>
        <w:pStyle w:val="Standard"/>
        <w:rPr>
          <w:lang w:val="en-US"/>
        </w:rPr>
      </w:pPr>
      <w:r>
        <w:rPr>
          <w:lang w:val="en-US"/>
        </w:rPr>
        <w:t xml:space="preserve">The portlet container performs XML escaping on URLs by default. The default behavior can be changed using a portlet container runtime option. See Section </w:t>
      </w:r>
      <w:r>
        <w:rPr>
          <w:lang w:val="en-US"/>
        </w:rPr>
        <w:fldChar w:fldCharType="begin"/>
      </w:r>
      <w:r>
        <w:rPr>
          <w:lang w:val="en-US"/>
        </w:rPr>
        <w:instrText xml:space="preserve"> REF _Ref429121213 \w \h </w:instrText>
      </w:r>
      <w:r>
        <w:rPr>
          <w:lang w:val="en-US"/>
        </w:rPr>
      </w:r>
      <w:r>
        <w:rPr>
          <w:lang w:val="en-US"/>
        </w:rPr>
        <w:fldChar w:fldCharType="separate"/>
      </w:r>
      <w:r w:rsidR="003B17E8">
        <w:rPr>
          <w:lang w:val="en-US"/>
        </w:rPr>
        <w:t>8.4.1</w:t>
      </w:r>
      <w:r>
        <w:rPr>
          <w:lang w:val="en-US"/>
        </w:rPr>
        <w:fldChar w:fldCharType="end"/>
      </w:r>
      <w:r>
        <w:rPr>
          <w:lang w:val="en-US"/>
        </w:rPr>
        <w:t xml:space="preserve"> </w:t>
      </w:r>
      <w:r>
        <w:rPr>
          <w:lang w:val="en-US"/>
        </w:rPr>
        <w:fldChar w:fldCharType="begin"/>
      </w:r>
      <w:r>
        <w:rPr>
          <w:lang w:val="en-US"/>
        </w:rPr>
        <w:instrText xml:space="preserve"> REF _Ref429121226 \h </w:instrText>
      </w:r>
      <w:r>
        <w:rPr>
          <w:lang w:val="en-US"/>
        </w:rPr>
      </w:r>
      <w:r>
        <w:rPr>
          <w:lang w:val="en-US"/>
        </w:rPr>
        <w:fldChar w:fldCharType="separate"/>
      </w:r>
      <w:r w:rsidR="003B17E8" w:rsidRPr="00B10826">
        <w:rPr>
          <w:lang w:val="en-US"/>
        </w:rPr>
        <w:t>Runtime Option javax.portlet.escapeXml</w:t>
      </w:r>
      <w:r>
        <w:rPr>
          <w:lang w:val="en-US"/>
        </w:rPr>
        <w:fldChar w:fldCharType="end"/>
      </w:r>
      <w:r>
        <w:rPr>
          <w:lang w:val="en-US"/>
        </w:rPr>
        <w:t xml:space="preserve"> for more information.</w:t>
      </w:r>
    </w:p>
    <w:p w:rsidR="00CF1248" w:rsidRDefault="00CF1248" w:rsidP="00CF1248">
      <w:pPr>
        <w:pStyle w:val="Standard"/>
        <w:rPr>
          <w:lang w:val="en-US"/>
        </w:rPr>
      </w:pPr>
    </w:p>
    <w:p w:rsidR="00CF1248" w:rsidRPr="00CF1248" w:rsidRDefault="00CF1248" w:rsidP="00CF1248">
      <w:pPr>
        <w:pStyle w:val="Standard"/>
        <w:rPr>
          <w:lang w:val="en-US"/>
        </w:rPr>
      </w:pPr>
    </w:p>
    <w:p w:rsidR="00107758" w:rsidRDefault="00107758" w:rsidP="00107758">
      <w:pPr>
        <w:pStyle w:val="Heading1"/>
      </w:pPr>
      <w:bookmarkStart w:id="1518" w:name="_Ref427771683"/>
      <w:bookmarkStart w:id="1519" w:name="_Ref427771684"/>
      <w:bookmarkStart w:id="1520" w:name="_Ref427824749"/>
      <w:bookmarkStart w:id="1521" w:name="_Ref427824755"/>
      <w:bookmarkStart w:id="1522" w:name="_Toc468261251"/>
      <w:bookmarkStart w:id="1523" w:name="_Ref427759440"/>
      <w:bookmarkStart w:id="1524" w:name="_Ref427759445"/>
      <w:bookmarkStart w:id="1525" w:name="_Ref427765859"/>
      <w:bookmarkStart w:id="1526" w:name="_Ref427765867"/>
      <w:r>
        <w:lastRenderedPageBreak/>
        <w:t>Packaging and Deployment</w:t>
      </w:r>
      <w:bookmarkEnd w:id="1518"/>
      <w:bookmarkEnd w:id="1519"/>
      <w:bookmarkEnd w:id="1520"/>
      <w:bookmarkEnd w:id="1521"/>
      <w:bookmarkEnd w:id="1522"/>
    </w:p>
    <w:p w:rsidR="00107758" w:rsidRDefault="00107758" w:rsidP="00107758">
      <w:pPr>
        <w:pStyle w:val="Standard"/>
        <w:rPr>
          <w:lang w:val="en-US"/>
        </w:rPr>
      </w:pPr>
      <w:r w:rsidRPr="0009415E">
        <w:rPr>
          <w:lang w:val="en-US"/>
        </w:rPr>
        <w:t xml:space="preserve">The deployment descriptor conveys the elements and configuration information of a portlet application between </w:t>
      </w:r>
      <w:r>
        <w:rPr>
          <w:lang w:val="en-US"/>
        </w:rPr>
        <w:t xml:space="preserve">people who develop, assemble, and deploy portlet applications. </w:t>
      </w:r>
      <w:r w:rsidRPr="0009415E">
        <w:rPr>
          <w:lang w:val="en-US"/>
        </w:rPr>
        <w:t>Portlet applications are self-contained applications that are intended to work without further resources. Portlet applications are managed by the portlet container.</w:t>
      </w:r>
    </w:p>
    <w:p w:rsidR="00107758" w:rsidRPr="0009415E" w:rsidRDefault="00107758" w:rsidP="00107758">
      <w:pPr>
        <w:pStyle w:val="Standard"/>
        <w:rPr>
          <w:lang w:val="en-US"/>
        </w:rPr>
      </w:pPr>
      <w:r>
        <w:rPr>
          <w:lang w:val="en-US"/>
        </w:rPr>
        <w:t xml:space="preserve">A portlet application is a web application, so the portlet application </w:t>
      </w:r>
      <w:r w:rsidR="00C15890">
        <w:rPr>
          <w:lang w:val="en-US"/>
        </w:rPr>
        <w:t>can</w:t>
      </w:r>
      <w:r>
        <w:rPr>
          <w:lang w:val="en-US"/>
        </w:rPr>
        <w:t xml:space="preserve"> have a web application deployment descriptor (web.xml) as defined by the Servlet Specification</w:t>
      </w:r>
      <w:bookmarkStart w:id="1527" w:name="_Ref427762927"/>
      <w:r>
        <w:rPr>
          <w:rStyle w:val="FootnoteReference"/>
          <w:lang w:val="en-US"/>
        </w:rPr>
        <w:footnoteReference w:id="36"/>
      </w:r>
      <w:bookmarkEnd w:id="1527"/>
      <w:r>
        <w:rPr>
          <w:lang w:val="en-US"/>
        </w:rPr>
        <w:t>.</w:t>
      </w:r>
    </w:p>
    <w:p w:rsidR="00107758" w:rsidRDefault="00107758" w:rsidP="00107758">
      <w:pPr>
        <w:pStyle w:val="Standard"/>
        <w:rPr>
          <w:rFonts w:eastAsia="MS Mincho"/>
          <w:lang w:val="en-US"/>
        </w:rPr>
      </w:pPr>
      <w:r>
        <w:rPr>
          <w:rFonts w:eastAsia="MS Mincho"/>
          <w:lang w:val="en-US"/>
        </w:rPr>
        <w:t>The version 3.0 portlet container is required provide backward compatibility for version 1.0 and version 2.0 portlets, so it is also required to support the corresponding versions of the portlet and web application deployment descriptors as well.</w:t>
      </w:r>
    </w:p>
    <w:p w:rsidR="00107758" w:rsidRPr="0009415E" w:rsidRDefault="00107758" w:rsidP="00107758">
      <w:pPr>
        <w:pStyle w:val="Standard"/>
        <w:rPr>
          <w:lang w:val="en-US"/>
        </w:rPr>
      </w:pPr>
      <w:r w:rsidRPr="0009415E">
        <w:rPr>
          <w:lang w:val="en-US"/>
        </w:rPr>
        <w:t xml:space="preserve">All web resources that are not portlets must be </w:t>
      </w:r>
      <w:r w:rsidR="0096352C">
        <w:rPr>
          <w:lang w:val="en-US"/>
        </w:rPr>
        <w:t xml:space="preserve">declared through annotations or through </w:t>
      </w:r>
      <w:r w:rsidRPr="0009415E">
        <w:rPr>
          <w:lang w:val="en-US"/>
        </w:rPr>
        <w:t xml:space="preserve"> the </w:t>
      </w:r>
      <w:r w:rsidRPr="0009415E">
        <w:rPr>
          <w:rFonts w:ascii="Courier" w:hAnsi="Courier"/>
          <w:sz w:val="20"/>
          <w:lang w:val="en-US"/>
        </w:rPr>
        <w:t>web.xml</w:t>
      </w:r>
      <w:r>
        <w:rPr>
          <w:lang w:val="en-US"/>
        </w:rPr>
        <w:t xml:space="preserve"> deployment descriptor</w:t>
      </w:r>
      <w:r w:rsidR="0096352C">
        <w:rPr>
          <w:lang w:val="en-US"/>
        </w:rPr>
        <w:t xml:space="preserve"> as described in the Servlet Specification</w:t>
      </w:r>
      <w:r>
        <w:rPr>
          <w:lang w:val="en-US"/>
        </w:rPr>
        <w:t xml:space="preserve">. </w:t>
      </w:r>
      <w:r w:rsidRPr="0009415E">
        <w:rPr>
          <w:lang w:val="en-US"/>
        </w:rPr>
        <w:t xml:space="preserve">The following portlet web application properties can be set in the </w:t>
      </w:r>
      <w:r w:rsidRPr="0009415E">
        <w:rPr>
          <w:rFonts w:ascii="Courier" w:hAnsi="Courier"/>
          <w:sz w:val="20"/>
          <w:lang w:val="en-US"/>
        </w:rPr>
        <w:t>web.xml</w:t>
      </w:r>
      <w:r w:rsidRPr="0009415E">
        <w:rPr>
          <w:lang w:val="en-US"/>
        </w:rPr>
        <w:t xml:space="preserve"> deployment descriptor:</w:t>
      </w:r>
    </w:p>
    <w:p w:rsidR="00107758" w:rsidRPr="0009415E" w:rsidRDefault="00107758" w:rsidP="00107758">
      <w:pPr>
        <w:pStyle w:val="BulletListsingle-spaced"/>
        <w:rPr>
          <w:lang w:val="en-US"/>
        </w:rPr>
      </w:pPr>
      <w:r w:rsidRPr="0009415E">
        <w:rPr>
          <w:lang w:val="en-US"/>
        </w:rPr>
        <w:t xml:space="preserve">portlet application description using the </w:t>
      </w:r>
      <w:r w:rsidRPr="0009415E">
        <w:rPr>
          <w:rFonts w:ascii="Courier" w:hAnsi="Courier"/>
          <w:sz w:val="20"/>
          <w:lang w:val="en-US"/>
        </w:rPr>
        <w:t>&lt;description&gt;</w:t>
      </w:r>
      <w:r w:rsidRPr="0009415E">
        <w:rPr>
          <w:lang w:val="en-US"/>
        </w:rPr>
        <w:t xml:space="preserve"> element</w:t>
      </w:r>
    </w:p>
    <w:p w:rsidR="00107758" w:rsidRPr="0009415E" w:rsidRDefault="00107758" w:rsidP="00107758">
      <w:pPr>
        <w:pStyle w:val="BulletListsingle-spaced"/>
        <w:rPr>
          <w:lang w:val="en-US"/>
        </w:rPr>
      </w:pPr>
      <w:r w:rsidRPr="0009415E">
        <w:rPr>
          <w:lang w:val="en-US"/>
        </w:rPr>
        <w:t xml:space="preserve">portlet application name using the </w:t>
      </w:r>
      <w:r w:rsidRPr="0009415E">
        <w:rPr>
          <w:rFonts w:ascii="Courier" w:hAnsi="Courier"/>
          <w:sz w:val="20"/>
          <w:lang w:val="en-US"/>
        </w:rPr>
        <w:t>&lt;display-name&gt;</w:t>
      </w:r>
      <w:r w:rsidRPr="0009415E">
        <w:rPr>
          <w:lang w:val="en-US"/>
        </w:rPr>
        <w:t xml:space="preserve"> element</w:t>
      </w:r>
    </w:p>
    <w:p w:rsidR="00107758" w:rsidRPr="0009415E" w:rsidRDefault="00107758" w:rsidP="00107758">
      <w:pPr>
        <w:pStyle w:val="BulletListsingle-spaced"/>
        <w:rPr>
          <w:lang w:val="en-US"/>
        </w:rPr>
      </w:pPr>
      <w:r w:rsidRPr="0009415E">
        <w:rPr>
          <w:lang w:val="en-US"/>
        </w:rPr>
        <w:t xml:space="preserve">portlet application security role mapping using the </w:t>
      </w:r>
      <w:r w:rsidRPr="0009415E">
        <w:rPr>
          <w:rFonts w:ascii="Courier" w:hAnsi="Courier"/>
          <w:sz w:val="20"/>
          <w:lang w:val="en-US"/>
        </w:rPr>
        <w:t>&lt;security-role&gt;</w:t>
      </w:r>
      <w:r w:rsidRPr="0009415E">
        <w:rPr>
          <w:lang w:val="en-US"/>
        </w:rPr>
        <w:t xml:space="preserve"> element</w:t>
      </w:r>
    </w:p>
    <w:p w:rsidR="00107758" w:rsidRDefault="00107758" w:rsidP="00107758">
      <w:pPr>
        <w:pStyle w:val="BulletListsingle-spaced"/>
        <w:rPr>
          <w:lang w:val="en-US"/>
        </w:rPr>
      </w:pPr>
      <w:r w:rsidRPr="0009415E">
        <w:rPr>
          <w:lang w:val="en-US"/>
        </w:rPr>
        <w:t xml:space="preserve">portlet application locale-character set mapping for serving resources using the </w:t>
      </w:r>
      <w:r w:rsidRPr="0009415E">
        <w:rPr>
          <w:rFonts w:ascii="Courier New" w:hAnsi="Courier New"/>
          <w:sz w:val="20"/>
          <w:lang w:val="en-US"/>
        </w:rPr>
        <w:t>&lt;locale-encoding-mapping-list&gt;</w:t>
      </w:r>
      <w:r w:rsidRPr="0009415E">
        <w:rPr>
          <w:lang w:val="en-US"/>
        </w:rPr>
        <w:t>.</w:t>
      </w:r>
    </w:p>
    <w:p w:rsidR="00107758" w:rsidRDefault="00107758" w:rsidP="00107758">
      <w:pPr>
        <w:pStyle w:val="Standard"/>
        <w:rPr>
          <w:lang w:val="en-US"/>
        </w:rPr>
      </w:pPr>
      <w:r w:rsidRPr="001402F8">
        <w:rPr>
          <w:lang w:val="en-US"/>
        </w:rPr>
        <w:t>Portlet configuration can be carried out through use of annotations or through the portlet deployment descriptor</w:t>
      </w:r>
      <w:r>
        <w:rPr>
          <w:lang w:val="en-US"/>
        </w:rPr>
        <w:t xml:space="preserve"> (portlet.xml)</w:t>
      </w:r>
      <w:r w:rsidRPr="001402F8">
        <w:rPr>
          <w:lang w:val="en-US"/>
        </w:rPr>
        <w:t xml:space="preserve"> as described in</w:t>
      </w:r>
      <w:r w:rsidR="00C778E1" w:rsidRPr="00C778E1">
        <w:rPr>
          <w:lang w:val="en-US"/>
        </w:rPr>
        <w:t xml:space="preserve"> </w:t>
      </w:r>
      <w:r w:rsidR="00C778E1">
        <w:rPr>
          <w:lang w:val="en-US"/>
        </w:rPr>
        <w:fldChar w:fldCharType="begin"/>
      </w:r>
      <w:r w:rsidR="00C778E1">
        <w:rPr>
          <w:lang w:val="en-US"/>
        </w:rPr>
        <w:instrText xml:space="preserve"> REF _Ref427820663 \w \h </w:instrText>
      </w:r>
      <w:r w:rsidR="00C778E1">
        <w:rPr>
          <w:lang w:val="en-US"/>
        </w:rPr>
      </w:r>
      <w:r w:rsidR="00C778E1">
        <w:rPr>
          <w:lang w:val="en-US"/>
        </w:rPr>
        <w:fldChar w:fldCharType="separate"/>
      </w:r>
      <w:r w:rsidR="003B17E8">
        <w:rPr>
          <w:lang w:val="en-US"/>
        </w:rPr>
        <w:t>Chapter 28</w:t>
      </w:r>
      <w:r w:rsidR="00C778E1">
        <w:rPr>
          <w:lang w:val="en-US"/>
        </w:rPr>
        <w:fldChar w:fldCharType="end"/>
      </w:r>
      <w:r w:rsidR="00C778E1">
        <w:rPr>
          <w:lang w:val="en-US"/>
        </w:rPr>
        <w:t xml:space="preserve"> </w:t>
      </w:r>
      <w:r w:rsidR="00C778E1">
        <w:rPr>
          <w:lang w:val="en-US"/>
        </w:rPr>
        <w:fldChar w:fldCharType="begin"/>
      </w:r>
      <w:r w:rsidR="00C778E1">
        <w:rPr>
          <w:lang w:val="en-US"/>
        </w:rPr>
        <w:instrText xml:space="preserve"> REF _Ref427820670 \h </w:instrText>
      </w:r>
      <w:r w:rsidR="00C778E1">
        <w:rPr>
          <w:lang w:val="en-US"/>
        </w:rPr>
      </w:r>
      <w:r w:rsidR="00C778E1">
        <w:rPr>
          <w:lang w:val="en-US"/>
        </w:rPr>
        <w:fldChar w:fldCharType="separate"/>
      </w:r>
      <w:r w:rsidR="003B17E8" w:rsidRPr="00FA5104">
        <w:rPr>
          <w:lang w:val="en-US"/>
        </w:rPr>
        <w:t>Configura</w:t>
      </w:r>
      <w:r w:rsidR="003B17E8" w:rsidRPr="00552E46">
        <w:rPr>
          <w:lang w:val="en-US"/>
        </w:rPr>
        <w:t>tion</w:t>
      </w:r>
      <w:r w:rsidR="00C778E1">
        <w:rPr>
          <w:lang w:val="en-US"/>
        </w:rPr>
        <w:fldChar w:fldCharType="end"/>
      </w:r>
      <w:r w:rsidRPr="001402F8">
        <w:rPr>
          <w:lang w:val="en-US"/>
        </w:rPr>
        <w:t>. If the portlet can be completely configured using annotations, the portlet deployment descriptor is optional.</w:t>
      </w:r>
      <w:r>
        <w:rPr>
          <w:lang w:val="en-US"/>
        </w:rPr>
        <w:t xml:space="preserve"> </w:t>
      </w:r>
    </w:p>
    <w:p w:rsidR="00C778E1" w:rsidRPr="001402F8" w:rsidRDefault="00C778E1" w:rsidP="00107758">
      <w:pPr>
        <w:pStyle w:val="Standard"/>
        <w:rPr>
          <w:lang w:val="en-US"/>
        </w:rPr>
      </w:pPr>
      <w:r>
        <w:rPr>
          <w:lang w:val="en-US"/>
        </w:rPr>
        <w:t>The mechanism by which portlets are actually deployed on the portal is implementation specific and not subject of this document.</w:t>
      </w:r>
    </w:p>
    <w:p w:rsidR="00107758" w:rsidRDefault="00107758" w:rsidP="00107758">
      <w:pPr>
        <w:pStyle w:val="Heading2"/>
        <w:ind w:left="578" w:hanging="578"/>
      </w:pPr>
      <w:bookmarkStart w:id="1528" w:name="_Toc415140997"/>
      <w:bookmarkStart w:id="1529" w:name="_Toc468261252"/>
      <w:r>
        <w:t>Packaging</w:t>
      </w:r>
      <w:bookmarkEnd w:id="1528"/>
      <w:bookmarkEnd w:id="1529"/>
    </w:p>
    <w:p w:rsidR="00107758" w:rsidRPr="0009415E" w:rsidRDefault="00107758" w:rsidP="00107758">
      <w:pPr>
        <w:pStyle w:val="Standard"/>
        <w:rPr>
          <w:lang w:val="en-US"/>
        </w:rPr>
      </w:pPr>
      <w:r w:rsidRPr="0009415E">
        <w:rPr>
          <w:lang w:val="en-US"/>
        </w:rPr>
        <w:t>All resources, portlets</w:t>
      </w:r>
      <w:r>
        <w:rPr>
          <w:lang w:val="en-US"/>
        </w:rPr>
        <w:t>,</w:t>
      </w:r>
      <w:r w:rsidRPr="0009415E">
        <w:rPr>
          <w:lang w:val="en-US"/>
        </w:rPr>
        <w:t xml:space="preserve"> and the deployment descriptors are packaged together in one web application archive (WAR file). This format is described </w:t>
      </w:r>
      <w:r>
        <w:rPr>
          <w:lang w:val="en-US"/>
        </w:rPr>
        <w:t>by the Servlet Specification</w:t>
      </w:r>
      <w:r>
        <w:rPr>
          <w:lang w:val="en-US"/>
        </w:rPr>
        <w:fldChar w:fldCharType="begin"/>
      </w:r>
      <w:r>
        <w:rPr>
          <w:lang w:val="en-US"/>
        </w:rPr>
        <w:instrText xml:space="preserve"> NOTEREF _Ref427762927 \f \h </w:instrText>
      </w:r>
      <w:r>
        <w:rPr>
          <w:lang w:val="en-US"/>
        </w:rPr>
      </w:r>
      <w:r>
        <w:rPr>
          <w:lang w:val="en-US"/>
        </w:rPr>
        <w:fldChar w:fldCharType="separate"/>
      </w:r>
      <w:r w:rsidR="003B17E8" w:rsidRPr="003B17E8">
        <w:rPr>
          <w:rStyle w:val="FootnoteReference"/>
        </w:rPr>
        <w:t>36</w:t>
      </w:r>
      <w:r>
        <w:rPr>
          <w:lang w:val="en-US"/>
        </w:rPr>
        <w:fldChar w:fldCharType="end"/>
      </w:r>
      <w:r>
        <w:rPr>
          <w:lang w:val="en-US"/>
        </w:rPr>
        <w:t>.</w:t>
      </w:r>
      <w:r w:rsidRPr="0009415E">
        <w:rPr>
          <w:lang w:val="en-US"/>
        </w:rPr>
        <w:t xml:space="preserve"> </w:t>
      </w:r>
      <w:r>
        <w:rPr>
          <w:lang w:val="en-US"/>
        </w:rPr>
        <w:t>A portlet application requires the following resources in addition to those defined by the Servlet Specification</w:t>
      </w:r>
      <w:r w:rsidRPr="0009415E">
        <w:rPr>
          <w:lang w:val="en-US"/>
        </w:rPr>
        <w:t>:</w:t>
      </w:r>
    </w:p>
    <w:p w:rsidR="00107758" w:rsidRPr="0009415E" w:rsidRDefault="00107758" w:rsidP="00107758">
      <w:pPr>
        <w:pStyle w:val="BulletListsingle-spaced"/>
        <w:rPr>
          <w:lang w:val="en-US"/>
        </w:rPr>
      </w:pPr>
      <w:r w:rsidRPr="0009415E">
        <w:rPr>
          <w:lang w:val="en-US"/>
        </w:rPr>
        <w:t xml:space="preserve">The </w:t>
      </w:r>
      <w:r w:rsidRPr="00107758">
        <w:rPr>
          <w:rStyle w:val="inlinecode"/>
          <w:lang w:val="en-US"/>
        </w:rPr>
        <w:t>/WEB-INF/portlet.xml</w:t>
      </w:r>
      <w:r w:rsidRPr="0009415E">
        <w:rPr>
          <w:lang w:val="en-US"/>
        </w:rPr>
        <w:t xml:space="preserve"> deployment descriptor</w:t>
      </w:r>
      <w:r w:rsidR="00FA2883">
        <w:rPr>
          <w:lang w:val="en-US"/>
        </w:rPr>
        <w:t xml:space="preserve"> if the configuration is not completely defined through annotations</w:t>
      </w:r>
      <w:r w:rsidRPr="0009415E">
        <w:rPr>
          <w:lang w:val="en-US"/>
        </w:rPr>
        <w:t>.</w:t>
      </w:r>
    </w:p>
    <w:p w:rsidR="00107758" w:rsidRPr="0009415E" w:rsidRDefault="00107758" w:rsidP="00107758">
      <w:pPr>
        <w:pStyle w:val="BulletListsingle-spaced"/>
        <w:rPr>
          <w:lang w:val="en-US"/>
        </w:rPr>
      </w:pPr>
      <w:r w:rsidRPr="0009415E">
        <w:rPr>
          <w:lang w:val="en-US"/>
        </w:rPr>
        <w:t xml:space="preserve">Portlet classes in the </w:t>
      </w:r>
      <w:r w:rsidRPr="00107758">
        <w:rPr>
          <w:rStyle w:val="inlinecode"/>
          <w:lang w:val="en-US"/>
        </w:rPr>
        <w:t>/WEB-INF/classe</w:t>
      </w:r>
      <w:r w:rsidRPr="0009415E">
        <w:rPr>
          <w:rFonts w:ascii="Courier" w:hAnsi="Courier"/>
          <w:sz w:val="20"/>
          <w:lang w:val="en-US"/>
        </w:rPr>
        <w:t>s</w:t>
      </w:r>
      <w:r w:rsidRPr="0009415E">
        <w:rPr>
          <w:lang w:val="en-US"/>
        </w:rPr>
        <w:t xml:space="preserve"> directory.</w:t>
      </w:r>
    </w:p>
    <w:p w:rsidR="00107758" w:rsidRPr="0009415E" w:rsidRDefault="00107758" w:rsidP="00107758">
      <w:pPr>
        <w:pStyle w:val="BulletListsingle-spaced"/>
        <w:rPr>
          <w:lang w:val="en-US"/>
        </w:rPr>
      </w:pPr>
      <w:r w:rsidRPr="0009415E">
        <w:rPr>
          <w:lang w:val="en-US"/>
        </w:rPr>
        <w:t xml:space="preserve">Portlet Java Archive files </w:t>
      </w:r>
      <w:r w:rsidRPr="00107758">
        <w:rPr>
          <w:rStyle w:val="inlinecode"/>
          <w:lang w:val="en-US"/>
        </w:rPr>
        <w:t>/WEB-INF/lib/*.jar</w:t>
      </w:r>
    </w:p>
    <w:p w:rsidR="00107758" w:rsidRDefault="00107758" w:rsidP="00107758">
      <w:pPr>
        <w:pStyle w:val="Heading3"/>
        <w:tabs>
          <w:tab w:val="clear" w:pos="720"/>
        </w:tabs>
        <w:ind w:left="720" w:hanging="720"/>
      </w:pPr>
      <w:bookmarkStart w:id="1530" w:name="_Toc415140998"/>
      <w:bookmarkStart w:id="1531" w:name="_Toc468261253"/>
      <w:r>
        <w:t>Example Directory Structure</w:t>
      </w:r>
      <w:bookmarkEnd w:id="1530"/>
      <w:bookmarkEnd w:id="1531"/>
    </w:p>
    <w:p w:rsidR="00107758" w:rsidRPr="0009415E" w:rsidRDefault="00107758" w:rsidP="00107758">
      <w:pPr>
        <w:pStyle w:val="Standard"/>
        <w:rPr>
          <w:lang w:val="en-US"/>
        </w:rPr>
      </w:pPr>
      <w:r w:rsidRPr="0009415E">
        <w:rPr>
          <w:lang w:val="en-US"/>
        </w:rPr>
        <w:t xml:space="preserve">The following </w:t>
      </w:r>
      <w:r>
        <w:rPr>
          <w:lang w:val="en-US"/>
        </w:rPr>
        <w:t xml:space="preserve">lists </w:t>
      </w:r>
      <w:r w:rsidRPr="0009415E">
        <w:rPr>
          <w:lang w:val="en-US"/>
        </w:rPr>
        <w:t>all files in a sample portlet application:</w:t>
      </w:r>
    </w:p>
    <w:p w:rsidR="00107758" w:rsidRPr="0009415E" w:rsidRDefault="00107758" w:rsidP="00107758">
      <w:pPr>
        <w:pStyle w:val="CodeXMP"/>
      </w:pPr>
      <w:r w:rsidRPr="0009415E">
        <w:lastRenderedPageBreak/>
        <w:t>/images/myButton.gif</w:t>
      </w:r>
    </w:p>
    <w:p w:rsidR="00107758" w:rsidRPr="0009415E" w:rsidRDefault="00107758" w:rsidP="00107758">
      <w:pPr>
        <w:pStyle w:val="CodeXMP"/>
      </w:pPr>
      <w:r w:rsidRPr="0009415E">
        <w:t>/META-INF/MANIFEST.MF</w:t>
      </w:r>
    </w:p>
    <w:p w:rsidR="00107758" w:rsidRPr="0009415E" w:rsidRDefault="00107758" w:rsidP="00107758">
      <w:pPr>
        <w:pStyle w:val="CodeXMP"/>
      </w:pPr>
      <w:r w:rsidRPr="0009415E">
        <w:t>/WEB-INF/web.xml</w:t>
      </w:r>
    </w:p>
    <w:p w:rsidR="00107758" w:rsidRPr="0009415E" w:rsidRDefault="00107758" w:rsidP="00107758">
      <w:pPr>
        <w:pStyle w:val="CodeXMP"/>
      </w:pPr>
      <w:r w:rsidRPr="0009415E">
        <w:t>/WEB-INF/portlet.xml</w:t>
      </w:r>
    </w:p>
    <w:p w:rsidR="00107758" w:rsidRPr="0009415E" w:rsidRDefault="00107758" w:rsidP="00107758">
      <w:pPr>
        <w:pStyle w:val="CodeXMP"/>
      </w:pPr>
      <w:r w:rsidRPr="0009415E">
        <w:t>/WEB-INF/lib/myHelpers.jar</w:t>
      </w:r>
    </w:p>
    <w:p w:rsidR="00107758" w:rsidRPr="0009415E" w:rsidRDefault="00107758" w:rsidP="00107758">
      <w:pPr>
        <w:pStyle w:val="CodeXMP"/>
      </w:pPr>
      <w:r w:rsidRPr="0009415E">
        <w:t>/WEB-INF/classes/com/mycorp/servlets/MyServlet.class</w:t>
      </w:r>
    </w:p>
    <w:p w:rsidR="00107758" w:rsidRPr="0009415E" w:rsidRDefault="00107758" w:rsidP="00107758">
      <w:pPr>
        <w:pStyle w:val="CodeXMP"/>
      </w:pPr>
      <w:r w:rsidRPr="0009415E">
        <w:t>/WEB-INF/classes/com/mycorp/portlets/MyPortlet.class</w:t>
      </w:r>
    </w:p>
    <w:p w:rsidR="00107758" w:rsidRPr="0009415E" w:rsidRDefault="00107758" w:rsidP="00107758">
      <w:pPr>
        <w:pStyle w:val="CodeXMP"/>
      </w:pPr>
      <w:r w:rsidRPr="0009415E">
        <w:t>/WEB-INF/jsp/myHelp.jsp</w:t>
      </w:r>
    </w:p>
    <w:p w:rsidR="00107758" w:rsidRPr="0009415E" w:rsidRDefault="00107758" w:rsidP="00107758">
      <w:pPr>
        <w:pStyle w:val="Standard"/>
        <w:rPr>
          <w:lang w:val="en-US"/>
        </w:rPr>
      </w:pPr>
      <w:r w:rsidRPr="0009415E">
        <w:rPr>
          <w:lang w:val="en-US"/>
        </w:rPr>
        <w:t>Portlet applications that need additional resources that cannot be packaged in the WAR file, like EJBs, may be packaged together with these resources in an EAR file.</w:t>
      </w:r>
    </w:p>
    <w:p w:rsidR="00107758" w:rsidRDefault="00107758" w:rsidP="00107758">
      <w:pPr>
        <w:pStyle w:val="Heading3"/>
        <w:tabs>
          <w:tab w:val="clear" w:pos="720"/>
        </w:tabs>
        <w:ind w:left="720" w:hanging="720"/>
      </w:pPr>
      <w:bookmarkStart w:id="1532" w:name="_Toc415140999"/>
      <w:bookmarkStart w:id="1533" w:name="_Toc468261254"/>
      <w:r>
        <w:t>Version Information</w:t>
      </w:r>
      <w:bookmarkEnd w:id="1532"/>
      <w:bookmarkEnd w:id="1533"/>
    </w:p>
    <w:p w:rsidR="00107758" w:rsidRPr="0009415E" w:rsidRDefault="00107758" w:rsidP="00107758">
      <w:pPr>
        <w:pStyle w:val="Standard"/>
        <w:rPr>
          <w:lang w:val="en-US"/>
        </w:rPr>
      </w:pPr>
      <w:r>
        <w:rPr>
          <w:lang w:val="en-US"/>
        </w:rPr>
        <w:t>P</w:t>
      </w:r>
      <w:r w:rsidRPr="0009415E">
        <w:rPr>
          <w:lang w:val="en-US"/>
        </w:rPr>
        <w:t xml:space="preserve">ortlet application providers </w:t>
      </w:r>
      <w:r>
        <w:rPr>
          <w:lang w:val="en-US"/>
        </w:rPr>
        <w:t>can</w:t>
      </w:r>
      <w:r w:rsidRPr="0009415E">
        <w:rPr>
          <w:lang w:val="en-US"/>
        </w:rPr>
        <w:t xml:space="preserve"> provide version information about the portlet application </w:t>
      </w:r>
      <w:r>
        <w:rPr>
          <w:lang w:val="en-US"/>
        </w:rPr>
        <w:t xml:space="preserve">through </w:t>
      </w:r>
      <w:r w:rsidRPr="00107758">
        <w:rPr>
          <w:rStyle w:val="inlinecode"/>
          <w:lang w:val="en-US"/>
        </w:rPr>
        <w:t>META-INF/MANIFEST.MF</w:t>
      </w:r>
      <w:r>
        <w:rPr>
          <w:lang w:val="en-US"/>
        </w:rPr>
        <w:t xml:space="preserve"> entries</w:t>
      </w:r>
      <w:r w:rsidRPr="0009415E">
        <w:rPr>
          <w:lang w:val="en-US"/>
        </w:rPr>
        <w:t xml:space="preserve"> in the WAR file. The </w:t>
      </w:r>
      <w:r w:rsidRPr="00107758">
        <w:rPr>
          <w:rStyle w:val="inlinecode"/>
          <w:lang w:val="en-US"/>
        </w:rPr>
        <w:t>‘Implementation-*’</w:t>
      </w:r>
      <w:r w:rsidRPr="0009415E">
        <w:rPr>
          <w:lang w:val="en-US"/>
        </w:rPr>
        <w:t xml:space="preserve"> attributes should be used to define the version information. The version information should follow the format defined by the Java Product Versioning Specification</w:t>
      </w:r>
      <w:r>
        <w:rPr>
          <w:rStyle w:val="FootnoteReference"/>
          <w:lang w:val="en-US"/>
        </w:rPr>
        <w:footnoteReference w:id="37"/>
      </w:r>
      <w:r>
        <w:rPr>
          <w:lang w:val="en-US"/>
        </w:rPr>
        <w:t>. An e</w:t>
      </w:r>
      <w:r w:rsidRPr="0009415E">
        <w:rPr>
          <w:lang w:val="en-US"/>
        </w:rPr>
        <w:t>xample</w:t>
      </w:r>
      <w:r>
        <w:rPr>
          <w:lang w:val="en-US"/>
        </w:rPr>
        <w:t xml:space="preserve"> follows.</w:t>
      </w:r>
    </w:p>
    <w:p w:rsidR="00107758" w:rsidRPr="0009415E" w:rsidRDefault="00107758" w:rsidP="00107758">
      <w:pPr>
        <w:pStyle w:val="CodeXMP"/>
      </w:pPr>
      <w:r w:rsidRPr="0009415E">
        <w:t>Implementation-Title: myPortletApplication</w:t>
      </w:r>
    </w:p>
    <w:p w:rsidR="00107758" w:rsidRPr="0009415E" w:rsidRDefault="00107758" w:rsidP="00107758">
      <w:pPr>
        <w:pStyle w:val="CodeXMP"/>
      </w:pPr>
      <w:r w:rsidRPr="0009415E">
        <w:t>Implementation-Version: 1.1.2</w:t>
      </w:r>
    </w:p>
    <w:p w:rsidR="00107758" w:rsidRDefault="00107758" w:rsidP="00107758">
      <w:pPr>
        <w:pStyle w:val="CodeXMP"/>
      </w:pPr>
      <w:r>
        <w:t>Implementation-Vendor: SunMicrosystems. Inc.</w:t>
      </w:r>
    </w:p>
    <w:p w:rsidR="00107758" w:rsidRDefault="00107758" w:rsidP="00107758">
      <w:pPr>
        <w:pStyle w:val="Heading2"/>
        <w:ind w:left="578" w:hanging="578"/>
      </w:pPr>
      <w:bookmarkStart w:id="1534" w:name="_Toc468261255"/>
      <w:bookmarkStart w:id="1535" w:name="_Toc415141000"/>
      <w:r>
        <w:t>Portlet Deployment Descriptor Structure</w:t>
      </w:r>
      <w:bookmarkEnd w:id="1534"/>
    </w:p>
    <w:p w:rsidR="00107758" w:rsidRDefault="00107758" w:rsidP="00107758">
      <w:pPr>
        <w:pStyle w:val="Standard"/>
        <w:rPr>
          <w:lang w:val="en-US"/>
        </w:rPr>
      </w:pPr>
      <w:r w:rsidRPr="003F78D3">
        <w:rPr>
          <w:lang w:val="en-US"/>
        </w:rPr>
        <w:t xml:space="preserve">This section describes the overall structure of the portlet deployment descriptor. </w:t>
      </w:r>
      <w:r>
        <w:rPr>
          <w:lang w:val="en-US"/>
        </w:rPr>
        <w:t>The individual data elements contained therein are described in</w:t>
      </w:r>
      <w:r w:rsidR="00C778E1">
        <w:rPr>
          <w:lang w:val="en-US"/>
        </w:rPr>
        <w:t xml:space="preserve"> </w:t>
      </w:r>
      <w:r w:rsidR="00C778E1">
        <w:rPr>
          <w:lang w:val="en-US"/>
        </w:rPr>
        <w:fldChar w:fldCharType="begin"/>
      </w:r>
      <w:r w:rsidR="00C778E1">
        <w:rPr>
          <w:lang w:val="en-US"/>
        </w:rPr>
        <w:instrText xml:space="preserve"> REF _Ref427820875 \w \h </w:instrText>
      </w:r>
      <w:r w:rsidR="00C778E1">
        <w:rPr>
          <w:lang w:val="en-US"/>
        </w:rPr>
      </w:r>
      <w:r w:rsidR="00C778E1">
        <w:rPr>
          <w:lang w:val="en-US"/>
        </w:rPr>
        <w:fldChar w:fldCharType="separate"/>
      </w:r>
      <w:r w:rsidR="003B17E8">
        <w:rPr>
          <w:lang w:val="en-US"/>
        </w:rPr>
        <w:t>Chapter 28</w:t>
      </w:r>
      <w:r w:rsidR="00C778E1">
        <w:rPr>
          <w:lang w:val="en-US"/>
        </w:rPr>
        <w:fldChar w:fldCharType="end"/>
      </w:r>
      <w:r w:rsidR="00C778E1">
        <w:rPr>
          <w:lang w:val="en-US"/>
        </w:rPr>
        <w:t xml:space="preserve"> </w:t>
      </w:r>
      <w:r w:rsidR="00C778E1">
        <w:rPr>
          <w:lang w:val="en-US"/>
        </w:rPr>
        <w:fldChar w:fldCharType="begin"/>
      </w:r>
      <w:r w:rsidR="00C778E1">
        <w:rPr>
          <w:lang w:val="en-US"/>
        </w:rPr>
        <w:instrText xml:space="preserve"> REF _Ref427820886 \h </w:instrText>
      </w:r>
      <w:r w:rsidR="00C778E1">
        <w:rPr>
          <w:lang w:val="en-US"/>
        </w:rPr>
      </w:r>
      <w:r w:rsidR="00C778E1">
        <w:rPr>
          <w:lang w:val="en-US"/>
        </w:rPr>
        <w:fldChar w:fldCharType="separate"/>
      </w:r>
      <w:r w:rsidR="003B17E8" w:rsidRPr="00FA5104">
        <w:rPr>
          <w:lang w:val="en-US"/>
        </w:rPr>
        <w:t>Configura</w:t>
      </w:r>
      <w:r w:rsidR="003B17E8" w:rsidRPr="00552E46">
        <w:rPr>
          <w:lang w:val="en-US"/>
        </w:rPr>
        <w:t>tion</w:t>
      </w:r>
      <w:r w:rsidR="00C778E1">
        <w:rPr>
          <w:lang w:val="en-US"/>
        </w:rPr>
        <w:fldChar w:fldCharType="end"/>
      </w:r>
      <w:r>
        <w:rPr>
          <w:lang w:val="en-US"/>
        </w:rPr>
        <w:t>.</w:t>
      </w:r>
    </w:p>
    <w:p w:rsidR="00C778E1" w:rsidRPr="003F78D3" w:rsidRDefault="00C778E1" w:rsidP="00107758">
      <w:pPr>
        <w:pStyle w:val="Standard"/>
        <w:rPr>
          <w:lang w:val="en-US"/>
        </w:rPr>
      </w:pPr>
      <w:r>
        <w:rPr>
          <w:lang w:val="en-US"/>
        </w:rPr>
        <w:fldChar w:fldCharType="begin"/>
      </w:r>
      <w:r>
        <w:rPr>
          <w:lang w:val="en-US"/>
        </w:rPr>
        <w:instrText xml:space="preserve"> REF _Ref427820922 \w \h </w:instrText>
      </w:r>
      <w:r>
        <w:rPr>
          <w:lang w:val="en-US"/>
        </w:rPr>
      </w:r>
      <w:r>
        <w:rPr>
          <w:lang w:val="en-US"/>
        </w:rPr>
        <w:fldChar w:fldCharType="separate"/>
      </w:r>
      <w:r w:rsidR="003B17E8">
        <w:rPr>
          <w:lang w:val="en-US"/>
        </w:rPr>
        <w:t>Appendix E</w:t>
      </w:r>
      <w:r>
        <w:rPr>
          <w:lang w:val="en-US"/>
        </w:rPr>
        <w:fldChar w:fldCharType="end"/>
      </w:r>
      <w:r>
        <w:rPr>
          <w:lang w:val="en-US"/>
        </w:rPr>
        <w:t xml:space="preserve"> </w:t>
      </w:r>
      <w:r>
        <w:rPr>
          <w:lang w:val="en-US"/>
        </w:rPr>
        <w:fldChar w:fldCharType="begin"/>
      </w:r>
      <w:r>
        <w:rPr>
          <w:lang w:val="en-US"/>
        </w:rPr>
        <w:instrText xml:space="preserve"> REF _Ref427820922 \h </w:instrText>
      </w:r>
      <w:r>
        <w:rPr>
          <w:lang w:val="en-US"/>
        </w:rPr>
      </w:r>
      <w:r>
        <w:rPr>
          <w:lang w:val="en-US"/>
        </w:rPr>
        <w:fldChar w:fldCharType="separate"/>
      </w:r>
      <w:r w:rsidR="003B17E8">
        <w:t>Deployment Descriptor Schema</w:t>
      </w:r>
      <w:r>
        <w:rPr>
          <w:lang w:val="en-US"/>
        </w:rPr>
        <w:fldChar w:fldCharType="end"/>
      </w:r>
      <w:r>
        <w:rPr>
          <w:lang w:val="en-US"/>
        </w:rPr>
        <w:t xml:space="preserve"> shows the complete Portlet Specification 3.0 deployment descriptor schema.</w:t>
      </w:r>
    </w:p>
    <w:p w:rsidR="00107758" w:rsidRDefault="00107758" w:rsidP="00107758">
      <w:pPr>
        <w:pStyle w:val="Heading3"/>
      </w:pPr>
      <w:bookmarkStart w:id="1536" w:name="_Toc468261256"/>
      <w:r>
        <w:t>Portlet Deployment Descriptor Elements</w:t>
      </w:r>
      <w:bookmarkEnd w:id="1535"/>
      <w:bookmarkEnd w:id="1536"/>
    </w:p>
    <w:p w:rsidR="00107758" w:rsidRPr="0009415E" w:rsidRDefault="00107758" w:rsidP="00107758">
      <w:pPr>
        <w:pStyle w:val="Standard"/>
        <w:rPr>
          <w:lang w:val="en-US"/>
        </w:rPr>
      </w:pPr>
      <w:r w:rsidRPr="0009415E">
        <w:rPr>
          <w:lang w:val="en-US"/>
        </w:rPr>
        <w:t>The following types of configuration and deployment information are required to be supported in the portlet deployment descriptor for all portlet containers:</w:t>
      </w:r>
    </w:p>
    <w:p w:rsidR="00107758" w:rsidRDefault="00107758" w:rsidP="00107758">
      <w:pPr>
        <w:pStyle w:val="BulletListsingle-spaced"/>
      </w:pPr>
      <w:r>
        <w:t>Portlet Application Definition</w:t>
      </w:r>
    </w:p>
    <w:p w:rsidR="00107758" w:rsidRDefault="00107758" w:rsidP="00107758">
      <w:pPr>
        <w:pStyle w:val="BulletListsingle-spaced"/>
      </w:pPr>
      <w:r>
        <w:t>Portlet Definition</w:t>
      </w:r>
    </w:p>
    <w:p w:rsidR="00107758" w:rsidRPr="0009415E" w:rsidRDefault="00107758" w:rsidP="00107758">
      <w:pPr>
        <w:pStyle w:val="Standard"/>
        <w:rPr>
          <w:lang w:val="en-US"/>
        </w:rPr>
      </w:pPr>
      <w:r w:rsidRPr="0009415E">
        <w:rPr>
          <w:lang w:val="en-US"/>
        </w:rPr>
        <w:t xml:space="preserve">Security information, which may also appear in the deployment descriptor is not required to be supported unless the portlet container is part of an implementation of </w:t>
      </w:r>
      <w:r>
        <w:rPr>
          <w:lang w:val="en-US"/>
        </w:rPr>
        <w:t xml:space="preserve">the Java </w:t>
      </w:r>
      <w:r w:rsidRPr="0009415E">
        <w:rPr>
          <w:lang w:val="en-US"/>
        </w:rPr>
        <w:t>EE Specification.</w:t>
      </w:r>
    </w:p>
    <w:p w:rsidR="00107758" w:rsidRPr="00107758" w:rsidRDefault="00107758" w:rsidP="00107758">
      <w:pPr>
        <w:pStyle w:val="Heading3"/>
        <w:rPr>
          <w:lang w:val="en-US"/>
        </w:rPr>
      </w:pPr>
      <w:bookmarkStart w:id="1537" w:name="_Toc415141001"/>
      <w:bookmarkStart w:id="1538" w:name="_Toc468261257"/>
      <w:r w:rsidRPr="00107758">
        <w:rPr>
          <w:lang w:val="en-US"/>
        </w:rPr>
        <w:t>Rules for processing the Portlet Deployment Descriptor</w:t>
      </w:r>
      <w:bookmarkEnd w:id="1537"/>
      <w:bookmarkEnd w:id="1538"/>
    </w:p>
    <w:p w:rsidR="00107758" w:rsidRPr="0009415E" w:rsidRDefault="00107758" w:rsidP="00107758">
      <w:pPr>
        <w:pStyle w:val="Standard"/>
        <w:rPr>
          <w:lang w:val="en-US"/>
        </w:rPr>
      </w:pPr>
      <w:r w:rsidRPr="0009415E">
        <w:rPr>
          <w:lang w:val="en-US"/>
        </w:rPr>
        <w:t xml:space="preserve">In this section is a listing of some general rules that </w:t>
      </w:r>
      <w:r>
        <w:rPr>
          <w:lang w:val="en-US"/>
        </w:rPr>
        <w:t xml:space="preserve">the </w:t>
      </w:r>
      <w:r w:rsidRPr="0009415E">
        <w:rPr>
          <w:lang w:val="en-US"/>
        </w:rPr>
        <w:t xml:space="preserve">portlet container must </w:t>
      </w:r>
      <w:r>
        <w:rPr>
          <w:lang w:val="en-US"/>
        </w:rPr>
        <w:t>observe</w:t>
      </w:r>
      <w:r w:rsidRPr="0009415E">
        <w:rPr>
          <w:lang w:val="en-US"/>
        </w:rPr>
        <w:t xml:space="preserve"> concerning the processing of the deployment descriptor for a portlet application:</w:t>
      </w:r>
    </w:p>
    <w:p w:rsidR="00107758" w:rsidRPr="0009415E" w:rsidRDefault="00107758" w:rsidP="00107758">
      <w:pPr>
        <w:pStyle w:val="BulletListsingle-spaced"/>
        <w:rPr>
          <w:lang w:val="en-US"/>
        </w:rPr>
      </w:pPr>
      <w:r w:rsidRPr="0009415E">
        <w:rPr>
          <w:lang w:val="en-US"/>
        </w:rPr>
        <w:t>Portlet containers should ignore all leading whitespace characters before the first non-whitespace character, and all trailing whitespace characters after the last non-whitespace character for PCDATA within text nodes of a deployment descriptor.</w:t>
      </w:r>
    </w:p>
    <w:p w:rsidR="00107758" w:rsidRDefault="00107758" w:rsidP="00107758">
      <w:pPr>
        <w:pStyle w:val="BulletListsingle-spaced"/>
        <w:rPr>
          <w:lang w:val="en-US"/>
        </w:rPr>
      </w:pPr>
      <w:r w:rsidRPr="001471E7">
        <w:rPr>
          <w:lang w:val="en-US"/>
        </w:rPr>
        <w:lastRenderedPageBreak/>
        <w:t>Portlet containers and tools that manipulate portlet applications have a wide range of options for checking the validity of a WAR. This includes checking the validity of the web application and portlet deployment descriptor documents held within. It is recommended, but not required, that portlet containers and tools validate both deployment descriptors against the corresponding DTD and XML Schema definitions for structural correctness. Additionally, it is recommended that they provide a level of semantic checking. For example, it should be checked that a role referenced in a security constraint has the same name as one of the security roles defined in the deployment descriptor. In cases of non-conformant portlet applications, tools and containers should inform the developer with descriptive error messages. High end application server vendors are encouraged to supply this kind of validity checking in the form of a tool separate from the container.</w:t>
      </w:r>
    </w:p>
    <w:p w:rsidR="00107758" w:rsidRPr="001471E7" w:rsidRDefault="00107758" w:rsidP="00107758">
      <w:pPr>
        <w:pStyle w:val="BulletListsingle-spaced"/>
        <w:rPr>
          <w:lang w:val="en-US"/>
        </w:rPr>
      </w:pPr>
      <w:r w:rsidRPr="001471E7">
        <w:rPr>
          <w:lang w:val="en-US"/>
        </w:rPr>
        <w:t xml:space="preserve">In elements whose value is an </w:t>
      </w:r>
      <w:r w:rsidR="004E7875">
        <w:rPr>
          <w:lang w:val="en-US"/>
        </w:rPr>
        <w:t>"</w:t>
      </w:r>
      <w:r w:rsidRPr="001471E7">
        <w:rPr>
          <w:lang w:val="en-US"/>
        </w:rPr>
        <w:t>enumerated type</w:t>
      </w:r>
      <w:r w:rsidR="004E7875">
        <w:rPr>
          <w:lang w:val="en-US"/>
        </w:rPr>
        <w:t>"</w:t>
      </w:r>
      <w:r w:rsidRPr="001471E7">
        <w:rPr>
          <w:lang w:val="en-US"/>
        </w:rPr>
        <w:t>, the value is case sensitive.</w:t>
      </w:r>
    </w:p>
    <w:p w:rsidR="00107758" w:rsidRPr="001471E7" w:rsidRDefault="00107758" w:rsidP="00107758">
      <w:pPr>
        <w:pStyle w:val="Heading3"/>
      </w:pPr>
      <w:bookmarkStart w:id="1539" w:name="_Toc415141004"/>
      <w:bookmarkStart w:id="1540" w:name="_Toc468261258"/>
      <w:r w:rsidRPr="001471E7">
        <w:t>Uniqueness of Deployment Descriptor Values</w:t>
      </w:r>
      <w:bookmarkEnd w:id="1539"/>
      <w:bookmarkEnd w:id="1540"/>
    </w:p>
    <w:p w:rsidR="00107758" w:rsidRPr="00E34605" w:rsidRDefault="00107758" w:rsidP="00107758">
      <w:pPr>
        <w:pStyle w:val="Standard"/>
        <w:rPr>
          <w:lang w:val="en-US"/>
        </w:rPr>
      </w:pPr>
      <w:r w:rsidRPr="00E34605">
        <w:rPr>
          <w:lang w:val="en-US"/>
        </w:rPr>
        <w:t>The following deployment descriptor values must be unique in the scope of the portlet application definition:</w:t>
      </w:r>
    </w:p>
    <w:p w:rsidR="00107758" w:rsidRDefault="00107758" w:rsidP="00107758">
      <w:pPr>
        <w:pStyle w:val="BulletListsingle-spaced"/>
      </w:pPr>
      <w:r>
        <w:t>portlet</w:t>
      </w:r>
      <w:r>
        <w:rPr>
          <w:rFonts w:ascii="Courier" w:hAnsi="Courier"/>
          <w:sz w:val="20"/>
        </w:rPr>
        <w:t xml:space="preserve"> </w:t>
      </w:r>
      <w:r w:rsidRPr="00B673FD">
        <w:rPr>
          <w:rStyle w:val="inlinecode"/>
        </w:rPr>
        <w:t>&lt;portlet-name&gt;</w:t>
      </w:r>
    </w:p>
    <w:p w:rsidR="00107758" w:rsidRPr="00E34605" w:rsidRDefault="00107758" w:rsidP="00107758">
      <w:pPr>
        <w:pStyle w:val="BulletListsingle-spaced"/>
        <w:rPr>
          <w:lang w:val="en-US"/>
        </w:rPr>
      </w:pPr>
      <w:r w:rsidRPr="00E34605">
        <w:rPr>
          <w:lang w:val="en-US"/>
        </w:rPr>
        <w:t xml:space="preserve">custom-portlet-mode </w:t>
      </w:r>
      <w:r w:rsidRPr="00107758">
        <w:rPr>
          <w:rStyle w:val="inlinecode"/>
          <w:lang w:val="en-US"/>
        </w:rPr>
        <w:t>&lt;portlet-mode&gt;</w:t>
      </w:r>
    </w:p>
    <w:p w:rsidR="00107758" w:rsidRPr="00E34605" w:rsidRDefault="00107758" w:rsidP="00107758">
      <w:pPr>
        <w:pStyle w:val="BulletListsingle-spaced"/>
        <w:rPr>
          <w:lang w:val="en-US"/>
        </w:rPr>
      </w:pPr>
      <w:r w:rsidRPr="00E34605">
        <w:rPr>
          <w:lang w:val="en-US"/>
        </w:rPr>
        <w:t xml:space="preserve">custom-window-state </w:t>
      </w:r>
      <w:r w:rsidRPr="00107758">
        <w:rPr>
          <w:rStyle w:val="inlinecode"/>
          <w:lang w:val="en-US"/>
        </w:rPr>
        <w:t>&lt;window-state&gt;</w:t>
      </w:r>
    </w:p>
    <w:p w:rsidR="00107758" w:rsidRDefault="00107758" w:rsidP="00107758">
      <w:pPr>
        <w:pStyle w:val="BulletListsingle-spaced"/>
      </w:pPr>
      <w:r>
        <w:t xml:space="preserve">user-attribute </w:t>
      </w:r>
      <w:r w:rsidRPr="00B673FD">
        <w:rPr>
          <w:rStyle w:val="inlinecode"/>
        </w:rPr>
        <w:t>&lt;name&gt;</w:t>
      </w:r>
    </w:p>
    <w:p w:rsidR="00107758" w:rsidRPr="00E34605" w:rsidRDefault="00107758" w:rsidP="00107758">
      <w:pPr>
        <w:pStyle w:val="BulletListsingle-spaced"/>
        <w:rPr>
          <w:lang w:val="en-US"/>
        </w:rPr>
      </w:pPr>
      <w:r w:rsidRPr="00E34605">
        <w:rPr>
          <w:lang w:val="en-US"/>
        </w:rPr>
        <w:t xml:space="preserve">event-definition </w:t>
      </w:r>
      <w:r w:rsidRPr="00107758">
        <w:rPr>
          <w:rStyle w:val="inlinecode"/>
          <w:lang w:val="en-US"/>
        </w:rPr>
        <w:t>&lt;name&gt;</w:t>
      </w:r>
      <w:r w:rsidRPr="00E34605">
        <w:rPr>
          <w:rFonts w:ascii="Courier" w:hAnsi="Courier"/>
          <w:sz w:val="20"/>
          <w:lang w:val="en-US"/>
        </w:rPr>
        <w:t xml:space="preserve"> </w:t>
      </w:r>
      <w:r w:rsidRPr="00E34605">
        <w:rPr>
          <w:lang w:val="en-US"/>
        </w:rPr>
        <w:t>and</w:t>
      </w:r>
      <w:r w:rsidRPr="00E34605">
        <w:rPr>
          <w:rFonts w:ascii="Courier" w:hAnsi="Courier"/>
          <w:sz w:val="20"/>
          <w:lang w:val="en-US"/>
        </w:rPr>
        <w:t xml:space="preserve"> </w:t>
      </w:r>
      <w:r w:rsidRPr="00107758">
        <w:rPr>
          <w:rStyle w:val="inlinecode"/>
          <w:lang w:val="en-US"/>
        </w:rPr>
        <w:t>&lt;qname&gt;</w:t>
      </w:r>
    </w:p>
    <w:p w:rsidR="00107758" w:rsidRPr="00E34605" w:rsidRDefault="00107758" w:rsidP="00107758">
      <w:pPr>
        <w:pStyle w:val="BulletListsingle-spaced"/>
        <w:rPr>
          <w:lang w:val="en-US"/>
        </w:rPr>
      </w:pPr>
      <w:r w:rsidRPr="00E34605">
        <w:rPr>
          <w:lang w:val="en-US"/>
        </w:rPr>
        <w:t xml:space="preserve">public-render-parameter  </w:t>
      </w:r>
      <w:r w:rsidRPr="00107758">
        <w:rPr>
          <w:rStyle w:val="inlinecode"/>
          <w:lang w:val="en-US"/>
        </w:rPr>
        <w:t>&lt;name&gt;</w:t>
      </w:r>
      <w:r w:rsidRPr="00E34605">
        <w:rPr>
          <w:lang w:val="en-US"/>
        </w:rPr>
        <w:t xml:space="preserve"> and</w:t>
      </w:r>
      <w:r w:rsidRPr="00E34605">
        <w:rPr>
          <w:rFonts w:ascii="Courier" w:hAnsi="Courier"/>
          <w:sz w:val="20"/>
          <w:lang w:val="en-US"/>
        </w:rPr>
        <w:t xml:space="preserve"> </w:t>
      </w:r>
      <w:r w:rsidRPr="00107758">
        <w:rPr>
          <w:rStyle w:val="inlinecode"/>
          <w:lang w:val="en-US"/>
        </w:rPr>
        <w:t>&lt;qname&gt;</w:t>
      </w:r>
    </w:p>
    <w:p w:rsidR="00107758" w:rsidRDefault="00107758" w:rsidP="00107758">
      <w:pPr>
        <w:pStyle w:val="BulletListsingle-spaced"/>
      </w:pPr>
      <w:r>
        <w:t xml:space="preserve">filter </w:t>
      </w:r>
      <w:r w:rsidRPr="00B673FD">
        <w:rPr>
          <w:rStyle w:val="inlinecode"/>
        </w:rPr>
        <w:t>&lt;filter-name&gt;</w:t>
      </w:r>
    </w:p>
    <w:p w:rsidR="00107758" w:rsidRPr="00E34605" w:rsidRDefault="00107758" w:rsidP="00107758">
      <w:pPr>
        <w:pStyle w:val="Standard"/>
        <w:rPr>
          <w:lang w:val="en-US"/>
        </w:rPr>
      </w:pPr>
      <w:r w:rsidRPr="00E34605">
        <w:rPr>
          <w:lang w:val="en-US"/>
        </w:rPr>
        <w:t>The following deployment descriptor values must be unique in the scope of the portlet definition:</w:t>
      </w:r>
    </w:p>
    <w:p w:rsidR="00107758" w:rsidRDefault="00107758" w:rsidP="00107758">
      <w:pPr>
        <w:pStyle w:val="BulletListsingle-spaced"/>
      </w:pPr>
      <w:r>
        <w:t xml:space="preserve">init-param </w:t>
      </w:r>
      <w:r w:rsidRPr="00B673FD">
        <w:rPr>
          <w:rStyle w:val="inlinecode"/>
        </w:rPr>
        <w:t>&lt;name&gt;</w:t>
      </w:r>
    </w:p>
    <w:p w:rsidR="00107758" w:rsidRDefault="00107758" w:rsidP="00107758">
      <w:pPr>
        <w:pStyle w:val="BulletListsingle-spaced"/>
      </w:pPr>
      <w:r>
        <w:t xml:space="preserve">supports </w:t>
      </w:r>
      <w:r w:rsidRPr="00B673FD">
        <w:rPr>
          <w:rStyle w:val="inlinecode"/>
        </w:rPr>
        <w:t>&lt;mime-type&gt;</w:t>
      </w:r>
    </w:p>
    <w:p w:rsidR="00107758" w:rsidRDefault="00107758" w:rsidP="00107758">
      <w:pPr>
        <w:pStyle w:val="BulletListsingle-spaced"/>
      </w:pPr>
      <w:r>
        <w:t xml:space="preserve">preference </w:t>
      </w:r>
      <w:r w:rsidRPr="00B673FD">
        <w:rPr>
          <w:rStyle w:val="inlinecode"/>
        </w:rPr>
        <w:t>&lt;name&gt;</w:t>
      </w:r>
    </w:p>
    <w:p w:rsidR="00107758" w:rsidRPr="00E34605" w:rsidRDefault="00107758" w:rsidP="00107758">
      <w:pPr>
        <w:pStyle w:val="BulletListsingle-spaced"/>
        <w:rPr>
          <w:lang w:val="en-US"/>
        </w:rPr>
      </w:pPr>
      <w:r w:rsidRPr="00E34605">
        <w:rPr>
          <w:lang w:val="en-US"/>
        </w:rPr>
        <w:t xml:space="preserve">security-role-ref </w:t>
      </w:r>
      <w:r w:rsidRPr="00107758">
        <w:rPr>
          <w:rStyle w:val="inlinecode"/>
          <w:lang w:val="en-US"/>
        </w:rPr>
        <w:t>&lt;role-name&gt;</w:t>
      </w:r>
    </w:p>
    <w:p w:rsidR="00107758" w:rsidRPr="00B673FD" w:rsidRDefault="00107758" w:rsidP="00107758">
      <w:pPr>
        <w:pStyle w:val="BulletListsingle-spaced"/>
        <w:rPr>
          <w:rStyle w:val="inlinecode"/>
        </w:rPr>
      </w:pPr>
      <w:r w:rsidRPr="00B673FD">
        <w:rPr>
          <w:rStyle w:val="inlinecode"/>
        </w:rPr>
        <w:t>&lt;supported-processing-event&gt;</w:t>
      </w:r>
    </w:p>
    <w:p w:rsidR="00107758" w:rsidRPr="00B673FD" w:rsidRDefault="00107758" w:rsidP="00107758">
      <w:pPr>
        <w:pStyle w:val="BulletListsingle-spaced"/>
        <w:rPr>
          <w:rStyle w:val="inlinecode"/>
        </w:rPr>
      </w:pPr>
      <w:r w:rsidRPr="00B673FD">
        <w:rPr>
          <w:rStyle w:val="inlinecode"/>
        </w:rPr>
        <w:t>&lt;supported-publishing-event&gt;</w:t>
      </w:r>
    </w:p>
    <w:p w:rsidR="00107758" w:rsidRPr="00B673FD" w:rsidRDefault="00107758" w:rsidP="00107758">
      <w:pPr>
        <w:pStyle w:val="BulletListsingle-spaced"/>
        <w:rPr>
          <w:rStyle w:val="inlinecode"/>
        </w:rPr>
      </w:pPr>
      <w:r w:rsidRPr="00B673FD">
        <w:rPr>
          <w:rStyle w:val="inlinecode"/>
        </w:rPr>
        <w:t>&lt;supported-public-render-parameter&gt;</w:t>
      </w:r>
    </w:p>
    <w:p w:rsidR="00107758" w:rsidRPr="00B673FD" w:rsidRDefault="00107758" w:rsidP="00107758">
      <w:pPr>
        <w:pStyle w:val="Heading3"/>
        <w:tabs>
          <w:tab w:val="clear" w:pos="720"/>
        </w:tabs>
        <w:ind w:left="720" w:hanging="720"/>
        <w:rPr>
          <w:lang w:val="en-US"/>
        </w:rPr>
      </w:pPr>
      <w:bookmarkStart w:id="1541" w:name="_Toc415141006"/>
      <w:bookmarkStart w:id="1542" w:name="_Toc468261259"/>
      <w:r w:rsidRPr="00B673FD">
        <w:rPr>
          <w:lang w:val="en-US"/>
        </w:rPr>
        <w:t>Localization of Deployment Descriptor Values</w:t>
      </w:r>
      <w:bookmarkEnd w:id="1541"/>
      <w:bookmarkEnd w:id="1542"/>
    </w:p>
    <w:p w:rsidR="00107758" w:rsidRPr="00E34605" w:rsidRDefault="00107758" w:rsidP="00107758">
      <w:pPr>
        <w:pStyle w:val="Standard"/>
        <w:rPr>
          <w:lang w:val="en-US"/>
        </w:rPr>
      </w:pPr>
      <w:r w:rsidRPr="00E34605">
        <w:rPr>
          <w:lang w:val="en-US"/>
        </w:rPr>
        <w:t>Localization of deployment descriptor values allows the deployment tool to provide localized dep</w:t>
      </w:r>
      <w:r>
        <w:rPr>
          <w:lang w:val="en-US"/>
        </w:rPr>
        <w:t>loyment messages to the person deploying the portlet application</w:t>
      </w:r>
      <w:r w:rsidRPr="00E34605">
        <w:rPr>
          <w:lang w:val="en-US"/>
        </w:rPr>
        <w:t xml:space="preserve">. The following deployment descriptor elements may exist multiple times with different locale information in the </w:t>
      </w:r>
      <w:r w:rsidRPr="00E34605">
        <w:rPr>
          <w:rFonts w:ascii="Courier" w:hAnsi="Courier"/>
          <w:sz w:val="20"/>
          <w:lang w:val="en-US"/>
        </w:rPr>
        <w:t>xml:lang</w:t>
      </w:r>
      <w:r w:rsidRPr="00E34605">
        <w:rPr>
          <w:lang w:val="en-US"/>
        </w:rPr>
        <w:t xml:space="preserve"> attribute:</w:t>
      </w:r>
    </w:p>
    <w:p w:rsidR="00107758" w:rsidRDefault="00107758" w:rsidP="00107758">
      <w:pPr>
        <w:pStyle w:val="BulletListsingle-spaced"/>
      </w:pPr>
      <w:r>
        <w:t xml:space="preserve">all </w:t>
      </w:r>
      <w:r>
        <w:rPr>
          <w:rFonts w:ascii="Courier" w:hAnsi="Courier"/>
          <w:sz w:val="20"/>
        </w:rPr>
        <w:t xml:space="preserve">&lt;description&gt; </w:t>
      </w:r>
      <w:r>
        <w:t>elements</w:t>
      </w:r>
    </w:p>
    <w:p w:rsidR="00107758" w:rsidRDefault="00107758" w:rsidP="00107758">
      <w:pPr>
        <w:pStyle w:val="BulletListsingle-spaced"/>
      </w:pPr>
      <w:r>
        <w:t xml:space="preserve">portlet </w:t>
      </w:r>
      <w:r>
        <w:rPr>
          <w:rFonts w:ascii="Courier" w:hAnsi="Courier"/>
          <w:sz w:val="20"/>
        </w:rPr>
        <w:t>&lt;display-name&gt;</w:t>
      </w:r>
    </w:p>
    <w:p w:rsidR="00107758" w:rsidRPr="00E34605" w:rsidRDefault="00107758" w:rsidP="00107758">
      <w:pPr>
        <w:pStyle w:val="Standard"/>
        <w:rPr>
          <w:lang w:val="en-US"/>
        </w:rPr>
      </w:pPr>
      <w:r w:rsidRPr="00E34605">
        <w:rPr>
          <w:lang w:val="en-US"/>
        </w:rPr>
        <w:t xml:space="preserve">The default value for the </w:t>
      </w:r>
      <w:r w:rsidRPr="00E34605">
        <w:rPr>
          <w:rFonts w:ascii="Courier" w:hAnsi="Courier"/>
          <w:sz w:val="20"/>
          <w:lang w:val="en-US"/>
        </w:rPr>
        <w:t>xml:lang</w:t>
      </w:r>
      <w:r w:rsidRPr="00E34605">
        <w:rPr>
          <w:lang w:val="en-US"/>
        </w:rPr>
        <w:t xml:space="preserve"> attribute is English (</w:t>
      </w:r>
      <w:r w:rsidR="004E7875">
        <w:rPr>
          <w:rFonts w:ascii="Courier" w:eastAsia="Times" w:hAnsi="Courier"/>
          <w:sz w:val="20"/>
          <w:lang w:val="en-US"/>
        </w:rPr>
        <w:t>"</w:t>
      </w:r>
      <w:r w:rsidRPr="00E34605">
        <w:rPr>
          <w:rFonts w:ascii="Courier" w:eastAsia="Times" w:hAnsi="Courier"/>
          <w:sz w:val="20"/>
          <w:lang w:val="en-US"/>
        </w:rPr>
        <w:t>en</w:t>
      </w:r>
      <w:r w:rsidR="004E7875">
        <w:rPr>
          <w:rFonts w:ascii="Courier" w:eastAsia="Times" w:hAnsi="Courier"/>
          <w:sz w:val="20"/>
          <w:lang w:val="en-US"/>
        </w:rPr>
        <w:t>"</w:t>
      </w:r>
      <w:r w:rsidRPr="00E34605">
        <w:rPr>
          <w:lang w:val="en-US"/>
        </w:rPr>
        <w:t>). Portlet-container implementations using localized values of these elements should treat the English (</w:t>
      </w:r>
      <w:r w:rsidR="004E7875">
        <w:rPr>
          <w:rFonts w:ascii="Courier" w:eastAsia="Times" w:hAnsi="Courier"/>
          <w:sz w:val="20"/>
          <w:lang w:val="en-US"/>
        </w:rPr>
        <w:t>"</w:t>
      </w:r>
      <w:r w:rsidRPr="00E34605">
        <w:rPr>
          <w:rFonts w:ascii="Courier" w:eastAsia="Times" w:hAnsi="Courier"/>
          <w:sz w:val="20"/>
          <w:lang w:val="en-US"/>
        </w:rPr>
        <w:t>en</w:t>
      </w:r>
      <w:r w:rsidR="004E7875">
        <w:rPr>
          <w:rFonts w:ascii="Courier" w:eastAsia="Times" w:hAnsi="Courier"/>
          <w:sz w:val="20"/>
          <w:lang w:val="en-US"/>
        </w:rPr>
        <w:t>"</w:t>
      </w:r>
      <w:r w:rsidRPr="00E34605">
        <w:rPr>
          <w:lang w:val="en-US"/>
        </w:rPr>
        <w:t>) values as the default fallback value for all other locales.</w:t>
      </w:r>
    </w:p>
    <w:p w:rsidR="00107758" w:rsidRPr="00E34605" w:rsidRDefault="00107758" w:rsidP="00107758">
      <w:pPr>
        <w:pStyle w:val="Standard"/>
        <w:rPr>
          <w:lang w:val="en-US"/>
        </w:rPr>
      </w:pPr>
      <w:r w:rsidRPr="00E34605">
        <w:rPr>
          <w:lang w:val="en-US"/>
        </w:rPr>
        <w:lastRenderedPageBreak/>
        <w:t xml:space="preserve">The preferred method for localization of values in the deployment descriptor is providing a resource bundle via the </w:t>
      </w:r>
      <w:r w:rsidRPr="00E34605">
        <w:rPr>
          <w:rFonts w:ascii="Courier" w:hAnsi="Courier"/>
          <w:sz w:val="20"/>
          <w:lang w:val="en-US"/>
        </w:rPr>
        <w:t>&lt;resource-bundle&gt;</w:t>
      </w:r>
      <w:r w:rsidRPr="00E34605">
        <w:rPr>
          <w:lang w:val="en-US"/>
        </w:rPr>
        <w:t xml:space="preserve"> element on the portlet application level (see Resource Bundle section below).</w:t>
      </w:r>
    </w:p>
    <w:p w:rsidR="00107758" w:rsidRPr="00E1406E" w:rsidRDefault="00107758" w:rsidP="00107758">
      <w:pPr>
        <w:pStyle w:val="Heading2"/>
      </w:pPr>
      <w:bookmarkStart w:id="1543" w:name="_Toc415141008"/>
      <w:bookmarkStart w:id="1544" w:name="_Toc468261260"/>
      <w:r w:rsidRPr="00E1406E">
        <w:t>Deployment Descriptor Example</w:t>
      </w:r>
      <w:bookmarkEnd w:id="1543"/>
      <w:bookmarkEnd w:id="1544"/>
    </w:p>
    <w:p w:rsidR="00107758" w:rsidRPr="00B673FD" w:rsidRDefault="00107758" w:rsidP="00107758">
      <w:pPr>
        <w:pStyle w:val="CodeXMP"/>
        <w:rPr>
          <w:sz w:val="14"/>
          <w:szCs w:val="14"/>
        </w:rPr>
      </w:pPr>
      <w:r w:rsidRPr="00B673FD">
        <w:rPr>
          <w:sz w:val="14"/>
          <w:szCs w:val="14"/>
        </w:rPr>
        <w:t>&lt;?xml version=</w:t>
      </w:r>
      <w:r w:rsidR="004E7875">
        <w:rPr>
          <w:sz w:val="14"/>
          <w:szCs w:val="14"/>
        </w:rPr>
        <w:t>"</w:t>
      </w:r>
      <w:r w:rsidRPr="00B673FD">
        <w:rPr>
          <w:sz w:val="14"/>
          <w:szCs w:val="14"/>
        </w:rPr>
        <w:t>1.0</w:t>
      </w:r>
      <w:r w:rsidR="004E7875">
        <w:rPr>
          <w:sz w:val="14"/>
          <w:szCs w:val="14"/>
        </w:rPr>
        <w:t>"</w:t>
      </w:r>
      <w:r w:rsidRPr="00B673FD">
        <w:rPr>
          <w:sz w:val="14"/>
          <w:szCs w:val="14"/>
        </w:rPr>
        <w:t xml:space="preserve"> encoding=</w:t>
      </w:r>
      <w:r w:rsidR="004E7875">
        <w:rPr>
          <w:sz w:val="14"/>
          <w:szCs w:val="14"/>
        </w:rPr>
        <w:t>"</w:t>
      </w:r>
      <w:r w:rsidRPr="00B673FD">
        <w:rPr>
          <w:sz w:val="14"/>
          <w:szCs w:val="14"/>
        </w:rPr>
        <w:t>UTF-8</w:t>
      </w:r>
      <w:r w:rsidR="004E7875">
        <w:rPr>
          <w:sz w:val="14"/>
          <w:szCs w:val="14"/>
        </w:rPr>
        <w:t>"</w:t>
      </w:r>
      <w:r w:rsidRPr="00B673FD">
        <w:rPr>
          <w:sz w:val="14"/>
          <w:szCs w:val="14"/>
        </w:rPr>
        <w:t>?&gt;</w:t>
      </w:r>
    </w:p>
    <w:p w:rsidR="00107758" w:rsidRPr="00B673FD" w:rsidRDefault="00107758" w:rsidP="00107758">
      <w:pPr>
        <w:pStyle w:val="CodeXMP"/>
        <w:rPr>
          <w:sz w:val="14"/>
          <w:szCs w:val="14"/>
        </w:rPr>
      </w:pPr>
      <w:r w:rsidRPr="00B673FD">
        <w:rPr>
          <w:sz w:val="14"/>
          <w:szCs w:val="14"/>
        </w:rPr>
        <w:t>&lt;portlet-app xmlns=</w:t>
      </w:r>
      <w:r w:rsidR="004E7875">
        <w:rPr>
          <w:sz w:val="14"/>
          <w:szCs w:val="14"/>
        </w:rPr>
        <w:t>"</w:t>
      </w:r>
      <w:r w:rsidRPr="00B673FD">
        <w:rPr>
          <w:sz w:val="14"/>
          <w:szCs w:val="14"/>
        </w:rPr>
        <w:t>http://xmlns.jcp.org/xml/ns/portlet</w:t>
      </w:r>
      <w:r w:rsidR="004E7875">
        <w:rPr>
          <w:sz w:val="14"/>
          <w:szCs w:val="14"/>
        </w:rPr>
        <w:t>"</w:t>
      </w:r>
      <w:r w:rsidRPr="00B673FD">
        <w:rPr>
          <w:sz w:val="14"/>
          <w:szCs w:val="14"/>
        </w:rPr>
        <w:t xml:space="preserve"> version=</w:t>
      </w:r>
      <w:r w:rsidR="004E7875">
        <w:rPr>
          <w:sz w:val="14"/>
          <w:szCs w:val="14"/>
        </w:rPr>
        <w:t>"</w:t>
      </w:r>
      <w:r w:rsidRPr="00B673FD">
        <w:rPr>
          <w:sz w:val="14"/>
          <w:szCs w:val="14"/>
        </w:rPr>
        <w:t>3.0</w:t>
      </w:r>
      <w:r w:rsidR="004E7875">
        <w:rPr>
          <w:sz w:val="14"/>
          <w:szCs w:val="14"/>
        </w:rPr>
        <w:t>"</w:t>
      </w:r>
    </w:p>
    <w:p w:rsidR="00107758" w:rsidRPr="00B673FD" w:rsidRDefault="00107758" w:rsidP="00107758">
      <w:pPr>
        <w:pStyle w:val="CodeXMP"/>
        <w:rPr>
          <w:sz w:val="14"/>
          <w:szCs w:val="14"/>
        </w:rPr>
      </w:pPr>
      <w:r w:rsidRPr="00B673FD">
        <w:rPr>
          <w:sz w:val="14"/>
          <w:szCs w:val="14"/>
        </w:rPr>
        <w:t xml:space="preserve">             xmlns:xsi=</w:t>
      </w:r>
      <w:r w:rsidR="004E7875">
        <w:rPr>
          <w:sz w:val="14"/>
          <w:szCs w:val="14"/>
        </w:rPr>
        <w:t>"</w:t>
      </w:r>
      <w:r w:rsidRPr="00B673FD">
        <w:rPr>
          <w:sz w:val="14"/>
          <w:szCs w:val="14"/>
        </w:rPr>
        <w:t>http://www.w3.org/2001/XMLSchema-instance</w:t>
      </w:r>
      <w:r w:rsidR="004E7875">
        <w:rPr>
          <w:sz w:val="14"/>
          <w:szCs w:val="14"/>
        </w:rPr>
        <w:t>"</w:t>
      </w:r>
      <w:r w:rsidRPr="00B673FD">
        <w:rPr>
          <w:sz w:val="14"/>
          <w:szCs w:val="14"/>
        </w:rPr>
        <w:t xml:space="preserve"> </w:t>
      </w:r>
    </w:p>
    <w:p w:rsidR="00107758" w:rsidRPr="00B673FD" w:rsidRDefault="00107758" w:rsidP="00107758">
      <w:pPr>
        <w:pStyle w:val="CodeXMP"/>
        <w:rPr>
          <w:sz w:val="14"/>
          <w:szCs w:val="14"/>
        </w:rPr>
      </w:pPr>
      <w:r w:rsidRPr="00B673FD">
        <w:rPr>
          <w:sz w:val="14"/>
          <w:szCs w:val="14"/>
        </w:rPr>
        <w:t xml:space="preserve">             xsi:schemaLocation=</w:t>
      </w:r>
      <w:r w:rsidR="004E7875">
        <w:rPr>
          <w:sz w:val="14"/>
          <w:szCs w:val="14"/>
        </w:rPr>
        <w:t>"</w:t>
      </w:r>
      <w:r w:rsidRPr="00B673FD">
        <w:rPr>
          <w:sz w:val="14"/>
          <w:szCs w:val="14"/>
        </w:rPr>
        <w:t xml:space="preserve">http://xmlns.jcp.org/xml/ns/portlet </w:t>
      </w:r>
    </w:p>
    <w:p w:rsidR="00107758" w:rsidRPr="00B673FD" w:rsidRDefault="00107758" w:rsidP="00107758">
      <w:pPr>
        <w:pStyle w:val="CodeXMP"/>
        <w:rPr>
          <w:sz w:val="14"/>
          <w:szCs w:val="14"/>
        </w:rPr>
      </w:pPr>
      <w:r w:rsidRPr="00B673FD">
        <w:rPr>
          <w:sz w:val="14"/>
          <w:szCs w:val="14"/>
        </w:rPr>
        <w:t xml:space="preserve">                   http://xmlns.jcp.org/xml/ns/portlet/portlet-app_3_0.xsd</w:t>
      </w:r>
      <w:r w:rsidR="004E7875">
        <w:rPr>
          <w:sz w:val="14"/>
          <w:szCs w:val="14"/>
        </w:rPr>
        <w:t>"</w:t>
      </w:r>
      <w:r w:rsidRPr="00B673FD">
        <w:rPr>
          <w:sz w:val="14"/>
          <w:szCs w:val="14"/>
        </w:rPr>
        <w:t>&gt;</w:t>
      </w:r>
    </w:p>
    <w:p w:rsidR="00107758" w:rsidRPr="00B673FD" w:rsidRDefault="00107758" w:rsidP="00107758">
      <w:pPr>
        <w:pStyle w:val="CodeXMP"/>
        <w:rPr>
          <w:sz w:val="14"/>
          <w:szCs w:val="14"/>
        </w:rPr>
      </w:pPr>
      <w:r w:rsidRPr="00B673FD">
        <w:rPr>
          <w:sz w:val="14"/>
          <w:szCs w:val="14"/>
        </w:rPr>
        <w:t xml:space="preserve">  &lt;portlet&gt;</w:t>
      </w:r>
    </w:p>
    <w:p w:rsidR="00107758" w:rsidRPr="00B673FD" w:rsidRDefault="00107758" w:rsidP="00107758">
      <w:pPr>
        <w:pStyle w:val="CodeXMP"/>
        <w:rPr>
          <w:sz w:val="14"/>
          <w:szCs w:val="14"/>
        </w:rPr>
      </w:pPr>
      <w:r w:rsidRPr="00B673FD">
        <w:rPr>
          <w:sz w:val="14"/>
          <w:szCs w:val="14"/>
        </w:rPr>
        <w:t xml:space="preserve">    &lt;description xml:lang=</w:t>
      </w:r>
      <w:r w:rsidR="004E7875">
        <w:rPr>
          <w:sz w:val="14"/>
          <w:szCs w:val="14"/>
        </w:rPr>
        <w:t>"</w:t>
      </w:r>
      <w:r w:rsidRPr="00B673FD">
        <w:rPr>
          <w:sz w:val="14"/>
          <w:szCs w:val="14"/>
        </w:rPr>
        <w:t>en</w:t>
      </w:r>
      <w:r w:rsidR="004E7875">
        <w:rPr>
          <w:sz w:val="14"/>
          <w:szCs w:val="14"/>
        </w:rPr>
        <w:t>"</w:t>
      </w:r>
      <w:r w:rsidRPr="00B673FD">
        <w:rPr>
          <w:sz w:val="14"/>
          <w:szCs w:val="14"/>
        </w:rPr>
        <w:t>&gt;Portlet displaying the time in different time zones&lt;/description&gt;</w:t>
      </w:r>
    </w:p>
    <w:p w:rsidR="00107758" w:rsidRPr="00B673FD" w:rsidRDefault="00107758" w:rsidP="00107758">
      <w:pPr>
        <w:pStyle w:val="CodeXMP"/>
        <w:rPr>
          <w:sz w:val="14"/>
          <w:szCs w:val="14"/>
        </w:rPr>
      </w:pPr>
      <w:r w:rsidRPr="00B673FD">
        <w:rPr>
          <w:sz w:val="14"/>
          <w:szCs w:val="14"/>
          <w:shd w:val="clear" w:color="auto" w:fill="FFFFFF"/>
        </w:rPr>
        <w:t xml:space="preserve">    </w:t>
      </w:r>
      <w:r w:rsidRPr="00B673FD">
        <w:rPr>
          <w:sz w:val="14"/>
          <w:szCs w:val="14"/>
          <w:shd w:val="clear" w:color="auto" w:fill="FFFFFF"/>
          <w:lang w:val="de-DE"/>
        </w:rPr>
        <w:t>&lt;description xml:lang=</w:t>
      </w:r>
      <w:r w:rsidR="004E7875">
        <w:rPr>
          <w:sz w:val="14"/>
          <w:szCs w:val="14"/>
          <w:shd w:val="clear" w:color="auto" w:fill="FFFFFF"/>
          <w:lang w:val="de-DE"/>
        </w:rPr>
        <w:t>"</w:t>
      </w:r>
      <w:r w:rsidRPr="00B673FD">
        <w:rPr>
          <w:sz w:val="14"/>
          <w:szCs w:val="14"/>
          <w:shd w:val="clear" w:color="auto" w:fill="FFFFFF"/>
          <w:lang w:val="de-DE"/>
        </w:rPr>
        <w:t>de</w:t>
      </w:r>
      <w:r w:rsidR="004E7875">
        <w:rPr>
          <w:sz w:val="14"/>
          <w:szCs w:val="14"/>
          <w:shd w:val="clear" w:color="auto" w:fill="FFFFFF"/>
          <w:lang w:val="de-DE"/>
        </w:rPr>
        <w:t>"</w:t>
      </w:r>
      <w:r w:rsidRPr="00B673FD">
        <w:rPr>
          <w:sz w:val="14"/>
          <w:szCs w:val="14"/>
          <w:shd w:val="clear" w:color="auto" w:fill="FFFFFF"/>
          <w:lang w:val="de-DE"/>
        </w:rPr>
        <w:t xml:space="preserve">&gt;Dieses Portlet zeigt die Zeit in verschiedenen Zeitzonen an. </w:t>
      </w:r>
      <w:r w:rsidRPr="00B673FD">
        <w:rPr>
          <w:sz w:val="14"/>
          <w:szCs w:val="14"/>
          <w:shd w:val="clear" w:color="auto" w:fill="FFFFFF"/>
        </w:rPr>
        <w:t>&lt;/description&gt;</w:t>
      </w:r>
    </w:p>
    <w:p w:rsidR="00107758" w:rsidRPr="00B673FD" w:rsidRDefault="00107758" w:rsidP="00107758">
      <w:pPr>
        <w:pStyle w:val="CodeXMP"/>
        <w:rPr>
          <w:sz w:val="14"/>
          <w:szCs w:val="14"/>
        </w:rPr>
      </w:pPr>
      <w:r w:rsidRPr="00B673FD">
        <w:rPr>
          <w:sz w:val="14"/>
          <w:szCs w:val="14"/>
        </w:rPr>
        <w:t xml:space="preserve">    &lt;portlet-name&gt;TimeZoneClock&lt;/portlet-name&gt;</w:t>
      </w:r>
    </w:p>
    <w:p w:rsidR="00107758" w:rsidRPr="00B673FD" w:rsidRDefault="00107758" w:rsidP="00107758">
      <w:pPr>
        <w:pStyle w:val="CodeXMP"/>
        <w:rPr>
          <w:sz w:val="14"/>
          <w:szCs w:val="14"/>
        </w:rPr>
      </w:pPr>
      <w:r w:rsidRPr="00B673FD">
        <w:rPr>
          <w:sz w:val="14"/>
          <w:szCs w:val="14"/>
        </w:rPr>
        <w:t xml:space="preserve">    &lt;display-name xml:lang=</w:t>
      </w:r>
      <w:r w:rsidR="004E7875">
        <w:rPr>
          <w:sz w:val="14"/>
          <w:szCs w:val="14"/>
        </w:rPr>
        <w:t>"</w:t>
      </w:r>
      <w:r w:rsidRPr="00B673FD">
        <w:rPr>
          <w:sz w:val="14"/>
          <w:szCs w:val="14"/>
        </w:rPr>
        <w:t>en</w:t>
      </w:r>
      <w:r w:rsidR="004E7875">
        <w:rPr>
          <w:sz w:val="14"/>
          <w:szCs w:val="14"/>
        </w:rPr>
        <w:t>"</w:t>
      </w:r>
      <w:r w:rsidRPr="00B673FD">
        <w:rPr>
          <w:sz w:val="14"/>
          <w:szCs w:val="14"/>
        </w:rPr>
        <w:t>&gt;Time Zone Clock Portlet&lt;/display-name&gt;</w:t>
      </w:r>
    </w:p>
    <w:p w:rsidR="00107758" w:rsidRPr="00B673FD" w:rsidRDefault="00107758" w:rsidP="00107758">
      <w:pPr>
        <w:pStyle w:val="CodeXMP"/>
        <w:rPr>
          <w:sz w:val="14"/>
          <w:szCs w:val="14"/>
        </w:rPr>
      </w:pPr>
      <w:r w:rsidRPr="00B673FD">
        <w:rPr>
          <w:sz w:val="14"/>
          <w:szCs w:val="14"/>
        </w:rPr>
        <w:t xml:space="preserve">    &lt;display-name xml:lang=</w:t>
      </w:r>
      <w:r w:rsidR="004E7875">
        <w:rPr>
          <w:sz w:val="14"/>
          <w:szCs w:val="14"/>
        </w:rPr>
        <w:t>"</w:t>
      </w:r>
      <w:r w:rsidRPr="00B673FD">
        <w:rPr>
          <w:sz w:val="14"/>
          <w:szCs w:val="14"/>
        </w:rPr>
        <w:t>de</w:t>
      </w:r>
      <w:r w:rsidR="004E7875">
        <w:rPr>
          <w:sz w:val="14"/>
          <w:szCs w:val="14"/>
        </w:rPr>
        <w:t>"</w:t>
      </w:r>
      <w:r w:rsidRPr="00B673FD">
        <w:rPr>
          <w:sz w:val="14"/>
          <w:szCs w:val="14"/>
        </w:rPr>
        <w:t>&gt;ZeitzonenPortlet&lt;/display-name&gt;</w:t>
      </w:r>
    </w:p>
    <w:p w:rsidR="00107758" w:rsidRPr="00B673FD" w:rsidRDefault="00107758" w:rsidP="00107758">
      <w:pPr>
        <w:pStyle w:val="CodeXMP"/>
        <w:rPr>
          <w:sz w:val="14"/>
          <w:szCs w:val="14"/>
        </w:rPr>
      </w:pPr>
      <w:r w:rsidRPr="00B673FD">
        <w:rPr>
          <w:sz w:val="14"/>
          <w:szCs w:val="14"/>
        </w:rPr>
        <w:t xml:space="preserve">    &lt;portlet-class&gt;com.myco.samplets.util.zoneclock.ZoneClock&lt;/portlet-class&gt;</w:t>
      </w:r>
    </w:p>
    <w:p w:rsidR="00107758" w:rsidRPr="00B673FD" w:rsidRDefault="00107758" w:rsidP="00107758">
      <w:pPr>
        <w:pStyle w:val="CodeXMP"/>
        <w:rPr>
          <w:sz w:val="14"/>
          <w:szCs w:val="14"/>
        </w:rPr>
      </w:pPr>
      <w:r w:rsidRPr="00B673FD">
        <w:rPr>
          <w:sz w:val="14"/>
          <w:szCs w:val="14"/>
          <w:shd w:val="clear" w:color="auto" w:fill="FFFFFF"/>
        </w:rPr>
        <w:t xml:space="preserve">    </w:t>
      </w:r>
      <w:r w:rsidRPr="00B673FD">
        <w:rPr>
          <w:sz w:val="14"/>
          <w:szCs w:val="14"/>
          <w:shd w:val="clear" w:color="auto" w:fill="FFFFFF"/>
          <w:lang w:val="fr-FR"/>
        </w:rPr>
        <w:t>&lt;expiration-cache&gt;60&lt;/expiration-cache&gt;</w:t>
      </w:r>
    </w:p>
    <w:p w:rsidR="00107758" w:rsidRPr="00B673FD" w:rsidRDefault="00107758" w:rsidP="00107758">
      <w:pPr>
        <w:pStyle w:val="CodeXMP"/>
        <w:rPr>
          <w:sz w:val="14"/>
          <w:szCs w:val="14"/>
        </w:rPr>
      </w:pPr>
      <w:r w:rsidRPr="00B673FD">
        <w:rPr>
          <w:sz w:val="14"/>
          <w:szCs w:val="14"/>
          <w:shd w:val="clear" w:color="auto" w:fill="FFFFFF"/>
          <w:lang w:val="fr-FR"/>
        </w:rPr>
        <w:t xml:space="preserve">    &lt;supports&gt;</w:t>
      </w:r>
    </w:p>
    <w:p w:rsidR="00107758" w:rsidRPr="00B673FD" w:rsidRDefault="00107758" w:rsidP="00107758">
      <w:pPr>
        <w:pStyle w:val="CodeXMP"/>
        <w:rPr>
          <w:sz w:val="14"/>
          <w:szCs w:val="14"/>
        </w:rPr>
      </w:pPr>
      <w:r w:rsidRPr="00B673FD">
        <w:rPr>
          <w:sz w:val="14"/>
          <w:szCs w:val="14"/>
          <w:shd w:val="clear" w:color="auto" w:fill="FFFFFF"/>
          <w:lang w:val="fr-FR"/>
        </w:rPr>
        <w:t xml:space="preserve">      </w:t>
      </w:r>
      <w:r w:rsidRPr="00B673FD">
        <w:rPr>
          <w:sz w:val="14"/>
          <w:szCs w:val="14"/>
          <w:shd w:val="clear" w:color="auto" w:fill="FFFFFF"/>
        </w:rPr>
        <w:t>&lt;mime-type&gt;text/html&lt;/mime-type&gt;</w:t>
      </w:r>
    </w:p>
    <w:p w:rsidR="00107758" w:rsidRPr="00B673FD" w:rsidRDefault="00107758" w:rsidP="00107758">
      <w:pPr>
        <w:pStyle w:val="CodeXMP"/>
        <w:rPr>
          <w:sz w:val="14"/>
          <w:szCs w:val="14"/>
        </w:rPr>
      </w:pPr>
      <w:r w:rsidRPr="00B673FD">
        <w:rPr>
          <w:sz w:val="14"/>
          <w:szCs w:val="14"/>
          <w:shd w:val="clear" w:color="auto" w:fill="FFFFFF"/>
        </w:rPr>
        <w:t xml:space="preserve">      </w:t>
      </w:r>
      <w:r w:rsidRPr="00B673FD">
        <w:rPr>
          <w:sz w:val="14"/>
          <w:szCs w:val="14"/>
          <w:shd w:val="clear" w:color="auto" w:fill="FFFFFF"/>
          <w:lang w:val="fr-FR"/>
        </w:rPr>
        <w:t>&lt;portlet-mode&gt;config&lt;/portlet-mode&gt;</w:t>
      </w:r>
    </w:p>
    <w:p w:rsidR="00107758" w:rsidRPr="00B673FD" w:rsidRDefault="00107758" w:rsidP="00107758">
      <w:pPr>
        <w:pStyle w:val="CodeXMP"/>
        <w:rPr>
          <w:sz w:val="14"/>
          <w:szCs w:val="14"/>
        </w:rPr>
      </w:pPr>
      <w:r w:rsidRPr="00B673FD">
        <w:rPr>
          <w:sz w:val="14"/>
          <w:szCs w:val="14"/>
          <w:shd w:val="clear" w:color="auto" w:fill="FFFFFF"/>
          <w:lang w:val="fr-FR"/>
        </w:rPr>
        <w:t xml:space="preserve">      &lt;portlet-mode&gt;edit&lt;/portlet-mode&gt;</w:t>
      </w:r>
    </w:p>
    <w:p w:rsidR="00107758" w:rsidRPr="00B673FD" w:rsidRDefault="00107758" w:rsidP="00107758">
      <w:pPr>
        <w:pStyle w:val="CodeXMP"/>
        <w:rPr>
          <w:sz w:val="14"/>
          <w:szCs w:val="14"/>
        </w:rPr>
      </w:pPr>
      <w:r w:rsidRPr="00B673FD">
        <w:rPr>
          <w:sz w:val="14"/>
          <w:szCs w:val="14"/>
          <w:shd w:val="clear" w:color="auto" w:fill="FFFFFF"/>
          <w:lang w:val="fr-FR"/>
        </w:rPr>
        <w:t xml:space="preserve">      &lt;portlet-mode&gt;help&lt;/portlet-mode&gt;</w:t>
      </w:r>
    </w:p>
    <w:p w:rsidR="00107758" w:rsidRPr="00B673FD" w:rsidRDefault="00107758" w:rsidP="00107758">
      <w:pPr>
        <w:pStyle w:val="CodeXMP"/>
        <w:rPr>
          <w:sz w:val="14"/>
          <w:szCs w:val="14"/>
        </w:rPr>
      </w:pPr>
      <w:r w:rsidRPr="00B673FD">
        <w:rPr>
          <w:sz w:val="14"/>
          <w:szCs w:val="14"/>
          <w:shd w:val="clear" w:color="auto" w:fill="FFFFFF"/>
          <w:lang w:val="fr-FR"/>
        </w:rPr>
        <w:t xml:space="preserve">    &lt;/supports&gt;</w:t>
      </w:r>
    </w:p>
    <w:p w:rsidR="00107758" w:rsidRPr="00B673FD" w:rsidRDefault="00107758" w:rsidP="00107758">
      <w:pPr>
        <w:pStyle w:val="CodeXMP"/>
        <w:rPr>
          <w:sz w:val="14"/>
          <w:szCs w:val="14"/>
        </w:rPr>
      </w:pPr>
      <w:r w:rsidRPr="00B673FD">
        <w:rPr>
          <w:sz w:val="14"/>
          <w:szCs w:val="14"/>
        </w:rPr>
        <w:t xml:space="preserve">    &lt;supported-locale&gt;en&lt;/supported-locale&gt;</w:t>
      </w:r>
    </w:p>
    <w:p w:rsidR="00107758" w:rsidRPr="00B673FD" w:rsidRDefault="00107758" w:rsidP="00107758">
      <w:pPr>
        <w:pStyle w:val="CodeXMP"/>
        <w:rPr>
          <w:sz w:val="14"/>
          <w:szCs w:val="14"/>
        </w:rPr>
      </w:pPr>
      <w:r w:rsidRPr="00B673FD">
        <w:rPr>
          <w:sz w:val="14"/>
          <w:szCs w:val="14"/>
        </w:rPr>
        <w:t xml:space="preserve">    &lt;portlet-info&gt;</w:t>
      </w:r>
    </w:p>
    <w:p w:rsidR="00107758" w:rsidRPr="00B673FD" w:rsidRDefault="00107758" w:rsidP="00107758">
      <w:pPr>
        <w:pStyle w:val="CodeXMP"/>
        <w:rPr>
          <w:sz w:val="14"/>
          <w:szCs w:val="14"/>
        </w:rPr>
      </w:pPr>
      <w:r w:rsidRPr="00B673FD">
        <w:rPr>
          <w:sz w:val="14"/>
          <w:szCs w:val="14"/>
        </w:rPr>
        <w:t xml:space="preserve">      &lt;title&gt;Time Zone Clock&lt;/title&gt;</w:t>
      </w:r>
    </w:p>
    <w:p w:rsidR="00107758" w:rsidRPr="00B673FD" w:rsidRDefault="00107758" w:rsidP="00107758">
      <w:pPr>
        <w:pStyle w:val="CodeXMP"/>
        <w:rPr>
          <w:sz w:val="14"/>
          <w:szCs w:val="14"/>
        </w:rPr>
      </w:pPr>
      <w:r w:rsidRPr="00B673FD">
        <w:rPr>
          <w:sz w:val="14"/>
          <w:szCs w:val="14"/>
        </w:rPr>
        <w:t xml:space="preserve">      &lt;short-title&gt;TimeZone&lt;/short-title&gt;</w:t>
      </w:r>
    </w:p>
    <w:p w:rsidR="00107758" w:rsidRPr="00B673FD" w:rsidRDefault="00107758" w:rsidP="00107758">
      <w:pPr>
        <w:pStyle w:val="CodeXMP"/>
        <w:rPr>
          <w:sz w:val="14"/>
          <w:szCs w:val="14"/>
        </w:rPr>
      </w:pPr>
      <w:r w:rsidRPr="00B673FD">
        <w:rPr>
          <w:sz w:val="14"/>
          <w:szCs w:val="14"/>
        </w:rPr>
        <w:t xml:space="preserve">      &lt;keywords&gt;Time, Zone, World, Clock&lt;/keywords&gt;</w:t>
      </w:r>
    </w:p>
    <w:p w:rsidR="00107758" w:rsidRPr="00B673FD" w:rsidRDefault="00107758" w:rsidP="00107758">
      <w:pPr>
        <w:pStyle w:val="CodeXMP"/>
        <w:rPr>
          <w:sz w:val="14"/>
          <w:szCs w:val="14"/>
        </w:rPr>
      </w:pPr>
      <w:r w:rsidRPr="00B673FD">
        <w:rPr>
          <w:sz w:val="14"/>
          <w:szCs w:val="14"/>
        </w:rPr>
        <w:t xml:space="preserve">    &lt;/portlet-info&gt;</w:t>
      </w:r>
    </w:p>
    <w:p w:rsidR="00107758" w:rsidRPr="00B673FD" w:rsidRDefault="00107758" w:rsidP="00107758">
      <w:pPr>
        <w:pStyle w:val="CodeXMP"/>
        <w:rPr>
          <w:sz w:val="14"/>
          <w:szCs w:val="14"/>
        </w:rPr>
      </w:pPr>
      <w:r w:rsidRPr="00B673FD">
        <w:rPr>
          <w:sz w:val="14"/>
          <w:szCs w:val="14"/>
        </w:rPr>
        <w:t xml:space="preserve">    &lt;portlet-preferences&gt;</w:t>
      </w:r>
    </w:p>
    <w:p w:rsidR="00107758" w:rsidRPr="00B673FD" w:rsidRDefault="00107758" w:rsidP="00107758">
      <w:pPr>
        <w:pStyle w:val="CodeXMP"/>
        <w:rPr>
          <w:sz w:val="14"/>
          <w:szCs w:val="14"/>
        </w:rPr>
      </w:pPr>
      <w:r w:rsidRPr="00B673FD">
        <w:rPr>
          <w:sz w:val="14"/>
          <w:szCs w:val="14"/>
        </w:rPr>
        <w:t xml:space="preserve">      &lt;preference&gt;</w:t>
      </w:r>
    </w:p>
    <w:p w:rsidR="00107758" w:rsidRPr="00B673FD" w:rsidRDefault="00107758" w:rsidP="00107758">
      <w:pPr>
        <w:pStyle w:val="CodeXMP"/>
        <w:rPr>
          <w:sz w:val="14"/>
          <w:szCs w:val="14"/>
        </w:rPr>
      </w:pPr>
      <w:r w:rsidRPr="00B673FD">
        <w:rPr>
          <w:sz w:val="14"/>
          <w:szCs w:val="14"/>
        </w:rPr>
        <w:t xml:space="preserve">        &lt;name&gt;time-server&lt;/name&gt;</w:t>
      </w:r>
    </w:p>
    <w:p w:rsidR="00107758" w:rsidRPr="00B673FD" w:rsidRDefault="00107758" w:rsidP="00107758">
      <w:pPr>
        <w:pStyle w:val="CodeXMP"/>
        <w:rPr>
          <w:sz w:val="14"/>
          <w:szCs w:val="14"/>
        </w:rPr>
      </w:pPr>
      <w:r w:rsidRPr="00B673FD">
        <w:rPr>
          <w:sz w:val="14"/>
          <w:szCs w:val="14"/>
        </w:rPr>
        <w:t xml:space="preserve">        &lt;value&gt;http://timeserver.myco.com&lt;/value&gt;</w:t>
      </w:r>
    </w:p>
    <w:p w:rsidR="00107758" w:rsidRPr="00B673FD" w:rsidRDefault="00107758" w:rsidP="00107758">
      <w:pPr>
        <w:pStyle w:val="CodeXMP"/>
        <w:rPr>
          <w:sz w:val="14"/>
          <w:szCs w:val="14"/>
        </w:rPr>
      </w:pPr>
      <w:r w:rsidRPr="00B673FD">
        <w:rPr>
          <w:sz w:val="14"/>
          <w:szCs w:val="14"/>
          <w:shd w:val="clear" w:color="auto" w:fill="FFFFFF"/>
        </w:rPr>
        <w:t xml:space="preserve">        </w:t>
      </w:r>
      <w:r w:rsidRPr="00B673FD">
        <w:rPr>
          <w:sz w:val="14"/>
          <w:szCs w:val="14"/>
        </w:rPr>
        <w:t>&lt;read-only&gt;true&lt;/read-only&gt;</w:t>
      </w:r>
    </w:p>
    <w:p w:rsidR="00107758" w:rsidRPr="00B673FD" w:rsidRDefault="00107758" w:rsidP="00107758">
      <w:pPr>
        <w:pStyle w:val="CodeXMP"/>
        <w:rPr>
          <w:sz w:val="14"/>
          <w:szCs w:val="14"/>
        </w:rPr>
      </w:pPr>
      <w:r w:rsidRPr="00B673FD">
        <w:rPr>
          <w:sz w:val="14"/>
          <w:szCs w:val="14"/>
        </w:rPr>
        <w:t xml:space="preserve">      &lt;/preference&gt;</w:t>
      </w:r>
    </w:p>
    <w:p w:rsidR="00107758" w:rsidRPr="00B673FD" w:rsidRDefault="00107758" w:rsidP="00107758">
      <w:pPr>
        <w:pStyle w:val="CodeXMP"/>
        <w:rPr>
          <w:sz w:val="14"/>
          <w:szCs w:val="14"/>
        </w:rPr>
      </w:pPr>
      <w:r w:rsidRPr="00B673FD">
        <w:rPr>
          <w:sz w:val="14"/>
          <w:szCs w:val="14"/>
        </w:rPr>
        <w:t xml:space="preserve">    &lt;/portlet-preferences&gt;</w:t>
      </w:r>
    </w:p>
    <w:p w:rsidR="00107758" w:rsidRPr="00B673FD" w:rsidRDefault="00107758" w:rsidP="00107758">
      <w:pPr>
        <w:pStyle w:val="CodeXMP"/>
        <w:rPr>
          <w:sz w:val="14"/>
          <w:szCs w:val="14"/>
        </w:rPr>
      </w:pPr>
      <w:r w:rsidRPr="00B673FD">
        <w:rPr>
          <w:sz w:val="14"/>
          <w:szCs w:val="14"/>
        </w:rPr>
        <w:t xml:space="preserve">    &lt;security-role-ref&gt;</w:t>
      </w:r>
    </w:p>
    <w:p w:rsidR="00107758" w:rsidRPr="00B673FD" w:rsidRDefault="00107758" w:rsidP="00107758">
      <w:pPr>
        <w:pStyle w:val="CodeXMP"/>
        <w:rPr>
          <w:sz w:val="14"/>
          <w:szCs w:val="14"/>
        </w:rPr>
      </w:pPr>
      <w:r w:rsidRPr="00B673FD">
        <w:rPr>
          <w:sz w:val="14"/>
          <w:szCs w:val="14"/>
        </w:rPr>
        <w:t xml:space="preserve">      &lt;role-name&gt;trustedUser&lt;/role-name&gt;</w:t>
      </w:r>
    </w:p>
    <w:p w:rsidR="00107758" w:rsidRPr="00B673FD" w:rsidRDefault="00107758" w:rsidP="00107758">
      <w:pPr>
        <w:pStyle w:val="CodeXMP"/>
        <w:rPr>
          <w:sz w:val="14"/>
          <w:szCs w:val="14"/>
        </w:rPr>
      </w:pPr>
      <w:r w:rsidRPr="00B673FD">
        <w:rPr>
          <w:sz w:val="14"/>
          <w:szCs w:val="14"/>
        </w:rPr>
        <w:t xml:space="preserve">      &lt;role-link&gt;auth-user&lt;/role-link&gt;</w:t>
      </w:r>
    </w:p>
    <w:p w:rsidR="00107758" w:rsidRPr="00B673FD" w:rsidRDefault="00107758" w:rsidP="00107758">
      <w:pPr>
        <w:pStyle w:val="CodeXMP"/>
        <w:rPr>
          <w:sz w:val="14"/>
          <w:szCs w:val="14"/>
        </w:rPr>
      </w:pPr>
      <w:r w:rsidRPr="00B673FD">
        <w:rPr>
          <w:sz w:val="14"/>
          <w:szCs w:val="14"/>
        </w:rPr>
        <w:t xml:space="preserve">    &lt;/security-role-ref&gt;</w:t>
      </w:r>
    </w:p>
    <w:p w:rsidR="00107758" w:rsidRPr="00B673FD" w:rsidRDefault="00107758" w:rsidP="00107758">
      <w:pPr>
        <w:pStyle w:val="CodeXMP"/>
        <w:rPr>
          <w:sz w:val="14"/>
          <w:szCs w:val="14"/>
        </w:rPr>
      </w:pPr>
      <w:r w:rsidRPr="00B673FD">
        <w:rPr>
          <w:sz w:val="14"/>
          <w:szCs w:val="14"/>
        </w:rPr>
        <w:t xml:space="preserve">  &lt;/portlet&gt;</w:t>
      </w:r>
    </w:p>
    <w:p w:rsidR="00107758" w:rsidRPr="00B673FD" w:rsidRDefault="00107758" w:rsidP="00107758">
      <w:pPr>
        <w:pStyle w:val="CodeXMP"/>
        <w:rPr>
          <w:sz w:val="14"/>
          <w:szCs w:val="14"/>
        </w:rPr>
      </w:pPr>
      <w:r w:rsidRPr="00B673FD">
        <w:rPr>
          <w:sz w:val="14"/>
          <w:szCs w:val="14"/>
        </w:rPr>
        <w:t xml:space="preserve">  &lt;custom-portlet-mode&gt;</w:t>
      </w:r>
    </w:p>
    <w:p w:rsidR="00107758" w:rsidRPr="00B673FD" w:rsidRDefault="00107758" w:rsidP="00107758">
      <w:pPr>
        <w:pStyle w:val="CodeXMP"/>
        <w:rPr>
          <w:sz w:val="14"/>
          <w:szCs w:val="14"/>
        </w:rPr>
      </w:pPr>
      <w:r w:rsidRPr="00B673FD">
        <w:rPr>
          <w:sz w:val="14"/>
          <w:szCs w:val="14"/>
        </w:rPr>
        <w:t xml:space="preserve">    &lt;description xml:lang=</w:t>
      </w:r>
      <w:r w:rsidR="004E7875">
        <w:rPr>
          <w:sz w:val="14"/>
          <w:szCs w:val="14"/>
        </w:rPr>
        <w:t>"</w:t>
      </w:r>
      <w:r w:rsidRPr="00B673FD">
        <w:rPr>
          <w:sz w:val="14"/>
          <w:szCs w:val="14"/>
        </w:rPr>
        <w:t>en</w:t>
      </w:r>
      <w:r w:rsidR="004E7875">
        <w:rPr>
          <w:sz w:val="14"/>
          <w:szCs w:val="14"/>
        </w:rPr>
        <w:t>"</w:t>
      </w:r>
      <w:r w:rsidRPr="00B673FD">
        <w:rPr>
          <w:sz w:val="14"/>
          <w:szCs w:val="14"/>
        </w:rPr>
        <w:t>&gt;Pre-defined custom portlet mode CONFIG&lt;/description&gt;</w:t>
      </w:r>
    </w:p>
    <w:p w:rsidR="00107758" w:rsidRPr="00B673FD" w:rsidRDefault="00107758" w:rsidP="00107758">
      <w:pPr>
        <w:pStyle w:val="CodeXMP"/>
        <w:rPr>
          <w:sz w:val="14"/>
          <w:szCs w:val="14"/>
        </w:rPr>
      </w:pPr>
      <w:r w:rsidRPr="00B673FD">
        <w:rPr>
          <w:sz w:val="14"/>
          <w:szCs w:val="14"/>
        </w:rPr>
        <w:t xml:space="preserve">    &lt;portlet-mode&gt;CONFIG&lt;/portlet-mode&gt;</w:t>
      </w:r>
    </w:p>
    <w:p w:rsidR="00107758" w:rsidRPr="00B673FD" w:rsidRDefault="00107758" w:rsidP="00107758">
      <w:pPr>
        <w:pStyle w:val="CodeXMP"/>
        <w:rPr>
          <w:sz w:val="14"/>
          <w:szCs w:val="14"/>
        </w:rPr>
      </w:pPr>
      <w:r w:rsidRPr="00B673FD">
        <w:rPr>
          <w:sz w:val="14"/>
          <w:szCs w:val="14"/>
        </w:rPr>
        <w:t xml:space="preserve">  &lt;/custom-portlet-mode&gt;</w:t>
      </w:r>
    </w:p>
    <w:p w:rsidR="00107758" w:rsidRPr="00B673FD" w:rsidRDefault="00107758" w:rsidP="00107758">
      <w:pPr>
        <w:pStyle w:val="CodeXMP"/>
        <w:rPr>
          <w:sz w:val="14"/>
          <w:szCs w:val="14"/>
        </w:rPr>
      </w:pPr>
      <w:r w:rsidRPr="00B673FD">
        <w:rPr>
          <w:sz w:val="14"/>
          <w:szCs w:val="14"/>
        </w:rPr>
        <w:t xml:space="preserve">  &lt;custom-window-state&gt;</w:t>
      </w:r>
    </w:p>
    <w:p w:rsidR="00107758" w:rsidRPr="00B673FD" w:rsidRDefault="00107758" w:rsidP="00107758">
      <w:pPr>
        <w:pStyle w:val="CodeXMP"/>
        <w:rPr>
          <w:sz w:val="14"/>
          <w:szCs w:val="14"/>
        </w:rPr>
      </w:pPr>
      <w:r w:rsidRPr="00B673FD">
        <w:rPr>
          <w:sz w:val="14"/>
          <w:szCs w:val="14"/>
        </w:rPr>
        <w:t xml:space="preserve">    &lt;description xml:lang=</w:t>
      </w:r>
      <w:r w:rsidR="004E7875">
        <w:rPr>
          <w:sz w:val="14"/>
          <w:szCs w:val="14"/>
        </w:rPr>
        <w:t>"</w:t>
      </w:r>
      <w:r w:rsidRPr="00B673FD">
        <w:rPr>
          <w:sz w:val="14"/>
          <w:szCs w:val="14"/>
        </w:rPr>
        <w:t>en</w:t>
      </w:r>
      <w:r w:rsidR="004E7875">
        <w:rPr>
          <w:sz w:val="14"/>
          <w:szCs w:val="14"/>
        </w:rPr>
        <w:t>"</w:t>
      </w:r>
      <w:r w:rsidRPr="00B673FD">
        <w:rPr>
          <w:sz w:val="14"/>
          <w:szCs w:val="14"/>
        </w:rPr>
        <w:t>&gt;Occupies 50% of the portal page&lt;/description&gt;</w:t>
      </w:r>
    </w:p>
    <w:p w:rsidR="00107758" w:rsidRPr="00B673FD" w:rsidRDefault="00107758" w:rsidP="00107758">
      <w:pPr>
        <w:pStyle w:val="CodeXMP"/>
        <w:rPr>
          <w:sz w:val="14"/>
          <w:szCs w:val="14"/>
        </w:rPr>
      </w:pPr>
      <w:r w:rsidRPr="00B673FD">
        <w:rPr>
          <w:sz w:val="14"/>
          <w:szCs w:val="14"/>
        </w:rPr>
        <w:t xml:space="preserve">    &lt;window-state&gt;half-page&lt;/window-state&gt;</w:t>
      </w:r>
    </w:p>
    <w:p w:rsidR="00107758" w:rsidRPr="00B673FD" w:rsidRDefault="00107758" w:rsidP="00107758">
      <w:pPr>
        <w:pStyle w:val="CodeXMP"/>
        <w:rPr>
          <w:sz w:val="14"/>
          <w:szCs w:val="14"/>
        </w:rPr>
      </w:pPr>
      <w:r w:rsidRPr="00B673FD">
        <w:rPr>
          <w:sz w:val="14"/>
          <w:szCs w:val="14"/>
        </w:rPr>
        <w:t xml:space="preserve">  &lt;/custom-window-state&gt;</w:t>
      </w:r>
    </w:p>
    <w:p w:rsidR="00107758" w:rsidRPr="00B673FD" w:rsidRDefault="00107758" w:rsidP="00107758">
      <w:pPr>
        <w:pStyle w:val="CodeXMP"/>
        <w:rPr>
          <w:sz w:val="14"/>
          <w:szCs w:val="14"/>
        </w:rPr>
      </w:pPr>
      <w:r w:rsidRPr="00B673FD">
        <w:rPr>
          <w:sz w:val="14"/>
          <w:szCs w:val="14"/>
        </w:rPr>
        <w:t xml:space="preserve">  &lt;user-attribute&gt;</w:t>
      </w:r>
    </w:p>
    <w:p w:rsidR="00107758" w:rsidRPr="00B673FD" w:rsidRDefault="00107758" w:rsidP="00107758">
      <w:pPr>
        <w:pStyle w:val="CodeXMP"/>
        <w:rPr>
          <w:sz w:val="14"/>
          <w:szCs w:val="14"/>
        </w:rPr>
      </w:pPr>
      <w:r w:rsidRPr="00B673FD">
        <w:rPr>
          <w:sz w:val="14"/>
          <w:szCs w:val="14"/>
        </w:rPr>
        <w:t xml:space="preserve">    &lt;description xml:lang=</w:t>
      </w:r>
      <w:r w:rsidR="004E7875">
        <w:rPr>
          <w:sz w:val="14"/>
          <w:szCs w:val="14"/>
        </w:rPr>
        <w:t>"</w:t>
      </w:r>
      <w:r w:rsidRPr="00B673FD">
        <w:rPr>
          <w:sz w:val="14"/>
          <w:szCs w:val="14"/>
        </w:rPr>
        <w:t>en</w:t>
      </w:r>
      <w:r w:rsidR="004E7875">
        <w:rPr>
          <w:sz w:val="14"/>
          <w:szCs w:val="14"/>
        </w:rPr>
        <w:t>"</w:t>
      </w:r>
      <w:r w:rsidRPr="00B673FD">
        <w:rPr>
          <w:sz w:val="14"/>
          <w:szCs w:val="14"/>
        </w:rPr>
        <w:t>&gt;Pre-defined attribute for the telephone number of the user at work.&lt;/description&gt;</w:t>
      </w:r>
    </w:p>
    <w:p w:rsidR="00107758" w:rsidRPr="00B673FD" w:rsidRDefault="00107758" w:rsidP="00107758">
      <w:pPr>
        <w:pStyle w:val="CodeXMP"/>
        <w:rPr>
          <w:sz w:val="14"/>
          <w:szCs w:val="14"/>
        </w:rPr>
      </w:pPr>
      <w:r w:rsidRPr="00B673FD">
        <w:rPr>
          <w:sz w:val="14"/>
          <w:szCs w:val="14"/>
        </w:rPr>
        <w:t xml:space="preserve">    &lt;name&gt;workInfo/telephone&lt;/name&gt;</w:t>
      </w:r>
    </w:p>
    <w:p w:rsidR="00107758" w:rsidRPr="00B673FD" w:rsidRDefault="00107758" w:rsidP="00107758">
      <w:pPr>
        <w:pStyle w:val="CodeXMP"/>
        <w:rPr>
          <w:sz w:val="14"/>
          <w:szCs w:val="14"/>
        </w:rPr>
      </w:pPr>
      <w:r w:rsidRPr="00B673FD">
        <w:rPr>
          <w:sz w:val="14"/>
          <w:szCs w:val="14"/>
        </w:rPr>
        <w:t xml:space="preserve">  &lt;/user-attribute&gt;</w:t>
      </w:r>
    </w:p>
    <w:p w:rsidR="00107758" w:rsidRPr="00B673FD" w:rsidRDefault="00107758" w:rsidP="00107758">
      <w:pPr>
        <w:pStyle w:val="CodeXMP"/>
        <w:rPr>
          <w:sz w:val="14"/>
          <w:szCs w:val="14"/>
        </w:rPr>
      </w:pPr>
      <w:r w:rsidRPr="00B673FD">
        <w:rPr>
          <w:sz w:val="14"/>
          <w:szCs w:val="14"/>
        </w:rPr>
        <w:t xml:space="preserve">  &lt;security-constraint&gt;</w:t>
      </w:r>
    </w:p>
    <w:p w:rsidR="00107758" w:rsidRPr="00B673FD" w:rsidRDefault="00107758" w:rsidP="00107758">
      <w:pPr>
        <w:pStyle w:val="CodeXMP"/>
        <w:rPr>
          <w:sz w:val="14"/>
          <w:szCs w:val="14"/>
        </w:rPr>
      </w:pPr>
      <w:r w:rsidRPr="00B673FD">
        <w:rPr>
          <w:sz w:val="14"/>
          <w:szCs w:val="14"/>
        </w:rPr>
        <w:t xml:space="preserve">    &lt;portlet-collection&gt;</w:t>
      </w:r>
    </w:p>
    <w:p w:rsidR="00107758" w:rsidRPr="00B673FD" w:rsidRDefault="00107758" w:rsidP="00107758">
      <w:pPr>
        <w:pStyle w:val="CodeXMP"/>
        <w:rPr>
          <w:sz w:val="14"/>
          <w:szCs w:val="14"/>
        </w:rPr>
      </w:pPr>
      <w:r w:rsidRPr="00B673FD">
        <w:rPr>
          <w:sz w:val="14"/>
          <w:szCs w:val="14"/>
        </w:rPr>
        <w:t xml:space="preserve">      &lt;portlet-name&gt;TimeZoneClock&lt;/portlet-name&gt;</w:t>
      </w:r>
    </w:p>
    <w:p w:rsidR="00107758" w:rsidRPr="00B673FD" w:rsidRDefault="00107758" w:rsidP="00107758">
      <w:pPr>
        <w:pStyle w:val="CodeXMP"/>
        <w:rPr>
          <w:sz w:val="14"/>
          <w:szCs w:val="14"/>
        </w:rPr>
      </w:pPr>
      <w:r w:rsidRPr="00B673FD">
        <w:rPr>
          <w:sz w:val="14"/>
          <w:szCs w:val="14"/>
        </w:rPr>
        <w:t xml:space="preserve">    &lt;/portlet-collection&gt;</w:t>
      </w:r>
    </w:p>
    <w:p w:rsidR="00107758" w:rsidRPr="00B673FD" w:rsidRDefault="00107758" w:rsidP="00107758">
      <w:pPr>
        <w:pStyle w:val="CodeXMP"/>
        <w:rPr>
          <w:sz w:val="14"/>
          <w:szCs w:val="14"/>
        </w:rPr>
      </w:pPr>
      <w:r w:rsidRPr="00B673FD">
        <w:rPr>
          <w:sz w:val="14"/>
          <w:szCs w:val="14"/>
        </w:rPr>
        <w:t xml:space="preserve">    &lt;user-data-constraint&gt;</w:t>
      </w:r>
    </w:p>
    <w:p w:rsidR="00107758" w:rsidRPr="00B673FD" w:rsidRDefault="00107758" w:rsidP="00107758">
      <w:pPr>
        <w:pStyle w:val="CodeXMP"/>
        <w:rPr>
          <w:sz w:val="14"/>
          <w:szCs w:val="14"/>
        </w:rPr>
      </w:pPr>
      <w:r w:rsidRPr="00B673FD">
        <w:rPr>
          <w:sz w:val="14"/>
          <w:szCs w:val="14"/>
        </w:rPr>
        <w:t xml:space="preserve">      &lt;transport-guarantee&gt;CONFIDENTIAL&lt;/transport-guarantee&gt;</w:t>
      </w:r>
    </w:p>
    <w:p w:rsidR="00107758" w:rsidRPr="00B673FD" w:rsidRDefault="00107758" w:rsidP="00107758">
      <w:pPr>
        <w:pStyle w:val="CodeXMP"/>
        <w:rPr>
          <w:sz w:val="14"/>
          <w:szCs w:val="14"/>
        </w:rPr>
      </w:pPr>
      <w:r w:rsidRPr="00B673FD">
        <w:rPr>
          <w:sz w:val="14"/>
          <w:szCs w:val="14"/>
        </w:rPr>
        <w:t xml:space="preserve">    &lt;/user-data-constraint&gt;</w:t>
      </w:r>
    </w:p>
    <w:p w:rsidR="00107758" w:rsidRPr="00B673FD" w:rsidRDefault="00107758" w:rsidP="00107758">
      <w:pPr>
        <w:pStyle w:val="CodeXMP"/>
        <w:rPr>
          <w:sz w:val="14"/>
          <w:szCs w:val="14"/>
        </w:rPr>
      </w:pPr>
      <w:r w:rsidRPr="00B673FD">
        <w:rPr>
          <w:sz w:val="14"/>
          <w:szCs w:val="14"/>
        </w:rPr>
        <w:t xml:space="preserve">  &lt;/security-constraint&gt;</w:t>
      </w:r>
    </w:p>
    <w:p w:rsidR="00107758" w:rsidRPr="00B673FD" w:rsidRDefault="00107758" w:rsidP="00107758">
      <w:pPr>
        <w:pStyle w:val="CodeXMP"/>
        <w:rPr>
          <w:sz w:val="14"/>
          <w:szCs w:val="14"/>
        </w:rPr>
      </w:pPr>
      <w:r w:rsidRPr="00B673FD">
        <w:rPr>
          <w:sz w:val="14"/>
          <w:szCs w:val="14"/>
        </w:rPr>
        <w:t>&lt;/portlet-app&gt;</w:t>
      </w:r>
    </w:p>
    <w:p w:rsidR="00107758" w:rsidRDefault="00107758" w:rsidP="00107758">
      <w:pPr>
        <w:pStyle w:val="Standard"/>
        <w:rPr>
          <w:lang w:val="en-US"/>
        </w:rPr>
      </w:pPr>
    </w:p>
    <w:p w:rsidR="00AC190F" w:rsidRPr="00552E46" w:rsidRDefault="00AC190F" w:rsidP="00AC190F">
      <w:pPr>
        <w:pStyle w:val="Heading1"/>
        <w:rPr>
          <w:lang w:val="en-US"/>
        </w:rPr>
      </w:pPr>
      <w:bookmarkStart w:id="1545" w:name="_Ref427820663"/>
      <w:bookmarkStart w:id="1546" w:name="_Ref427820670"/>
      <w:bookmarkStart w:id="1547" w:name="_Ref427820875"/>
      <w:bookmarkStart w:id="1548" w:name="_Ref427820886"/>
      <w:bookmarkStart w:id="1549" w:name="_Ref427833735"/>
      <w:bookmarkStart w:id="1550" w:name="_Ref427833743"/>
      <w:bookmarkStart w:id="1551" w:name="_Toc468261261"/>
      <w:r w:rsidRPr="00FA5104">
        <w:rPr>
          <w:lang w:val="en-US"/>
        </w:rPr>
        <w:lastRenderedPageBreak/>
        <w:t>Configura</w:t>
      </w:r>
      <w:r w:rsidRPr="00552E46">
        <w:rPr>
          <w:lang w:val="en-US"/>
        </w:rPr>
        <w:t>tion</w:t>
      </w:r>
      <w:bookmarkEnd w:id="422"/>
      <w:bookmarkEnd w:id="1523"/>
      <w:bookmarkEnd w:id="1524"/>
      <w:bookmarkEnd w:id="1525"/>
      <w:bookmarkEnd w:id="1526"/>
      <w:bookmarkEnd w:id="1545"/>
      <w:bookmarkEnd w:id="1546"/>
      <w:bookmarkEnd w:id="1547"/>
      <w:bookmarkEnd w:id="1548"/>
      <w:bookmarkEnd w:id="1549"/>
      <w:bookmarkEnd w:id="1550"/>
      <w:bookmarkEnd w:id="1551"/>
    </w:p>
    <w:p w:rsidR="00C15890" w:rsidRDefault="00AC190F" w:rsidP="00AC190F">
      <w:pPr>
        <w:pStyle w:val="Standard"/>
        <w:rPr>
          <w:lang w:val="en-US"/>
        </w:rPr>
      </w:pPr>
      <w:r w:rsidRPr="00AC190F">
        <w:rPr>
          <w:lang w:val="en-US"/>
        </w:rPr>
        <w:t xml:space="preserve">The configuration data can be provided through annotations or through the portlet deployment descriptor. </w:t>
      </w:r>
    </w:p>
    <w:p w:rsidR="00C15890" w:rsidRDefault="00AC190F" w:rsidP="00AC190F">
      <w:pPr>
        <w:pStyle w:val="Standard"/>
        <w:rPr>
          <w:lang w:val="en-US"/>
        </w:rPr>
      </w:pPr>
      <w:r>
        <w:rPr>
          <w:lang w:val="en-US"/>
        </w:rPr>
        <w:t>When values are provided through both the deployment descriptor and through annotations, the values from the deployment descriptor take precedence.</w:t>
      </w:r>
      <w:r w:rsidR="00C15890">
        <w:rPr>
          <w:lang w:val="en-US"/>
        </w:rPr>
        <w:t xml:space="preserve"> The values are merged at the item level where possible. For example, if a configuration annotation provides initialization parameters ip1 and ip2, and the deployment descriptor overrides </w:t>
      </w:r>
      <w:r w:rsidR="002B530B">
        <w:rPr>
          <w:lang w:val="en-US"/>
        </w:rPr>
        <w:t>the initialization parameter ip2, the resulting configuration will have the initialization parameters ip1 with the value specified by the annotation and ip2 with the value specified by the deployment descriptor.</w:t>
      </w:r>
    </w:p>
    <w:p w:rsidR="00AC190F" w:rsidRDefault="00AC190F" w:rsidP="00AC190F">
      <w:pPr>
        <w:pStyle w:val="Standard"/>
        <w:rPr>
          <w:lang w:val="en-US"/>
        </w:rPr>
      </w:pPr>
      <w:r>
        <w:rPr>
          <w:lang w:val="en-US"/>
        </w:rPr>
        <w:t xml:space="preserve">This chapter presents all configuration data and provides </w:t>
      </w:r>
      <w:r w:rsidR="006C2BBD">
        <w:rPr>
          <w:lang w:val="en-US"/>
        </w:rPr>
        <w:t>both annotation</w:t>
      </w:r>
      <w:r>
        <w:rPr>
          <w:lang w:val="en-US"/>
        </w:rPr>
        <w:t xml:space="preserve"> and deployment des</w:t>
      </w:r>
      <w:r w:rsidR="006C2BBD">
        <w:rPr>
          <w:lang w:val="en-US"/>
        </w:rPr>
        <w:t xml:space="preserve">criptor </w:t>
      </w:r>
      <w:r>
        <w:rPr>
          <w:lang w:val="en-US"/>
        </w:rPr>
        <w:t>usage examples.</w:t>
      </w:r>
    </w:p>
    <w:p w:rsidR="007C10E0" w:rsidRDefault="005B12BF" w:rsidP="00AC190F">
      <w:pPr>
        <w:pStyle w:val="Standard"/>
        <w:rPr>
          <w:lang w:val="en-US"/>
        </w:rPr>
      </w:pPr>
      <w:r>
        <w:rPr>
          <w:lang w:val="en-US"/>
        </w:rPr>
        <w:t xml:space="preserve">The </w:t>
      </w:r>
      <w:r w:rsidR="007C10E0">
        <w:rPr>
          <w:lang w:val="en-US"/>
        </w:rPr>
        <w:t>configuration contains information described at the portlet app</w:t>
      </w:r>
      <w:r>
        <w:rPr>
          <w:lang w:val="en-US"/>
        </w:rPr>
        <w:t>lication level that applies to</w:t>
      </w:r>
      <w:r w:rsidR="007C10E0">
        <w:rPr>
          <w:lang w:val="en-US"/>
        </w:rPr>
        <w:t xml:space="preserve"> all portlets in the portlet application and information described at the portlet level that </w:t>
      </w:r>
      <w:r>
        <w:rPr>
          <w:lang w:val="en-US"/>
        </w:rPr>
        <w:t>applies only to</w:t>
      </w:r>
      <w:r w:rsidR="007C10E0">
        <w:rPr>
          <w:lang w:val="en-US"/>
        </w:rPr>
        <w:t xml:space="preserve"> the specific portlet.</w:t>
      </w:r>
      <w:r w:rsidR="00851A72">
        <w:rPr>
          <w:lang w:val="en-US"/>
        </w:rPr>
        <w:t xml:space="preserve"> The following section refer to these two types of configuration data as the </w:t>
      </w:r>
      <w:r w:rsidR="00851A72" w:rsidRPr="00165CC8">
        <w:rPr>
          <w:i/>
          <w:lang w:val="en-US"/>
        </w:rPr>
        <w:t>portlet application configuration</w:t>
      </w:r>
      <w:r w:rsidR="00851A72">
        <w:rPr>
          <w:lang w:val="en-US"/>
        </w:rPr>
        <w:t xml:space="preserve"> and </w:t>
      </w:r>
      <w:r w:rsidR="00851A72" w:rsidRPr="00165CC8">
        <w:rPr>
          <w:i/>
          <w:lang w:val="en-US"/>
        </w:rPr>
        <w:t>portlet configuration</w:t>
      </w:r>
      <w:r w:rsidR="00851A72">
        <w:rPr>
          <w:lang w:val="en-US"/>
        </w:rPr>
        <w:t>, respectively.</w:t>
      </w:r>
    </w:p>
    <w:p w:rsidR="005B12BF" w:rsidRDefault="005B12BF" w:rsidP="00AC190F">
      <w:pPr>
        <w:pStyle w:val="Standard"/>
        <w:rPr>
          <w:lang w:val="en-US"/>
        </w:rPr>
      </w:pPr>
      <w:r>
        <w:rPr>
          <w:lang w:val="en-US"/>
        </w:rPr>
        <w:t xml:space="preserve">The portlet deployment descriptor allows specification of portlet application configuration within the </w:t>
      </w:r>
      <w:r w:rsidRPr="006C1AA1">
        <w:rPr>
          <w:rStyle w:val="inlinecode"/>
          <w:lang w:val="en-US"/>
        </w:rPr>
        <w:t>&lt;portlet-app&gt;</w:t>
      </w:r>
      <w:r>
        <w:rPr>
          <w:lang w:val="en-US"/>
        </w:rPr>
        <w:t xml:space="preserve"> element. The </w:t>
      </w:r>
      <w:r w:rsidRPr="006C1AA1">
        <w:rPr>
          <w:rStyle w:val="inlinecode"/>
          <w:lang w:val="en-US"/>
        </w:rPr>
        <w:t>@PortletApplication</w:t>
      </w:r>
      <w:r>
        <w:rPr>
          <w:lang w:val="en-US"/>
        </w:rPr>
        <w:t xml:space="preserve"> annotation contains </w:t>
      </w:r>
      <w:r w:rsidR="00337077">
        <w:rPr>
          <w:lang w:val="en-US"/>
        </w:rPr>
        <w:t xml:space="preserve">many of the portlet application configuration elements provided by the </w:t>
      </w:r>
      <w:r w:rsidR="00337077" w:rsidRPr="006C1AA1">
        <w:rPr>
          <w:rStyle w:val="inlinecode"/>
          <w:lang w:val="en-US"/>
        </w:rPr>
        <w:t>&lt;portlet-app&gt;</w:t>
      </w:r>
      <w:r w:rsidR="00337077">
        <w:rPr>
          <w:lang w:val="en-US"/>
        </w:rPr>
        <w:t xml:space="preserve"> element. However, some of the portlet application configuration elements, such as those defining portlet filters and portlet URL generation listeners, are mapped to other configuration annotations as will be discussed below.</w:t>
      </w:r>
    </w:p>
    <w:p w:rsidR="00337077" w:rsidRDefault="005B12BF" w:rsidP="00AC190F">
      <w:pPr>
        <w:pStyle w:val="Standard"/>
        <w:rPr>
          <w:lang w:val="en-US"/>
        </w:rPr>
      </w:pPr>
      <w:r>
        <w:rPr>
          <w:lang w:val="en-US"/>
        </w:rPr>
        <w:t xml:space="preserve">The </w:t>
      </w:r>
      <w:r w:rsidRPr="006C1AA1">
        <w:rPr>
          <w:rStyle w:val="inlinecode"/>
          <w:lang w:val="en-US"/>
        </w:rPr>
        <w:t>&lt;portlet-app&gt;</w:t>
      </w:r>
      <w:r>
        <w:rPr>
          <w:lang w:val="en-US"/>
        </w:rPr>
        <w:t xml:space="preserve"> element also contains </w:t>
      </w:r>
      <w:r w:rsidRPr="006C1AA1">
        <w:rPr>
          <w:rStyle w:val="inlinecode"/>
          <w:lang w:val="en-US"/>
        </w:rPr>
        <w:t>&lt;portlet&gt;</w:t>
      </w:r>
      <w:r>
        <w:rPr>
          <w:lang w:val="en-US"/>
        </w:rPr>
        <w:t xml:space="preserve"> child elements for each portlet in the portlet application. </w:t>
      </w:r>
    </w:p>
    <w:p w:rsidR="005B12BF" w:rsidRDefault="005B12BF" w:rsidP="00AC190F">
      <w:pPr>
        <w:pStyle w:val="Standard"/>
        <w:rPr>
          <w:lang w:val="en-US"/>
        </w:rPr>
      </w:pPr>
      <w:r>
        <w:rPr>
          <w:lang w:val="en-US"/>
        </w:rPr>
        <w:t xml:space="preserve">The </w:t>
      </w:r>
      <w:r w:rsidRPr="006C1AA1">
        <w:rPr>
          <w:rStyle w:val="inlinecode"/>
          <w:lang w:val="en-US"/>
        </w:rPr>
        <w:t>&lt;portlet&gt;</w:t>
      </w:r>
      <w:r w:rsidR="00337077">
        <w:rPr>
          <w:lang w:val="en-US"/>
        </w:rPr>
        <w:t xml:space="preserve"> element within the portlet deployment descriptor</w:t>
      </w:r>
      <w:r>
        <w:rPr>
          <w:lang w:val="en-US"/>
        </w:rPr>
        <w:t xml:space="preserve"> contain</w:t>
      </w:r>
      <w:r w:rsidR="00337077">
        <w:rPr>
          <w:lang w:val="en-US"/>
        </w:rPr>
        <w:t>s</w:t>
      </w:r>
      <w:r>
        <w:rPr>
          <w:lang w:val="en-US"/>
        </w:rPr>
        <w:t xml:space="preserve"> the portlet-specific configuration data.</w:t>
      </w:r>
      <w:r w:rsidR="00337077">
        <w:rPr>
          <w:lang w:val="en-US"/>
        </w:rPr>
        <w:t xml:space="preserve"> The </w:t>
      </w:r>
      <w:r w:rsidR="00337077" w:rsidRPr="00165CC8">
        <w:rPr>
          <w:rStyle w:val="inlinecode"/>
          <w:lang w:val="en-US"/>
        </w:rPr>
        <w:t>@Portlet</w:t>
      </w:r>
      <w:r w:rsidR="00337077">
        <w:rPr>
          <w:rStyle w:val="inlinecode"/>
          <w:lang w:val="en-US"/>
        </w:rPr>
        <w:t>Configuration</w:t>
      </w:r>
      <w:r w:rsidR="00337077">
        <w:rPr>
          <w:lang w:val="en-US"/>
        </w:rPr>
        <w:t xml:space="preserve"> annotation contains many of the portlet configuration elements provided by the </w:t>
      </w:r>
      <w:r w:rsidR="00337077">
        <w:rPr>
          <w:rStyle w:val="inlinecode"/>
          <w:lang w:val="en-US"/>
        </w:rPr>
        <w:t>&lt;portlet</w:t>
      </w:r>
      <w:r w:rsidR="00337077" w:rsidRPr="00165CC8">
        <w:rPr>
          <w:rStyle w:val="inlinecode"/>
          <w:lang w:val="en-US"/>
        </w:rPr>
        <w:t>&gt;</w:t>
      </w:r>
      <w:r w:rsidR="00337077">
        <w:rPr>
          <w:lang w:val="en-US"/>
        </w:rPr>
        <w:t xml:space="preserve"> element. However, some of the portlet configuration elements, such as those defining portlet events, are mapped to other configuration annotations as will be discussed below.</w:t>
      </w:r>
    </w:p>
    <w:p w:rsidR="005B12BF" w:rsidRDefault="00337077" w:rsidP="00165CC8">
      <w:pPr>
        <w:pStyle w:val="Heading2"/>
      </w:pPr>
      <w:bookmarkStart w:id="1552" w:name="_Toc468261262"/>
      <w:r>
        <w:t>Portlet Application Configuration</w:t>
      </w:r>
      <w:bookmarkEnd w:id="1552"/>
    </w:p>
    <w:p w:rsidR="005F184B" w:rsidRDefault="00681668">
      <w:pPr>
        <w:pStyle w:val="Standard"/>
        <w:rPr>
          <w:lang w:val="en-US"/>
        </w:rPr>
      </w:pPr>
      <w:r>
        <w:rPr>
          <w:lang w:val="en-US"/>
        </w:rPr>
        <w:t>This section describes the portlet application configuration.</w:t>
      </w:r>
    </w:p>
    <w:p w:rsidR="00E770CE" w:rsidRDefault="00E770CE">
      <w:pPr>
        <w:pStyle w:val="Standard"/>
        <w:rPr>
          <w:lang w:val="en-US"/>
        </w:rPr>
      </w:pPr>
      <w:r>
        <w:rPr>
          <w:lang w:val="en-US"/>
        </w:rPr>
        <w:t xml:space="preserve">Since the </w:t>
      </w:r>
      <w:r w:rsidRPr="006C1AA1">
        <w:rPr>
          <w:rStyle w:val="inlinecode"/>
          <w:lang w:val="en-US"/>
        </w:rPr>
        <w:t>&lt;portlet-app&gt;</w:t>
      </w:r>
      <w:r>
        <w:rPr>
          <w:lang w:val="en-US"/>
        </w:rPr>
        <w:t xml:space="preserve"> element encloses the portlet definitions within the portlet deployment descriptor, it must always be present. However, the configuration items contained within the </w:t>
      </w:r>
      <w:r w:rsidRPr="006C1AA1">
        <w:rPr>
          <w:rStyle w:val="inlinecode"/>
          <w:lang w:val="en-US"/>
        </w:rPr>
        <w:t>&lt;portlet-app&gt;</w:t>
      </w:r>
      <w:r>
        <w:rPr>
          <w:lang w:val="en-US"/>
        </w:rPr>
        <w:t xml:space="preserve"> element are optional and need only appear when needed.</w:t>
      </w:r>
    </w:p>
    <w:p w:rsidR="00117C57" w:rsidRDefault="00117C57">
      <w:pPr>
        <w:pStyle w:val="Standard"/>
        <w:rPr>
          <w:lang w:val="en-US"/>
        </w:rPr>
      </w:pPr>
      <w:r>
        <w:rPr>
          <w:lang w:val="en-US"/>
        </w:rPr>
        <w:t xml:space="preserve">The </w:t>
      </w:r>
      <w:r w:rsidRPr="00165CC8">
        <w:rPr>
          <w:rStyle w:val="inlinecode"/>
          <w:lang w:val="en-US"/>
        </w:rPr>
        <w:t>@PortletApplication</w:t>
      </w:r>
      <w:r>
        <w:rPr>
          <w:lang w:val="en-US"/>
        </w:rPr>
        <w:t xml:space="preserve"> is a type annotation that can be applied to any</w:t>
      </w:r>
      <w:r w:rsidR="005548A1">
        <w:rPr>
          <w:lang w:val="en-US"/>
        </w:rPr>
        <w:t xml:space="preserve"> class</w:t>
      </w:r>
      <w:r>
        <w:rPr>
          <w:lang w:val="en-US"/>
        </w:rPr>
        <w:t xml:space="preserve"> in the portlet application. </w:t>
      </w:r>
      <w:r w:rsidR="00142D4B">
        <w:rPr>
          <w:lang w:val="en-US"/>
        </w:rPr>
        <w:t xml:space="preserve">It may appear </w:t>
      </w:r>
      <w:r w:rsidR="004B58C1">
        <w:rPr>
          <w:lang w:val="en-US"/>
        </w:rPr>
        <w:t xml:space="preserve">at most once </w:t>
      </w:r>
      <w:r w:rsidR="00142D4B">
        <w:rPr>
          <w:lang w:val="en-US"/>
        </w:rPr>
        <w:t>within the portlet application.</w:t>
      </w:r>
    </w:p>
    <w:p w:rsidR="004B58C1" w:rsidRDefault="004B58C1">
      <w:pPr>
        <w:pStyle w:val="Standard"/>
        <w:rPr>
          <w:lang w:val="en-US"/>
        </w:rPr>
      </w:pPr>
      <w:r>
        <w:rPr>
          <w:lang w:val="en-US"/>
        </w:rPr>
        <w:t xml:space="preserve">If the portlet provides a portlet deployment descriptor </w:t>
      </w:r>
      <w:r w:rsidRPr="006C1AA1">
        <w:rPr>
          <w:rStyle w:val="inlinecode"/>
          <w:lang w:val="en-US"/>
        </w:rPr>
        <w:t>&lt;portlet-app&gt;</w:t>
      </w:r>
      <w:r>
        <w:rPr>
          <w:lang w:val="en-US"/>
        </w:rPr>
        <w:t xml:space="preserve"> element in addition to the </w:t>
      </w:r>
      <w:r w:rsidRPr="006C1AA1">
        <w:rPr>
          <w:rStyle w:val="inlinecode"/>
          <w:lang w:val="en-US"/>
        </w:rPr>
        <w:t>@PortletApplication</w:t>
      </w:r>
      <w:r>
        <w:rPr>
          <w:lang w:val="en-US"/>
        </w:rPr>
        <w:t xml:space="preserve"> annotation, the portlet container must merge the portlet application configuration values with the configuration values provided through the </w:t>
      </w:r>
      <w:r w:rsidRPr="006C1AA1">
        <w:rPr>
          <w:rStyle w:val="inlinecode"/>
          <w:lang w:val="en-US"/>
        </w:rPr>
        <w:t>@PortletApplication</w:t>
      </w:r>
      <w:r>
        <w:rPr>
          <w:lang w:val="en-US"/>
        </w:rPr>
        <w:t xml:space="preserve"> annotation. In cases where the same type of configuration data (such </w:t>
      </w:r>
      <w:r>
        <w:rPr>
          <w:lang w:val="en-US"/>
        </w:rPr>
        <w:lastRenderedPageBreak/>
        <w:t xml:space="preserve">as a portlet container runtime option with a specific key) is provided in both the </w:t>
      </w:r>
      <w:r w:rsidRPr="006C1AA1">
        <w:rPr>
          <w:rStyle w:val="inlinecode"/>
          <w:lang w:val="en-US"/>
        </w:rPr>
        <w:t>@PortletApplication</w:t>
      </w:r>
      <w:r>
        <w:rPr>
          <w:lang w:val="en-US"/>
        </w:rPr>
        <w:t xml:space="preserve"> annotation and the portlet deployment descriptor </w:t>
      </w:r>
      <w:r w:rsidRPr="006C1AA1">
        <w:rPr>
          <w:rStyle w:val="inlinecode"/>
          <w:lang w:val="en-US"/>
        </w:rPr>
        <w:t>&lt;portlet-app&gt;</w:t>
      </w:r>
      <w:r>
        <w:rPr>
          <w:lang w:val="en-US"/>
        </w:rPr>
        <w:t xml:space="preserve"> element, the value from the portlet deployment descriptor must take precedence.</w:t>
      </w:r>
    </w:p>
    <w:p w:rsidR="00E770CE" w:rsidRDefault="00E770CE">
      <w:pPr>
        <w:pStyle w:val="Standard"/>
        <w:rPr>
          <w:lang w:val="en-US"/>
        </w:rPr>
      </w:pPr>
      <w:r>
        <w:rPr>
          <w:lang w:val="en-US"/>
        </w:rPr>
        <w:t xml:space="preserve">The </w:t>
      </w:r>
      <w:r w:rsidRPr="006C1AA1">
        <w:rPr>
          <w:rStyle w:val="inlinecode"/>
          <w:lang w:val="en-US"/>
        </w:rPr>
        <w:t>@PortletApplication</w:t>
      </w:r>
      <w:r>
        <w:rPr>
          <w:lang w:val="en-US"/>
        </w:rPr>
        <w:t xml:space="preserve"> does not contain the individual </w:t>
      </w:r>
      <w:r w:rsidRPr="006C1AA1">
        <w:rPr>
          <w:rStyle w:val="inlinecode"/>
          <w:lang w:val="en-US"/>
        </w:rPr>
        <w:t>@PortletConfiguration</w:t>
      </w:r>
      <w:r>
        <w:rPr>
          <w:lang w:val="en-US"/>
        </w:rPr>
        <w:t xml:space="preserve"> elements, so it is optional, and need only be used when the configuration items contained therein are needed.</w:t>
      </w:r>
    </w:p>
    <w:p w:rsidR="00CF18C1" w:rsidRDefault="00CF18C1" w:rsidP="00165CC8">
      <w:pPr>
        <w:pStyle w:val="Heading3"/>
      </w:pPr>
      <w:bookmarkStart w:id="1553" w:name="_Toc468261263"/>
      <w:r>
        <w:t>Portlet API Version</w:t>
      </w:r>
      <w:bookmarkEnd w:id="1553"/>
    </w:p>
    <w:p w:rsidR="00CF18C1" w:rsidRDefault="00CF18C1">
      <w:pPr>
        <w:pStyle w:val="Standard"/>
        <w:rPr>
          <w:lang w:val="en-US"/>
        </w:rPr>
      </w:pPr>
      <w:r>
        <w:rPr>
          <w:lang w:val="en-US"/>
        </w:rPr>
        <w:t xml:space="preserve">The version field declares the portlet API used by the portlet application. It is specified as an element attribute in the portlet deployment descriptor </w:t>
      </w:r>
      <w:r w:rsidRPr="006C1AA1">
        <w:rPr>
          <w:rStyle w:val="inlinecode"/>
          <w:lang w:val="en-US"/>
        </w:rPr>
        <w:t>&lt;portlet-app&gt;</w:t>
      </w:r>
      <w:r>
        <w:rPr>
          <w:lang w:val="en-US"/>
        </w:rPr>
        <w:t xml:space="preserve"> element, and in the </w:t>
      </w:r>
      <w:r w:rsidRPr="006C1AA1">
        <w:rPr>
          <w:rStyle w:val="inlinecode"/>
          <w:lang w:val="en-US"/>
        </w:rPr>
        <w:t>@PortletApplication</w:t>
      </w:r>
      <w:r>
        <w:rPr>
          <w:lang w:val="en-US"/>
        </w:rPr>
        <w:t xml:space="preserve"> annotation version element. The value must be </w:t>
      </w:r>
      <w:r w:rsidR="004E7875">
        <w:rPr>
          <w:lang w:val="en-US"/>
        </w:rPr>
        <w:t>"</w:t>
      </w:r>
      <w:r>
        <w:rPr>
          <w:lang w:val="en-US"/>
        </w:rPr>
        <w:t>3.0</w:t>
      </w:r>
      <w:r w:rsidR="004E7875">
        <w:rPr>
          <w:lang w:val="en-US"/>
        </w:rPr>
        <w:t>"</w:t>
      </w:r>
      <w:r>
        <w:rPr>
          <w:lang w:val="en-US"/>
        </w:rPr>
        <w:t xml:space="preserve"> to obtain the functionality described in this specification.</w:t>
      </w:r>
    </w:p>
    <w:p w:rsidR="00CF18C1" w:rsidRDefault="00CF18C1" w:rsidP="00165CC8">
      <w:pPr>
        <w:pStyle w:val="Standard"/>
        <w:keepNext/>
        <w:rPr>
          <w:lang w:val="en-US"/>
        </w:rPr>
      </w:pPr>
      <w:r>
        <w:rPr>
          <w:lang w:val="en-US"/>
        </w:rPr>
        <w:t>Portlet deployment descriptor example:</w:t>
      </w:r>
    </w:p>
    <w:p w:rsidR="00CF18C1" w:rsidRPr="00CF18C1" w:rsidRDefault="00CF18C1" w:rsidP="00165CC8">
      <w:pPr>
        <w:pStyle w:val="CodeXMP"/>
      </w:pPr>
      <w:r w:rsidRPr="00CF18C1">
        <w:t>&lt;portlet-app xmlns=</w:t>
      </w:r>
      <w:r w:rsidR="004E7875">
        <w:t>"</w:t>
      </w:r>
      <w:r w:rsidRPr="00CF18C1">
        <w:t>http://xmlns.jcp.org/xml/ns/portlet</w:t>
      </w:r>
      <w:r w:rsidR="004E7875">
        <w:t>"</w:t>
      </w:r>
      <w:r w:rsidRPr="00CF18C1">
        <w:t xml:space="preserve"> </w:t>
      </w:r>
    </w:p>
    <w:p w:rsidR="00CF18C1" w:rsidRPr="00CF18C1" w:rsidRDefault="00CF18C1" w:rsidP="00165CC8">
      <w:pPr>
        <w:pStyle w:val="CodeXMP"/>
      </w:pPr>
      <w:r w:rsidRPr="00CF18C1">
        <w:t xml:space="preserve">             xmlns:xsi=</w:t>
      </w:r>
      <w:r w:rsidR="004E7875">
        <w:t>"</w:t>
      </w:r>
      <w:r w:rsidRPr="00CF18C1">
        <w:t>http://www.w3.org/2001/XMLSchema-instance</w:t>
      </w:r>
      <w:r w:rsidR="004E7875">
        <w:t>"</w:t>
      </w:r>
      <w:r w:rsidRPr="00CF18C1">
        <w:t xml:space="preserve"> </w:t>
      </w:r>
    </w:p>
    <w:p w:rsidR="00CF18C1" w:rsidRDefault="00CF18C1" w:rsidP="00165CC8">
      <w:pPr>
        <w:pStyle w:val="CodeXMP"/>
      </w:pPr>
      <w:r w:rsidRPr="00CF18C1">
        <w:t xml:space="preserve">             xmlns:rp=</w:t>
      </w:r>
    </w:p>
    <w:p w:rsidR="00CF18C1" w:rsidRPr="00CF18C1" w:rsidRDefault="00CF18C1" w:rsidP="00165CC8">
      <w:pPr>
        <w:pStyle w:val="CodeXMP"/>
      </w:pPr>
      <w:r>
        <w:t xml:space="preserve">      </w:t>
      </w:r>
      <w:r w:rsidR="004E7875">
        <w:t>"</w:t>
      </w:r>
      <w:r w:rsidRPr="00CF18C1">
        <w:t>http://www.apache.org/portals/pluto/pub-render-params/ResourcePortlet</w:t>
      </w:r>
      <w:r w:rsidR="004E7875">
        <w:t>"</w:t>
      </w:r>
    </w:p>
    <w:p w:rsidR="00CF18C1" w:rsidRPr="00CF18C1" w:rsidRDefault="00CF18C1" w:rsidP="00165CC8">
      <w:pPr>
        <w:pStyle w:val="CodeXMP"/>
      </w:pPr>
      <w:r w:rsidRPr="00CF18C1">
        <w:t xml:space="preserve">             xsi:schemaLocation=</w:t>
      </w:r>
      <w:r w:rsidR="004E7875">
        <w:t>"</w:t>
      </w:r>
      <w:r w:rsidRPr="00CF18C1">
        <w:t>http://xmlns.jcp.org/xml/ns/portlet http://xmlns.jcp.org/xml/ns/portlet/portlet-app_3_0.xsd</w:t>
      </w:r>
      <w:r w:rsidR="004E7875">
        <w:t>"</w:t>
      </w:r>
      <w:r w:rsidRPr="00CF18C1">
        <w:t xml:space="preserve"> </w:t>
      </w:r>
    </w:p>
    <w:p w:rsidR="00CF18C1" w:rsidRPr="00CF18C1" w:rsidRDefault="00CF18C1" w:rsidP="00165CC8">
      <w:pPr>
        <w:pStyle w:val="CodeXMP"/>
      </w:pPr>
      <w:r w:rsidRPr="00CF18C1">
        <w:t xml:space="preserve">             version=</w:t>
      </w:r>
      <w:r w:rsidR="004E7875">
        <w:t>"</w:t>
      </w:r>
      <w:r w:rsidRPr="00CF18C1">
        <w:t>3.0</w:t>
      </w:r>
      <w:r w:rsidR="004E7875">
        <w:t>"</w:t>
      </w:r>
      <w:r w:rsidRPr="00CF18C1">
        <w:t>&gt;</w:t>
      </w:r>
    </w:p>
    <w:p w:rsidR="00CF18C1" w:rsidRPr="00CF18C1" w:rsidRDefault="00CF18C1" w:rsidP="00165CC8">
      <w:pPr>
        <w:pStyle w:val="CodeXMP"/>
      </w:pPr>
      <w:r w:rsidRPr="00CF18C1">
        <w:t xml:space="preserve">   ...</w:t>
      </w:r>
    </w:p>
    <w:p w:rsidR="00CF18C1" w:rsidRDefault="00CF18C1" w:rsidP="00165CC8">
      <w:pPr>
        <w:pStyle w:val="CodeXMP"/>
      </w:pPr>
      <w:r w:rsidRPr="00CF18C1">
        <w:t>&lt;/portlet-app&gt;</w:t>
      </w:r>
    </w:p>
    <w:p w:rsidR="00CF18C1" w:rsidRDefault="00CF18C1">
      <w:pPr>
        <w:pStyle w:val="Standard"/>
        <w:rPr>
          <w:lang w:val="en-US"/>
        </w:rPr>
      </w:pPr>
      <w:r>
        <w:rPr>
          <w:lang w:val="en-US"/>
        </w:rPr>
        <w:t>Annotation example:</w:t>
      </w:r>
    </w:p>
    <w:p w:rsidR="00CF18C1" w:rsidRPr="00165CC8" w:rsidRDefault="00896BBB">
      <w:pPr>
        <w:pStyle w:val="Standard"/>
        <w:rPr>
          <w:lang w:val="en-US"/>
        </w:rPr>
      </w:pPr>
      <w:r>
        <w:rPr>
          <w:lang w:val="en-US"/>
        </w:rPr>
        <w:t xml:space="preserve">The </w:t>
      </w:r>
      <w:r w:rsidRPr="006C1AA1">
        <w:rPr>
          <w:rStyle w:val="inlinecode"/>
          <w:lang w:val="en-US"/>
        </w:rPr>
        <w:t>@PortletApplication</w:t>
      </w:r>
      <w:r>
        <w:rPr>
          <w:lang w:val="en-US"/>
        </w:rPr>
        <w:t xml:space="preserve"> </w:t>
      </w:r>
      <w:r w:rsidRPr="006C1AA1">
        <w:rPr>
          <w:rStyle w:val="inlinecode"/>
          <w:lang w:val="en-US"/>
        </w:rPr>
        <w:t>version</w:t>
      </w:r>
      <w:r>
        <w:rPr>
          <w:lang w:val="en-US"/>
        </w:rPr>
        <w:t xml:space="preserve"> element is set to the value </w:t>
      </w:r>
      <w:r w:rsidR="004E7875">
        <w:rPr>
          <w:rStyle w:val="inlinecode"/>
          <w:lang w:val="en-US"/>
        </w:rPr>
        <w:t>"</w:t>
      </w:r>
      <w:r w:rsidRPr="006C1AA1">
        <w:rPr>
          <w:rStyle w:val="inlinecode"/>
          <w:lang w:val="en-US"/>
        </w:rPr>
        <w:t>3.0</w:t>
      </w:r>
      <w:r w:rsidR="004E7875">
        <w:rPr>
          <w:rStyle w:val="inlinecode"/>
          <w:lang w:val="en-US"/>
        </w:rPr>
        <w:t>"</w:t>
      </w:r>
      <w:r>
        <w:rPr>
          <w:lang w:val="en-US"/>
        </w:rPr>
        <w:t xml:space="preserve"> by default and needs not be further declared.</w:t>
      </w:r>
    </w:p>
    <w:p w:rsidR="00C646B0" w:rsidRPr="00165CC8" w:rsidRDefault="00C646B0" w:rsidP="00165CC8">
      <w:pPr>
        <w:pStyle w:val="Heading3"/>
        <w:rPr>
          <w:lang w:val="en-US"/>
        </w:rPr>
      </w:pPr>
      <w:bookmarkStart w:id="1554" w:name="_Ref430692866"/>
      <w:bookmarkStart w:id="1555" w:name="_Ref430692879"/>
      <w:bookmarkStart w:id="1556" w:name="_Ref430692914"/>
      <w:bookmarkStart w:id="1557" w:name="_Toc468261264"/>
      <w:r w:rsidRPr="00165CC8">
        <w:rPr>
          <w:lang w:val="en-US"/>
        </w:rPr>
        <w:t>Custom Portlet Mode</w:t>
      </w:r>
      <w:bookmarkEnd w:id="1554"/>
      <w:bookmarkEnd w:id="1555"/>
      <w:bookmarkEnd w:id="1556"/>
      <w:bookmarkEnd w:id="1557"/>
    </w:p>
    <w:p w:rsidR="00584256" w:rsidRDefault="00C646B0" w:rsidP="00C646B0">
      <w:pPr>
        <w:pStyle w:val="Standard"/>
        <w:rPr>
          <w:lang w:val="en-US"/>
        </w:rPr>
      </w:pPr>
      <w:r>
        <w:rPr>
          <w:lang w:val="en-US"/>
        </w:rPr>
        <w:t>The custom portlet mode configuration data consists of the</w:t>
      </w:r>
      <w:r w:rsidR="00681668">
        <w:rPr>
          <w:lang w:val="en-US"/>
        </w:rPr>
        <w:t xml:space="preserve"> mandatory</w:t>
      </w:r>
      <w:r>
        <w:rPr>
          <w:lang w:val="en-US"/>
        </w:rPr>
        <w:t xml:space="preserve"> custom portlet mode name, </w:t>
      </w:r>
      <w:r w:rsidR="004A0B60">
        <w:rPr>
          <w:lang w:val="en-US"/>
        </w:rPr>
        <w:t>a</w:t>
      </w:r>
      <w:r w:rsidR="00681668">
        <w:rPr>
          <w:lang w:val="en-US"/>
        </w:rPr>
        <w:t>n optional</w:t>
      </w:r>
      <w:r w:rsidR="004A0B60">
        <w:rPr>
          <w:lang w:val="en-US"/>
        </w:rPr>
        <w:t xml:space="preserve"> flag that indicates whether the custom portlet mode is managed by the portal or by the portlet, and </w:t>
      </w:r>
      <w:r w:rsidR="00681668">
        <w:rPr>
          <w:lang w:val="en-US"/>
        </w:rPr>
        <w:t>an optional</w:t>
      </w:r>
      <w:r w:rsidR="004A0B60">
        <w:rPr>
          <w:lang w:val="en-US"/>
        </w:rPr>
        <w:t xml:space="preserve"> set of localized description strings.</w:t>
      </w:r>
      <w:r w:rsidR="00E770CE">
        <w:rPr>
          <w:lang w:val="en-US"/>
        </w:rPr>
        <w:t xml:space="preserve"> </w:t>
      </w:r>
      <w:r w:rsidR="00584256">
        <w:rPr>
          <w:lang w:val="en-US"/>
        </w:rPr>
        <w:t>Each custom portlet mode name must be unique within the configuration.</w:t>
      </w:r>
    </w:p>
    <w:p w:rsidR="00681668" w:rsidRDefault="00681668" w:rsidP="00C646B0">
      <w:pPr>
        <w:pStyle w:val="Standard"/>
        <w:rPr>
          <w:lang w:val="en-US"/>
        </w:rPr>
      </w:pPr>
      <w:r>
        <w:rPr>
          <w:lang w:val="en-US"/>
        </w:rPr>
        <w:t xml:space="preserve">Within the portlet deployment descriptor </w:t>
      </w:r>
      <w:r w:rsidRPr="006C1AA1">
        <w:rPr>
          <w:rStyle w:val="inlinecode"/>
          <w:lang w:val="en-US"/>
        </w:rPr>
        <w:t>&lt;</w:t>
      </w:r>
      <w:r w:rsidR="005C5709">
        <w:rPr>
          <w:rStyle w:val="inlinecode"/>
          <w:lang w:val="en-US"/>
        </w:rPr>
        <w:t>custom-portlet-mode</w:t>
      </w:r>
      <w:r w:rsidRPr="006C1AA1">
        <w:rPr>
          <w:rStyle w:val="inlinecode"/>
          <w:lang w:val="en-US"/>
        </w:rPr>
        <w:t>&gt;</w:t>
      </w:r>
      <w:r>
        <w:rPr>
          <w:lang w:val="en-US"/>
        </w:rPr>
        <w:t xml:space="preserve"> element, this data is represented by the </w:t>
      </w:r>
      <w:r w:rsidRPr="006C1AA1">
        <w:rPr>
          <w:rStyle w:val="inlinecode"/>
          <w:lang w:val="en-US"/>
        </w:rPr>
        <w:t>&lt;portlet-mode&gt;</w:t>
      </w:r>
      <w:r>
        <w:rPr>
          <w:lang w:val="en-US"/>
        </w:rPr>
        <w:t xml:space="preserve">, </w:t>
      </w:r>
      <w:r w:rsidRPr="006C1AA1">
        <w:rPr>
          <w:rStyle w:val="inlinecode"/>
          <w:lang w:val="en-US"/>
        </w:rPr>
        <w:t>&lt;portlet-managed&gt;</w:t>
      </w:r>
      <w:r>
        <w:rPr>
          <w:lang w:val="en-US"/>
        </w:rPr>
        <w:t xml:space="preserve">, and </w:t>
      </w:r>
      <w:r w:rsidRPr="006C1AA1">
        <w:rPr>
          <w:rStyle w:val="inlinecode"/>
          <w:lang w:val="en-US"/>
        </w:rPr>
        <w:t>&lt;description&gt;</w:t>
      </w:r>
      <w:r>
        <w:rPr>
          <w:lang w:val="en-US"/>
        </w:rPr>
        <w:t xml:space="preserve"> elements, respectively.</w:t>
      </w:r>
    </w:p>
    <w:p w:rsidR="00C646B0" w:rsidRPr="000B6EA6" w:rsidRDefault="00406844" w:rsidP="00165CC8">
      <w:pPr>
        <w:pStyle w:val="Standard"/>
        <w:keepNext/>
        <w:rPr>
          <w:lang w:val="en-US"/>
        </w:rPr>
      </w:pPr>
      <w:r>
        <w:rPr>
          <w:lang w:val="en-US"/>
        </w:rPr>
        <w:t>Deployment descriptor u</w:t>
      </w:r>
      <w:r w:rsidR="00681668">
        <w:rPr>
          <w:lang w:val="en-US"/>
        </w:rPr>
        <w:t xml:space="preserve">sage </w:t>
      </w:r>
      <w:r w:rsidR="00C646B0" w:rsidRPr="000B6EA6">
        <w:rPr>
          <w:lang w:val="en-US"/>
        </w:rPr>
        <w:t>example</w:t>
      </w:r>
      <w:r w:rsidR="00681668">
        <w:rPr>
          <w:lang w:val="en-US"/>
        </w:rPr>
        <w:t xml:space="preserve"> declaring an</w:t>
      </w:r>
      <w:r w:rsidR="00C646B0" w:rsidRPr="000B6EA6">
        <w:rPr>
          <w:lang w:val="en-US"/>
        </w:rPr>
        <w:t xml:space="preserve"> </w:t>
      </w:r>
      <w:r w:rsidR="00C646B0" w:rsidRPr="00CB69ED">
        <w:rPr>
          <w:rStyle w:val="inlinecode"/>
          <w:lang w:val="en-US"/>
        </w:rPr>
        <w:t>admin</w:t>
      </w:r>
      <w:r w:rsidR="00681668">
        <w:rPr>
          <w:lang w:val="en-US"/>
        </w:rPr>
        <w:t xml:space="preserve"> custom portlet mode:</w:t>
      </w:r>
    </w:p>
    <w:p w:rsidR="007F0953" w:rsidRPr="00C404E1" w:rsidRDefault="007F0953" w:rsidP="007F0953">
      <w:pPr>
        <w:pStyle w:val="CodeXMP"/>
      </w:pPr>
      <w:r w:rsidRPr="00C404E1">
        <w:t>&lt;portlet-app&gt;</w:t>
      </w:r>
    </w:p>
    <w:p w:rsidR="007F0953" w:rsidRDefault="007F0953">
      <w:pPr>
        <w:pStyle w:val="CodeXMP"/>
      </w:pPr>
      <w:r w:rsidRPr="00C404E1">
        <w:t xml:space="preserve">  ...</w:t>
      </w:r>
    </w:p>
    <w:p w:rsidR="00C646B0" w:rsidRPr="000B6EA6" w:rsidRDefault="00C646B0">
      <w:pPr>
        <w:pStyle w:val="CodeXMP"/>
      </w:pPr>
      <w:r w:rsidRPr="000B6EA6">
        <w:t xml:space="preserve">  </w:t>
      </w:r>
      <w:r>
        <w:rPr>
          <w:lang w:val="fr-FR"/>
        </w:rPr>
        <w:t>&lt;custom-portlet-mode&gt;</w:t>
      </w:r>
    </w:p>
    <w:p w:rsidR="00C646B0" w:rsidRDefault="00C646B0">
      <w:pPr>
        <w:pStyle w:val="CodeXMP"/>
      </w:pPr>
      <w:r w:rsidRPr="000B6EA6">
        <w:t xml:space="preserve">    &lt;description&gt;Provides administration functions&lt;/description&gt;</w:t>
      </w:r>
    </w:p>
    <w:p w:rsidR="00593C92" w:rsidRPr="00165CC8" w:rsidRDefault="00593C92">
      <w:pPr>
        <w:pStyle w:val="CodeXMP"/>
        <w:rPr>
          <w:lang w:val="de-DE"/>
        </w:rPr>
      </w:pPr>
      <w:r w:rsidRPr="00CF18C1">
        <w:t xml:space="preserve">    </w:t>
      </w:r>
      <w:r w:rsidRPr="00165CC8">
        <w:rPr>
          <w:lang w:val="de-DE"/>
        </w:rPr>
        <w:t>&lt;description xml:lang=</w:t>
      </w:r>
      <w:r w:rsidR="004E7875">
        <w:rPr>
          <w:lang w:val="de-DE"/>
        </w:rPr>
        <w:t>"</w:t>
      </w:r>
      <w:r w:rsidRPr="00165CC8">
        <w:rPr>
          <w:lang w:val="de-DE"/>
        </w:rPr>
        <w:t>de</w:t>
      </w:r>
      <w:r w:rsidR="004E7875">
        <w:rPr>
          <w:lang w:val="de-DE"/>
        </w:rPr>
        <w:t>"</w:t>
      </w:r>
      <w:r w:rsidRPr="00165CC8">
        <w:rPr>
          <w:lang w:val="de-DE"/>
        </w:rPr>
        <w:t>&gt;Verwaltungsfunktionen&lt;/description&gt;</w:t>
      </w:r>
    </w:p>
    <w:p w:rsidR="00C646B0" w:rsidRPr="000B6EA6" w:rsidRDefault="00C646B0">
      <w:pPr>
        <w:pStyle w:val="CodeXMP"/>
      </w:pPr>
      <w:r w:rsidRPr="00165CC8">
        <w:rPr>
          <w:lang w:val="de-DE"/>
        </w:rPr>
        <w:t xml:space="preserve">    </w:t>
      </w:r>
      <w:r w:rsidRPr="000B6EA6">
        <w:t>&lt;portlet-mode&gt;admin&lt;/portlet-mode&gt;</w:t>
      </w:r>
    </w:p>
    <w:p w:rsidR="00C646B0" w:rsidRPr="000B6EA6" w:rsidRDefault="00593C92">
      <w:pPr>
        <w:pStyle w:val="CodeXMP"/>
      </w:pPr>
      <w:r>
        <w:rPr>
          <w:lang w:val="fr-FR"/>
        </w:rPr>
        <w:t xml:space="preserve">   </w:t>
      </w:r>
      <w:r w:rsidR="00C646B0">
        <w:rPr>
          <w:lang w:val="fr-FR"/>
        </w:rPr>
        <w:t xml:space="preserve"> </w:t>
      </w:r>
      <w:r w:rsidR="00C646B0" w:rsidRPr="000B6EA6">
        <w:t>&lt;portal-managed&gt;true&lt;/portal-managed&gt;</w:t>
      </w:r>
    </w:p>
    <w:p w:rsidR="00C646B0" w:rsidRDefault="00C646B0">
      <w:pPr>
        <w:pStyle w:val="CodeXMP"/>
      </w:pPr>
      <w:r w:rsidRPr="000B6EA6">
        <w:t xml:space="preserve">  &lt;/custom-portlet-mode&gt;</w:t>
      </w:r>
    </w:p>
    <w:p w:rsidR="007F0953" w:rsidRPr="000B6EA6" w:rsidRDefault="007F0953">
      <w:pPr>
        <w:pStyle w:val="CodeXMP"/>
      </w:pPr>
      <w:r>
        <w:t>&lt;/portlet-app&gt;</w:t>
      </w:r>
    </w:p>
    <w:p w:rsidR="00C646B0" w:rsidRDefault="00406844" w:rsidP="00C646B0">
      <w:pPr>
        <w:pStyle w:val="Standard"/>
        <w:rPr>
          <w:lang w:val="en-US"/>
        </w:rPr>
      </w:pPr>
      <w:r>
        <w:rPr>
          <w:lang w:val="en-US"/>
        </w:rPr>
        <w:t xml:space="preserve">The </w:t>
      </w:r>
      <w:r w:rsidRPr="006C1AA1">
        <w:rPr>
          <w:rStyle w:val="inlinecode"/>
          <w:lang w:val="en-US"/>
        </w:rPr>
        <w:t>@PortletApplication</w:t>
      </w:r>
      <w:r>
        <w:rPr>
          <w:lang w:val="en-US"/>
        </w:rPr>
        <w:t xml:space="preserve"> annotation uses an array of </w:t>
      </w:r>
      <w:r w:rsidRPr="006C1AA1">
        <w:rPr>
          <w:rStyle w:val="inlinecode"/>
          <w:lang w:val="en-US"/>
        </w:rPr>
        <w:t>CustomPortletMode</w:t>
      </w:r>
      <w:r>
        <w:rPr>
          <w:lang w:val="en-US"/>
        </w:rPr>
        <w:t xml:space="preserve"> elements to define the custom portlet modes. Each defined </w:t>
      </w:r>
      <w:r w:rsidRPr="006C1AA1">
        <w:rPr>
          <w:rStyle w:val="inlinecode"/>
          <w:lang w:val="en-US"/>
        </w:rPr>
        <w:t>CustomPortletMode</w:t>
      </w:r>
      <w:r>
        <w:rPr>
          <w:lang w:val="en-US"/>
        </w:rPr>
        <w:t xml:space="preserve"> element must contain a mandatory </w:t>
      </w:r>
      <w:r w:rsidRPr="006C1AA1">
        <w:rPr>
          <w:rStyle w:val="inlinecode"/>
          <w:lang w:val="en-US"/>
        </w:rPr>
        <w:t>name</w:t>
      </w:r>
      <w:r>
        <w:rPr>
          <w:lang w:val="en-US"/>
        </w:rPr>
        <w:t xml:space="preserve"> element to define the custom portlet mode name, an optional boolean </w:t>
      </w:r>
      <w:r w:rsidRPr="006C1AA1">
        <w:rPr>
          <w:rStyle w:val="inlinecode"/>
          <w:lang w:val="en-US"/>
        </w:rPr>
        <w:lastRenderedPageBreak/>
        <w:t>portalManaged</w:t>
      </w:r>
      <w:r>
        <w:rPr>
          <w:lang w:val="en-US"/>
        </w:rPr>
        <w:t xml:space="preserve"> flag that defaults to true, and an optional array of localized </w:t>
      </w:r>
      <w:r w:rsidRPr="006C1AA1">
        <w:rPr>
          <w:rStyle w:val="inlinecode"/>
          <w:lang w:val="en-US"/>
        </w:rPr>
        <w:t>description</w:t>
      </w:r>
      <w:r>
        <w:rPr>
          <w:lang w:val="en-US"/>
        </w:rPr>
        <w:t xml:space="preserve"> elements.</w:t>
      </w:r>
    </w:p>
    <w:p w:rsidR="00406844" w:rsidRPr="000B6EA6" w:rsidRDefault="00406844" w:rsidP="00406844">
      <w:pPr>
        <w:pStyle w:val="Standard"/>
        <w:keepNext/>
        <w:rPr>
          <w:lang w:val="en-US"/>
        </w:rPr>
      </w:pPr>
      <w:r>
        <w:rPr>
          <w:lang w:val="en-US"/>
        </w:rPr>
        <w:t xml:space="preserve">Annotation usage </w:t>
      </w:r>
      <w:r w:rsidRPr="000B6EA6">
        <w:rPr>
          <w:lang w:val="en-US"/>
        </w:rPr>
        <w:t>example</w:t>
      </w:r>
      <w:r>
        <w:rPr>
          <w:lang w:val="en-US"/>
        </w:rPr>
        <w:t xml:space="preserve"> declaring an</w:t>
      </w:r>
      <w:r w:rsidRPr="000B6EA6">
        <w:rPr>
          <w:lang w:val="en-US"/>
        </w:rPr>
        <w:t xml:space="preserve"> </w:t>
      </w:r>
      <w:r w:rsidRPr="00CB69ED">
        <w:rPr>
          <w:rStyle w:val="inlinecode"/>
          <w:lang w:val="en-US"/>
        </w:rPr>
        <w:t>admin</w:t>
      </w:r>
      <w:r>
        <w:rPr>
          <w:lang w:val="en-US"/>
        </w:rPr>
        <w:t xml:space="preserve"> custom portlet mode:</w:t>
      </w:r>
    </w:p>
    <w:p w:rsidR="005C5709" w:rsidRPr="005C5709" w:rsidRDefault="005C5709" w:rsidP="00165CC8">
      <w:pPr>
        <w:pStyle w:val="CodeXMP"/>
      </w:pPr>
      <w:r w:rsidRPr="005C5709">
        <w:t>@PortletApplication(customPortletModes={</w:t>
      </w:r>
    </w:p>
    <w:p w:rsidR="005C5709" w:rsidRPr="005C5709" w:rsidRDefault="005C5709" w:rsidP="00165CC8">
      <w:pPr>
        <w:pStyle w:val="CodeXMP"/>
      </w:pPr>
      <w:r w:rsidRPr="005C5709">
        <w:t xml:space="preserve">      @CustomPortletMode(description={</w:t>
      </w:r>
    </w:p>
    <w:p w:rsidR="005C5709" w:rsidRPr="005C5709" w:rsidRDefault="005C5709" w:rsidP="00165CC8">
      <w:pPr>
        <w:pStyle w:val="CodeXMP"/>
      </w:pPr>
      <w:r w:rsidRPr="005C5709">
        <w:t xml:space="preserve">            @LocaleString(</w:t>
      </w:r>
      <w:r w:rsidR="004E7875">
        <w:t>"</w:t>
      </w:r>
      <w:r w:rsidRPr="005C5709">
        <w:t>Provides administration functions</w:t>
      </w:r>
      <w:r w:rsidR="004E7875">
        <w:t>"</w:t>
      </w:r>
      <w:r w:rsidRPr="005C5709">
        <w:t>),</w:t>
      </w:r>
    </w:p>
    <w:p w:rsidR="005C5709" w:rsidRPr="00165CC8" w:rsidRDefault="005C5709" w:rsidP="00165CC8">
      <w:pPr>
        <w:pStyle w:val="CodeXMP"/>
        <w:rPr>
          <w:lang w:val="de-DE"/>
        </w:rPr>
      </w:pPr>
      <w:r w:rsidRPr="005C5709">
        <w:t xml:space="preserve">            </w:t>
      </w:r>
      <w:r w:rsidRPr="00165CC8">
        <w:rPr>
          <w:lang w:val="de-DE"/>
        </w:rPr>
        <w:t>@LocaleString(locale=</w:t>
      </w:r>
      <w:r w:rsidR="004E7875">
        <w:rPr>
          <w:lang w:val="de-DE"/>
        </w:rPr>
        <w:t>"</w:t>
      </w:r>
      <w:r w:rsidRPr="00165CC8">
        <w:rPr>
          <w:lang w:val="de-DE"/>
        </w:rPr>
        <w:t>de</w:t>
      </w:r>
      <w:r w:rsidR="004E7875">
        <w:rPr>
          <w:lang w:val="de-DE"/>
        </w:rPr>
        <w:t>"</w:t>
      </w:r>
      <w:r w:rsidRPr="00165CC8">
        <w:rPr>
          <w:lang w:val="de-DE"/>
        </w:rPr>
        <w:t>, value=</w:t>
      </w:r>
      <w:r w:rsidR="004E7875">
        <w:rPr>
          <w:lang w:val="de-DE"/>
        </w:rPr>
        <w:t>"</w:t>
      </w:r>
      <w:r w:rsidRPr="00165CC8">
        <w:rPr>
          <w:lang w:val="de-DE"/>
        </w:rPr>
        <w:t>Verwaltungsfunktionen</w:t>
      </w:r>
      <w:r w:rsidR="004E7875">
        <w:rPr>
          <w:lang w:val="de-DE"/>
        </w:rPr>
        <w:t>"</w:t>
      </w:r>
      <w:r w:rsidRPr="00165CC8">
        <w:rPr>
          <w:lang w:val="de-DE"/>
        </w:rPr>
        <w:t>)</w:t>
      </w:r>
    </w:p>
    <w:p w:rsidR="005C5709" w:rsidRPr="005C5709" w:rsidRDefault="005C5709" w:rsidP="00165CC8">
      <w:pPr>
        <w:pStyle w:val="CodeXMP"/>
      </w:pPr>
      <w:r w:rsidRPr="00165CC8">
        <w:rPr>
          <w:lang w:val="de-DE"/>
        </w:rPr>
        <w:t xml:space="preserve">      </w:t>
      </w:r>
      <w:r w:rsidRPr="005C5709">
        <w:t xml:space="preserve">}, </w:t>
      </w:r>
    </w:p>
    <w:p w:rsidR="005C5709" w:rsidRPr="005C5709" w:rsidRDefault="005C5709" w:rsidP="00165CC8">
      <w:pPr>
        <w:pStyle w:val="CodeXMP"/>
      </w:pPr>
      <w:r w:rsidRPr="005C5709">
        <w:t xml:space="preserve">      name = </w:t>
      </w:r>
      <w:r w:rsidR="004E7875">
        <w:t>"</w:t>
      </w:r>
      <w:r w:rsidRPr="005C5709">
        <w:t>admin</w:t>
      </w:r>
      <w:r w:rsidR="004E7875">
        <w:t>"</w:t>
      </w:r>
      <w:r w:rsidRPr="005C5709">
        <w:t xml:space="preserve">, </w:t>
      </w:r>
    </w:p>
    <w:p w:rsidR="005C5709" w:rsidRPr="005C5709" w:rsidRDefault="005C5709" w:rsidP="00165CC8">
      <w:pPr>
        <w:pStyle w:val="CodeXMP"/>
      </w:pPr>
      <w:r w:rsidRPr="005C5709">
        <w:t xml:space="preserve">      portalManaged=true) </w:t>
      </w:r>
    </w:p>
    <w:p w:rsidR="00406844" w:rsidRPr="003C0AE2" w:rsidRDefault="005C5709" w:rsidP="00165CC8">
      <w:pPr>
        <w:pStyle w:val="CodeXMP"/>
      </w:pPr>
      <w:r w:rsidRPr="005C5709">
        <w:t>})</w:t>
      </w:r>
    </w:p>
    <w:p w:rsidR="00C646B0" w:rsidRDefault="00C646B0" w:rsidP="00165CC8">
      <w:pPr>
        <w:pStyle w:val="Heading3"/>
      </w:pPr>
      <w:bookmarkStart w:id="1558" w:name="_Toc468261265"/>
      <w:r>
        <w:t>Custom Window State</w:t>
      </w:r>
      <w:bookmarkEnd w:id="1558"/>
    </w:p>
    <w:p w:rsidR="005C5709" w:rsidRDefault="005C5709" w:rsidP="005C5709">
      <w:pPr>
        <w:pStyle w:val="Standard"/>
        <w:rPr>
          <w:lang w:val="en-US"/>
        </w:rPr>
      </w:pPr>
      <w:r>
        <w:rPr>
          <w:lang w:val="en-US"/>
        </w:rPr>
        <w:t>The custom window state configuration data consists of the mandatory custom window state name and an optional set of localized description strings.</w:t>
      </w:r>
    </w:p>
    <w:p w:rsidR="00584256" w:rsidRDefault="00584256" w:rsidP="005C5709">
      <w:pPr>
        <w:pStyle w:val="Standard"/>
        <w:rPr>
          <w:lang w:val="en-US"/>
        </w:rPr>
      </w:pPr>
      <w:r>
        <w:rPr>
          <w:lang w:val="en-US"/>
        </w:rPr>
        <w:t>Each custom window state name must be unique within the configuration.</w:t>
      </w:r>
    </w:p>
    <w:p w:rsidR="005C5709" w:rsidRDefault="005C5709" w:rsidP="005C5709">
      <w:pPr>
        <w:pStyle w:val="Standard"/>
        <w:rPr>
          <w:lang w:val="en-US"/>
        </w:rPr>
      </w:pPr>
      <w:r>
        <w:rPr>
          <w:lang w:val="en-US"/>
        </w:rPr>
        <w:t xml:space="preserve">Within the portlet deployment descriptor </w:t>
      </w:r>
      <w:r w:rsidRPr="00630AEB">
        <w:rPr>
          <w:rStyle w:val="inlinecode"/>
          <w:lang w:val="en-US"/>
        </w:rPr>
        <w:t>&lt;</w:t>
      </w:r>
      <w:r>
        <w:rPr>
          <w:rStyle w:val="inlinecode"/>
          <w:lang w:val="en-US"/>
        </w:rPr>
        <w:t>custom-window-state</w:t>
      </w:r>
      <w:r w:rsidRPr="00630AEB">
        <w:rPr>
          <w:rStyle w:val="inlinecode"/>
          <w:lang w:val="en-US"/>
        </w:rPr>
        <w:t>&gt;</w:t>
      </w:r>
      <w:r>
        <w:rPr>
          <w:lang w:val="en-US"/>
        </w:rPr>
        <w:t xml:space="preserve"> element, this data is represented by the </w:t>
      </w:r>
      <w:r>
        <w:rPr>
          <w:rStyle w:val="inlinecode"/>
          <w:lang w:val="en-US"/>
        </w:rPr>
        <w:t>&lt;window-state</w:t>
      </w:r>
      <w:r w:rsidRPr="00630AEB">
        <w:rPr>
          <w:rStyle w:val="inlinecode"/>
          <w:lang w:val="en-US"/>
        </w:rPr>
        <w:t>&gt;</w:t>
      </w:r>
      <w:r>
        <w:rPr>
          <w:lang w:val="en-US"/>
        </w:rPr>
        <w:t xml:space="preserve"> and </w:t>
      </w:r>
      <w:r w:rsidRPr="00630AEB">
        <w:rPr>
          <w:rStyle w:val="inlinecode"/>
          <w:lang w:val="en-US"/>
        </w:rPr>
        <w:t>&lt;description&gt;</w:t>
      </w:r>
      <w:r>
        <w:rPr>
          <w:lang w:val="en-US"/>
        </w:rPr>
        <w:t xml:space="preserve"> elements, respectively.</w:t>
      </w:r>
    </w:p>
    <w:p w:rsidR="005C5709" w:rsidRPr="000B6EA6" w:rsidRDefault="005C5709" w:rsidP="005C5709">
      <w:pPr>
        <w:pStyle w:val="Standard"/>
        <w:keepNext/>
        <w:rPr>
          <w:lang w:val="en-US"/>
        </w:rPr>
      </w:pPr>
      <w:r>
        <w:rPr>
          <w:lang w:val="en-US"/>
        </w:rPr>
        <w:t xml:space="preserve">Deployment descriptor usage </w:t>
      </w:r>
      <w:r w:rsidRPr="000B6EA6">
        <w:rPr>
          <w:lang w:val="en-US"/>
        </w:rPr>
        <w:t>example</w:t>
      </w:r>
      <w:r>
        <w:rPr>
          <w:lang w:val="en-US"/>
        </w:rPr>
        <w:t xml:space="preserve"> declaring a </w:t>
      </w:r>
      <w:r w:rsidRPr="006C1AA1">
        <w:rPr>
          <w:rStyle w:val="inlinecode"/>
          <w:lang w:val="en-US"/>
        </w:rPr>
        <w:t>half_page</w:t>
      </w:r>
      <w:r>
        <w:rPr>
          <w:lang w:val="en-US"/>
        </w:rPr>
        <w:t xml:space="preserve"> custom window state:</w:t>
      </w:r>
    </w:p>
    <w:p w:rsidR="00C646B0" w:rsidRPr="00C404E1" w:rsidRDefault="00C646B0" w:rsidP="00C646B0">
      <w:pPr>
        <w:pStyle w:val="CodeXMP"/>
      </w:pPr>
      <w:r w:rsidRPr="00C404E1">
        <w:t>&lt;portlet-app&gt;</w:t>
      </w:r>
    </w:p>
    <w:p w:rsidR="00C646B0" w:rsidRPr="00C404E1" w:rsidRDefault="00C646B0" w:rsidP="00C646B0">
      <w:pPr>
        <w:pStyle w:val="CodeXMP"/>
      </w:pPr>
      <w:r w:rsidRPr="00C404E1">
        <w:t xml:space="preserve">  ...</w:t>
      </w:r>
    </w:p>
    <w:p w:rsidR="00C646B0" w:rsidRPr="00C404E1" w:rsidRDefault="00C646B0" w:rsidP="00C646B0">
      <w:pPr>
        <w:pStyle w:val="CodeXMP"/>
      </w:pPr>
      <w:r w:rsidRPr="00C404E1">
        <w:t xml:space="preserve">  &lt;custom-window-state&gt;</w:t>
      </w:r>
    </w:p>
    <w:p w:rsidR="00C646B0" w:rsidRPr="00C404E1" w:rsidRDefault="00C646B0" w:rsidP="00C646B0">
      <w:pPr>
        <w:pStyle w:val="CodeXMP"/>
      </w:pPr>
      <w:r w:rsidRPr="00C404E1">
        <w:t xml:space="preserve">    &lt;description&gt;Occupies 50% of the portal page&lt;/description&gt;</w:t>
      </w:r>
    </w:p>
    <w:p w:rsidR="00C646B0" w:rsidRPr="00C404E1" w:rsidRDefault="00C646B0" w:rsidP="00C646B0">
      <w:pPr>
        <w:pStyle w:val="CodeXMP"/>
      </w:pPr>
      <w:r w:rsidRPr="00C404E1">
        <w:t xml:space="preserve">    &lt;window-state&gt;half_page&lt;/window-state&gt;</w:t>
      </w:r>
    </w:p>
    <w:p w:rsidR="00C646B0" w:rsidRPr="00C404E1" w:rsidRDefault="00C646B0" w:rsidP="00C646B0">
      <w:pPr>
        <w:pStyle w:val="CodeXMP"/>
      </w:pPr>
      <w:r w:rsidRPr="00C404E1">
        <w:t xml:space="preserve">  &lt;/custom-window-state&gt;</w:t>
      </w:r>
    </w:p>
    <w:p w:rsidR="00C646B0" w:rsidRPr="00C404E1" w:rsidRDefault="00C646B0" w:rsidP="00C646B0">
      <w:pPr>
        <w:pStyle w:val="CodeXMP"/>
      </w:pPr>
      <w:r w:rsidRPr="00C404E1">
        <w:t xml:space="preserve">  ...</w:t>
      </w:r>
    </w:p>
    <w:p w:rsidR="00C646B0" w:rsidRDefault="00C646B0" w:rsidP="00C646B0">
      <w:pPr>
        <w:pStyle w:val="CodeXMP"/>
      </w:pPr>
      <w:r w:rsidRPr="00C404E1">
        <w:t>&lt;/portlet-app&gt;</w:t>
      </w:r>
    </w:p>
    <w:p w:rsidR="005C5709" w:rsidRDefault="005C5709" w:rsidP="005C5709">
      <w:pPr>
        <w:pStyle w:val="Standard"/>
        <w:rPr>
          <w:lang w:val="en-US"/>
        </w:rPr>
      </w:pPr>
      <w:r>
        <w:rPr>
          <w:lang w:val="en-US"/>
        </w:rPr>
        <w:t xml:space="preserve">The </w:t>
      </w:r>
      <w:r w:rsidRPr="00165CC8">
        <w:rPr>
          <w:rStyle w:val="inlinecode"/>
          <w:lang w:val="en-US"/>
        </w:rPr>
        <w:t>@PortletApplication</w:t>
      </w:r>
      <w:r>
        <w:rPr>
          <w:lang w:val="en-US"/>
        </w:rPr>
        <w:t xml:space="preserve"> annotation uses an array of </w:t>
      </w:r>
      <w:r>
        <w:rPr>
          <w:rStyle w:val="inlinecode"/>
          <w:lang w:val="en-US"/>
        </w:rPr>
        <w:t>CustomWindowState</w:t>
      </w:r>
      <w:r>
        <w:rPr>
          <w:lang w:val="en-US"/>
        </w:rPr>
        <w:t xml:space="preserve"> elements to define the custom window states. Each defined </w:t>
      </w:r>
      <w:r w:rsidRPr="00165CC8">
        <w:rPr>
          <w:rStyle w:val="inlinecode"/>
          <w:lang w:val="en-US"/>
        </w:rPr>
        <w:t>Custom</w:t>
      </w:r>
      <w:r>
        <w:rPr>
          <w:rStyle w:val="inlinecode"/>
          <w:lang w:val="en-US"/>
        </w:rPr>
        <w:t>WindowState</w:t>
      </w:r>
      <w:r>
        <w:rPr>
          <w:lang w:val="en-US"/>
        </w:rPr>
        <w:t xml:space="preserve"> element must contain a mandatory </w:t>
      </w:r>
      <w:r w:rsidRPr="00165CC8">
        <w:rPr>
          <w:rStyle w:val="inlinecode"/>
          <w:lang w:val="en-US"/>
        </w:rPr>
        <w:t>name</w:t>
      </w:r>
      <w:r>
        <w:rPr>
          <w:lang w:val="en-US"/>
        </w:rPr>
        <w:t xml:space="preserve"> element to define the custom portlet mode name and an optional array of localized </w:t>
      </w:r>
      <w:r w:rsidRPr="00165CC8">
        <w:rPr>
          <w:rStyle w:val="inlinecode"/>
          <w:lang w:val="en-US"/>
        </w:rPr>
        <w:t>description</w:t>
      </w:r>
      <w:r>
        <w:rPr>
          <w:lang w:val="en-US"/>
        </w:rPr>
        <w:t xml:space="preserve"> elements.</w:t>
      </w:r>
    </w:p>
    <w:p w:rsidR="005C5709" w:rsidRPr="006C1AA1" w:rsidRDefault="005C5709" w:rsidP="00165CC8">
      <w:pPr>
        <w:pStyle w:val="Standard"/>
        <w:keepNext/>
        <w:rPr>
          <w:lang w:val="en-US"/>
        </w:rPr>
      </w:pPr>
      <w:r>
        <w:rPr>
          <w:lang w:val="en-US"/>
        </w:rPr>
        <w:t xml:space="preserve">Annotation usage </w:t>
      </w:r>
      <w:r w:rsidRPr="000B6EA6">
        <w:rPr>
          <w:lang w:val="en-US"/>
        </w:rPr>
        <w:t>example</w:t>
      </w:r>
      <w:r>
        <w:rPr>
          <w:lang w:val="en-US"/>
        </w:rPr>
        <w:t xml:space="preserve"> declaring an</w:t>
      </w:r>
      <w:r w:rsidRPr="000B6EA6">
        <w:rPr>
          <w:lang w:val="en-US"/>
        </w:rPr>
        <w:t xml:space="preserve"> </w:t>
      </w:r>
      <w:r w:rsidRPr="00CB69ED">
        <w:rPr>
          <w:rStyle w:val="inlinecode"/>
          <w:lang w:val="en-US"/>
        </w:rPr>
        <w:t>admin</w:t>
      </w:r>
      <w:r>
        <w:rPr>
          <w:lang w:val="en-US"/>
        </w:rPr>
        <w:t xml:space="preserve"> custom portlet mode:</w:t>
      </w:r>
    </w:p>
    <w:p w:rsidR="005C5709" w:rsidRPr="005C5709" w:rsidRDefault="005C5709" w:rsidP="00165CC8">
      <w:pPr>
        <w:pStyle w:val="CodeXMP"/>
      </w:pPr>
      <w:r w:rsidRPr="005C5709">
        <w:t>@PortletApplication(</w:t>
      </w:r>
    </w:p>
    <w:p w:rsidR="005C5709" w:rsidRPr="005C5709" w:rsidRDefault="005C5709" w:rsidP="00165CC8">
      <w:pPr>
        <w:pStyle w:val="CodeXMP"/>
      </w:pPr>
      <w:r w:rsidRPr="005C5709">
        <w:t xml:space="preserve">      customWindowStates = {</w:t>
      </w:r>
    </w:p>
    <w:p w:rsidR="005C5709" w:rsidRPr="005C5709" w:rsidRDefault="005C5709" w:rsidP="00165CC8">
      <w:pPr>
        <w:pStyle w:val="CodeXMP"/>
      </w:pPr>
      <w:r w:rsidRPr="005C5709">
        <w:t xml:space="preserve">            @CustomWindowState(description = {</w:t>
      </w:r>
    </w:p>
    <w:p w:rsidR="005C5709" w:rsidRPr="005C5709" w:rsidRDefault="005C5709" w:rsidP="00165CC8">
      <w:pPr>
        <w:pStyle w:val="CodeXMP"/>
      </w:pPr>
      <w:r w:rsidRPr="005C5709">
        <w:t xml:space="preserve">                  @LocaleString(</w:t>
      </w:r>
      <w:r w:rsidR="004E7875">
        <w:t>"</w:t>
      </w:r>
      <w:r w:rsidRPr="005C5709">
        <w:t>Occupies 50% of the portal page</w:t>
      </w:r>
      <w:r w:rsidR="004E7875">
        <w:t>"</w:t>
      </w:r>
      <w:r w:rsidRPr="005C5709">
        <w:t>),</w:t>
      </w:r>
    </w:p>
    <w:p w:rsidR="005C5709" w:rsidRPr="006C1AA1" w:rsidRDefault="005C5709" w:rsidP="00165CC8">
      <w:pPr>
        <w:pStyle w:val="CodeXMP"/>
        <w:rPr>
          <w:lang w:val="de-DE"/>
        </w:rPr>
      </w:pPr>
      <w:r w:rsidRPr="005C5709">
        <w:t xml:space="preserve">                  </w:t>
      </w:r>
      <w:r w:rsidRPr="00165CC8">
        <w:rPr>
          <w:lang w:val="de-DE"/>
        </w:rPr>
        <w:t>@LocaleString(locale=</w:t>
      </w:r>
      <w:r w:rsidR="004E7875">
        <w:rPr>
          <w:lang w:val="de-DE"/>
        </w:rPr>
        <w:t>"</w:t>
      </w:r>
      <w:r w:rsidRPr="00165CC8">
        <w:rPr>
          <w:lang w:val="de-DE"/>
        </w:rPr>
        <w:t>de</w:t>
      </w:r>
      <w:r w:rsidR="004E7875">
        <w:rPr>
          <w:lang w:val="de-DE"/>
        </w:rPr>
        <w:t>"</w:t>
      </w:r>
      <w:r w:rsidRPr="00165CC8">
        <w:rPr>
          <w:lang w:val="de-DE"/>
        </w:rPr>
        <w:t xml:space="preserve">, value = </w:t>
      </w:r>
    </w:p>
    <w:p w:rsidR="005C5709" w:rsidRPr="00165CC8" w:rsidRDefault="005C5709" w:rsidP="00165CC8">
      <w:pPr>
        <w:pStyle w:val="CodeXMP"/>
        <w:rPr>
          <w:lang w:val="de-DE"/>
        </w:rPr>
      </w:pPr>
      <w:r>
        <w:rPr>
          <w:lang w:val="de-DE"/>
        </w:rPr>
        <w:t xml:space="preserve">                                </w:t>
      </w:r>
      <w:r w:rsidR="004E7875">
        <w:rPr>
          <w:lang w:val="de-DE"/>
        </w:rPr>
        <w:t>"</w:t>
      </w:r>
      <w:r w:rsidRPr="00165CC8">
        <w:rPr>
          <w:lang w:val="de-DE"/>
        </w:rPr>
        <w:t>Verwendet 50% der Portal-Seite</w:t>
      </w:r>
      <w:r w:rsidR="004E7875">
        <w:rPr>
          <w:lang w:val="de-DE"/>
        </w:rPr>
        <w:t>"</w:t>
      </w:r>
      <w:r w:rsidRPr="00165CC8">
        <w:rPr>
          <w:lang w:val="de-DE"/>
        </w:rPr>
        <w:t>)</w:t>
      </w:r>
    </w:p>
    <w:p w:rsidR="005C5709" w:rsidRPr="005C5709" w:rsidRDefault="005C5709" w:rsidP="00165CC8">
      <w:pPr>
        <w:pStyle w:val="CodeXMP"/>
      </w:pPr>
      <w:r w:rsidRPr="00165CC8">
        <w:rPr>
          <w:lang w:val="de-DE"/>
        </w:rPr>
        <w:t xml:space="preserve">            </w:t>
      </w:r>
      <w:r w:rsidRPr="005C5709">
        <w:t>},</w:t>
      </w:r>
    </w:p>
    <w:p w:rsidR="005C5709" w:rsidRPr="005C5709" w:rsidRDefault="005C5709" w:rsidP="00165CC8">
      <w:pPr>
        <w:pStyle w:val="CodeXMP"/>
      </w:pPr>
      <w:r w:rsidRPr="005C5709">
        <w:t xml:space="preserve">            name = </w:t>
      </w:r>
      <w:r w:rsidR="004E7875">
        <w:t>"</w:t>
      </w:r>
      <w:r w:rsidRPr="005C5709">
        <w:t>half_page</w:t>
      </w:r>
      <w:r w:rsidR="004E7875">
        <w:t>"</w:t>
      </w:r>
      <w:r w:rsidRPr="005C5709">
        <w:t>)</w:t>
      </w:r>
    </w:p>
    <w:p w:rsidR="005C5709" w:rsidRDefault="005C5709">
      <w:pPr>
        <w:pStyle w:val="CodeXMP"/>
      </w:pPr>
      <w:r w:rsidRPr="005C5709">
        <w:t>})</w:t>
      </w:r>
    </w:p>
    <w:p w:rsidR="002F2BBC" w:rsidRDefault="002F2BBC" w:rsidP="00165CC8">
      <w:pPr>
        <w:pStyle w:val="Heading3"/>
      </w:pPr>
      <w:bookmarkStart w:id="1559" w:name="_Ref429663633"/>
      <w:bookmarkStart w:id="1560" w:name="_Toc468261266"/>
      <w:r>
        <w:t>User Attribute</w:t>
      </w:r>
      <w:bookmarkEnd w:id="1559"/>
      <w:bookmarkEnd w:id="1560"/>
    </w:p>
    <w:p w:rsidR="009A1515" w:rsidRDefault="009A1515" w:rsidP="009A1515">
      <w:pPr>
        <w:pStyle w:val="Standard"/>
        <w:rPr>
          <w:lang w:val="en-US"/>
        </w:rPr>
      </w:pPr>
      <w:r w:rsidRPr="00EA2B0A">
        <w:rPr>
          <w:lang w:val="en-US"/>
        </w:rPr>
        <w:t>The portlet application</w:t>
      </w:r>
      <w:r>
        <w:rPr>
          <w:lang w:val="en-US"/>
        </w:rPr>
        <w:t xml:space="preserve"> configuration should</w:t>
      </w:r>
      <w:r w:rsidRPr="00EA2B0A">
        <w:rPr>
          <w:lang w:val="en-US"/>
        </w:rPr>
        <w:t xml:space="preserve"> define the user </w:t>
      </w:r>
      <w:r>
        <w:rPr>
          <w:lang w:val="en-US"/>
        </w:rPr>
        <w:t>attribute names used by the portlets in the portlet application</w:t>
      </w:r>
      <w:r w:rsidRPr="00EA2B0A">
        <w:rPr>
          <w:lang w:val="en-US"/>
        </w:rPr>
        <w:t xml:space="preserve">. </w:t>
      </w:r>
    </w:p>
    <w:p w:rsidR="009A1515" w:rsidRDefault="009A1515" w:rsidP="009A1515">
      <w:pPr>
        <w:pStyle w:val="Standard"/>
        <w:rPr>
          <w:lang w:val="en-US"/>
        </w:rPr>
      </w:pPr>
      <w:r>
        <w:rPr>
          <w:lang w:val="en-US"/>
        </w:rPr>
        <w:t xml:space="preserve">When the portlet is deployed, the </w:t>
      </w:r>
      <w:r w:rsidRPr="00EA2B0A">
        <w:rPr>
          <w:lang w:val="en-US"/>
        </w:rPr>
        <w:t>logical user attributes</w:t>
      </w:r>
      <w:r>
        <w:rPr>
          <w:lang w:val="en-US"/>
        </w:rPr>
        <w:t xml:space="preserve"> must be mapped</w:t>
      </w:r>
      <w:r w:rsidRPr="00EA2B0A">
        <w:rPr>
          <w:lang w:val="en-US"/>
        </w:rPr>
        <w:t xml:space="preserve"> to the corresponding user attributes offered by the runtime environment. </w:t>
      </w:r>
      <w:r>
        <w:rPr>
          <w:lang w:val="en-US"/>
        </w:rPr>
        <w:t>The manner in which this mapping is performed is implementation-specific and outside the scope of this specification.</w:t>
      </w:r>
    </w:p>
    <w:p w:rsidR="009A1515" w:rsidRPr="00EA2B0A" w:rsidRDefault="009A1515" w:rsidP="009A1515">
      <w:pPr>
        <w:pStyle w:val="Standard"/>
        <w:rPr>
          <w:lang w:val="en-US"/>
        </w:rPr>
      </w:pPr>
      <w:r w:rsidRPr="00EA2B0A">
        <w:rPr>
          <w:lang w:val="en-US"/>
        </w:rPr>
        <w:lastRenderedPageBreak/>
        <w:t xml:space="preserve">At runtime, the portlet container uses this mapping to </w:t>
      </w:r>
      <w:r>
        <w:rPr>
          <w:lang w:val="en-US"/>
        </w:rPr>
        <w:t xml:space="preserve">allow portlets to access the </w:t>
      </w:r>
      <w:r w:rsidRPr="00EA2B0A">
        <w:rPr>
          <w:lang w:val="en-US"/>
        </w:rPr>
        <w:t>user attributes. User attributes of the runtime environment not mapped as part of the deployment process should not be exposed to portlets.</w:t>
      </w:r>
    </w:p>
    <w:p w:rsidR="009A1515" w:rsidRPr="003634B7" w:rsidRDefault="009A1515" w:rsidP="009A1515">
      <w:pPr>
        <w:pStyle w:val="Standard"/>
        <w:rPr>
          <w:lang w:val="en-US"/>
        </w:rPr>
      </w:pPr>
      <w:r w:rsidRPr="00EA2B0A">
        <w:rPr>
          <w:lang w:val="en-US"/>
        </w:rPr>
        <w:t>Refer to</w:t>
      </w:r>
      <w:r w:rsidR="00824252">
        <w:rPr>
          <w:lang w:val="en-US"/>
        </w:rPr>
        <w:t xml:space="preserve"> </w:t>
      </w:r>
      <w:r w:rsidR="00824252">
        <w:rPr>
          <w:lang w:val="en-US"/>
        </w:rPr>
        <w:fldChar w:fldCharType="begin"/>
      </w:r>
      <w:r w:rsidR="00824252">
        <w:rPr>
          <w:lang w:val="en-US"/>
        </w:rPr>
        <w:instrText xml:space="preserve"> REF _Ref429664618 \w \h </w:instrText>
      </w:r>
      <w:r w:rsidR="00824252">
        <w:rPr>
          <w:lang w:val="en-US"/>
        </w:rPr>
      </w:r>
      <w:r w:rsidR="00824252">
        <w:rPr>
          <w:lang w:val="en-US"/>
        </w:rPr>
        <w:fldChar w:fldCharType="separate"/>
      </w:r>
      <w:r w:rsidR="003B17E8">
        <w:rPr>
          <w:lang w:val="en-US"/>
        </w:rPr>
        <w:t>Appendix C</w:t>
      </w:r>
      <w:r w:rsidR="00824252">
        <w:rPr>
          <w:lang w:val="en-US"/>
        </w:rPr>
        <w:fldChar w:fldCharType="end"/>
      </w:r>
      <w:r w:rsidR="00824252">
        <w:rPr>
          <w:lang w:val="en-US"/>
        </w:rPr>
        <w:t xml:space="preserve"> </w:t>
      </w:r>
      <w:r w:rsidR="00824252">
        <w:rPr>
          <w:lang w:val="en-US"/>
        </w:rPr>
        <w:fldChar w:fldCharType="begin"/>
      </w:r>
      <w:r w:rsidR="00824252">
        <w:rPr>
          <w:lang w:val="en-US"/>
        </w:rPr>
        <w:instrText xml:space="preserve"> REF _Ref429664618 \h </w:instrText>
      </w:r>
      <w:r w:rsidR="00824252">
        <w:rPr>
          <w:lang w:val="en-US"/>
        </w:rPr>
      </w:r>
      <w:r w:rsidR="00824252">
        <w:rPr>
          <w:lang w:val="en-US"/>
        </w:rPr>
        <w:fldChar w:fldCharType="separate"/>
      </w:r>
      <w:r w:rsidR="003B17E8">
        <w:t>User Attribute Names</w:t>
      </w:r>
      <w:r w:rsidR="00824252">
        <w:rPr>
          <w:lang w:val="en-US"/>
        </w:rPr>
        <w:fldChar w:fldCharType="end"/>
      </w:r>
      <w:r w:rsidR="00824252">
        <w:rPr>
          <w:lang w:val="en-US"/>
        </w:rPr>
        <w:t xml:space="preserve"> on page </w:t>
      </w:r>
      <w:r w:rsidR="00824252">
        <w:rPr>
          <w:lang w:val="en-US"/>
        </w:rPr>
        <w:fldChar w:fldCharType="begin"/>
      </w:r>
      <w:r w:rsidR="00824252">
        <w:rPr>
          <w:lang w:val="en-US"/>
        </w:rPr>
        <w:instrText xml:space="preserve"> PAGEREF _Ref429664618 \h </w:instrText>
      </w:r>
      <w:r w:rsidR="00824252">
        <w:rPr>
          <w:lang w:val="en-US"/>
        </w:rPr>
      </w:r>
      <w:r w:rsidR="00824252">
        <w:rPr>
          <w:lang w:val="en-US"/>
        </w:rPr>
        <w:fldChar w:fldCharType="separate"/>
      </w:r>
      <w:r w:rsidR="003B17E8">
        <w:rPr>
          <w:noProof/>
          <w:lang w:val="en-US"/>
        </w:rPr>
        <w:t>212</w:t>
      </w:r>
      <w:r w:rsidR="00824252">
        <w:rPr>
          <w:lang w:val="en-US"/>
        </w:rPr>
        <w:fldChar w:fldCharType="end"/>
      </w:r>
      <w:r w:rsidRPr="00EA2B0A">
        <w:rPr>
          <w:lang w:val="en-US"/>
        </w:rPr>
        <w:t xml:space="preserve"> for a list of recommended names.</w:t>
      </w:r>
    </w:p>
    <w:p w:rsidR="009A1515" w:rsidRDefault="009A1515" w:rsidP="009A1515">
      <w:pPr>
        <w:pStyle w:val="Standard"/>
        <w:rPr>
          <w:lang w:val="en-US"/>
        </w:rPr>
      </w:pPr>
      <w:r>
        <w:rPr>
          <w:lang w:val="en-US"/>
        </w:rPr>
        <w:t>The portlet deployment descriptor provides the &lt;user-attribute&gt; element with its child elements &lt;description&gt; and &lt;name&gt; for user attribute declaration.</w:t>
      </w:r>
    </w:p>
    <w:p w:rsidR="009A1515" w:rsidRPr="0033352A" w:rsidRDefault="009A1515" w:rsidP="009A1515">
      <w:pPr>
        <w:pStyle w:val="Standard"/>
        <w:keepNext/>
        <w:rPr>
          <w:lang w:val="en-US"/>
        </w:rPr>
      </w:pPr>
      <w:r>
        <w:rPr>
          <w:lang w:val="en-US"/>
        </w:rPr>
        <w:t>Portlet deployment descriptor usage example:</w:t>
      </w:r>
    </w:p>
    <w:p w:rsidR="009A1515" w:rsidRPr="00EA2B0A" w:rsidRDefault="009A1515">
      <w:pPr>
        <w:pStyle w:val="CodeXMP"/>
      </w:pPr>
      <w:r w:rsidRPr="00EA2B0A">
        <w:t>&lt;portlet-app&gt;</w:t>
      </w:r>
    </w:p>
    <w:p w:rsidR="009A1515" w:rsidRPr="00EA2B0A" w:rsidRDefault="009A1515">
      <w:pPr>
        <w:pStyle w:val="CodeXMP"/>
      </w:pPr>
      <w:r w:rsidRPr="00EA2B0A">
        <w:t xml:space="preserve">  …</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&lt;description&gt;User Given Name&lt;/description&gt;</w:t>
      </w:r>
    </w:p>
    <w:p w:rsidR="009A1515" w:rsidRPr="00EA2B0A" w:rsidRDefault="009A1515">
      <w:pPr>
        <w:pStyle w:val="CodeXMP"/>
      </w:pPr>
      <w:r w:rsidRPr="00EA2B0A">
        <w:t xml:space="preserve">    &lt;name&gt;user.name.given&lt;/name&gt;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&lt;description&gt;User Last Name&lt;/description&gt;</w:t>
      </w:r>
    </w:p>
    <w:p w:rsidR="009A1515" w:rsidRPr="00EA2B0A" w:rsidRDefault="009A1515">
      <w:pPr>
        <w:pStyle w:val="CodeXMP"/>
      </w:pPr>
      <w:r w:rsidRPr="00EA2B0A">
        <w:t xml:space="preserve">    &lt;name&gt;user.name.family&lt;/name&gt;</w:t>
      </w:r>
    </w:p>
    <w:p w:rsidR="009A1515" w:rsidRPr="00EA2B0A" w:rsidRDefault="009A1515">
      <w:pPr>
        <w:pStyle w:val="CodeXMP"/>
      </w:pPr>
      <w:r w:rsidRPr="00EA2B0A">
        <w:t xml:space="preserve">  </w:t>
      </w:r>
      <w:r>
        <w:rPr>
          <w:lang w:val="fr-FR"/>
        </w:rPr>
        <w:t>&lt;/user-attribute&gt;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&lt;description&gt;User eMail&lt;/description&gt;</w:t>
      </w:r>
    </w:p>
    <w:p w:rsidR="009A1515" w:rsidRPr="00EA2B0A" w:rsidRDefault="009A1515">
      <w:pPr>
        <w:pStyle w:val="CodeXMP"/>
      </w:pPr>
      <w:r>
        <w:rPr>
          <w:lang w:val="fr-FR"/>
        </w:rPr>
        <w:t xml:space="preserve">    </w:t>
      </w:r>
      <w:r w:rsidRPr="00EA2B0A">
        <w:t>&lt;name&gt;user.home-info.online.email&lt;/name&gt;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&lt;description&gt;Company Organization&lt;/description&gt;</w:t>
      </w:r>
    </w:p>
    <w:p w:rsidR="009A1515" w:rsidRPr="00EA2B0A" w:rsidRDefault="009A1515">
      <w:pPr>
        <w:pStyle w:val="CodeXMP"/>
      </w:pPr>
      <w:r w:rsidRPr="00EA2B0A">
        <w:t xml:space="preserve">    &lt;name&gt;user.business-info.postal.organization&lt;/name&gt;</w:t>
      </w:r>
    </w:p>
    <w:p w:rsidR="009A1515" w:rsidRPr="00EA2B0A" w:rsidRDefault="009A1515">
      <w:pPr>
        <w:pStyle w:val="CodeXMP"/>
      </w:pPr>
      <w:r w:rsidRPr="00EA2B0A">
        <w:t xml:space="preserve">  &lt;/user-attribute&gt;</w:t>
      </w:r>
    </w:p>
    <w:p w:rsidR="009A1515" w:rsidRPr="00EA2B0A" w:rsidRDefault="009A1515">
      <w:pPr>
        <w:pStyle w:val="CodeXMP"/>
      </w:pPr>
      <w:r w:rsidRPr="00EA2B0A">
        <w:t xml:space="preserve">  …</w:t>
      </w:r>
    </w:p>
    <w:p w:rsidR="009A1515" w:rsidRDefault="009A1515">
      <w:pPr>
        <w:pStyle w:val="CodeXMP"/>
      </w:pPr>
      <w:r w:rsidRPr="00EA2B0A">
        <w:t>&lt;portlet-app&gt;</w:t>
      </w:r>
    </w:p>
    <w:p w:rsidR="009A1515" w:rsidRPr="0033352A" w:rsidRDefault="009A1515" w:rsidP="009A1515">
      <w:pPr>
        <w:pStyle w:val="Standard"/>
        <w:rPr>
          <w:lang w:val="en-US"/>
        </w:rPr>
      </w:pPr>
      <w:r w:rsidRPr="0033352A">
        <w:rPr>
          <w:lang w:val="en-US"/>
        </w:rPr>
        <w:t>Annotation usage example:</w:t>
      </w:r>
    </w:p>
    <w:p w:rsidR="009A1515" w:rsidRDefault="009A1515" w:rsidP="009A1515">
      <w:pPr>
        <w:pStyle w:val="CodeXMP"/>
      </w:pPr>
      <w:r w:rsidRPr="005C5709">
        <w:t>@PortletApplication(</w:t>
      </w:r>
    </w:p>
    <w:p w:rsidR="00DC7EF2" w:rsidRDefault="00DC7EF2" w:rsidP="00DC7EF2">
      <w:pPr>
        <w:pStyle w:val="CodeXMP"/>
      </w:pPr>
      <w:r>
        <w:t xml:space="preserve">   userAttributes = {</w:t>
      </w:r>
    </w:p>
    <w:p w:rsidR="00DC7EF2" w:rsidRDefault="00DC7EF2" w:rsidP="00DC7EF2">
      <w:pPr>
        <w:pStyle w:val="CodeXMP"/>
      </w:pPr>
      <w:r>
        <w:t xml:space="preserve">      @UserAttribute(</w:t>
      </w:r>
    </w:p>
    <w:p w:rsidR="00DC7EF2" w:rsidRDefault="00DC7EF2" w:rsidP="00DC7EF2">
      <w:pPr>
        <w:pStyle w:val="CodeXMP"/>
      </w:pPr>
      <w:r>
        <w:t xml:space="preserve">         description = @LocaleString(</w:t>
      </w:r>
      <w:r w:rsidR="004E7875">
        <w:t>"</w:t>
      </w:r>
      <w:r>
        <w:t>User Given Name</w:t>
      </w:r>
      <w:r w:rsidR="004E7875">
        <w:t>"</w:t>
      </w:r>
      <w:r>
        <w:t>),</w:t>
      </w:r>
    </w:p>
    <w:p w:rsidR="00DC7EF2" w:rsidRDefault="00DC7EF2" w:rsidP="00DC7EF2">
      <w:pPr>
        <w:pStyle w:val="CodeXMP"/>
      </w:pPr>
      <w:r>
        <w:t xml:space="preserve">         name = </w:t>
      </w:r>
      <w:r w:rsidR="004E7875">
        <w:t>"</w:t>
      </w:r>
      <w:r>
        <w:t>user.name.given</w:t>
      </w:r>
      <w:r w:rsidR="004E7875">
        <w:t>"</w:t>
      </w:r>
    </w:p>
    <w:p w:rsidR="00DC7EF2" w:rsidRDefault="00DC7EF2" w:rsidP="00DC7EF2">
      <w:pPr>
        <w:pStyle w:val="CodeXMP"/>
      </w:pPr>
      <w:r>
        <w:t xml:space="preserve">      ),</w:t>
      </w:r>
    </w:p>
    <w:p w:rsidR="00DC7EF2" w:rsidRDefault="00DC7EF2" w:rsidP="00DC7EF2">
      <w:pPr>
        <w:pStyle w:val="CodeXMP"/>
      </w:pPr>
      <w:r>
        <w:t xml:space="preserve">      @UserAttribute(</w:t>
      </w:r>
    </w:p>
    <w:p w:rsidR="00DC7EF2" w:rsidRDefault="00DC7EF2" w:rsidP="00DC7EF2">
      <w:pPr>
        <w:pStyle w:val="CodeXMP"/>
      </w:pPr>
      <w:r>
        <w:t xml:space="preserve">         description = @LocaleString(</w:t>
      </w:r>
      <w:r w:rsidR="004E7875">
        <w:t>"</w:t>
      </w:r>
      <w:r>
        <w:t>User Last Name</w:t>
      </w:r>
      <w:r w:rsidR="004E7875">
        <w:t>"</w:t>
      </w:r>
      <w:r>
        <w:t>),</w:t>
      </w:r>
    </w:p>
    <w:p w:rsidR="00DC7EF2" w:rsidRDefault="00DC7EF2" w:rsidP="00DC7EF2">
      <w:pPr>
        <w:pStyle w:val="CodeXMP"/>
      </w:pPr>
      <w:r>
        <w:t xml:space="preserve">         name = </w:t>
      </w:r>
      <w:r w:rsidR="004E7875">
        <w:t>"</w:t>
      </w:r>
      <w:r>
        <w:t>user.name.family</w:t>
      </w:r>
      <w:r w:rsidR="004E7875">
        <w:t>"</w:t>
      </w:r>
    </w:p>
    <w:p w:rsidR="00DC7EF2" w:rsidRDefault="00DC7EF2" w:rsidP="00DC7EF2">
      <w:pPr>
        <w:pStyle w:val="CodeXMP"/>
      </w:pPr>
      <w:r>
        <w:t xml:space="preserve">      ),</w:t>
      </w:r>
    </w:p>
    <w:p w:rsidR="00DC7EF2" w:rsidRDefault="00DC7EF2" w:rsidP="00DC7EF2">
      <w:pPr>
        <w:pStyle w:val="CodeXMP"/>
      </w:pPr>
      <w:r>
        <w:t xml:space="preserve">      @UserAttribute(</w:t>
      </w:r>
    </w:p>
    <w:p w:rsidR="00DC7EF2" w:rsidRDefault="00DC7EF2" w:rsidP="00DC7EF2">
      <w:pPr>
        <w:pStyle w:val="CodeXMP"/>
      </w:pPr>
      <w:r>
        <w:t xml:space="preserve">         description = @LocaleString(</w:t>
      </w:r>
      <w:r w:rsidR="004E7875">
        <w:t>"</w:t>
      </w:r>
      <w:r>
        <w:t>User eMail</w:t>
      </w:r>
      <w:r w:rsidR="004E7875">
        <w:t>"</w:t>
      </w:r>
      <w:r>
        <w:t>),</w:t>
      </w:r>
    </w:p>
    <w:p w:rsidR="00DC7EF2" w:rsidRDefault="00DC7EF2" w:rsidP="00DC7EF2">
      <w:pPr>
        <w:pStyle w:val="CodeXMP"/>
      </w:pPr>
      <w:r>
        <w:t xml:space="preserve">         name = </w:t>
      </w:r>
      <w:r w:rsidR="004E7875">
        <w:t>"</w:t>
      </w:r>
      <w:r>
        <w:t>user.home-info.online.email</w:t>
      </w:r>
      <w:r w:rsidR="004E7875">
        <w:t>"</w:t>
      </w:r>
    </w:p>
    <w:p w:rsidR="00DC7EF2" w:rsidRDefault="00DC7EF2" w:rsidP="00DC7EF2">
      <w:pPr>
        <w:pStyle w:val="CodeXMP"/>
      </w:pPr>
      <w:r>
        <w:t xml:space="preserve">      ),</w:t>
      </w:r>
    </w:p>
    <w:p w:rsidR="00DC7EF2" w:rsidRDefault="00DC7EF2" w:rsidP="00DC7EF2">
      <w:pPr>
        <w:pStyle w:val="CodeXMP"/>
      </w:pPr>
      <w:r>
        <w:t xml:space="preserve">      @UserAttribute(</w:t>
      </w:r>
    </w:p>
    <w:p w:rsidR="00DC7EF2" w:rsidRDefault="00DC7EF2" w:rsidP="00DC7EF2">
      <w:pPr>
        <w:pStyle w:val="CodeXMP"/>
      </w:pPr>
      <w:r>
        <w:t xml:space="preserve">         description = @LocaleString(</w:t>
      </w:r>
      <w:r w:rsidR="004E7875">
        <w:t>"</w:t>
      </w:r>
      <w:r>
        <w:t>Company Organization</w:t>
      </w:r>
      <w:r w:rsidR="004E7875">
        <w:t>"</w:t>
      </w:r>
      <w:r>
        <w:t>),</w:t>
      </w:r>
    </w:p>
    <w:p w:rsidR="00DC7EF2" w:rsidRDefault="00DC7EF2" w:rsidP="00DC7EF2">
      <w:pPr>
        <w:pStyle w:val="CodeXMP"/>
      </w:pPr>
      <w:r>
        <w:t xml:space="preserve">         name = </w:t>
      </w:r>
      <w:r w:rsidR="004E7875">
        <w:t>"</w:t>
      </w:r>
      <w:r>
        <w:t>user.business-info.postal.organization</w:t>
      </w:r>
      <w:r w:rsidR="004E7875">
        <w:t>"</w:t>
      </w:r>
    </w:p>
    <w:p w:rsidR="00DC7EF2" w:rsidRDefault="00DC7EF2" w:rsidP="00DC7EF2">
      <w:pPr>
        <w:pStyle w:val="CodeXMP"/>
      </w:pPr>
      <w:r>
        <w:t xml:space="preserve">      ),</w:t>
      </w:r>
    </w:p>
    <w:p w:rsidR="00DC7EF2" w:rsidRDefault="00DC7EF2" w:rsidP="00DC7EF2">
      <w:pPr>
        <w:pStyle w:val="CodeXMP"/>
      </w:pPr>
      <w:r>
        <w:t xml:space="preserve">   },</w:t>
      </w:r>
    </w:p>
    <w:p w:rsidR="009A1515" w:rsidRPr="00584256" w:rsidRDefault="009A1515" w:rsidP="00DC7EF2">
      <w:pPr>
        <w:pStyle w:val="CodeXMP"/>
      </w:pPr>
      <w:r w:rsidRPr="005C5709">
        <w:t>)</w:t>
      </w:r>
    </w:p>
    <w:p w:rsidR="002F2BBC" w:rsidRDefault="00896BBB" w:rsidP="00165CC8">
      <w:pPr>
        <w:pStyle w:val="Heading3"/>
      </w:pPr>
      <w:bookmarkStart w:id="1561" w:name="_Toc468261267"/>
      <w:r>
        <w:t>Resource Bundle</w:t>
      </w:r>
      <w:bookmarkEnd w:id="1561"/>
    </w:p>
    <w:p w:rsidR="00AA2D73" w:rsidRPr="00E34605" w:rsidRDefault="00AA2D73" w:rsidP="00AA2D73">
      <w:pPr>
        <w:pStyle w:val="Standard"/>
        <w:rPr>
          <w:lang w:val="en-US"/>
        </w:rPr>
      </w:pPr>
      <w:r w:rsidRPr="00E34605">
        <w:rPr>
          <w:lang w:val="en-US"/>
        </w:rPr>
        <w:t>As an alternative to embedding all localized values in the deployment descriptor</w:t>
      </w:r>
      <w:r w:rsidR="00643637">
        <w:rPr>
          <w:lang w:val="en-US"/>
        </w:rPr>
        <w:t xml:space="preserve"> or the configuration annotations</w:t>
      </w:r>
      <w:r>
        <w:rPr>
          <w:lang w:val="en-US"/>
        </w:rPr>
        <w:t>,</w:t>
      </w:r>
      <w:r w:rsidRPr="00E34605">
        <w:rPr>
          <w:lang w:val="en-US"/>
        </w:rPr>
        <w:t xml:space="preserve"> the portlet can provide a separate resource bundle containing the localized values. Providing localized values via resource bundles is</w:t>
      </w:r>
      <w:r>
        <w:rPr>
          <w:lang w:val="en-US"/>
        </w:rPr>
        <w:t xml:space="preserve"> </w:t>
      </w:r>
      <w:r w:rsidRPr="00E34605">
        <w:rPr>
          <w:lang w:val="en-US"/>
        </w:rPr>
        <w:t>preferred, as it allows the separation of deployment descriptor values from localized values.</w:t>
      </w:r>
    </w:p>
    <w:p w:rsidR="00584256" w:rsidRDefault="00584256" w:rsidP="00AA2D73">
      <w:pPr>
        <w:pStyle w:val="Standard"/>
        <w:rPr>
          <w:lang w:val="en-US"/>
        </w:rPr>
      </w:pPr>
      <w:r>
        <w:rPr>
          <w:lang w:val="en-US"/>
        </w:rPr>
        <w:lastRenderedPageBreak/>
        <w:t>The Portlet Specification defines localized information at both the portlet application and the portlet level. This section describes the localized information for the portlet application level. A later section will describe the localized information at the portlet level.</w:t>
      </w:r>
    </w:p>
    <w:p w:rsidR="00AA2D73" w:rsidRPr="00E34605" w:rsidRDefault="00AA2D73" w:rsidP="00AA2D73">
      <w:pPr>
        <w:pStyle w:val="Standard"/>
        <w:rPr>
          <w:lang w:val="en-US"/>
        </w:rPr>
      </w:pPr>
      <w:r w:rsidRPr="00E34605">
        <w:rPr>
          <w:lang w:val="en-US"/>
        </w:rPr>
        <w:t>The Java Portlet Specification defines the following constants for the application level resource bundle:</w:t>
      </w:r>
    </w:p>
    <w:tbl>
      <w:tblPr>
        <w:tblW w:w="5000" w:type="pct"/>
        <w:tblCellMar>
          <w:left w:w="10" w:type="dxa"/>
          <w:right w:w="10" w:type="dxa"/>
        </w:tblCellMar>
        <w:tblLook w:val="04A0" w:firstRow="1" w:lastRow="0" w:firstColumn="1" w:lastColumn="0" w:noHBand="0" w:noVBand="1"/>
      </w:tblPr>
      <w:tblGrid>
        <w:gridCol w:w="4815"/>
        <w:gridCol w:w="4201"/>
      </w:tblGrid>
      <w:tr w:rsidR="00AA2D73" w:rsidRPr="00D856F4"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366C22" w:rsidRDefault="00AA2D73" w:rsidP="00AA2D73">
            <w:pPr>
              <w:pStyle w:val="Standard"/>
              <w:snapToGrid w:val="0"/>
              <w:rPr>
                <w:rStyle w:val="inlinecode"/>
                <w:lang w:val="en-US"/>
              </w:rPr>
            </w:pPr>
            <w:r w:rsidRPr="00366C22">
              <w:rPr>
                <w:rStyle w:val="inlinecode"/>
                <w:lang w:val="en-US"/>
              </w:rPr>
              <w:t>javax.portlet.app.custom-portlet-mode.</w:t>
            </w:r>
            <w:r w:rsidRPr="00366C22">
              <w:rPr>
                <w:rStyle w:val="inlinecode"/>
                <w:lang w:val="en-US"/>
              </w:rPr>
              <w:br/>
            </w:r>
            <w:r w:rsidR="00584256">
              <w:rPr>
                <w:rStyle w:val="inlinecode"/>
                <w:lang w:val="en-US"/>
              </w:rPr>
              <w:t>&lt;</w:t>
            </w:r>
            <w:r w:rsidRPr="00366C22">
              <w:rPr>
                <w:rStyle w:val="inlinecode"/>
                <w:lang w:val="en-US"/>
              </w:rPr>
              <w:t>portlet-mode&gt;.description</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rsidP="00AA2D73">
            <w:pPr>
              <w:pStyle w:val="Standard"/>
              <w:snapToGrid w:val="0"/>
              <w:rPr>
                <w:lang w:val="en-US"/>
              </w:rPr>
            </w:pPr>
            <w:r w:rsidRPr="00E34605">
              <w:rPr>
                <w:lang w:val="en-US"/>
              </w:rPr>
              <w:t>Description of custom portlet mode &lt;portlet-mode&gt;.</w:t>
            </w:r>
          </w:p>
        </w:tc>
      </w:tr>
      <w:tr w:rsidR="00AA2D73" w:rsidRPr="00D856F4"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366C22" w:rsidRDefault="00AA2D73" w:rsidP="00AA2D73">
            <w:pPr>
              <w:pStyle w:val="Standard"/>
              <w:snapToGrid w:val="0"/>
              <w:rPr>
                <w:rStyle w:val="inlinecode"/>
                <w:lang w:val="en-US"/>
              </w:rPr>
            </w:pPr>
            <w:r w:rsidRPr="00366C22">
              <w:rPr>
                <w:rStyle w:val="inlinecode"/>
                <w:lang w:val="en-US"/>
              </w:rPr>
              <w:t>javax.portlet.app.custom-window-state.</w:t>
            </w:r>
            <w:r w:rsidRPr="00366C22">
              <w:rPr>
                <w:rStyle w:val="inlinecode"/>
                <w:lang w:val="en-US"/>
              </w:rPr>
              <w:br/>
              <w:t>&lt;window-state&gt;.description</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rsidP="00AA2D73">
            <w:pPr>
              <w:pStyle w:val="Standard"/>
              <w:snapToGrid w:val="0"/>
              <w:rPr>
                <w:lang w:val="en-US"/>
              </w:rPr>
            </w:pPr>
            <w:r w:rsidRPr="00E34605">
              <w:rPr>
                <w:lang w:val="en-US"/>
              </w:rPr>
              <w:t>Description of the custom window state &lt;window-state&gt;.</w:t>
            </w:r>
          </w:p>
        </w:tc>
      </w:tr>
      <w:tr w:rsidR="00AA2D73" w:rsidRPr="00D856F4"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366C22" w:rsidRDefault="00AA2D73" w:rsidP="00AA2D73">
            <w:pPr>
              <w:pStyle w:val="Standard"/>
              <w:snapToGrid w:val="0"/>
              <w:rPr>
                <w:rStyle w:val="inlinecode"/>
                <w:lang w:val="en-US"/>
              </w:rPr>
            </w:pPr>
            <w:r w:rsidRPr="00366C22">
              <w:rPr>
                <w:rStyle w:val="inlinecode"/>
                <w:lang w:val="en-US"/>
              </w:rPr>
              <w:t>javax.portlet.app.user-attribute.</w:t>
            </w:r>
            <w:r w:rsidRPr="00366C22">
              <w:rPr>
                <w:rStyle w:val="inlinecode"/>
                <w:lang w:val="en-US"/>
              </w:rPr>
              <w:br/>
              <w:t>&lt;name&gt;.description</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rsidP="00AA2D73">
            <w:pPr>
              <w:pStyle w:val="Standard"/>
              <w:snapToGrid w:val="0"/>
              <w:rPr>
                <w:lang w:val="en-US"/>
              </w:rPr>
            </w:pPr>
            <w:r w:rsidRPr="00E34605">
              <w:rPr>
                <w:lang w:val="en-US"/>
              </w:rPr>
              <w:t>Description of the user attribute &lt;name&gt;.</w:t>
            </w:r>
          </w:p>
        </w:tc>
      </w:tr>
      <w:tr w:rsidR="00AA2D73" w:rsidRPr="00D856F4"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612E15" w:rsidRDefault="00AA2D73" w:rsidP="00AA2D73">
            <w:pPr>
              <w:pStyle w:val="Standard"/>
              <w:snapToGrid w:val="0"/>
              <w:rPr>
                <w:rStyle w:val="inlinecode"/>
              </w:rPr>
            </w:pPr>
            <w:r w:rsidRPr="00612E15">
              <w:rPr>
                <w:rStyle w:val="inlinecode"/>
              </w:rPr>
              <w:t>javax.portlet.app.event-definition.</w:t>
            </w:r>
            <w:r w:rsidRPr="00612E15">
              <w:rPr>
                <w:rStyle w:val="inlinecode"/>
              </w:rPr>
              <w:br/>
              <w:t>&lt;name&gt;.description</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rsidP="00AA2D73">
            <w:pPr>
              <w:pStyle w:val="Standard"/>
              <w:snapToGrid w:val="0"/>
              <w:rPr>
                <w:lang w:val="en-US"/>
              </w:rPr>
            </w:pPr>
            <w:r w:rsidRPr="00E34605">
              <w:rPr>
                <w:lang w:val="en-US"/>
              </w:rPr>
              <w:t xml:space="preserve">Description of the event &lt;name&gt;. &lt;name&gt; uses the string representation of the Java </w:t>
            </w:r>
            <w:r w:rsidRPr="00E34605">
              <w:rPr>
                <w:rFonts w:ascii="Courier New" w:hAnsi="Courier New"/>
                <w:sz w:val="20"/>
                <w:lang w:val="en-US"/>
              </w:rPr>
              <w:t>QName</w:t>
            </w:r>
            <w:r w:rsidRPr="00E34605">
              <w:rPr>
                <w:lang w:val="en-US"/>
              </w:rPr>
              <w:t xml:space="preserve"> class with</w:t>
            </w:r>
            <w:r>
              <w:rPr>
                <w:lang w:val="en-US"/>
              </w:rPr>
              <w:t xml:space="preserve"> </w:t>
            </w:r>
            <w:r w:rsidRPr="00E34605">
              <w:rPr>
                <w:rFonts w:ascii="Courier New" w:hAnsi="Courier New"/>
                <w:sz w:val="20"/>
                <w:lang w:val="en-US"/>
              </w:rPr>
              <w:t>{namespace}localpart</w:t>
            </w:r>
            <w:bookmarkStart w:id="1562" w:name="_Ref430754815"/>
            <w:r>
              <w:rPr>
                <w:rStyle w:val="FootnoteReference"/>
                <w:rFonts w:ascii="Courier New" w:hAnsi="Courier New"/>
                <w:sz w:val="20"/>
                <w:lang w:val="en-US"/>
              </w:rPr>
              <w:footnoteReference w:id="38"/>
            </w:r>
            <w:bookmarkEnd w:id="1562"/>
            <w:r w:rsidRPr="00E34605">
              <w:rPr>
                <w:lang w:val="en-US"/>
              </w:rPr>
              <w:t xml:space="preserve">. </w:t>
            </w:r>
          </w:p>
        </w:tc>
      </w:tr>
      <w:tr w:rsidR="00AA2D73" w:rsidRPr="00D856F4" w:rsidTr="008E5CB9">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366C22" w:rsidRDefault="00AA2D73" w:rsidP="00AA2D73">
            <w:pPr>
              <w:pStyle w:val="Standard"/>
              <w:snapToGrid w:val="0"/>
              <w:rPr>
                <w:rStyle w:val="inlinecode"/>
                <w:lang w:val="en-US"/>
              </w:rPr>
            </w:pPr>
            <w:r w:rsidRPr="00366C22">
              <w:rPr>
                <w:rStyle w:val="inlinecode"/>
                <w:lang w:val="en-US"/>
              </w:rPr>
              <w:t>javax.portlet.app.event-definition.</w:t>
            </w:r>
            <w:r w:rsidRPr="00366C22">
              <w:rPr>
                <w:rStyle w:val="inlinecode"/>
                <w:lang w:val="en-US"/>
              </w:rPr>
              <w:br/>
              <w:t>&lt;name&gt;.display-name</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pPr>
              <w:pStyle w:val="Standard"/>
              <w:snapToGrid w:val="0"/>
              <w:rPr>
                <w:lang w:val="en-US"/>
              </w:rPr>
            </w:pPr>
            <w:r w:rsidRPr="00E34605">
              <w:rPr>
                <w:lang w:val="en-US"/>
              </w:rPr>
              <w:t xml:space="preserve">Name under which this event is displayed to users or to tools. </w:t>
            </w:r>
            <w:r w:rsidRPr="00E34605">
              <w:rPr>
                <w:rFonts w:eastAsia="MS Mincho"/>
                <w:color w:val="000000"/>
                <w:lang w:val="en-US"/>
              </w:rPr>
              <w:t>The display name need not be unique.</w:t>
            </w:r>
            <w:r>
              <w:rPr>
                <w:rFonts w:eastAsia="MS Mincho"/>
                <w:color w:val="000000"/>
                <w:lang w:val="en-US"/>
              </w:rPr>
              <w:t xml:space="preserve"> </w:t>
            </w:r>
            <w:r w:rsidRPr="00E34605">
              <w:rPr>
                <w:lang w:val="en-US"/>
              </w:rPr>
              <w:t xml:space="preserve">&lt;name&gt; uses the string representation of the Java </w:t>
            </w:r>
            <w:r w:rsidRPr="00E34605">
              <w:rPr>
                <w:rFonts w:ascii="Courier New" w:hAnsi="Courier New"/>
                <w:sz w:val="20"/>
                <w:lang w:val="en-US"/>
              </w:rPr>
              <w:t>QName</w:t>
            </w:r>
            <w:r w:rsidRPr="00E34605">
              <w:rPr>
                <w:lang w:val="en-US"/>
              </w:rPr>
              <w:t xml:space="preserve"> class with</w:t>
            </w:r>
            <w:r>
              <w:rPr>
                <w:lang w:val="en-US"/>
              </w:rPr>
              <w:t xml:space="preserve"> </w:t>
            </w:r>
            <w:r w:rsidRPr="00E34605">
              <w:rPr>
                <w:rFonts w:ascii="Courier New" w:hAnsi="Courier New"/>
                <w:sz w:val="20"/>
                <w:lang w:val="en-US"/>
              </w:rPr>
              <w:t>{namespace}localpart</w:t>
            </w:r>
            <w:r w:rsidR="00AC0AD9">
              <w:rPr>
                <w:rFonts w:ascii="Courier New" w:hAnsi="Courier New"/>
                <w:sz w:val="20"/>
                <w:lang w:val="en-US"/>
              </w:rPr>
              <w:fldChar w:fldCharType="begin"/>
            </w:r>
            <w:r w:rsidR="00AC0AD9">
              <w:rPr>
                <w:rFonts w:ascii="Courier New" w:hAnsi="Courier New"/>
                <w:sz w:val="20"/>
                <w:lang w:val="en-US"/>
              </w:rPr>
              <w:instrText xml:space="preserve"> NOTEREF _Ref430754815 \f \h </w:instrText>
            </w:r>
            <w:r w:rsidR="00AC0AD9">
              <w:rPr>
                <w:rFonts w:ascii="Courier New" w:hAnsi="Courier New"/>
                <w:sz w:val="20"/>
                <w:lang w:val="en-US"/>
              </w:rPr>
            </w:r>
            <w:r w:rsidR="00AC0AD9">
              <w:rPr>
                <w:rFonts w:ascii="Courier New" w:hAnsi="Courier New"/>
                <w:sz w:val="20"/>
                <w:lang w:val="en-US"/>
              </w:rPr>
              <w:fldChar w:fldCharType="separate"/>
            </w:r>
            <w:r w:rsidR="003B17E8" w:rsidRPr="003B17E8">
              <w:rPr>
                <w:rStyle w:val="FootnoteReference"/>
              </w:rPr>
              <w:t>38</w:t>
            </w:r>
            <w:r w:rsidR="00AC0AD9">
              <w:rPr>
                <w:rFonts w:ascii="Courier New" w:hAnsi="Courier New"/>
                <w:sz w:val="20"/>
                <w:lang w:val="en-US"/>
              </w:rPr>
              <w:fldChar w:fldCharType="end"/>
            </w:r>
            <w:r>
              <w:rPr>
                <w:lang w:val="en-US"/>
              </w:rPr>
              <w:t>.</w:t>
            </w:r>
          </w:p>
        </w:tc>
      </w:tr>
      <w:tr w:rsidR="00AA2D73" w:rsidRPr="00D856F4"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612E15" w:rsidRDefault="00AA2D73" w:rsidP="00AA2D73">
            <w:pPr>
              <w:pStyle w:val="Standard"/>
              <w:snapToGrid w:val="0"/>
              <w:rPr>
                <w:rStyle w:val="inlinecode"/>
              </w:rPr>
            </w:pPr>
            <w:r w:rsidRPr="00366C22">
              <w:rPr>
                <w:rStyle w:val="inlinecode"/>
                <w:lang w:val="en-US"/>
              </w:rPr>
              <w:t>javax.portlet.app.</w:t>
            </w:r>
            <w:r w:rsidRPr="00366C22">
              <w:rPr>
                <w:rStyle w:val="inlinecode"/>
                <w:lang w:val="en-US"/>
              </w:rPr>
              <w:br/>
              <w:t>public-render-parameter.</w:t>
            </w:r>
            <w:r w:rsidRPr="00366C22">
              <w:rPr>
                <w:rStyle w:val="inlinecode"/>
                <w:lang w:val="en-US"/>
              </w:rPr>
              <w:br/>
            </w:r>
            <w:r w:rsidRPr="00612E15">
              <w:rPr>
                <w:rStyle w:val="inlinecode"/>
              </w:rPr>
              <w:t>&lt;name&gt;.description</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Pr="00E34605" w:rsidRDefault="00AA2D73" w:rsidP="00AA2D73">
            <w:pPr>
              <w:pStyle w:val="Standard"/>
              <w:snapToGrid w:val="0"/>
              <w:rPr>
                <w:lang w:val="en-US"/>
              </w:rPr>
            </w:pPr>
            <w:r w:rsidRPr="00E34605">
              <w:rPr>
                <w:lang w:val="en-US"/>
              </w:rPr>
              <w:t>Description of the public render parameter &lt;name&gt;.</w:t>
            </w:r>
          </w:p>
        </w:tc>
      </w:tr>
      <w:tr w:rsidR="00AA2D73" w:rsidTr="00165CC8">
        <w:tc>
          <w:tcPr>
            <w:tcW w:w="2670" w:type="pct"/>
            <w:tcBorders>
              <w:top w:val="single" w:sz="4" w:space="0" w:color="000000"/>
              <w:left w:val="single" w:sz="4" w:space="0" w:color="000000"/>
              <w:bottom w:val="single" w:sz="4" w:space="0" w:color="000000"/>
            </w:tcBorders>
            <w:tcMar>
              <w:top w:w="0" w:type="dxa"/>
              <w:left w:w="108" w:type="dxa"/>
              <w:bottom w:w="0" w:type="dxa"/>
              <w:right w:w="108" w:type="dxa"/>
            </w:tcMar>
          </w:tcPr>
          <w:p w:rsidR="00AA2D73" w:rsidRPr="00612E15" w:rsidRDefault="00AA2D73" w:rsidP="00AA2D73">
            <w:pPr>
              <w:pStyle w:val="Standard"/>
              <w:snapToGrid w:val="0"/>
              <w:rPr>
                <w:rStyle w:val="inlinecode"/>
              </w:rPr>
            </w:pPr>
            <w:r w:rsidRPr="00366C22">
              <w:rPr>
                <w:rStyle w:val="inlinecode"/>
                <w:lang w:val="en-US"/>
              </w:rPr>
              <w:t>javax.portlet.app.</w:t>
            </w:r>
            <w:r w:rsidRPr="00366C22">
              <w:rPr>
                <w:rStyle w:val="inlinecode"/>
                <w:lang w:val="en-US"/>
              </w:rPr>
              <w:br/>
              <w:t>public-render-parameter.</w:t>
            </w:r>
            <w:r w:rsidRPr="00366C22">
              <w:rPr>
                <w:rStyle w:val="inlinecode"/>
                <w:lang w:val="en-US"/>
              </w:rPr>
              <w:br/>
            </w:r>
            <w:r w:rsidRPr="00612E15">
              <w:rPr>
                <w:rStyle w:val="inlinecode"/>
              </w:rPr>
              <w:t>&lt;name&gt;.display-name</w:t>
            </w:r>
          </w:p>
        </w:tc>
        <w:tc>
          <w:tcPr>
            <w:tcW w:w="23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2D73" w:rsidRDefault="00AA2D73" w:rsidP="00AA2D73">
            <w:pPr>
              <w:pStyle w:val="Standard"/>
              <w:snapToGrid w:val="0"/>
            </w:pPr>
            <w:r w:rsidRPr="00E34605">
              <w:rPr>
                <w:lang w:val="en-US"/>
              </w:rPr>
              <w:t xml:space="preserve">Name under which this public render parameter is displayed to users or to tools. </w:t>
            </w:r>
            <w:r>
              <w:rPr>
                <w:rFonts w:eastAsia="MS Mincho"/>
                <w:color w:val="000000"/>
              </w:rPr>
              <w:t>The display name need not be unique.</w:t>
            </w:r>
          </w:p>
        </w:tc>
      </w:tr>
    </w:tbl>
    <w:p w:rsidR="00896BBB" w:rsidRPr="006C1AA1" w:rsidRDefault="00584256" w:rsidP="00165CC8">
      <w:pPr>
        <w:pStyle w:val="Standard"/>
        <w:rPr>
          <w:lang w:val="en-US"/>
        </w:rPr>
      </w:pPr>
      <w:r>
        <w:rPr>
          <w:lang w:val="en-US"/>
        </w:rPr>
        <w:t>For language-</w:t>
      </w:r>
      <w:r w:rsidRPr="00E34605">
        <w:rPr>
          <w:lang w:val="en-US"/>
        </w:rPr>
        <w:t>specific portlet application level information</w:t>
      </w:r>
      <w:r>
        <w:rPr>
          <w:lang w:val="en-US"/>
        </w:rPr>
        <w:t>,</w:t>
      </w:r>
      <w:r w:rsidRPr="00E34605">
        <w:rPr>
          <w:lang w:val="en-US"/>
        </w:rPr>
        <w:t xml:space="preserve"> the fully qualified class name of the resource bundle can be set in the deployment descriptor using the </w:t>
      </w:r>
      <w:r w:rsidR="00E770CE" w:rsidRPr="006C1AA1">
        <w:rPr>
          <w:rStyle w:val="inlinecode"/>
          <w:lang w:val="en-US"/>
        </w:rPr>
        <w:t>&lt;r</w:t>
      </w:r>
      <w:r w:rsidRPr="006C1AA1">
        <w:rPr>
          <w:rStyle w:val="inlinecode"/>
          <w:lang w:val="en-US"/>
        </w:rPr>
        <w:t>esource-bundle</w:t>
      </w:r>
      <w:r w:rsidR="00E770CE" w:rsidRPr="006C1AA1">
        <w:rPr>
          <w:rStyle w:val="inlinecode"/>
          <w:lang w:val="en-US"/>
        </w:rPr>
        <w:t>&gt;</w:t>
      </w:r>
      <w:r w:rsidRPr="00E34605">
        <w:rPr>
          <w:lang w:val="en-US"/>
        </w:rPr>
        <w:t xml:space="preserve"> element on the portlet application level.</w:t>
      </w:r>
      <w:r>
        <w:rPr>
          <w:lang w:val="en-US"/>
        </w:rPr>
        <w:t xml:space="preserve"> The </w:t>
      </w:r>
      <w:r w:rsidRPr="006C1AA1">
        <w:rPr>
          <w:rStyle w:val="inlinecode"/>
          <w:lang w:val="en-US"/>
        </w:rPr>
        <w:t>@PortletApplication</w:t>
      </w:r>
      <w:r>
        <w:rPr>
          <w:lang w:val="en-US"/>
        </w:rPr>
        <w:t xml:space="preserve"> annotation provides the </w:t>
      </w:r>
      <w:r w:rsidR="00E770CE" w:rsidRPr="006C1AA1">
        <w:rPr>
          <w:rStyle w:val="inlinecode"/>
          <w:lang w:val="en-US"/>
        </w:rPr>
        <w:t>resourceBundle</w:t>
      </w:r>
      <w:r>
        <w:rPr>
          <w:lang w:val="en-US"/>
        </w:rPr>
        <w:t xml:space="preserve"> element for setting the resource bundle.</w:t>
      </w:r>
    </w:p>
    <w:p w:rsidR="00E770CE" w:rsidRPr="006C1AA1" w:rsidRDefault="00E770CE" w:rsidP="00165CC8">
      <w:pPr>
        <w:pStyle w:val="Standard"/>
        <w:keepNext/>
        <w:rPr>
          <w:lang w:val="en-US"/>
        </w:rPr>
      </w:pPr>
      <w:r>
        <w:rPr>
          <w:lang w:val="en-US"/>
        </w:rPr>
        <w:t>Portlet deployment descriptor usage example:</w:t>
      </w:r>
    </w:p>
    <w:p w:rsidR="00C43989" w:rsidRPr="00C404E1" w:rsidRDefault="00C43989" w:rsidP="00C43989">
      <w:pPr>
        <w:pStyle w:val="CodeXMP"/>
      </w:pPr>
      <w:r w:rsidRPr="00C404E1">
        <w:t>&lt;portlet-app&gt;</w:t>
      </w:r>
    </w:p>
    <w:p w:rsidR="00C43989" w:rsidRPr="00C404E1" w:rsidRDefault="00C43989" w:rsidP="00C43989">
      <w:pPr>
        <w:pStyle w:val="CodeXMP"/>
      </w:pPr>
      <w:r w:rsidRPr="00C404E1">
        <w:t xml:space="preserve">  ...</w:t>
      </w:r>
    </w:p>
    <w:p w:rsidR="00C43989" w:rsidRPr="00C404E1" w:rsidRDefault="00C43989" w:rsidP="00C43989">
      <w:pPr>
        <w:pStyle w:val="CodeXMP"/>
      </w:pPr>
      <w:r w:rsidRPr="00C404E1">
        <w:t xml:space="preserve">  &lt;</w:t>
      </w:r>
      <w:r>
        <w:t>resource-bundle</w:t>
      </w:r>
      <w:r w:rsidRPr="00C404E1">
        <w:t>&gt;</w:t>
      </w:r>
      <w:r>
        <w:t>com.acme.portlets.DisplayPortlet&lt;/resource-bundle&gt;</w:t>
      </w:r>
    </w:p>
    <w:p w:rsidR="00C43989" w:rsidRPr="00C404E1" w:rsidRDefault="00C43989" w:rsidP="00C43989">
      <w:pPr>
        <w:pStyle w:val="CodeXMP"/>
      </w:pPr>
      <w:r w:rsidRPr="00C404E1">
        <w:t xml:space="preserve">  ...</w:t>
      </w:r>
    </w:p>
    <w:p w:rsidR="00E770CE" w:rsidRDefault="00C43989">
      <w:pPr>
        <w:pStyle w:val="CodeXMP"/>
      </w:pPr>
      <w:r w:rsidRPr="00C404E1">
        <w:t>&lt;/portlet-app&gt;</w:t>
      </w:r>
    </w:p>
    <w:p w:rsidR="00E770CE" w:rsidRPr="006C1AA1" w:rsidRDefault="00E770CE" w:rsidP="00165CC8">
      <w:pPr>
        <w:pStyle w:val="Standard"/>
        <w:rPr>
          <w:lang w:val="en-US"/>
        </w:rPr>
      </w:pPr>
      <w:r w:rsidRPr="00165CC8">
        <w:rPr>
          <w:lang w:val="en-US"/>
        </w:rPr>
        <w:t>Annotation usage example:</w:t>
      </w:r>
    </w:p>
    <w:p w:rsidR="00C43989" w:rsidRDefault="00C43989">
      <w:pPr>
        <w:pStyle w:val="CodeXMP"/>
      </w:pPr>
      <w:r w:rsidRPr="005C5709">
        <w:lastRenderedPageBreak/>
        <w:t>@PortletApplication(</w:t>
      </w:r>
    </w:p>
    <w:p w:rsidR="00C43989" w:rsidRDefault="00C43989">
      <w:pPr>
        <w:pStyle w:val="CodeXMP"/>
      </w:pPr>
      <w:r>
        <w:t xml:space="preserve">   </w:t>
      </w:r>
      <w:r w:rsidRPr="00C43989">
        <w:t>resourceBundle=</w:t>
      </w:r>
      <w:r w:rsidR="004E7875">
        <w:t>"</w:t>
      </w:r>
      <w:r w:rsidRPr="00C43989">
        <w:t>com.acme.portlets.DisplayPortlet</w:t>
      </w:r>
      <w:r w:rsidR="004E7875">
        <w:t>"</w:t>
      </w:r>
      <w:r w:rsidRPr="00C43989">
        <w:t>,</w:t>
      </w:r>
    </w:p>
    <w:p w:rsidR="00C43989" w:rsidRPr="00584256" w:rsidRDefault="00C43989">
      <w:pPr>
        <w:pStyle w:val="CodeXMP"/>
      </w:pPr>
      <w:r w:rsidRPr="005C5709">
        <w:t>)</w:t>
      </w:r>
    </w:p>
    <w:p w:rsidR="00AA2D73" w:rsidRDefault="00AA2D73" w:rsidP="00165CC8">
      <w:pPr>
        <w:pStyle w:val="Heading3"/>
      </w:pPr>
      <w:bookmarkStart w:id="1563" w:name="_Toc468261268"/>
      <w:r>
        <w:t>Filter Configuration</w:t>
      </w:r>
      <w:bookmarkEnd w:id="1563"/>
    </w:p>
    <w:p w:rsidR="00953489" w:rsidRPr="006C1AA1" w:rsidRDefault="00953489" w:rsidP="00165CC8">
      <w:pPr>
        <w:pStyle w:val="Standard"/>
        <w:rPr>
          <w:lang w:val="en-US"/>
        </w:rPr>
      </w:pPr>
      <w:r w:rsidRPr="00165CC8">
        <w:rPr>
          <w:lang w:val="en-US"/>
        </w:rPr>
        <w:t xml:space="preserve">The portlet deployment descriptor allows for filter configuration through use of the </w:t>
      </w:r>
      <w:r w:rsidRPr="006C1AA1">
        <w:rPr>
          <w:rStyle w:val="inlinecode"/>
          <w:lang w:val="en-US"/>
        </w:rPr>
        <w:t>&lt;filter&gt;</w:t>
      </w:r>
      <w:r w:rsidRPr="00165CC8">
        <w:rPr>
          <w:lang w:val="en-US"/>
        </w:rPr>
        <w:t xml:space="preserve"> and </w:t>
      </w:r>
      <w:r w:rsidRPr="006C1AA1">
        <w:rPr>
          <w:rStyle w:val="inlinecode"/>
          <w:lang w:val="en-US"/>
        </w:rPr>
        <w:t>&lt;filter-mapping&gt;</w:t>
      </w:r>
      <w:r w:rsidRPr="00165CC8">
        <w:rPr>
          <w:lang w:val="en-US"/>
        </w:rPr>
        <w:t xml:space="preserve"> elements</w:t>
      </w:r>
      <w:r>
        <w:rPr>
          <w:lang w:val="en-US"/>
        </w:rPr>
        <w:t xml:space="preserve">. The </w:t>
      </w:r>
      <w:r w:rsidRPr="006C1AA1">
        <w:rPr>
          <w:rStyle w:val="inlinecode"/>
          <w:lang w:val="en-US"/>
        </w:rPr>
        <w:t>@PortletApplication</w:t>
      </w:r>
      <w:r>
        <w:rPr>
          <w:lang w:val="en-US"/>
        </w:rPr>
        <w:t xml:space="preserve"> annotation does not possess corresponding elements. Instead, the </w:t>
      </w:r>
      <w:r w:rsidRPr="006C1AA1">
        <w:rPr>
          <w:rStyle w:val="inlinecode"/>
          <w:lang w:val="en-US"/>
        </w:rPr>
        <w:t>@</w:t>
      </w:r>
      <w:r w:rsidR="0033577D">
        <w:rPr>
          <w:rStyle w:val="inlinecode"/>
          <w:lang w:val="en-US"/>
        </w:rPr>
        <w:t>PortletLifecycleFilter</w:t>
      </w:r>
      <w:r>
        <w:rPr>
          <w:lang w:val="en-US"/>
        </w:rPr>
        <w:t xml:space="preserve"> annotation combines the function of both the </w:t>
      </w:r>
      <w:r w:rsidRPr="006C1AA1">
        <w:rPr>
          <w:rStyle w:val="inlinecode"/>
          <w:lang w:val="en-US"/>
        </w:rPr>
        <w:t>&lt;filter&gt;</w:t>
      </w:r>
      <w:r>
        <w:rPr>
          <w:lang w:val="en-US"/>
        </w:rPr>
        <w:t xml:space="preserve"> and </w:t>
      </w:r>
      <w:r w:rsidRPr="006C1AA1">
        <w:rPr>
          <w:rStyle w:val="inlinecode"/>
          <w:lang w:val="en-US"/>
        </w:rPr>
        <w:t>&lt;filter-mapping&gt;</w:t>
      </w:r>
      <w:r>
        <w:rPr>
          <w:lang w:val="en-US"/>
        </w:rPr>
        <w:t xml:space="preserve"> elements. </w:t>
      </w:r>
    </w:p>
    <w:p w:rsidR="00953489" w:rsidRPr="00165CC8" w:rsidRDefault="00953489" w:rsidP="008E5CB9">
      <w:pPr>
        <w:pStyle w:val="Standard"/>
        <w:rPr>
          <w:lang w:val="en-US"/>
        </w:rPr>
      </w:pPr>
      <w:r>
        <w:rPr>
          <w:lang w:val="en-US"/>
        </w:rPr>
        <w:t xml:space="preserve">See Section </w:t>
      </w:r>
      <w:r>
        <w:rPr>
          <w:lang w:val="en-US"/>
        </w:rPr>
        <w:fldChar w:fldCharType="begin"/>
      </w:r>
      <w:r>
        <w:rPr>
          <w:lang w:val="en-US"/>
        </w:rPr>
        <w:instrText xml:space="preserve"> REF _Ref429465301 \w \h </w:instrText>
      </w:r>
      <w:r>
        <w:rPr>
          <w:lang w:val="en-US"/>
        </w:rPr>
      </w:r>
      <w:r>
        <w:rPr>
          <w:lang w:val="en-US"/>
        </w:rPr>
        <w:fldChar w:fldCharType="separate"/>
      </w:r>
      <w:r w:rsidR="003B17E8">
        <w:rPr>
          <w:lang w:val="en-US"/>
        </w:rPr>
        <w:t>16.2.4</w:t>
      </w:r>
      <w:r>
        <w:rPr>
          <w:lang w:val="en-US"/>
        </w:rPr>
        <w:fldChar w:fldCharType="end"/>
      </w:r>
      <w:r>
        <w:rPr>
          <w:lang w:val="en-US"/>
        </w:rPr>
        <w:t xml:space="preserve"> </w:t>
      </w:r>
      <w:r>
        <w:rPr>
          <w:lang w:val="en-US"/>
        </w:rPr>
        <w:fldChar w:fldCharType="begin"/>
      </w:r>
      <w:r>
        <w:rPr>
          <w:lang w:val="en-US"/>
        </w:rPr>
        <w:instrText xml:space="preserve"> REF _Ref429465301 \h </w:instrText>
      </w:r>
      <w:r>
        <w:rPr>
          <w:lang w:val="en-US"/>
        </w:rPr>
      </w:r>
      <w:r>
        <w:rPr>
          <w:lang w:val="en-US"/>
        </w:rPr>
        <w:fldChar w:fldCharType="separate"/>
      </w:r>
      <w:r w:rsidR="003B17E8">
        <w:rPr>
          <w:lang w:val="en-US"/>
        </w:rPr>
        <w:t>Filter Configuration</w:t>
      </w:r>
      <w:r>
        <w:rPr>
          <w:lang w:val="en-US"/>
        </w:rPr>
        <w:fldChar w:fldCharType="end"/>
      </w:r>
      <w:r>
        <w:rPr>
          <w:lang w:val="en-US"/>
        </w:rPr>
        <w:t xml:space="preserve"> on page </w:t>
      </w:r>
      <w:r>
        <w:rPr>
          <w:lang w:val="en-US"/>
        </w:rPr>
        <w:fldChar w:fldCharType="begin"/>
      </w:r>
      <w:r>
        <w:rPr>
          <w:lang w:val="en-US"/>
        </w:rPr>
        <w:instrText xml:space="preserve"> PAGEREF _Ref429465301 \h </w:instrText>
      </w:r>
      <w:r>
        <w:rPr>
          <w:lang w:val="en-US"/>
        </w:rPr>
      </w:r>
      <w:r>
        <w:rPr>
          <w:lang w:val="en-US"/>
        </w:rPr>
        <w:fldChar w:fldCharType="separate"/>
      </w:r>
      <w:r w:rsidR="003B17E8">
        <w:rPr>
          <w:noProof/>
          <w:lang w:val="en-US"/>
        </w:rPr>
        <w:t>102</w:t>
      </w:r>
      <w:r>
        <w:rPr>
          <w:lang w:val="en-US"/>
        </w:rPr>
        <w:fldChar w:fldCharType="end"/>
      </w:r>
      <w:r>
        <w:rPr>
          <w:lang w:val="en-US"/>
        </w:rPr>
        <w:t xml:space="preserve"> for filter configuration discussion and examples.</w:t>
      </w:r>
    </w:p>
    <w:p w:rsidR="00AA2D73" w:rsidRPr="003F02C0" w:rsidRDefault="00AA2D73" w:rsidP="00165CC8">
      <w:pPr>
        <w:pStyle w:val="Heading3"/>
      </w:pPr>
      <w:bookmarkStart w:id="1564" w:name="_Toc468261269"/>
      <w:r w:rsidRPr="00165CC8">
        <w:rPr>
          <w:lang w:val="en-US"/>
        </w:rPr>
        <w:t>Default Namespace</w:t>
      </w:r>
      <w:r w:rsidR="004F2716">
        <w:rPr>
          <w:lang w:val="en-US"/>
        </w:rPr>
        <w:t xml:space="preserve"> URI</w:t>
      </w:r>
      <w:bookmarkEnd w:id="1564"/>
    </w:p>
    <w:p w:rsidR="004F2716" w:rsidRDefault="00BA3E91" w:rsidP="00BA3E91">
      <w:pPr>
        <w:pStyle w:val="Standard"/>
        <w:rPr>
          <w:lang w:val="en-US"/>
        </w:rPr>
      </w:pPr>
      <w:r>
        <w:rPr>
          <w:lang w:val="en-US"/>
        </w:rPr>
        <w:t>The Portlet Specification makes use of qualified names (QNames)</w:t>
      </w:r>
      <w:bookmarkStart w:id="1565" w:name="_Ref429480235"/>
      <w:r w:rsidR="007F037D">
        <w:rPr>
          <w:rStyle w:val="FootnoteReference"/>
          <w:lang w:val="en-US"/>
        </w:rPr>
        <w:footnoteReference w:id="39"/>
      </w:r>
      <w:bookmarkEnd w:id="1565"/>
      <w:r>
        <w:rPr>
          <w:lang w:val="en-US"/>
        </w:rPr>
        <w:t xml:space="preserve"> to uniquely identify portlet events and public render parameters. </w:t>
      </w:r>
      <w:r w:rsidR="004F2716">
        <w:rPr>
          <w:lang w:val="en-US"/>
        </w:rPr>
        <w:t>The qualified name consists of a local part and a namespace URI. When an event or public render parameter is declared, both the local part and the namespace URI must be provided.</w:t>
      </w:r>
    </w:p>
    <w:p w:rsidR="00BA3E91" w:rsidRDefault="004F2716" w:rsidP="00BA3E91">
      <w:pPr>
        <w:pStyle w:val="Standard"/>
        <w:rPr>
          <w:lang w:val="en-US"/>
        </w:rPr>
      </w:pPr>
      <w:r>
        <w:rPr>
          <w:lang w:val="en-US"/>
        </w:rPr>
        <w:t xml:space="preserve">Instead of specifying a namespace URI each time an event or public render parameter is declared, the developer can declare a default namespace URI through the portlet deployment descriptor </w:t>
      </w:r>
      <w:r w:rsidRPr="006C1AA1">
        <w:rPr>
          <w:rStyle w:val="inlinecode"/>
          <w:lang w:val="en-US"/>
        </w:rPr>
        <w:t>&lt;default-namespace&gt;</w:t>
      </w:r>
      <w:r>
        <w:rPr>
          <w:lang w:val="en-US"/>
        </w:rPr>
        <w:t xml:space="preserve"> element or through the </w:t>
      </w:r>
      <w:r w:rsidRPr="006C1AA1">
        <w:rPr>
          <w:rStyle w:val="inlinecode"/>
          <w:lang w:val="en-US"/>
        </w:rPr>
        <w:t>@PortletApplication</w:t>
      </w:r>
      <w:r>
        <w:rPr>
          <w:lang w:val="en-US"/>
        </w:rPr>
        <w:t xml:space="preserve"> </w:t>
      </w:r>
      <w:r w:rsidRPr="006C1AA1">
        <w:rPr>
          <w:rStyle w:val="inlinecode"/>
          <w:lang w:val="en-US"/>
        </w:rPr>
        <w:t>defaultNamespaceURI</w:t>
      </w:r>
      <w:r>
        <w:rPr>
          <w:lang w:val="en-US"/>
        </w:rPr>
        <w:t xml:space="preserve"> element. If the default namespace URI is specified, the portlet container must use the provided value as the default for the namespace URI portion of qualified names identifying portlet events and public render parameters.</w:t>
      </w:r>
    </w:p>
    <w:p w:rsidR="00142D4B" w:rsidRDefault="00142D4B" w:rsidP="00BA3E91">
      <w:pPr>
        <w:pStyle w:val="Standard"/>
        <w:rPr>
          <w:lang w:val="en-US"/>
        </w:rPr>
      </w:pPr>
      <w:r>
        <w:rPr>
          <w:lang w:val="en-US"/>
        </w:rPr>
        <w:t xml:space="preserve">The default namespace URI may be configured a maximum of one time. </w:t>
      </w:r>
    </w:p>
    <w:p w:rsidR="00CD6A71" w:rsidRDefault="00CD6A71" w:rsidP="00165CC8">
      <w:pPr>
        <w:pStyle w:val="Standard"/>
        <w:keepNext/>
        <w:rPr>
          <w:lang w:val="en-US"/>
        </w:rPr>
      </w:pPr>
      <w:r>
        <w:rPr>
          <w:lang w:val="en-US"/>
        </w:rPr>
        <w:t>Portlet deployment descriptor usage example:</w:t>
      </w:r>
    </w:p>
    <w:p w:rsidR="00C43989" w:rsidRPr="00C404E1" w:rsidRDefault="00C43989" w:rsidP="00C43989">
      <w:pPr>
        <w:pStyle w:val="CodeXMP"/>
      </w:pPr>
      <w:r w:rsidRPr="00C404E1">
        <w:t>&lt;portlet-app&gt;</w:t>
      </w:r>
    </w:p>
    <w:p w:rsidR="00C43989" w:rsidRPr="00C404E1" w:rsidRDefault="00C43989" w:rsidP="00C43989">
      <w:pPr>
        <w:pStyle w:val="CodeXMP"/>
      </w:pPr>
      <w:r w:rsidRPr="00C404E1">
        <w:t xml:space="preserve">  </w:t>
      </w:r>
      <w:r w:rsidR="007F037D">
        <w:t xml:space="preserve"> </w:t>
      </w:r>
      <w:r w:rsidRPr="00C404E1">
        <w:t>...</w:t>
      </w:r>
    </w:p>
    <w:p w:rsidR="000F0483" w:rsidRDefault="00C43989" w:rsidP="00C43989">
      <w:pPr>
        <w:pStyle w:val="CodeXMP"/>
      </w:pPr>
      <w:r w:rsidRPr="00C404E1">
        <w:t xml:space="preserve">  </w:t>
      </w:r>
      <w:r w:rsidR="007F037D">
        <w:t xml:space="preserve"> </w:t>
      </w:r>
      <w:r w:rsidR="007F037D" w:rsidRPr="007F037D">
        <w:t>&lt;default-namespace&gt;</w:t>
      </w:r>
    </w:p>
    <w:p w:rsidR="000F0483" w:rsidRDefault="000F0483" w:rsidP="00C43989">
      <w:pPr>
        <w:pStyle w:val="CodeXMP"/>
      </w:pPr>
      <w:r>
        <w:t xml:space="preserve">      </w:t>
      </w:r>
      <w:hyperlink r:id="rId42" w:history="1">
        <w:r w:rsidRPr="00ED29FF">
          <w:rPr>
            <w:rStyle w:val="Hyperlink"/>
          </w:rPr>
          <w:t>http://www.apache.org/portals/portlets/DemoPortlet</w:t>
        </w:r>
      </w:hyperlink>
    </w:p>
    <w:p w:rsidR="00C43989" w:rsidRPr="00C404E1" w:rsidRDefault="000F0483" w:rsidP="00C43989">
      <w:pPr>
        <w:pStyle w:val="CodeXMP"/>
      </w:pPr>
      <w:r>
        <w:t xml:space="preserve">   </w:t>
      </w:r>
      <w:r w:rsidR="007F037D" w:rsidRPr="007F037D">
        <w:t>&lt;/default-namespace&gt;</w:t>
      </w:r>
    </w:p>
    <w:p w:rsidR="00C43989" w:rsidRPr="00C404E1" w:rsidRDefault="00C43989" w:rsidP="00C43989">
      <w:pPr>
        <w:pStyle w:val="CodeXMP"/>
      </w:pPr>
      <w:r w:rsidRPr="00C404E1">
        <w:t xml:space="preserve">  </w:t>
      </w:r>
      <w:r w:rsidR="007F037D">
        <w:t xml:space="preserve"> </w:t>
      </w:r>
      <w:r w:rsidRPr="00C404E1">
        <w:t>...</w:t>
      </w:r>
    </w:p>
    <w:p w:rsidR="00CD6A71" w:rsidRDefault="00C43989">
      <w:pPr>
        <w:pStyle w:val="CodeXMP"/>
      </w:pPr>
      <w:r w:rsidRPr="00C404E1">
        <w:t>&lt;/portlet-app&gt;</w:t>
      </w:r>
    </w:p>
    <w:p w:rsidR="00CD6A71" w:rsidRPr="00165CC8" w:rsidRDefault="00CD6A71" w:rsidP="00CD6A71">
      <w:pPr>
        <w:pStyle w:val="Standard"/>
        <w:rPr>
          <w:lang w:val="en-US"/>
        </w:rPr>
      </w:pPr>
      <w:r w:rsidRPr="00165CC8">
        <w:rPr>
          <w:lang w:val="en-US"/>
        </w:rPr>
        <w:t>Annotation usage example:</w:t>
      </w:r>
    </w:p>
    <w:p w:rsidR="00C43989" w:rsidRDefault="00C43989" w:rsidP="00C43989">
      <w:pPr>
        <w:pStyle w:val="CodeXMP"/>
      </w:pPr>
      <w:r w:rsidRPr="005C5709">
        <w:lastRenderedPageBreak/>
        <w:t>@PortletApplication(</w:t>
      </w:r>
    </w:p>
    <w:p w:rsidR="00C43989" w:rsidRDefault="00C43989" w:rsidP="00C43989">
      <w:pPr>
        <w:pStyle w:val="CodeXMP"/>
      </w:pPr>
      <w:r>
        <w:t xml:space="preserve">   </w:t>
      </w:r>
      <w:r w:rsidR="000F0483" w:rsidRPr="000F0483">
        <w:t>defaultNamespaceURI=</w:t>
      </w:r>
      <w:r w:rsidR="004E7875">
        <w:t>"</w:t>
      </w:r>
      <w:r w:rsidR="000F0483" w:rsidRPr="000F0483">
        <w:t>http://www.apache.org/portals/portlets/DemoPortlet</w:t>
      </w:r>
      <w:r w:rsidR="004E7875">
        <w:t>"</w:t>
      </w:r>
      <w:r w:rsidR="000F0483" w:rsidRPr="000F0483">
        <w:t>,</w:t>
      </w:r>
    </w:p>
    <w:p w:rsidR="00AA2D73" w:rsidRDefault="00C43989">
      <w:pPr>
        <w:pStyle w:val="CodeXMP"/>
      </w:pPr>
      <w:r w:rsidRPr="005C5709">
        <w:t>)</w:t>
      </w:r>
    </w:p>
    <w:p w:rsidR="00AA2D73" w:rsidRDefault="00AA2D73" w:rsidP="00165CC8">
      <w:pPr>
        <w:pStyle w:val="Heading3"/>
      </w:pPr>
      <w:bookmarkStart w:id="1566" w:name="_Ref429644635"/>
      <w:bookmarkStart w:id="1567" w:name="_Toc468261270"/>
      <w:r>
        <w:t>Event Configuration</w:t>
      </w:r>
      <w:bookmarkEnd w:id="1566"/>
      <w:bookmarkEnd w:id="1567"/>
    </w:p>
    <w:p w:rsidR="008F2184" w:rsidRDefault="00301F76" w:rsidP="00301F76">
      <w:pPr>
        <w:pStyle w:val="Standard"/>
        <w:rPr>
          <w:lang w:val="en-US"/>
        </w:rPr>
      </w:pPr>
      <w:r w:rsidRPr="00C358D6">
        <w:rPr>
          <w:lang w:val="en-US"/>
        </w:rPr>
        <w:t xml:space="preserve">The portlet should declare events </w:t>
      </w:r>
      <w:r>
        <w:rPr>
          <w:lang w:val="en-US"/>
        </w:rPr>
        <w:t xml:space="preserve">at the application level to make the event payload types known to the portlet container and to allow a description to be provided. The event configuration data at the application level consists of the </w:t>
      </w:r>
      <w:r w:rsidR="008F4525">
        <w:rPr>
          <w:lang w:val="en-US"/>
        </w:rPr>
        <w:t xml:space="preserve">mandatory </w:t>
      </w:r>
      <w:r>
        <w:rPr>
          <w:lang w:val="en-US"/>
        </w:rPr>
        <w:t>event qualified name</w:t>
      </w:r>
      <w:r w:rsidR="00A90B4E">
        <w:rPr>
          <w:lang w:val="en-US"/>
        </w:rPr>
        <w:fldChar w:fldCharType="begin"/>
      </w:r>
      <w:r w:rsidR="00A90B4E">
        <w:rPr>
          <w:lang w:val="en-US"/>
        </w:rPr>
        <w:instrText xml:space="preserve"> NOTEREF _Ref429480235 \f \h </w:instrText>
      </w:r>
      <w:r w:rsidR="00A90B4E">
        <w:rPr>
          <w:lang w:val="en-US"/>
        </w:rPr>
      </w:r>
      <w:r w:rsidR="00A90B4E">
        <w:rPr>
          <w:lang w:val="en-US"/>
        </w:rPr>
        <w:fldChar w:fldCharType="separate"/>
      </w:r>
      <w:r w:rsidR="003B17E8" w:rsidRPr="003B17E8">
        <w:rPr>
          <w:rStyle w:val="FootnoteReference"/>
        </w:rPr>
        <w:t>39</w:t>
      </w:r>
      <w:r w:rsidR="00A90B4E">
        <w:rPr>
          <w:lang w:val="en-US"/>
        </w:rPr>
        <w:fldChar w:fldCharType="end"/>
      </w:r>
      <w:r>
        <w:rPr>
          <w:lang w:val="en-US"/>
        </w:rPr>
        <w:t xml:space="preserve">, the </w:t>
      </w:r>
      <w:r w:rsidR="00271D88">
        <w:rPr>
          <w:lang w:val="en-US"/>
        </w:rPr>
        <w:t>optional</w:t>
      </w:r>
      <w:r w:rsidR="008F4525">
        <w:rPr>
          <w:lang w:val="en-US"/>
        </w:rPr>
        <w:t xml:space="preserve"> </w:t>
      </w:r>
      <w:r>
        <w:rPr>
          <w:lang w:val="en-US"/>
        </w:rPr>
        <w:t>event payload type,</w:t>
      </w:r>
      <w:r w:rsidR="008F4525">
        <w:rPr>
          <w:lang w:val="en-US"/>
        </w:rPr>
        <w:t xml:space="preserve"> optional event qualified name aliases, </w:t>
      </w:r>
      <w:r w:rsidR="008F2184">
        <w:rPr>
          <w:lang w:val="en-US"/>
        </w:rPr>
        <w:t xml:space="preserve">the </w:t>
      </w:r>
      <w:r w:rsidR="008F4525">
        <w:rPr>
          <w:lang w:val="en-US"/>
        </w:rPr>
        <w:t xml:space="preserve">optional </w:t>
      </w:r>
      <w:r w:rsidR="008F2184">
        <w:rPr>
          <w:lang w:val="en-US"/>
        </w:rPr>
        <w:t>localized display name strings,</w:t>
      </w:r>
      <w:r>
        <w:rPr>
          <w:lang w:val="en-US"/>
        </w:rPr>
        <w:t xml:space="preserve"> and the</w:t>
      </w:r>
      <w:r w:rsidR="008F4525">
        <w:rPr>
          <w:lang w:val="en-US"/>
        </w:rPr>
        <w:t xml:space="preserve"> optional</w:t>
      </w:r>
      <w:r>
        <w:rPr>
          <w:lang w:val="en-US"/>
        </w:rPr>
        <w:t xml:space="preserve"> localized description strings.</w:t>
      </w:r>
    </w:p>
    <w:p w:rsidR="003636F8" w:rsidRDefault="003368C7" w:rsidP="00301F76">
      <w:pPr>
        <w:pStyle w:val="Standard"/>
        <w:rPr>
          <w:lang w:val="en-US"/>
        </w:rPr>
      </w:pPr>
      <w:r>
        <w:rPr>
          <w:lang w:val="en-US"/>
        </w:rPr>
        <w:t xml:space="preserve">The portlet container must enforce uniqueness of the </w:t>
      </w:r>
      <w:r w:rsidR="003636F8">
        <w:rPr>
          <w:lang w:val="en-US"/>
        </w:rPr>
        <w:t xml:space="preserve">event qualified name </w:t>
      </w:r>
      <w:r>
        <w:rPr>
          <w:lang w:val="en-US"/>
        </w:rPr>
        <w:t xml:space="preserve">at the </w:t>
      </w:r>
      <w:r w:rsidR="00F60309">
        <w:rPr>
          <w:lang w:val="en-US"/>
        </w:rPr>
        <w:t xml:space="preserve">portlet </w:t>
      </w:r>
      <w:r>
        <w:rPr>
          <w:lang w:val="en-US"/>
        </w:rPr>
        <w:t>application level.</w:t>
      </w:r>
    </w:p>
    <w:p w:rsidR="00301F76" w:rsidRDefault="008F2184" w:rsidP="00301F76">
      <w:pPr>
        <w:pStyle w:val="Standard"/>
        <w:rPr>
          <w:lang w:val="en-US"/>
        </w:rPr>
      </w:pPr>
      <w:r>
        <w:rPr>
          <w:lang w:val="en-US"/>
        </w:rPr>
        <w:t>The event configuration is continued at the portlet configuration level, where the specific events published and processed by the portlet are declared.</w:t>
      </w:r>
    </w:p>
    <w:p w:rsidR="008C7F16" w:rsidRPr="00C358D6" w:rsidRDefault="008C7F16" w:rsidP="008C7F16">
      <w:pPr>
        <w:pStyle w:val="Standard"/>
        <w:rPr>
          <w:lang w:val="en-US"/>
        </w:rPr>
      </w:pPr>
      <w:r w:rsidRPr="00C358D6">
        <w:rPr>
          <w:lang w:val="en-US"/>
        </w:rPr>
        <w:t>Portlet container or portal defined events do not need to be declared on the application level, but can be d</w:t>
      </w:r>
      <w:r>
        <w:rPr>
          <w:lang w:val="en-US"/>
        </w:rPr>
        <w:t>irectly referenced at</w:t>
      </w:r>
      <w:r w:rsidRPr="00C358D6">
        <w:rPr>
          <w:lang w:val="en-US"/>
        </w:rPr>
        <w:t xml:space="preserve"> the portlet</w:t>
      </w:r>
      <w:r>
        <w:rPr>
          <w:lang w:val="en-US"/>
        </w:rPr>
        <w:t xml:space="preserve"> configuration level.</w:t>
      </w:r>
    </w:p>
    <w:p w:rsidR="008F2184" w:rsidRDefault="00271D88" w:rsidP="00301F76">
      <w:pPr>
        <w:pStyle w:val="Standard"/>
        <w:rPr>
          <w:lang w:val="en-US"/>
        </w:rPr>
      </w:pPr>
      <w:r>
        <w:rPr>
          <w:lang w:val="en-US"/>
        </w:rPr>
        <w:t xml:space="preserve">For further discussion about events, see </w:t>
      </w:r>
      <w:r>
        <w:rPr>
          <w:lang w:val="en-US"/>
        </w:rPr>
        <w:fldChar w:fldCharType="begin"/>
      </w:r>
      <w:r>
        <w:rPr>
          <w:lang w:val="en-US"/>
        </w:rPr>
        <w:instrText xml:space="preserve"> REF _Ref427240072 \w \h </w:instrText>
      </w:r>
      <w:r>
        <w:rPr>
          <w:lang w:val="en-US"/>
        </w:rPr>
      </w:r>
      <w:r>
        <w:rPr>
          <w:lang w:val="en-US"/>
        </w:rPr>
        <w:fldChar w:fldCharType="separate"/>
      </w:r>
      <w:r w:rsidR="003B17E8">
        <w:rPr>
          <w:lang w:val="en-US"/>
        </w:rPr>
        <w:t>Chapter 17</w:t>
      </w:r>
      <w:r>
        <w:rPr>
          <w:lang w:val="en-US"/>
        </w:rPr>
        <w:fldChar w:fldCharType="end"/>
      </w:r>
      <w:r>
        <w:rPr>
          <w:lang w:val="en-US"/>
        </w:rPr>
        <w:t xml:space="preserve"> </w:t>
      </w:r>
      <w:r>
        <w:rPr>
          <w:lang w:val="en-US"/>
        </w:rPr>
        <w:fldChar w:fldCharType="begin"/>
      </w:r>
      <w:r>
        <w:rPr>
          <w:lang w:val="en-US"/>
        </w:rPr>
        <w:instrText xml:space="preserve"> REF _Ref427240072 \h </w:instrText>
      </w:r>
      <w:r>
        <w:rPr>
          <w:lang w:val="en-US"/>
        </w:rPr>
      </w:r>
      <w:r>
        <w:rPr>
          <w:lang w:val="en-US"/>
        </w:rPr>
        <w:fldChar w:fldCharType="separate"/>
      </w:r>
      <w:r w:rsidR="003B17E8">
        <w:rPr>
          <w:lang w:val="en-US"/>
        </w:rPr>
        <w:t>Coordination between Portlets</w:t>
      </w:r>
      <w:r>
        <w:rPr>
          <w:lang w:val="en-US"/>
        </w:rPr>
        <w:fldChar w:fldCharType="end"/>
      </w:r>
      <w:r>
        <w:rPr>
          <w:lang w:val="en-US"/>
        </w:rPr>
        <w:t xml:space="preserve"> on page </w:t>
      </w:r>
      <w:r>
        <w:rPr>
          <w:lang w:val="en-US"/>
        </w:rPr>
        <w:fldChar w:fldCharType="begin"/>
      </w:r>
      <w:r>
        <w:rPr>
          <w:lang w:val="en-US"/>
        </w:rPr>
        <w:instrText xml:space="preserve"> PAGEREF _Ref427240072 \h </w:instrText>
      </w:r>
      <w:r>
        <w:rPr>
          <w:lang w:val="en-US"/>
        </w:rPr>
      </w:r>
      <w:r>
        <w:rPr>
          <w:lang w:val="en-US"/>
        </w:rPr>
        <w:fldChar w:fldCharType="separate"/>
      </w:r>
      <w:r w:rsidR="003B17E8">
        <w:rPr>
          <w:noProof/>
          <w:lang w:val="en-US"/>
        </w:rPr>
        <w:t>106</w:t>
      </w:r>
      <w:r>
        <w:rPr>
          <w:lang w:val="en-US"/>
        </w:rPr>
        <w:fldChar w:fldCharType="end"/>
      </w:r>
      <w:r>
        <w:rPr>
          <w:lang w:val="en-US"/>
        </w:rPr>
        <w:t>.</w:t>
      </w:r>
    </w:p>
    <w:p w:rsidR="008C7F16" w:rsidRDefault="00C568F1" w:rsidP="00301F76">
      <w:pPr>
        <w:pStyle w:val="Standard"/>
        <w:rPr>
          <w:lang w:val="en-US"/>
        </w:rPr>
      </w:pPr>
      <w:r>
        <w:rPr>
          <w:lang w:val="en-US"/>
        </w:rPr>
        <w:t xml:space="preserve">The portlet deployment descriptor provides the </w:t>
      </w:r>
      <w:r w:rsidRPr="006C1AA1">
        <w:rPr>
          <w:rStyle w:val="inlinecode"/>
          <w:lang w:val="en-US"/>
        </w:rPr>
        <w:t>&lt;event-definition&gt;</w:t>
      </w:r>
      <w:r>
        <w:rPr>
          <w:lang w:val="en-US"/>
        </w:rPr>
        <w:t xml:space="preserve"> element for event declaration. </w:t>
      </w:r>
    </w:p>
    <w:p w:rsidR="00271D88" w:rsidRDefault="008C7F16" w:rsidP="00301F76">
      <w:pPr>
        <w:pStyle w:val="Standard"/>
        <w:rPr>
          <w:lang w:val="en-US"/>
        </w:rPr>
      </w:pPr>
      <w:r>
        <w:rPr>
          <w:lang w:val="en-US"/>
        </w:rPr>
        <w:t xml:space="preserve">Within the </w:t>
      </w:r>
      <w:r w:rsidRPr="006C1AA1">
        <w:rPr>
          <w:rStyle w:val="inlinecode"/>
          <w:lang w:val="en-US"/>
        </w:rPr>
        <w:t>&lt;event-definition&gt;</w:t>
      </w:r>
      <w:r>
        <w:rPr>
          <w:lang w:val="en-US"/>
        </w:rPr>
        <w:t xml:space="preserve"> element</w:t>
      </w:r>
      <w:r w:rsidR="00C568F1">
        <w:rPr>
          <w:lang w:val="en-US"/>
        </w:rPr>
        <w:t xml:space="preserve">, either the </w:t>
      </w:r>
      <w:r w:rsidR="00C568F1" w:rsidRPr="006C1AA1">
        <w:rPr>
          <w:rStyle w:val="inlinecode"/>
          <w:lang w:val="en-US"/>
        </w:rPr>
        <w:t>&lt;name&gt;</w:t>
      </w:r>
      <w:r w:rsidR="00C568F1">
        <w:rPr>
          <w:lang w:val="en-US"/>
        </w:rPr>
        <w:t xml:space="preserve"> element or the </w:t>
      </w:r>
      <w:r w:rsidR="00C568F1" w:rsidRPr="006C1AA1">
        <w:rPr>
          <w:rStyle w:val="inlinecode"/>
          <w:lang w:val="en-US"/>
        </w:rPr>
        <w:t xml:space="preserve">&lt;qname&gt; </w:t>
      </w:r>
      <w:r w:rsidR="00C568F1">
        <w:rPr>
          <w:lang w:val="en-US"/>
        </w:rPr>
        <w:t xml:space="preserve">element can be used to specify the qualified name. The </w:t>
      </w:r>
      <w:r w:rsidR="00C568F1" w:rsidRPr="006C1AA1">
        <w:rPr>
          <w:rStyle w:val="inlinecode"/>
          <w:lang w:val="en-US"/>
        </w:rPr>
        <w:t>&lt;qname&gt;</w:t>
      </w:r>
      <w:r w:rsidR="00C568F1">
        <w:rPr>
          <w:lang w:val="en-US"/>
        </w:rPr>
        <w:t xml:space="preserve"> element allows specification of both the qualified name local part and the namespace URI. The </w:t>
      </w:r>
      <w:r w:rsidR="00C568F1" w:rsidRPr="006C1AA1">
        <w:rPr>
          <w:rStyle w:val="inlinecode"/>
          <w:lang w:val="en-US"/>
        </w:rPr>
        <w:t>&lt;name&gt;</w:t>
      </w:r>
      <w:r w:rsidR="00C568F1">
        <w:rPr>
          <w:lang w:val="en-US"/>
        </w:rPr>
        <w:t xml:space="preserve"> element allows the qualified name local part to be specified. If the </w:t>
      </w:r>
      <w:r w:rsidR="00C568F1" w:rsidRPr="006C1AA1">
        <w:rPr>
          <w:rStyle w:val="inlinecode"/>
          <w:lang w:val="en-US"/>
        </w:rPr>
        <w:t>&lt;name&gt;</w:t>
      </w:r>
      <w:r w:rsidR="00C568F1">
        <w:rPr>
          <w:lang w:val="en-US"/>
        </w:rPr>
        <w:t xml:space="preserve"> element is used, the portlet container must take the namespace URI</w:t>
      </w:r>
      <w:r w:rsidR="00085F07" w:rsidRPr="00085F07">
        <w:rPr>
          <w:lang w:val="en-US"/>
        </w:rPr>
        <w:t xml:space="preserve"> </w:t>
      </w:r>
      <w:r w:rsidR="00085F07">
        <w:rPr>
          <w:lang w:val="en-US"/>
        </w:rPr>
        <w:t>for the portlet event qualified name</w:t>
      </w:r>
      <w:r w:rsidR="00C568F1">
        <w:rPr>
          <w:lang w:val="en-US"/>
        </w:rPr>
        <w:t xml:space="preserve"> to be the default namespace URI (discussed above) if it is defined, otherwise it must take the namespace URI to be the constant value </w:t>
      </w:r>
      <w:r w:rsidR="00C568F1" w:rsidRPr="006C1AA1">
        <w:rPr>
          <w:rStyle w:val="inlinecode"/>
          <w:lang w:val="en-US"/>
        </w:rPr>
        <w:t>javax.xml.XMLConstants.NULL_NS_URI</w:t>
      </w:r>
      <w:r w:rsidR="00C568F1">
        <w:rPr>
          <w:lang w:val="en-US"/>
        </w:rPr>
        <w:t>.</w:t>
      </w:r>
    </w:p>
    <w:p w:rsidR="00F16A6E" w:rsidRDefault="00F16A6E" w:rsidP="00F16A6E">
      <w:pPr>
        <w:pStyle w:val="Standard"/>
        <w:rPr>
          <w:lang w:val="en-US"/>
        </w:rPr>
      </w:pPr>
      <w:r>
        <w:rPr>
          <w:lang w:val="en-US"/>
        </w:rPr>
        <w:t>P</w:t>
      </w:r>
      <w:r w:rsidRPr="00C358D6">
        <w:rPr>
          <w:lang w:val="en-US"/>
        </w:rPr>
        <w:t>ortlet</w:t>
      </w:r>
      <w:r>
        <w:rPr>
          <w:lang w:val="en-US"/>
        </w:rPr>
        <w:t xml:space="preserve"> developers</w:t>
      </w:r>
      <w:r w:rsidRPr="00C358D6">
        <w:rPr>
          <w:lang w:val="en-US"/>
        </w:rPr>
        <w:t xml:space="preserve"> </w:t>
      </w:r>
      <w:r>
        <w:rPr>
          <w:lang w:val="en-US"/>
        </w:rPr>
        <w:t>are</w:t>
      </w:r>
      <w:r w:rsidRPr="00C358D6">
        <w:rPr>
          <w:lang w:val="en-US"/>
        </w:rPr>
        <w:t xml:space="preserve"> encouraged to organize the local part of the event names</w:t>
      </w:r>
      <w:r>
        <w:rPr>
          <w:lang w:val="en-US"/>
        </w:rPr>
        <w:t xml:space="preserve"> declared</w:t>
      </w:r>
      <w:r w:rsidRPr="00C358D6">
        <w:rPr>
          <w:lang w:val="en-US"/>
        </w:rPr>
        <w:t xml:space="preserve"> in </w:t>
      </w:r>
      <w:r>
        <w:rPr>
          <w:lang w:val="en-US"/>
        </w:rPr>
        <w:t xml:space="preserve">the event definitions </w:t>
      </w:r>
      <w:r w:rsidRPr="00C358D6">
        <w:rPr>
          <w:lang w:val="en-US"/>
        </w:rPr>
        <w:t xml:space="preserve">in a hierarchical manner using the dot </w:t>
      </w:r>
      <w:r>
        <w:rPr>
          <w:rStyle w:val="inlinecode"/>
          <w:lang w:val="en-US"/>
        </w:rPr>
        <w:t>'</w:t>
      </w:r>
      <w:r w:rsidRPr="00630AEB">
        <w:rPr>
          <w:rStyle w:val="inlinecode"/>
          <w:lang w:val="en-US"/>
        </w:rPr>
        <w:t>.</w:t>
      </w:r>
      <w:r>
        <w:rPr>
          <w:rStyle w:val="inlinecode"/>
          <w:lang w:val="en-US"/>
        </w:rPr>
        <w:t>'</w:t>
      </w:r>
      <w:r w:rsidRPr="00C358D6">
        <w:rPr>
          <w:lang w:val="en-US"/>
        </w:rPr>
        <w:t xml:space="preserve"> as separator. The portlet must not specify events with the same name but different types.</w:t>
      </w:r>
      <w:r w:rsidRPr="00C358D6">
        <w:rPr>
          <w:rStyle w:val="EndnoteSymbol"/>
          <w:lang w:val="en-US"/>
        </w:rPr>
        <w:t xml:space="preserve"> </w:t>
      </w:r>
      <w:r>
        <w:rPr>
          <w:lang w:val="en-US"/>
        </w:rPr>
        <w:t xml:space="preserve">The event name local part </w:t>
      </w:r>
      <w:r w:rsidRPr="00C358D6">
        <w:rPr>
          <w:lang w:val="en-US"/>
        </w:rPr>
        <w:t xml:space="preserve">should not end with a trailing </w:t>
      </w:r>
      <w:r>
        <w:rPr>
          <w:rStyle w:val="inlinecode"/>
          <w:lang w:val="en-US"/>
        </w:rPr>
        <w:t>'</w:t>
      </w:r>
      <w:r w:rsidRPr="00630AEB">
        <w:rPr>
          <w:rStyle w:val="inlinecode"/>
          <w:lang w:val="en-US"/>
        </w:rPr>
        <w:t>.</w:t>
      </w:r>
      <w:r>
        <w:rPr>
          <w:rStyle w:val="inlinecode"/>
          <w:lang w:val="en-US"/>
        </w:rPr>
        <w:t>'</w:t>
      </w:r>
      <w:r w:rsidRPr="00C358D6">
        <w:rPr>
          <w:lang w:val="en-US"/>
        </w:rPr>
        <w:t xml:space="preserve"> character as wildcards are not support</w:t>
      </w:r>
      <w:r>
        <w:rPr>
          <w:lang w:val="en-US"/>
        </w:rPr>
        <w:t>ed in the event definition</w:t>
      </w:r>
      <w:r w:rsidRPr="00C358D6">
        <w:rPr>
          <w:lang w:val="en-US"/>
        </w:rPr>
        <w:t>.</w:t>
      </w:r>
    </w:p>
    <w:p w:rsidR="008C7F16" w:rsidRDefault="008C7F16" w:rsidP="00301F76">
      <w:pPr>
        <w:pStyle w:val="Standard"/>
        <w:rPr>
          <w:lang w:val="en-US"/>
        </w:rPr>
      </w:pPr>
      <w:r>
        <w:rPr>
          <w:lang w:val="en-US"/>
        </w:rPr>
        <w:t xml:space="preserve">Within the </w:t>
      </w:r>
      <w:r w:rsidRPr="00165CC8">
        <w:rPr>
          <w:rStyle w:val="inlinecode"/>
          <w:lang w:val="en-US"/>
        </w:rPr>
        <w:t>&lt;event-definition&gt;</w:t>
      </w:r>
      <w:r>
        <w:rPr>
          <w:lang w:val="en-US"/>
        </w:rPr>
        <w:t xml:space="preserve"> element, the </w:t>
      </w:r>
      <w:r w:rsidRPr="006C1AA1">
        <w:rPr>
          <w:rStyle w:val="inlinecode"/>
          <w:lang w:val="en-US"/>
        </w:rPr>
        <w:t>&lt;value-type&gt;</w:t>
      </w:r>
      <w:r>
        <w:rPr>
          <w:lang w:val="en-US"/>
        </w:rPr>
        <w:t xml:space="preserve"> element configures the event payload, and may appear a maximum of one time. The </w:t>
      </w:r>
      <w:r w:rsidRPr="006C1AA1">
        <w:rPr>
          <w:rStyle w:val="inlinecode"/>
          <w:lang w:val="en-US"/>
        </w:rPr>
        <w:t>&lt;description&gt;</w:t>
      </w:r>
      <w:r>
        <w:rPr>
          <w:lang w:val="en-US"/>
        </w:rPr>
        <w:t xml:space="preserve">, </w:t>
      </w:r>
      <w:r w:rsidRPr="006C1AA1">
        <w:rPr>
          <w:rStyle w:val="inlinecode"/>
          <w:lang w:val="en-US"/>
        </w:rPr>
        <w:t>&lt;display-name&gt;</w:t>
      </w:r>
      <w:r>
        <w:rPr>
          <w:lang w:val="en-US"/>
        </w:rPr>
        <w:t xml:space="preserve">, and </w:t>
      </w:r>
      <w:r w:rsidRPr="006C1AA1">
        <w:rPr>
          <w:rStyle w:val="inlinecode"/>
          <w:lang w:val="en-US"/>
        </w:rPr>
        <w:t>&lt;alias&gt;</w:t>
      </w:r>
      <w:r>
        <w:rPr>
          <w:lang w:val="en-US"/>
        </w:rPr>
        <w:t xml:space="preserve"> elements configure the localized description strings, the localized display name strings, and the alias qualified names, respectively, for the event, and can be repeated any required number of times.</w:t>
      </w:r>
    </w:p>
    <w:p w:rsidR="003636F8" w:rsidRDefault="003636F8" w:rsidP="003636F8">
      <w:pPr>
        <w:pStyle w:val="Standard"/>
        <w:rPr>
          <w:lang w:val="en-US"/>
        </w:rPr>
      </w:pPr>
      <w:r>
        <w:rPr>
          <w:lang w:val="en-US"/>
        </w:rPr>
        <w:t>Portlet deployment descriptor usage example:</w:t>
      </w:r>
    </w:p>
    <w:p w:rsidR="003636F8" w:rsidRPr="00C404E1" w:rsidRDefault="003636F8" w:rsidP="003636F8">
      <w:pPr>
        <w:pStyle w:val="CodeXMP"/>
      </w:pPr>
      <w:r w:rsidRPr="00C404E1">
        <w:lastRenderedPageBreak/>
        <w:t>&lt;portlet-app&gt;</w:t>
      </w:r>
    </w:p>
    <w:p w:rsidR="003636F8" w:rsidRPr="00C404E1" w:rsidRDefault="003636F8" w:rsidP="003636F8">
      <w:pPr>
        <w:pStyle w:val="CodeXMP"/>
      </w:pPr>
      <w:r w:rsidRPr="00C404E1">
        <w:t xml:space="preserve">  </w:t>
      </w:r>
      <w:r>
        <w:t xml:space="preserve"> </w:t>
      </w:r>
      <w:r w:rsidRPr="00C404E1">
        <w:t>...</w:t>
      </w:r>
    </w:p>
    <w:p w:rsidR="003636F8" w:rsidRPr="00C358D6" w:rsidRDefault="003636F8" w:rsidP="003636F8">
      <w:pPr>
        <w:pStyle w:val="CodeXMP"/>
      </w:pPr>
      <w:r w:rsidRPr="00C404E1">
        <w:t xml:space="preserve">  </w:t>
      </w:r>
      <w:r>
        <w:t xml:space="preserve"> </w:t>
      </w:r>
      <w:r w:rsidRPr="00C358D6">
        <w:t>&lt;event-definition&gt;</w:t>
      </w:r>
    </w:p>
    <w:p w:rsidR="003636F8" w:rsidRPr="00C358D6" w:rsidRDefault="003636F8" w:rsidP="003636F8">
      <w:pPr>
        <w:pStyle w:val="CodeXMP"/>
      </w:pPr>
      <w:r>
        <w:t xml:space="preserve">      </w:t>
      </w:r>
      <w:r w:rsidRPr="00C358D6">
        <w:t>&lt;qname xmlns:x=</w:t>
      </w:r>
      <w:r w:rsidR="004E7875">
        <w:t>"</w:t>
      </w:r>
      <w:r w:rsidRPr="00C358D6">
        <w:t>http:example.com/events</w:t>
      </w:r>
      <w:r w:rsidR="004E7875">
        <w:t>"</w:t>
      </w:r>
      <w:r w:rsidRPr="00C358D6">
        <w:t>&gt;x:foo.bar&lt;/qname&gt;</w:t>
      </w:r>
    </w:p>
    <w:p w:rsidR="003636F8" w:rsidRPr="00C358D6" w:rsidRDefault="003636F8" w:rsidP="003636F8">
      <w:pPr>
        <w:pStyle w:val="CodeXMP"/>
      </w:pPr>
      <w:r>
        <w:t xml:space="preserve">      </w:t>
      </w:r>
      <w:r w:rsidRPr="00C358D6">
        <w:t>&lt;value-type&gt;com.example.Address&lt;/value-type&gt;</w:t>
      </w:r>
    </w:p>
    <w:p w:rsidR="003636F8" w:rsidRPr="00C404E1" w:rsidRDefault="003636F8">
      <w:pPr>
        <w:pStyle w:val="CodeXMP"/>
      </w:pPr>
      <w:r>
        <w:t xml:space="preserve">   </w:t>
      </w:r>
      <w:r w:rsidRPr="00C358D6">
        <w:t>&lt;/event-definition&gt;</w:t>
      </w:r>
    </w:p>
    <w:p w:rsidR="003636F8" w:rsidRPr="00C404E1" w:rsidRDefault="003636F8" w:rsidP="003636F8">
      <w:pPr>
        <w:pStyle w:val="CodeXMP"/>
      </w:pPr>
      <w:r w:rsidRPr="00C404E1">
        <w:t xml:space="preserve">  </w:t>
      </w:r>
      <w:r>
        <w:t xml:space="preserve"> </w:t>
      </w:r>
      <w:r w:rsidRPr="00C404E1">
        <w:t>...</w:t>
      </w:r>
    </w:p>
    <w:p w:rsidR="003636F8" w:rsidRDefault="003636F8" w:rsidP="003636F8">
      <w:pPr>
        <w:pStyle w:val="CodeXMP"/>
      </w:pPr>
      <w:r w:rsidRPr="00C404E1">
        <w:t>&lt;/portlet-app&gt;</w:t>
      </w:r>
    </w:p>
    <w:p w:rsidR="003636F8" w:rsidRDefault="003636F8" w:rsidP="003636F8">
      <w:pPr>
        <w:pStyle w:val="Standard"/>
        <w:rPr>
          <w:lang w:val="en-US"/>
        </w:rPr>
      </w:pPr>
      <w:r>
        <w:rPr>
          <w:lang w:val="en-US"/>
        </w:rPr>
        <w:t xml:space="preserve">The </w:t>
      </w:r>
      <w:r w:rsidRPr="006C1AA1">
        <w:rPr>
          <w:rStyle w:val="inlinecode"/>
          <w:lang w:val="en-US"/>
        </w:rPr>
        <w:t>@PortletApplication</w:t>
      </w:r>
      <w:r>
        <w:rPr>
          <w:lang w:val="en-US"/>
        </w:rPr>
        <w:t xml:space="preserve"> annotation provides the </w:t>
      </w:r>
      <w:r w:rsidR="00CD1C07" w:rsidRPr="006C1AA1">
        <w:rPr>
          <w:rStyle w:val="inlinecode"/>
          <w:lang w:val="en-US"/>
        </w:rPr>
        <w:t>events</w:t>
      </w:r>
      <w:r w:rsidR="00CD1C07">
        <w:rPr>
          <w:lang w:val="en-US"/>
        </w:rPr>
        <w:t xml:space="preserve"> element for event declaration which is an array of </w:t>
      </w:r>
      <w:r w:rsidR="00CD1C07" w:rsidRPr="006C1AA1">
        <w:rPr>
          <w:rStyle w:val="inlinecode"/>
          <w:lang w:val="en-US"/>
        </w:rPr>
        <w:t>EventDefinition</w:t>
      </w:r>
      <w:r w:rsidR="00CD1C07">
        <w:rPr>
          <w:lang w:val="en-US"/>
        </w:rPr>
        <w:t xml:space="preserve"> objects. The </w:t>
      </w:r>
      <w:r w:rsidR="00CD1C07" w:rsidRPr="006C1AA1">
        <w:rPr>
          <w:rStyle w:val="inlinecode"/>
          <w:lang w:val="en-US"/>
        </w:rPr>
        <w:t>EventDefinition</w:t>
      </w:r>
      <w:r w:rsidR="00CD1C07">
        <w:rPr>
          <w:lang w:val="en-US"/>
        </w:rPr>
        <w:t xml:space="preserve"> object contains corresponding data elements for declaration of a single event.</w:t>
      </w:r>
    </w:p>
    <w:p w:rsidR="003636F8" w:rsidRPr="00630AEB" w:rsidRDefault="003636F8" w:rsidP="003636F8">
      <w:pPr>
        <w:pStyle w:val="Standard"/>
        <w:rPr>
          <w:lang w:val="en-US"/>
        </w:rPr>
      </w:pPr>
      <w:r w:rsidRPr="00630AEB">
        <w:rPr>
          <w:lang w:val="en-US"/>
        </w:rPr>
        <w:t>Annotation usage example:</w:t>
      </w:r>
    </w:p>
    <w:p w:rsidR="003636F8" w:rsidRDefault="003636F8" w:rsidP="003636F8">
      <w:pPr>
        <w:pStyle w:val="CodeXMP"/>
      </w:pPr>
      <w:r w:rsidRPr="005C5709">
        <w:t>@PortletApplication(</w:t>
      </w:r>
    </w:p>
    <w:p w:rsidR="006E65E5" w:rsidRDefault="006E65E5" w:rsidP="006E65E5">
      <w:pPr>
        <w:pStyle w:val="CodeXMP"/>
      </w:pPr>
      <w:r>
        <w:t xml:space="preserve">   events = {</w:t>
      </w:r>
    </w:p>
    <w:p w:rsidR="006E65E5" w:rsidRDefault="006E65E5" w:rsidP="006E65E5">
      <w:pPr>
        <w:pStyle w:val="CodeXMP"/>
      </w:pPr>
      <w:r>
        <w:t xml:space="preserve">      @EventDefinition(</w:t>
      </w:r>
    </w:p>
    <w:p w:rsidR="006E65E5" w:rsidRDefault="006E65E5" w:rsidP="006E65E5">
      <w:pPr>
        <w:pStyle w:val="CodeXMP"/>
      </w:pPr>
      <w:r>
        <w:t xml:space="preserve">         qname = @PortletQName(</w:t>
      </w:r>
    </w:p>
    <w:p w:rsidR="006E65E5" w:rsidRDefault="006E65E5" w:rsidP="006E65E5">
      <w:pPr>
        <w:pStyle w:val="CodeXMP"/>
      </w:pPr>
      <w:r>
        <w:t xml:space="preserve">            namespaceURI = </w:t>
      </w:r>
      <w:r w:rsidR="004E7875">
        <w:t>"</w:t>
      </w:r>
      <w:r>
        <w:t>http:example.com/events</w:t>
      </w:r>
      <w:r w:rsidR="004E7875">
        <w:t>"</w:t>
      </w:r>
      <w:r>
        <w:t xml:space="preserve">, </w:t>
      </w:r>
    </w:p>
    <w:p w:rsidR="006E65E5" w:rsidRDefault="006E65E5" w:rsidP="006E65E5">
      <w:pPr>
        <w:pStyle w:val="CodeXMP"/>
      </w:pPr>
      <w:r>
        <w:t xml:space="preserve">            localPart = </w:t>
      </w:r>
      <w:r w:rsidR="004E7875">
        <w:t>"</w:t>
      </w:r>
      <w:r>
        <w:t>foo.bar</w:t>
      </w:r>
      <w:r w:rsidR="004E7875">
        <w:t>"</w:t>
      </w:r>
      <w:r>
        <w:t>),</w:t>
      </w:r>
    </w:p>
    <w:p w:rsidR="006E65E5" w:rsidRDefault="006E65E5" w:rsidP="006E65E5">
      <w:pPr>
        <w:pStyle w:val="CodeXMP"/>
      </w:pPr>
      <w:r>
        <w:t xml:space="preserve">         payloadType = Address.class)</w:t>
      </w:r>
    </w:p>
    <w:p w:rsidR="006E65E5" w:rsidRDefault="006E65E5" w:rsidP="006E65E5">
      <w:pPr>
        <w:pStyle w:val="CodeXMP"/>
      </w:pPr>
      <w:r>
        <w:t xml:space="preserve">      },</w:t>
      </w:r>
    </w:p>
    <w:p w:rsidR="00301F76" w:rsidRPr="00301F76" w:rsidRDefault="003636F8">
      <w:pPr>
        <w:pStyle w:val="CodeXMP"/>
      </w:pPr>
      <w:r w:rsidRPr="005C5709">
        <w:t>)</w:t>
      </w:r>
    </w:p>
    <w:p w:rsidR="00AA2D73" w:rsidRDefault="00AA2D73" w:rsidP="00165CC8">
      <w:pPr>
        <w:pStyle w:val="Heading3"/>
      </w:pPr>
      <w:bookmarkStart w:id="1568" w:name="_Toc468261271"/>
      <w:r>
        <w:t>Public Render Parameters</w:t>
      </w:r>
      <w:bookmarkEnd w:id="1568"/>
    </w:p>
    <w:p w:rsidR="00524997" w:rsidRDefault="00524997" w:rsidP="00524997">
      <w:pPr>
        <w:pStyle w:val="Standard"/>
        <w:rPr>
          <w:lang w:val="en-US"/>
        </w:rPr>
      </w:pPr>
      <w:r w:rsidRPr="00C358D6">
        <w:rPr>
          <w:lang w:val="en-US"/>
        </w:rPr>
        <w:t>The portlet</w:t>
      </w:r>
      <w:r>
        <w:rPr>
          <w:lang w:val="en-US"/>
        </w:rPr>
        <w:t xml:space="preserve"> must </w:t>
      </w:r>
      <w:r w:rsidRPr="00C358D6">
        <w:rPr>
          <w:lang w:val="en-US"/>
        </w:rPr>
        <w:t xml:space="preserve">declare </w:t>
      </w:r>
      <w:r>
        <w:rPr>
          <w:lang w:val="en-US"/>
        </w:rPr>
        <w:t>public render parameters</w:t>
      </w:r>
      <w:r w:rsidRPr="00C358D6">
        <w:rPr>
          <w:lang w:val="en-US"/>
        </w:rPr>
        <w:t xml:space="preserve"> </w:t>
      </w:r>
      <w:r>
        <w:rPr>
          <w:lang w:val="en-US"/>
        </w:rPr>
        <w:t xml:space="preserve">used within the portlet application at the application level to make the public render parameter identifier used within the portlet application known to the portlet container. The public render parameter identifier is the render parameter name under which the portlet can access the public render parameter. </w:t>
      </w:r>
    </w:p>
    <w:p w:rsidR="00524997" w:rsidRDefault="00524997" w:rsidP="00524997">
      <w:pPr>
        <w:pStyle w:val="Standard"/>
        <w:rPr>
          <w:lang w:val="en-US"/>
        </w:rPr>
      </w:pPr>
      <w:r>
        <w:rPr>
          <w:lang w:val="en-US"/>
        </w:rPr>
        <w:t>The public render parameter configuration data at the application level consists of the mandatory public render parameter qualified name</w:t>
      </w:r>
      <w:r w:rsidR="00A90B4E">
        <w:rPr>
          <w:lang w:val="en-US"/>
        </w:rPr>
        <w:fldChar w:fldCharType="begin"/>
      </w:r>
      <w:r w:rsidR="00A90B4E">
        <w:rPr>
          <w:lang w:val="en-US"/>
        </w:rPr>
        <w:instrText xml:space="preserve"> NOTEREF _Ref429480235 \f \h </w:instrText>
      </w:r>
      <w:r w:rsidR="00A90B4E">
        <w:rPr>
          <w:lang w:val="en-US"/>
        </w:rPr>
      </w:r>
      <w:r w:rsidR="00A90B4E">
        <w:rPr>
          <w:lang w:val="en-US"/>
        </w:rPr>
        <w:fldChar w:fldCharType="separate"/>
      </w:r>
      <w:r w:rsidR="003B17E8" w:rsidRPr="003B17E8">
        <w:rPr>
          <w:rStyle w:val="FootnoteReference"/>
        </w:rPr>
        <w:t>39</w:t>
      </w:r>
      <w:r w:rsidR="00A90B4E">
        <w:rPr>
          <w:lang w:val="en-US"/>
        </w:rPr>
        <w:fldChar w:fldCharType="end"/>
      </w:r>
      <w:r>
        <w:rPr>
          <w:lang w:val="en-US"/>
        </w:rPr>
        <w:t>, the mandatory identifier, the optional localized display name strings, and the optional localized description strings.</w:t>
      </w:r>
    </w:p>
    <w:p w:rsidR="00524997" w:rsidRDefault="003368C7" w:rsidP="00524997">
      <w:pPr>
        <w:pStyle w:val="Standard"/>
        <w:rPr>
          <w:lang w:val="en-US"/>
        </w:rPr>
      </w:pPr>
      <w:r>
        <w:rPr>
          <w:lang w:val="en-US"/>
        </w:rPr>
        <w:t>The portlet container must enforce uniqueness of the public render parameter qualified name at the application level.</w:t>
      </w:r>
    </w:p>
    <w:p w:rsidR="00524997" w:rsidRDefault="00524997" w:rsidP="00524997">
      <w:pPr>
        <w:pStyle w:val="Standard"/>
        <w:rPr>
          <w:lang w:val="en-US"/>
        </w:rPr>
      </w:pPr>
      <w:r>
        <w:rPr>
          <w:lang w:val="en-US"/>
        </w:rPr>
        <w:t xml:space="preserve">The public render parameter configuration is continued at the portlet configuration level, where the </w:t>
      </w:r>
      <w:r w:rsidR="00A90B4E">
        <w:rPr>
          <w:lang w:val="en-US"/>
        </w:rPr>
        <w:t>specific public render parameters used by each portlet are defined.</w:t>
      </w:r>
    </w:p>
    <w:p w:rsidR="00524997" w:rsidRDefault="00524997" w:rsidP="00524997">
      <w:pPr>
        <w:pStyle w:val="Standard"/>
        <w:rPr>
          <w:lang w:val="en-US"/>
        </w:rPr>
      </w:pPr>
      <w:r>
        <w:rPr>
          <w:lang w:val="en-US"/>
        </w:rPr>
        <w:t>For further discussion about events, see</w:t>
      </w:r>
      <w:r w:rsidR="00A90B4E">
        <w:rPr>
          <w:lang w:val="en-US"/>
        </w:rPr>
        <w:t xml:space="preserve"> Section </w:t>
      </w:r>
      <w:r w:rsidR="00A90B4E">
        <w:rPr>
          <w:lang w:val="en-US"/>
        </w:rPr>
        <w:fldChar w:fldCharType="begin"/>
      </w:r>
      <w:r w:rsidR="00A90B4E">
        <w:rPr>
          <w:lang w:val="en-US"/>
        </w:rPr>
        <w:instrText xml:space="preserve"> REF _Ref427304256 \w \h </w:instrText>
      </w:r>
      <w:r w:rsidR="00A90B4E">
        <w:rPr>
          <w:lang w:val="en-US"/>
        </w:rPr>
      </w:r>
      <w:r w:rsidR="00A90B4E">
        <w:rPr>
          <w:lang w:val="en-US"/>
        </w:rPr>
        <w:fldChar w:fldCharType="separate"/>
      </w:r>
      <w:r w:rsidR="003B17E8">
        <w:rPr>
          <w:lang w:val="en-US"/>
        </w:rPr>
        <w:t>11.2.1</w:t>
      </w:r>
      <w:r w:rsidR="00A90B4E">
        <w:rPr>
          <w:lang w:val="en-US"/>
        </w:rPr>
        <w:fldChar w:fldCharType="end"/>
      </w:r>
      <w:r w:rsidR="00A90B4E">
        <w:rPr>
          <w:lang w:val="en-US"/>
        </w:rPr>
        <w:t xml:space="preserve"> </w:t>
      </w:r>
      <w:r w:rsidR="00A90B4E">
        <w:rPr>
          <w:lang w:val="en-US"/>
        </w:rPr>
        <w:fldChar w:fldCharType="begin"/>
      </w:r>
      <w:r w:rsidR="00A90B4E">
        <w:rPr>
          <w:lang w:val="en-US"/>
        </w:rPr>
        <w:instrText xml:space="preserve"> REF _Ref427304256 \h </w:instrText>
      </w:r>
      <w:r w:rsidR="00A90B4E">
        <w:rPr>
          <w:lang w:val="en-US"/>
        </w:rPr>
      </w:r>
      <w:r w:rsidR="00A90B4E">
        <w:rPr>
          <w:lang w:val="en-US"/>
        </w:rPr>
        <w:fldChar w:fldCharType="separate"/>
      </w:r>
      <w:r w:rsidR="003B17E8">
        <w:t>Public Render Parameters</w:t>
      </w:r>
      <w:r w:rsidR="00A90B4E">
        <w:rPr>
          <w:lang w:val="en-US"/>
        </w:rPr>
        <w:fldChar w:fldCharType="end"/>
      </w:r>
      <w:r w:rsidR="00A90B4E">
        <w:rPr>
          <w:lang w:val="en-US"/>
        </w:rPr>
        <w:t xml:space="preserve"> on page </w:t>
      </w:r>
      <w:r w:rsidR="00A90B4E">
        <w:rPr>
          <w:lang w:val="en-US"/>
        </w:rPr>
        <w:fldChar w:fldCharType="begin"/>
      </w:r>
      <w:r w:rsidR="00A90B4E">
        <w:rPr>
          <w:lang w:val="en-US"/>
        </w:rPr>
        <w:instrText xml:space="preserve"> PAGEREF _Ref427304256 \h </w:instrText>
      </w:r>
      <w:r w:rsidR="00A90B4E">
        <w:rPr>
          <w:lang w:val="en-US"/>
        </w:rPr>
      </w:r>
      <w:r w:rsidR="00A90B4E">
        <w:rPr>
          <w:lang w:val="en-US"/>
        </w:rPr>
        <w:fldChar w:fldCharType="separate"/>
      </w:r>
      <w:r w:rsidR="003B17E8">
        <w:rPr>
          <w:noProof/>
          <w:lang w:val="en-US"/>
        </w:rPr>
        <w:t>64</w:t>
      </w:r>
      <w:r w:rsidR="00A90B4E">
        <w:rPr>
          <w:lang w:val="en-US"/>
        </w:rPr>
        <w:fldChar w:fldCharType="end"/>
      </w:r>
      <w:r>
        <w:rPr>
          <w:lang w:val="en-US"/>
        </w:rPr>
        <w:t>.</w:t>
      </w:r>
    </w:p>
    <w:p w:rsidR="00524997" w:rsidRDefault="00524997" w:rsidP="00524997">
      <w:pPr>
        <w:pStyle w:val="Standard"/>
        <w:rPr>
          <w:lang w:val="en-US"/>
        </w:rPr>
      </w:pPr>
      <w:r>
        <w:rPr>
          <w:lang w:val="en-US"/>
        </w:rPr>
        <w:t xml:space="preserve">The portlet deployment descriptor provides the </w:t>
      </w:r>
      <w:r w:rsidRPr="00630AEB">
        <w:rPr>
          <w:rStyle w:val="inlinecode"/>
          <w:lang w:val="en-US"/>
        </w:rPr>
        <w:t>&lt;</w:t>
      </w:r>
      <w:r w:rsidR="00A90B4E" w:rsidRPr="00A90B4E">
        <w:rPr>
          <w:rStyle w:val="inlinecode"/>
          <w:lang w:val="en-US"/>
        </w:rPr>
        <w:t>public-render-parameter</w:t>
      </w:r>
      <w:r w:rsidRPr="00630AEB">
        <w:rPr>
          <w:rStyle w:val="inlinecode"/>
          <w:lang w:val="en-US"/>
        </w:rPr>
        <w:t>&gt;</w:t>
      </w:r>
      <w:r>
        <w:rPr>
          <w:lang w:val="en-US"/>
        </w:rPr>
        <w:t xml:space="preserve"> element for </w:t>
      </w:r>
      <w:r w:rsidR="00A90B4E">
        <w:rPr>
          <w:lang w:val="en-US"/>
        </w:rPr>
        <w:t>public render parameter</w:t>
      </w:r>
      <w:r>
        <w:rPr>
          <w:lang w:val="en-US"/>
        </w:rPr>
        <w:t xml:space="preserve"> declaration. </w:t>
      </w:r>
    </w:p>
    <w:p w:rsidR="00524997" w:rsidRDefault="00524997" w:rsidP="00524997">
      <w:pPr>
        <w:pStyle w:val="Standard"/>
        <w:rPr>
          <w:lang w:val="en-US"/>
        </w:rPr>
      </w:pPr>
      <w:r>
        <w:rPr>
          <w:lang w:val="en-US"/>
        </w:rPr>
        <w:t xml:space="preserve">Within the </w:t>
      </w:r>
      <w:r w:rsidRPr="00165CC8">
        <w:rPr>
          <w:rStyle w:val="inlinecode"/>
          <w:lang w:val="en-US"/>
        </w:rPr>
        <w:t>&lt;</w:t>
      </w:r>
      <w:r w:rsidR="00A90B4E" w:rsidRPr="00A90B4E">
        <w:rPr>
          <w:rStyle w:val="inlinecode"/>
          <w:lang w:val="en-US"/>
        </w:rPr>
        <w:t>public-render-parameter</w:t>
      </w:r>
      <w:r w:rsidRPr="00165CC8">
        <w:rPr>
          <w:rStyle w:val="inlinecode"/>
          <w:lang w:val="en-US"/>
        </w:rPr>
        <w:t>&gt;</w:t>
      </w:r>
      <w:r>
        <w:rPr>
          <w:lang w:val="en-US"/>
        </w:rPr>
        <w:t xml:space="preserve"> element, either the </w:t>
      </w:r>
      <w:r w:rsidRPr="00630AEB">
        <w:rPr>
          <w:rStyle w:val="inlinecode"/>
          <w:lang w:val="en-US"/>
        </w:rPr>
        <w:t>&lt;name&gt;</w:t>
      </w:r>
      <w:r>
        <w:rPr>
          <w:lang w:val="en-US"/>
        </w:rPr>
        <w:t xml:space="preserve"> element or the </w:t>
      </w:r>
      <w:r w:rsidRPr="00630AEB">
        <w:rPr>
          <w:rStyle w:val="inlinecode"/>
          <w:lang w:val="en-US"/>
        </w:rPr>
        <w:t xml:space="preserve">&lt;qname&gt; </w:t>
      </w:r>
      <w:r>
        <w:rPr>
          <w:lang w:val="en-US"/>
        </w:rPr>
        <w:t xml:space="preserve">element can be used to specify the qualified name. The </w:t>
      </w:r>
      <w:r w:rsidRPr="00165CC8">
        <w:rPr>
          <w:rStyle w:val="inlinecode"/>
          <w:lang w:val="en-US"/>
        </w:rPr>
        <w:t>&lt;qname&gt;</w:t>
      </w:r>
      <w:r>
        <w:rPr>
          <w:lang w:val="en-US"/>
        </w:rPr>
        <w:t xml:space="preserve"> element allows specification of both the qualified name local part and the namespace URI. The </w:t>
      </w:r>
      <w:r w:rsidRPr="00165CC8">
        <w:rPr>
          <w:rStyle w:val="inlinecode"/>
          <w:lang w:val="en-US"/>
        </w:rPr>
        <w:t>&lt;name&gt;</w:t>
      </w:r>
      <w:r>
        <w:rPr>
          <w:lang w:val="en-US"/>
        </w:rPr>
        <w:t xml:space="preserve"> element allows the qualified name local part to be specified. If the </w:t>
      </w:r>
      <w:r w:rsidRPr="00630AEB">
        <w:rPr>
          <w:rStyle w:val="inlinecode"/>
          <w:lang w:val="en-US"/>
        </w:rPr>
        <w:t>&lt;name&gt;</w:t>
      </w:r>
      <w:r>
        <w:rPr>
          <w:lang w:val="en-US"/>
        </w:rPr>
        <w:t xml:space="preserve"> element is used, the portlet container must take the namespace URI to be the default namespace URI (discussed above) if it is defined, otherwise it must take the namespace URI to be the constant value </w:t>
      </w:r>
      <w:r w:rsidRPr="00165CC8">
        <w:rPr>
          <w:rStyle w:val="inlinecode"/>
          <w:lang w:val="en-US"/>
        </w:rPr>
        <w:t>javax.xml.XMLConstants.NULL_NS_URI</w:t>
      </w:r>
      <w:r>
        <w:rPr>
          <w:lang w:val="en-US"/>
        </w:rPr>
        <w:t>.</w:t>
      </w:r>
    </w:p>
    <w:p w:rsidR="00524997" w:rsidRDefault="00A90B4E" w:rsidP="00524997">
      <w:pPr>
        <w:pStyle w:val="Standard"/>
        <w:rPr>
          <w:lang w:val="en-US"/>
        </w:rPr>
      </w:pPr>
      <w:r>
        <w:rPr>
          <w:lang w:val="en-US"/>
        </w:rPr>
        <w:t>Also</w:t>
      </w:r>
      <w:r w:rsidR="00524997">
        <w:rPr>
          <w:lang w:val="en-US"/>
        </w:rPr>
        <w:t xml:space="preserve">, the </w:t>
      </w:r>
      <w:r w:rsidRPr="00A90B4E">
        <w:rPr>
          <w:rStyle w:val="inlinecode"/>
          <w:lang w:val="en-US"/>
        </w:rPr>
        <w:t>&lt;identifier&gt;</w:t>
      </w:r>
      <w:r w:rsidR="00524997">
        <w:rPr>
          <w:lang w:val="en-US"/>
        </w:rPr>
        <w:t xml:space="preserve"> element configures the </w:t>
      </w:r>
      <w:r>
        <w:rPr>
          <w:lang w:val="en-US"/>
        </w:rPr>
        <w:t>public render parameter identifier</w:t>
      </w:r>
      <w:r w:rsidR="00524997">
        <w:rPr>
          <w:lang w:val="en-US"/>
        </w:rPr>
        <w:t xml:space="preserve">, and may appear a maximum of one time. The </w:t>
      </w:r>
      <w:r w:rsidR="00524997" w:rsidRPr="00630AEB">
        <w:rPr>
          <w:rStyle w:val="inlinecode"/>
          <w:lang w:val="en-US"/>
        </w:rPr>
        <w:t>&lt;description&gt;</w:t>
      </w:r>
      <w:r>
        <w:rPr>
          <w:lang w:val="en-US"/>
        </w:rPr>
        <w:t xml:space="preserve"> and </w:t>
      </w:r>
      <w:r w:rsidR="00524997" w:rsidRPr="00630AEB">
        <w:rPr>
          <w:rStyle w:val="inlinecode"/>
          <w:lang w:val="en-US"/>
        </w:rPr>
        <w:t>&lt;display-name&gt;</w:t>
      </w:r>
      <w:r>
        <w:rPr>
          <w:rStyle w:val="inlinecode"/>
          <w:lang w:val="en-US"/>
        </w:rPr>
        <w:t xml:space="preserve"> </w:t>
      </w:r>
      <w:r w:rsidR="00524997">
        <w:rPr>
          <w:lang w:val="en-US"/>
        </w:rPr>
        <w:t>elements configure the lo</w:t>
      </w:r>
      <w:r>
        <w:rPr>
          <w:lang w:val="en-US"/>
        </w:rPr>
        <w:t xml:space="preserve">calized description strings and </w:t>
      </w:r>
      <w:r w:rsidR="00524997">
        <w:rPr>
          <w:lang w:val="en-US"/>
        </w:rPr>
        <w:t>the localized display name strings</w:t>
      </w:r>
      <w:r>
        <w:rPr>
          <w:lang w:val="en-US"/>
        </w:rPr>
        <w:t>,</w:t>
      </w:r>
      <w:r w:rsidR="00524997">
        <w:rPr>
          <w:lang w:val="en-US"/>
        </w:rPr>
        <w:t xml:space="preserve"> respectively,</w:t>
      </w:r>
      <w:r>
        <w:rPr>
          <w:lang w:val="en-US"/>
        </w:rPr>
        <w:t xml:space="preserve"> for the public render parameter</w:t>
      </w:r>
      <w:r w:rsidR="00524997">
        <w:rPr>
          <w:lang w:val="en-US"/>
        </w:rPr>
        <w:t>, and can be repeated any required number of times.</w:t>
      </w:r>
    </w:p>
    <w:p w:rsidR="00524997" w:rsidRDefault="00524997" w:rsidP="00524997">
      <w:pPr>
        <w:pStyle w:val="Standard"/>
        <w:rPr>
          <w:lang w:val="en-US"/>
        </w:rPr>
      </w:pPr>
      <w:r>
        <w:rPr>
          <w:lang w:val="en-US"/>
        </w:rPr>
        <w:lastRenderedPageBreak/>
        <w:t>Portlet deployment descriptor usage example:</w:t>
      </w:r>
    </w:p>
    <w:p w:rsidR="00524997" w:rsidRPr="00C404E1" w:rsidRDefault="00524997" w:rsidP="00524997">
      <w:pPr>
        <w:pStyle w:val="CodeXMP"/>
      </w:pPr>
      <w:r w:rsidRPr="00C404E1">
        <w:t>&lt;portlet-app&gt;</w:t>
      </w:r>
    </w:p>
    <w:p w:rsidR="00524997" w:rsidRPr="00C404E1" w:rsidRDefault="00524997" w:rsidP="00524997">
      <w:pPr>
        <w:pStyle w:val="CodeXMP"/>
      </w:pPr>
      <w:r w:rsidRPr="00C404E1">
        <w:t xml:space="preserve">  </w:t>
      </w:r>
      <w:r>
        <w:t xml:space="preserve"> </w:t>
      </w:r>
      <w:r w:rsidRPr="00C404E1">
        <w:t>...</w:t>
      </w:r>
    </w:p>
    <w:p w:rsidR="00460DBA" w:rsidRDefault="00460DBA" w:rsidP="00460DBA">
      <w:pPr>
        <w:pStyle w:val="CodeXMP"/>
      </w:pPr>
      <w:r>
        <w:t xml:space="preserve">   &lt;public-render-parameter&gt;</w:t>
      </w:r>
    </w:p>
    <w:p w:rsidR="00460DBA" w:rsidRDefault="00460DBA" w:rsidP="00460DBA">
      <w:pPr>
        <w:pStyle w:val="CodeXMP"/>
      </w:pPr>
      <w:r>
        <w:t xml:space="preserve">      &lt;identifier&gt;imgName&lt;/identifier&gt;</w:t>
      </w:r>
    </w:p>
    <w:p w:rsidR="00460DBA" w:rsidRDefault="00460DBA" w:rsidP="00460DBA">
      <w:pPr>
        <w:pStyle w:val="CodeXMP"/>
      </w:pPr>
      <w:r>
        <w:t xml:space="preserve">      &lt;qname xmlns:rp</w:t>
      </w:r>
      <w:r w:rsidRPr="00C358D6">
        <w:t>=</w:t>
      </w:r>
      <w:r w:rsidR="004E7875">
        <w:t>"</w:t>
      </w:r>
      <w:r w:rsidRPr="00C358D6">
        <w:t>http:example.com/</w:t>
      </w:r>
      <w:r>
        <w:t>PRPs</w:t>
      </w:r>
      <w:r w:rsidR="004E7875">
        <w:t>"</w:t>
      </w:r>
      <w:r>
        <w:t>&gt;rp:imgName&lt;/qname&gt;</w:t>
      </w:r>
    </w:p>
    <w:p w:rsidR="00460DBA" w:rsidRDefault="00460DBA" w:rsidP="00460DBA">
      <w:pPr>
        <w:pStyle w:val="CodeXMP"/>
      </w:pPr>
      <w:r>
        <w:t xml:space="preserve">   &lt;/public-render-parameter&gt;</w:t>
      </w:r>
    </w:p>
    <w:p w:rsidR="00524997" w:rsidRPr="00C404E1" w:rsidRDefault="00524997" w:rsidP="00524997">
      <w:pPr>
        <w:pStyle w:val="CodeXMP"/>
      </w:pPr>
      <w:r w:rsidRPr="00C404E1">
        <w:t xml:space="preserve">  </w:t>
      </w:r>
      <w:r>
        <w:t xml:space="preserve"> </w:t>
      </w:r>
      <w:r w:rsidRPr="00C404E1">
        <w:t>...</w:t>
      </w:r>
    </w:p>
    <w:p w:rsidR="00524997" w:rsidRDefault="00524997" w:rsidP="00524997">
      <w:pPr>
        <w:pStyle w:val="CodeXMP"/>
      </w:pPr>
      <w:r w:rsidRPr="00C404E1">
        <w:t>&lt;/portlet-app&gt;</w:t>
      </w:r>
    </w:p>
    <w:p w:rsidR="00524997" w:rsidRDefault="00524997" w:rsidP="00524997">
      <w:pPr>
        <w:pStyle w:val="Standard"/>
        <w:rPr>
          <w:lang w:val="en-US"/>
        </w:rPr>
      </w:pPr>
      <w:r>
        <w:rPr>
          <w:lang w:val="en-US"/>
        </w:rPr>
        <w:t xml:space="preserve">The </w:t>
      </w:r>
      <w:r w:rsidRPr="00165CC8">
        <w:rPr>
          <w:rStyle w:val="inlinecode"/>
          <w:lang w:val="en-US"/>
        </w:rPr>
        <w:t>@PortletApplication</w:t>
      </w:r>
      <w:r>
        <w:rPr>
          <w:lang w:val="en-US"/>
        </w:rPr>
        <w:t xml:space="preserve"> annotation provides the </w:t>
      </w:r>
      <w:r w:rsidR="00460DBA" w:rsidRPr="006C1AA1">
        <w:rPr>
          <w:rStyle w:val="inlinecode"/>
          <w:lang w:val="en-US"/>
        </w:rPr>
        <w:t>publicParams</w:t>
      </w:r>
      <w:r>
        <w:rPr>
          <w:lang w:val="en-US"/>
        </w:rPr>
        <w:t xml:space="preserve"> element</w:t>
      </w:r>
      <w:r w:rsidR="00460DBA">
        <w:rPr>
          <w:lang w:val="en-US"/>
        </w:rPr>
        <w:t>,</w:t>
      </w:r>
      <w:r>
        <w:rPr>
          <w:lang w:val="en-US"/>
        </w:rPr>
        <w:t xml:space="preserve"> which is an array of </w:t>
      </w:r>
      <w:r w:rsidR="00460DBA" w:rsidRPr="00460DBA">
        <w:rPr>
          <w:rStyle w:val="inlinecode"/>
          <w:lang w:val="en-US"/>
        </w:rPr>
        <w:t>PublicRenderParameterDefinition</w:t>
      </w:r>
      <w:r>
        <w:rPr>
          <w:lang w:val="en-US"/>
        </w:rPr>
        <w:t xml:space="preserve"> objects</w:t>
      </w:r>
      <w:r w:rsidR="00460DBA">
        <w:rPr>
          <w:lang w:val="en-US"/>
        </w:rPr>
        <w:t>, for public render parameter declaration</w:t>
      </w:r>
      <w:r>
        <w:rPr>
          <w:lang w:val="en-US"/>
        </w:rPr>
        <w:t xml:space="preserve">. The </w:t>
      </w:r>
      <w:r w:rsidR="00460DBA" w:rsidRPr="00460DBA">
        <w:rPr>
          <w:rStyle w:val="inlinecode"/>
          <w:lang w:val="en-US"/>
        </w:rPr>
        <w:t>PublicRenderParameterDefinition</w:t>
      </w:r>
      <w:r>
        <w:rPr>
          <w:lang w:val="en-US"/>
        </w:rPr>
        <w:t xml:space="preserve"> object contains corresponding data elements for declaration of a single </w:t>
      </w:r>
      <w:r w:rsidR="00460DBA">
        <w:rPr>
          <w:lang w:val="en-US"/>
        </w:rPr>
        <w:t>public render parameter</w:t>
      </w:r>
      <w:r>
        <w:rPr>
          <w:lang w:val="en-US"/>
        </w:rPr>
        <w:t>.</w:t>
      </w:r>
    </w:p>
    <w:p w:rsidR="00524997" w:rsidRPr="00630AEB" w:rsidRDefault="00524997" w:rsidP="00524997">
      <w:pPr>
        <w:pStyle w:val="Standard"/>
        <w:rPr>
          <w:lang w:val="en-US"/>
        </w:rPr>
      </w:pPr>
      <w:r w:rsidRPr="00630AEB">
        <w:rPr>
          <w:lang w:val="en-US"/>
        </w:rPr>
        <w:t>Annotation usage example:</w:t>
      </w:r>
    </w:p>
    <w:p w:rsidR="00524997" w:rsidRDefault="00524997" w:rsidP="00524997">
      <w:pPr>
        <w:pStyle w:val="CodeXMP"/>
      </w:pPr>
      <w:r w:rsidRPr="005C5709">
        <w:t>@PortletApplication(</w:t>
      </w:r>
    </w:p>
    <w:p w:rsidR="00FE6B7E" w:rsidRDefault="00FE6B7E" w:rsidP="00FE6B7E">
      <w:pPr>
        <w:pStyle w:val="CodeXMP"/>
      </w:pPr>
      <w:r>
        <w:t xml:space="preserve">   publicParams = {</w:t>
      </w:r>
    </w:p>
    <w:p w:rsidR="00FE6B7E" w:rsidRDefault="00FE6B7E" w:rsidP="00FE6B7E">
      <w:pPr>
        <w:pStyle w:val="CodeXMP"/>
      </w:pPr>
      <w:r>
        <w:t xml:space="preserve">      @PublicRenderParameterDefinition(</w:t>
      </w:r>
    </w:p>
    <w:p w:rsidR="00FE6B7E" w:rsidRDefault="00FE6B7E" w:rsidP="00FE6B7E">
      <w:pPr>
        <w:pStyle w:val="CodeXMP"/>
      </w:pPr>
      <w:r>
        <w:t xml:space="preserve">          qname = @PortletQName(</w:t>
      </w:r>
    </w:p>
    <w:p w:rsidR="00FE6B7E" w:rsidRDefault="00FE6B7E" w:rsidP="00FE6B7E">
      <w:pPr>
        <w:pStyle w:val="CodeXMP"/>
      </w:pPr>
      <w:r>
        <w:t xml:space="preserve">             namespaceURI = </w:t>
      </w:r>
      <w:r w:rsidR="004E7875">
        <w:t>"</w:t>
      </w:r>
      <w:r>
        <w:t>http:example.com/PRPs</w:t>
      </w:r>
      <w:r w:rsidR="004E7875">
        <w:t>"</w:t>
      </w:r>
      <w:r>
        <w:t xml:space="preserve">, </w:t>
      </w:r>
    </w:p>
    <w:p w:rsidR="00FE6B7E" w:rsidRDefault="00FE6B7E" w:rsidP="00FE6B7E">
      <w:pPr>
        <w:pStyle w:val="CodeXMP"/>
      </w:pPr>
      <w:r>
        <w:t xml:space="preserve">             localPart = </w:t>
      </w:r>
      <w:r w:rsidR="004E7875">
        <w:t>"</w:t>
      </w:r>
      <w:r>
        <w:t>imgName</w:t>
      </w:r>
      <w:r w:rsidR="004E7875">
        <w:t>"</w:t>
      </w:r>
      <w:r>
        <w:t>),</w:t>
      </w:r>
    </w:p>
    <w:p w:rsidR="00FE6B7E" w:rsidRDefault="00FE6B7E" w:rsidP="00FE6B7E">
      <w:pPr>
        <w:pStyle w:val="CodeXMP"/>
      </w:pPr>
      <w:r>
        <w:t xml:space="preserve">          identifier = </w:t>
      </w:r>
      <w:r w:rsidR="004E7875">
        <w:t>"</w:t>
      </w:r>
      <w:r>
        <w:t>imgName</w:t>
      </w:r>
      <w:r w:rsidR="004E7875">
        <w:t>"</w:t>
      </w:r>
    </w:p>
    <w:p w:rsidR="00FE6B7E" w:rsidRDefault="00FE6B7E" w:rsidP="00FE6B7E">
      <w:pPr>
        <w:pStyle w:val="CodeXMP"/>
      </w:pPr>
      <w:r>
        <w:t xml:space="preserve">        ),</w:t>
      </w:r>
    </w:p>
    <w:p w:rsidR="00AA2D73" w:rsidRDefault="00FE6B7E">
      <w:pPr>
        <w:pStyle w:val="CodeXMP"/>
      </w:pPr>
      <w:r>
        <w:t xml:space="preserve">   },</w:t>
      </w:r>
      <w:r w:rsidR="00524997" w:rsidRPr="005C5709">
        <w:t>)</w:t>
      </w:r>
    </w:p>
    <w:p w:rsidR="00AA2D73" w:rsidRDefault="00AA2D73" w:rsidP="00165CC8">
      <w:pPr>
        <w:pStyle w:val="Heading3"/>
      </w:pPr>
      <w:bookmarkStart w:id="1569" w:name="_Toc468261272"/>
      <w:r>
        <w:t>Portlet URL Generation Listener</w:t>
      </w:r>
      <w:bookmarkEnd w:id="1569"/>
    </w:p>
    <w:p w:rsidR="0021532F" w:rsidRDefault="0021532F" w:rsidP="0021532F">
      <w:pPr>
        <w:pStyle w:val="Standard"/>
        <w:rPr>
          <w:lang w:val="en-US"/>
        </w:rPr>
      </w:pPr>
      <w:r w:rsidRPr="00630AEB">
        <w:rPr>
          <w:lang w:val="en-US"/>
        </w:rPr>
        <w:t xml:space="preserve">The portlet deployment descriptor allows for </w:t>
      </w:r>
      <w:r>
        <w:rPr>
          <w:lang w:val="en-US"/>
        </w:rPr>
        <w:t>portlet URL generation listener</w:t>
      </w:r>
      <w:r w:rsidRPr="00630AEB">
        <w:rPr>
          <w:lang w:val="en-US"/>
        </w:rPr>
        <w:t xml:space="preserve"> configuration through use of the </w:t>
      </w:r>
      <w:r w:rsidRPr="006C1AA1">
        <w:rPr>
          <w:rStyle w:val="inlinecode"/>
          <w:lang w:val="en-US"/>
        </w:rPr>
        <w:t>&lt;listener&gt;</w:t>
      </w:r>
      <w:r w:rsidRPr="00630AEB">
        <w:rPr>
          <w:lang w:val="en-US"/>
        </w:rPr>
        <w:t xml:space="preserve"> element</w:t>
      </w:r>
      <w:r>
        <w:rPr>
          <w:lang w:val="en-US"/>
        </w:rPr>
        <w:t xml:space="preserve">. The </w:t>
      </w:r>
      <w:r w:rsidRPr="006C1AA1">
        <w:rPr>
          <w:rStyle w:val="inlinecode"/>
          <w:lang w:val="en-US"/>
        </w:rPr>
        <w:t>@PortletApplication</w:t>
      </w:r>
      <w:r>
        <w:rPr>
          <w:lang w:val="en-US"/>
        </w:rPr>
        <w:t xml:space="preserve"> annotation does not possess corresponding elements. Instead, the </w:t>
      </w:r>
      <w:r w:rsidRPr="006C1AA1">
        <w:rPr>
          <w:rStyle w:val="inlinecode"/>
          <w:lang w:val="en-US"/>
        </w:rPr>
        <w:t>@P</w:t>
      </w:r>
      <w:r w:rsidRPr="00165CC8">
        <w:rPr>
          <w:rStyle w:val="inlinecode"/>
          <w:lang w:val="en-US"/>
        </w:rPr>
        <w:t>ortletURLGenerationListener</w:t>
      </w:r>
      <w:r>
        <w:rPr>
          <w:lang w:val="en-US"/>
        </w:rPr>
        <w:t xml:space="preserve"> annotation provides the function of the </w:t>
      </w:r>
      <w:r w:rsidRPr="006C1AA1">
        <w:rPr>
          <w:rStyle w:val="inlinecode"/>
          <w:lang w:val="en-US"/>
        </w:rPr>
        <w:t>&lt;listener&gt;</w:t>
      </w:r>
      <w:r>
        <w:rPr>
          <w:lang w:val="en-US"/>
        </w:rPr>
        <w:t xml:space="preserve"> element and its children. </w:t>
      </w:r>
    </w:p>
    <w:p w:rsidR="00AA2D73" w:rsidRPr="00165CC8" w:rsidRDefault="0021532F" w:rsidP="008E5CB9">
      <w:pPr>
        <w:pStyle w:val="Standard"/>
        <w:rPr>
          <w:lang w:val="en-US"/>
        </w:rPr>
      </w:pPr>
      <w:r>
        <w:rPr>
          <w:lang w:val="en-US"/>
        </w:rPr>
        <w:t xml:space="preserve">See Section </w:t>
      </w:r>
      <w:r>
        <w:rPr>
          <w:lang w:val="en-US"/>
        </w:rPr>
        <w:fldChar w:fldCharType="begin"/>
      </w:r>
      <w:r>
        <w:rPr>
          <w:lang w:val="en-US"/>
        </w:rPr>
        <w:instrText xml:space="preserve"> REF _Ref429482110 \w \h </w:instrText>
      </w:r>
      <w:r>
        <w:rPr>
          <w:lang w:val="en-US"/>
        </w:rPr>
      </w:r>
      <w:r>
        <w:rPr>
          <w:lang w:val="en-US"/>
        </w:rPr>
        <w:fldChar w:fldCharType="separate"/>
      </w:r>
      <w:r w:rsidR="003B17E8">
        <w:rPr>
          <w:lang w:val="en-US"/>
        </w:rPr>
        <w:t>13.6</w:t>
      </w:r>
      <w:r>
        <w:rPr>
          <w:lang w:val="en-US"/>
        </w:rPr>
        <w:fldChar w:fldCharType="end"/>
      </w:r>
      <w:r>
        <w:rPr>
          <w:lang w:val="en-US"/>
        </w:rPr>
        <w:t xml:space="preserve"> </w:t>
      </w:r>
      <w:r>
        <w:rPr>
          <w:lang w:val="en-US"/>
        </w:rPr>
        <w:fldChar w:fldCharType="begin"/>
      </w:r>
      <w:r>
        <w:rPr>
          <w:lang w:val="en-US"/>
        </w:rPr>
        <w:instrText xml:space="preserve"> REF _Ref429482119 \h </w:instrText>
      </w:r>
      <w:r>
        <w:rPr>
          <w:lang w:val="en-US"/>
        </w:rPr>
      </w:r>
      <w:r>
        <w:rPr>
          <w:lang w:val="en-US"/>
        </w:rPr>
        <w:fldChar w:fldCharType="separate"/>
      </w:r>
      <w:r w:rsidR="003B17E8">
        <w:t xml:space="preserve">The </w:t>
      </w:r>
      <w:r w:rsidR="003B17E8" w:rsidRPr="00136234">
        <w:t xml:space="preserve">Portlet URL </w:t>
      </w:r>
      <w:r w:rsidR="003B17E8">
        <w:t>Generation L</w:t>
      </w:r>
      <w:r w:rsidR="003B17E8" w:rsidRPr="00136234">
        <w:t>istener</w:t>
      </w:r>
      <w:r>
        <w:rPr>
          <w:lang w:val="en-US"/>
        </w:rPr>
        <w:fldChar w:fldCharType="end"/>
      </w:r>
      <w:r>
        <w:rPr>
          <w:lang w:val="en-US"/>
        </w:rPr>
        <w:t xml:space="preserve"> on page </w:t>
      </w:r>
      <w:r>
        <w:rPr>
          <w:lang w:val="en-US"/>
        </w:rPr>
        <w:fldChar w:fldCharType="begin"/>
      </w:r>
      <w:r>
        <w:rPr>
          <w:lang w:val="en-US"/>
        </w:rPr>
        <w:instrText xml:space="preserve"> PAGEREF _Ref429482128 \h </w:instrText>
      </w:r>
      <w:r>
        <w:rPr>
          <w:lang w:val="en-US"/>
        </w:rPr>
      </w:r>
      <w:r>
        <w:rPr>
          <w:lang w:val="en-US"/>
        </w:rPr>
        <w:fldChar w:fldCharType="separate"/>
      </w:r>
      <w:r w:rsidR="003B17E8">
        <w:rPr>
          <w:noProof/>
          <w:lang w:val="en-US"/>
        </w:rPr>
        <w:t>75</w:t>
      </w:r>
      <w:r>
        <w:rPr>
          <w:lang w:val="en-US"/>
        </w:rPr>
        <w:fldChar w:fldCharType="end"/>
      </w:r>
      <w:r>
        <w:rPr>
          <w:lang w:val="en-US"/>
        </w:rPr>
        <w:t xml:space="preserve"> for portlet URL generation listener configuration discussion and examples.</w:t>
      </w:r>
    </w:p>
    <w:p w:rsidR="00AA2D73" w:rsidRDefault="009D5541" w:rsidP="00165CC8">
      <w:pPr>
        <w:pStyle w:val="Heading3"/>
      </w:pPr>
      <w:bookmarkStart w:id="1570" w:name="_Toc468261273"/>
      <w:r>
        <w:t xml:space="preserve">Portlet </w:t>
      </w:r>
      <w:r w:rsidR="00AA2D73">
        <w:t>Container Runtime Options</w:t>
      </w:r>
      <w:bookmarkEnd w:id="1570"/>
    </w:p>
    <w:p w:rsidR="00086BE6" w:rsidRDefault="00086BE6" w:rsidP="00086BE6">
      <w:pPr>
        <w:pStyle w:val="Standard"/>
        <w:rPr>
          <w:lang w:val="en-US"/>
        </w:rPr>
      </w:pPr>
      <w:r w:rsidRPr="000B1E38">
        <w:rPr>
          <w:lang w:val="en-US"/>
        </w:rPr>
        <w:t xml:space="preserve">Portlet container runtime options are name-value pairs that influence the operation of the portlet container. </w:t>
      </w:r>
      <w:r>
        <w:rPr>
          <w:lang w:val="en-US"/>
        </w:rPr>
        <w:t xml:space="preserve">See Section </w:t>
      </w:r>
      <w:r>
        <w:rPr>
          <w:lang w:val="en-US"/>
        </w:rPr>
        <w:fldChar w:fldCharType="begin"/>
      </w:r>
      <w:r>
        <w:rPr>
          <w:lang w:val="en-US"/>
        </w:rPr>
        <w:instrText xml:space="preserve"> REF _Ref427831254 \w \h </w:instrText>
      </w:r>
      <w:r>
        <w:rPr>
          <w:lang w:val="en-US"/>
        </w:rPr>
      </w:r>
      <w:r>
        <w:rPr>
          <w:lang w:val="en-US"/>
        </w:rPr>
        <w:fldChar w:fldCharType="separate"/>
      </w:r>
      <w:r w:rsidR="003B17E8">
        <w:rPr>
          <w:lang w:val="en-US"/>
        </w:rPr>
        <w:t>8.4</w:t>
      </w:r>
      <w:r>
        <w:rPr>
          <w:lang w:val="en-US"/>
        </w:rPr>
        <w:fldChar w:fldCharType="end"/>
      </w:r>
      <w:r>
        <w:rPr>
          <w:lang w:val="en-US"/>
        </w:rPr>
        <w:t xml:space="preserve"> </w:t>
      </w:r>
      <w:r>
        <w:rPr>
          <w:lang w:val="en-US"/>
        </w:rPr>
        <w:fldChar w:fldCharType="begin"/>
      </w:r>
      <w:r>
        <w:rPr>
          <w:lang w:val="en-US"/>
        </w:rPr>
        <w:instrText xml:space="preserve"> REF _Ref427831260 \h </w:instrText>
      </w:r>
      <w:r>
        <w:rPr>
          <w:lang w:val="en-US"/>
        </w:rPr>
      </w:r>
      <w:r>
        <w:rPr>
          <w:lang w:val="en-US"/>
        </w:rPr>
        <w:fldChar w:fldCharType="separate"/>
      </w:r>
      <w:r w:rsidR="003B17E8">
        <w:t>Portlet Container Runtime Options</w:t>
      </w:r>
      <w:r>
        <w:rPr>
          <w:lang w:val="en-US"/>
        </w:rPr>
        <w:fldChar w:fldCharType="end"/>
      </w:r>
      <w:r w:rsidR="00F809D7">
        <w:rPr>
          <w:lang w:val="en-US"/>
        </w:rPr>
        <w:t xml:space="preserve"> for discussion</w:t>
      </w:r>
      <w:r>
        <w:rPr>
          <w:lang w:val="en-US"/>
        </w:rPr>
        <w:t>. Portlet container runtime options can be configured on the portlet application level, where they affect all portlets in the portlet application, or on the portlet level, where they affect only the specific portlet. Configuration at the portlet level will be discussed in a later section.</w:t>
      </w:r>
    </w:p>
    <w:p w:rsidR="00086BE6" w:rsidRDefault="00086BE6" w:rsidP="00347B81">
      <w:pPr>
        <w:pStyle w:val="Standard"/>
        <w:rPr>
          <w:lang w:val="en-US"/>
        </w:rPr>
      </w:pPr>
      <w:r>
        <w:rPr>
          <w:lang w:val="en-US"/>
        </w:rPr>
        <w:t xml:space="preserve">The portlet deployment descriptor allows configuration of portlet runtime options through the </w:t>
      </w:r>
      <w:r w:rsidRPr="006C1AA1">
        <w:rPr>
          <w:rStyle w:val="inlinecode"/>
          <w:lang w:val="en-US"/>
        </w:rPr>
        <w:t>&lt;container-runtime-option&gt;</w:t>
      </w:r>
      <w:r>
        <w:rPr>
          <w:lang w:val="en-US"/>
        </w:rPr>
        <w:t xml:space="preserve"> element, which has mandatory </w:t>
      </w:r>
      <w:r w:rsidRPr="006C1AA1">
        <w:rPr>
          <w:rStyle w:val="inlinecode"/>
          <w:lang w:val="en-US"/>
        </w:rPr>
        <w:t>&lt;name&gt;</w:t>
      </w:r>
      <w:r>
        <w:rPr>
          <w:lang w:val="en-US"/>
        </w:rPr>
        <w:t xml:space="preserve"> and </w:t>
      </w:r>
      <w:r w:rsidRPr="006C1AA1">
        <w:rPr>
          <w:rStyle w:val="inlinecode"/>
          <w:lang w:val="en-US"/>
        </w:rPr>
        <w:t>&lt;value&gt;</w:t>
      </w:r>
      <w:r>
        <w:rPr>
          <w:lang w:val="en-US"/>
        </w:rPr>
        <w:t xml:space="preserve"> child elements. The </w:t>
      </w:r>
      <w:r w:rsidRPr="006C1AA1">
        <w:rPr>
          <w:rStyle w:val="inlinecode"/>
          <w:lang w:val="en-US"/>
        </w:rPr>
        <w:t>@PortletApplication</w:t>
      </w:r>
      <w:r>
        <w:rPr>
          <w:lang w:val="en-US"/>
        </w:rPr>
        <w:t xml:space="preserve"> annotation allows configuration of the portlet container runtime options through the </w:t>
      </w:r>
      <w:r w:rsidR="00E02250" w:rsidRPr="006C1AA1">
        <w:rPr>
          <w:rStyle w:val="inlinecode"/>
          <w:lang w:val="en-US"/>
        </w:rPr>
        <w:t>runtimeOption</w:t>
      </w:r>
      <w:r w:rsidR="00E02250">
        <w:rPr>
          <w:lang w:val="en-US"/>
        </w:rPr>
        <w:t xml:space="preserve"> element, </w:t>
      </w:r>
      <w:r w:rsidR="00347B81" w:rsidRPr="00347B81">
        <w:rPr>
          <w:lang w:val="en-US"/>
        </w:rPr>
        <w:t xml:space="preserve">which may contain an array of </w:t>
      </w:r>
      <w:r w:rsidR="00347B81" w:rsidRPr="00347B81">
        <w:rPr>
          <w:rStyle w:val="inlinecode"/>
          <w:lang w:val="en-US"/>
        </w:rPr>
        <w:t>@RuntimeOption</w:t>
      </w:r>
      <w:r w:rsidR="00347B81" w:rsidRPr="00347B81">
        <w:rPr>
          <w:lang w:val="en-US"/>
        </w:rPr>
        <w:t xml:space="preserve"> annotations, each one specifying a name-value pair.</w:t>
      </w:r>
    </w:p>
    <w:p w:rsidR="002B530B" w:rsidRDefault="002B530B" w:rsidP="00086BE6">
      <w:pPr>
        <w:pStyle w:val="Standard"/>
        <w:rPr>
          <w:lang w:val="en-US"/>
        </w:rPr>
      </w:pPr>
      <w:r>
        <w:rPr>
          <w:lang w:val="en-US"/>
        </w:rPr>
        <w:t xml:space="preserve">A given portlet container runtime option name may have multiple values associated with it. </w:t>
      </w:r>
      <w:r w:rsidR="008A0531">
        <w:rPr>
          <w:lang w:val="en-US"/>
        </w:rPr>
        <w:t xml:space="preserve">Each value is specified with a separate </w:t>
      </w:r>
      <w:r w:rsidR="008A0531" w:rsidRPr="00A44CE9">
        <w:rPr>
          <w:rStyle w:val="inlinecode"/>
          <w:lang w:val="en-US"/>
        </w:rPr>
        <w:t>&lt;value&gt;</w:t>
      </w:r>
      <w:r w:rsidR="008A0531">
        <w:rPr>
          <w:lang w:val="en-US"/>
        </w:rPr>
        <w:t xml:space="preserve"> element in the deployment descriptor and through use of the values array in the corresponding configuration annotation.</w:t>
      </w:r>
    </w:p>
    <w:p w:rsidR="00142D4B" w:rsidRDefault="00142D4B" w:rsidP="00086BE6">
      <w:pPr>
        <w:pStyle w:val="Standard"/>
        <w:rPr>
          <w:lang w:val="en-US"/>
        </w:rPr>
      </w:pPr>
      <w:r>
        <w:rPr>
          <w:lang w:val="en-US"/>
        </w:rPr>
        <w:t xml:space="preserve">The portlet container must enforce uniqueness of the portlet container runtime option keys within the portlet application. </w:t>
      </w:r>
    </w:p>
    <w:p w:rsidR="00CD6A71" w:rsidRDefault="00CD6A71" w:rsidP="00165CC8">
      <w:pPr>
        <w:pStyle w:val="Standard"/>
        <w:keepNext/>
        <w:rPr>
          <w:lang w:val="en-US"/>
        </w:rPr>
      </w:pPr>
      <w:r>
        <w:rPr>
          <w:lang w:val="en-US"/>
        </w:rPr>
        <w:lastRenderedPageBreak/>
        <w:t>Portlet deployment descriptor usage example:</w:t>
      </w:r>
    </w:p>
    <w:p w:rsidR="00C43989" w:rsidRPr="00C404E1" w:rsidRDefault="00C43989" w:rsidP="00C43989">
      <w:pPr>
        <w:pStyle w:val="CodeXMP"/>
      </w:pPr>
      <w:r w:rsidRPr="00C404E1">
        <w:t>&lt;portlet-app&gt;</w:t>
      </w:r>
    </w:p>
    <w:p w:rsidR="00C43989" w:rsidRPr="00C404E1" w:rsidRDefault="00C43989" w:rsidP="00C43989">
      <w:pPr>
        <w:pStyle w:val="CodeXMP"/>
      </w:pPr>
      <w:r w:rsidRPr="00C404E1">
        <w:t xml:space="preserve">  </w:t>
      </w:r>
      <w:r w:rsidR="00086BE6">
        <w:t xml:space="preserve"> </w:t>
      </w:r>
      <w:r w:rsidRPr="00C404E1">
        <w:t>...</w:t>
      </w:r>
    </w:p>
    <w:p w:rsidR="00086BE6" w:rsidRPr="00976D4D" w:rsidRDefault="00086BE6" w:rsidP="00086BE6">
      <w:pPr>
        <w:pStyle w:val="CodeXMP"/>
      </w:pPr>
      <w:r>
        <w:t xml:space="preserve">   </w:t>
      </w:r>
      <w:r w:rsidRPr="00976D4D">
        <w:t>&lt;container-runtime-option&gt;</w:t>
      </w:r>
    </w:p>
    <w:p w:rsidR="00086BE6" w:rsidRPr="00976D4D" w:rsidRDefault="00086BE6" w:rsidP="00086BE6">
      <w:pPr>
        <w:pStyle w:val="CodeXMP"/>
      </w:pPr>
      <w:r>
        <w:t xml:space="preserve">      </w:t>
      </w:r>
      <w:r w:rsidRPr="00976D4D">
        <w:t>&lt;name&gt;javax.portlet.renderHeaders&lt;/name&gt;</w:t>
      </w:r>
    </w:p>
    <w:p w:rsidR="00086BE6" w:rsidRPr="00976D4D" w:rsidRDefault="00086BE6" w:rsidP="00086BE6">
      <w:pPr>
        <w:pStyle w:val="CodeXMP"/>
      </w:pPr>
      <w:r>
        <w:t xml:space="preserve">      </w:t>
      </w:r>
      <w:r w:rsidRPr="00976D4D">
        <w:t>&lt;value&gt;true&lt;/value&gt;</w:t>
      </w:r>
    </w:p>
    <w:p w:rsidR="00086BE6" w:rsidRPr="00976D4D" w:rsidRDefault="00086BE6" w:rsidP="00086BE6">
      <w:pPr>
        <w:pStyle w:val="CodeXMP"/>
      </w:pPr>
      <w:r>
        <w:t xml:space="preserve">   </w:t>
      </w:r>
      <w:r w:rsidRPr="00976D4D">
        <w:t>&lt;/container-runtime-option&gt;</w:t>
      </w:r>
    </w:p>
    <w:p w:rsidR="00C43989" w:rsidRPr="00C404E1" w:rsidRDefault="00C43989" w:rsidP="00C43989">
      <w:pPr>
        <w:pStyle w:val="CodeXMP"/>
      </w:pPr>
      <w:r w:rsidRPr="00C404E1">
        <w:t xml:space="preserve">  ...</w:t>
      </w:r>
    </w:p>
    <w:p w:rsidR="00C43989" w:rsidRDefault="00C43989" w:rsidP="00C43989">
      <w:pPr>
        <w:pStyle w:val="CodeXMP"/>
      </w:pPr>
      <w:r w:rsidRPr="00C404E1">
        <w:t>&lt;/portlet-app&gt;</w:t>
      </w:r>
    </w:p>
    <w:p w:rsidR="00CD6A71" w:rsidRPr="00165CC8" w:rsidRDefault="00CD6A71" w:rsidP="00CD6A71">
      <w:pPr>
        <w:pStyle w:val="Standard"/>
        <w:rPr>
          <w:lang w:val="en-US"/>
        </w:rPr>
      </w:pPr>
      <w:r w:rsidRPr="00165CC8">
        <w:rPr>
          <w:lang w:val="en-US"/>
        </w:rPr>
        <w:t>Annotation usage example:</w:t>
      </w:r>
    </w:p>
    <w:p w:rsidR="00C43989" w:rsidRDefault="00C43989" w:rsidP="00C43989">
      <w:pPr>
        <w:pStyle w:val="CodeXMP"/>
      </w:pPr>
      <w:r w:rsidRPr="005C5709">
        <w:t>@PortletApplication(</w:t>
      </w:r>
    </w:p>
    <w:p w:rsidR="00E02250" w:rsidRDefault="00E02250" w:rsidP="00E02250">
      <w:pPr>
        <w:pStyle w:val="CodeXMP"/>
      </w:pPr>
      <w:r>
        <w:t xml:space="preserve">   runtimeOptions = {</w:t>
      </w:r>
    </w:p>
    <w:p w:rsidR="00E02250" w:rsidRDefault="00E02250" w:rsidP="00E02250">
      <w:pPr>
        <w:pStyle w:val="CodeXMP"/>
      </w:pPr>
      <w:r>
        <w:t xml:space="preserve">      @RuntimeOption(name = </w:t>
      </w:r>
      <w:r w:rsidR="004E7875">
        <w:t>"</w:t>
      </w:r>
      <w:r>
        <w:t>javax.portlet.renderHeaders</w:t>
      </w:r>
      <w:r w:rsidR="004E7875">
        <w:t>"</w:t>
      </w:r>
      <w:r>
        <w:t>, value</w:t>
      </w:r>
      <w:r w:rsidR="008A0531">
        <w:t>s</w:t>
      </w:r>
      <w:r>
        <w:t xml:space="preserve"> = </w:t>
      </w:r>
      <w:r w:rsidR="008E4880">
        <w:t>{</w:t>
      </w:r>
      <w:r w:rsidR="004E7875">
        <w:t>"</w:t>
      </w:r>
      <w:r>
        <w:t>true</w:t>
      </w:r>
      <w:r w:rsidR="004E7875">
        <w:t>"</w:t>
      </w:r>
      <w:r w:rsidR="008E4880">
        <w:t>}</w:t>
      </w:r>
      <w:r>
        <w:t>)</w:t>
      </w:r>
    </w:p>
    <w:p w:rsidR="00E02250" w:rsidRDefault="00E02250" w:rsidP="00E02250">
      <w:pPr>
        <w:pStyle w:val="CodeXMP"/>
      </w:pPr>
      <w:r>
        <w:t xml:space="preserve">   },</w:t>
      </w:r>
    </w:p>
    <w:p w:rsidR="00AA2D73" w:rsidRPr="00AA2D73" w:rsidRDefault="00C43989">
      <w:pPr>
        <w:pStyle w:val="CodeXMP"/>
      </w:pPr>
      <w:r w:rsidRPr="005C5709">
        <w:t>)</w:t>
      </w:r>
    </w:p>
    <w:p w:rsidR="004142F3" w:rsidRDefault="004142F3" w:rsidP="00142D4B">
      <w:pPr>
        <w:pStyle w:val="Heading2"/>
      </w:pPr>
      <w:bookmarkStart w:id="1571" w:name="_Ref429568163"/>
      <w:bookmarkStart w:id="1572" w:name="_Toc468261274"/>
      <w:r w:rsidRPr="00994765">
        <w:t>Portlet</w:t>
      </w:r>
      <w:r>
        <w:t xml:space="preserve"> </w:t>
      </w:r>
      <w:r w:rsidR="00142D4B">
        <w:t>Configuration</w:t>
      </w:r>
      <w:bookmarkEnd w:id="1571"/>
      <w:bookmarkEnd w:id="1572"/>
    </w:p>
    <w:p w:rsidR="004142F3" w:rsidRDefault="004142F3" w:rsidP="004142F3">
      <w:pPr>
        <w:pStyle w:val="Standard"/>
        <w:rPr>
          <w:lang w:val="en-US"/>
        </w:rPr>
      </w:pPr>
      <w:r w:rsidRPr="004142F3">
        <w:rPr>
          <w:lang w:val="en-US"/>
        </w:rPr>
        <w:t xml:space="preserve">The </w:t>
      </w:r>
      <w:r w:rsidRPr="004142F3">
        <w:rPr>
          <w:rStyle w:val="inlinecode"/>
          <w:lang w:val="en-US"/>
        </w:rPr>
        <w:t>@PortletConfiguration</w:t>
      </w:r>
      <w:r w:rsidRPr="004142F3">
        <w:rPr>
          <w:lang w:val="en-US"/>
        </w:rPr>
        <w:t xml:space="preserve"> ann</w:t>
      </w:r>
      <w:r>
        <w:rPr>
          <w:lang w:val="en-US"/>
        </w:rPr>
        <w:t>otation provides configuration d</w:t>
      </w:r>
      <w:r w:rsidRPr="004142F3">
        <w:rPr>
          <w:lang w:val="en-US"/>
        </w:rPr>
        <w:t xml:space="preserve">ata for the portlet. </w:t>
      </w:r>
      <w:r>
        <w:rPr>
          <w:lang w:val="en-US"/>
        </w:rPr>
        <w:t xml:space="preserve">It is a type annotation that can be applied to any </w:t>
      </w:r>
      <w:r w:rsidR="005548A1">
        <w:rPr>
          <w:lang w:val="en-US"/>
        </w:rPr>
        <w:t xml:space="preserve">class </w:t>
      </w:r>
      <w:r>
        <w:rPr>
          <w:lang w:val="en-US"/>
        </w:rPr>
        <w:t xml:space="preserve">in the portlet application. It has a single required </w:t>
      </w:r>
      <w:r w:rsidRPr="004142F3">
        <w:rPr>
          <w:rStyle w:val="inlinecode"/>
          <w:lang w:val="en-US"/>
        </w:rPr>
        <w:t>portletName</w:t>
      </w:r>
      <w:r>
        <w:rPr>
          <w:lang w:val="en-US"/>
        </w:rPr>
        <w:t xml:space="preserve"> element that specifies the portlet name and many optional elements for configuration data. </w:t>
      </w:r>
      <w:r w:rsidR="00F82030">
        <w:rPr>
          <w:lang w:val="en-US"/>
        </w:rPr>
        <w:t>The optional elements provide defaults that should be applicable in many situations.</w:t>
      </w:r>
    </w:p>
    <w:p w:rsidR="003368C7" w:rsidRDefault="003368C7" w:rsidP="004142F3">
      <w:pPr>
        <w:pStyle w:val="Standard"/>
        <w:rPr>
          <w:lang w:val="en-US"/>
        </w:rPr>
      </w:pPr>
      <w:r>
        <w:rPr>
          <w:lang w:val="en-US"/>
        </w:rPr>
        <w:t>The portlet container must enforce uniqueness of the portlet  name within the portlet application.</w:t>
      </w:r>
    </w:p>
    <w:p w:rsidR="00F313C7" w:rsidRDefault="004142F3" w:rsidP="00F313C7">
      <w:pPr>
        <w:pStyle w:val="Standard"/>
        <w:rPr>
          <w:lang w:val="en-US"/>
        </w:rPr>
      </w:pPr>
      <w:r>
        <w:rPr>
          <w:lang w:val="en-US"/>
        </w:rPr>
        <w:t xml:space="preserve">If </w:t>
      </w:r>
      <w:r w:rsidRPr="00F82030">
        <w:rPr>
          <w:rStyle w:val="inlinecode"/>
          <w:lang w:val="en-US"/>
        </w:rPr>
        <w:t>@PortletConfigurati</w:t>
      </w:r>
      <w:r w:rsidR="00F82030" w:rsidRPr="00F82030">
        <w:rPr>
          <w:rStyle w:val="inlinecode"/>
          <w:lang w:val="en-US"/>
        </w:rPr>
        <w:t>on</w:t>
      </w:r>
      <w:r w:rsidR="00F82030">
        <w:rPr>
          <w:lang w:val="en-US"/>
        </w:rPr>
        <w:t xml:space="preserve"> annotates a class that </w:t>
      </w:r>
      <w:r w:rsidR="00683251">
        <w:rPr>
          <w:lang w:val="en-US"/>
        </w:rPr>
        <w:t>directly or indirectly</w:t>
      </w:r>
      <w:r>
        <w:rPr>
          <w:lang w:val="en-US"/>
        </w:rPr>
        <w:t xml:space="preserve"> </w:t>
      </w:r>
      <w:r w:rsidR="009D5541">
        <w:rPr>
          <w:lang w:val="en-US"/>
        </w:rPr>
        <w:t xml:space="preserve">implements </w:t>
      </w:r>
      <w:r>
        <w:rPr>
          <w:lang w:val="en-US"/>
        </w:rPr>
        <w:t xml:space="preserve">the </w:t>
      </w:r>
      <w:r w:rsidRPr="00F82030">
        <w:rPr>
          <w:rStyle w:val="inlinecode"/>
          <w:lang w:val="en-US"/>
        </w:rPr>
        <w:t>Portlet</w:t>
      </w:r>
      <w:r>
        <w:rPr>
          <w:lang w:val="en-US"/>
        </w:rPr>
        <w:t xml:space="preserve"> interface, </w:t>
      </w:r>
      <w:r w:rsidR="00F82030">
        <w:rPr>
          <w:lang w:val="en-US"/>
        </w:rPr>
        <w:t>the portlet container must register the class as a portlet class</w:t>
      </w:r>
      <w:r w:rsidR="00683251">
        <w:rPr>
          <w:lang w:val="en-US"/>
        </w:rPr>
        <w:t xml:space="preserve"> under the given portlet name</w:t>
      </w:r>
      <w:r w:rsidR="00F82030">
        <w:rPr>
          <w:lang w:val="en-US"/>
        </w:rPr>
        <w:t>, and call all of the implemen</w:t>
      </w:r>
      <w:r w:rsidR="001C08F8">
        <w:rPr>
          <w:lang w:val="en-US"/>
        </w:rPr>
        <w:t>ted portlet lifecycle methods</w:t>
      </w:r>
      <w:r w:rsidR="00F82030">
        <w:rPr>
          <w:lang w:val="en-US"/>
        </w:rPr>
        <w:t xml:space="preserve"> </w:t>
      </w:r>
      <w:r w:rsidR="001C08F8">
        <w:rPr>
          <w:lang w:val="en-US"/>
        </w:rPr>
        <w:t xml:space="preserve">from the </w:t>
      </w:r>
      <w:r w:rsidR="001C08F8" w:rsidRPr="001C08F8">
        <w:rPr>
          <w:rStyle w:val="inlinecode"/>
          <w:lang w:val="en-US"/>
        </w:rPr>
        <w:t>Portlet</w:t>
      </w:r>
      <w:r w:rsidR="001C08F8">
        <w:rPr>
          <w:lang w:val="en-US"/>
        </w:rPr>
        <w:t xml:space="preserve">, </w:t>
      </w:r>
      <w:r w:rsidR="001C08F8" w:rsidRPr="001C08F8">
        <w:rPr>
          <w:rStyle w:val="inlinecode"/>
          <w:lang w:val="en-US"/>
        </w:rPr>
        <w:t>EventPortlet</w:t>
      </w:r>
      <w:r w:rsidR="001C08F8">
        <w:rPr>
          <w:lang w:val="en-US"/>
        </w:rPr>
        <w:t xml:space="preserve">, and </w:t>
      </w:r>
      <w:r w:rsidR="001C08F8" w:rsidRPr="001C08F8">
        <w:rPr>
          <w:rStyle w:val="inlinecode"/>
          <w:lang w:val="en-US"/>
        </w:rPr>
        <w:t>ResourceServingPortlet</w:t>
      </w:r>
      <w:r w:rsidR="001C08F8">
        <w:rPr>
          <w:lang w:val="en-US"/>
        </w:rPr>
        <w:t xml:space="preserve"> interfaces </w:t>
      </w:r>
      <w:r w:rsidR="00F82030">
        <w:rPr>
          <w:lang w:val="en-US"/>
        </w:rPr>
        <w:t xml:space="preserve">as described in </w:t>
      </w:r>
      <w:r w:rsidR="001C08F8">
        <w:rPr>
          <w:lang w:val="en-US"/>
        </w:rPr>
        <w:fldChar w:fldCharType="begin"/>
      </w:r>
      <w:r w:rsidR="001C08F8">
        <w:rPr>
          <w:lang w:val="en-US"/>
        </w:rPr>
        <w:instrText xml:space="preserve"> REF _Ref425229252 \w \h </w:instrText>
      </w:r>
      <w:r w:rsidR="001C08F8">
        <w:rPr>
          <w:lang w:val="en-US"/>
        </w:rPr>
      </w:r>
      <w:r w:rsidR="001C08F8">
        <w:rPr>
          <w:lang w:val="en-US"/>
        </w:rPr>
        <w:fldChar w:fldCharType="separate"/>
      </w:r>
      <w:r w:rsidR="003B17E8">
        <w:rPr>
          <w:lang w:val="en-US"/>
        </w:rPr>
        <w:t>Chapter 4</w:t>
      </w:r>
      <w:r w:rsidR="001C08F8">
        <w:rPr>
          <w:lang w:val="en-US"/>
        </w:rPr>
        <w:fldChar w:fldCharType="end"/>
      </w:r>
      <w:r w:rsidR="001C08F8">
        <w:rPr>
          <w:lang w:val="en-US"/>
        </w:rPr>
        <w:t xml:space="preserve"> </w:t>
      </w:r>
      <w:r w:rsidR="008B1A4F">
        <w:rPr>
          <w:lang w:val="en-US"/>
        </w:rPr>
        <w:fldChar w:fldCharType="begin"/>
      </w:r>
      <w:r w:rsidR="008B1A4F">
        <w:rPr>
          <w:lang w:val="en-US"/>
        </w:rPr>
        <w:instrText xml:space="preserve"> REF _Ref425229252 \h </w:instrText>
      </w:r>
      <w:r w:rsidR="008B1A4F">
        <w:rPr>
          <w:lang w:val="en-US"/>
        </w:rPr>
      </w:r>
      <w:r w:rsidR="008B1A4F">
        <w:rPr>
          <w:lang w:val="en-US"/>
        </w:rPr>
        <w:fldChar w:fldCharType="separate"/>
      </w:r>
      <w:r w:rsidR="003B17E8">
        <w:t>Portlet Lifecycle Interfaces</w:t>
      </w:r>
      <w:r w:rsidR="008B1A4F">
        <w:rPr>
          <w:lang w:val="en-US"/>
        </w:rPr>
        <w:fldChar w:fldCharType="end"/>
      </w:r>
      <w:r w:rsidR="00654307">
        <w:rPr>
          <w:lang w:val="en-US"/>
        </w:rPr>
        <w:t>. An</w:t>
      </w:r>
      <w:r w:rsidR="00F313C7">
        <w:rPr>
          <w:lang w:val="en-US"/>
        </w:rPr>
        <w:t xml:space="preserve"> example annotated portlet class:</w:t>
      </w:r>
    </w:p>
    <w:p w:rsidR="00F313C7" w:rsidRPr="00F313C7" w:rsidRDefault="00F313C7" w:rsidP="00F313C7">
      <w:pPr>
        <w:pStyle w:val="CodeXMP"/>
      </w:pPr>
      <w:r w:rsidRPr="00F313C7">
        <w:t>@PortletConfiguration(portletName=</w:t>
      </w:r>
      <w:r w:rsidR="004E7875">
        <w:t>"</w:t>
      </w:r>
      <w:r w:rsidRPr="00F313C7">
        <w:t>TestPortlet4</w:t>
      </w:r>
      <w:r w:rsidR="004E7875">
        <w:t>"</w:t>
      </w:r>
      <w:r w:rsidRPr="00F313C7">
        <w:t>)</w:t>
      </w:r>
    </w:p>
    <w:p w:rsidR="00F313C7" w:rsidRPr="00F313C7" w:rsidRDefault="00F313C7" w:rsidP="00F313C7">
      <w:pPr>
        <w:pStyle w:val="CodeXMP"/>
      </w:pPr>
      <w:r w:rsidRPr="00F313C7">
        <w:t>public class AnnotatedGenericPortlet extends GenericPortlet {</w:t>
      </w:r>
    </w:p>
    <w:p w:rsidR="00F313C7" w:rsidRPr="00F313C7" w:rsidRDefault="00F313C7" w:rsidP="00F313C7">
      <w:pPr>
        <w:pStyle w:val="CodeXMP"/>
      </w:pPr>
      <w:r w:rsidRPr="00F313C7">
        <w:t xml:space="preserve">   // add portlet methods</w:t>
      </w:r>
    </w:p>
    <w:p w:rsidR="00F313C7" w:rsidRDefault="00F313C7" w:rsidP="00F313C7">
      <w:pPr>
        <w:pStyle w:val="CodeXMP"/>
      </w:pPr>
      <w:r w:rsidRPr="00F313C7">
        <w:t>}</w:t>
      </w:r>
    </w:p>
    <w:p w:rsidR="008A5318" w:rsidRDefault="008A5318" w:rsidP="004142F3">
      <w:pPr>
        <w:pStyle w:val="Standard"/>
        <w:rPr>
          <w:lang w:val="en-US"/>
        </w:rPr>
      </w:pPr>
      <w:r>
        <w:rPr>
          <w:lang w:val="en-US"/>
        </w:rPr>
        <w:t xml:space="preserve">The portlet class may be both annotated with a </w:t>
      </w:r>
      <w:r w:rsidRPr="006C1AA1">
        <w:rPr>
          <w:rStyle w:val="inlinecode"/>
          <w:lang w:val="en-US"/>
        </w:rPr>
        <w:t>@PortletConfiguration</w:t>
      </w:r>
      <w:r>
        <w:rPr>
          <w:lang w:val="en-US"/>
        </w:rPr>
        <w:t xml:space="preserve"> annotation and specified in one or more deployment descriptor portlet definitions as long as different portlet names are provided for each declared portlet.</w:t>
      </w:r>
    </w:p>
    <w:p w:rsidR="00F313C7" w:rsidRDefault="00683251" w:rsidP="00F313C7">
      <w:pPr>
        <w:pStyle w:val="Standard"/>
        <w:rPr>
          <w:lang w:val="en-US"/>
        </w:rPr>
      </w:pPr>
      <w:r>
        <w:rPr>
          <w:lang w:val="en-US"/>
        </w:rPr>
        <w:t xml:space="preserve">If </w:t>
      </w:r>
      <w:r w:rsidRPr="00F82030">
        <w:rPr>
          <w:rStyle w:val="inlinecode"/>
          <w:lang w:val="en-US"/>
        </w:rPr>
        <w:t>@PortletConfiguration</w:t>
      </w:r>
      <w:r>
        <w:rPr>
          <w:lang w:val="en-US"/>
        </w:rPr>
        <w:t xml:space="preserve"> annotates a class that does not implement the </w:t>
      </w:r>
      <w:r w:rsidRPr="00F82030">
        <w:rPr>
          <w:rStyle w:val="inlinecode"/>
          <w:lang w:val="en-US"/>
        </w:rPr>
        <w:t>Portlet</w:t>
      </w:r>
      <w:r>
        <w:rPr>
          <w:lang w:val="en-US"/>
        </w:rPr>
        <w:t xml:space="preserve"> interface, </w:t>
      </w:r>
      <w:r w:rsidR="00597435">
        <w:rPr>
          <w:lang w:val="en-US"/>
        </w:rPr>
        <w:t xml:space="preserve">the portlet container must register </w:t>
      </w:r>
      <w:r w:rsidR="00490DE3">
        <w:rPr>
          <w:lang w:val="en-US"/>
        </w:rPr>
        <w:t xml:space="preserve">the </w:t>
      </w:r>
      <w:r w:rsidR="00597435">
        <w:rPr>
          <w:lang w:val="en-US"/>
        </w:rPr>
        <w:t xml:space="preserve">configuration for the given portlet name. </w:t>
      </w:r>
      <w:r w:rsidR="00490DE3">
        <w:rPr>
          <w:lang w:val="en-US"/>
        </w:rPr>
        <w:t xml:space="preserve">Since the portlet lifecycle methods defined by the </w:t>
      </w:r>
      <w:r w:rsidR="00490DE3" w:rsidRPr="006C1AA1">
        <w:rPr>
          <w:rStyle w:val="inlinecode"/>
          <w:lang w:val="en-US"/>
        </w:rPr>
        <w:t>Portlet</w:t>
      </w:r>
      <w:r w:rsidR="00490DE3">
        <w:rPr>
          <w:lang w:val="en-US"/>
        </w:rPr>
        <w:t xml:space="preserve"> interface are not available, t</w:t>
      </w:r>
      <w:r w:rsidR="00597435">
        <w:rPr>
          <w:lang w:val="en-US"/>
        </w:rPr>
        <w:t xml:space="preserve">he portlet </w:t>
      </w:r>
      <w:r w:rsidR="008A5318">
        <w:rPr>
          <w:lang w:val="en-US"/>
        </w:rPr>
        <w:t xml:space="preserve">must use the extended annotation-based dispatching functionality as described in Section </w:t>
      </w:r>
      <w:r w:rsidR="008A5318">
        <w:rPr>
          <w:lang w:val="en-US"/>
        </w:rPr>
        <w:fldChar w:fldCharType="begin"/>
      </w:r>
      <w:r w:rsidR="008A5318">
        <w:rPr>
          <w:lang w:val="en-US"/>
        </w:rPr>
        <w:instrText xml:space="preserve"> REF _Ref427053547 \w \h </w:instrText>
      </w:r>
      <w:r w:rsidR="008A5318">
        <w:rPr>
          <w:lang w:val="en-US"/>
        </w:rPr>
      </w:r>
      <w:r w:rsidR="008A5318">
        <w:rPr>
          <w:lang w:val="en-US"/>
        </w:rPr>
        <w:fldChar w:fldCharType="separate"/>
      </w:r>
      <w:r w:rsidR="003B17E8">
        <w:rPr>
          <w:lang w:val="en-US"/>
        </w:rPr>
        <w:t>4.8</w:t>
      </w:r>
      <w:r w:rsidR="008A5318">
        <w:rPr>
          <w:lang w:val="en-US"/>
        </w:rPr>
        <w:fldChar w:fldCharType="end"/>
      </w:r>
      <w:r w:rsidR="008A5318">
        <w:rPr>
          <w:lang w:val="en-US"/>
        </w:rPr>
        <w:t xml:space="preserve"> </w:t>
      </w:r>
      <w:r w:rsidR="008A5318">
        <w:rPr>
          <w:lang w:val="en-US"/>
        </w:rPr>
        <w:fldChar w:fldCharType="begin"/>
      </w:r>
      <w:r w:rsidR="008A5318">
        <w:rPr>
          <w:lang w:val="en-US"/>
        </w:rPr>
        <w:instrText xml:space="preserve"> REF _Ref427053547 \h </w:instrText>
      </w:r>
      <w:r w:rsidR="008A5318">
        <w:rPr>
          <w:lang w:val="en-US"/>
        </w:rPr>
      </w:r>
      <w:r w:rsidR="008A5318">
        <w:rPr>
          <w:lang w:val="en-US"/>
        </w:rPr>
        <w:fldChar w:fldCharType="separate"/>
      </w:r>
      <w:r w:rsidR="003B17E8">
        <w:t>Extended Annotation-Based Dispatching</w:t>
      </w:r>
      <w:r w:rsidR="008A5318">
        <w:rPr>
          <w:lang w:val="en-US"/>
        </w:rPr>
        <w:fldChar w:fldCharType="end"/>
      </w:r>
      <w:r w:rsidR="008A5318">
        <w:rPr>
          <w:lang w:val="en-US"/>
        </w:rPr>
        <w:t>.</w:t>
      </w:r>
      <w:r w:rsidR="00F313C7">
        <w:rPr>
          <w:lang w:val="en-US"/>
        </w:rPr>
        <w:t xml:space="preserve"> An example extended annotation-based dispatching class:</w:t>
      </w:r>
    </w:p>
    <w:p w:rsidR="00F313C7" w:rsidRPr="00F313C7" w:rsidRDefault="00F313C7" w:rsidP="00F313C7">
      <w:pPr>
        <w:pStyle w:val="CodeXMP"/>
      </w:pPr>
      <w:r w:rsidRPr="00F313C7">
        <w:t>@PortletConfiguration(portletName=</w:t>
      </w:r>
      <w:r w:rsidR="004E7875">
        <w:t>"</w:t>
      </w:r>
      <w:r w:rsidRPr="00F313C7">
        <w:t>TestPortlet3</w:t>
      </w:r>
      <w:r w:rsidR="004E7875">
        <w:t>"</w:t>
      </w:r>
      <w:r w:rsidRPr="00F313C7">
        <w:t>)</w:t>
      </w:r>
    </w:p>
    <w:p w:rsidR="00F313C7" w:rsidRPr="00F313C7" w:rsidRDefault="00F313C7" w:rsidP="00F313C7">
      <w:pPr>
        <w:pStyle w:val="CodeXMP"/>
      </w:pPr>
      <w:r w:rsidRPr="00F313C7">
        <w:t>public class MessageBoxPortlet {</w:t>
      </w:r>
    </w:p>
    <w:p w:rsidR="00F313C7" w:rsidRPr="004142F3" w:rsidRDefault="00F313C7" w:rsidP="00F313C7">
      <w:pPr>
        <w:pStyle w:val="CodeXMP"/>
      </w:pPr>
      <w:r w:rsidRPr="00F313C7">
        <w:t>}</w:t>
      </w:r>
    </w:p>
    <w:p w:rsidR="00452493" w:rsidRDefault="008A5318" w:rsidP="004142F3">
      <w:pPr>
        <w:pStyle w:val="Standard"/>
        <w:rPr>
          <w:lang w:val="en-US"/>
        </w:rPr>
      </w:pPr>
      <w:r>
        <w:rPr>
          <w:lang w:val="en-US"/>
        </w:rPr>
        <w:t xml:space="preserve">If the same portlet name is specified in both the </w:t>
      </w:r>
      <w:r w:rsidRPr="00F313C7">
        <w:rPr>
          <w:rStyle w:val="inlinecode"/>
          <w:lang w:val="en-US"/>
        </w:rPr>
        <w:t>@PortletConfiguration</w:t>
      </w:r>
      <w:r>
        <w:rPr>
          <w:lang w:val="en-US"/>
        </w:rPr>
        <w:t xml:space="preserve"> annotation and in </w:t>
      </w:r>
      <w:r w:rsidR="003368C7">
        <w:rPr>
          <w:lang w:val="en-US"/>
        </w:rPr>
        <w:t>a</w:t>
      </w:r>
      <w:r>
        <w:rPr>
          <w:lang w:val="en-US"/>
        </w:rPr>
        <w:t xml:space="preserve"> portlet deployment descriptor</w:t>
      </w:r>
      <w:r w:rsidR="003368C7">
        <w:rPr>
          <w:lang w:val="en-US"/>
        </w:rPr>
        <w:t xml:space="preserve"> </w:t>
      </w:r>
      <w:r w:rsidR="003368C7" w:rsidRPr="006C1AA1">
        <w:rPr>
          <w:rStyle w:val="inlinecode"/>
          <w:lang w:val="en-US"/>
        </w:rPr>
        <w:t>&lt;portlet&gt;</w:t>
      </w:r>
      <w:r w:rsidR="003368C7">
        <w:rPr>
          <w:lang w:val="en-US"/>
        </w:rPr>
        <w:t xml:space="preserve"> element</w:t>
      </w:r>
      <w:r>
        <w:rPr>
          <w:lang w:val="en-US"/>
        </w:rPr>
        <w:t xml:space="preserve">, the portlet container </w:t>
      </w:r>
      <w:r w:rsidR="00490DE3">
        <w:rPr>
          <w:lang w:val="en-US"/>
        </w:rPr>
        <w:t xml:space="preserve">aggregate the configuration values from the portlet deployment descriptor with those provided through the </w:t>
      </w:r>
      <w:r w:rsidR="00490DE3" w:rsidRPr="006C1AA1">
        <w:rPr>
          <w:rStyle w:val="inlinecode"/>
          <w:lang w:val="en-US"/>
        </w:rPr>
        <w:lastRenderedPageBreak/>
        <w:t>@PortletConfiguration</w:t>
      </w:r>
      <w:r w:rsidR="00490DE3">
        <w:rPr>
          <w:lang w:val="en-US"/>
        </w:rPr>
        <w:t xml:space="preserve"> annotation, with the values from the portlet deployment descriptor taking precedence. </w:t>
      </w:r>
      <w:r w:rsidR="001078B7">
        <w:rPr>
          <w:lang w:val="en-US"/>
        </w:rPr>
        <w:t xml:space="preserve">For example, the value of a portlet initialization parameter with a given key for a given portlet name defined in the portlet deployment descriptor must take precedence over a value for the same portlet initialization parameter key and portlet name provided through the </w:t>
      </w:r>
      <w:r w:rsidR="001078B7" w:rsidRPr="006C1AA1">
        <w:rPr>
          <w:rStyle w:val="inlinecode"/>
          <w:lang w:val="en-US"/>
        </w:rPr>
        <w:t>@PortletConfiguration</w:t>
      </w:r>
      <w:r w:rsidR="001078B7">
        <w:rPr>
          <w:lang w:val="en-US"/>
        </w:rPr>
        <w:t xml:space="preserve"> annotation.</w:t>
      </w:r>
    </w:p>
    <w:p w:rsidR="00A77900" w:rsidRDefault="00FC7FF5">
      <w:pPr>
        <w:pStyle w:val="Standard"/>
        <w:rPr>
          <w:lang w:val="en-US"/>
        </w:rPr>
      </w:pPr>
      <w:r>
        <w:rPr>
          <w:lang w:val="en-US"/>
        </w:rPr>
        <w:t>However, w</w:t>
      </w:r>
      <w:r w:rsidR="00BE4606">
        <w:rPr>
          <w:lang w:val="en-US"/>
        </w:rPr>
        <w:t>hen configuration data is provided through the</w:t>
      </w:r>
      <w:r w:rsidR="00452493">
        <w:rPr>
          <w:lang w:val="en-US"/>
        </w:rPr>
        <w:t xml:space="preserve"> </w:t>
      </w:r>
      <w:r w:rsidR="00452493" w:rsidRPr="006C1AA1">
        <w:rPr>
          <w:rStyle w:val="inlinecode"/>
          <w:lang w:val="en-US"/>
        </w:rPr>
        <w:t>@PortletConfiguration</w:t>
      </w:r>
      <w:r w:rsidR="00452493">
        <w:rPr>
          <w:lang w:val="en-US"/>
        </w:rPr>
        <w:t xml:space="preserve"> annotation</w:t>
      </w:r>
      <w:r>
        <w:rPr>
          <w:lang w:val="en-US"/>
        </w:rPr>
        <w:t>, that</w:t>
      </w:r>
      <w:r w:rsidR="00BE4606">
        <w:rPr>
          <w:lang w:val="en-US"/>
        </w:rPr>
        <w:t xml:space="preserve"> annotation determines the portlet class or the portlet dispatching methods as described above. The portlet class or dispatching methods cannot be overridden through portlet deployment de</w:t>
      </w:r>
      <w:r w:rsidR="003368C7">
        <w:rPr>
          <w:lang w:val="en-US"/>
        </w:rPr>
        <w:t xml:space="preserve">scriptor </w:t>
      </w:r>
      <w:r w:rsidR="003368C7" w:rsidRPr="006C1AA1">
        <w:rPr>
          <w:rStyle w:val="inlinecode"/>
          <w:lang w:val="en-US"/>
        </w:rPr>
        <w:t>&lt;portlet&gt;</w:t>
      </w:r>
      <w:r w:rsidR="003368C7">
        <w:rPr>
          <w:lang w:val="en-US"/>
        </w:rPr>
        <w:t xml:space="preserve"> entry with the same portlet name</w:t>
      </w:r>
      <w:r w:rsidR="00BE4606">
        <w:rPr>
          <w:lang w:val="en-US"/>
        </w:rPr>
        <w:t xml:space="preserve">. </w:t>
      </w:r>
      <w:r>
        <w:rPr>
          <w:lang w:val="en-US"/>
        </w:rPr>
        <w:t>In this case</w:t>
      </w:r>
      <w:r w:rsidR="003368C7">
        <w:rPr>
          <w:lang w:val="en-US"/>
        </w:rPr>
        <w:t>, t</w:t>
      </w:r>
      <w:r w:rsidR="00BE4606">
        <w:rPr>
          <w:lang w:val="en-US"/>
        </w:rPr>
        <w:t>he</w:t>
      </w:r>
      <w:r>
        <w:rPr>
          <w:lang w:val="en-US"/>
        </w:rPr>
        <w:t xml:space="preserve"> </w:t>
      </w:r>
      <w:r w:rsidRPr="006C1AA1">
        <w:rPr>
          <w:rStyle w:val="inlinecode"/>
          <w:lang w:val="en-US"/>
        </w:rPr>
        <w:t>&lt;portlet-class&gt;</w:t>
      </w:r>
      <w:r>
        <w:rPr>
          <w:lang w:val="en-US"/>
        </w:rPr>
        <w:t xml:space="preserve"> element should not be present. If </w:t>
      </w:r>
      <w:r w:rsidR="00BE4606">
        <w:rPr>
          <w:lang w:val="en-US"/>
        </w:rPr>
        <w:t xml:space="preserve">the </w:t>
      </w:r>
      <w:r w:rsidR="00452493">
        <w:rPr>
          <w:lang w:val="en-US"/>
        </w:rPr>
        <w:t xml:space="preserve">portlet deployment descriptor </w:t>
      </w:r>
      <w:r w:rsidR="00452493" w:rsidRPr="006C1AA1">
        <w:rPr>
          <w:rStyle w:val="inlinecode"/>
          <w:lang w:val="en-US"/>
        </w:rPr>
        <w:t xml:space="preserve">&lt;portlet-class&gt; </w:t>
      </w:r>
      <w:r w:rsidR="00452493">
        <w:rPr>
          <w:lang w:val="en-US"/>
        </w:rPr>
        <w:t>element</w:t>
      </w:r>
      <w:r>
        <w:rPr>
          <w:lang w:val="en-US"/>
        </w:rPr>
        <w:t xml:space="preserve"> is present, the portlet container must recognize the configuration error, but is free to either ignore the portlet deployment descriptor </w:t>
      </w:r>
      <w:r w:rsidRPr="00630AEB">
        <w:rPr>
          <w:rStyle w:val="inlinecode"/>
          <w:lang w:val="en-US"/>
        </w:rPr>
        <w:t xml:space="preserve">&lt;portlet-class&gt; </w:t>
      </w:r>
      <w:r>
        <w:rPr>
          <w:lang w:val="en-US"/>
        </w:rPr>
        <w:t>element or reject the portlet at deployment time</w:t>
      </w:r>
      <w:r w:rsidR="008A5318">
        <w:rPr>
          <w:lang w:val="en-US"/>
        </w:rPr>
        <w:t>.</w:t>
      </w:r>
    </w:p>
    <w:p w:rsidR="00C829FB" w:rsidRDefault="00C829FB">
      <w:pPr>
        <w:pStyle w:val="Standard"/>
        <w:rPr>
          <w:lang w:val="en-US"/>
        </w:rPr>
      </w:pPr>
      <w:r>
        <w:rPr>
          <w:lang w:val="en-US"/>
        </w:rPr>
        <w:t xml:space="preserve">The portlet container must support configuration of multiple portlets within a portlet application through use of the </w:t>
      </w:r>
      <w:r w:rsidRPr="006C1AA1">
        <w:rPr>
          <w:rStyle w:val="inlinecode"/>
          <w:lang w:val="en-US"/>
        </w:rPr>
        <w:t>@PortletConfiguration</w:t>
      </w:r>
      <w:r w:rsidR="001078B7" w:rsidRPr="006C1AA1">
        <w:rPr>
          <w:lang w:val="en-US"/>
        </w:rPr>
        <w:t xml:space="preserve"> annotation</w:t>
      </w:r>
      <w:r w:rsidR="00FC7FF5" w:rsidRPr="00165CC8">
        <w:rPr>
          <w:lang w:val="en-US"/>
        </w:rPr>
        <w:t xml:space="preserve"> applied to different portlet classes</w:t>
      </w:r>
      <w:r>
        <w:rPr>
          <w:lang w:val="en-US"/>
        </w:rPr>
        <w:t>.</w:t>
      </w:r>
    </w:p>
    <w:p w:rsidR="00683251" w:rsidRDefault="00A77900" w:rsidP="00165CC8">
      <w:pPr>
        <w:pStyle w:val="Heading3"/>
      </w:pPr>
      <w:bookmarkStart w:id="1573" w:name="_Toc468261275"/>
      <w:r w:rsidRPr="00165CC8">
        <w:rPr>
          <w:rFonts w:ascii="Courier New" w:hAnsi="Courier New" w:cs="Courier New"/>
        </w:rPr>
        <w:t>@PortletConfigurations</w:t>
      </w:r>
      <w:r>
        <w:t xml:space="preserve"> Annotation</w:t>
      </w:r>
      <w:bookmarkEnd w:id="1573"/>
    </w:p>
    <w:p w:rsidR="00A77900" w:rsidRDefault="00B87ADA">
      <w:pPr>
        <w:pStyle w:val="Standard"/>
        <w:rPr>
          <w:lang w:val="en-US"/>
        </w:rPr>
      </w:pPr>
      <w:r>
        <w:rPr>
          <w:lang w:val="en-US"/>
        </w:rPr>
        <w:t xml:space="preserve">The developer may sometimes need to configure more than one portlet for a given portlet class. </w:t>
      </w:r>
      <w:r w:rsidR="00A77900" w:rsidRPr="00165CC8">
        <w:rPr>
          <w:lang w:val="en-US"/>
        </w:rPr>
        <w:t>Since Java SE Version 7 and earlier does not allow multiple annotations of the same type to</w:t>
      </w:r>
      <w:r w:rsidR="00A77900">
        <w:rPr>
          <w:lang w:val="en-US"/>
        </w:rPr>
        <w:t xml:space="preserve"> be present on the same annotated artifact, </w:t>
      </w:r>
      <w:r>
        <w:rPr>
          <w:lang w:val="en-US"/>
        </w:rPr>
        <w:t xml:space="preserve">the Portlet Specification provides the </w:t>
      </w:r>
      <w:r w:rsidRPr="006C1AA1">
        <w:rPr>
          <w:rStyle w:val="inlinecode"/>
          <w:lang w:val="en-US"/>
        </w:rPr>
        <w:t>@PortletConfigurations</w:t>
      </w:r>
      <w:r>
        <w:rPr>
          <w:lang w:val="en-US"/>
        </w:rPr>
        <w:t xml:space="preserve"> annotation for that purpose. </w:t>
      </w:r>
    </w:p>
    <w:p w:rsidR="00B87ADA" w:rsidRDefault="00B87ADA">
      <w:pPr>
        <w:pStyle w:val="Standard"/>
        <w:rPr>
          <w:lang w:val="en-US"/>
        </w:rPr>
      </w:pPr>
      <w:r>
        <w:rPr>
          <w:lang w:val="en-US"/>
        </w:rPr>
        <w:t xml:space="preserve">The </w:t>
      </w:r>
      <w:r w:rsidRPr="006C1AA1">
        <w:rPr>
          <w:rStyle w:val="inlinecode"/>
          <w:lang w:val="en-US"/>
        </w:rPr>
        <w:t>@PortletConfigurations</w:t>
      </w:r>
      <w:r>
        <w:rPr>
          <w:lang w:val="en-US"/>
        </w:rPr>
        <w:t xml:space="preserve"> annotation contains an array of </w:t>
      </w:r>
      <w:r w:rsidRPr="006C1AA1">
        <w:rPr>
          <w:rStyle w:val="inlinecode"/>
          <w:lang w:val="en-US"/>
        </w:rPr>
        <w:t>@PortletConfiguration</w:t>
      </w:r>
      <w:r>
        <w:rPr>
          <w:lang w:val="en-US"/>
        </w:rPr>
        <w:t xml:space="preserve"> annotations. The portlet container must process each </w:t>
      </w:r>
      <w:r w:rsidRPr="006C1AA1">
        <w:rPr>
          <w:rStyle w:val="inlinecode"/>
          <w:lang w:val="en-US"/>
        </w:rPr>
        <w:t>@PortletConfiguration</w:t>
      </w:r>
      <w:r>
        <w:rPr>
          <w:lang w:val="en-US"/>
        </w:rPr>
        <w:t xml:space="preserve"> annotation in the array in the manner described above</w:t>
      </w:r>
      <w:r w:rsidR="00D73E0B">
        <w:rPr>
          <w:lang w:val="en-US"/>
        </w:rPr>
        <w:t>, registering a portlet for each array element</w:t>
      </w:r>
      <w:r>
        <w:rPr>
          <w:lang w:val="en-US"/>
        </w:rPr>
        <w:t>.</w:t>
      </w:r>
    </w:p>
    <w:p w:rsidR="00B87ADA" w:rsidRDefault="00B87ADA">
      <w:pPr>
        <w:pStyle w:val="Standard"/>
        <w:rPr>
          <w:lang w:val="en-US"/>
        </w:rPr>
      </w:pPr>
      <w:r>
        <w:rPr>
          <w:lang w:val="en-US"/>
        </w:rPr>
        <w:t xml:space="preserve">If the portlet application is using extended annotation-based dispatching rather than the portlet lifecycle methods provided by the </w:t>
      </w:r>
      <w:r w:rsidRPr="006C1AA1">
        <w:rPr>
          <w:rStyle w:val="inlinecode"/>
          <w:lang w:val="en-US"/>
        </w:rPr>
        <w:t>Portlet</w:t>
      </w:r>
      <w:r>
        <w:rPr>
          <w:lang w:val="en-US"/>
        </w:rPr>
        <w:t xml:space="preserve"> interface, the </w:t>
      </w:r>
      <w:r w:rsidRPr="006C1AA1">
        <w:rPr>
          <w:rStyle w:val="inlinecode"/>
          <w:lang w:val="en-US"/>
        </w:rPr>
        <w:t>@PortletConfigurations</w:t>
      </w:r>
      <w:r>
        <w:rPr>
          <w:lang w:val="en-US"/>
        </w:rPr>
        <w:t xml:space="preserve"> annotation can be used to </w:t>
      </w:r>
      <w:r w:rsidR="00C829FB">
        <w:rPr>
          <w:lang w:val="en-US"/>
        </w:rPr>
        <w:t>consolidate portlet configuration information into a common location.</w:t>
      </w:r>
    </w:p>
    <w:p w:rsidR="00C829FB" w:rsidRPr="00165CC8" w:rsidRDefault="00C829FB">
      <w:pPr>
        <w:pStyle w:val="Standard"/>
        <w:rPr>
          <w:lang w:val="en-US"/>
        </w:rPr>
      </w:pPr>
      <w:r>
        <w:rPr>
          <w:lang w:val="en-US"/>
        </w:rPr>
        <w:t xml:space="preserve">The portlet container must support use of the </w:t>
      </w:r>
      <w:r w:rsidRPr="006C1AA1">
        <w:rPr>
          <w:rStyle w:val="inlinecode"/>
          <w:lang w:val="en-US"/>
        </w:rPr>
        <w:t>@PortletConfigurations</w:t>
      </w:r>
      <w:r>
        <w:rPr>
          <w:lang w:val="en-US"/>
        </w:rPr>
        <w:t xml:space="preserve"> annotation multiple times within a portlet application.</w:t>
      </w:r>
    </w:p>
    <w:p w:rsidR="006C2BBD" w:rsidRPr="004142F3" w:rsidRDefault="006C2BBD" w:rsidP="00051C7E">
      <w:pPr>
        <w:pStyle w:val="Heading3"/>
      </w:pPr>
      <w:bookmarkStart w:id="1574" w:name="_Ref427830740"/>
      <w:bookmarkStart w:id="1575" w:name="_Toc468261276"/>
      <w:r w:rsidRPr="004142F3">
        <w:t>Portlet Container Runtime Options</w:t>
      </w:r>
      <w:bookmarkEnd w:id="1574"/>
      <w:bookmarkEnd w:id="1575"/>
    </w:p>
    <w:p w:rsidR="00F809D7" w:rsidRDefault="00F809D7" w:rsidP="00F809D7">
      <w:pPr>
        <w:pStyle w:val="Standard"/>
        <w:rPr>
          <w:lang w:val="en-US"/>
        </w:rPr>
      </w:pPr>
      <w:r>
        <w:rPr>
          <w:lang w:val="en-US"/>
        </w:rPr>
        <w:t>As discussed in a previous section, portlet container runtime options can be configured on the portlet application level, where they affect all portlets in the portlet application, or on the portlet level, where they affect only the specific portlet. Portlet container runtime options configured at the portlet level override portlet container runtime options of the same name configured at the portlet application level.</w:t>
      </w:r>
    </w:p>
    <w:p w:rsidR="00F809D7" w:rsidRDefault="00F809D7" w:rsidP="00F809D7">
      <w:pPr>
        <w:pStyle w:val="Standard"/>
        <w:rPr>
          <w:lang w:val="en-US"/>
        </w:rPr>
      </w:pPr>
      <w:r>
        <w:rPr>
          <w:lang w:val="en-US"/>
        </w:rPr>
        <w:t xml:space="preserve">The portlet deployment descriptor allows configuration of portlet runtime options through the </w:t>
      </w:r>
      <w:r w:rsidRPr="00630AEB">
        <w:rPr>
          <w:rStyle w:val="inlinecode"/>
          <w:lang w:val="en-US"/>
        </w:rPr>
        <w:t>&lt;container-runtime-option&gt;</w:t>
      </w:r>
      <w:r>
        <w:rPr>
          <w:lang w:val="en-US"/>
        </w:rPr>
        <w:t xml:space="preserve"> element, which has mandatory </w:t>
      </w:r>
      <w:r w:rsidRPr="00630AEB">
        <w:rPr>
          <w:rStyle w:val="inlinecode"/>
          <w:lang w:val="en-US"/>
        </w:rPr>
        <w:t>&lt;name&gt;</w:t>
      </w:r>
      <w:r>
        <w:rPr>
          <w:lang w:val="en-US"/>
        </w:rPr>
        <w:t xml:space="preserve"> and </w:t>
      </w:r>
      <w:r w:rsidRPr="00630AEB">
        <w:rPr>
          <w:rStyle w:val="inlinecode"/>
          <w:lang w:val="en-US"/>
        </w:rPr>
        <w:t>&lt;value&gt;</w:t>
      </w:r>
      <w:r>
        <w:rPr>
          <w:lang w:val="en-US"/>
        </w:rPr>
        <w:t xml:space="preserve"> child elements. The </w:t>
      </w:r>
      <w:r>
        <w:rPr>
          <w:rStyle w:val="inlinecode"/>
          <w:lang w:val="en-US"/>
        </w:rPr>
        <w:t>@PortletConfiguration</w:t>
      </w:r>
      <w:r>
        <w:rPr>
          <w:lang w:val="en-US"/>
        </w:rPr>
        <w:t xml:space="preserve"> annotation allows configuration of the portlet container runtime options through the </w:t>
      </w:r>
      <w:r w:rsidRPr="00630AEB">
        <w:rPr>
          <w:rStyle w:val="inlinecode"/>
          <w:lang w:val="en-US"/>
        </w:rPr>
        <w:t>runtimeOption</w:t>
      </w:r>
      <w:r>
        <w:rPr>
          <w:lang w:val="en-US"/>
        </w:rPr>
        <w:t xml:space="preserve"> element, which contains a corresponding array of name-value pairs.</w:t>
      </w:r>
    </w:p>
    <w:p w:rsidR="00F809D7" w:rsidRDefault="00F809D7" w:rsidP="00F809D7">
      <w:pPr>
        <w:pStyle w:val="Standard"/>
        <w:rPr>
          <w:lang w:val="en-US"/>
        </w:rPr>
      </w:pPr>
      <w:r>
        <w:rPr>
          <w:lang w:val="en-US"/>
        </w:rPr>
        <w:t>The portlet container must enforce uniqueness of the portlet container runti</w:t>
      </w:r>
      <w:r w:rsidR="001078B7">
        <w:rPr>
          <w:lang w:val="en-US"/>
        </w:rPr>
        <w:t>me option keys for the portlet.</w:t>
      </w:r>
    </w:p>
    <w:p w:rsidR="00F809D7" w:rsidRDefault="00F809D7" w:rsidP="00165CC8">
      <w:pPr>
        <w:pStyle w:val="Standard"/>
        <w:keepNext/>
        <w:rPr>
          <w:lang w:val="en-US"/>
        </w:rPr>
      </w:pPr>
      <w:r>
        <w:rPr>
          <w:lang w:val="en-US"/>
        </w:rPr>
        <w:lastRenderedPageBreak/>
        <w:t>Portlet deployment descriptor usage example:</w:t>
      </w:r>
    </w:p>
    <w:p w:rsidR="00F809D7" w:rsidRPr="00C404E1" w:rsidRDefault="00F809D7" w:rsidP="00F809D7">
      <w:pPr>
        <w:pStyle w:val="CodeXMP"/>
      </w:pPr>
      <w:r>
        <w:t>&lt;portlet</w:t>
      </w:r>
      <w:r w:rsidRPr="00C404E1">
        <w:t>&gt;</w:t>
      </w:r>
    </w:p>
    <w:p w:rsidR="00F809D7" w:rsidRPr="00C404E1" w:rsidRDefault="00F809D7" w:rsidP="00F809D7">
      <w:pPr>
        <w:pStyle w:val="CodeXMP"/>
      </w:pPr>
      <w:r w:rsidRPr="00C404E1">
        <w:t xml:space="preserve">  </w:t>
      </w:r>
      <w:r>
        <w:t xml:space="preserve"> </w:t>
      </w:r>
      <w:r w:rsidRPr="00C404E1">
        <w:t>...</w:t>
      </w:r>
    </w:p>
    <w:p w:rsidR="00F809D7" w:rsidRPr="00976D4D" w:rsidRDefault="00F809D7" w:rsidP="00F809D7">
      <w:pPr>
        <w:pStyle w:val="CodeXMP"/>
      </w:pPr>
      <w:r>
        <w:t xml:space="preserve">   </w:t>
      </w:r>
      <w:r w:rsidRPr="00976D4D">
        <w:t>&lt;container-runtime-option&gt;</w:t>
      </w:r>
    </w:p>
    <w:p w:rsidR="00F809D7" w:rsidRPr="00976D4D" w:rsidRDefault="00F809D7" w:rsidP="00F809D7">
      <w:pPr>
        <w:pStyle w:val="CodeXMP"/>
      </w:pPr>
      <w:r>
        <w:t xml:space="preserve">      </w:t>
      </w:r>
      <w:r w:rsidRPr="00976D4D">
        <w:t>&lt;name&gt;javax.portlet.renderHeaders&lt;/name&gt;</w:t>
      </w:r>
    </w:p>
    <w:p w:rsidR="00F809D7" w:rsidRPr="00976D4D" w:rsidRDefault="00F809D7" w:rsidP="00F809D7">
      <w:pPr>
        <w:pStyle w:val="CodeXMP"/>
      </w:pPr>
      <w:r>
        <w:t xml:space="preserve">      </w:t>
      </w:r>
      <w:r w:rsidRPr="00976D4D">
        <w:t>&lt;value&gt;true&lt;/value&gt;</w:t>
      </w:r>
    </w:p>
    <w:p w:rsidR="00F809D7" w:rsidRPr="00976D4D" w:rsidRDefault="00F809D7" w:rsidP="00F809D7">
      <w:pPr>
        <w:pStyle w:val="CodeXMP"/>
      </w:pPr>
      <w:r>
        <w:t xml:space="preserve">   </w:t>
      </w:r>
      <w:r w:rsidRPr="00976D4D">
        <w:t>&lt;/container-runtime-option&gt;</w:t>
      </w:r>
    </w:p>
    <w:p w:rsidR="00F809D7" w:rsidRPr="00C404E1" w:rsidRDefault="00F809D7" w:rsidP="00F809D7">
      <w:pPr>
        <w:pStyle w:val="CodeXMP"/>
      </w:pPr>
      <w:r w:rsidRPr="00C404E1">
        <w:t xml:space="preserve">  ...</w:t>
      </w:r>
    </w:p>
    <w:p w:rsidR="00F809D7" w:rsidRDefault="00F809D7" w:rsidP="00F809D7">
      <w:pPr>
        <w:pStyle w:val="CodeXMP"/>
      </w:pPr>
      <w:r w:rsidRPr="00C404E1">
        <w:t>&lt;/portlet&gt;</w:t>
      </w:r>
    </w:p>
    <w:p w:rsidR="00F809D7" w:rsidRPr="00630AEB" w:rsidRDefault="00F809D7" w:rsidP="00F809D7">
      <w:pPr>
        <w:pStyle w:val="Standard"/>
        <w:rPr>
          <w:lang w:val="en-US"/>
        </w:rPr>
      </w:pPr>
      <w:r w:rsidRPr="00630AEB">
        <w:rPr>
          <w:lang w:val="en-US"/>
        </w:rPr>
        <w:t>Annotation usage example:</w:t>
      </w:r>
    </w:p>
    <w:p w:rsidR="00F809D7" w:rsidRDefault="00F809D7" w:rsidP="00F809D7">
      <w:pPr>
        <w:pStyle w:val="CodeXMP"/>
      </w:pPr>
      <w:r>
        <w:t>@PortletConfiguration</w:t>
      </w:r>
      <w:r w:rsidRPr="005C5709">
        <w:t>(</w:t>
      </w:r>
    </w:p>
    <w:p w:rsidR="00F809D7" w:rsidRDefault="00F809D7" w:rsidP="00F809D7">
      <w:pPr>
        <w:pStyle w:val="CodeXMP"/>
      </w:pPr>
      <w:r>
        <w:t xml:space="preserve">   runtimeOptions = {</w:t>
      </w:r>
    </w:p>
    <w:p w:rsidR="00F809D7" w:rsidRDefault="00F809D7" w:rsidP="00F809D7">
      <w:pPr>
        <w:pStyle w:val="CodeXMP"/>
      </w:pPr>
      <w:r>
        <w:t xml:space="preserve">      @RuntimeOption(name = </w:t>
      </w:r>
      <w:r w:rsidR="004E7875">
        <w:t>"</w:t>
      </w:r>
      <w:r>
        <w:t>javax.portlet.renderHeaders</w:t>
      </w:r>
      <w:r w:rsidR="004E7875">
        <w:t>"</w:t>
      </w:r>
      <w:r>
        <w:t>, value</w:t>
      </w:r>
      <w:r w:rsidR="008E4880">
        <w:t>s</w:t>
      </w:r>
      <w:r>
        <w:t xml:space="preserve"> = </w:t>
      </w:r>
      <w:r w:rsidR="008E4880">
        <w:t>{</w:t>
      </w:r>
      <w:r w:rsidR="004E7875">
        <w:t>"</w:t>
      </w:r>
      <w:r>
        <w:t>true</w:t>
      </w:r>
      <w:r w:rsidR="004E7875">
        <w:t>"</w:t>
      </w:r>
      <w:r w:rsidR="008E4880">
        <w:t>}</w:t>
      </w:r>
      <w:r>
        <w:t>)</w:t>
      </w:r>
    </w:p>
    <w:p w:rsidR="00F809D7" w:rsidRDefault="00F809D7" w:rsidP="00F809D7">
      <w:pPr>
        <w:pStyle w:val="CodeXMP"/>
      </w:pPr>
      <w:r>
        <w:t xml:space="preserve">   },</w:t>
      </w:r>
    </w:p>
    <w:p w:rsidR="00F809D7" w:rsidRPr="00630AEB" w:rsidRDefault="00F809D7" w:rsidP="00F809D7">
      <w:pPr>
        <w:pStyle w:val="CodeXMP"/>
      </w:pPr>
      <w:r w:rsidRPr="005C5709">
        <w:t>)</w:t>
      </w:r>
    </w:p>
    <w:p w:rsidR="006C2BBD" w:rsidRDefault="006C2BBD" w:rsidP="00165CC8">
      <w:pPr>
        <w:pStyle w:val="Heading3"/>
      </w:pPr>
      <w:bookmarkStart w:id="1576" w:name="_Toc468261277"/>
      <w:r>
        <w:t>Portlet Initialization Parameters</w:t>
      </w:r>
      <w:bookmarkEnd w:id="1576"/>
    </w:p>
    <w:p w:rsidR="007F2EA7" w:rsidRDefault="00AF7CCF" w:rsidP="007F2EA7">
      <w:pPr>
        <w:pStyle w:val="Standard"/>
        <w:rPr>
          <w:lang w:val="en-US"/>
        </w:rPr>
      </w:pPr>
      <w:r w:rsidRPr="00AF7CCF">
        <w:rPr>
          <w:lang w:val="en-US"/>
        </w:rPr>
        <w:t xml:space="preserve">Portlet initialization parameters are name-value pairs </w:t>
      </w:r>
      <w:r w:rsidR="00DA395E">
        <w:rPr>
          <w:lang w:val="en-US"/>
        </w:rPr>
        <w:t xml:space="preserve">for use by the portlet. The portlet can access the portlet initialization parameters through the </w:t>
      </w:r>
      <w:r w:rsidR="00DA395E" w:rsidRPr="00366C22">
        <w:rPr>
          <w:rStyle w:val="inlinecode"/>
          <w:lang w:val="en-US"/>
        </w:rPr>
        <w:t>PortletConfig</w:t>
      </w:r>
      <w:r w:rsidR="00DA395E">
        <w:rPr>
          <w:lang w:val="en-US"/>
        </w:rPr>
        <w:t xml:space="preserve"> object. See Section </w:t>
      </w:r>
      <w:r w:rsidR="00DA395E">
        <w:rPr>
          <w:lang w:val="en-US"/>
        </w:rPr>
        <w:fldChar w:fldCharType="begin"/>
      </w:r>
      <w:r w:rsidR="00DA395E">
        <w:rPr>
          <w:lang w:val="en-US"/>
        </w:rPr>
        <w:instrText xml:space="preserve"> REF _Ref427834196 \w \h </w:instrText>
      </w:r>
      <w:r w:rsidR="00DA395E">
        <w:rPr>
          <w:lang w:val="en-US"/>
        </w:rPr>
      </w:r>
      <w:r w:rsidR="00DA395E">
        <w:rPr>
          <w:lang w:val="en-US"/>
        </w:rPr>
        <w:fldChar w:fldCharType="separate"/>
      </w:r>
      <w:r w:rsidR="003B17E8">
        <w:rPr>
          <w:lang w:val="en-US"/>
        </w:rPr>
        <w:t>6.1</w:t>
      </w:r>
      <w:r w:rsidR="00DA395E">
        <w:rPr>
          <w:lang w:val="en-US"/>
        </w:rPr>
        <w:fldChar w:fldCharType="end"/>
      </w:r>
      <w:r w:rsidR="00DA395E">
        <w:rPr>
          <w:lang w:val="en-US"/>
        </w:rPr>
        <w:t xml:space="preserve"> </w:t>
      </w:r>
      <w:r w:rsidR="00DA395E">
        <w:rPr>
          <w:lang w:val="en-US"/>
        </w:rPr>
        <w:fldChar w:fldCharType="begin"/>
      </w:r>
      <w:r w:rsidR="00DA395E">
        <w:rPr>
          <w:lang w:val="en-US"/>
        </w:rPr>
        <w:instrText xml:space="preserve"> REF _Ref427834202 \h </w:instrText>
      </w:r>
      <w:r w:rsidR="00DA395E">
        <w:rPr>
          <w:lang w:val="en-US"/>
        </w:rPr>
      </w:r>
      <w:r w:rsidR="00DA395E">
        <w:rPr>
          <w:lang w:val="en-US"/>
        </w:rPr>
        <w:fldChar w:fldCharType="separate"/>
      </w:r>
      <w:r w:rsidR="003B17E8" w:rsidRPr="006C2BDA">
        <w:rPr>
          <w:lang w:val="en-US"/>
        </w:rPr>
        <w:t>Initialization Parameters</w:t>
      </w:r>
      <w:r w:rsidR="00DA395E">
        <w:rPr>
          <w:lang w:val="en-US"/>
        </w:rPr>
        <w:fldChar w:fldCharType="end"/>
      </w:r>
      <w:r w:rsidR="00DA395E">
        <w:rPr>
          <w:lang w:val="en-US"/>
        </w:rPr>
        <w:t>.</w:t>
      </w:r>
      <w:r w:rsidR="00170CA2">
        <w:rPr>
          <w:lang w:val="en-US"/>
        </w:rPr>
        <w:t xml:space="preserve"> Each portlet initialization parameter name-value pair may also have an associated array of localized descriptions strings.</w:t>
      </w:r>
      <w:r w:rsidR="00A4748A">
        <w:rPr>
          <w:lang w:val="en-US"/>
        </w:rPr>
        <w:t>.</w:t>
      </w:r>
    </w:p>
    <w:p w:rsidR="00051C7E" w:rsidRDefault="00051C7E" w:rsidP="00051C7E">
      <w:pPr>
        <w:pStyle w:val="Standard"/>
        <w:rPr>
          <w:lang w:val="en-US"/>
        </w:rPr>
      </w:pPr>
      <w:r>
        <w:rPr>
          <w:lang w:val="en-US"/>
        </w:rPr>
        <w:t>The portlet container must enforce uniqueness of the port</w:t>
      </w:r>
      <w:r w:rsidR="00170CA2">
        <w:rPr>
          <w:lang w:val="en-US"/>
        </w:rPr>
        <w:t>let initialization parameter name</w:t>
      </w:r>
      <w:r>
        <w:rPr>
          <w:lang w:val="en-US"/>
        </w:rPr>
        <w:t xml:space="preserve">s for the portlet. </w:t>
      </w:r>
      <w:r w:rsidR="00FE2C26">
        <w:rPr>
          <w:lang w:val="en-US"/>
        </w:rPr>
        <w:t xml:space="preserve">The name may not be </w:t>
      </w:r>
      <w:r w:rsidR="00FE2C26" w:rsidRPr="006C1AA1">
        <w:rPr>
          <w:rStyle w:val="inlinecode"/>
          <w:lang w:val="en-US"/>
        </w:rPr>
        <w:t>null</w:t>
      </w:r>
      <w:r w:rsidR="00FE2C26">
        <w:rPr>
          <w:lang w:val="en-US"/>
        </w:rPr>
        <w:t>.</w:t>
      </w:r>
    </w:p>
    <w:p w:rsidR="00170CA2" w:rsidRDefault="00170CA2" w:rsidP="00051C7E">
      <w:pPr>
        <w:pStyle w:val="Standard"/>
        <w:rPr>
          <w:lang w:val="en-US"/>
        </w:rPr>
      </w:pPr>
      <w:r>
        <w:rPr>
          <w:lang w:val="en-US"/>
        </w:rPr>
        <w:t xml:space="preserve">The portlet deployment descriptor provides the </w:t>
      </w:r>
      <w:r w:rsidRPr="006C1AA1">
        <w:rPr>
          <w:rStyle w:val="inlinecode"/>
          <w:lang w:val="en-US"/>
        </w:rPr>
        <w:t>&lt;init-param&gt;</w:t>
      </w:r>
      <w:r>
        <w:rPr>
          <w:lang w:val="en-US"/>
        </w:rPr>
        <w:t xml:space="preserve"> element for portlet initialization parameter declaration. It in turn contains the localized </w:t>
      </w:r>
      <w:r w:rsidRPr="006C1AA1">
        <w:rPr>
          <w:rStyle w:val="inlinecode"/>
          <w:lang w:val="en-US"/>
        </w:rPr>
        <w:t>&lt;description&gt;</w:t>
      </w:r>
      <w:r>
        <w:rPr>
          <w:lang w:val="en-US"/>
        </w:rPr>
        <w:t xml:space="preserve"> element, which can be repeated as necessary, the </w:t>
      </w:r>
      <w:r w:rsidRPr="006C1AA1">
        <w:rPr>
          <w:rStyle w:val="inlinecode"/>
          <w:lang w:val="en-US"/>
        </w:rPr>
        <w:t>&lt;name&gt;</w:t>
      </w:r>
      <w:r>
        <w:rPr>
          <w:lang w:val="en-US"/>
        </w:rPr>
        <w:t xml:space="preserve"> element for specification of the name, and the </w:t>
      </w:r>
      <w:r w:rsidRPr="006C1AA1">
        <w:rPr>
          <w:rStyle w:val="inlinecode"/>
          <w:lang w:val="en-US"/>
        </w:rPr>
        <w:t>&lt;value&gt;</w:t>
      </w:r>
      <w:r>
        <w:rPr>
          <w:lang w:val="en-US"/>
        </w:rPr>
        <w:t xml:space="preserve"> element for specification of the value.</w:t>
      </w:r>
    </w:p>
    <w:p w:rsidR="00051C7E" w:rsidRDefault="00051C7E" w:rsidP="00051C7E">
      <w:pPr>
        <w:pStyle w:val="Standard"/>
        <w:keepNext/>
        <w:rPr>
          <w:lang w:val="en-US"/>
        </w:rPr>
      </w:pPr>
      <w:r>
        <w:rPr>
          <w:lang w:val="en-US"/>
        </w:rPr>
        <w:t>Portlet deployment descriptor usage example:</w:t>
      </w:r>
    </w:p>
    <w:p w:rsidR="00DA395E" w:rsidRPr="00976D4D" w:rsidRDefault="00DA395E" w:rsidP="00DA395E">
      <w:pPr>
        <w:pStyle w:val="CodeXMP"/>
      </w:pPr>
      <w:r w:rsidRPr="00976D4D">
        <w:t>&lt;portlet&gt;</w:t>
      </w:r>
    </w:p>
    <w:p w:rsidR="00DA395E" w:rsidRPr="00976D4D" w:rsidRDefault="00DA395E" w:rsidP="00DA395E">
      <w:pPr>
        <w:pStyle w:val="CodeXMP"/>
      </w:pPr>
      <w:r w:rsidRPr="00976D4D">
        <w:t>…</w:t>
      </w:r>
    </w:p>
    <w:p w:rsidR="00DA395E" w:rsidRPr="00976D4D" w:rsidRDefault="00DA395E" w:rsidP="00DA395E">
      <w:pPr>
        <w:pStyle w:val="CodeXMP"/>
      </w:pPr>
      <w:r w:rsidRPr="00976D4D">
        <w:tab/>
        <w:t>&lt;</w:t>
      </w:r>
      <w:r w:rsidR="00A4748A">
        <w:t>init-param</w:t>
      </w:r>
      <w:r w:rsidRPr="00976D4D">
        <w:t>&gt;</w:t>
      </w:r>
    </w:p>
    <w:p w:rsidR="00DA395E" w:rsidRPr="00976D4D" w:rsidRDefault="00DA395E" w:rsidP="00DA395E">
      <w:pPr>
        <w:pStyle w:val="CodeXMP"/>
      </w:pPr>
      <w:r w:rsidRPr="00976D4D">
        <w:tab/>
      </w:r>
      <w:r w:rsidRPr="00976D4D">
        <w:tab/>
        <w:t>&lt;name&gt;</w:t>
      </w:r>
      <w:r w:rsidR="00A4748A">
        <w:t>city</w:t>
      </w:r>
      <w:r w:rsidRPr="00976D4D">
        <w:t>&lt;/name&gt;</w:t>
      </w:r>
    </w:p>
    <w:p w:rsidR="00DA395E" w:rsidRPr="00976D4D" w:rsidRDefault="00A4748A" w:rsidP="00DA395E">
      <w:pPr>
        <w:pStyle w:val="CodeXMP"/>
      </w:pPr>
      <w:r>
        <w:tab/>
      </w:r>
      <w:r>
        <w:tab/>
        <w:t>&lt;value&gt;New York</w:t>
      </w:r>
      <w:r w:rsidR="00DA395E" w:rsidRPr="00976D4D">
        <w:t>&lt;/value&gt;</w:t>
      </w:r>
    </w:p>
    <w:p w:rsidR="00DA395E" w:rsidRPr="00976D4D" w:rsidRDefault="00DA395E" w:rsidP="00DA395E">
      <w:pPr>
        <w:pStyle w:val="CodeXMP"/>
      </w:pPr>
      <w:r w:rsidRPr="00976D4D">
        <w:tab/>
        <w:t>&lt;/</w:t>
      </w:r>
      <w:r w:rsidR="00A4748A">
        <w:t>init-param</w:t>
      </w:r>
      <w:r w:rsidRPr="00976D4D">
        <w:t>&gt;</w:t>
      </w:r>
    </w:p>
    <w:p w:rsidR="00A4748A" w:rsidRPr="00976D4D" w:rsidRDefault="00A4748A" w:rsidP="00A4748A">
      <w:pPr>
        <w:pStyle w:val="CodeXMP"/>
      </w:pPr>
      <w:r w:rsidRPr="00976D4D">
        <w:tab/>
        <w:t>&lt;</w:t>
      </w:r>
      <w:r>
        <w:t>init-param</w:t>
      </w:r>
      <w:r w:rsidRPr="00976D4D">
        <w:t>&gt;</w:t>
      </w:r>
    </w:p>
    <w:p w:rsidR="00A4748A" w:rsidRPr="00976D4D" w:rsidRDefault="00A4748A" w:rsidP="00A4748A">
      <w:pPr>
        <w:pStyle w:val="CodeXMP"/>
      </w:pPr>
      <w:r w:rsidRPr="00976D4D">
        <w:tab/>
      </w:r>
      <w:r w:rsidRPr="00976D4D">
        <w:tab/>
        <w:t>&lt;name&gt;</w:t>
      </w:r>
      <w:r>
        <w:t>zip</w:t>
      </w:r>
      <w:r w:rsidRPr="00976D4D">
        <w:t>&lt;/name&gt;</w:t>
      </w:r>
    </w:p>
    <w:p w:rsidR="00A4748A" w:rsidRPr="00976D4D" w:rsidRDefault="00A4748A" w:rsidP="00A4748A">
      <w:pPr>
        <w:pStyle w:val="CodeXMP"/>
      </w:pPr>
      <w:r>
        <w:tab/>
      </w:r>
      <w:r>
        <w:tab/>
        <w:t>&lt;value&gt;10001</w:t>
      </w:r>
      <w:r w:rsidRPr="00976D4D">
        <w:t>&lt;/value&gt;</w:t>
      </w:r>
    </w:p>
    <w:p w:rsidR="00A4748A" w:rsidRPr="00976D4D" w:rsidRDefault="00A4748A" w:rsidP="00A4748A">
      <w:pPr>
        <w:pStyle w:val="CodeXMP"/>
      </w:pPr>
      <w:r w:rsidRPr="00976D4D">
        <w:tab/>
        <w:t>&lt;/</w:t>
      </w:r>
      <w:r>
        <w:t>init-param</w:t>
      </w:r>
      <w:r w:rsidRPr="00976D4D">
        <w:t>&gt;</w:t>
      </w:r>
    </w:p>
    <w:p w:rsidR="00DA395E" w:rsidRDefault="00DA395E" w:rsidP="00DA395E">
      <w:pPr>
        <w:pStyle w:val="CodeXMP"/>
      </w:pPr>
      <w:r w:rsidRPr="00976D4D">
        <w:t>&lt;/portlet&gt;</w:t>
      </w:r>
    </w:p>
    <w:p w:rsidR="00FE2C26" w:rsidRDefault="00FE2C26" w:rsidP="00051C7E">
      <w:pPr>
        <w:pStyle w:val="Standard"/>
        <w:rPr>
          <w:lang w:val="en-US"/>
        </w:rPr>
      </w:pPr>
      <w:r>
        <w:rPr>
          <w:lang w:val="en-US"/>
        </w:rPr>
        <w:t xml:space="preserve">The </w:t>
      </w:r>
      <w:r w:rsidRPr="006C1AA1">
        <w:rPr>
          <w:rStyle w:val="inlinecode"/>
          <w:lang w:val="en-US"/>
        </w:rPr>
        <w:t>@PortletConfiguration</w:t>
      </w:r>
      <w:r>
        <w:rPr>
          <w:lang w:val="en-US"/>
        </w:rPr>
        <w:t xml:space="preserve"> annotation provides the </w:t>
      </w:r>
      <w:r w:rsidRPr="006C1AA1">
        <w:rPr>
          <w:rStyle w:val="inlinecode"/>
          <w:lang w:val="en-US"/>
        </w:rPr>
        <w:t>initParams</w:t>
      </w:r>
      <w:r>
        <w:rPr>
          <w:lang w:val="en-US"/>
        </w:rPr>
        <w:t xml:space="preserve"> element, which contains an array of </w:t>
      </w:r>
      <w:r w:rsidRPr="006C1AA1">
        <w:rPr>
          <w:rStyle w:val="inlinecode"/>
          <w:lang w:val="en-US"/>
        </w:rPr>
        <w:t>InitParameter</w:t>
      </w:r>
      <w:r>
        <w:rPr>
          <w:lang w:val="en-US"/>
        </w:rPr>
        <w:t xml:space="preserve"> elements, each of which contains corresponding fields for the localized description, the name, and the value.</w:t>
      </w:r>
    </w:p>
    <w:p w:rsidR="00051C7E" w:rsidRPr="00630AEB" w:rsidRDefault="00051C7E" w:rsidP="00051C7E">
      <w:pPr>
        <w:pStyle w:val="Standard"/>
        <w:rPr>
          <w:lang w:val="en-US"/>
        </w:rPr>
      </w:pPr>
      <w:r w:rsidRPr="00630AEB">
        <w:rPr>
          <w:lang w:val="en-US"/>
        </w:rPr>
        <w:t>Annotation usage example:</w:t>
      </w:r>
    </w:p>
    <w:p w:rsidR="00A4748A" w:rsidRPr="00A4748A" w:rsidRDefault="00A4748A" w:rsidP="00A4748A">
      <w:pPr>
        <w:pStyle w:val="CodeXMP"/>
      </w:pPr>
      <w:r w:rsidRPr="00A4748A">
        <w:lastRenderedPageBreak/>
        <w:t>@PortletConfiguration(portletName=</w:t>
      </w:r>
      <w:r w:rsidR="004E7875">
        <w:t>"</w:t>
      </w:r>
      <w:r w:rsidRPr="00A4748A">
        <w:t>TestPortlet4</w:t>
      </w:r>
      <w:r w:rsidR="004E7875">
        <w:t>"</w:t>
      </w:r>
      <w:r w:rsidRPr="00A4748A">
        <w:t>, initParams={</w:t>
      </w:r>
    </w:p>
    <w:p w:rsidR="00A4748A" w:rsidRPr="00A4748A" w:rsidRDefault="00A4748A" w:rsidP="00A4748A">
      <w:pPr>
        <w:pStyle w:val="CodeXMP"/>
      </w:pPr>
      <w:r w:rsidRPr="00A4748A">
        <w:t xml:space="preserve">      @InitParameter(name=</w:t>
      </w:r>
      <w:r w:rsidR="004E7875">
        <w:t>"</w:t>
      </w:r>
      <w:r w:rsidRPr="00A4748A">
        <w:t>city</w:t>
      </w:r>
      <w:r w:rsidR="004E7875">
        <w:t>"</w:t>
      </w:r>
      <w:r w:rsidRPr="00A4748A">
        <w:t>, value=</w:t>
      </w:r>
      <w:r w:rsidR="004E7875">
        <w:t>"</w:t>
      </w:r>
      <w:r w:rsidRPr="00A4748A">
        <w:t>New York</w:t>
      </w:r>
      <w:r w:rsidR="004E7875">
        <w:t>"</w:t>
      </w:r>
      <w:r w:rsidRPr="00A4748A">
        <w:t>),</w:t>
      </w:r>
    </w:p>
    <w:p w:rsidR="00A4748A" w:rsidRPr="00A4748A" w:rsidRDefault="00A4748A" w:rsidP="00A4748A">
      <w:pPr>
        <w:pStyle w:val="CodeXMP"/>
      </w:pPr>
      <w:r w:rsidRPr="00A4748A">
        <w:t xml:space="preserve">      @InitParameter(name=</w:t>
      </w:r>
      <w:r w:rsidR="004E7875">
        <w:t>"</w:t>
      </w:r>
      <w:r w:rsidRPr="00A4748A">
        <w:t>zip</w:t>
      </w:r>
      <w:r w:rsidR="004E7875">
        <w:t>"</w:t>
      </w:r>
      <w:r w:rsidRPr="00A4748A">
        <w:t>, value=</w:t>
      </w:r>
      <w:r w:rsidR="004E7875">
        <w:t>"</w:t>
      </w:r>
      <w:r w:rsidRPr="00A4748A">
        <w:t>10001</w:t>
      </w:r>
      <w:r w:rsidR="004E7875">
        <w:t>"</w:t>
      </w:r>
      <w:r w:rsidRPr="00A4748A">
        <w:t>)</w:t>
      </w:r>
    </w:p>
    <w:p w:rsidR="00A4748A" w:rsidRPr="00AF7CCF" w:rsidRDefault="00A4748A" w:rsidP="00165CC8">
      <w:pPr>
        <w:pStyle w:val="CodeXMP"/>
      </w:pPr>
      <w:r w:rsidRPr="00A4748A">
        <w:t>})</w:t>
      </w:r>
    </w:p>
    <w:p w:rsidR="006C2BBD" w:rsidRDefault="006C2BBD" w:rsidP="00165CC8">
      <w:pPr>
        <w:pStyle w:val="Heading3"/>
      </w:pPr>
      <w:bookmarkStart w:id="1577" w:name="_Ref430345173"/>
      <w:bookmarkStart w:id="1578" w:name="_Ref430345178"/>
      <w:bookmarkStart w:id="1579" w:name="_Ref430345187"/>
      <w:bookmarkStart w:id="1580" w:name="_Toc468261278"/>
      <w:r>
        <w:t>Portlet I</w:t>
      </w:r>
      <w:r w:rsidR="001C110C">
        <w:t>dentification</w:t>
      </w:r>
      <w:bookmarkEnd w:id="1577"/>
      <w:bookmarkEnd w:id="1578"/>
      <w:bookmarkEnd w:id="1579"/>
      <w:bookmarkEnd w:id="1580"/>
    </w:p>
    <w:p w:rsidR="00A4748A" w:rsidRDefault="001C110C" w:rsidP="001C110C">
      <w:pPr>
        <w:pStyle w:val="Standard"/>
        <w:rPr>
          <w:lang w:val="en-US"/>
        </w:rPr>
      </w:pPr>
      <w:r>
        <w:rPr>
          <w:lang w:val="en-US"/>
        </w:rPr>
        <w:t xml:space="preserve">The portlet configuration contains information to identify and categorize the portlet. It consists of the </w:t>
      </w:r>
      <w:r w:rsidR="00051C7E">
        <w:rPr>
          <w:lang w:val="en-US"/>
        </w:rPr>
        <w:t xml:space="preserve">mandatory </w:t>
      </w:r>
      <w:r>
        <w:rPr>
          <w:lang w:val="en-US"/>
        </w:rPr>
        <w:t>portlet name</w:t>
      </w:r>
      <w:r w:rsidR="00A359E3">
        <w:rPr>
          <w:lang w:val="en-US"/>
        </w:rPr>
        <w:t>, the optional</w:t>
      </w:r>
      <w:r w:rsidR="00D2484C">
        <w:rPr>
          <w:lang w:val="en-US"/>
        </w:rPr>
        <w:t xml:space="preserve"> portlet class,</w:t>
      </w:r>
      <w:r w:rsidR="00051C7E">
        <w:rPr>
          <w:lang w:val="en-US"/>
        </w:rPr>
        <w:t xml:space="preserve"> and</w:t>
      </w:r>
      <w:r>
        <w:rPr>
          <w:lang w:val="en-US"/>
        </w:rPr>
        <w:t xml:space="preserve"> the</w:t>
      </w:r>
      <w:r w:rsidR="00051C7E">
        <w:rPr>
          <w:lang w:val="en-US"/>
        </w:rPr>
        <w:t xml:space="preserve"> optional localized</w:t>
      </w:r>
      <w:r>
        <w:rPr>
          <w:lang w:val="en-US"/>
        </w:rPr>
        <w:t xml:space="preserve"> display name</w:t>
      </w:r>
      <w:r w:rsidR="00051C7E">
        <w:rPr>
          <w:lang w:val="en-US"/>
        </w:rPr>
        <w:t>,</w:t>
      </w:r>
      <w:r>
        <w:rPr>
          <w:lang w:val="en-US"/>
        </w:rPr>
        <w:t xml:space="preserve"> description,</w:t>
      </w:r>
      <w:r w:rsidR="00051C7E">
        <w:rPr>
          <w:lang w:val="en-US"/>
        </w:rPr>
        <w:t xml:space="preserve"> title, short title, and keywords strings</w:t>
      </w:r>
      <w:r>
        <w:rPr>
          <w:lang w:val="en-US"/>
        </w:rPr>
        <w:t>.</w:t>
      </w:r>
      <w:r w:rsidR="00E45A00" w:rsidRPr="00E45A00">
        <w:rPr>
          <w:lang w:val="en-US"/>
        </w:rPr>
        <w:t xml:space="preserve"> </w:t>
      </w:r>
      <w:r w:rsidR="00E45A00">
        <w:rPr>
          <w:lang w:val="en-US"/>
        </w:rPr>
        <w:t xml:space="preserve">See Section </w:t>
      </w:r>
      <w:r w:rsidR="00E45A00">
        <w:rPr>
          <w:lang w:val="en-US"/>
        </w:rPr>
        <w:fldChar w:fldCharType="begin"/>
      </w:r>
      <w:r w:rsidR="00E45A00">
        <w:rPr>
          <w:lang w:val="en-US"/>
        </w:rPr>
        <w:instrText xml:space="preserve"> REF _Ref427835435 \w \h </w:instrText>
      </w:r>
      <w:r w:rsidR="00E45A00">
        <w:rPr>
          <w:lang w:val="en-US"/>
        </w:rPr>
      </w:r>
      <w:r w:rsidR="00E45A00">
        <w:rPr>
          <w:lang w:val="en-US"/>
        </w:rPr>
        <w:fldChar w:fldCharType="separate"/>
      </w:r>
      <w:r w:rsidR="003B17E8">
        <w:rPr>
          <w:lang w:val="en-US"/>
        </w:rPr>
        <w:t>6.2</w:t>
      </w:r>
      <w:r w:rsidR="00E45A00">
        <w:rPr>
          <w:lang w:val="en-US"/>
        </w:rPr>
        <w:fldChar w:fldCharType="end"/>
      </w:r>
      <w:r w:rsidR="00E45A00">
        <w:rPr>
          <w:lang w:val="en-US"/>
        </w:rPr>
        <w:t xml:space="preserve"> </w:t>
      </w:r>
      <w:r w:rsidR="00E45A00">
        <w:rPr>
          <w:lang w:val="en-US"/>
        </w:rPr>
        <w:fldChar w:fldCharType="begin"/>
      </w:r>
      <w:r w:rsidR="00E45A00">
        <w:rPr>
          <w:lang w:val="en-US"/>
        </w:rPr>
        <w:instrText xml:space="preserve"> REF _Ref427835442 \h </w:instrText>
      </w:r>
      <w:r w:rsidR="00E45A00">
        <w:rPr>
          <w:lang w:val="en-US"/>
        </w:rPr>
      </w:r>
      <w:r w:rsidR="00E45A00">
        <w:rPr>
          <w:lang w:val="en-US"/>
        </w:rPr>
        <w:fldChar w:fldCharType="separate"/>
      </w:r>
      <w:r w:rsidR="003B17E8" w:rsidRPr="006C2BDA">
        <w:rPr>
          <w:lang w:val="en-US"/>
        </w:rPr>
        <w:t>Portlet Resource Bundle</w:t>
      </w:r>
      <w:r w:rsidR="00E45A00">
        <w:rPr>
          <w:lang w:val="en-US"/>
        </w:rPr>
        <w:fldChar w:fldCharType="end"/>
      </w:r>
      <w:r w:rsidR="00D2484C">
        <w:rPr>
          <w:lang w:val="en-US"/>
        </w:rPr>
        <w:t xml:space="preserve"> for additional information</w:t>
      </w:r>
      <w:r w:rsidR="00A359E3">
        <w:rPr>
          <w:lang w:val="en-US"/>
        </w:rPr>
        <w:t xml:space="preserve"> on the latter three items</w:t>
      </w:r>
      <w:r w:rsidR="00E45A00">
        <w:rPr>
          <w:lang w:val="en-US"/>
        </w:rPr>
        <w:t>.</w:t>
      </w:r>
    </w:p>
    <w:p w:rsidR="00D20325" w:rsidRDefault="00D20325" w:rsidP="001C110C">
      <w:pPr>
        <w:pStyle w:val="Standard"/>
        <w:rPr>
          <w:lang w:val="en-US"/>
        </w:rPr>
      </w:pPr>
      <w:r>
        <w:rPr>
          <w:lang w:val="en-US"/>
        </w:rPr>
        <w:t xml:space="preserve">Within the portlet deployment descriptor, the portlet name, portlet class, display name, and description strings are configured through the </w:t>
      </w:r>
      <w:r w:rsidRPr="006C1AA1">
        <w:rPr>
          <w:rStyle w:val="inlinecode"/>
          <w:lang w:val="en-US"/>
        </w:rPr>
        <w:t>&lt;portlet&gt;</w:t>
      </w:r>
      <w:r>
        <w:rPr>
          <w:lang w:val="en-US"/>
        </w:rPr>
        <w:t xml:space="preserve"> child elements </w:t>
      </w:r>
      <w:r w:rsidRPr="006C1AA1">
        <w:rPr>
          <w:rStyle w:val="inlinecode"/>
          <w:lang w:val="en-US"/>
        </w:rPr>
        <w:t>&lt;portlet-name&gt;</w:t>
      </w:r>
      <w:r>
        <w:rPr>
          <w:lang w:val="en-US"/>
        </w:rPr>
        <w:t xml:space="preserve">, </w:t>
      </w:r>
      <w:r w:rsidRPr="006C1AA1">
        <w:rPr>
          <w:rStyle w:val="inlinecode"/>
          <w:lang w:val="en-US"/>
        </w:rPr>
        <w:t>&lt;portlet-class&gt;</w:t>
      </w:r>
      <w:r>
        <w:rPr>
          <w:lang w:val="en-US"/>
        </w:rPr>
        <w:t xml:space="preserve">, </w:t>
      </w:r>
      <w:r w:rsidRPr="006C1AA1">
        <w:rPr>
          <w:rStyle w:val="inlinecode"/>
          <w:lang w:val="en-US"/>
        </w:rPr>
        <w:t>&lt;display-name&gt;</w:t>
      </w:r>
      <w:r>
        <w:rPr>
          <w:lang w:val="en-US"/>
        </w:rPr>
        <w:t xml:space="preserve">, and </w:t>
      </w:r>
      <w:r w:rsidRPr="006C1AA1">
        <w:rPr>
          <w:rStyle w:val="inlinecode"/>
          <w:lang w:val="en-US"/>
        </w:rPr>
        <w:t>&lt;description&gt;</w:t>
      </w:r>
      <w:r>
        <w:rPr>
          <w:lang w:val="en-US"/>
        </w:rPr>
        <w:t>, respectively.</w:t>
      </w:r>
    </w:p>
    <w:p w:rsidR="00D2484C" w:rsidRDefault="00D20325" w:rsidP="00165CC8">
      <w:pPr>
        <w:pStyle w:val="Standard"/>
        <w:rPr>
          <w:lang w:val="en-US"/>
        </w:rPr>
      </w:pPr>
      <w:r>
        <w:rPr>
          <w:lang w:val="en-US"/>
        </w:rPr>
        <w:t xml:space="preserve">The title, short title, and keyword strings are configured through the </w:t>
      </w:r>
      <w:r w:rsidR="00D9066C" w:rsidRPr="00165CC8">
        <w:rPr>
          <w:rStyle w:val="inlinecode"/>
          <w:lang w:val="en-US"/>
        </w:rPr>
        <w:t>&lt;portlet-info&gt;</w:t>
      </w:r>
      <w:r w:rsidR="00D9066C">
        <w:rPr>
          <w:lang w:val="en-US"/>
        </w:rPr>
        <w:t xml:space="preserve"> child elements </w:t>
      </w:r>
      <w:r w:rsidR="00D9066C" w:rsidRPr="00165CC8">
        <w:rPr>
          <w:rStyle w:val="inlinecode"/>
          <w:lang w:val="en-US"/>
        </w:rPr>
        <w:t>&lt;title&gt;</w:t>
      </w:r>
      <w:r w:rsidR="00D9066C">
        <w:rPr>
          <w:lang w:val="en-US"/>
        </w:rPr>
        <w:t xml:space="preserve">, </w:t>
      </w:r>
      <w:r w:rsidR="00D9066C" w:rsidRPr="00165CC8">
        <w:rPr>
          <w:rStyle w:val="inlinecode"/>
          <w:lang w:val="en-US"/>
        </w:rPr>
        <w:t>&lt;short-title&gt;</w:t>
      </w:r>
      <w:r w:rsidR="00D9066C">
        <w:rPr>
          <w:lang w:val="en-US"/>
        </w:rPr>
        <w:t xml:space="preserve">, and </w:t>
      </w:r>
      <w:r w:rsidR="00D9066C" w:rsidRPr="00165CC8">
        <w:rPr>
          <w:rStyle w:val="inlinecode"/>
          <w:lang w:val="en-US"/>
        </w:rPr>
        <w:t>&lt;keyword&gt;</w:t>
      </w:r>
      <w:r w:rsidR="00D9066C">
        <w:rPr>
          <w:lang w:val="en-US"/>
        </w:rPr>
        <w:t xml:space="preserve">, respectively. The </w:t>
      </w:r>
      <w:r w:rsidR="00D9066C" w:rsidRPr="00165CC8">
        <w:rPr>
          <w:rStyle w:val="inlinecode"/>
          <w:lang w:val="en-US"/>
        </w:rPr>
        <w:t>&lt;portlet-info&gt;</w:t>
      </w:r>
      <w:r w:rsidR="00D9066C">
        <w:rPr>
          <w:lang w:val="en-US"/>
        </w:rPr>
        <w:t xml:space="preserve"> element is contained within the </w:t>
      </w:r>
      <w:r w:rsidR="00D9066C" w:rsidRPr="00165CC8">
        <w:rPr>
          <w:rStyle w:val="inlinecode"/>
          <w:lang w:val="en-US"/>
        </w:rPr>
        <w:t>&lt;portlet&gt;</w:t>
      </w:r>
      <w:r w:rsidR="00D9066C" w:rsidRPr="00165CC8">
        <w:rPr>
          <w:lang w:val="en-US"/>
        </w:rPr>
        <w:t xml:space="preserve"> </w:t>
      </w:r>
      <w:r w:rsidR="00821A55">
        <w:rPr>
          <w:lang w:val="en-US"/>
        </w:rPr>
        <w:t xml:space="preserve">element. </w:t>
      </w:r>
      <w:r w:rsidR="00D2484C">
        <w:rPr>
          <w:lang w:val="en-US"/>
        </w:rPr>
        <w:t>Portlet deployment descriptor usage example:</w:t>
      </w:r>
    </w:p>
    <w:p w:rsidR="00B542B6" w:rsidRPr="008E4880" w:rsidRDefault="00B542B6">
      <w:pPr>
        <w:pStyle w:val="CodeXMP"/>
      </w:pPr>
      <w:r w:rsidRPr="00B542B6">
        <w:t xml:space="preserve">  </w:t>
      </w:r>
      <w:r w:rsidRPr="008E4880">
        <w:t>&lt;portlet&gt;</w:t>
      </w:r>
    </w:p>
    <w:p w:rsidR="00B542B6" w:rsidRPr="008E4880" w:rsidRDefault="00B542B6">
      <w:pPr>
        <w:pStyle w:val="CodeXMP"/>
      </w:pPr>
      <w:r w:rsidRPr="008E4880">
        <w:t xml:space="preserve">    &lt;description xml:lang=</w:t>
      </w:r>
      <w:r w:rsidR="004E7875" w:rsidRPr="008E4880">
        <w:t>"</w:t>
      </w:r>
      <w:r w:rsidRPr="008E4880">
        <w:t>en</w:t>
      </w:r>
      <w:r w:rsidR="004E7875" w:rsidRPr="008E4880">
        <w:t>"</w:t>
      </w:r>
      <w:r w:rsidRPr="008E4880">
        <w:t>&gt;</w:t>
      </w:r>
    </w:p>
    <w:p w:rsidR="00B542B6" w:rsidRPr="00B542B6" w:rsidRDefault="00B542B6">
      <w:pPr>
        <w:pStyle w:val="CodeXMP"/>
      </w:pPr>
      <w:r w:rsidRPr="008E4880">
        <w:t xml:space="preserve">    </w:t>
      </w:r>
      <w:r w:rsidRPr="00B542B6">
        <w:t>Portlet displaying the time in different time zones&lt;/description&gt;</w:t>
      </w:r>
    </w:p>
    <w:p w:rsidR="00B542B6" w:rsidRDefault="00B542B6">
      <w:pPr>
        <w:pStyle w:val="CodeXMP"/>
        <w:rPr>
          <w:lang w:val="de-DE"/>
        </w:rPr>
      </w:pPr>
      <w:r w:rsidRPr="00B542B6">
        <w:t xml:space="preserve">    </w:t>
      </w:r>
      <w:r w:rsidRPr="00B542B6">
        <w:rPr>
          <w:lang w:val="de-DE"/>
        </w:rPr>
        <w:t>&lt;description xml:lang=</w:t>
      </w:r>
      <w:r w:rsidR="004E7875">
        <w:rPr>
          <w:lang w:val="de-DE"/>
        </w:rPr>
        <w:t>"</w:t>
      </w:r>
      <w:r w:rsidRPr="00B542B6">
        <w:rPr>
          <w:lang w:val="de-DE"/>
        </w:rPr>
        <w:t>de</w:t>
      </w:r>
      <w:r w:rsidR="004E7875">
        <w:rPr>
          <w:lang w:val="de-DE"/>
        </w:rPr>
        <w:t>"</w:t>
      </w:r>
      <w:r w:rsidRPr="00B542B6">
        <w:rPr>
          <w:lang w:val="de-DE"/>
        </w:rPr>
        <w:t>&gt;</w:t>
      </w:r>
    </w:p>
    <w:p w:rsidR="00B542B6" w:rsidRDefault="00B542B6">
      <w:pPr>
        <w:pStyle w:val="CodeXMP"/>
        <w:rPr>
          <w:lang w:val="de-DE"/>
        </w:rPr>
      </w:pPr>
      <w:r>
        <w:rPr>
          <w:lang w:val="de-DE"/>
        </w:rPr>
        <w:t xml:space="preserve">    </w:t>
      </w:r>
      <w:r w:rsidRPr="00B542B6">
        <w:rPr>
          <w:lang w:val="de-DE"/>
        </w:rPr>
        <w:t>Dieses Portlet zeigt die Zeit in verschiedenen Zeitzonen an.</w:t>
      </w:r>
    </w:p>
    <w:p w:rsidR="00B542B6" w:rsidRPr="00B542B6" w:rsidRDefault="00B542B6">
      <w:pPr>
        <w:pStyle w:val="CodeXMP"/>
      </w:pPr>
      <w:r>
        <w:rPr>
          <w:lang w:val="de-DE"/>
        </w:rPr>
        <w:t xml:space="preserve">    </w:t>
      </w:r>
      <w:r w:rsidRPr="00B542B6">
        <w:t>&lt;/description&gt;</w:t>
      </w:r>
    </w:p>
    <w:p w:rsidR="00B542B6" w:rsidRPr="00B542B6" w:rsidRDefault="00B542B6">
      <w:pPr>
        <w:pStyle w:val="CodeXMP"/>
      </w:pPr>
      <w:r w:rsidRPr="00B542B6">
        <w:t xml:space="preserve">    &lt;portlet-name&gt;TimeZoneClock&lt;/portlet-name&gt;</w:t>
      </w:r>
    </w:p>
    <w:p w:rsidR="00B542B6" w:rsidRPr="00B542B6" w:rsidRDefault="00B542B6">
      <w:pPr>
        <w:pStyle w:val="CodeXMP"/>
      </w:pPr>
      <w:r w:rsidRPr="00B542B6">
        <w:t xml:space="preserve">    &lt;display-name xml:lang=</w:t>
      </w:r>
      <w:r w:rsidR="004E7875">
        <w:t>"</w:t>
      </w:r>
      <w:r w:rsidRPr="00B542B6">
        <w:t>en</w:t>
      </w:r>
      <w:r w:rsidR="004E7875">
        <w:t>"</w:t>
      </w:r>
      <w:r w:rsidRPr="00B542B6">
        <w:t>&gt;Time Zone Clock Portlet&lt;/display-name&gt;</w:t>
      </w:r>
    </w:p>
    <w:p w:rsidR="00B542B6" w:rsidRDefault="00B542B6">
      <w:pPr>
        <w:pStyle w:val="CodeXMP"/>
      </w:pPr>
      <w:r w:rsidRPr="00B542B6">
        <w:t xml:space="preserve">    &lt;display-name xml:lang=</w:t>
      </w:r>
      <w:r w:rsidR="004E7875">
        <w:t>"</w:t>
      </w:r>
      <w:r w:rsidRPr="00B542B6">
        <w:t>de</w:t>
      </w:r>
      <w:r w:rsidR="004E7875">
        <w:t>"</w:t>
      </w:r>
      <w:r w:rsidRPr="00B542B6">
        <w:t>&gt;ZeitzonenPortlet&lt;/display-name&gt;</w:t>
      </w:r>
    </w:p>
    <w:p w:rsidR="00A359E3" w:rsidRPr="00B542B6" w:rsidRDefault="00A359E3" w:rsidP="00A359E3">
      <w:pPr>
        <w:pStyle w:val="CodeXMP"/>
      </w:pPr>
      <w:r w:rsidRPr="00A359E3">
        <w:t xml:space="preserve">    &lt;portlet-class&gt;com.myco.samplets.util.zoneclock.ZoneClock&lt;/portlet-class&gt;</w:t>
      </w:r>
    </w:p>
    <w:p w:rsidR="00B542B6" w:rsidRPr="00B542B6" w:rsidRDefault="00B542B6">
      <w:pPr>
        <w:pStyle w:val="CodeXMP"/>
      </w:pPr>
      <w:r w:rsidRPr="00B542B6">
        <w:t xml:space="preserve">...    </w:t>
      </w:r>
    </w:p>
    <w:p w:rsidR="00B542B6" w:rsidRPr="00B542B6" w:rsidRDefault="00B542B6">
      <w:pPr>
        <w:pStyle w:val="CodeXMP"/>
      </w:pPr>
      <w:r w:rsidRPr="00B542B6">
        <w:t xml:space="preserve">    &lt;portlet-info&gt;</w:t>
      </w:r>
    </w:p>
    <w:p w:rsidR="00B542B6" w:rsidRPr="00B542B6" w:rsidRDefault="00B542B6">
      <w:pPr>
        <w:pStyle w:val="CodeXMP"/>
      </w:pPr>
      <w:r w:rsidRPr="00B542B6">
        <w:t xml:space="preserve">      &lt;title&gt;Time Zone Clock&lt;/title&gt;</w:t>
      </w:r>
    </w:p>
    <w:p w:rsidR="00B542B6" w:rsidRPr="00B542B6" w:rsidRDefault="00B542B6">
      <w:pPr>
        <w:pStyle w:val="CodeXMP"/>
      </w:pPr>
      <w:r w:rsidRPr="00B542B6">
        <w:t xml:space="preserve">      &lt;short-title&gt;TimeZone&lt;/short-title&gt;</w:t>
      </w:r>
    </w:p>
    <w:p w:rsidR="00B542B6" w:rsidRPr="00B542B6" w:rsidRDefault="00B542B6">
      <w:pPr>
        <w:pStyle w:val="CodeXMP"/>
      </w:pPr>
      <w:r w:rsidRPr="00B542B6">
        <w:t xml:space="preserve">      &lt;keywords&gt;Time, Zone, World, Clock&lt;/keywords&gt;</w:t>
      </w:r>
    </w:p>
    <w:p w:rsidR="00B542B6" w:rsidRPr="00B542B6" w:rsidRDefault="00B542B6">
      <w:pPr>
        <w:pStyle w:val="CodeXMP"/>
      </w:pPr>
      <w:r w:rsidRPr="00B542B6">
        <w:t xml:space="preserve">    &lt;/portlet-info&gt;</w:t>
      </w:r>
    </w:p>
    <w:p w:rsidR="00B542B6" w:rsidRPr="006C2BDA" w:rsidRDefault="00B542B6">
      <w:pPr>
        <w:pStyle w:val="CodeXMP"/>
      </w:pPr>
      <w:r w:rsidRPr="00B542B6">
        <w:t xml:space="preserve">  &lt;/portlet&gt;</w:t>
      </w:r>
    </w:p>
    <w:p w:rsidR="00D73E0B" w:rsidRDefault="00D73E0B" w:rsidP="00A359E3">
      <w:pPr>
        <w:pStyle w:val="Standard"/>
        <w:rPr>
          <w:lang w:val="en-US"/>
        </w:rPr>
      </w:pPr>
      <w:r>
        <w:rPr>
          <w:lang w:val="en-US"/>
        </w:rPr>
        <w:t xml:space="preserve">The @PortletConfiguration annotation provides the portletName, description, displayName, title, shortTitle, and keywords elements for configuration of the identification items. The portlet class is determined as described in Section </w:t>
      </w:r>
      <w:r>
        <w:rPr>
          <w:lang w:val="en-US"/>
        </w:rPr>
        <w:fldChar w:fldCharType="begin"/>
      </w:r>
      <w:r>
        <w:rPr>
          <w:lang w:val="en-US"/>
        </w:rPr>
        <w:instrText xml:space="preserve"> REF _Ref429568163 \w \h </w:instrText>
      </w:r>
      <w:r>
        <w:rPr>
          <w:lang w:val="en-US"/>
        </w:rPr>
      </w:r>
      <w:r>
        <w:rPr>
          <w:lang w:val="en-US"/>
        </w:rPr>
        <w:fldChar w:fldCharType="separate"/>
      </w:r>
      <w:r w:rsidR="003B17E8">
        <w:rPr>
          <w:lang w:val="en-US"/>
        </w:rPr>
        <w:t>28.2</w:t>
      </w:r>
      <w:r>
        <w:rPr>
          <w:lang w:val="en-US"/>
        </w:rPr>
        <w:fldChar w:fldCharType="end"/>
      </w:r>
      <w:r>
        <w:rPr>
          <w:lang w:val="en-US"/>
        </w:rPr>
        <w:t xml:space="preserve"> </w:t>
      </w:r>
      <w:r>
        <w:rPr>
          <w:lang w:val="en-US"/>
        </w:rPr>
        <w:fldChar w:fldCharType="begin"/>
      </w:r>
      <w:r>
        <w:rPr>
          <w:lang w:val="en-US"/>
        </w:rPr>
        <w:instrText xml:space="preserve"> REF _Ref429568163 \h </w:instrText>
      </w:r>
      <w:r>
        <w:rPr>
          <w:lang w:val="en-US"/>
        </w:rPr>
      </w:r>
      <w:r>
        <w:rPr>
          <w:lang w:val="en-US"/>
        </w:rPr>
        <w:fldChar w:fldCharType="separate"/>
      </w:r>
      <w:r w:rsidR="003B17E8" w:rsidRPr="00994765">
        <w:t>Portlet</w:t>
      </w:r>
      <w:r w:rsidR="003B17E8">
        <w:t xml:space="preserve"> Configuration</w:t>
      </w:r>
      <w:r>
        <w:rPr>
          <w:lang w:val="en-US"/>
        </w:rPr>
        <w:fldChar w:fldCharType="end"/>
      </w:r>
      <w:r>
        <w:rPr>
          <w:lang w:val="en-US"/>
        </w:rPr>
        <w:t>.</w:t>
      </w:r>
    </w:p>
    <w:p w:rsidR="00A359E3" w:rsidRPr="00630AEB" w:rsidRDefault="00A359E3" w:rsidP="00165CC8">
      <w:pPr>
        <w:pStyle w:val="Standard"/>
        <w:keepNext/>
        <w:rPr>
          <w:lang w:val="en-US"/>
        </w:rPr>
      </w:pPr>
      <w:r w:rsidRPr="00630AEB">
        <w:rPr>
          <w:lang w:val="en-US"/>
        </w:rPr>
        <w:lastRenderedPageBreak/>
        <w:t>Annotation usage example:</w:t>
      </w:r>
    </w:p>
    <w:p w:rsidR="00612E15" w:rsidRDefault="00612E15" w:rsidP="00612E15">
      <w:pPr>
        <w:pStyle w:val="CodeXMP"/>
      </w:pPr>
      <w:r>
        <w:t>@PortletConfiguration(portletName=</w:t>
      </w:r>
      <w:r w:rsidR="004E7875">
        <w:t>"</w:t>
      </w:r>
      <w:r>
        <w:t>TimeZoneClock</w:t>
      </w:r>
      <w:r w:rsidR="004E7875">
        <w:t>"</w:t>
      </w:r>
      <w:r>
        <w:t xml:space="preserve">, </w:t>
      </w:r>
    </w:p>
    <w:p w:rsidR="00612E15" w:rsidRDefault="00612E15" w:rsidP="00612E15">
      <w:pPr>
        <w:pStyle w:val="CodeXMP"/>
      </w:pPr>
      <w:r>
        <w:t xml:space="preserve">   description={</w:t>
      </w:r>
    </w:p>
    <w:p w:rsidR="00612E15" w:rsidRPr="00612E15" w:rsidRDefault="00612E15" w:rsidP="00612E15">
      <w:pPr>
        <w:pStyle w:val="CodeXMP"/>
      </w:pPr>
      <w:r w:rsidRPr="00612E15">
        <w:t xml:space="preserve">      @LocaleString(</w:t>
      </w:r>
      <w:r w:rsidR="004E7875">
        <w:t>"</w:t>
      </w:r>
      <w:r w:rsidRPr="00612E15">
        <w:t>Portlet displaying the time in different time zones</w:t>
      </w:r>
      <w:r w:rsidR="004E7875">
        <w:t>"</w:t>
      </w:r>
      <w:r w:rsidRPr="00612E15">
        <w:t>),</w:t>
      </w:r>
    </w:p>
    <w:p w:rsidR="00612E15" w:rsidRPr="00366C22" w:rsidRDefault="00612E15" w:rsidP="00612E15">
      <w:pPr>
        <w:pStyle w:val="CodeXMP"/>
        <w:rPr>
          <w:lang w:val="de-DE"/>
        </w:rPr>
      </w:pPr>
      <w:r w:rsidRPr="00612E15">
        <w:t xml:space="preserve">      </w:t>
      </w:r>
      <w:r w:rsidRPr="00366C22">
        <w:rPr>
          <w:lang w:val="de-DE"/>
        </w:rPr>
        <w:t>@LocaleString(locale=</w:t>
      </w:r>
      <w:r w:rsidR="004E7875">
        <w:rPr>
          <w:lang w:val="de-DE"/>
        </w:rPr>
        <w:t>"</w:t>
      </w:r>
      <w:r w:rsidRPr="00366C22">
        <w:rPr>
          <w:lang w:val="de-DE"/>
        </w:rPr>
        <w:t>de</w:t>
      </w:r>
      <w:r w:rsidR="004E7875">
        <w:rPr>
          <w:lang w:val="de-DE"/>
        </w:rPr>
        <w:t>"</w:t>
      </w:r>
      <w:r w:rsidRPr="00366C22">
        <w:rPr>
          <w:lang w:val="de-DE"/>
        </w:rPr>
        <w:t xml:space="preserve">, </w:t>
      </w:r>
    </w:p>
    <w:p w:rsidR="00612E15" w:rsidRPr="00612E15" w:rsidRDefault="00612E15" w:rsidP="00612E15">
      <w:pPr>
        <w:pStyle w:val="CodeXMP"/>
        <w:rPr>
          <w:lang w:val="de-DE"/>
        </w:rPr>
      </w:pPr>
      <w:r w:rsidRPr="00612E15">
        <w:rPr>
          <w:lang w:val="de-DE"/>
        </w:rPr>
        <w:t xml:space="preserve">         value=</w:t>
      </w:r>
      <w:r w:rsidR="004E7875">
        <w:rPr>
          <w:lang w:val="de-DE"/>
        </w:rPr>
        <w:t>"</w:t>
      </w:r>
      <w:r w:rsidRPr="00612E15">
        <w:rPr>
          <w:lang w:val="de-DE"/>
        </w:rPr>
        <w:t>Dieses Portlet zeigt die Zeit in verschiedenen Zeitzonen an</w:t>
      </w:r>
      <w:r w:rsidR="004E7875">
        <w:rPr>
          <w:lang w:val="de-DE"/>
        </w:rPr>
        <w:t>"</w:t>
      </w:r>
      <w:r w:rsidRPr="00612E15">
        <w:rPr>
          <w:lang w:val="de-DE"/>
        </w:rPr>
        <w:t>)</w:t>
      </w:r>
    </w:p>
    <w:p w:rsidR="00612E15" w:rsidRPr="00612E15" w:rsidRDefault="00612E15" w:rsidP="00612E15">
      <w:pPr>
        <w:pStyle w:val="CodeXMP"/>
      </w:pPr>
      <w:r w:rsidRPr="00612E15">
        <w:rPr>
          <w:lang w:val="de-DE"/>
        </w:rPr>
        <w:t xml:space="preserve">   </w:t>
      </w:r>
      <w:r w:rsidRPr="00612E15">
        <w:t>}, displayName={</w:t>
      </w:r>
    </w:p>
    <w:p w:rsidR="00612E15" w:rsidRPr="00612E15" w:rsidRDefault="00612E15" w:rsidP="00612E15">
      <w:pPr>
        <w:pStyle w:val="CodeXMP"/>
      </w:pPr>
      <w:r w:rsidRPr="00612E15">
        <w:t xml:space="preserve">      @LocaleString(</w:t>
      </w:r>
      <w:r w:rsidR="004E7875">
        <w:t>"</w:t>
      </w:r>
      <w:r w:rsidRPr="00612E15">
        <w:t>Time Zone Clock Portlet</w:t>
      </w:r>
      <w:r w:rsidR="004E7875">
        <w:t>"</w:t>
      </w:r>
      <w:r w:rsidRPr="00612E15">
        <w:t>),</w:t>
      </w:r>
    </w:p>
    <w:p w:rsidR="00612E15" w:rsidRPr="00366C22" w:rsidRDefault="00612E15" w:rsidP="00612E15">
      <w:pPr>
        <w:pStyle w:val="CodeXMP"/>
        <w:rPr>
          <w:lang w:val="de-DE"/>
        </w:rPr>
      </w:pPr>
      <w:r w:rsidRPr="00612E15">
        <w:t xml:space="preserve">      </w:t>
      </w:r>
      <w:r w:rsidRPr="00366C22">
        <w:rPr>
          <w:lang w:val="de-DE"/>
        </w:rPr>
        <w:t>@LocaleString(locale=</w:t>
      </w:r>
      <w:r w:rsidR="004E7875">
        <w:rPr>
          <w:lang w:val="de-DE"/>
        </w:rPr>
        <w:t>"</w:t>
      </w:r>
      <w:r w:rsidRPr="00366C22">
        <w:rPr>
          <w:lang w:val="de-DE"/>
        </w:rPr>
        <w:t>de</w:t>
      </w:r>
      <w:r w:rsidR="004E7875">
        <w:rPr>
          <w:lang w:val="de-DE"/>
        </w:rPr>
        <w:t>"</w:t>
      </w:r>
      <w:r w:rsidRPr="00366C22">
        <w:rPr>
          <w:lang w:val="de-DE"/>
        </w:rPr>
        <w:t>, value=</w:t>
      </w:r>
      <w:r w:rsidR="004E7875">
        <w:rPr>
          <w:lang w:val="de-DE"/>
        </w:rPr>
        <w:t>"</w:t>
      </w:r>
      <w:r w:rsidRPr="00366C22">
        <w:rPr>
          <w:lang w:val="de-DE"/>
        </w:rPr>
        <w:t>ZeitzonenPortlet</w:t>
      </w:r>
      <w:r w:rsidR="004E7875">
        <w:rPr>
          <w:lang w:val="de-DE"/>
        </w:rPr>
        <w:t>"</w:t>
      </w:r>
      <w:r w:rsidRPr="00366C22">
        <w:rPr>
          <w:lang w:val="de-DE"/>
        </w:rPr>
        <w:t>)</w:t>
      </w:r>
    </w:p>
    <w:p w:rsidR="00612E15" w:rsidRPr="00612E15" w:rsidRDefault="00612E15" w:rsidP="00612E15">
      <w:pPr>
        <w:pStyle w:val="CodeXMP"/>
      </w:pPr>
      <w:r w:rsidRPr="00366C22">
        <w:rPr>
          <w:lang w:val="de-DE"/>
        </w:rPr>
        <w:t xml:space="preserve">   </w:t>
      </w:r>
      <w:r w:rsidRPr="00612E15">
        <w:t>}, title={</w:t>
      </w:r>
    </w:p>
    <w:p w:rsidR="00612E15" w:rsidRPr="00612E15" w:rsidRDefault="00612E15" w:rsidP="00612E15">
      <w:pPr>
        <w:pStyle w:val="CodeXMP"/>
      </w:pPr>
      <w:r w:rsidRPr="00612E15">
        <w:t xml:space="preserve">      @LocaleString(</w:t>
      </w:r>
      <w:r w:rsidR="004E7875">
        <w:t>"</w:t>
      </w:r>
      <w:r w:rsidRPr="00612E15">
        <w:t>Time Zone Clock</w:t>
      </w:r>
      <w:r w:rsidR="004E7875">
        <w:t>"</w:t>
      </w:r>
      <w:r w:rsidRPr="00612E15">
        <w:t>)</w:t>
      </w:r>
    </w:p>
    <w:p w:rsidR="00612E15" w:rsidRDefault="00612E15" w:rsidP="00612E15">
      <w:pPr>
        <w:pStyle w:val="CodeXMP"/>
      </w:pPr>
      <w:r w:rsidRPr="00612E15">
        <w:t xml:space="preserve">   </w:t>
      </w:r>
      <w:r>
        <w:t>}, shortTitle={</w:t>
      </w:r>
    </w:p>
    <w:p w:rsidR="00612E15" w:rsidRDefault="00612E15" w:rsidP="00612E15">
      <w:pPr>
        <w:pStyle w:val="CodeXMP"/>
      </w:pPr>
      <w:r>
        <w:t xml:space="preserve">      @LocaleString(</w:t>
      </w:r>
      <w:r w:rsidR="004E7875">
        <w:t>"</w:t>
      </w:r>
      <w:r>
        <w:t>TimeZone</w:t>
      </w:r>
      <w:r w:rsidR="004E7875">
        <w:t>"</w:t>
      </w:r>
      <w:r>
        <w:t>)</w:t>
      </w:r>
    </w:p>
    <w:p w:rsidR="00612E15" w:rsidRDefault="00612E15" w:rsidP="00612E15">
      <w:pPr>
        <w:pStyle w:val="CodeXMP"/>
      </w:pPr>
      <w:r>
        <w:t xml:space="preserve">   }, keywords={</w:t>
      </w:r>
    </w:p>
    <w:p w:rsidR="00612E15" w:rsidRDefault="00612E15" w:rsidP="00612E15">
      <w:pPr>
        <w:pStyle w:val="CodeXMP"/>
      </w:pPr>
      <w:r>
        <w:t xml:space="preserve">      @LocaleString(</w:t>
      </w:r>
      <w:r w:rsidR="004E7875">
        <w:t>"</w:t>
      </w:r>
      <w:r>
        <w:t>Time, Zone, World, Clock</w:t>
      </w:r>
      <w:r w:rsidR="004E7875">
        <w:t>"</w:t>
      </w:r>
      <w:r>
        <w:t>)</w:t>
      </w:r>
    </w:p>
    <w:p w:rsidR="00612E15" w:rsidRDefault="00612E15" w:rsidP="00612E15">
      <w:pPr>
        <w:pStyle w:val="CodeXMP"/>
      </w:pPr>
      <w:r>
        <w:t xml:space="preserve">   }</w:t>
      </w:r>
    </w:p>
    <w:p w:rsidR="00E45A00" w:rsidRPr="00E45A00" w:rsidRDefault="00612E15" w:rsidP="00612E15">
      <w:pPr>
        <w:pStyle w:val="CodeXMP"/>
      </w:pPr>
      <w:r>
        <w:t>)</w:t>
      </w:r>
    </w:p>
    <w:p w:rsidR="006C2BBD" w:rsidRDefault="008D6FA8" w:rsidP="00165CC8">
      <w:pPr>
        <w:pStyle w:val="Heading3"/>
      </w:pPr>
      <w:bookmarkStart w:id="1581" w:name="_Ref426554752"/>
      <w:bookmarkStart w:id="1582" w:name="_Toc468261279"/>
      <w:r>
        <w:t>Portlet Resource B</w:t>
      </w:r>
      <w:r w:rsidR="006C2BBD">
        <w:t>undle</w:t>
      </w:r>
      <w:bookmarkEnd w:id="1581"/>
      <w:bookmarkEnd w:id="1582"/>
    </w:p>
    <w:p w:rsidR="002621B6" w:rsidRPr="00E34605" w:rsidRDefault="002621B6" w:rsidP="002621B6">
      <w:pPr>
        <w:pStyle w:val="Standard"/>
        <w:rPr>
          <w:lang w:val="en-US"/>
        </w:rPr>
      </w:pPr>
      <w:r>
        <w:rPr>
          <w:lang w:val="en-US"/>
        </w:rPr>
        <w:t>R</w:t>
      </w:r>
      <w:r w:rsidRPr="00E34605">
        <w:rPr>
          <w:lang w:val="en-US"/>
        </w:rPr>
        <w:t>esource bundles can be used</w:t>
      </w:r>
      <w:r>
        <w:rPr>
          <w:lang w:val="en-US"/>
        </w:rPr>
        <w:t xml:space="preserve"> t</w:t>
      </w:r>
      <w:r w:rsidRPr="00E34605">
        <w:rPr>
          <w:lang w:val="en-US"/>
        </w:rPr>
        <w:t>o provide language specific portlet</w:t>
      </w:r>
      <w:r w:rsidR="00BF5A7E">
        <w:rPr>
          <w:lang w:val="en-US"/>
        </w:rPr>
        <w:t>-level</w:t>
      </w:r>
      <w:r w:rsidRPr="00E34605">
        <w:rPr>
          <w:lang w:val="en-US"/>
        </w:rPr>
        <w:t xml:space="preserve"> information, like title and keyw</w:t>
      </w:r>
      <w:r>
        <w:rPr>
          <w:lang w:val="en-US"/>
        </w:rPr>
        <w:t>ords</w:t>
      </w:r>
      <w:r w:rsidRPr="00E34605">
        <w:rPr>
          <w:lang w:val="en-US"/>
        </w:rPr>
        <w:t xml:space="preserve">. The fully qualified class name of the resource bundle can be set in the portlet definition in the deployment descriptor using the </w:t>
      </w:r>
      <w:r w:rsidRPr="00E34605">
        <w:rPr>
          <w:rFonts w:ascii="Courier" w:hAnsi="Courier"/>
          <w:lang w:val="en-US"/>
        </w:rPr>
        <w:t>resource-bundle</w:t>
      </w:r>
      <w:r w:rsidRPr="00E34605">
        <w:rPr>
          <w:lang w:val="en-US"/>
        </w:rPr>
        <w:t xml:space="preserve"> element.</w:t>
      </w:r>
    </w:p>
    <w:p w:rsidR="002621B6" w:rsidRPr="00E34605" w:rsidRDefault="002621B6" w:rsidP="002621B6">
      <w:pPr>
        <w:pStyle w:val="Standard"/>
        <w:rPr>
          <w:lang w:val="en-US"/>
        </w:rPr>
      </w:pPr>
      <w:r w:rsidRPr="00E34605">
        <w:rPr>
          <w:lang w:val="en-US"/>
        </w:rPr>
        <w:t>The Java Portlet Specification defines the following constants for the portlet level resource bundle:</w:t>
      </w:r>
    </w:p>
    <w:tbl>
      <w:tblPr>
        <w:tblW w:w="5000" w:type="pct"/>
        <w:tblCellMar>
          <w:left w:w="10" w:type="dxa"/>
          <w:right w:w="10" w:type="dxa"/>
        </w:tblCellMar>
        <w:tblLook w:val="04A0" w:firstRow="1" w:lastRow="0" w:firstColumn="1" w:lastColumn="0" w:noHBand="0" w:noVBand="1"/>
      </w:tblPr>
      <w:tblGrid>
        <w:gridCol w:w="4248"/>
        <w:gridCol w:w="4768"/>
      </w:tblGrid>
      <w:tr w:rsidR="002621B6" w:rsidRPr="00D856F4"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616E2F" w:rsidRDefault="002621B6" w:rsidP="0056775E">
            <w:pPr>
              <w:pStyle w:val="Standard"/>
              <w:snapToGrid w:val="0"/>
              <w:rPr>
                <w:rStyle w:val="inlinecode"/>
              </w:rPr>
            </w:pPr>
            <w:r w:rsidRPr="00616E2F">
              <w:rPr>
                <w:rStyle w:val="inlinecode"/>
              </w:rPr>
              <w:t>javax.portlet.title</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Pr="00E34605" w:rsidRDefault="002621B6" w:rsidP="0056775E">
            <w:pPr>
              <w:pStyle w:val="Standard"/>
              <w:snapToGrid w:val="0"/>
              <w:rPr>
                <w:lang w:val="en-US"/>
              </w:rPr>
            </w:pPr>
            <w:r w:rsidRPr="00E34605">
              <w:rPr>
                <w:lang w:val="en-US"/>
              </w:rPr>
              <w:t>The title that should be displayed in the title bar of this portlet. Only one title per locale is allowed. Note that this title may be overridden by the portal or programmatically by the portlet.</w:t>
            </w:r>
          </w:p>
        </w:tc>
      </w:tr>
      <w:tr w:rsidR="002621B6"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616E2F" w:rsidRDefault="002621B6" w:rsidP="0056775E">
            <w:pPr>
              <w:pStyle w:val="Standard"/>
              <w:snapToGrid w:val="0"/>
              <w:rPr>
                <w:rStyle w:val="inlinecode"/>
              </w:rPr>
            </w:pPr>
            <w:r w:rsidRPr="00616E2F">
              <w:rPr>
                <w:rStyle w:val="inlinecode"/>
              </w:rPr>
              <w:t>javax.portlet.short-title</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Default="002621B6" w:rsidP="0056775E">
            <w:pPr>
              <w:pStyle w:val="Standard"/>
              <w:snapToGrid w:val="0"/>
            </w:pPr>
            <w:r w:rsidRPr="00E34605">
              <w:rPr>
                <w:lang w:val="en-US"/>
              </w:rPr>
              <w:t xml:space="preserve">A short version of the title that may be used for devices with limited display capabilities. </w:t>
            </w:r>
            <w:r>
              <w:t>Only one short title per locale is allowed.</w:t>
            </w:r>
          </w:p>
        </w:tc>
      </w:tr>
      <w:tr w:rsidR="002621B6" w:rsidRPr="00D856F4"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616E2F" w:rsidRDefault="002621B6" w:rsidP="0056775E">
            <w:pPr>
              <w:pStyle w:val="Standard"/>
              <w:snapToGrid w:val="0"/>
              <w:rPr>
                <w:rStyle w:val="inlinecode"/>
              </w:rPr>
            </w:pPr>
            <w:r w:rsidRPr="00616E2F">
              <w:rPr>
                <w:rStyle w:val="inlinecode"/>
              </w:rPr>
              <w:t>javax.portlet.keywords</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Pr="00E34605" w:rsidRDefault="002621B6" w:rsidP="0056775E">
            <w:pPr>
              <w:pStyle w:val="Standard"/>
              <w:snapToGrid w:val="0"/>
              <w:rPr>
                <w:lang w:val="en-US"/>
              </w:rPr>
            </w:pPr>
            <w:r w:rsidRPr="00E34605">
              <w:rPr>
                <w:lang w:val="en-US"/>
              </w:rPr>
              <w:t>Keywords describing the functionality of the portlet. Portals that allow users to search for portlets based on keywords may use these keywords. Multiple keywords per locale are allowed, but must be separated by commas ‘,’.</w:t>
            </w:r>
          </w:p>
        </w:tc>
      </w:tr>
      <w:tr w:rsidR="002621B6"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616E2F" w:rsidRDefault="002621B6" w:rsidP="0056775E">
            <w:pPr>
              <w:pStyle w:val="Standard"/>
              <w:snapToGrid w:val="0"/>
              <w:rPr>
                <w:rStyle w:val="inlinecode"/>
              </w:rPr>
            </w:pPr>
            <w:r w:rsidRPr="00616E2F">
              <w:rPr>
                <w:rStyle w:val="inlinecode"/>
              </w:rPr>
              <w:t>javax.portlet.description</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Default="002621B6" w:rsidP="0056775E">
            <w:pPr>
              <w:pStyle w:val="Standard"/>
              <w:snapToGrid w:val="0"/>
            </w:pPr>
            <w:r>
              <w:t>Description of the portlet.</w:t>
            </w:r>
          </w:p>
        </w:tc>
      </w:tr>
      <w:tr w:rsidR="002621B6"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616E2F" w:rsidRDefault="002621B6" w:rsidP="0056775E">
            <w:pPr>
              <w:pStyle w:val="Standard"/>
              <w:snapToGrid w:val="0"/>
              <w:rPr>
                <w:rStyle w:val="inlinecode"/>
              </w:rPr>
            </w:pPr>
            <w:r w:rsidRPr="00616E2F">
              <w:rPr>
                <w:rStyle w:val="inlinecode"/>
              </w:rPr>
              <w:t>javax.portlet.display-name</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Default="002621B6" w:rsidP="0056775E">
            <w:pPr>
              <w:pStyle w:val="Standard"/>
              <w:snapToGrid w:val="0"/>
            </w:pPr>
            <w:r w:rsidRPr="00E34605">
              <w:rPr>
                <w:lang w:val="en-US"/>
              </w:rPr>
              <w:t xml:space="preserve">Name under which this portlet is displayed at deployment time or to tools. </w:t>
            </w:r>
            <w:r>
              <w:rPr>
                <w:rFonts w:eastAsia="MS Mincho"/>
                <w:color w:val="000000"/>
              </w:rPr>
              <w:t>The display name need not be unique.</w:t>
            </w:r>
          </w:p>
        </w:tc>
      </w:tr>
      <w:tr w:rsidR="002621B6" w:rsidRPr="00D856F4" w:rsidTr="0056775E">
        <w:tc>
          <w:tcPr>
            <w:tcW w:w="2356" w:type="pct"/>
            <w:tcBorders>
              <w:top w:val="single" w:sz="4" w:space="0" w:color="000000"/>
              <w:left w:val="single" w:sz="4" w:space="0" w:color="000000"/>
              <w:bottom w:val="single" w:sz="4" w:space="0" w:color="000000"/>
            </w:tcBorders>
            <w:tcMar>
              <w:top w:w="0" w:type="dxa"/>
              <w:left w:w="108" w:type="dxa"/>
              <w:bottom w:w="0" w:type="dxa"/>
              <w:right w:w="108" w:type="dxa"/>
            </w:tcMar>
          </w:tcPr>
          <w:p w:rsidR="002621B6" w:rsidRPr="002621B6" w:rsidRDefault="002621B6" w:rsidP="0056775E">
            <w:pPr>
              <w:pStyle w:val="Standard"/>
              <w:snapToGrid w:val="0"/>
              <w:rPr>
                <w:rStyle w:val="inlinecode"/>
                <w:lang w:val="en-US"/>
              </w:rPr>
            </w:pPr>
            <w:r w:rsidRPr="002621B6">
              <w:rPr>
                <w:rStyle w:val="inlinecode"/>
                <w:lang w:val="en-US"/>
              </w:rPr>
              <w:t>javax.portlet.app.custom-portlet-mode.&lt;name&gt;.decoration-name</w:t>
            </w:r>
          </w:p>
        </w:tc>
        <w:tc>
          <w:tcPr>
            <w:tcW w:w="26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621B6" w:rsidRPr="00E34605" w:rsidRDefault="002621B6" w:rsidP="0056775E">
            <w:pPr>
              <w:pStyle w:val="Standard"/>
              <w:snapToGrid w:val="0"/>
              <w:rPr>
                <w:lang w:val="en-US"/>
              </w:rPr>
            </w:pPr>
            <w:r w:rsidRPr="00E34605">
              <w:rPr>
                <w:lang w:val="en-US"/>
              </w:rPr>
              <w:t>Decoration name for the portlet managed custom portlet mode &lt;name&gt;.</w:t>
            </w:r>
          </w:p>
        </w:tc>
      </w:tr>
    </w:tbl>
    <w:p w:rsidR="00BF5A7E" w:rsidRDefault="00BF5A7E" w:rsidP="00BF5A7E">
      <w:pPr>
        <w:pStyle w:val="Standard"/>
        <w:rPr>
          <w:lang w:val="en-US"/>
        </w:rPr>
      </w:pPr>
      <w:bookmarkStart w:id="1583" w:name="_Toc415141010"/>
      <w:r>
        <w:rPr>
          <w:lang w:val="en-US"/>
        </w:rPr>
        <w:t>For language-specific portlet</w:t>
      </w:r>
      <w:r w:rsidRPr="00E34605">
        <w:rPr>
          <w:lang w:val="en-US"/>
        </w:rPr>
        <w:t xml:space="preserve"> level information</w:t>
      </w:r>
      <w:r>
        <w:rPr>
          <w:lang w:val="en-US"/>
        </w:rPr>
        <w:t>,</w:t>
      </w:r>
      <w:r w:rsidRPr="00E34605">
        <w:rPr>
          <w:lang w:val="en-US"/>
        </w:rPr>
        <w:t xml:space="preserve"> the fully qualified class name of the resource bundle can be set in the deployment descriptor</w:t>
      </w:r>
      <w:r>
        <w:rPr>
          <w:lang w:val="en-US"/>
        </w:rPr>
        <w:t xml:space="preserve"> within the </w:t>
      </w:r>
      <w:r w:rsidRPr="006C1AA1">
        <w:rPr>
          <w:rStyle w:val="inlinecode"/>
          <w:lang w:val="en-US"/>
        </w:rPr>
        <w:t>&lt;portlet&gt;</w:t>
      </w:r>
      <w:r>
        <w:rPr>
          <w:lang w:val="en-US"/>
        </w:rPr>
        <w:t xml:space="preserve"> declaration</w:t>
      </w:r>
      <w:r w:rsidRPr="00E34605">
        <w:rPr>
          <w:lang w:val="en-US"/>
        </w:rPr>
        <w:t xml:space="preserve"> using the </w:t>
      </w:r>
      <w:r w:rsidRPr="00630AEB">
        <w:rPr>
          <w:rStyle w:val="inlinecode"/>
          <w:lang w:val="en-US"/>
        </w:rPr>
        <w:t>&lt;resource-bundle&gt;</w:t>
      </w:r>
      <w:r w:rsidRPr="00E34605">
        <w:rPr>
          <w:lang w:val="en-US"/>
        </w:rPr>
        <w:t xml:space="preserve"> element.</w:t>
      </w:r>
      <w:r>
        <w:rPr>
          <w:lang w:val="en-US"/>
        </w:rPr>
        <w:t xml:space="preserve"> The </w:t>
      </w:r>
      <w:r w:rsidRPr="006C1AA1">
        <w:rPr>
          <w:rStyle w:val="inlinecode"/>
          <w:lang w:val="en-US"/>
        </w:rPr>
        <w:t>@PortletConfiguration</w:t>
      </w:r>
      <w:r>
        <w:rPr>
          <w:lang w:val="en-US"/>
        </w:rPr>
        <w:t xml:space="preserve"> annotation provides the </w:t>
      </w:r>
      <w:r w:rsidRPr="00630AEB">
        <w:rPr>
          <w:rStyle w:val="inlinecode"/>
          <w:lang w:val="en-US"/>
        </w:rPr>
        <w:t>resourceBundle</w:t>
      </w:r>
      <w:r>
        <w:rPr>
          <w:lang w:val="en-US"/>
        </w:rPr>
        <w:t xml:space="preserve"> element for setting the resource bundle.</w:t>
      </w:r>
    </w:p>
    <w:p w:rsidR="00BF5A7E" w:rsidRDefault="00BF5A7E" w:rsidP="00BF5A7E">
      <w:pPr>
        <w:pStyle w:val="Standard"/>
        <w:keepNext/>
        <w:rPr>
          <w:lang w:val="en-US"/>
        </w:rPr>
      </w:pPr>
      <w:r>
        <w:rPr>
          <w:lang w:val="en-US"/>
        </w:rPr>
        <w:lastRenderedPageBreak/>
        <w:t>Portlet deployment descriptor usage example:</w:t>
      </w:r>
    </w:p>
    <w:p w:rsidR="00BF5A7E" w:rsidRPr="00C404E1" w:rsidRDefault="00BF5A7E" w:rsidP="00BF5A7E">
      <w:pPr>
        <w:pStyle w:val="CodeXMP"/>
      </w:pPr>
      <w:r>
        <w:t>&lt;portlet</w:t>
      </w:r>
      <w:r w:rsidRPr="00C404E1">
        <w:t>&gt;</w:t>
      </w:r>
    </w:p>
    <w:p w:rsidR="00BF5A7E" w:rsidRPr="00C404E1" w:rsidRDefault="00BF5A7E" w:rsidP="00BF5A7E">
      <w:pPr>
        <w:pStyle w:val="CodeXMP"/>
      </w:pPr>
      <w:r w:rsidRPr="00C404E1">
        <w:t xml:space="preserve">  ...</w:t>
      </w:r>
    </w:p>
    <w:p w:rsidR="00BF5A7E" w:rsidRPr="00C404E1" w:rsidRDefault="00BF5A7E" w:rsidP="00BF5A7E">
      <w:pPr>
        <w:pStyle w:val="CodeXMP"/>
      </w:pPr>
      <w:r w:rsidRPr="00C404E1">
        <w:t xml:space="preserve">  &lt;</w:t>
      </w:r>
      <w:r>
        <w:t>resource-bundle</w:t>
      </w:r>
      <w:r w:rsidRPr="00C404E1">
        <w:t>&gt;</w:t>
      </w:r>
      <w:r>
        <w:t>com.acme.portlets.DisplayPortlet&lt;/resource-bundle&gt;</w:t>
      </w:r>
    </w:p>
    <w:p w:rsidR="00BF5A7E" w:rsidRPr="00C404E1" w:rsidRDefault="00BF5A7E" w:rsidP="00BF5A7E">
      <w:pPr>
        <w:pStyle w:val="CodeXMP"/>
      </w:pPr>
      <w:r w:rsidRPr="00C404E1">
        <w:t xml:space="preserve">  ...</w:t>
      </w:r>
    </w:p>
    <w:p w:rsidR="00BF5A7E" w:rsidRDefault="00BF5A7E" w:rsidP="00BF5A7E">
      <w:pPr>
        <w:pStyle w:val="CodeXMP"/>
      </w:pPr>
      <w:r>
        <w:t>&lt;/portlet</w:t>
      </w:r>
      <w:r w:rsidRPr="00C404E1">
        <w:t>&gt;</w:t>
      </w:r>
    </w:p>
    <w:p w:rsidR="00BF5A7E" w:rsidRPr="00630AEB" w:rsidRDefault="00BF5A7E" w:rsidP="00BF5A7E">
      <w:pPr>
        <w:pStyle w:val="Standard"/>
        <w:rPr>
          <w:lang w:val="en-US"/>
        </w:rPr>
      </w:pPr>
      <w:r w:rsidRPr="00630AEB">
        <w:rPr>
          <w:lang w:val="en-US"/>
        </w:rPr>
        <w:t>Annotation usage example:</w:t>
      </w:r>
    </w:p>
    <w:p w:rsidR="00BF5A7E" w:rsidRDefault="00BF5A7E" w:rsidP="00BF5A7E">
      <w:pPr>
        <w:pStyle w:val="CodeXMP"/>
      </w:pPr>
      <w:r w:rsidRPr="005C5709">
        <w:t>@Portle</w:t>
      </w:r>
      <w:r>
        <w:t>tConfiguration</w:t>
      </w:r>
      <w:r w:rsidRPr="005C5709">
        <w:t>(</w:t>
      </w:r>
    </w:p>
    <w:p w:rsidR="00BF5A7E" w:rsidRDefault="00BF5A7E" w:rsidP="00BF5A7E">
      <w:pPr>
        <w:pStyle w:val="CodeXMP"/>
      </w:pPr>
      <w:r>
        <w:t xml:space="preserve">   </w:t>
      </w:r>
      <w:r w:rsidRPr="00C43989">
        <w:t>resourceBundle=</w:t>
      </w:r>
      <w:r w:rsidR="004E7875">
        <w:t>"</w:t>
      </w:r>
      <w:r w:rsidRPr="00C43989">
        <w:t>com.acme.portlets.DisplayPortlet</w:t>
      </w:r>
      <w:r w:rsidR="004E7875">
        <w:t>"</w:t>
      </w:r>
      <w:r w:rsidRPr="00C43989">
        <w:t>,</w:t>
      </w:r>
    </w:p>
    <w:p w:rsidR="00BF5A7E" w:rsidRDefault="00BF5A7E" w:rsidP="00165CC8">
      <w:pPr>
        <w:pStyle w:val="CodeXMP"/>
      </w:pPr>
      <w:r w:rsidRPr="005C5709">
        <w:t>)</w:t>
      </w:r>
    </w:p>
    <w:p w:rsidR="002621B6" w:rsidRDefault="002621B6" w:rsidP="00BF5A7E">
      <w:pPr>
        <w:pStyle w:val="Heading4"/>
      </w:pPr>
      <w:r>
        <w:t>Resource Bundle Example</w:t>
      </w:r>
      <w:bookmarkEnd w:id="1583"/>
    </w:p>
    <w:p w:rsidR="002621B6" w:rsidRPr="00E34605" w:rsidRDefault="002621B6" w:rsidP="002621B6">
      <w:pPr>
        <w:pStyle w:val="Standard"/>
        <w:rPr>
          <w:lang w:val="en-US"/>
        </w:rPr>
      </w:pPr>
      <w:r w:rsidRPr="00E34605">
        <w:rPr>
          <w:lang w:val="en-US"/>
        </w:rPr>
        <w:t>This section shows the resource bundles for the world population clock portlet from the deployment descriptor example. The first resource bundle is for English and the second for German locales.</w:t>
      </w:r>
    </w:p>
    <w:p w:rsidR="002621B6" w:rsidRPr="006C1AA1" w:rsidRDefault="002621B6" w:rsidP="00165CC8">
      <w:pPr>
        <w:pStyle w:val="Standard"/>
        <w:rPr>
          <w:lang w:val="en-US"/>
        </w:rPr>
      </w:pPr>
      <w:r w:rsidRPr="00165CC8">
        <w:rPr>
          <w:lang w:val="en-US"/>
        </w:rPr>
        <w:t>English Resource Bundle</w:t>
      </w:r>
      <w:r w:rsidR="000B2032" w:rsidRPr="00165CC8">
        <w:rPr>
          <w:lang w:val="en-US"/>
        </w:rPr>
        <w:t>:</w:t>
      </w:r>
    </w:p>
    <w:p w:rsidR="002621B6" w:rsidRPr="00E34605" w:rsidRDefault="002621B6" w:rsidP="002621B6">
      <w:pPr>
        <w:pStyle w:val="CodeXMP"/>
      </w:pPr>
      <w:r w:rsidRPr="00E34605">
        <w:t>#</w:t>
      </w:r>
    </w:p>
    <w:p w:rsidR="002621B6" w:rsidRPr="00E34605" w:rsidRDefault="002621B6" w:rsidP="002621B6">
      <w:pPr>
        <w:pStyle w:val="CodeXMP"/>
      </w:pPr>
      <w:r w:rsidRPr="00E34605">
        <w:t># filename: clock_en.properties</w:t>
      </w:r>
    </w:p>
    <w:p w:rsidR="002621B6" w:rsidRPr="00E34605" w:rsidRDefault="002621B6" w:rsidP="002621B6">
      <w:pPr>
        <w:pStyle w:val="CodeXMP"/>
      </w:pPr>
      <w:r w:rsidRPr="00E34605">
        <w:t># Portlet Info resource bundle example</w:t>
      </w:r>
    </w:p>
    <w:p w:rsidR="002621B6" w:rsidRPr="00E34605" w:rsidRDefault="002621B6" w:rsidP="002621B6">
      <w:pPr>
        <w:pStyle w:val="CodeXMP"/>
      </w:pPr>
      <w:r w:rsidRPr="00E34605">
        <w:t>javax.portlet.title=World Population Clock</w:t>
      </w:r>
    </w:p>
    <w:p w:rsidR="002621B6" w:rsidRPr="00E34605" w:rsidRDefault="002621B6" w:rsidP="002621B6">
      <w:pPr>
        <w:pStyle w:val="CodeXMP"/>
      </w:pPr>
      <w:r w:rsidRPr="00E34605">
        <w:t>javax.portlet.short-title=WorldPopClock</w:t>
      </w:r>
    </w:p>
    <w:p w:rsidR="002621B6" w:rsidRPr="00E34605" w:rsidRDefault="002621B6" w:rsidP="00165CC8">
      <w:pPr>
        <w:pStyle w:val="CodeXMP"/>
        <w:keepNext w:val="0"/>
      </w:pPr>
      <w:r w:rsidRPr="00E34605">
        <w:t>javax.portlet.keywords=World,Population,Clock</w:t>
      </w:r>
    </w:p>
    <w:p w:rsidR="002621B6" w:rsidRPr="006C1AA1" w:rsidRDefault="002621B6" w:rsidP="00165CC8">
      <w:pPr>
        <w:pStyle w:val="Standard"/>
        <w:keepNext/>
        <w:rPr>
          <w:lang w:val="en-US"/>
        </w:rPr>
      </w:pPr>
      <w:r w:rsidRPr="00165CC8">
        <w:rPr>
          <w:lang w:val="en-US"/>
        </w:rPr>
        <w:t>German Resource Bundle</w:t>
      </w:r>
      <w:r w:rsidR="000B2032" w:rsidRPr="00165CC8">
        <w:rPr>
          <w:lang w:val="en-US"/>
        </w:rPr>
        <w:t>:</w:t>
      </w:r>
    </w:p>
    <w:p w:rsidR="002621B6" w:rsidRPr="00E34605" w:rsidRDefault="002621B6" w:rsidP="002621B6">
      <w:pPr>
        <w:pStyle w:val="CodeXMP"/>
      </w:pPr>
      <w:r w:rsidRPr="00E34605">
        <w:t>#</w:t>
      </w:r>
    </w:p>
    <w:p w:rsidR="002621B6" w:rsidRPr="00E34605" w:rsidRDefault="002621B6" w:rsidP="002621B6">
      <w:pPr>
        <w:pStyle w:val="CodeXMP"/>
      </w:pPr>
      <w:r w:rsidRPr="00E34605">
        <w:t># filename: clock_de.properties</w:t>
      </w:r>
    </w:p>
    <w:p w:rsidR="002621B6" w:rsidRPr="00E34605" w:rsidRDefault="002621B6" w:rsidP="002621B6">
      <w:pPr>
        <w:pStyle w:val="CodeXMP"/>
      </w:pPr>
      <w:r w:rsidRPr="00E34605">
        <w:t># Portlet Info resource bundle example</w:t>
      </w:r>
    </w:p>
    <w:p w:rsidR="002621B6" w:rsidRPr="00AE4EAF" w:rsidRDefault="002621B6" w:rsidP="002621B6">
      <w:pPr>
        <w:pStyle w:val="CodeXMP"/>
      </w:pPr>
      <w:r w:rsidRPr="00AE4EAF">
        <w:t>javax.portlet.title=Weltbevölkerungsuhr</w:t>
      </w:r>
    </w:p>
    <w:p w:rsidR="002621B6" w:rsidRPr="00AE4EAF" w:rsidRDefault="002621B6" w:rsidP="002621B6">
      <w:pPr>
        <w:pStyle w:val="CodeXMP"/>
      </w:pPr>
      <w:r w:rsidRPr="00AE4EAF">
        <w:t>javax.portlet.short-title=Weltuhr</w:t>
      </w:r>
    </w:p>
    <w:p w:rsidR="002621B6" w:rsidRPr="00AE4EAF" w:rsidRDefault="002621B6" w:rsidP="002621B6">
      <w:pPr>
        <w:pStyle w:val="CodeXMP"/>
      </w:pPr>
      <w:r w:rsidRPr="00AE4EAF">
        <w:t>javax.portlet.keywords=Welt,Bevölkerung,Uhr</w:t>
      </w:r>
    </w:p>
    <w:p w:rsidR="002621B6" w:rsidRPr="003F02C0" w:rsidRDefault="002621B6" w:rsidP="00165CC8">
      <w:pPr>
        <w:pStyle w:val="CodeXMP"/>
      </w:pPr>
    </w:p>
    <w:p w:rsidR="0056775E" w:rsidRDefault="0056775E" w:rsidP="00165CC8">
      <w:pPr>
        <w:pStyle w:val="Heading3"/>
      </w:pPr>
      <w:bookmarkStart w:id="1584" w:name="_Ref452440921"/>
      <w:bookmarkStart w:id="1585" w:name="_Ref452440927"/>
      <w:bookmarkStart w:id="1586" w:name="_Ref452440935"/>
      <w:bookmarkStart w:id="1587" w:name="_Toc468261280"/>
      <w:r>
        <w:t>Cache Settings</w:t>
      </w:r>
      <w:bookmarkEnd w:id="1584"/>
      <w:bookmarkEnd w:id="1585"/>
      <w:bookmarkEnd w:id="1586"/>
      <w:bookmarkEnd w:id="1587"/>
    </w:p>
    <w:p w:rsidR="00BD2727" w:rsidRDefault="00BD2727" w:rsidP="00BD2727">
      <w:pPr>
        <w:pStyle w:val="Standard"/>
        <w:rPr>
          <w:lang w:val="en-US"/>
        </w:rPr>
      </w:pPr>
      <w:r>
        <w:rPr>
          <w:lang w:val="en-US"/>
        </w:rPr>
        <w:t xml:space="preserve">The portlet configuration allows declaration of the cache expiration and cache scope values supported by the portlet as defined in </w:t>
      </w:r>
      <w:r>
        <w:rPr>
          <w:lang w:val="en-US"/>
        </w:rPr>
        <w:fldChar w:fldCharType="begin"/>
      </w:r>
      <w:r>
        <w:rPr>
          <w:lang w:val="en-US"/>
        </w:rPr>
        <w:instrText xml:space="preserve"> REF _Ref427771679 \w \h </w:instrText>
      </w:r>
      <w:r>
        <w:rPr>
          <w:lang w:val="en-US"/>
        </w:rPr>
      </w:r>
      <w:r>
        <w:rPr>
          <w:lang w:val="en-US"/>
        </w:rPr>
        <w:fldChar w:fldCharType="separate"/>
      </w:r>
      <w:r w:rsidR="003B17E8">
        <w:rPr>
          <w:lang w:val="en-US"/>
        </w:rPr>
        <w:t>Chapter 23</w:t>
      </w:r>
      <w:r>
        <w:rPr>
          <w:lang w:val="en-US"/>
        </w:rPr>
        <w:fldChar w:fldCharType="end"/>
      </w:r>
      <w:r>
        <w:rPr>
          <w:lang w:val="en-US"/>
        </w:rPr>
        <w:t xml:space="preserve"> </w:t>
      </w:r>
      <w:r>
        <w:rPr>
          <w:lang w:val="en-US"/>
        </w:rPr>
        <w:fldChar w:fldCharType="begin"/>
      </w:r>
      <w:r>
        <w:rPr>
          <w:lang w:val="en-US"/>
        </w:rPr>
        <w:instrText xml:space="preserve"> REF _Ref427771679 \h </w:instrText>
      </w:r>
      <w:r>
        <w:rPr>
          <w:lang w:val="en-US"/>
        </w:rPr>
      </w:r>
      <w:r>
        <w:rPr>
          <w:lang w:val="en-US"/>
        </w:rPr>
        <w:fldChar w:fldCharType="separate"/>
      </w:r>
      <w:r w:rsidR="003B17E8">
        <w:t>Caching</w:t>
      </w:r>
      <w:r>
        <w:rPr>
          <w:lang w:val="en-US"/>
        </w:rPr>
        <w:fldChar w:fldCharType="end"/>
      </w:r>
      <w:r>
        <w:rPr>
          <w:lang w:val="en-US"/>
        </w:rPr>
        <w:t xml:space="preserve"> on page </w:t>
      </w:r>
      <w:r>
        <w:rPr>
          <w:lang w:val="en-US"/>
        </w:rPr>
        <w:fldChar w:fldCharType="begin"/>
      </w:r>
      <w:r>
        <w:rPr>
          <w:lang w:val="en-US"/>
        </w:rPr>
        <w:instrText xml:space="preserve"> PAGEREF _Ref427771679 \h </w:instrText>
      </w:r>
      <w:r>
        <w:rPr>
          <w:lang w:val="en-US"/>
        </w:rPr>
      </w:r>
      <w:r>
        <w:rPr>
          <w:lang w:val="en-US"/>
        </w:rPr>
        <w:fldChar w:fldCharType="separate"/>
      </w:r>
      <w:r w:rsidR="003B17E8">
        <w:rPr>
          <w:noProof/>
          <w:lang w:val="en-US"/>
        </w:rPr>
        <w:t>152</w:t>
      </w:r>
      <w:r>
        <w:rPr>
          <w:lang w:val="en-US"/>
        </w:rPr>
        <w:fldChar w:fldCharType="end"/>
      </w:r>
      <w:r>
        <w:rPr>
          <w:lang w:val="en-US"/>
        </w:rPr>
        <w:t>.</w:t>
      </w:r>
    </w:p>
    <w:p w:rsidR="00BD2727" w:rsidRDefault="00BD2727" w:rsidP="00BD2727">
      <w:pPr>
        <w:pStyle w:val="Standard"/>
        <w:rPr>
          <w:lang w:val="en-US"/>
        </w:rPr>
      </w:pPr>
      <w:r>
        <w:rPr>
          <w:lang w:val="en-US"/>
        </w:rPr>
        <w:t>In t</w:t>
      </w:r>
      <w:r w:rsidRPr="0009415E">
        <w:rPr>
          <w:lang w:val="en-US"/>
        </w:rPr>
        <w:t>he following example</w:t>
      </w:r>
      <w:r>
        <w:rPr>
          <w:lang w:val="en-US"/>
        </w:rPr>
        <w:t>s,</w:t>
      </w:r>
      <w:r w:rsidRPr="0009415E">
        <w:rPr>
          <w:lang w:val="en-US"/>
        </w:rPr>
        <w:t xml:space="preserve"> </w:t>
      </w:r>
      <w:r>
        <w:rPr>
          <w:lang w:val="en-US"/>
        </w:rPr>
        <w:t>the</w:t>
      </w:r>
      <w:r w:rsidRPr="0009415E">
        <w:rPr>
          <w:lang w:val="en-US"/>
        </w:rPr>
        <w:t xml:space="preserve"> content should be cached for 5 minutes (300 seconds) and must not be shared across users.</w:t>
      </w:r>
    </w:p>
    <w:p w:rsidR="000B2032" w:rsidRPr="0009415E" w:rsidRDefault="000B2032" w:rsidP="0056775E">
      <w:pPr>
        <w:pStyle w:val="Standard"/>
        <w:rPr>
          <w:lang w:val="en-US"/>
        </w:rPr>
      </w:pPr>
      <w:r>
        <w:rPr>
          <w:lang w:val="en-US"/>
        </w:rPr>
        <w:t xml:space="preserve">The portlet deployment descriptor provides the </w:t>
      </w:r>
      <w:r w:rsidR="003C4D7D" w:rsidRPr="006C1AA1">
        <w:rPr>
          <w:rStyle w:val="inlinecode"/>
          <w:lang w:val="en-US"/>
        </w:rPr>
        <w:t>&lt;expiration-cache&gt;</w:t>
      </w:r>
      <w:r w:rsidR="003C4D7D">
        <w:rPr>
          <w:lang w:val="en-US"/>
        </w:rPr>
        <w:t xml:space="preserve"> and </w:t>
      </w:r>
      <w:r w:rsidR="003C4D7D" w:rsidRPr="006C1AA1">
        <w:rPr>
          <w:rStyle w:val="inlinecode"/>
          <w:lang w:val="en-US"/>
        </w:rPr>
        <w:t>&lt;cache-scope&gt;</w:t>
      </w:r>
      <w:r w:rsidR="003C4D7D">
        <w:rPr>
          <w:lang w:val="en-US"/>
        </w:rPr>
        <w:t xml:space="preserve"> elements for cache setting configuration.</w:t>
      </w:r>
    </w:p>
    <w:p w:rsidR="00A021CC" w:rsidRDefault="00A021CC" w:rsidP="00A021CC">
      <w:pPr>
        <w:pStyle w:val="Standard"/>
        <w:keepNext/>
        <w:rPr>
          <w:lang w:val="en-US"/>
        </w:rPr>
      </w:pPr>
      <w:r>
        <w:rPr>
          <w:lang w:val="en-US"/>
        </w:rPr>
        <w:t>Portlet deployment descriptor usage example:</w:t>
      </w:r>
    </w:p>
    <w:p w:rsidR="00A021CC" w:rsidRPr="00C404E1" w:rsidRDefault="00A021CC" w:rsidP="00A021CC">
      <w:pPr>
        <w:pStyle w:val="CodeXMP"/>
      </w:pPr>
      <w:r>
        <w:t>&lt;portlet</w:t>
      </w:r>
      <w:r w:rsidRPr="00C404E1">
        <w:t>&gt;</w:t>
      </w:r>
    </w:p>
    <w:p w:rsidR="00A021CC" w:rsidRPr="00C404E1" w:rsidRDefault="00A021CC" w:rsidP="00A021CC">
      <w:pPr>
        <w:pStyle w:val="CodeXMP"/>
      </w:pPr>
      <w:r w:rsidRPr="00C404E1">
        <w:t xml:space="preserve">  ...</w:t>
      </w:r>
    </w:p>
    <w:p w:rsidR="000B2032" w:rsidRPr="0009415E" w:rsidRDefault="000B2032" w:rsidP="000B2032">
      <w:pPr>
        <w:pStyle w:val="CodeXMP"/>
      </w:pPr>
      <w:r>
        <w:rPr>
          <w:lang w:val="fr-FR"/>
        </w:rPr>
        <w:t xml:space="preserve">   &lt;expiration-cache&gt;300&lt;/expiration-cache&gt;</w:t>
      </w:r>
    </w:p>
    <w:p w:rsidR="000B2032" w:rsidRPr="0009415E" w:rsidRDefault="000B2032" w:rsidP="000B2032">
      <w:pPr>
        <w:pStyle w:val="CodeXMP"/>
      </w:pPr>
      <w:r w:rsidRPr="0009415E">
        <w:t xml:space="preserve">   &lt;cache-scope&gt;private&lt;/cache-scope&gt;</w:t>
      </w:r>
    </w:p>
    <w:p w:rsidR="00A021CC" w:rsidRPr="00C404E1" w:rsidRDefault="00A021CC" w:rsidP="00A021CC">
      <w:pPr>
        <w:pStyle w:val="CodeXMP"/>
      </w:pPr>
      <w:r w:rsidRPr="00C404E1">
        <w:t xml:space="preserve">  ...</w:t>
      </w:r>
    </w:p>
    <w:p w:rsidR="00A021CC" w:rsidRDefault="00A021CC" w:rsidP="00A021CC">
      <w:pPr>
        <w:pStyle w:val="CodeXMP"/>
      </w:pPr>
      <w:r>
        <w:t>&lt;/portlet</w:t>
      </w:r>
      <w:r w:rsidRPr="00C404E1">
        <w:t>&gt;</w:t>
      </w:r>
    </w:p>
    <w:p w:rsidR="003C4D7D" w:rsidRPr="0009415E" w:rsidRDefault="003C4D7D" w:rsidP="003C4D7D">
      <w:pPr>
        <w:pStyle w:val="Standard"/>
        <w:rPr>
          <w:lang w:val="en-US"/>
        </w:rPr>
      </w:pPr>
      <w:r>
        <w:rPr>
          <w:lang w:val="en-US"/>
        </w:rPr>
        <w:t xml:space="preserve">The </w:t>
      </w:r>
      <w:r w:rsidRPr="006C1AA1">
        <w:rPr>
          <w:rStyle w:val="inlinecode"/>
          <w:lang w:val="en-US"/>
        </w:rPr>
        <w:t>@PortletConfiguration</w:t>
      </w:r>
      <w:r>
        <w:rPr>
          <w:lang w:val="en-US"/>
        </w:rPr>
        <w:t xml:space="preserve"> annotation provides the </w:t>
      </w:r>
      <w:r w:rsidRPr="006C1AA1">
        <w:rPr>
          <w:rStyle w:val="inlinecode"/>
          <w:lang w:val="en-US"/>
        </w:rPr>
        <w:t>cacheExpirationTime</w:t>
      </w:r>
      <w:r>
        <w:rPr>
          <w:lang w:val="en-US"/>
        </w:rPr>
        <w:t xml:space="preserve"> and </w:t>
      </w:r>
      <w:r w:rsidRPr="003C4D7D">
        <w:rPr>
          <w:rStyle w:val="inlinecode"/>
          <w:lang w:val="en-US"/>
        </w:rPr>
        <w:t>cacheScopePublic</w:t>
      </w:r>
      <w:r>
        <w:rPr>
          <w:lang w:val="en-US"/>
        </w:rPr>
        <w:t xml:space="preserve"> elements for cache setting configuration. If the </w:t>
      </w:r>
      <w:r w:rsidRPr="006C1AA1">
        <w:rPr>
          <w:rStyle w:val="inlinecode"/>
          <w:lang w:val="en-US"/>
        </w:rPr>
        <w:t>cacheScopePublic</w:t>
      </w:r>
      <w:r>
        <w:rPr>
          <w:lang w:val="en-US"/>
        </w:rPr>
        <w:t xml:space="preserve"> element is set to </w:t>
      </w:r>
      <w:r w:rsidRPr="006C1AA1">
        <w:rPr>
          <w:rStyle w:val="inlinecode"/>
          <w:lang w:val="en-US"/>
        </w:rPr>
        <w:t>true</w:t>
      </w:r>
      <w:r>
        <w:rPr>
          <w:lang w:val="en-US"/>
        </w:rPr>
        <w:t xml:space="preserve">, cached information can be shared between users. The default is </w:t>
      </w:r>
      <w:r w:rsidRPr="006C1AA1">
        <w:rPr>
          <w:rStyle w:val="inlinecode"/>
          <w:lang w:val="en-US"/>
        </w:rPr>
        <w:t>false</w:t>
      </w:r>
      <w:r>
        <w:rPr>
          <w:lang w:val="en-US"/>
        </w:rPr>
        <w:t>.</w:t>
      </w:r>
    </w:p>
    <w:p w:rsidR="00A021CC" w:rsidRPr="00630AEB" w:rsidRDefault="00A021CC" w:rsidP="00A021CC">
      <w:pPr>
        <w:pStyle w:val="Standard"/>
        <w:rPr>
          <w:lang w:val="en-US"/>
        </w:rPr>
      </w:pPr>
      <w:r w:rsidRPr="00630AEB">
        <w:rPr>
          <w:lang w:val="en-US"/>
        </w:rPr>
        <w:lastRenderedPageBreak/>
        <w:t>Annotation usage example:</w:t>
      </w:r>
    </w:p>
    <w:p w:rsidR="00A021CC" w:rsidRDefault="00A021CC" w:rsidP="00A021CC">
      <w:pPr>
        <w:pStyle w:val="CodeXMP"/>
      </w:pPr>
      <w:r w:rsidRPr="005C5709">
        <w:t>@Portle</w:t>
      </w:r>
      <w:r>
        <w:t>tConfiguration</w:t>
      </w:r>
      <w:r w:rsidRPr="005C5709">
        <w:t>(</w:t>
      </w:r>
    </w:p>
    <w:p w:rsidR="003C4D7D" w:rsidRDefault="003C4D7D" w:rsidP="003C4D7D">
      <w:pPr>
        <w:pStyle w:val="CodeXMP"/>
      </w:pPr>
      <w:r>
        <w:t xml:space="preserve">   cacheExpirationTime = 300,</w:t>
      </w:r>
    </w:p>
    <w:p w:rsidR="003C4D7D" w:rsidRDefault="003C4D7D" w:rsidP="003C4D7D">
      <w:pPr>
        <w:pStyle w:val="CodeXMP"/>
      </w:pPr>
      <w:r>
        <w:t xml:space="preserve">   cacheScopePublic = false,</w:t>
      </w:r>
    </w:p>
    <w:p w:rsidR="00A021CC" w:rsidRDefault="00A021CC" w:rsidP="003C4D7D">
      <w:pPr>
        <w:pStyle w:val="CodeXMP"/>
      </w:pPr>
      <w:r w:rsidRPr="005C5709">
        <w:t>)</w:t>
      </w:r>
    </w:p>
    <w:p w:rsidR="00FA2883" w:rsidRDefault="00FA2883" w:rsidP="00FA2883">
      <w:pPr>
        <w:pStyle w:val="Heading3"/>
      </w:pPr>
      <w:bookmarkStart w:id="1588" w:name="_Ref452441586"/>
      <w:bookmarkStart w:id="1589" w:name="_Ref452441592"/>
      <w:bookmarkStart w:id="1590" w:name="_Ref452441601"/>
      <w:bookmarkStart w:id="1591" w:name="_Toc468261281"/>
      <w:r>
        <w:t>Security Role Reference</w:t>
      </w:r>
      <w:bookmarkEnd w:id="1588"/>
      <w:bookmarkEnd w:id="1589"/>
      <w:bookmarkEnd w:id="1590"/>
      <w:bookmarkEnd w:id="1591"/>
    </w:p>
    <w:p w:rsidR="00FA2883" w:rsidRDefault="00FA2883" w:rsidP="00FA2883">
      <w:pPr>
        <w:pStyle w:val="Standard"/>
        <w:rPr>
          <w:lang w:val="en-US"/>
        </w:rPr>
      </w:pPr>
      <w:r>
        <w:rPr>
          <w:lang w:val="en-US"/>
        </w:rPr>
        <w:t xml:space="preserve">The portlet configuration allows declaration of security role references as described in Section </w:t>
      </w:r>
      <w:r>
        <w:rPr>
          <w:lang w:val="en-US"/>
        </w:rPr>
        <w:fldChar w:fldCharType="begin"/>
      </w:r>
      <w:r>
        <w:rPr>
          <w:lang w:val="en-US"/>
        </w:rPr>
        <w:instrText xml:space="preserve"> REF _Ref429720599 \w \h </w:instrText>
      </w:r>
      <w:r>
        <w:rPr>
          <w:lang w:val="en-US"/>
        </w:rPr>
      </w:r>
      <w:r>
        <w:rPr>
          <w:lang w:val="en-US"/>
        </w:rPr>
        <w:fldChar w:fldCharType="separate"/>
      </w:r>
      <w:r w:rsidR="003B17E8">
        <w:rPr>
          <w:lang w:val="en-US"/>
        </w:rPr>
        <w:t>24.3</w:t>
      </w:r>
      <w:r>
        <w:rPr>
          <w:lang w:val="en-US"/>
        </w:rPr>
        <w:fldChar w:fldCharType="end"/>
      </w:r>
      <w:r>
        <w:rPr>
          <w:lang w:val="en-US"/>
        </w:rPr>
        <w:t xml:space="preserve"> </w:t>
      </w:r>
      <w:r>
        <w:rPr>
          <w:lang w:val="en-US"/>
        </w:rPr>
        <w:fldChar w:fldCharType="begin"/>
      </w:r>
      <w:r>
        <w:rPr>
          <w:lang w:val="en-US"/>
        </w:rPr>
        <w:instrText xml:space="preserve"> REF _Ref429720605 \h </w:instrText>
      </w:r>
      <w:r>
        <w:rPr>
          <w:lang w:val="en-US"/>
        </w:rPr>
      </w:r>
      <w:r>
        <w:rPr>
          <w:lang w:val="en-US"/>
        </w:rPr>
        <w:fldChar w:fldCharType="separate"/>
      </w:r>
      <w:r w:rsidR="003B17E8" w:rsidRPr="00F81B99">
        <w:t>Programmatic Security</w:t>
      </w:r>
      <w:r>
        <w:rPr>
          <w:lang w:val="en-US"/>
        </w:rPr>
        <w:fldChar w:fldCharType="end"/>
      </w:r>
      <w:r>
        <w:rPr>
          <w:lang w:val="en-US"/>
        </w:rPr>
        <w:t xml:space="preserve"> on page </w:t>
      </w:r>
      <w:r>
        <w:rPr>
          <w:lang w:val="en-US"/>
        </w:rPr>
        <w:fldChar w:fldCharType="begin"/>
      </w:r>
      <w:r>
        <w:rPr>
          <w:lang w:val="en-US"/>
        </w:rPr>
        <w:instrText xml:space="preserve"> PAGEREF _Ref429720615 \h </w:instrText>
      </w:r>
      <w:r>
        <w:rPr>
          <w:lang w:val="en-US"/>
        </w:rPr>
      </w:r>
      <w:r>
        <w:rPr>
          <w:lang w:val="en-US"/>
        </w:rPr>
        <w:fldChar w:fldCharType="separate"/>
      </w:r>
      <w:r w:rsidR="003B17E8">
        <w:rPr>
          <w:noProof/>
          <w:lang w:val="en-US"/>
        </w:rPr>
        <w:t>154</w:t>
      </w:r>
      <w:r>
        <w:rPr>
          <w:lang w:val="en-US"/>
        </w:rPr>
        <w:fldChar w:fldCharType="end"/>
      </w:r>
      <w:r>
        <w:rPr>
          <w:lang w:val="en-US"/>
        </w:rPr>
        <w:t xml:space="preserve">. </w:t>
      </w:r>
      <w:r w:rsidR="00BE2F24">
        <w:rPr>
          <w:lang w:val="en-US"/>
        </w:rPr>
        <w:t>A security role reference contains a mandatory role name and an optional role link. The security role reference can be repeated as many times as needed.</w:t>
      </w:r>
    </w:p>
    <w:p w:rsidR="009B434F" w:rsidRDefault="009B434F" w:rsidP="00FA2883">
      <w:pPr>
        <w:pStyle w:val="Standard"/>
        <w:rPr>
          <w:lang w:val="en-US"/>
        </w:rPr>
      </w:pPr>
      <w:r>
        <w:rPr>
          <w:lang w:val="en-US"/>
        </w:rPr>
        <w:t xml:space="preserve">The portlet container must enforce uniqueness of the security role names within the portlet configuration. </w:t>
      </w:r>
    </w:p>
    <w:p w:rsidR="00FA2883" w:rsidRPr="0009415E" w:rsidRDefault="00FA2883" w:rsidP="00FA2883">
      <w:pPr>
        <w:pStyle w:val="Standard"/>
        <w:rPr>
          <w:lang w:val="en-US"/>
        </w:rPr>
      </w:pPr>
      <w:r>
        <w:rPr>
          <w:lang w:val="en-US"/>
        </w:rPr>
        <w:t xml:space="preserve">The portlet deployment descriptor provides the </w:t>
      </w:r>
      <w:r w:rsidR="00BE2F24">
        <w:rPr>
          <w:rStyle w:val="inlinecode"/>
          <w:lang w:val="en-US"/>
        </w:rPr>
        <w:t>&lt;security-role-ref</w:t>
      </w:r>
      <w:r w:rsidRPr="0033352A">
        <w:rPr>
          <w:rStyle w:val="inlinecode"/>
          <w:lang w:val="en-US"/>
        </w:rPr>
        <w:t>&gt;</w:t>
      </w:r>
      <w:r>
        <w:rPr>
          <w:lang w:val="en-US"/>
        </w:rPr>
        <w:t xml:space="preserve"> </w:t>
      </w:r>
      <w:r w:rsidR="00BE2F24">
        <w:rPr>
          <w:lang w:val="en-US"/>
        </w:rPr>
        <w:t xml:space="preserve">element with its child elements &lt;role-name&gt; </w:t>
      </w:r>
      <w:r>
        <w:rPr>
          <w:lang w:val="en-US"/>
        </w:rPr>
        <w:t xml:space="preserve">and </w:t>
      </w:r>
      <w:r w:rsidRPr="0033352A">
        <w:rPr>
          <w:rStyle w:val="inlinecode"/>
          <w:lang w:val="en-US"/>
        </w:rPr>
        <w:t>&lt;</w:t>
      </w:r>
      <w:r w:rsidR="00BE2F24">
        <w:rPr>
          <w:rStyle w:val="inlinecode"/>
          <w:lang w:val="en-US"/>
        </w:rPr>
        <w:t>role-link</w:t>
      </w:r>
      <w:r w:rsidRPr="0033352A">
        <w:rPr>
          <w:rStyle w:val="inlinecode"/>
          <w:lang w:val="en-US"/>
        </w:rPr>
        <w:t>&gt;</w:t>
      </w:r>
      <w:r>
        <w:rPr>
          <w:lang w:val="en-US"/>
        </w:rPr>
        <w:t xml:space="preserve"> elements for </w:t>
      </w:r>
      <w:r w:rsidR="00BE2F24">
        <w:rPr>
          <w:lang w:val="en-US"/>
        </w:rPr>
        <w:t>security role reference</w:t>
      </w:r>
      <w:r>
        <w:rPr>
          <w:lang w:val="en-US"/>
        </w:rPr>
        <w:t xml:space="preserve"> configuration.</w:t>
      </w:r>
    </w:p>
    <w:p w:rsidR="00FA2883" w:rsidRDefault="00FA2883" w:rsidP="00FA2883">
      <w:pPr>
        <w:pStyle w:val="Standard"/>
        <w:keepNext/>
        <w:rPr>
          <w:lang w:val="en-US"/>
        </w:rPr>
      </w:pPr>
      <w:r>
        <w:rPr>
          <w:lang w:val="en-US"/>
        </w:rPr>
        <w:t>Portlet deployment descriptor usage example:</w:t>
      </w:r>
    </w:p>
    <w:p w:rsidR="00FA2883" w:rsidRPr="00C404E1" w:rsidRDefault="00FA2883">
      <w:pPr>
        <w:pStyle w:val="CodeXMP"/>
      </w:pPr>
      <w:r>
        <w:t>&lt;portlet</w:t>
      </w:r>
      <w:r w:rsidRPr="00C404E1">
        <w:t>&gt;</w:t>
      </w:r>
    </w:p>
    <w:p w:rsidR="00FA2883" w:rsidRPr="00C404E1" w:rsidRDefault="00FA2883">
      <w:pPr>
        <w:pStyle w:val="CodeXMP"/>
      </w:pPr>
      <w:r w:rsidRPr="00C404E1">
        <w:t xml:space="preserve"> </w:t>
      </w:r>
      <w:r w:rsidR="00BE2F24">
        <w:t xml:space="preserve"> </w:t>
      </w:r>
      <w:r w:rsidRPr="00C404E1">
        <w:t xml:space="preserve"> ...</w:t>
      </w:r>
    </w:p>
    <w:p w:rsidR="00BE2F24" w:rsidRPr="00BE2F24" w:rsidRDefault="00BE2F24">
      <w:pPr>
        <w:pStyle w:val="CodeXMP"/>
        <w:rPr>
          <w:lang w:val="fr-FR"/>
        </w:rPr>
      </w:pPr>
      <w:r w:rsidRPr="00BE2F24">
        <w:rPr>
          <w:lang w:val="fr-FR"/>
        </w:rPr>
        <w:t xml:space="preserve">   &lt;security-role-ref&gt;</w:t>
      </w:r>
    </w:p>
    <w:p w:rsidR="00BE2F24" w:rsidRPr="00BE2F24" w:rsidRDefault="00BE2F24">
      <w:pPr>
        <w:pStyle w:val="CodeXMP"/>
        <w:rPr>
          <w:lang w:val="fr-FR"/>
        </w:rPr>
      </w:pPr>
      <w:r w:rsidRPr="00BE2F24">
        <w:rPr>
          <w:lang w:val="fr-FR"/>
        </w:rPr>
        <w:t xml:space="preserve">       &lt;role-name&gt;FOO&lt;/role-name&gt;</w:t>
      </w:r>
    </w:p>
    <w:p w:rsidR="00BE2F24" w:rsidRPr="00BE2F24" w:rsidRDefault="00BE2F24">
      <w:pPr>
        <w:pStyle w:val="CodeXMP"/>
        <w:rPr>
          <w:lang w:val="fr-FR"/>
        </w:rPr>
      </w:pPr>
      <w:r w:rsidRPr="00BE2F24">
        <w:rPr>
          <w:lang w:val="fr-FR"/>
        </w:rPr>
        <w:t xml:space="preserve">       &lt;role-link&gt;manager&lt;/role-link&gt;</w:t>
      </w:r>
    </w:p>
    <w:p w:rsidR="00BE2F24" w:rsidRDefault="00BE2F24">
      <w:pPr>
        <w:pStyle w:val="CodeXMP"/>
        <w:rPr>
          <w:lang w:val="fr-FR"/>
        </w:rPr>
      </w:pPr>
      <w:r w:rsidRPr="00BE2F24">
        <w:rPr>
          <w:lang w:val="fr-FR"/>
        </w:rPr>
        <w:t xml:space="preserve">   &lt;/security-role-ref&gt;</w:t>
      </w:r>
    </w:p>
    <w:p w:rsidR="00FA2883" w:rsidRPr="00C404E1" w:rsidRDefault="00BE2F24">
      <w:pPr>
        <w:pStyle w:val="CodeXMP"/>
      </w:pPr>
      <w:r>
        <w:rPr>
          <w:lang w:val="fr-FR"/>
        </w:rPr>
        <w:t xml:space="preserve"> </w:t>
      </w:r>
      <w:r w:rsidR="00FA2883" w:rsidRPr="00C404E1">
        <w:t xml:space="preserve">  ...</w:t>
      </w:r>
    </w:p>
    <w:p w:rsidR="00FA2883" w:rsidRDefault="00FA2883">
      <w:pPr>
        <w:pStyle w:val="CodeXMP"/>
      </w:pPr>
      <w:r>
        <w:t>&lt;/portlet</w:t>
      </w:r>
      <w:r w:rsidRPr="00C404E1">
        <w:t>&gt;</w:t>
      </w:r>
    </w:p>
    <w:p w:rsidR="00FA2883" w:rsidRPr="0009415E" w:rsidRDefault="00FA2883" w:rsidP="00FA2883">
      <w:pPr>
        <w:pStyle w:val="Standard"/>
        <w:rPr>
          <w:lang w:val="en-US"/>
        </w:rPr>
      </w:pPr>
      <w:r>
        <w:rPr>
          <w:lang w:val="en-US"/>
        </w:rPr>
        <w:t xml:space="preserve">The </w:t>
      </w:r>
      <w:r w:rsidRPr="0033352A">
        <w:rPr>
          <w:rStyle w:val="inlinecode"/>
          <w:lang w:val="en-US"/>
        </w:rPr>
        <w:t>@PortletConfiguration</w:t>
      </w:r>
      <w:r>
        <w:rPr>
          <w:lang w:val="en-US"/>
        </w:rPr>
        <w:t xml:space="preserve"> annotation provides the </w:t>
      </w:r>
      <w:r w:rsidR="00BE2F24">
        <w:rPr>
          <w:rStyle w:val="inlinecode"/>
          <w:lang w:val="en-US"/>
        </w:rPr>
        <w:t>roleRefs</w:t>
      </w:r>
      <w:r>
        <w:rPr>
          <w:lang w:val="en-US"/>
        </w:rPr>
        <w:t xml:space="preserve"> </w:t>
      </w:r>
      <w:r w:rsidR="00BE2F24">
        <w:rPr>
          <w:lang w:val="en-US"/>
        </w:rPr>
        <w:t>for role reference</w:t>
      </w:r>
      <w:r>
        <w:rPr>
          <w:lang w:val="en-US"/>
        </w:rPr>
        <w:t xml:space="preserve"> configuration</w:t>
      </w:r>
      <w:r w:rsidR="00BE2F24">
        <w:rPr>
          <w:lang w:val="en-US"/>
        </w:rPr>
        <w:t>.</w:t>
      </w:r>
    </w:p>
    <w:p w:rsidR="00FA2883" w:rsidRPr="00630AEB" w:rsidRDefault="00FA2883" w:rsidP="00FA2883">
      <w:pPr>
        <w:pStyle w:val="Standard"/>
        <w:rPr>
          <w:lang w:val="en-US"/>
        </w:rPr>
      </w:pPr>
      <w:r w:rsidRPr="00630AEB">
        <w:rPr>
          <w:lang w:val="en-US"/>
        </w:rPr>
        <w:t>Annotation usage example:</w:t>
      </w:r>
    </w:p>
    <w:p w:rsidR="00FA2883" w:rsidRDefault="00FA2883" w:rsidP="00FA2883">
      <w:pPr>
        <w:pStyle w:val="CodeXMP"/>
      </w:pPr>
      <w:r w:rsidRPr="005C5709">
        <w:t>@Portle</w:t>
      </w:r>
      <w:r>
        <w:t>tConfiguration</w:t>
      </w:r>
      <w:r w:rsidRPr="005C5709">
        <w:t>(</w:t>
      </w:r>
    </w:p>
    <w:p w:rsidR="009B434F" w:rsidRDefault="009B434F" w:rsidP="00FA2883">
      <w:pPr>
        <w:pStyle w:val="CodeXMP"/>
      </w:pPr>
      <w:r w:rsidRPr="009B434F">
        <w:t xml:space="preserve">   roleRefs = @SecurityRoleRef(roleName=</w:t>
      </w:r>
      <w:r w:rsidR="004E7875">
        <w:t>"</w:t>
      </w:r>
      <w:r w:rsidRPr="009B434F">
        <w:t>FOO</w:t>
      </w:r>
      <w:r w:rsidR="004E7875">
        <w:t>"</w:t>
      </w:r>
      <w:r w:rsidRPr="009B434F">
        <w:t>, roleLink=</w:t>
      </w:r>
      <w:r w:rsidR="004E7875">
        <w:t>"</w:t>
      </w:r>
      <w:r w:rsidRPr="009B434F">
        <w:t>manager</w:t>
      </w:r>
      <w:r w:rsidR="004E7875">
        <w:t>"</w:t>
      </w:r>
      <w:r w:rsidRPr="009B434F">
        <w:t>),</w:t>
      </w:r>
    </w:p>
    <w:p w:rsidR="00FA2883" w:rsidRDefault="00FA2883">
      <w:pPr>
        <w:pStyle w:val="CodeXMP"/>
      </w:pPr>
      <w:r w:rsidRPr="005C5709">
        <w:t>)</w:t>
      </w:r>
    </w:p>
    <w:p w:rsidR="00A64634" w:rsidRDefault="00D82B2C" w:rsidP="00097140">
      <w:pPr>
        <w:pStyle w:val="Heading3"/>
      </w:pPr>
      <w:bookmarkStart w:id="1592" w:name="_Ref451499371"/>
      <w:bookmarkStart w:id="1593" w:name="_Ref451499377"/>
      <w:bookmarkStart w:id="1594" w:name="_Ref451499387"/>
      <w:bookmarkStart w:id="1595" w:name="_Toc468261282"/>
      <w:r>
        <w:t>Page</w:t>
      </w:r>
      <w:r w:rsidR="00097140" w:rsidRPr="00097140">
        <w:t xml:space="preserve"> Resource </w:t>
      </w:r>
      <w:r w:rsidR="00A64634">
        <w:t>Dependencies</w:t>
      </w:r>
      <w:bookmarkEnd w:id="1592"/>
      <w:bookmarkEnd w:id="1593"/>
      <w:bookmarkEnd w:id="1594"/>
      <w:bookmarkEnd w:id="1595"/>
    </w:p>
    <w:p w:rsidR="00BD2727" w:rsidRDefault="00BD2727" w:rsidP="00BD2727">
      <w:pPr>
        <w:pStyle w:val="Standard"/>
        <w:rPr>
          <w:lang w:val="en-US"/>
        </w:rPr>
      </w:pPr>
      <w:r w:rsidRPr="00A64634">
        <w:rPr>
          <w:lang w:val="en-US"/>
        </w:rPr>
        <w:t xml:space="preserve">The portlet configuration allows declaration of dependencies the portlet may have on </w:t>
      </w:r>
      <w:r w:rsidR="00D82B2C">
        <w:rPr>
          <w:lang w:val="en-US"/>
        </w:rPr>
        <w:t>page resource</w:t>
      </w:r>
      <w:r w:rsidRPr="00A64634">
        <w:rPr>
          <w:lang w:val="en-US"/>
        </w:rPr>
        <w:t xml:space="preserve"> resources. The resources represent client-side prerequisites such as JavaScript libraries or stylesheet resources that are shared among portlets. </w:t>
      </w:r>
      <w:r>
        <w:rPr>
          <w:lang w:val="en-US"/>
        </w:rPr>
        <w:t xml:space="preserve">A dependency is declared through mandatory resource name and minimum acceptable version strings. Generally the name should be the known common name for the resource, such as </w:t>
      </w:r>
      <w:r w:rsidRPr="006C1AA1">
        <w:rPr>
          <w:rStyle w:val="inlinecode"/>
          <w:lang w:val="en-US"/>
        </w:rPr>
        <w:t>angular</w:t>
      </w:r>
      <w:r>
        <w:rPr>
          <w:lang w:val="en-US"/>
        </w:rPr>
        <w:t xml:space="preserve"> or </w:t>
      </w:r>
      <w:r w:rsidRPr="006C1AA1">
        <w:rPr>
          <w:rStyle w:val="inlinecode"/>
          <w:lang w:val="en-US"/>
        </w:rPr>
        <w:t>bootstrap</w:t>
      </w:r>
      <w:r w:rsidR="00097140" w:rsidRPr="00A44CE9">
        <w:rPr>
          <w:lang w:val="en-US"/>
        </w:rPr>
        <w:t>,</w:t>
      </w:r>
      <w:r>
        <w:rPr>
          <w:lang w:val="en-US"/>
        </w:rPr>
        <w:t xml:space="preserve"> and the version string should be in a format appropriate to the resource, although the mechanism can be used for proprietary portal or application resources as well.</w:t>
      </w:r>
    </w:p>
    <w:p w:rsidR="00D54F42" w:rsidRDefault="00D54F42" w:rsidP="00BD2727">
      <w:pPr>
        <w:pStyle w:val="Standard"/>
        <w:rPr>
          <w:lang w:val="en-US"/>
        </w:rPr>
      </w:pPr>
      <w:r>
        <w:rPr>
          <w:lang w:val="en-US"/>
        </w:rPr>
        <w:t>When dependencies are configured, the portal system should take the appropriate measures to make the resources available to the portlet on the client.</w:t>
      </w:r>
    </w:p>
    <w:p w:rsidR="00BD2727" w:rsidRDefault="00BD2727" w:rsidP="00BD2727">
      <w:pPr>
        <w:pStyle w:val="Standard"/>
        <w:rPr>
          <w:lang w:val="en-US"/>
        </w:rPr>
      </w:pPr>
      <w:r>
        <w:rPr>
          <w:lang w:val="en-US"/>
        </w:rPr>
        <w:t xml:space="preserve">The </w:t>
      </w:r>
      <w:r w:rsidR="00D54F42">
        <w:rPr>
          <w:lang w:val="en-US"/>
        </w:rPr>
        <w:t>way</w:t>
      </w:r>
      <w:r>
        <w:rPr>
          <w:lang w:val="en-US"/>
        </w:rPr>
        <w:t xml:space="preserve"> the portal system </w:t>
      </w:r>
      <w:r w:rsidR="00D54F42">
        <w:rPr>
          <w:lang w:val="en-US"/>
        </w:rPr>
        <w:t xml:space="preserve">is configured to provide the resources </w:t>
      </w:r>
      <w:r w:rsidR="008B5D57">
        <w:rPr>
          <w:lang w:val="en-US"/>
        </w:rPr>
        <w:t>and the way it</w:t>
      </w:r>
      <w:r w:rsidR="00D54F42">
        <w:rPr>
          <w:lang w:val="en-US"/>
        </w:rPr>
        <w:t xml:space="preserve"> actually provides the resources to the portlet are beyond the scope of this specification.</w:t>
      </w:r>
    </w:p>
    <w:p w:rsidR="00A64634" w:rsidRPr="0009415E" w:rsidRDefault="00A64634" w:rsidP="00A64634">
      <w:pPr>
        <w:pStyle w:val="Standard"/>
        <w:rPr>
          <w:lang w:val="en-US"/>
        </w:rPr>
      </w:pPr>
      <w:r>
        <w:rPr>
          <w:lang w:val="en-US"/>
        </w:rPr>
        <w:t xml:space="preserve">The portlet deployment descriptor provides the </w:t>
      </w:r>
      <w:r w:rsidRPr="00630AEB">
        <w:rPr>
          <w:rStyle w:val="inlinecode"/>
          <w:lang w:val="en-US"/>
        </w:rPr>
        <w:t>&lt;</w:t>
      </w:r>
      <w:r w:rsidR="00D54F42">
        <w:rPr>
          <w:rStyle w:val="inlinecode"/>
          <w:lang w:val="en-US"/>
        </w:rPr>
        <w:t>dependency</w:t>
      </w:r>
      <w:r w:rsidRPr="00630AEB">
        <w:rPr>
          <w:rStyle w:val="inlinecode"/>
          <w:lang w:val="en-US"/>
        </w:rPr>
        <w:t>&gt;</w:t>
      </w:r>
      <w:r>
        <w:rPr>
          <w:lang w:val="en-US"/>
        </w:rPr>
        <w:t xml:space="preserve"> </w:t>
      </w:r>
      <w:r w:rsidR="00D54F42">
        <w:rPr>
          <w:lang w:val="en-US"/>
        </w:rPr>
        <w:t xml:space="preserve">element </w:t>
      </w:r>
      <w:r>
        <w:rPr>
          <w:lang w:val="en-US"/>
        </w:rPr>
        <w:t>and</w:t>
      </w:r>
      <w:r w:rsidR="00D54F42">
        <w:rPr>
          <w:lang w:val="en-US"/>
        </w:rPr>
        <w:t xml:space="preserve"> its child elements</w:t>
      </w:r>
      <w:r>
        <w:rPr>
          <w:lang w:val="en-US"/>
        </w:rPr>
        <w:t xml:space="preserve"> </w:t>
      </w:r>
      <w:r w:rsidRPr="00630AEB">
        <w:rPr>
          <w:rStyle w:val="inlinecode"/>
          <w:lang w:val="en-US"/>
        </w:rPr>
        <w:t>&lt;</w:t>
      </w:r>
      <w:r w:rsidR="00D54F42">
        <w:rPr>
          <w:rStyle w:val="inlinecode"/>
          <w:lang w:val="en-US"/>
        </w:rPr>
        <w:t>name</w:t>
      </w:r>
      <w:r w:rsidRPr="00630AEB">
        <w:rPr>
          <w:rStyle w:val="inlinecode"/>
          <w:lang w:val="en-US"/>
        </w:rPr>
        <w:t>&gt;</w:t>
      </w:r>
      <w:r w:rsidR="007148B1">
        <w:rPr>
          <w:rStyle w:val="inlinecode"/>
          <w:lang w:val="en-US"/>
        </w:rPr>
        <w:t>, &lt;scope&gt;</w:t>
      </w:r>
      <w:r>
        <w:rPr>
          <w:lang w:val="en-US"/>
        </w:rPr>
        <w:t xml:space="preserve"> </w:t>
      </w:r>
      <w:r w:rsidR="00D54F42">
        <w:rPr>
          <w:lang w:val="en-US"/>
        </w:rPr>
        <w:t xml:space="preserve">and </w:t>
      </w:r>
      <w:r w:rsidR="00D54F42" w:rsidRPr="006C1AA1">
        <w:rPr>
          <w:rStyle w:val="inlinecode"/>
          <w:lang w:val="en-US"/>
        </w:rPr>
        <w:t>&lt;version&gt;</w:t>
      </w:r>
      <w:r w:rsidR="00D54F42">
        <w:rPr>
          <w:lang w:val="en-US"/>
        </w:rPr>
        <w:t xml:space="preserve"> f</w:t>
      </w:r>
      <w:r>
        <w:rPr>
          <w:lang w:val="en-US"/>
        </w:rPr>
        <w:t xml:space="preserve">or </w:t>
      </w:r>
      <w:r w:rsidR="00D54F42">
        <w:rPr>
          <w:lang w:val="en-US"/>
        </w:rPr>
        <w:t xml:space="preserve">dependency </w:t>
      </w:r>
      <w:r>
        <w:rPr>
          <w:lang w:val="en-US"/>
        </w:rPr>
        <w:t>configuration.</w:t>
      </w:r>
      <w:r w:rsidR="00D54F42">
        <w:rPr>
          <w:lang w:val="en-US"/>
        </w:rPr>
        <w:t xml:space="preserve"> The </w:t>
      </w:r>
      <w:r w:rsidR="00D54F42" w:rsidRPr="006C1AA1">
        <w:rPr>
          <w:rStyle w:val="inlinecode"/>
          <w:lang w:val="en-US"/>
        </w:rPr>
        <w:t>&lt;dependency&gt;</w:t>
      </w:r>
      <w:r w:rsidR="00D54F42">
        <w:rPr>
          <w:lang w:val="en-US"/>
        </w:rPr>
        <w:t xml:space="preserve"> element can be repeated as required.</w:t>
      </w:r>
    </w:p>
    <w:p w:rsidR="00A64634" w:rsidRDefault="00A64634" w:rsidP="00A64634">
      <w:pPr>
        <w:pStyle w:val="Standard"/>
        <w:keepNext/>
        <w:rPr>
          <w:lang w:val="en-US"/>
        </w:rPr>
      </w:pPr>
      <w:r>
        <w:rPr>
          <w:lang w:val="en-US"/>
        </w:rPr>
        <w:lastRenderedPageBreak/>
        <w:t>Portlet deployment descriptor usage example:</w:t>
      </w:r>
    </w:p>
    <w:p w:rsidR="00A64634" w:rsidRPr="00D54F42" w:rsidRDefault="00A64634">
      <w:pPr>
        <w:pStyle w:val="CodeXMP"/>
      </w:pPr>
      <w:r w:rsidRPr="00D54F42">
        <w:t>&lt;portlet&gt;</w:t>
      </w:r>
    </w:p>
    <w:p w:rsidR="00A64634" w:rsidRPr="00D54F42" w:rsidRDefault="00A64634">
      <w:pPr>
        <w:pStyle w:val="CodeXMP"/>
      </w:pPr>
      <w:r w:rsidRPr="00D54F42">
        <w:t xml:space="preserve">  </w:t>
      </w:r>
      <w:r w:rsidR="008B5D57">
        <w:t xml:space="preserve"> </w:t>
      </w:r>
      <w:r w:rsidRPr="00D54F42">
        <w:t>...</w:t>
      </w:r>
    </w:p>
    <w:p w:rsidR="008B5D57" w:rsidRDefault="008B5D57" w:rsidP="008B5D57">
      <w:pPr>
        <w:pStyle w:val="CodeXMP"/>
      </w:pPr>
      <w:r>
        <w:t xml:space="preserve">   &lt;dependency&gt;</w:t>
      </w:r>
    </w:p>
    <w:p w:rsidR="008B5D57" w:rsidRDefault="007148B1" w:rsidP="008B5D57">
      <w:pPr>
        <w:pStyle w:val="CodeXMP"/>
      </w:pPr>
      <w:r>
        <w:t xml:space="preserve">      &lt;name&gt;jQuery</w:t>
      </w:r>
      <w:r w:rsidR="008B5D57">
        <w:t>&lt;/name&gt;</w:t>
      </w:r>
    </w:p>
    <w:p w:rsidR="007148B1" w:rsidRDefault="007148B1" w:rsidP="008B5D57">
      <w:pPr>
        <w:pStyle w:val="CodeXMP"/>
      </w:pPr>
      <w:r>
        <w:t xml:space="preserve">      &lt;scope&gt;com.jquery&lt;/scope&gt;</w:t>
      </w:r>
    </w:p>
    <w:p w:rsidR="008B5D57" w:rsidRDefault="008B5D57" w:rsidP="008B5D57">
      <w:pPr>
        <w:pStyle w:val="CodeXMP"/>
      </w:pPr>
      <w:r>
        <w:t xml:space="preserve">      &lt;</w:t>
      </w:r>
      <w:r w:rsidR="007148B1">
        <w:t>version&gt;2.1.1</w:t>
      </w:r>
      <w:r>
        <w:t>&lt;/version&gt;</w:t>
      </w:r>
    </w:p>
    <w:p w:rsidR="008B5D57" w:rsidRDefault="008B5D57">
      <w:pPr>
        <w:pStyle w:val="CodeXMP"/>
      </w:pPr>
      <w:r>
        <w:t xml:space="preserve">   &lt;/dependency&gt;</w:t>
      </w:r>
    </w:p>
    <w:p w:rsidR="00A64634" w:rsidRPr="00D54F42" w:rsidRDefault="00A64634">
      <w:pPr>
        <w:pStyle w:val="CodeXMP"/>
      </w:pPr>
      <w:r w:rsidRPr="00D54F42">
        <w:t xml:space="preserve">  </w:t>
      </w:r>
      <w:r w:rsidR="008B5D57">
        <w:t xml:space="preserve"> </w:t>
      </w:r>
      <w:r w:rsidRPr="00D54F42">
        <w:t>...</w:t>
      </w:r>
    </w:p>
    <w:p w:rsidR="00A64634" w:rsidRPr="00D54F42" w:rsidRDefault="00A64634">
      <w:pPr>
        <w:pStyle w:val="CodeXMP"/>
      </w:pPr>
      <w:r w:rsidRPr="00D54F42">
        <w:t>&lt;/portlet&gt;</w:t>
      </w:r>
    </w:p>
    <w:p w:rsidR="00A64634" w:rsidRPr="0009415E" w:rsidRDefault="00A64634" w:rsidP="00A64634">
      <w:pPr>
        <w:pStyle w:val="Standard"/>
        <w:rPr>
          <w:lang w:val="en-US"/>
        </w:rPr>
      </w:pPr>
      <w:r>
        <w:rPr>
          <w:lang w:val="en-US"/>
        </w:rPr>
        <w:t xml:space="preserve">The </w:t>
      </w:r>
      <w:r w:rsidRPr="00165CC8">
        <w:rPr>
          <w:rStyle w:val="inlinecode"/>
          <w:lang w:val="en-US"/>
        </w:rPr>
        <w:t>@PortletConfiguration</w:t>
      </w:r>
      <w:r>
        <w:rPr>
          <w:lang w:val="en-US"/>
        </w:rPr>
        <w:t xml:space="preserve"> annotation provides the </w:t>
      </w:r>
      <w:r w:rsidR="008B5D57">
        <w:rPr>
          <w:rStyle w:val="inlinecode"/>
          <w:lang w:val="en-US"/>
        </w:rPr>
        <w:t>dependencies</w:t>
      </w:r>
      <w:r>
        <w:rPr>
          <w:lang w:val="en-US"/>
        </w:rPr>
        <w:t xml:space="preserve"> </w:t>
      </w:r>
      <w:r w:rsidR="008B5D57">
        <w:rPr>
          <w:lang w:val="en-US"/>
        </w:rPr>
        <w:t>element</w:t>
      </w:r>
      <w:r>
        <w:rPr>
          <w:lang w:val="en-US"/>
        </w:rPr>
        <w:t xml:space="preserve"> for </w:t>
      </w:r>
      <w:r w:rsidR="008B5D57">
        <w:rPr>
          <w:lang w:val="en-US"/>
        </w:rPr>
        <w:t>dependency</w:t>
      </w:r>
      <w:r>
        <w:rPr>
          <w:lang w:val="en-US"/>
        </w:rPr>
        <w:t xml:space="preserve"> configuration. </w:t>
      </w:r>
    </w:p>
    <w:p w:rsidR="00A64634" w:rsidRPr="00630AEB" w:rsidRDefault="00A64634" w:rsidP="00A64634">
      <w:pPr>
        <w:pStyle w:val="Standard"/>
        <w:rPr>
          <w:lang w:val="en-US"/>
        </w:rPr>
      </w:pPr>
      <w:r w:rsidRPr="00630AEB">
        <w:rPr>
          <w:lang w:val="en-US"/>
        </w:rPr>
        <w:t>Annotation usage example:</w:t>
      </w:r>
    </w:p>
    <w:p w:rsidR="00A64634" w:rsidRDefault="00A64634" w:rsidP="00A64634">
      <w:pPr>
        <w:pStyle w:val="CodeXMP"/>
      </w:pPr>
      <w:r w:rsidRPr="005C5709">
        <w:t>@Portle</w:t>
      </w:r>
      <w:r>
        <w:t>tConfiguration</w:t>
      </w:r>
      <w:r w:rsidRPr="005C5709">
        <w:t>(</w:t>
      </w:r>
    </w:p>
    <w:p w:rsidR="00B600ED" w:rsidRDefault="00B600ED" w:rsidP="00A64634">
      <w:pPr>
        <w:pStyle w:val="CodeXMP"/>
      </w:pPr>
      <w:r w:rsidRPr="00B600ED">
        <w:t xml:space="preserve">   dependencies = @Dependency(name = </w:t>
      </w:r>
      <w:r w:rsidR="004E7875">
        <w:t>"</w:t>
      </w:r>
      <w:r w:rsidR="007148B1">
        <w:t>jQuery</w:t>
      </w:r>
      <w:r w:rsidR="004E7875">
        <w:t>"</w:t>
      </w:r>
      <w:r w:rsidRPr="00B600ED">
        <w:t>,</w:t>
      </w:r>
      <w:r w:rsidR="007148B1">
        <w:t xml:space="preserve"> scope="com.jquery"</w:t>
      </w:r>
      <w:r w:rsidR="00B16E6C">
        <w:t>,</w:t>
      </w:r>
      <w:r w:rsidRPr="00B600ED">
        <w:t xml:space="preserve"> </w:t>
      </w:r>
      <w:r w:rsidR="007148B1">
        <w:t>v</w:t>
      </w:r>
      <w:r w:rsidRPr="00B600ED">
        <w:t xml:space="preserve">ersion = </w:t>
      </w:r>
      <w:r w:rsidR="004E7875">
        <w:t>"</w:t>
      </w:r>
      <w:r w:rsidR="007148B1">
        <w:t>2.1.1</w:t>
      </w:r>
      <w:r w:rsidR="004E7875">
        <w:t>"</w:t>
      </w:r>
      <w:r w:rsidRPr="00B600ED">
        <w:t>),</w:t>
      </w:r>
    </w:p>
    <w:p w:rsidR="00A64634" w:rsidRDefault="00A64634" w:rsidP="00A64634">
      <w:pPr>
        <w:pStyle w:val="CodeXMP"/>
      </w:pPr>
      <w:r w:rsidRPr="005C5709">
        <w:t>)</w:t>
      </w:r>
    </w:p>
    <w:p w:rsidR="006C2BBD" w:rsidRDefault="006C2BBD" w:rsidP="00165CC8">
      <w:pPr>
        <w:pStyle w:val="Heading3"/>
      </w:pPr>
      <w:bookmarkStart w:id="1596" w:name="_Toc468261283"/>
      <w:r>
        <w:t>Public Render Parameter</w:t>
      </w:r>
      <w:r w:rsidR="001E3F4D">
        <w:t xml:space="preserve"> References</w:t>
      </w:r>
      <w:bookmarkEnd w:id="1596"/>
    </w:p>
    <w:p w:rsidR="00CA640F" w:rsidRDefault="00E112C4" w:rsidP="00AA24CE">
      <w:pPr>
        <w:pStyle w:val="Standard"/>
        <w:rPr>
          <w:lang w:val="en-US"/>
        </w:rPr>
      </w:pPr>
      <w:r>
        <w:rPr>
          <w:lang w:val="en-US"/>
        </w:rPr>
        <w:t>The portlet developer must declare the public render parameter definitions used in the portlet application in the portlet application configuration as previously described. Each individual portlet within the portlet application must declare the public</w:t>
      </w:r>
      <w:r w:rsidR="0032434E">
        <w:rPr>
          <w:lang w:val="en-US"/>
        </w:rPr>
        <w:t xml:space="preserve"> render parameters</w:t>
      </w:r>
      <w:r>
        <w:rPr>
          <w:lang w:val="en-US"/>
        </w:rPr>
        <w:t xml:space="preserve"> it uses by referencing the identifiers from the public render parameter definitions. </w:t>
      </w:r>
    </w:p>
    <w:p w:rsidR="00E112C4" w:rsidRDefault="00D81785" w:rsidP="00AA24CE">
      <w:pPr>
        <w:pStyle w:val="Standard"/>
        <w:rPr>
          <w:lang w:val="en-US"/>
        </w:rPr>
      </w:pPr>
      <w:r>
        <w:rPr>
          <w:lang w:val="en-US"/>
        </w:rPr>
        <w:t xml:space="preserve">The portlet container must assure that the public render parameter identifiers declared in the portlet configuration are valid and are declared in the </w:t>
      </w:r>
      <w:r w:rsidR="00CA640F">
        <w:rPr>
          <w:lang w:val="en-US"/>
        </w:rPr>
        <w:t>portlet application configuration. If this is not the case, the portlet container should reject the portlet at deployment time and provide the user with an appropriate error message.</w:t>
      </w:r>
    </w:p>
    <w:p w:rsidR="00E112C4" w:rsidRPr="0009415E" w:rsidRDefault="00E112C4" w:rsidP="00E112C4">
      <w:pPr>
        <w:pStyle w:val="Standard"/>
        <w:rPr>
          <w:lang w:val="en-US"/>
        </w:rPr>
      </w:pPr>
      <w:r>
        <w:rPr>
          <w:lang w:val="en-US"/>
        </w:rPr>
        <w:t xml:space="preserve">The portlet deployment descriptor &lt;portlet&gt; element provides the </w:t>
      </w:r>
      <w:r>
        <w:rPr>
          <w:rStyle w:val="inlinecode"/>
          <w:lang w:val="en-US"/>
        </w:rPr>
        <w:t>&lt;</w:t>
      </w:r>
      <w:r w:rsidRPr="00E112C4">
        <w:rPr>
          <w:rStyle w:val="inlinecode"/>
          <w:lang w:val="en-US"/>
        </w:rPr>
        <w:t>supported-public-render-parameter</w:t>
      </w:r>
      <w:r w:rsidRPr="00630AEB">
        <w:rPr>
          <w:rStyle w:val="inlinecode"/>
          <w:lang w:val="en-US"/>
        </w:rPr>
        <w:t>&gt;</w:t>
      </w:r>
      <w:r>
        <w:rPr>
          <w:lang w:val="en-US"/>
        </w:rPr>
        <w:t xml:space="preserve"> child element for this purpose.</w:t>
      </w:r>
    </w:p>
    <w:p w:rsidR="00E112C4" w:rsidRDefault="00E112C4" w:rsidP="00E112C4">
      <w:pPr>
        <w:pStyle w:val="Standard"/>
        <w:keepNext/>
        <w:rPr>
          <w:lang w:val="en-US"/>
        </w:rPr>
      </w:pPr>
      <w:r>
        <w:rPr>
          <w:lang w:val="en-US"/>
        </w:rPr>
        <w:t>Portlet deployment descriptor usage example:</w:t>
      </w:r>
    </w:p>
    <w:p w:rsidR="00E112C4" w:rsidRPr="00C404E1" w:rsidRDefault="00E112C4" w:rsidP="00E112C4">
      <w:pPr>
        <w:pStyle w:val="CodeXMP"/>
      </w:pPr>
      <w:r>
        <w:t>&lt;portlet</w:t>
      </w:r>
      <w:r w:rsidRPr="00C404E1">
        <w:t>&gt;</w:t>
      </w:r>
    </w:p>
    <w:p w:rsidR="00E112C4" w:rsidRPr="00C404E1" w:rsidRDefault="00E112C4" w:rsidP="00E112C4">
      <w:pPr>
        <w:pStyle w:val="CodeXMP"/>
      </w:pPr>
      <w:r w:rsidRPr="00C404E1">
        <w:t xml:space="preserve">  ...</w:t>
      </w:r>
    </w:p>
    <w:p w:rsidR="00E112C4" w:rsidRDefault="00E112C4" w:rsidP="00E112C4">
      <w:pPr>
        <w:pStyle w:val="CodeXMP"/>
        <w:rPr>
          <w:lang w:val="fr-FR"/>
        </w:rPr>
      </w:pPr>
      <w:r>
        <w:rPr>
          <w:lang w:val="fr-FR"/>
        </w:rPr>
        <w:t xml:space="preserve">   </w:t>
      </w:r>
      <w:r>
        <w:rPr>
          <w:rStyle w:val="inlinecode"/>
        </w:rPr>
        <w:t>&lt;</w:t>
      </w:r>
      <w:r w:rsidRPr="00E112C4">
        <w:rPr>
          <w:rStyle w:val="inlinecode"/>
        </w:rPr>
        <w:t>supported-public-render-parameter</w:t>
      </w:r>
      <w:r w:rsidRPr="00630AEB">
        <w:rPr>
          <w:rStyle w:val="inlinecode"/>
        </w:rPr>
        <w:t>&gt;</w:t>
      </w:r>
    </w:p>
    <w:p w:rsidR="00E112C4" w:rsidRDefault="00E112C4" w:rsidP="00E112C4">
      <w:pPr>
        <w:pStyle w:val="CodeXMP"/>
        <w:rPr>
          <w:lang w:val="fr-FR"/>
        </w:rPr>
      </w:pPr>
      <w:r>
        <w:rPr>
          <w:lang w:val="fr-FR"/>
        </w:rPr>
        <w:t xml:space="preserve">      imgName</w:t>
      </w:r>
    </w:p>
    <w:p w:rsidR="00E112C4" w:rsidRPr="0009415E" w:rsidRDefault="00E112C4" w:rsidP="00E112C4">
      <w:pPr>
        <w:pStyle w:val="CodeXMP"/>
      </w:pPr>
      <w:r>
        <w:rPr>
          <w:lang w:val="fr-FR"/>
        </w:rPr>
        <w:t xml:space="preserve">   </w:t>
      </w:r>
      <w:r>
        <w:rPr>
          <w:rStyle w:val="inlinecode"/>
        </w:rPr>
        <w:t>&lt;/</w:t>
      </w:r>
      <w:r w:rsidRPr="00E112C4">
        <w:rPr>
          <w:rStyle w:val="inlinecode"/>
        </w:rPr>
        <w:t>supported-public-render-parameter</w:t>
      </w:r>
      <w:r w:rsidRPr="00630AEB">
        <w:rPr>
          <w:rStyle w:val="inlinecode"/>
        </w:rPr>
        <w:t>&gt;</w:t>
      </w:r>
    </w:p>
    <w:p w:rsidR="00E112C4" w:rsidRPr="00C404E1" w:rsidRDefault="00E112C4" w:rsidP="00E112C4">
      <w:pPr>
        <w:pStyle w:val="CodeXMP"/>
      </w:pPr>
      <w:r w:rsidRPr="00C404E1">
        <w:t xml:space="preserve">  ...</w:t>
      </w:r>
    </w:p>
    <w:p w:rsidR="00E112C4" w:rsidRDefault="00E112C4" w:rsidP="00E112C4">
      <w:pPr>
        <w:pStyle w:val="CodeXMP"/>
      </w:pPr>
      <w:r>
        <w:t>&lt;/portlet</w:t>
      </w:r>
      <w:r w:rsidRPr="00C404E1">
        <w:t>&gt;</w:t>
      </w:r>
    </w:p>
    <w:p w:rsidR="00D81785" w:rsidRDefault="00E112C4" w:rsidP="00E112C4">
      <w:pPr>
        <w:pStyle w:val="Standard"/>
        <w:rPr>
          <w:lang w:val="en-US"/>
        </w:rPr>
      </w:pPr>
      <w:r>
        <w:rPr>
          <w:lang w:val="en-US"/>
        </w:rPr>
        <w:t xml:space="preserve">The </w:t>
      </w:r>
      <w:r w:rsidRPr="006C1AA1">
        <w:rPr>
          <w:rStyle w:val="inlinecode"/>
          <w:lang w:val="en-US"/>
        </w:rPr>
        <w:t>@PortletConfiguration</w:t>
      </w:r>
      <w:r>
        <w:rPr>
          <w:lang w:val="en-US"/>
        </w:rPr>
        <w:t xml:space="preserve"> annotation provides the </w:t>
      </w:r>
      <w:r>
        <w:rPr>
          <w:rStyle w:val="inlinecode"/>
          <w:lang w:val="en-US"/>
        </w:rPr>
        <w:t>public</w:t>
      </w:r>
      <w:r w:rsidR="00D81785">
        <w:rPr>
          <w:rStyle w:val="inlinecode"/>
          <w:lang w:val="en-US"/>
        </w:rPr>
        <w:t>Params</w:t>
      </w:r>
      <w:r>
        <w:rPr>
          <w:lang w:val="en-US"/>
        </w:rPr>
        <w:t xml:space="preserve"> element for </w:t>
      </w:r>
      <w:r w:rsidR="00D81785">
        <w:rPr>
          <w:lang w:val="en-US"/>
        </w:rPr>
        <w:t>declaring the public render parameters.</w:t>
      </w:r>
    </w:p>
    <w:p w:rsidR="00E112C4" w:rsidRPr="00630AEB" w:rsidRDefault="00E112C4" w:rsidP="00E112C4">
      <w:pPr>
        <w:pStyle w:val="Standard"/>
        <w:rPr>
          <w:lang w:val="en-US"/>
        </w:rPr>
      </w:pPr>
      <w:r w:rsidRPr="00630AEB">
        <w:rPr>
          <w:lang w:val="en-US"/>
        </w:rPr>
        <w:t>Annotation usage example:</w:t>
      </w:r>
    </w:p>
    <w:p w:rsidR="00E112C4" w:rsidRDefault="00E112C4" w:rsidP="00E112C4">
      <w:pPr>
        <w:pStyle w:val="CodeXMP"/>
      </w:pPr>
      <w:r w:rsidRPr="005C5709">
        <w:t>@Portle</w:t>
      </w:r>
      <w:r>
        <w:t>tConfiguration</w:t>
      </w:r>
      <w:r w:rsidRPr="005C5709">
        <w:t>(</w:t>
      </w:r>
    </w:p>
    <w:p w:rsidR="00E112C4" w:rsidRDefault="00E112C4" w:rsidP="00E112C4">
      <w:pPr>
        <w:pStyle w:val="CodeXMP"/>
      </w:pPr>
      <w:r>
        <w:t xml:space="preserve">   </w:t>
      </w:r>
      <w:r w:rsidR="00D81785" w:rsidRPr="00D81785">
        <w:t>publicParams = {</w:t>
      </w:r>
      <w:r w:rsidR="004E7875">
        <w:t>"</w:t>
      </w:r>
      <w:r w:rsidR="00D81785" w:rsidRPr="00D81785">
        <w:t>imgName</w:t>
      </w:r>
      <w:r w:rsidR="004E7875">
        <w:t>"</w:t>
      </w:r>
      <w:r w:rsidR="00D81785" w:rsidRPr="00D81785">
        <w:t>},</w:t>
      </w:r>
    </w:p>
    <w:p w:rsidR="00E112C4" w:rsidRDefault="00E112C4" w:rsidP="00E112C4">
      <w:pPr>
        <w:pStyle w:val="CodeXMP"/>
      </w:pPr>
      <w:r w:rsidRPr="005C5709">
        <w:t>)</w:t>
      </w:r>
    </w:p>
    <w:p w:rsidR="0032434E" w:rsidRDefault="00994436" w:rsidP="00CA640F">
      <w:pPr>
        <w:pStyle w:val="Standard"/>
        <w:rPr>
          <w:lang w:val="en-US"/>
        </w:rPr>
      </w:pPr>
      <w:r>
        <w:rPr>
          <w:lang w:val="en-US"/>
        </w:rPr>
        <w:t xml:space="preserve">Public render parameters can also be declared implicitly for a portlet by using a </w:t>
      </w:r>
      <w:r w:rsidRPr="006C1AA1">
        <w:rPr>
          <w:rStyle w:val="inlinecode"/>
          <w:lang w:val="en-US"/>
        </w:rPr>
        <w:t>@</w:t>
      </w:r>
      <w:r w:rsidR="001C2B34">
        <w:rPr>
          <w:rStyle w:val="inlinecode"/>
          <w:lang w:val="en-US"/>
        </w:rPr>
        <w:t>RenderState</w:t>
      </w:r>
      <w:r w:rsidRPr="006C1AA1">
        <w:rPr>
          <w:rStyle w:val="inlinecode"/>
          <w:lang w:val="en-US"/>
        </w:rPr>
        <w:t>Scoped</w:t>
      </w:r>
      <w:r>
        <w:rPr>
          <w:lang w:val="en-US"/>
        </w:rPr>
        <w:t xml:space="preserve"> bean. Such beans are represented in the </w:t>
      </w:r>
      <w:r w:rsidR="001C2B34">
        <w:rPr>
          <w:lang w:val="en-US"/>
        </w:rPr>
        <w:t>render state</w:t>
      </w:r>
      <w:r>
        <w:rPr>
          <w:lang w:val="en-US"/>
        </w:rPr>
        <w:t xml:space="preserve"> as a render parameter. </w:t>
      </w:r>
      <w:r w:rsidR="0032434E">
        <w:rPr>
          <w:lang w:val="en-US"/>
        </w:rPr>
        <w:t xml:space="preserve">See Section </w:t>
      </w:r>
      <w:r w:rsidR="0032434E">
        <w:rPr>
          <w:lang w:val="en-US"/>
        </w:rPr>
        <w:fldChar w:fldCharType="begin"/>
      </w:r>
      <w:r w:rsidR="0032434E">
        <w:rPr>
          <w:lang w:val="en-US"/>
        </w:rPr>
        <w:instrText xml:space="preserve"> REF _Ref427579517 \w \h </w:instrText>
      </w:r>
      <w:r w:rsidR="0032434E">
        <w:rPr>
          <w:lang w:val="en-US"/>
        </w:rPr>
      </w:r>
      <w:r w:rsidR="0032434E">
        <w:rPr>
          <w:lang w:val="en-US"/>
        </w:rPr>
        <w:fldChar w:fldCharType="separate"/>
      </w:r>
      <w:r w:rsidR="003B17E8">
        <w:rPr>
          <w:lang w:val="en-US"/>
        </w:rPr>
        <w:t>20.2.3</w:t>
      </w:r>
      <w:r w:rsidR="0032434E">
        <w:rPr>
          <w:lang w:val="en-US"/>
        </w:rPr>
        <w:fldChar w:fldCharType="end"/>
      </w:r>
      <w:r w:rsidR="0032434E">
        <w:rPr>
          <w:lang w:val="en-US"/>
        </w:rPr>
        <w:t xml:space="preserve"> </w:t>
      </w:r>
      <w:r w:rsidR="0032434E">
        <w:rPr>
          <w:lang w:val="en-US"/>
        </w:rPr>
        <w:fldChar w:fldCharType="begin"/>
      </w:r>
      <w:r w:rsidR="0032434E">
        <w:rPr>
          <w:lang w:val="en-US"/>
        </w:rPr>
        <w:instrText xml:space="preserve"> REF _Ref427579517 \h </w:instrText>
      </w:r>
      <w:r w:rsidR="0032434E">
        <w:rPr>
          <w:lang w:val="en-US"/>
        </w:rPr>
      </w:r>
      <w:r w:rsidR="0032434E">
        <w:rPr>
          <w:lang w:val="en-US"/>
        </w:rPr>
        <w:fldChar w:fldCharType="separate"/>
      </w:r>
      <w:r w:rsidR="003B17E8">
        <w:t>Render State Scope</w:t>
      </w:r>
      <w:r w:rsidR="0032434E">
        <w:rPr>
          <w:lang w:val="en-US"/>
        </w:rPr>
        <w:fldChar w:fldCharType="end"/>
      </w:r>
      <w:r w:rsidR="0032434E">
        <w:rPr>
          <w:lang w:val="en-US"/>
        </w:rPr>
        <w:t xml:space="preserve"> on page </w:t>
      </w:r>
      <w:r w:rsidR="0032434E">
        <w:rPr>
          <w:lang w:val="en-US"/>
        </w:rPr>
        <w:fldChar w:fldCharType="begin"/>
      </w:r>
      <w:r w:rsidR="0032434E">
        <w:rPr>
          <w:lang w:val="en-US"/>
        </w:rPr>
        <w:instrText xml:space="preserve"> PAGEREF _Ref427579517 \h </w:instrText>
      </w:r>
      <w:r w:rsidR="0032434E">
        <w:rPr>
          <w:lang w:val="en-US"/>
        </w:rPr>
      </w:r>
      <w:r w:rsidR="0032434E">
        <w:rPr>
          <w:lang w:val="en-US"/>
        </w:rPr>
        <w:fldChar w:fldCharType="separate"/>
      </w:r>
      <w:r w:rsidR="003B17E8">
        <w:rPr>
          <w:noProof/>
          <w:lang w:val="en-US"/>
        </w:rPr>
        <w:t>120</w:t>
      </w:r>
      <w:r w:rsidR="0032434E">
        <w:rPr>
          <w:lang w:val="en-US"/>
        </w:rPr>
        <w:fldChar w:fldCharType="end"/>
      </w:r>
      <w:r w:rsidR="0032434E">
        <w:rPr>
          <w:lang w:val="en-US"/>
        </w:rPr>
        <w:t xml:space="preserve"> for more information.</w:t>
      </w:r>
    </w:p>
    <w:p w:rsidR="00994436" w:rsidRDefault="00994436" w:rsidP="00CA640F">
      <w:pPr>
        <w:pStyle w:val="Standard"/>
        <w:rPr>
          <w:lang w:val="en-US"/>
        </w:rPr>
      </w:pPr>
      <w:r>
        <w:rPr>
          <w:lang w:val="en-US"/>
        </w:rPr>
        <w:lastRenderedPageBreak/>
        <w:t xml:space="preserve">The </w:t>
      </w:r>
      <w:r w:rsidR="0032434E" w:rsidRPr="00630AEB">
        <w:rPr>
          <w:rStyle w:val="inlinecode"/>
          <w:lang w:val="en-US"/>
        </w:rPr>
        <w:t>@</w:t>
      </w:r>
      <w:r w:rsidR="001C2B34">
        <w:rPr>
          <w:rStyle w:val="inlinecode"/>
          <w:lang w:val="en-US"/>
        </w:rPr>
        <w:t>RenderState</w:t>
      </w:r>
      <w:r w:rsidR="0032434E" w:rsidRPr="00630AEB">
        <w:rPr>
          <w:rStyle w:val="inlinecode"/>
          <w:lang w:val="en-US"/>
        </w:rPr>
        <w:t>Scoped</w:t>
      </w:r>
      <w:r w:rsidR="0032434E">
        <w:rPr>
          <w:lang w:val="en-US"/>
        </w:rPr>
        <w:t xml:space="preserve"> </w:t>
      </w:r>
      <w:r>
        <w:rPr>
          <w:lang w:val="en-US"/>
        </w:rPr>
        <w:t>annotation allows a parameter name to be specified. If the parameter name matches a public render parameter identifier as declared in the portlet application configuration, the portlet container must treat the render parameter representing the bean as a public render parameter for all portlets</w:t>
      </w:r>
      <w:r w:rsidR="005B67E1">
        <w:rPr>
          <w:lang w:val="en-US"/>
        </w:rPr>
        <w:t xml:space="preserve"> within the portlet application</w:t>
      </w:r>
      <w:r>
        <w:rPr>
          <w:lang w:val="en-US"/>
        </w:rPr>
        <w:t xml:space="preserve"> in which the bean is used. </w:t>
      </w:r>
    </w:p>
    <w:p w:rsidR="00994436" w:rsidRDefault="00994436" w:rsidP="00CA640F">
      <w:pPr>
        <w:pStyle w:val="Standard"/>
        <w:rPr>
          <w:lang w:val="en-US"/>
        </w:rPr>
      </w:pPr>
      <w:r>
        <w:rPr>
          <w:lang w:val="en-US"/>
        </w:rPr>
        <w:t xml:space="preserve">A portlet that uses such an </w:t>
      </w:r>
      <w:r w:rsidRPr="006C1AA1">
        <w:rPr>
          <w:rStyle w:val="inlinecode"/>
          <w:lang w:val="en-US"/>
        </w:rPr>
        <w:t>@</w:t>
      </w:r>
      <w:r w:rsidR="001C2B34">
        <w:rPr>
          <w:rStyle w:val="inlinecode"/>
          <w:lang w:val="en-US"/>
        </w:rPr>
        <w:t>RenderState</w:t>
      </w:r>
      <w:r w:rsidRPr="006C1AA1">
        <w:rPr>
          <w:rStyle w:val="inlinecode"/>
          <w:lang w:val="en-US"/>
        </w:rPr>
        <w:t>Scoped</w:t>
      </w:r>
      <w:r>
        <w:rPr>
          <w:lang w:val="en-US"/>
        </w:rPr>
        <w:t xml:space="preserve"> bean will be implicitly using a public render parameter. </w:t>
      </w:r>
      <w:r w:rsidR="005B67E1">
        <w:rPr>
          <w:lang w:val="en-US"/>
        </w:rPr>
        <w:t xml:space="preserve">In this case, the public render parameter identifier is not required to be explicitly declared in the </w:t>
      </w:r>
      <w:r w:rsidR="005B67E1" w:rsidRPr="006C1AA1">
        <w:rPr>
          <w:rStyle w:val="inlinecode"/>
          <w:lang w:val="en-US"/>
        </w:rPr>
        <w:t>@PortletConfiguration</w:t>
      </w:r>
      <w:r w:rsidR="005B67E1">
        <w:rPr>
          <w:lang w:val="en-US"/>
        </w:rPr>
        <w:t xml:space="preserve"> </w:t>
      </w:r>
      <w:r w:rsidR="005B67E1" w:rsidRPr="006C1AA1">
        <w:rPr>
          <w:rStyle w:val="inlinecode"/>
          <w:lang w:val="en-US"/>
        </w:rPr>
        <w:t>publicParams</w:t>
      </w:r>
      <w:r w:rsidR="005B67E1">
        <w:rPr>
          <w:lang w:val="en-US"/>
        </w:rPr>
        <w:t xml:space="preserve"> element.</w:t>
      </w:r>
    </w:p>
    <w:p w:rsidR="00CA640F" w:rsidRPr="00630AEB" w:rsidRDefault="00CA640F" w:rsidP="00165CC8">
      <w:pPr>
        <w:pStyle w:val="Standard"/>
        <w:keepNext/>
        <w:rPr>
          <w:lang w:val="en-US"/>
        </w:rPr>
      </w:pPr>
      <w:r w:rsidRPr="00630AEB">
        <w:rPr>
          <w:lang w:val="en-US"/>
        </w:rPr>
        <w:t>Annotation usage example:</w:t>
      </w:r>
    </w:p>
    <w:p w:rsidR="005B67E1" w:rsidRDefault="005B67E1">
      <w:pPr>
        <w:pStyle w:val="CodeXMP"/>
      </w:pPr>
      <w:r>
        <w:t>@</w:t>
      </w:r>
      <w:r w:rsidR="001C2B34">
        <w:t>RenderState</w:t>
      </w:r>
      <w:r>
        <w:t xml:space="preserve">Scoped(paramName = </w:t>
      </w:r>
      <w:r w:rsidR="004E7875">
        <w:t>"</w:t>
      </w:r>
      <w:r>
        <w:t>imgName</w:t>
      </w:r>
      <w:r w:rsidR="004E7875">
        <w:t>"</w:t>
      </w:r>
      <w:r>
        <w:t>)</w:t>
      </w:r>
    </w:p>
    <w:p w:rsidR="005B67E1" w:rsidRDefault="005B67E1">
      <w:pPr>
        <w:pStyle w:val="CodeXMP"/>
      </w:pPr>
      <w:r>
        <w:t>public class ImageBean implements PortletSerializable {</w:t>
      </w:r>
    </w:p>
    <w:p w:rsidR="00CA640F" w:rsidRDefault="00CA640F">
      <w:pPr>
        <w:pStyle w:val="CodeXMP"/>
      </w:pPr>
      <w:r>
        <w:t xml:space="preserve">   </w:t>
      </w:r>
    </w:p>
    <w:p w:rsidR="00CA640F" w:rsidRDefault="005B67E1">
      <w:pPr>
        <w:pStyle w:val="CodeXMP"/>
      </w:pPr>
      <w:r>
        <w:t>}</w:t>
      </w:r>
    </w:p>
    <w:p w:rsidR="00425AA9" w:rsidRPr="003F02C0" w:rsidRDefault="0032434E" w:rsidP="00165CC8">
      <w:pPr>
        <w:pStyle w:val="Heading3"/>
      </w:pPr>
      <w:bookmarkStart w:id="1597" w:name="_Ref429639932"/>
      <w:bookmarkStart w:id="1598" w:name="_Ref430323762"/>
      <w:bookmarkStart w:id="1599" w:name="_Ref430323767"/>
      <w:bookmarkStart w:id="1600" w:name="_Ref430323776"/>
      <w:bookmarkStart w:id="1601" w:name="_Toc468261284"/>
      <w:r w:rsidRPr="003F02C0">
        <w:t xml:space="preserve">Event </w:t>
      </w:r>
      <w:bookmarkEnd w:id="1597"/>
      <w:r w:rsidR="001E3F4D">
        <w:t>References</w:t>
      </w:r>
      <w:bookmarkEnd w:id="1598"/>
      <w:bookmarkEnd w:id="1599"/>
      <w:bookmarkEnd w:id="1600"/>
      <w:bookmarkEnd w:id="1601"/>
    </w:p>
    <w:p w:rsidR="0032434E" w:rsidRDefault="0032434E" w:rsidP="0032434E">
      <w:pPr>
        <w:pStyle w:val="Standard"/>
        <w:rPr>
          <w:lang w:val="en-US"/>
        </w:rPr>
      </w:pPr>
      <w:r>
        <w:rPr>
          <w:lang w:val="en-US"/>
        </w:rPr>
        <w:t>The portlet developer must declare the event definitions used in the portlet application in the portlet application configuration as previously described. Each individual portlet within the portlet application</w:t>
      </w:r>
      <w:r w:rsidR="00944A97">
        <w:rPr>
          <w:lang w:val="en-US"/>
        </w:rPr>
        <w:t xml:space="preserve"> must declare the events it can process and those it publishes</w:t>
      </w:r>
      <w:r>
        <w:rPr>
          <w:lang w:val="en-US"/>
        </w:rPr>
        <w:t xml:space="preserve"> by referencing the </w:t>
      </w:r>
      <w:r w:rsidR="00944A97">
        <w:rPr>
          <w:lang w:val="en-US"/>
        </w:rPr>
        <w:t>qualified names</w:t>
      </w:r>
      <w:r>
        <w:rPr>
          <w:lang w:val="en-US"/>
        </w:rPr>
        <w:t xml:space="preserve"> from the </w:t>
      </w:r>
      <w:r w:rsidR="00944A97">
        <w:rPr>
          <w:lang w:val="en-US"/>
        </w:rPr>
        <w:t>event</w:t>
      </w:r>
      <w:r>
        <w:rPr>
          <w:lang w:val="en-US"/>
        </w:rPr>
        <w:t xml:space="preserve"> definitions. </w:t>
      </w:r>
    </w:p>
    <w:p w:rsidR="0032434E" w:rsidRDefault="0032434E" w:rsidP="0032434E">
      <w:pPr>
        <w:pStyle w:val="Standard"/>
        <w:rPr>
          <w:lang w:val="en-US"/>
        </w:rPr>
      </w:pPr>
      <w:r>
        <w:rPr>
          <w:lang w:val="en-US"/>
        </w:rPr>
        <w:t xml:space="preserve">The portlet deployment descriptor provides the </w:t>
      </w:r>
      <w:r w:rsidR="00944A97" w:rsidRPr="00944A97">
        <w:rPr>
          <w:rStyle w:val="inlinecode"/>
          <w:lang w:val="en-US"/>
        </w:rPr>
        <w:t>&lt;supported-publishing-event&gt;</w:t>
      </w:r>
      <w:r>
        <w:rPr>
          <w:lang w:val="en-US"/>
        </w:rPr>
        <w:t xml:space="preserve"> and </w:t>
      </w:r>
      <w:r w:rsidR="00944A97" w:rsidRPr="00944A97">
        <w:rPr>
          <w:rStyle w:val="inlinecode"/>
          <w:lang w:val="en-US"/>
        </w:rPr>
        <w:t>&lt;supported-processing-event&gt;</w:t>
      </w:r>
      <w:r>
        <w:rPr>
          <w:lang w:val="en-US"/>
        </w:rPr>
        <w:t xml:space="preserve"> elements for </w:t>
      </w:r>
      <w:r w:rsidR="00944A97">
        <w:rPr>
          <w:lang w:val="en-US"/>
        </w:rPr>
        <w:t>publishing and processing event</w:t>
      </w:r>
      <w:r>
        <w:rPr>
          <w:lang w:val="en-US"/>
        </w:rPr>
        <w:t xml:space="preserve"> configuration.</w:t>
      </w:r>
      <w:r w:rsidR="00944A97">
        <w:rPr>
          <w:lang w:val="en-US"/>
        </w:rPr>
        <w:t xml:space="preserve"> Within these elements, either the </w:t>
      </w:r>
      <w:r w:rsidR="00944A97" w:rsidRPr="00630AEB">
        <w:rPr>
          <w:rStyle w:val="inlinecode"/>
          <w:lang w:val="en-US"/>
        </w:rPr>
        <w:t>&lt;name&gt;</w:t>
      </w:r>
      <w:r w:rsidR="00944A97">
        <w:rPr>
          <w:lang w:val="en-US"/>
        </w:rPr>
        <w:t xml:space="preserve"> element or the </w:t>
      </w:r>
      <w:r w:rsidR="00944A97" w:rsidRPr="00630AEB">
        <w:rPr>
          <w:rStyle w:val="inlinecode"/>
          <w:lang w:val="en-US"/>
        </w:rPr>
        <w:t xml:space="preserve">&lt;qname&gt; </w:t>
      </w:r>
      <w:r w:rsidR="00944A97">
        <w:rPr>
          <w:lang w:val="en-US"/>
        </w:rPr>
        <w:t xml:space="preserve">element can be used to specify the qualified name. The </w:t>
      </w:r>
      <w:r w:rsidR="00944A97" w:rsidRPr="00630AEB">
        <w:rPr>
          <w:rStyle w:val="inlinecode"/>
          <w:lang w:val="en-US"/>
        </w:rPr>
        <w:t>&lt;qname&gt;</w:t>
      </w:r>
      <w:r w:rsidR="00944A97">
        <w:rPr>
          <w:lang w:val="en-US"/>
        </w:rPr>
        <w:t xml:space="preserve"> element allows specification of both the qualified name local part and the namespace URI. The </w:t>
      </w:r>
      <w:r w:rsidR="00944A97" w:rsidRPr="00630AEB">
        <w:rPr>
          <w:rStyle w:val="inlinecode"/>
          <w:lang w:val="en-US"/>
        </w:rPr>
        <w:t>&lt;name&gt;</w:t>
      </w:r>
      <w:r w:rsidR="00944A97">
        <w:rPr>
          <w:lang w:val="en-US"/>
        </w:rPr>
        <w:t xml:space="preserve"> element allows the qualified name local part to be specified. If the </w:t>
      </w:r>
      <w:r w:rsidR="00944A97" w:rsidRPr="00630AEB">
        <w:rPr>
          <w:rStyle w:val="inlinecode"/>
          <w:lang w:val="en-US"/>
        </w:rPr>
        <w:t>&lt;name&gt;</w:t>
      </w:r>
      <w:r w:rsidR="00944A97">
        <w:rPr>
          <w:lang w:val="en-US"/>
        </w:rPr>
        <w:t xml:space="preserve"> element is used, the portlet container must take the namespace URI </w:t>
      </w:r>
      <w:r w:rsidR="00085F07">
        <w:rPr>
          <w:lang w:val="en-US"/>
        </w:rPr>
        <w:t xml:space="preserve">for the portlet event qualified name </w:t>
      </w:r>
      <w:r w:rsidR="00944A97">
        <w:rPr>
          <w:lang w:val="en-US"/>
        </w:rPr>
        <w:t xml:space="preserve">to be the default namespace URI if it is defined, otherwise it must take the namespace URI to be the constant value </w:t>
      </w:r>
      <w:r w:rsidR="00944A97" w:rsidRPr="00630AEB">
        <w:rPr>
          <w:rStyle w:val="inlinecode"/>
          <w:lang w:val="en-US"/>
        </w:rPr>
        <w:t>javax.xml.XMLConstants.NULL_NS_URI</w:t>
      </w:r>
      <w:r w:rsidR="00944A97">
        <w:rPr>
          <w:lang w:val="en-US"/>
        </w:rPr>
        <w:t>.</w:t>
      </w:r>
    </w:p>
    <w:p w:rsidR="00C338BC" w:rsidRDefault="00F16A6E" w:rsidP="002A2208">
      <w:pPr>
        <w:pStyle w:val="Standard"/>
        <w:rPr>
          <w:lang w:val="en-US"/>
        </w:rPr>
      </w:pPr>
      <w:r>
        <w:rPr>
          <w:lang w:val="en-US"/>
        </w:rPr>
        <w:t>The event declaration w</w:t>
      </w:r>
      <w:r w:rsidR="005C4DC3">
        <w:rPr>
          <w:lang w:val="en-US"/>
        </w:rPr>
        <w:t>ithin the portlet configuration</w:t>
      </w:r>
      <w:r>
        <w:rPr>
          <w:lang w:val="en-US"/>
        </w:rPr>
        <w:t xml:space="preserve"> supports the dot </w:t>
      </w:r>
      <w:r w:rsidRPr="00630AEB">
        <w:rPr>
          <w:rStyle w:val="inlinecode"/>
          <w:lang w:val="en-US"/>
        </w:rPr>
        <w:t>'.'</w:t>
      </w:r>
      <w:r>
        <w:rPr>
          <w:lang w:val="en-US"/>
        </w:rPr>
        <w:t xml:space="preserve"> as a wildcard character</w:t>
      </w:r>
      <w:r w:rsidR="00C338BC">
        <w:rPr>
          <w:lang w:val="en-US"/>
        </w:rPr>
        <w:t xml:space="preserve"> on the qualified name local part</w:t>
      </w:r>
      <w:r>
        <w:rPr>
          <w:lang w:val="en-US"/>
        </w:rPr>
        <w:t>.</w:t>
      </w:r>
      <w:r w:rsidR="005C4DC3">
        <w:rPr>
          <w:lang w:val="en-US"/>
        </w:rPr>
        <w:t xml:space="preserve"> </w:t>
      </w:r>
      <w:r>
        <w:rPr>
          <w:lang w:val="en-US"/>
        </w:rPr>
        <w:t>A</w:t>
      </w:r>
      <w:r w:rsidR="002A2208" w:rsidRPr="004113AE">
        <w:rPr>
          <w:lang w:val="en-US"/>
        </w:rPr>
        <w:t xml:space="preserve"> trailing </w:t>
      </w:r>
      <w:r w:rsidR="002A2208" w:rsidRPr="006C1AA1">
        <w:rPr>
          <w:rStyle w:val="inlinecode"/>
          <w:lang w:val="en-US"/>
        </w:rPr>
        <w:t>'.'</w:t>
      </w:r>
      <w:r w:rsidR="002A2208" w:rsidRPr="004113AE">
        <w:rPr>
          <w:lang w:val="en-US"/>
        </w:rPr>
        <w:t xml:space="preserve"> tells the </w:t>
      </w:r>
      <w:r>
        <w:rPr>
          <w:lang w:val="en-US"/>
        </w:rPr>
        <w:t>portlet container</w:t>
      </w:r>
      <w:r w:rsidR="002A2208" w:rsidRPr="004113AE">
        <w:rPr>
          <w:lang w:val="en-US"/>
        </w:rPr>
        <w:t xml:space="preserve"> that </w:t>
      </w:r>
      <w:r>
        <w:rPr>
          <w:lang w:val="en-US"/>
        </w:rPr>
        <w:t>the p</w:t>
      </w:r>
      <w:r w:rsidR="002A2208" w:rsidRPr="004113AE">
        <w:rPr>
          <w:lang w:val="en-US"/>
        </w:rPr>
        <w:t xml:space="preserve">ortlet is interested in all events with names in this branch of the hierarchy. </w:t>
      </w:r>
      <w:r w:rsidR="00085F07">
        <w:rPr>
          <w:lang w:val="en-US"/>
        </w:rPr>
        <w:t>The portlet container must not treat a</w:t>
      </w:r>
      <w:r w:rsidR="00C338BC">
        <w:rPr>
          <w:lang w:val="en-US"/>
        </w:rPr>
        <w:t xml:space="preserve"> </w:t>
      </w:r>
      <w:r w:rsidR="00C338BC" w:rsidRPr="00630AEB">
        <w:rPr>
          <w:rStyle w:val="inlinecode"/>
          <w:lang w:val="en-US"/>
        </w:rPr>
        <w:t>'.'</w:t>
      </w:r>
      <w:r w:rsidR="00C338BC">
        <w:rPr>
          <w:lang w:val="en-US"/>
        </w:rPr>
        <w:t xml:space="preserve"> character </w:t>
      </w:r>
      <w:r w:rsidR="00085F07">
        <w:rPr>
          <w:lang w:val="en-US"/>
        </w:rPr>
        <w:t>appearing within a qualified name local part at a location other than the end of the string as a wildcard character.</w:t>
      </w:r>
    </w:p>
    <w:p w:rsidR="00C338BC" w:rsidRDefault="00F16A6E" w:rsidP="002A2208">
      <w:pPr>
        <w:pStyle w:val="Standard"/>
        <w:rPr>
          <w:lang w:val="en-US"/>
        </w:rPr>
      </w:pPr>
      <w:r>
        <w:rPr>
          <w:lang w:val="en-US"/>
        </w:rPr>
        <w:t xml:space="preserve">The portlet container </w:t>
      </w:r>
      <w:r w:rsidR="002A2208" w:rsidRPr="00C358D6">
        <w:rPr>
          <w:lang w:val="en-US"/>
        </w:rPr>
        <w:t>should be able to resolve</w:t>
      </w:r>
      <w:r>
        <w:rPr>
          <w:lang w:val="en-US"/>
        </w:rPr>
        <w:t xml:space="preserve"> a portlet event declaration</w:t>
      </w:r>
      <w:r w:rsidR="00C338BC">
        <w:rPr>
          <w:lang w:val="en-US"/>
        </w:rPr>
        <w:t xml:space="preserve"> </w:t>
      </w:r>
      <w:r>
        <w:rPr>
          <w:lang w:val="en-US"/>
        </w:rPr>
        <w:t xml:space="preserve">in the portlet configuration </w:t>
      </w:r>
      <w:r w:rsidR="00C338BC">
        <w:rPr>
          <w:lang w:val="en-US"/>
        </w:rPr>
        <w:t xml:space="preserve">ending with the wildcard character </w:t>
      </w:r>
      <w:r>
        <w:rPr>
          <w:lang w:val="en-US"/>
        </w:rPr>
        <w:t>to an event de</w:t>
      </w:r>
      <w:r w:rsidR="002A2208" w:rsidRPr="00C358D6">
        <w:rPr>
          <w:lang w:val="en-US"/>
        </w:rPr>
        <w:t>finition without wildcards by matching event name</w:t>
      </w:r>
      <w:r w:rsidR="00C338BC">
        <w:rPr>
          <w:lang w:val="en-US"/>
        </w:rPr>
        <w:t xml:space="preserve"> local parts</w:t>
      </w:r>
      <w:r w:rsidR="002A2208" w:rsidRPr="00C358D6">
        <w:rPr>
          <w:lang w:val="en-US"/>
        </w:rPr>
        <w:t xml:space="preserve"> ending with a </w:t>
      </w:r>
      <w:r w:rsidR="00C338BC" w:rsidRPr="00630AEB">
        <w:rPr>
          <w:rStyle w:val="inlinecode"/>
          <w:lang w:val="en-US"/>
        </w:rPr>
        <w:t>'.'</w:t>
      </w:r>
      <w:r w:rsidR="002A2208" w:rsidRPr="00C358D6">
        <w:rPr>
          <w:lang w:val="en-US"/>
        </w:rPr>
        <w:t xml:space="preserve"> character to any event</w:t>
      </w:r>
      <w:r w:rsidR="00C338BC">
        <w:rPr>
          <w:lang w:val="en-US"/>
        </w:rPr>
        <w:t xml:space="preserve"> definition whose event name local part</w:t>
      </w:r>
      <w:r w:rsidR="002A2208" w:rsidRPr="00C358D6">
        <w:rPr>
          <w:lang w:val="en-US"/>
        </w:rPr>
        <w:t xml:space="preserve"> starts with the characters before the </w:t>
      </w:r>
      <w:r w:rsidR="00C338BC" w:rsidRPr="00630AEB">
        <w:rPr>
          <w:rStyle w:val="inlinecode"/>
          <w:lang w:val="en-US"/>
        </w:rPr>
        <w:t>'.'</w:t>
      </w:r>
      <w:r w:rsidR="002A2208" w:rsidRPr="00C358D6">
        <w:rPr>
          <w:lang w:val="en-US"/>
        </w:rPr>
        <w:t xml:space="preserve"> character </w:t>
      </w:r>
      <w:r w:rsidR="00C338BC">
        <w:rPr>
          <w:lang w:val="en-US"/>
        </w:rPr>
        <w:t>specifying</w:t>
      </w:r>
      <w:r w:rsidR="002A2208" w:rsidRPr="00C358D6">
        <w:rPr>
          <w:lang w:val="en-US"/>
        </w:rPr>
        <w:t xml:space="preserve"> the same namespace. </w:t>
      </w:r>
      <w:r w:rsidR="00085F07">
        <w:rPr>
          <w:lang w:val="en-US"/>
        </w:rPr>
        <w:t>If this is not the case, the portlet container must recognize the configuration error and not place the portlet in service.</w:t>
      </w:r>
    </w:p>
    <w:p w:rsidR="0032434E" w:rsidRDefault="0032434E" w:rsidP="0032434E">
      <w:pPr>
        <w:pStyle w:val="Standard"/>
        <w:keepNext/>
        <w:rPr>
          <w:lang w:val="en-US"/>
        </w:rPr>
      </w:pPr>
      <w:r>
        <w:rPr>
          <w:lang w:val="en-US"/>
        </w:rPr>
        <w:lastRenderedPageBreak/>
        <w:t>Portlet deployment descriptor usage example:</w:t>
      </w:r>
    </w:p>
    <w:p w:rsidR="0032434E" w:rsidRPr="00C404E1" w:rsidRDefault="0032434E">
      <w:pPr>
        <w:pStyle w:val="CodeXMP"/>
      </w:pPr>
      <w:r>
        <w:t>&lt;portlet</w:t>
      </w:r>
      <w:r w:rsidRPr="00C404E1">
        <w:t>&gt;</w:t>
      </w:r>
    </w:p>
    <w:p w:rsidR="0032434E" w:rsidRPr="00C404E1" w:rsidRDefault="0032434E">
      <w:pPr>
        <w:pStyle w:val="CodeXMP"/>
      </w:pPr>
      <w:r w:rsidRPr="00C404E1">
        <w:t xml:space="preserve">  </w:t>
      </w:r>
      <w:r w:rsidR="00555F37">
        <w:t xml:space="preserve"> </w:t>
      </w:r>
      <w:r w:rsidRPr="00C404E1">
        <w:t>...</w:t>
      </w:r>
    </w:p>
    <w:p w:rsidR="00555F37" w:rsidRPr="00C358D6" w:rsidRDefault="00555F37">
      <w:pPr>
        <w:pStyle w:val="CodeXMP"/>
      </w:pPr>
      <w:r>
        <w:t xml:space="preserve">   </w:t>
      </w:r>
      <w:r w:rsidRPr="00C358D6">
        <w:t>&lt;supported-publishing-event&gt;</w:t>
      </w:r>
    </w:p>
    <w:p w:rsidR="00555F37" w:rsidRDefault="00555F37">
      <w:pPr>
        <w:pStyle w:val="CodeXMP"/>
      </w:pPr>
      <w:r>
        <w:t xml:space="preserve">  </w:t>
      </w:r>
      <w:r w:rsidRPr="00C358D6">
        <w:t xml:space="preserve"> </w:t>
      </w:r>
      <w:r>
        <w:t xml:space="preserve">   </w:t>
      </w:r>
      <w:r w:rsidRPr="00C358D6">
        <w:t>&lt;qname xmlns:x=</w:t>
      </w:r>
      <w:r w:rsidR="004E7875">
        <w:t>"</w:t>
      </w:r>
      <w:r w:rsidRPr="00C358D6">
        <w:t>http:example.com/events</w:t>
      </w:r>
      <w:r w:rsidR="004E7875">
        <w:t>"</w:t>
      </w:r>
      <w:r w:rsidRPr="00C358D6">
        <w:t>&gt;x:foo.bar&lt;/qname&gt;</w:t>
      </w:r>
    </w:p>
    <w:p w:rsidR="00555F37" w:rsidRDefault="00555F37">
      <w:pPr>
        <w:pStyle w:val="CodeXMP"/>
      </w:pPr>
      <w:r>
        <w:t xml:space="preserve">   </w:t>
      </w:r>
      <w:r w:rsidRPr="00C358D6">
        <w:t>&lt;/supported-publishing-event&gt;</w:t>
      </w:r>
    </w:p>
    <w:p w:rsidR="002A2208" w:rsidRPr="00C358D6" w:rsidRDefault="002A2208">
      <w:pPr>
        <w:pStyle w:val="CodeXMP"/>
      </w:pPr>
      <w:r>
        <w:t xml:space="preserve">   </w:t>
      </w:r>
      <w:r w:rsidRPr="00C358D6">
        <w:t>&lt;supported-p</w:t>
      </w:r>
      <w:r>
        <w:t>rocessing</w:t>
      </w:r>
      <w:r w:rsidRPr="00C358D6">
        <w:t>-event&gt;</w:t>
      </w:r>
    </w:p>
    <w:p w:rsidR="002A2208" w:rsidRDefault="002A2208">
      <w:pPr>
        <w:pStyle w:val="CodeXMP"/>
      </w:pPr>
      <w:r>
        <w:t xml:space="preserve">  </w:t>
      </w:r>
      <w:r w:rsidRPr="00C358D6">
        <w:t xml:space="preserve"> </w:t>
      </w:r>
      <w:r>
        <w:t xml:space="preserve">   </w:t>
      </w:r>
      <w:r w:rsidRPr="00C358D6">
        <w:t>&lt;qname xmlns:x=</w:t>
      </w:r>
      <w:r w:rsidR="004E7875">
        <w:t>"</w:t>
      </w:r>
      <w:r w:rsidRPr="00C358D6">
        <w:t>http:example.com/events</w:t>
      </w:r>
      <w:r w:rsidR="004E7875">
        <w:t>"</w:t>
      </w:r>
      <w:r w:rsidRPr="00C358D6">
        <w:t>&gt;x:foo.bar&lt;/qname&gt;</w:t>
      </w:r>
    </w:p>
    <w:p w:rsidR="002A2208" w:rsidRPr="00C358D6" w:rsidRDefault="002A2208">
      <w:pPr>
        <w:pStyle w:val="CodeXMP"/>
      </w:pPr>
      <w:r>
        <w:t xml:space="preserve">   &lt;/supported-processing</w:t>
      </w:r>
      <w:r w:rsidRPr="00C358D6">
        <w:t>-event&gt;</w:t>
      </w:r>
    </w:p>
    <w:p w:rsidR="0032434E" w:rsidRPr="00C404E1" w:rsidRDefault="0032434E">
      <w:pPr>
        <w:pStyle w:val="CodeXMP"/>
      </w:pPr>
      <w:r w:rsidRPr="00C404E1">
        <w:t xml:space="preserve">  </w:t>
      </w:r>
      <w:r w:rsidR="00555F37">
        <w:t xml:space="preserve"> </w:t>
      </w:r>
      <w:r w:rsidRPr="00C404E1">
        <w:t>...</w:t>
      </w:r>
    </w:p>
    <w:p w:rsidR="0032434E" w:rsidRDefault="0032434E">
      <w:pPr>
        <w:pStyle w:val="CodeXMP"/>
      </w:pPr>
      <w:r>
        <w:t>&lt;/portlet</w:t>
      </w:r>
      <w:r w:rsidRPr="00C404E1">
        <w:t>&gt;</w:t>
      </w:r>
    </w:p>
    <w:p w:rsidR="00085F07" w:rsidRDefault="0032434E" w:rsidP="0032434E">
      <w:pPr>
        <w:pStyle w:val="Standard"/>
        <w:rPr>
          <w:lang w:val="en-US"/>
        </w:rPr>
      </w:pPr>
      <w:r>
        <w:rPr>
          <w:lang w:val="en-US"/>
        </w:rPr>
        <w:t xml:space="preserve">The </w:t>
      </w:r>
      <w:r w:rsidRPr="00165CC8">
        <w:rPr>
          <w:rStyle w:val="inlinecode"/>
          <w:lang w:val="en-US"/>
        </w:rPr>
        <w:t>@PortletConfiguration</w:t>
      </w:r>
      <w:r>
        <w:rPr>
          <w:lang w:val="en-US"/>
        </w:rPr>
        <w:t xml:space="preserve"> annotation </w:t>
      </w:r>
      <w:r w:rsidR="00085F07">
        <w:rPr>
          <w:lang w:val="en-US"/>
        </w:rPr>
        <w:t xml:space="preserve">does not provide means for portlet event configuration. </w:t>
      </w:r>
    </w:p>
    <w:p w:rsidR="0032434E" w:rsidRPr="0009415E" w:rsidRDefault="00085F07" w:rsidP="0032434E">
      <w:pPr>
        <w:pStyle w:val="Standard"/>
        <w:rPr>
          <w:lang w:val="en-US"/>
        </w:rPr>
      </w:pPr>
      <w:r>
        <w:rPr>
          <w:lang w:val="en-US"/>
        </w:rPr>
        <w:t xml:space="preserve">Instead, the </w:t>
      </w:r>
      <w:r w:rsidRPr="006C1AA1">
        <w:rPr>
          <w:rStyle w:val="inlinecode"/>
          <w:lang w:val="en-US"/>
        </w:rPr>
        <w:t>@ActionMethod</w:t>
      </w:r>
      <w:r>
        <w:rPr>
          <w:lang w:val="en-US"/>
        </w:rPr>
        <w:t xml:space="preserve"> annotation applied to the action processing method provides the </w:t>
      </w:r>
      <w:r w:rsidRPr="006C1AA1">
        <w:rPr>
          <w:rStyle w:val="inlinecode"/>
          <w:lang w:val="en-US"/>
        </w:rPr>
        <w:t>publishingEvents</w:t>
      </w:r>
      <w:r>
        <w:rPr>
          <w:lang w:val="en-US"/>
        </w:rPr>
        <w:t xml:space="preserve"> element for configuring the events published by the action method. </w:t>
      </w:r>
      <w:r w:rsidR="00CF41A0">
        <w:rPr>
          <w:lang w:val="en-US"/>
        </w:rPr>
        <w:t xml:space="preserve">The </w:t>
      </w:r>
      <w:r w:rsidR="00CF41A0" w:rsidRPr="006C1AA1">
        <w:rPr>
          <w:rStyle w:val="inlinecode"/>
          <w:lang w:val="en-US"/>
        </w:rPr>
        <w:t>@EventMethod</w:t>
      </w:r>
      <w:r w:rsidR="00CF41A0">
        <w:rPr>
          <w:lang w:val="en-US"/>
        </w:rPr>
        <w:t xml:space="preserve"> annotation applied to the event processing method provides the </w:t>
      </w:r>
      <w:r w:rsidR="00CF41A0" w:rsidRPr="00630AEB">
        <w:rPr>
          <w:rStyle w:val="inlinecode"/>
          <w:lang w:val="en-US"/>
        </w:rPr>
        <w:t>publishingEvents</w:t>
      </w:r>
      <w:r w:rsidR="00CF41A0">
        <w:rPr>
          <w:lang w:val="en-US"/>
        </w:rPr>
        <w:t xml:space="preserve"> and </w:t>
      </w:r>
      <w:r w:rsidR="00CF41A0">
        <w:rPr>
          <w:rStyle w:val="inlinecode"/>
          <w:lang w:val="en-US"/>
        </w:rPr>
        <w:t>processing</w:t>
      </w:r>
      <w:r w:rsidR="00CF41A0" w:rsidRPr="00630AEB">
        <w:rPr>
          <w:rStyle w:val="inlinecode"/>
          <w:lang w:val="en-US"/>
        </w:rPr>
        <w:t>Events</w:t>
      </w:r>
      <w:r w:rsidR="00CF41A0">
        <w:rPr>
          <w:lang w:val="en-US"/>
        </w:rPr>
        <w:t xml:space="preserve"> elements for configuring the events published and processed by the event method. See Sections </w:t>
      </w:r>
      <w:r w:rsidR="00CF41A0">
        <w:rPr>
          <w:lang w:val="en-US"/>
        </w:rPr>
        <w:fldChar w:fldCharType="begin"/>
      </w:r>
      <w:r w:rsidR="00CF41A0">
        <w:rPr>
          <w:lang w:val="en-US"/>
        </w:rPr>
        <w:instrText xml:space="preserve"> REF _Ref429643320 \w \h </w:instrText>
      </w:r>
      <w:r w:rsidR="00CF41A0">
        <w:rPr>
          <w:lang w:val="en-US"/>
        </w:rPr>
      </w:r>
      <w:r w:rsidR="00CF41A0">
        <w:rPr>
          <w:lang w:val="en-US"/>
        </w:rPr>
        <w:fldChar w:fldCharType="separate"/>
      </w:r>
      <w:r w:rsidR="003B17E8">
        <w:rPr>
          <w:lang w:val="en-US"/>
        </w:rPr>
        <w:t>4.7.2</w:t>
      </w:r>
      <w:r w:rsidR="00CF41A0">
        <w:rPr>
          <w:lang w:val="en-US"/>
        </w:rPr>
        <w:fldChar w:fldCharType="end"/>
      </w:r>
      <w:r w:rsidR="00CF41A0">
        <w:rPr>
          <w:lang w:val="en-US"/>
        </w:rPr>
        <w:t xml:space="preserve"> </w:t>
      </w:r>
      <w:r w:rsidR="00CF41A0">
        <w:rPr>
          <w:lang w:val="en-US"/>
        </w:rPr>
        <w:fldChar w:fldCharType="begin"/>
      </w:r>
      <w:r w:rsidR="00CF41A0">
        <w:rPr>
          <w:lang w:val="en-US"/>
        </w:rPr>
        <w:instrText xml:space="preserve"> REF _Ref429643332 \h </w:instrText>
      </w:r>
      <w:r w:rsidR="00CF41A0">
        <w:rPr>
          <w:lang w:val="en-US"/>
        </w:rPr>
      </w:r>
      <w:r w:rsidR="00CF41A0">
        <w:rPr>
          <w:lang w:val="en-US"/>
        </w:rPr>
        <w:fldChar w:fldCharType="separate"/>
      </w:r>
      <w:r w:rsidR="003B17E8" w:rsidRPr="00451649">
        <w:t>Action</w:t>
      </w:r>
      <w:r w:rsidR="003B17E8" w:rsidRPr="001A7AE6">
        <w:rPr>
          <w:lang w:val="en-US"/>
        </w:rPr>
        <w:t xml:space="preserve"> Dispatching</w:t>
      </w:r>
      <w:r w:rsidR="00CF41A0">
        <w:rPr>
          <w:lang w:val="en-US"/>
        </w:rPr>
        <w:fldChar w:fldCharType="end"/>
      </w:r>
      <w:r w:rsidR="00CF41A0">
        <w:rPr>
          <w:lang w:val="en-US"/>
        </w:rPr>
        <w:t xml:space="preserve"> on page </w:t>
      </w:r>
      <w:r w:rsidR="00CF41A0">
        <w:rPr>
          <w:lang w:val="en-US"/>
        </w:rPr>
        <w:fldChar w:fldCharType="begin"/>
      </w:r>
      <w:r w:rsidR="00CF41A0">
        <w:rPr>
          <w:lang w:val="en-US"/>
        </w:rPr>
        <w:instrText xml:space="preserve"> PAGEREF _Ref429643341 \h </w:instrText>
      </w:r>
      <w:r w:rsidR="00CF41A0">
        <w:rPr>
          <w:lang w:val="en-US"/>
        </w:rPr>
      </w:r>
      <w:r w:rsidR="00CF41A0">
        <w:rPr>
          <w:lang w:val="en-US"/>
        </w:rPr>
        <w:fldChar w:fldCharType="separate"/>
      </w:r>
      <w:r w:rsidR="003B17E8">
        <w:rPr>
          <w:noProof/>
          <w:lang w:val="en-US"/>
        </w:rPr>
        <w:t>31</w:t>
      </w:r>
      <w:r w:rsidR="00CF41A0">
        <w:rPr>
          <w:lang w:val="en-US"/>
        </w:rPr>
        <w:fldChar w:fldCharType="end"/>
      </w:r>
      <w:r w:rsidR="00CF41A0">
        <w:rPr>
          <w:lang w:val="en-US"/>
        </w:rPr>
        <w:t xml:space="preserve"> and </w:t>
      </w:r>
      <w:r w:rsidR="00CF41A0">
        <w:rPr>
          <w:lang w:val="en-US"/>
        </w:rPr>
        <w:fldChar w:fldCharType="begin"/>
      </w:r>
      <w:r w:rsidR="00CF41A0">
        <w:rPr>
          <w:lang w:val="en-US"/>
        </w:rPr>
        <w:instrText xml:space="preserve"> REF _Ref429643352 \w \h </w:instrText>
      </w:r>
      <w:r w:rsidR="00CF41A0">
        <w:rPr>
          <w:lang w:val="en-US"/>
        </w:rPr>
      </w:r>
      <w:r w:rsidR="00CF41A0">
        <w:rPr>
          <w:lang w:val="en-US"/>
        </w:rPr>
        <w:fldChar w:fldCharType="separate"/>
      </w:r>
      <w:r w:rsidR="003B17E8">
        <w:rPr>
          <w:lang w:val="en-US"/>
        </w:rPr>
        <w:t>4.7.3</w:t>
      </w:r>
      <w:r w:rsidR="00CF41A0">
        <w:rPr>
          <w:lang w:val="en-US"/>
        </w:rPr>
        <w:fldChar w:fldCharType="end"/>
      </w:r>
      <w:r w:rsidR="00CF41A0">
        <w:rPr>
          <w:lang w:val="en-US"/>
        </w:rPr>
        <w:t xml:space="preserve"> </w:t>
      </w:r>
      <w:r w:rsidR="00CF41A0">
        <w:rPr>
          <w:lang w:val="en-US"/>
        </w:rPr>
        <w:fldChar w:fldCharType="begin"/>
      </w:r>
      <w:r w:rsidR="00CF41A0">
        <w:rPr>
          <w:lang w:val="en-US"/>
        </w:rPr>
        <w:instrText xml:space="preserve"> REF _Ref429643357 \h </w:instrText>
      </w:r>
      <w:r w:rsidR="00CF41A0">
        <w:rPr>
          <w:lang w:val="en-US"/>
        </w:rPr>
      </w:r>
      <w:r w:rsidR="00CF41A0">
        <w:rPr>
          <w:lang w:val="en-US"/>
        </w:rPr>
        <w:fldChar w:fldCharType="separate"/>
      </w:r>
      <w:r w:rsidR="003B17E8" w:rsidRPr="00FC1C13">
        <w:t>Event Dispatching</w:t>
      </w:r>
      <w:r w:rsidR="00CF41A0">
        <w:rPr>
          <w:lang w:val="en-US"/>
        </w:rPr>
        <w:fldChar w:fldCharType="end"/>
      </w:r>
      <w:r w:rsidR="00CF41A0">
        <w:rPr>
          <w:lang w:val="en-US"/>
        </w:rPr>
        <w:t xml:space="preserve"> on page </w:t>
      </w:r>
      <w:r w:rsidR="00CF41A0">
        <w:rPr>
          <w:lang w:val="en-US"/>
        </w:rPr>
        <w:fldChar w:fldCharType="begin"/>
      </w:r>
      <w:r w:rsidR="00CF41A0">
        <w:rPr>
          <w:lang w:val="en-US"/>
        </w:rPr>
        <w:instrText xml:space="preserve"> PAGEREF _Ref429643367 \h </w:instrText>
      </w:r>
      <w:r w:rsidR="00CF41A0">
        <w:rPr>
          <w:lang w:val="en-US"/>
        </w:rPr>
      </w:r>
      <w:r w:rsidR="00CF41A0">
        <w:rPr>
          <w:lang w:val="en-US"/>
        </w:rPr>
        <w:fldChar w:fldCharType="separate"/>
      </w:r>
      <w:r w:rsidR="003B17E8">
        <w:rPr>
          <w:noProof/>
          <w:lang w:val="en-US"/>
        </w:rPr>
        <w:t>32</w:t>
      </w:r>
      <w:r w:rsidR="00CF41A0">
        <w:rPr>
          <w:lang w:val="en-US"/>
        </w:rPr>
        <w:fldChar w:fldCharType="end"/>
      </w:r>
      <w:r w:rsidR="00CF41A0">
        <w:rPr>
          <w:lang w:val="en-US"/>
        </w:rPr>
        <w:t xml:space="preserve"> for more information on these annotations.</w:t>
      </w:r>
    </w:p>
    <w:p w:rsidR="0032434E" w:rsidRPr="00165CC8" w:rsidRDefault="00CF41A0" w:rsidP="0032434E">
      <w:pPr>
        <w:pStyle w:val="Standard"/>
      </w:pPr>
      <w:r w:rsidRPr="00165CC8">
        <w:rPr>
          <w:rStyle w:val="inlinecode"/>
        </w:rPr>
        <w:t>@ActionMethod</w:t>
      </w:r>
      <w:r w:rsidRPr="00165CC8">
        <w:t xml:space="preserve"> </w:t>
      </w:r>
      <w:r w:rsidR="0032434E" w:rsidRPr="00165CC8">
        <w:t>usage example:</w:t>
      </w:r>
    </w:p>
    <w:p w:rsidR="00412AA7" w:rsidRPr="00165CC8" w:rsidRDefault="00412AA7" w:rsidP="00412AA7">
      <w:pPr>
        <w:pStyle w:val="CodeXMP"/>
        <w:rPr>
          <w:lang w:val="de-DE"/>
        </w:rPr>
      </w:pPr>
      <w:r w:rsidRPr="00165CC8">
        <w:rPr>
          <w:lang w:val="de-DE"/>
        </w:rPr>
        <w:t xml:space="preserve">@ActionMethod(portletName = </w:t>
      </w:r>
      <w:r w:rsidR="004E7875">
        <w:rPr>
          <w:lang w:val="de-DE"/>
        </w:rPr>
        <w:t>"</w:t>
      </w:r>
      <w:r w:rsidRPr="00165CC8">
        <w:rPr>
          <w:lang w:val="de-DE"/>
        </w:rPr>
        <w:t>BeanPortletA</w:t>
      </w:r>
      <w:r w:rsidR="004E7875">
        <w:rPr>
          <w:lang w:val="de-DE"/>
        </w:rPr>
        <w:t>"</w:t>
      </w:r>
      <w:r w:rsidRPr="00165CC8">
        <w:rPr>
          <w:lang w:val="de-DE"/>
        </w:rPr>
        <w:t>,</w:t>
      </w:r>
    </w:p>
    <w:p w:rsidR="00412AA7" w:rsidRDefault="00412AA7" w:rsidP="00412AA7">
      <w:pPr>
        <w:pStyle w:val="CodeXMP"/>
      </w:pPr>
      <w:r w:rsidRPr="00165CC8">
        <w:rPr>
          <w:lang w:val="de-DE"/>
        </w:rPr>
        <w:t xml:space="preserve">      </w:t>
      </w:r>
      <w:r>
        <w:t>publishingEvents = @PortletQName(</w:t>
      </w:r>
    </w:p>
    <w:p w:rsidR="00412AA7" w:rsidRDefault="00412AA7" w:rsidP="00412AA7">
      <w:pPr>
        <w:pStyle w:val="CodeXMP"/>
      </w:pPr>
      <w:r>
        <w:t xml:space="preserve">            localPart=</w:t>
      </w:r>
      <w:r w:rsidR="004E7875">
        <w:t>"</w:t>
      </w:r>
      <w:r>
        <w:t>foo.bar</w:t>
      </w:r>
      <w:r w:rsidR="004E7875">
        <w:t>"</w:t>
      </w:r>
      <w:r>
        <w:t xml:space="preserve">, </w:t>
      </w:r>
    </w:p>
    <w:p w:rsidR="00412AA7" w:rsidRDefault="00412AA7" w:rsidP="00412AA7">
      <w:pPr>
        <w:pStyle w:val="CodeXMP"/>
      </w:pPr>
      <w:r>
        <w:t xml:space="preserve">            namespaceURI = </w:t>
      </w:r>
      <w:r w:rsidR="004E7875">
        <w:t>"</w:t>
      </w:r>
      <w:r>
        <w:t>http:example.com/events</w:t>
      </w:r>
      <w:r w:rsidR="004E7875">
        <w:t>"</w:t>
      </w:r>
      <w:r>
        <w:t>))</w:t>
      </w:r>
    </w:p>
    <w:p w:rsidR="0032434E" w:rsidRDefault="00412AA7" w:rsidP="00412AA7">
      <w:pPr>
        <w:pStyle w:val="CodeXMP"/>
      </w:pPr>
      <w:r>
        <w:t>public void setPrefs(ActionRequest request, ActionResponse response) {</w:t>
      </w:r>
    </w:p>
    <w:p w:rsidR="00412AA7" w:rsidRPr="00165CC8" w:rsidRDefault="00412AA7" w:rsidP="00412AA7">
      <w:pPr>
        <w:pStyle w:val="CodeXMP"/>
        <w:rPr>
          <w:lang w:val="de-DE"/>
        </w:rPr>
      </w:pPr>
      <w:r>
        <w:t xml:space="preserve">   </w:t>
      </w:r>
      <w:r w:rsidRPr="00165CC8">
        <w:rPr>
          <w:lang w:val="de-DE"/>
        </w:rPr>
        <w:t>...</w:t>
      </w:r>
    </w:p>
    <w:p w:rsidR="00412AA7" w:rsidRPr="00165CC8" w:rsidRDefault="00412AA7" w:rsidP="00412AA7">
      <w:pPr>
        <w:pStyle w:val="CodeXMP"/>
        <w:rPr>
          <w:lang w:val="de-DE"/>
        </w:rPr>
      </w:pPr>
      <w:r w:rsidRPr="00165CC8">
        <w:rPr>
          <w:lang w:val="de-DE"/>
        </w:rPr>
        <w:t>}</w:t>
      </w:r>
    </w:p>
    <w:p w:rsidR="00412AA7" w:rsidRPr="00165CC8" w:rsidRDefault="00412AA7" w:rsidP="00412AA7">
      <w:pPr>
        <w:pStyle w:val="Standard"/>
      </w:pPr>
      <w:r>
        <w:rPr>
          <w:rStyle w:val="inlinecode"/>
        </w:rPr>
        <w:t>@Event</w:t>
      </w:r>
      <w:r w:rsidRPr="00165CC8">
        <w:rPr>
          <w:rStyle w:val="inlinecode"/>
        </w:rPr>
        <w:t>Method</w:t>
      </w:r>
      <w:r w:rsidRPr="00165CC8">
        <w:t xml:space="preserve"> usage example:</w:t>
      </w:r>
    </w:p>
    <w:p w:rsidR="00412AA7" w:rsidRPr="00165CC8" w:rsidRDefault="001E3F4D" w:rsidP="00412AA7">
      <w:pPr>
        <w:pStyle w:val="CodeXMP"/>
        <w:rPr>
          <w:lang w:val="de-DE"/>
        </w:rPr>
      </w:pPr>
      <w:r w:rsidRPr="00AE4EAF">
        <w:rPr>
          <w:lang w:val="de-DE"/>
        </w:rPr>
        <w:t>@Event</w:t>
      </w:r>
      <w:r w:rsidR="00412AA7" w:rsidRPr="00165CC8">
        <w:rPr>
          <w:lang w:val="de-DE"/>
        </w:rPr>
        <w:t xml:space="preserve">Method(portletName = </w:t>
      </w:r>
      <w:r w:rsidR="004E7875">
        <w:rPr>
          <w:lang w:val="de-DE"/>
        </w:rPr>
        <w:t>"</w:t>
      </w:r>
      <w:r w:rsidR="00412AA7" w:rsidRPr="00165CC8">
        <w:rPr>
          <w:lang w:val="de-DE"/>
        </w:rPr>
        <w:t>BeanPortletA</w:t>
      </w:r>
      <w:r w:rsidR="004E7875">
        <w:rPr>
          <w:lang w:val="de-DE"/>
        </w:rPr>
        <w:t>"</w:t>
      </w:r>
      <w:r w:rsidR="00412AA7" w:rsidRPr="00165CC8">
        <w:rPr>
          <w:lang w:val="de-DE"/>
        </w:rPr>
        <w:t>,</w:t>
      </w:r>
    </w:p>
    <w:p w:rsidR="001E3F4D" w:rsidRPr="00165CC8" w:rsidRDefault="001E3F4D" w:rsidP="001E3F4D">
      <w:pPr>
        <w:pStyle w:val="CodeXMP"/>
      </w:pPr>
      <w:r w:rsidRPr="00AE4EAF">
        <w:rPr>
          <w:lang w:val="de-DE"/>
        </w:rPr>
        <w:t xml:space="preserve">   </w:t>
      </w:r>
      <w:r w:rsidRPr="00165CC8">
        <w:t>processingEvents = @PortletQName(</w:t>
      </w:r>
    </w:p>
    <w:p w:rsidR="001E3F4D" w:rsidRPr="00165CC8" w:rsidRDefault="001E3F4D" w:rsidP="001E3F4D">
      <w:pPr>
        <w:pStyle w:val="CodeXMP"/>
      </w:pPr>
      <w:r w:rsidRPr="00165CC8">
        <w:t xml:space="preserve">      localPart=</w:t>
      </w:r>
      <w:r w:rsidR="004E7875">
        <w:t>"</w:t>
      </w:r>
      <w:r w:rsidRPr="00165CC8">
        <w:t>Message</w:t>
      </w:r>
      <w:r w:rsidR="004E7875">
        <w:t>"</w:t>
      </w:r>
      <w:r w:rsidRPr="00165CC8">
        <w:t xml:space="preserve">, </w:t>
      </w:r>
    </w:p>
    <w:p w:rsidR="001E3F4D" w:rsidRPr="00165CC8" w:rsidRDefault="001E3F4D" w:rsidP="001E3F4D">
      <w:pPr>
        <w:pStyle w:val="CodeXMP"/>
      </w:pPr>
      <w:r w:rsidRPr="00165CC8">
        <w:t xml:space="preserve">      namespaceURI = </w:t>
      </w:r>
      <w:r w:rsidR="004E7875">
        <w:t>"</w:t>
      </w:r>
      <w:r w:rsidRPr="00165CC8">
        <w:t>http:example.com/events</w:t>
      </w:r>
      <w:r w:rsidR="004E7875">
        <w:t>"</w:t>
      </w:r>
      <w:r w:rsidRPr="00165CC8">
        <w:t>),</w:t>
      </w:r>
    </w:p>
    <w:p w:rsidR="001E3F4D" w:rsidRPr="00165CC8" w:rsidRDefault="001E3F4D" w:rsidP="001E3F4D">
      <w:pPr>
        <w:pStyle w:val="CodeXMP"/>
      </w:pPr>
      <w:r w:rsidRPr="00165CC8">
        <w:t xml:space="preserve">   publishingEvents = @PortletQName(</w:t>
      </w:r>
    </w:p>
    <w:p w:rsidR="001E3F4D" w:rsidRPr="00165CC8" w:rsidRDefault="001E3F4D" w:rsidP="001E3F4D">
      <w:pPr>
        <w:pStyle w:val="CodeXMP"/>
      </w:pPr>
      <w:r w:rsidRPr="00165CC8">
        <w:t xml:space="preserve">      localPart=</w:t>
      </w:r>
      <w:r w:rsidR="004E7875">
        <w:t>"</w:t>
      </w:r>
      <w:r w:rsidRPr="00165CC8">
        <w:t>foo.bar</w:t>
      </w:r>
      <w:r w:rsidR="004E7875">
        <w:t>"</w:t>
      </w:r>
      <w:r w:rsidRPr="00165CC8">
        <w:t xml:space="preserve">, </w:t>
      </w:r>
    </w:p>
    <w:p w:rsidR="001E3F4D" w:rsidRPr="00165CC8" w:rsidRDefault="001E3F4D" w:rsidP="001E3F4D">
      <w:pPr>
        <w:pStyle w:val="CodeXMP"/>
      </w:pPr>
      <w:r w:rsidRPr="00165CC8">
        <w:t xml:space="preserve">      namespaceURI = </w:t>
      </w:r>
      <w:r w:rsidR="004E7875">
        <w:t>"</w:t>
      </w:r>
      <w:r w:rsidRPr="00165CC8">
        <w:t>http:example.com/events</w:t>
      </w:r>
      <w:r w:rsidR="004E7875">
        <w:t>"</w:t>
      </w:r>
      <w:r w:rsidRPr="00165CC8">
        <w:t>))</w:t>
      </w:r>
    </w:p>
    <w:p w:rsidR="001E3F4D" w:rsidRPr="00165CC8" w:rsidRDefault="001E3F4D" w:rsidP="001E3F4D">
      <w:pPr>
        <w:pStyle w:val="CodeXMP"/>
      </w:pPr>
      <w:r w:rsidRPr="00165CC8">
        <w:t>public void processEvent(EventRequest req</w:t>
      </w:r>
      <w:r>
        <w:t>uest</w:t>
      </w:r>
      <w:r w:rsidRPr="00165CC8">
        <w:t>, EventResponse resp</w:t>
      </w:r>
      <w:r>
        <w:t>onse</w:t>
      </w:r>
      <w:r w:rsidRPr="00165CC8">
        <w:t xml:space="preserve">) </w:t>
      </w:r>
    </w:p>
    <w:p w:rsidR="001E3F4D" w:rsidRDefault="001E3F4D" w:rsidP="001E3F4D">
      <w:pPr>
        <w:pStyle w:val="CodeXMP"/>
        <w:rPr>
          <w:lang w:val="de-DE"/>
        </w:rPr>
      </w:pPr>
      <w:r>
        <w:t xml:space="preserve">                    </w:t>
      </w:r>
      <w:r w:rsidRPr="00165CC8">
        <w:t xml:space="preserve">    </w:t>
      </w:r>
      <w:r w:rsidRPr="001E3F4D">
        <w:rPr>
          <w:lang w:val="de-DE"/>
        </w:rPr>
        <w:t>throws PortletException ,IOException {</w:t>
      </w:r>
    </w:p>
    <w:p w:rsidR="00412AA7" w:rsidRDefault="00412AA7" w:rsidP="001E3F4D">
      <w:pPr>
        <w:pStyle w:val="CodeXMP"/>
      </w:pPr>
      <w:r>
        <w:t xml:space="preserve">   ...</w:t>
      </w:r>
    </w:p>
    <w:p w:rsidR="00301F76" w:rsidRPr="00C358D6" w:rsidRDefault="00412AA7" w:rsidP="00165CC8">
      <w:pPr>
        <w:pStyle w:val="CodeXMP"/>
      </w:pPr>
      <w:r>
        <w:t>}</w:t>
      </w:r>
    </w:p>
    <w:p w:rsidR="006C2BBD" w:rsidRDefault="006C2BBD" w:rsidP="00165CC8">
      <w:pPr>
        <w:pStyle w:val="Heading3"/>
      </w:pPr>
      <w:bookmarkStart w:id="1602" w:name="_Toc468261285"/>
      <w:r>
        <w:t>Supported Locales</w:t>
      </w:r>
      <w:bookmarkEnd w:id="1602"/>
    </w:p>
    <w:p w:rsidR="00471854" w:rsidRDefault="00471854" w:rsidP="00B673FD">
      <w:pPr>
        <w:pStyle w:val="Standard"/>
        <w:rPr>
          <w:lang w:val="en-US"/>
        </w:rPr>
      </w:pPr>
      <w:r>
        <w:rPr>
          <w:lang w:val="en-US"/>
        </w:rPr>
        <w:t xml:space="preserve">The portlet configuration allows declaration of the locales supported by the portlet. </w:t>
      </w:r>
      <w:r w:rsidRPr="00471854">
        <w:rPr>
          <w:lang w:val="en-US"/>
        </w:rPr>
        <w:t>The locale is specified as a language tag as defined in IETF BCP 47</w:t>
      </w:r>
      <w:r w:rsidR="008E5CB9">
        <w:rPr>
          <w:rStyle w:val="FootnoteReference"/>
          <w:lang w:val="en-US"/>
        </w:rPr>
        <w:footnoteReference w:id="40"/>
      </w:r>
      <w:r w:rsidR="008E5CB9">
        <w:rPr>
          <w:lang w:val="en-US"/>
        </w:rPr>
        <w:t>.</w:t>
      </w:r>
      <w:r w:rsidR="00E4780C">
        <w:rPr>
          <w:lang w:val="en-US"/>
        </w:rPr>
        <w:t xml:space="preserve"> The language tag may contain wildcard characters as described in IETF BCP 47.</w:t>
      </w:r>
    </w:p>
    <w:p w:rsidR="00B673FD" w:rsidRPr="00E34605" w:rsidRDefault="00B673FD" w:rsidP="00B673FD">
      <w:pPr>
        <w:pStyle w:val="Standard"/>
        <w:rPr>
          <w:lang w:val="en-US"/>
        </w:rPr>
      </w:pPr>
      <w:r w:rsidRPr="00E34605">
        <w:rPr>
          <w:lang w:val="en-US"/>
        </w:rPr>
        <w:t xml:space="preserve">The portlet </w:t>
      </w:r>
      <w:r w:rsidR="00471854">
        <w:rPr>
          <w:lang w:val="en-US"/>
        </w:rPr>
        <w:t xml:space="preserve">deployment descriptor provides the </w:t>
      </w:r>
      <w:r w:rsidRPr="006C1AA1">
        <w:rPr>
          <w:rStyle w:val="inlinecode"/>
          <w:lang w:val="en-US"/>
        </w:rPr>
        <w:t>&lt;supported-locale&gt;</w:t>
      </w:r>
      <w:r w:rsidRPr="00E34605">
        <w:rPr>
          <w:lang w:val="en-US"/>
        </w:rPr>
        <w:t xml:space="preserve"> element </w:t>
      </w:r>
      <w:r w:rsidR="00471854">
        <w:rPr>
          <w:lang w:val="en-US"/>
        </w:rPr>
        <w:t>for locale declaration. It can be repeated as often as required.</w:t>
      </w:r>
    </w:p>
    <w:p w:rsidR="00A021CC" w:rsidRDefault="00A021CC" w:rsidP="00A021CC">
      <w:pPr>
        <w:pStyle w:val="Standard"/>
        <w:keepNext/>
        <w:rPr>
          <w:lang w:val="en-US"/>
        </w:rPr>
      </w:pPr>
      <w:r>
        <w:rPr>
          <w:lang w:val="en-US"/>
        </w:rPr>
        <w:lastRenderedPageBreak/>
        <w:t>Portlet deployment descriptor usage example:</w:t>
      </w:r>
    </w:p>
    <w:p w:rsidR="00A021CC" w:rsidRPr="00C404E1" w:rsidRDefault="00A021CC" w:rsidP="00A021CC">
      <w:pPr>
        <w:pStyle w:val="CodeXMP"/>
      </w:pPr>
      <w:r>
        <w:t>&lt;portlet</w:t>
      </w:r>
      <w:r w:rsidRPr="00C404E1">
        <w:t>&gt;</w:t>
      </w:r>
    </w:p>
    <w:p w:rsidR="00A021CC" w:rsidRPr="00C404E1" w:rsidRDefault="00A021CC" w:rsidP="00A021CC">
      <w:pPr>
        <w:pStyle w:val="CodeXMP"/>
      </w:pPr>
      <w:r w:rsidRPr="00C404E1">
        <w:t xml:space="preserve">  ...</w:t>
      </w:r>
    </w:p>
    <w:p w:rsidR="00471854" w:rsidRPr="00C404E1" w:rsidRDefault="00471854" w:rsidP="00471854">
      <w:pPr>
        <w:pStyle w:val="CodeXMP"/>
      </w:pPr>
      <w:r w:rsidRPr="00C404E1">
        <w:t xml:space="preserve">  </w:t>
      </w:r>
      <w:r w:rsidRPr="00471854">
        <w:t>&lt;supported-locale&gt;en&lt;/supported-locale&gt;</w:t>
      </w:r>
    </w:p>
    <w:p w:rsidR="00A021CC" w:rsidRPr="00C404E1" w:rsidRDefault="00A021CC" w:rsidP="00A021CC">
      <w:pPr>
        <w:pStyle w:val="CodeXMP"/>
      </w:pPr>
      <w:r w:rsidRPr="00C404E1">
        <w:t xml:space="preserve">  </w:t>
      </w:r>
      <w:r w:rsidR="00471854">
        <w:t>&lt;supported-locale&gt;de</w:t>
      </w:r>
      <w:r w:rsidR="00471854" w:rsidRPr="00471854">
        <w:t>&lt;/supported-locale&gt;</w:t>
      </w:r>
    </w:p>
    <w:p w:rsidR="00A021CC" w:rsidRPr="00C404E1" w:rsidRDefault="00A021CC" w:rsidP="00A021CC">
      <w:pPr>
        <w:pStyle w:val="CodeXMP"/>
      </w:pPr>
      <w:r w:rsidRPr="00C404E1">
        <w:t xml:space="preserve">  ...</w:t>
      </w:r>
    </w:p>
    <w:p w:rsidR="00A021CC" w:rsidRDefault="00A021CC" w:rsidP="00A021CC">
      <w:pPr>
        <w:pStyle w:val="CodeXMP"/>
      </w:pPr>
      <w:r>
        <w:t>&lt;/portlet</w:t>
      </w:r>
      <w:r w:rsidRPr="00C404E1">
        <w:t>&gt;</w:t>
      </w:r>
    </w:p>
    <w:p w:rsidR="00471854" w:rsidRDefault="00471854" w:rsidP="00165CC8">
      <w:pPr>
        <w:pStyle w:val="Standard"/>
        <w:keepNext/>
        <w:rPr>
          <w:lang w:val="en-US"/>
        </w:rPr>
      </w:pPr>
      <w:r>
        <w:rPr>
          <w:lang w:val="en-US"/>
        </w:rPr>
        <w:t xml:space="preserve">The </w:t>
      </w:r>
      <w:r w:rsidRPr="00630AEB">
        <w:rPr>
          <w:rStyle w:val="inlinecode"/>
          <w:lang w:val="en-US"/>
        </w:rPr>
        <w:t>@PortletConfiguration</w:t>
      </w:r>
      <w:r>
        <w:rPr>
          <w:lang w:val="en-US"/>
        </w:rPr>
        <w:t xml:space="preserve"> annotation </w:t>
      </w:r>
      <w:r>
        <w:rPr>
          <w:rStyle w:val="inlinecode"/>
          <w:lang w:val="en-US"/>
        </w:rPr>
        <w:t>supportedLocale</w:t>
      </w:r>
      <w:r>
        <w:rPr>
          <w:lang w:val="en-US"/>
        </w:rPr>
        <w:t xml:space="preserve"> element allows configuration of the supported locales.</w:t>
      </w:r>
    </w:p>
    <w:p w:rsidR="00A021CC" w:rsidRPr="00630AEB" w:rsidRDefault="00A021CC" w:rsidP="00165CC8">
      <w:pPr>
        <w:pStyle w:val="Standard"/>
        <w:keepNext/>
        <w:rPr>
          <w:lang w:val="en-US"/>
        </w:rPr>
      </w:pPr>
      <w:r w:rsidRPr="00630AEB">
        <w:rPr>
          <w:lang w:val="en-US"/>
        </w:rPr>
        <w:t>Annotation usage example:</w:t>
      </w:r>
    </w:p>
    <w:p w:rsidR="00A021CC" w:rsidRDefault="00A021CC" w:rsidP="00A021CC">
      <w:pPr>
        <w:pStyle w:val="CodeXMP"/>
      </w:pPr>
      <w:r w:rsidRPr="005C5709">
        <w:t>@Portle</w:t>
      </w:r>
      <w:r>
        <w:t>tConfiguration</w:t>
      </w:r>
      <w:r w:rsidRPr="005C5709">
        <w:t>(</w:t>
      </w:r>
      <w:r w:rsidR="00471854" w:rsidRPr="00C37C94">
        <w:t>portletName=</w:t>
      </w:r>
      <w:r w:rsidR="004E7875">
        <w:t>"</w:t>
      </w:r>
      <w:r w:rsidR="00471854" w:rsidRPr="00C37C94">
        <w:t>ConfigTestPortlet</w:t>
      </w:r>
      <w:r w:rsidR="004E7875">
        <w:t>"</w:t>
      </w:r>
      <w:r w:rsidR="00471854" w:rsidRPr="00C37C94">
        <w:t>,</w:t>
      </w:r>
    </w:p>
    <w:p w:rsidR="00A021CC" w:rsidRDefault="00A021CC" w:rsidP="00A021CC">
      <w:pPr>
        <w:pStyle w:val="CodeXMP"/>
      </w:pPr>
      <w:r>
        <w:t xml:space="preserve">   </w:t>
      </w:r>
      <w:r w:rsidR="00471854" w:rsidRPr="00471854">
        <w:t>supportedLocales = {</w:t>
      </w:r>
      <w:r w:rsidR="004E7875">
        <w:t>"</w:t>
      </w:r>
      <w:r w:rsidR="00471854" w:rsidRPr="00471854">
        <w:t>en</w:t>
      </w:r>
      <w:r w:rsidR="004E7875">
        <w:t>"</w:t>
      </w:r>
      <w:r w:rsidR="00471854" w:rsidRPr="00471854">
        <w:t xml:space="preserve">, </w:t>
      </w:r>
      <w:r w:rsidR="004E7875">
        <w:t>"</w:t>
      </w:r>
      <w:r w:rsidR="00471854" w:rsidRPr="00471854">
        <w:t>de</w:t>
      </w:r>
      <w:r w:rsidR="004E7875">
        <w:t>"</w:t>
      </w:r>
      <w:r w:rsidR="00471854" w:rsidRPr="00471854">
        <w:t>},</w:t>
      </w:r>
    </w:p>
    <w:p w:rsidR="002621B6" w:rsidRPr="00B673FD" w:rsidRDefault="00A021CC" w:rsidP="00165CC8">
      <w:pPr>
        <w:pStyle w:val="CodeXMP"/>
      </w:pPr>
      <w:r w:rsidRPr="005C5709">
        <w:t>)</w:t>
      </w:r>
    </w:p>
    <w:p w:rsidR="006C2BBD" w:rsidRDefault="006C2BBD" w:rsidP="00165CC8">
      <w:pPr>
        <w:pStyle w:val="Heading3"/>
      </w:pPr>
      <w:bookmarkStart w:id="1603" w:name="_Ref461094986"/>
      <w:bookmarkStart w:id="1604" w:name="_Ref461094991"/>
      <w:bookmarkStart w:id="1605" w:name="_Ref461095000"/>
      <w:bookmarkStart w:id="1606" w:name="_Ref461216122"/>
      <w:bookmarkStart w:id="1607" w:name="_Ref461216129"/>
      <w:bookmarkStart w:id="1608" w:name="_Ref461216139"/>
      <w:bookmarkStart w:id="1609" w:name="_Toc468261286"/>
      <w:r>
        <w:t>Portlet Modes</w:t>
      </w:r>
      <w:r w:rsidR="00A021CC">
        <w:t xml:space="preserve"> and Window States</w:t>
      </w:r>
      <w:bookmarkEnd w:id="1603"/>
      <w:bookmarkEnd w:id="1604"/>
      <w:bookmarkEnd w:id="1605"/>
      <w:bookmarkEnd w:id="1606"/>
      <w:bookmarkEnd w:id="1607"/>
      <w:bookmarkEnd w:id="1608"/>
      <w:bookmarkEnd w:id="1609"/>
    </w:p>
    <w:p w:rsidR="001D1B29" w:rsidRDefault="001D1B29">
      <w:pPr>
        <w:pStyle w:val="Standard"/>
        <w:rPr>
          <w:lang w:val="en-US"/>
        </w:rPr>
      </w:pPr>
      <w:r>
        <w:rPr>
          <w:lang w:val="en-US"/>
        </w:rPr>
        <w:t xml:space="preserve">The portlet configuration allows the portlet modes and </w:t>
      </w:r>
      <w:r w:rsidRPr="00C404E1">
        <w:rPr>
          <w:lang w:val="en-US"/>
        </w:rPr>
        <w:t xml:space="preserve">custom window </w:t>
      </w:r>
      <w:r>
        <w:rPr>
          <w:lang w:val="en-US"/>
        </w:rPr>
        <w:t xml:space="preserve">supported by the portlet for each markup type to be specified according to the rules defined in Section </w:t>
      </w:r>
      <w:r>
        <w:rPr>
          <w:lang w:val="en-US"/>
        </w:rPr>
        <w:fldChar w:fldCharType="begin"/>
      </w:r>
      <w:r>
        <w:rPr>
          <w:lang w:val="en-US"/>
        </w:rPr>
        <w:instrText xml:space="preserve"> REF _Ref429576058 \w \h </w:instrText>
      </w:r>
      <w:r>
        <w:rPr>
          <w:lang w:val="en-US"/>
        </w:rPr>
      </w:r>
      <w:r>
        <w:rPr>
          <w:lang w:val="en-US"/>
        </w:rPr>
        <w:fldChar w:fldCharType="separate"/>
      </w:r>
      <w:r w:rsidR="003B17E8">
        <w:rPr>
          <w:lang w:val="en-US"/>
        </w:rPr>
        <w:t>9.5</w:t>
      </w:r>
      <w:r>
        <w:rPr>
          <w:lang w:val="en-US"/>
        </w:rPr>
        <w:fldChar w:fldCharType="end"/>
      </w:r>
      <w:r>
        <w:rPr>
          <w:lang w:val="en-US"/>
        </w:rPr>
        <w:t xml:space="preserve"> </w:t>
      </w:r>
      <w:r>
        <w:rPr>
          <w:lang w:val="en-US"/>
        </w:rPr>
        <w:fldChar w:fldCharType="begin"/>
      </w:r>
      <w:r>
        <w:rPr>
          <w:lang w:val="en-US"/>
        </w:rPr>
        <w:instrText xml:space="preserve"> REF _Ref429576064 \h </w:instrText>
      </w:r>
      <w:r>
        <w:rPr>
          <w:lang w:val="en-US"/>
        </w:rPr>
      </w:r>
      <w:r>
        <w:rPr>
          <w:lang w:val="en-US"/>
        </w:rPr>
        <w:fldChar w:fldCharType="separate"/>
      </w:r>
      <w:r w:rsidR="003B17E8">
        <w:t>Defining Portlet Modes Support</w:t>
      </w:r>
      <w:r>
        <w:rPr>
          <w:lang w:val="en-US"/>
        </w:rPr>
        <w:fldChar w:fldCharType="end"/>
      </w:r>
      <w:r>
        <w:rPr>
          <w:lang w:val="en-US"/>
        </w:rPr>
        <w:t xml:space="preserve"> and Section </w:t>
      </w:r>
      <w:r>
        <w:rPr>
          <w:lang w:val="en-US"/>
        </w:rPr>
        <w:fldChar w:fldCharType="begin"/>
      </w:r>
      <w:r>
        <w:rPr>
          <w:lang w:val="en-US"/>
        </w:rPr>
        <w:instrText xml:space="preserve"> REF _Ref429576086 \w \h </w:instrText>
      </w:r>
      <w:r>
        <w:rPr>
          <w:lang w:val="en-US"/>
        </w:rPr>
      </w:r>
      <w:r>
        <w:rPr>
          <w:lang w:val="en-US"/>
        </w:rPr>
        <w:fldChar w:fldCharType="separate"/>
      </w:r>
      <w:r w:rsidR="003B17E8">
        <w:rPr>
          <w:lang w:val="en-US"/>
        </w:rPr>
        <w:t>10.5</w:t>
      </w:r>
      <w:r>
        <w:rPr>
          <w:lang w:val="en-US"/>
        </w:rPr>
        <w:fldChar w:fldCharType="end"/>
      </w:r>
      <w:r>
        <w:rPr>
          <w:lang w:val="en-US"/>
        </w:rPr>
        <w:t xml:space="preserve"> </w:t>
      </w:r>
      <w:r>
        <w:rPr>
          <w:lang w:val="en-US"/>
        </w:rPr>
        <w:fldChar w:fldCharType="begin"/>
      </w:r>
      <w:r>
        <w:rPr>
          <w:lang w:val="en-US"/>
        </w:rPr>
        <w:instrText xml:space="preserve"> REF _Ref429576091 \h </w:instrText>
      </w:r>
      <w:r>
        <w:rPr>
          <w:lang w:val="en-US"/>
        </w:rPr>
      </w:r>
      <w:r>
        <w:rPr>
          <w:lang w:val="en-US"/>
        </w:rPr>
        <w:fldChar w:fldCharType="separate"/>
      </w:r>
      <w:r w:rsidR="003B17E8" w:rsidRPr="00C404E1">
        <w:rPr>
          <w:lang w:val="en-US"/>
        </w:rPr>
        <w:t>Defining Window State Support</w:t>
      </w:r>
      <w:r>
        <w:rPr>
          <w:lang w:val="en-US"/>
        </w:rPr>
        <w:fldChar w:fldCharType="end"/>
      </w:r>
      <w:r>
        <w:rPr>
          <w:lang w:val="en-US"/>
        </w:rPr>
        <w:t>.</w:t>
      </w:r>
    </w:p>
    <w:p w:rsidR="0072319E" w:rsidRDefault="0072319E">
      <w:pPr>
        <w:pStyle w:val="Standard"/>
        <w:rPr>
          <w:lang w:val="en-US"/>
        </w:rPr>
      </w:pPr>
      <w:r>
        <w:rPr>
          <w:lang w:val="en-US"/>
        </w:rPr>
        <w:t xml:space="preserve">The supported portlet modes and window states must be defined for each MIME type that the portlet supports. The portlet modes and window states are defined using a </w:t>
      </w:r>
      <w:r w:rsidRPr="003E7F0F">
        <w:rPr>
          <w:rStyle w:val="inlinecode"/>
          <w:lang w:val="en-US"/>
        </w:rPr>
        <w:t>supports</w:t>
      </w:r>
      <w:r>
        <w:rPr>
          <w:lang w:val="en-US"/>
        </w:rPr>
        <w:t xml:space="preserve"> element which contains the target MIME type along with the associated portlet modes and window states.</w:t>
      </w:r>
      <w:r w:rsidR="003E7F0F">
        <w:rPr>
          <w:lang w:val="en-US"/>
        </w:rPr>
        <w:t xml:space="preserve"> The </w:t>
      </w:r>
      <w:r w:rsidR="003E7F0F" w:rsidRPr="00DC21FB">
        <w:rPr>
          <w:rStyle w:val="inlinecode"/>
          <w:lang w:val="en-US"/>
        </w:rPr>
        <w:t>supports</w:t>
      </w:r>
      <w:r w:rsidR="003E7F0F">
        <w:rPr>
          <w:lang w:val="en-US"/>
        </w:rPr>
        <w:t xml:space="preserve"> elements are not additive.</w:t>
      </w:r>
      <w:r>
        <w:rPr>
          <w:lang w:val="en-US"/>
        </w:rPr>
        <w:t xml:space="preserve"> </w:t>
      </w:r>
      <w:r w:rsidR="003E7F0F">
        <w:rPr>
          <w:lang w:val="en-US"/>
        </w:rPr>
        <w:t xml:space="preserve">In order to allow a portlet mode or window state defined by annotation to be disallowed through the deployment descriptor, a </w:t>
      </w:r>
      <w:r w:rsidR="003E7F0F" w:rsidRPr="003E7F0F">
        <w:rPr>
          <w:rStyle w:val="inlinecode"/>
          <w:lang w:val="en-US"/>
        </w:rPr>
        <w:t>supports</w:t>
      </w:r>
      <w:r w:rsidR="003E7F0F">
        <w:rPr>
          <w:lang w:val="en-US"/>
        </w:rPr>
        <w:t xml:space="preserve"> element appearing later in the deployment descriptor or </w:t>
      </w:r>
      <w:r w:rsidR="003E7F0F" w:rsidRPr="00DC21FB">
        <w:rPr>
          <w:rStyle w:val="inlinecode"/>
          <w:lang w:val="en-US"/>
        </w:rPr>
        <w:t>@PortletConfiguration</w:t>
      </w:r>
      <w:r w:rsidR="003E7F0F">
        <w:rPr>
          <w:lang w:val="en-US"/>
        </w:rPr>
        <w:t xml:space="preserve"> annotation will completely override a previous </w:t>
      </w:r>
      <w:r w:rsidR="003E7F0F" w:rsidRPr="003E7F0F">
        <w:rPr>
          <w:rStyle w:val="inlinecode"/>
          <w:lang w:val="en-US"/>
        </w:rPr>
        <w:t>supports</w:t>
      </w:r>
      <w:r w:rsidR="003E7F0F">
        <w:rPr>
          <w:lang w:val="en-US"/>
        </w:rPr>
        <w:t xml:space="preserve"> element for a given MIME type.</w:t>
      </w:r>
    </w:p>
    <w:p w:rsidR="00585262" w:rsidRDefault="00585262">
      <w:pPr>
        <w:pStyle w:val="Standard"/>
        <w:rPr>
          <w:lang w:val="en-US"/>
        </w:rPr>
      </w:pPr>
      <w:r>
        <w:rPr>
          <w:lang w:val="en-US"/>
        </w:rPr>
        <w:t>Portlet mode and window state strings specified in the configuration are not case-sensitive.</w:t>
      </w:r>
    </w:p>
    <w:p w:rsidR="001D1B29" w:rsidRDefault="001D1B29">
      <w:pPr>
        <w:pStyle w:val="Standard"/>
        <w:rPr>
          <w:lang w:val="en-US"/>
        </w:rPr>
      </w:pPr>
      <w:r>
        <w:rPr>
          <w:lang w:val="en-US"/>
        </w:rPr>
        <w:t>The portlet deployment descriptor allows the &lt;supports&gt; element to be specified once for each supported content type. Within the &lt;supports&gt; element, the &lt;mime-type&gt; element must be configured once to declare the supported content type. The &lt;portlet-mode&gt; and &lt;window-state&gt; elements can be repeated as necessary to declare the supported portlet modes and window states.</w:t>
      </w:r>
    </w:p>
    <w:p w:rsidR="001D1B29" w:rsidRDefault="001D1B29" w:rsidP="001D1B29">
      <w:pPr>
        <w:pStyle w:val="Standard"/>
        <w:keepNext/>
        <w:rPr>
          <w:lang w:val="en-US"/>
        </w:rPr>
      </w:pPr>
      <w:r>
        <w:rPr>
          <w:lang w:val="en-US"/>
        </w:rPr>
        <w:t>Portlet deployment descriptor usage example:</w:t>
      </w:r>
    </w:p>
    <w:p w:rsidR="00C04A48" w:rsidRPr="00C404E1" w:rsidRDefault="00C04A48" w:rsidP="00C04A48">
      <w:pPr>
        <w:pStyle w:val="Standard"/>
        <w:rPr>
          <w:lang w:val="en-US"/>
        </w:rPr>
      </w:pPr>
      <w:r w:rsidRPr="00C404E1">
        <w:rPr>
          <w:lang w:val="en-US"/>
        </w:rPr>
        <w:t xml:space="preserve">For HTML markup, this portlet supports the </w:t>
      </w:r>
      <w:r w:rsidRPr="00C404E1">
        <w:rPr>
          <w:rFonts w:ascii="Courier" w:hAnsi="Courier"/>
          <w:sz w:val="20"/>
          <w:lang w:val="en-US"/>
        </w:rPr>
        <w:t>HALF-PAGE</w:t>
      </w:r>
      <w:r w:rsidRPr="00C404E1">
        <w:rPr>
          <w:lang w:val="en-US"/>
        </w:rPr>
        <w:t xml:space="preserve"> window state in addition to the required pre-defined window states. For WML markup, it supports only the pre-defined window states.</w:t>
      </w:r>
    </w:p>
    <w:p w:rsidR="00A021CC" w:rsidRPr="00C404E1" w:rsidRDefault="00A021CC" w:rsidP="00A021CC">
      <w:pPr>
        <w:pStyle w:val="CodeXMP"/>
      </w:pPr>
      <w:r>
        <w:lastRenderedPageBreak/>
        <w:t>&lt;portlet</w:t>
      </w:r>
      <w:r w:rsidRPr="00C404E1">
        <w:t>&gt;</w:t>
      </w:r>
    </w:p>
    <w:p w:rsidR="00A021CC" w:rsidRPr="00C404E1" w:rsidRDefault="00A021CC" w:rsidP="00A021CC">
      <w:pPr>
        <w:pStyle w:val="CodeXMP"/>
      </w:pPr>
      <w:r w:rsidRPr="00C404E1">
        <w:t xml:space="preserve">  ...</w:t>
      </w:r>
    </w:p>
    <w:p w:rsidR="001D1B29" w:rsidRPr="00C404E1" w:rsidRDefault="00A021CC" w:rsidP="001D1B29">
      <w:pPr>
        <w:pStyle w:val="CodeXMP"/>
      </w:pPr>
      <w:r w:rsidRPr="00C404E1">
        <w:t xml:space="preserve">  </w:t>
      </w:r>
      <w:r w:rsidR="001D1B29" w:rsidRPr="00C404E1">
        <w:t>&lt;supports&gt;</w:t>
      </w:r>
    </w:p>
    <w:p w:rsidR="001D1B29" w:rsidRPr="00C404E1" w:rsidRDefault="001D1B29" w:rsidP="001D1B29">
      <w:pPr>
        <w:pStyle w:val="CodeXMP"/>
      </w:pPr>
      <w:r w:rsidRPr="00C404E1">
        <w:t xml:space="preserve">    &lt;mime-type&gt;text/html&lt;/mime-type&gt;</w:t>
      </w:r>
    </w:p>
    <w:p w:rsidR="001D1B29" w:rsidRPr="00C404E1" w:rsidRDefault="001D1B29" w:rsidP="001D1B29">
      <w:pPr>
        <w:pStyle w:val="CodeXMP"/>
      </w:pPr>
      <w:r w:rsidRPr="00C404E1">
        <w:t xml:space="preserve">    &lt;portlet-mode&gt;edit&lt;/portlet-mode&gt;</w:t>
      </w:r>
    </w:p>
    <w:p w:rsidR="001D1B29" w:rsidRPr="00C404E1" w:rsidRDefault="001D1B29" w:rsidP="001D1B29">
      <w:pPr>
        <w:pStyle w:val="CodeXMP"/>
      </w:pPr>
      <w:r w:rsidRPr="00C404E1">
        <w:t xml:space="preserve">    &lt;portlet-mode&gt;help&lt;/portlet-mode&gt;</w:t>
      </w:r>
    </w:p>
    <w:p w:rsidR="001D1B29" w:rsidRPr="00C404E1" w:rsidRDefault="001D1B29" w:rsidP="001D1B29">
      <w:pPr>
        <w:pStyle w:val="CodeXMP"/>
      </w:pPr>
      <w:r>
        <w:rPr>
          <w:lang w:val="fr-FR"/>
        </w:rPr>
        <w:t xml:space="preserve">    </w:t>
      </w:r>
      <w:r w:rsidRPr="00C404E1">
        <w:t>&lt;window-state&gt;half-page&lt;/window-state&gt;</w:t>
      </w:r>
    </w:p>
    <w:p w:rsidR="001D1B29" w:rsidRPr="00C404E1" w:rsidRDefault="001D1B29" w:rsidP="001D1B29">
      <w:pPr>
        <w:pStyle w:val="CodeXMP"/>
      </w:pPr>
      <w:r w:rsidRPr="00C404E1">
        <w:t xml:space="preserve">    ...</w:t>
      </w:r>
    </w:p>
    <w:p w:rsidR="001D1B29" w:rsidRPr="00C404E1" w:rsidRDefault="001D1B29" w:rsidP="001D1B29">
      <w:pPr>
        <w:pStyle w:val="CodeXMP"/>
      </w:pPr>
      <w:r w:rsidRPr="00C404E1">
        <w:t>&lt;/supports&gt;</w:t>
      </w:r>
    </w:p>
    <w:p w:rsidR="001D1B29" w:rsidRPr="00C404E1" w:rsidRDefault="001D1B29" w:rsidP="001D1B29">
      <w:pPr>
        <w:pStyle w:val="CodeXMP"/>
      </w:pPr>
      <w:r w:rsidRPr="00C404E1">
        <w:t>&lt;supports&gt;</w:t>
      </w:r>
    </w:p>
    <w:p w:rsidR="001D1B29" w:rsidRPr="00C404E1" w:rsidRDefault="001D1B29" w:rsidP="001D1B29">
      <w:pPr>
        <w:pStyle w:val="CodeXMP"/>
      </w:pPr>
      <w:r w:rsidRPr="00C404E1">
        <w:t xml:space="preserve">    &lt;mime-type&gt;text/vnd.wap.wml&lt;/mime-type&gt;</w:t>
      </w:r>
    </w:p>
    <w:p w:rsidR="001D1B29" w:rsidRPr="00C404E1" w:rsidRDefault="001D1B29" w:rsidP="001D1B29">
      <w:pPr>
        <w:pStyle w:val="CodeXMP"/>
      </w:pPr>
      <w:r w:rsidRPr="00C404E1">
        <w:t xml:space="preserve">    &lt;portlet-mode&gt;help&lt;/portlet-mode&gt;</w:t>
      </w:r>
    </w:p>
    <w:p w:rsidR="001D1B29" w:rsidRPr="00C404E1" w:rsidRDefault="001D1B29" w:rsidP="001D1B29">
      <w:pPr>
        <w:pStyle w:val="CodeXMP"/>
      </w:pPr>
      <w:r w:rsidRPr="00C404E1">
        <w:t xml:space="preserve">    ...</w:t>
      </w:r>
    </w:p>
    <w:p w:rsidR="001D1B29" w:rsidRPr="00C404E1" w:rsidRDefault="001D1B29" w:rsidP="001D1B29">
      <w:pPr>
        <w:pStyle w:val="CodeXMP"/>
      </w:pPr>
      <w:r w:rsidRPr="00C404E1">
        <w:t>&lt;/supports&gt;</w:t>
      </w:r>
    </w:p>
    <w:p w:rsidR="00A021CC" w:rsidRPr="00C404E1" w:rsidRDefault="00A021CC" w:rsidP="00A021CC">
      <w:pPr>
        <w:pStyle w:val="CodeXMP"/>
      </w:pPr>
      <w:r w:rsidRPr="00C404E1">
        <w:t xml:space="preserve">  ...</w:t>
      </w:r>
    </w:p>
    <w:p w:rsidR="00A021CC" w:rsidRDefault="00A021CC" w:rsidP="00A021CC">
      <w:pPr>
        <w:pStyle w:val="CodeXMP"/>
      </w:pPr>
      <w:r>
        <w:t>&lt;/portlet</w:t>
      </w:r>
      <w:r w:rsidRPr="00C404E1">
        <w:t>&gt;</w:t>
      </w:r>
    </w:p>
    <w:p w:rsidR="00C37C94" w:rsidRDefault="00C37C94" w:rsidP="00C37C94">
      <w:pPr>
        <w:pStyle w:val="Standard"/>
        <w:rPr>
          <w:lang w:val="en-US"/>
        </w:rPr>
      </w:pPr>
      <w:r>
        <w:rPr>
          <w:lang w:val="en-US"/>
        </w:rPr>
        <w:t xml:space="preserve">The </w:t>
      </w:r>
      <w:r w:rsidRPr="00165CC8">
        <w:rPr>
          <w:rStyle w:val="inlinecode"/>
          <w:lang w:val="en-US"/>
        </w:rPr>
        <w:t>@PortletConfiguration</w:t>
      </w:r>
      <w:r>
        <w:rPr>
          <w:lang w:val="en-US"/>
        </w:rPr>
        <w:t xml:space="preserve"> annotation </w:t>
      </w:r>
      <w:r>
        <w:rPr>
          <w:rStyle w:val="inlinecode"/>
          <w:lang w:val="en-US"/>
        </w:rPr>
        <w:t>supports</w:t>
      </w:r>
      <w:r>
        <w:rPr>
          <w:lang w:val="en-US"/>
        </w:rPr>
        <w:t xml:space="preserve"> element provides corresponding fields for portlet mode and window state configuration. The </w:t>
      </w:r>
      <w:r w:rsidRPr="006C1AA1">
        <w:rPr>
          <w:rStyle w:val="inlinecode"/>
          <w:lang w:val="en-US"/>
        </w:rPr>
        <w:t>mimeType</w:t>
      </w:r>
      <w:r>
        <w:rPr>
          <w:lang w:val="en-US"/>
        </w:rPr>
        <w:t xml:space="preserve"> element default is </w:t>
      </w:r>
      <w:r w:rsidR="004E7875">
        <w:rPr>
          <w:rStyle w:val="inlinecode"/>
          <w:lang w:val="en-US"/>
        </w:rPr>
        <w:t>"</w:t>
      </w:r>
      <w:r w:rsidRPr="006C1AA1">
        <w:rPr>
          <w:rStyle w:val="inlinecode"/>
          <w:lang w:val="en-US"/>
        </w:rPr>
        <w:t>text/html</w:t>
      </w:r>
      <w:r w:rsidR="004E7875">
        <w:rPr>
          <w:rStyle w:val="inlinecode"/>
          <w:lang w:val="en-US"/>
        </w:rPr>
        <w:t>"</w:t>
      </w:r>
      <w:r>
        <w:rPr>
          <w:lang w:val="en-US"/>
        </w:rPr>
        <w:t>.</w:t>
      </w:r>
    </w:p>
    <w:p w:rsidR="00A021CC" w:rsidRPr="00630AEB" w:rsidRDefault="00A021CC" w:rsidP="00A021CC">
      <w:pPr>
        <w:pStyle w:val="Standard"/>
        <w:rPr>
          <w:lang w:val="en-US"/>
        </w:rPr>
      </w:pPr>
      <w:r w:rsidRPr="00630AEB">
        <w:rPr>
          <w:lang w:val="en-US"/>
        </w:rPr>
        <w:t>Annotation usage example:</w:t>
      </w:r>
    </w:p>
    <w:p w:rsidR="00C37C94" w:rsidRPr="00C37C94" w:rsidRDefault="00C37C94" w:rsidP="00165CC8">
      <w:pPr>
        <w:pStyle w:val="CodeXMP"/>
      </w:pPr>
      <w:r w:rsidRPr="00C37C94">
        <w:t>@PortletConfiguration(portletName=</w:t>
      </w:r>
      <w:r w:rsidR="004E7875">
        <w:t>"</w:t>
      </w:r>
      <w:r w:rsidRPr="00C37C94">
        <w:t>ConfigTestPortlet</w:t>
      </w:r>
      <w:r w:rsidR="004E7875">
        <w:t>"</w:t>
      </w:r>
      <w:r w:rsidRPr="00C37C94">
        <w:t>,</w:t>
      </w:r>
    </w:p>
    <w:p w:rsidR="00C37C94" w:rsidRPr="00C37C94" w:rsidRDefault="00C37C94" w:rsidP="00165CC8">
      <w:pPr>
        <w:pStyle w:val="CodeXMP"/>
      </w:pPr>
      <w:r w:rsidRPr="00C37C94">
        <w:t xml:space="preserve">      supports = {</w:t>
      </w:r>
    </w:p>
    <w:p w:rsidR="00C37C94" w:rsidRDefault="00C37C94" w:rsidP="00165CC8">
      <w:pPr>
        <w:pStyle w:val="CodeXMP"/>
      </w:pPr>
      <w:r w:rsidRPr="00C37C94">
        <w:t xml:space="preserve">            @Supports(portletModes={</w:t>
      </w:r>
      <w:r w:rsidR="004E7875">
        <w:t>"</w:t>
      </w:r>
      <w:r w:rsidRPr="00C37C94">
        <w:t>help</w:t>
      </w:r>
      <w:r w:rsidR="004E7875">
        <w:t>"</w:t>
      </w:r>
      <w:r w:rsidRPr="00C37C94">
        <w:t xml:space="preserve">, </w:t>
      </w:r>
      <w:r w:rsidR="004E7875">
        <w:t>"</w:t>
      </w:r>
      <w:r w:rsidRPr="00C37C94">
        <w:t>edit</w:t>
      </w:r>
      <w:r w:rsidR="004E7875">
        <w:t>"</w:t>
      </w:r>
      <w:r w:rsidRPr="00C37C94">
        <w:t>},</w:t>
      </w:r>
    </w:p>
    <w:p w:rsidR="00C37C94" w:rsidRPr="00C37C94" w:rsidRDefault="00C37C94" w:rsidP="00165CC8">
      <w:pPr>
        <w:pStyle w:val="CodeXMP"/>
      </w:pPr>
      <w:r>
        <w:t xml:space="preserve">                     </w:t>
      </w:r>
      <w:r w:rsidRPr="00C37C94">
        <w:t xml:space="preserve"> windowStates=</w:t>
      </w:r>
      <w:r w:rsidR="004E7875">
        <w:t>"</w:t>
      </w:r>
      <w:r w:rsidRPr="00C37C94">
        <w:t>half_page</w:t>
      </w:r>
      <w:r w:rsidR="004E7875">
        <w:t>"</w:t>
      </w:r>
      <w:r w:rsidRPr="00C37C94">
        <w:t>),</w:t>
      </w:r>
    </w:p>
    <w:p w:rsidR="00C37C94" w:rsidRPr="00C37C94" w:rsidRDefault="00C37C94" w:rsidP="00165CC8">
      <w:pPr>
        <w:pStyle w:val="CodeXMP"/>
      </w:pPr>
      <w:r w:rsidRPr="00C37C94">
        <w:t xml:space="preserve">            @Supports(mimeType=</w:t>
      </w:r>
      <w:r w:rsidR="004E7875">
        <w:t>"</w:t>
      </w:r>
      <w:r w:rsidRPr="00C37C94">
        <w:t>text/vnd.wap.wml</w:t>
      </w:r>
      <w:r w:rsidR="004E7875">
        <w:t>"</w:t>
      </w:r>
      <w:r w:rsidRPr="00C37C94">
        <w:t>, portletModes=</w:t>
      </w:r>
      <w:r w:rsidR="004E7875">
        <w:t>"</w:t>
      </w:r>
      <w:r w:rsidRPr="00C37C94">
        <w:t>help</w:t>
      </w:r>
      <w:r w:rsidR="004E7875">
        <w:t>"</w:t>
      </w:r>
      <w:r w:rsidRPr="00C37C94">
        <w:t>)</w:t>
      </w:r>
    </w:p>
    <w:p w:rsidR="00C04A48" w:rsidRPr="00C04A48" w:rsidRDefault="00C37C94" w:rsidP="00165CC8">
      <w:pPr>
        <w:pStyle w:val="CodeXMP"/>
      </w:pPr>
      <w:r w:rsidRPr="00C37C94">
        <w:t xml:space="preserve">      })</w:t>
      </w:r>
    </w:p>
    <w:p w:rsidR="00C04A48" w:rsidRDefault="003F096B" w:rsidP="00165CC8">
      <w:pPr>
        <w:pStyle w:val="Heading3"/>
      </w:pPr>
      <w:bookmarkStart w:id="1610" w:name="_Toc468261287"/>
      <w:r>
        <w:t>Portlet Preferences</w:t>
      </w:r>
      <w:bookmarkEnd w:id="1610"/>
    </w:p>
    <w:p w:rsidR="003D1AAF" w:rsidRDefault="00A021CC" w:rsidP="00A021CC">
      <w:pPr>
        <w:pStyle w:val="Standard"/>
        <w:rPr>
          <w:lang w:val="en-US"/>
        </w:rPr>
      </w:pPr>
      <w:r w:rsidRPr="00AF7CCF">
        <w:rPr>
          <w:lang w:val="en-US"/>
        </w:rPr>
        <w:t xml:space="preserve">Portlet </w:t>
      </w:r>
      <w:r>
        <w:rPr>
          <w:lang w:val="en-US"/>
        </w:rPr>
        <w:t>preferences</w:t>
      </w:r>
      <w:r w:rsidRPr="00AF7CCF">
        <w:rPr>
          <w:lang w:val="en-US"/>
        </w:rPr>
        <w:t xml:space="preserve"> are name-value pairs </w:t>
      </w:r>
      <w:r>
        <w:rPr>
          <w:lang w:val="en-US"/>
        </w:rPr>
        <w:t xml:space="preserve">that the portlet can use to store persistent preference data, where the values are string arrays. The portlet can access the portlet initialization parameters through the </w:t>
      </w:r>
      <w:r>
        <w:rPr>
          <w:rStyle w:val="inlinecode"/>
          <w:lang w:val="en-US"/>
        </w:rPr>
        <w:t>PortletRequest</w:t>
      </w:r>
      <w:r>
        <w:rPr>
          <w:lang w:val="en-US"/>
        </w:rPr>
        <w:t xml:space="preserve"> object. See </w:t>
      </w:r>
      <w:r>
        <w:rPr>
          <w:lang w:val="en-US"/>
        </w:rPr>
        <w:fldChar w:fldCharType="begin"/>
      </w:r>
      <w:r>
        <w:rPr>
          <w:lang w:val="en-US"/>
        </w:rPr>
        <w:instrText xml:space="preserve"> REF _Ref427244690 \w \h </w:instrText>
      </w:r>
      <w:r>
        <w:rPr>
          <w:lang w:val="en-US"/>
        </w:rPr>
      </w:r>
      <w:r>
        <w:rPr>
          <w:lang w:val="en-US"/>
        </w:rPr>
        <w:fldChar w:fldCharType="separate"/>
      </w:r>
      <w:r w:rsidR="003B17E8">
        <w:rPr>
          <w:lang w:val="en-US"/>
        </w:rPr>
        <w:t>Chapter 18</w:t>
      </w:r>
      <w:r>
        <w:rPr>
          <w:lang w:val="en-US"/>
        </w:rPr>
        <w:fldChar w:fldCharType="end"/>
      </w:r>
      <w:r>
        <w:rPr>
          <w:lang w:val="en-US"/>
        </w:rPr>
        <w:t xml:space="preserve"> </w:t>
      </w:r>
      <w:r>
        <w:rPr>
          <w:lang w:val="en-US"/>
        </w:rPr>
        <w:fldChar w:fldCharType="begin"/>
      </w:r>
      <w:r>
        <w:rPr>
          <w:lang w:val="en-US"/>
        </w:rPr>
        <w:instrText xml:space="preserve"> REF _Ref427244690 \h </w:instrText>
      </w:r>
      <w:r>
        <w:rPr>
          <w:lang w:val="en-US"/>
        </w:rPr>
      </w:r>
      <w:r>
        <w:rPr>
          <w:lang w:val="en-US"/>
        </w:rPr>
        <w:fldChar w:fldCharType="separate"/>
      </w:r>
      <w:r w:rsidR="003B17E8">
        <w:t>Portlet Preferences</w:t>
      </w:r>
      <w:r>
        <w:rPr>
          <w:lang w:val="en-US"/>
        </w:rPr>
        <w:fldChar w:fldCharType="end"/>
      </w:r>
      <w:r>
        <w:rPr>
          <w:lang w:val="en-US"/>
        </w:rPr>
        <w:t xml:space="preserve"> for more information. </w:t>
      </w:r>
    </w:p>
    <w:p w:rsidR="00A021CC" w:rsidRDefault="00A021CC" w:rsidP="00A021CC">
      <w:pPr>
        <w:pStyle w:val="Standard"/>
        <w:rPr>
          <w:lang w:val="en-US"/>
        </w:rPr>
      </w:pPr>
      <w:r>
        <w:rPr>
          <w:lang w:val="en-US"/>
        </w:rPr>
        <w:t>The portlet co</w:t>
      </w:r>
      <w:r w:rsidR="003D1AAF">
        <w:rPr>
          <w:lang w:val="en-US"/>
        </w:rPr>
        <w:t xml:space="preserve">nfiguration can provide </w:t>
      </w:r>
      <w:r>
        <w:rPr>
          <w:lang w:val="en-US"/>
        </w:rPr>
        <w:t xml:space="preserve">portlet preference </w:t>
      </w:r>
      <w:r w:rsidR="003D1AAF">
        <w:rPr>
          <w:lang w:val="en-US"/>
        </w:rPr>
        <w:t xml:space="preserve">names along with their corresponding </w:t>
      </w:r>
      <w:r>
        <w:rPr>
          <w:lang w:val="en-US"/>
        </w:rPr>
        <w:t>values</w:t>
      </w:r>
      <w:r w:rsidR="003D1AAF">
        <w:rPr>
          <w:lang w:val="en-US"/>
        </w:rPr>
        <w:t xml:space="preserve"> read-only flags.</w:t>
      </w:r>
    </w:p>
    <w:p w:rsidR="00A021CC" w:rsidRDefault="00A021CC" w:rsidP="00A021CC">
      <w:pPr>
        <w:pStyle w:val="Standard"/>
        <w:rPr>
          <w:lang w:val="en-US"/>
        </w:rPr>
      </w:pPr>
      <w:r>
        <w:rPr>
          <w:lang w:val="en-US"/>
        </w:rPr>
        <w:t xml:space="preserve">The portlet container must enforce uniqueness of the portlet preference names for the portlet. </w:t>
      </w:r>
    </w:p>
    <w:p w:rsidR="00FE2C26" w:rsidRDefault="003D1AAF" w:rsidP="003F096B">
      <w:pPr>
        <w:pStyle w:val="Standard"/>
        <w:rPr>
          <w:lang w:val="en-US"/>
        </w:rPr>
      </w:pPr>
      <w:r>
        <w:rPr>
          <w:lang w:val="en-US"/>
        </w:rPr>
        <w:t xml:space="preserve">The portlet deployment descriptor </w:t>
      </w:r>
      <w:r w:rsidR="00FE2C26" w:rsidRPr="006C1AA1">
        <w:rPr>
          <w:rStyle w:val="inlinecode"/>
          <w:lang w:val="en-US"/>
        </w:rPr>
        <w:t>&lt;portlet-preferences&gt;</w:t>
      </w:r>
      <w:r w:rsidR="00FE2C26">
        <w:rPr>
          <w:lang w:val="en-US"/>
        </w:rPr>
        <w:t xml:space="preserve"> element, which contains a </w:t>
      </w:r>
      <w:r w:rsidR="00FE2C26" w:rsidRPr="006C1AA1">
        <w:rPr>
          <w:rStyle w:val="inlinecode"/>
          <w:lang w:val="en-US"/>
        </w:rPr>
        <w:t>&lt;portlet-preference&gt;</w:t>
      </w:r>
      <w:r w:rsidR="00FE2C26">
        <w:rPr>
          <w:lang w:val="en-US"/>
        </w:rPr>
        <w:t xml:space="preserve"> element for each portlet preference to be declared, along with an optional </w:t>
      </w:r>
      <w:r w:rsidR="00FE2C26" w:rsidRPr="006C1AA1">
        <w:rPr>
          <w:rStyle w:val="inlinecode"/>
          <w:lang w:val="en-US"/>
        </w:rPr>
        <w:t>&lt;preference-validator&gt;</w:t>
      </w:r>
      <w:r w:rsidR="00FE2C26">
        <w:rPr>
          <w:lang w:val="en-US"/>
        </w:rPr>
        <w:t xml:space="preserve"> element for declaring a portlet preferences validator.</w:t>
      </w:r>
    </w:p>
    <w:p w:rsidR="00A021CC" w:rsidRDefault="00FE2C26" w:rsidP="003F096B">
      <w:pPr>
        <w:pStyle w:val="Standard"/>
        <w:rPr>
          <w:lang w:val="en-US"/>
        </w:rPr>
      </w:pPr>
      <w:r>
        <w:rPr>
          <w:lang w:val="en-US"/>
        </w:rPr>
        <w:t>Each</w:t>
      </w:r>
      <w:r w:rsidR="003D1AAF">
        <w:rPr>
          <w:lang w:val="en-US"/>
        </w:rPr>
        <w:t xml:space="preserve"> </w:t>
      </w:r>
      <w:r w:rsidR="003D1AAF" w:rsidRPr="006C1AA1">
        <w:rPr>
          <w:rStyle w:val="inlinecode"/>
          <w:lang w:val="en-US"/>
        </w:rPr>
        <w:t>&lt;portlet-preference&gt;</w:t>
      </w:r>
      <w:r w:rsidR="003D1AAF">
        <w:rPr>
          <w:lang w:val="en-US"/>
        </w:rPr>
        <w:t xml:space="preserve"> element </w:t>
      </w:r>
      <w:r>
        <w:rPr>
          <w:lang w:val="en-US"/>
        </w:rPr>
        <w:t>allows configuration of</w:t>
      </w:r>
      <w:r w:rsidR="003D1AAF">
        <w:rPr>
          <w:lang w:val="en-US"/>
        </w:rPr>
        <w:t xml:space="preserve"> the name, values, and read-only flag for a single portlet using the </w:t>
      </w:r>
      <w:r w:rsidR="000239A1" w:rsidRPr="006C1AA1">
        <w:rPr>
          <w:rStyle w:val="inlinecode"/>
          <w:lang w:val="en-US"/>
        </w:rPr>
        <w:t>&lt;name&gt;</w:t>
      </w:r>
      <w:r w:rsidR="000239A1">
        <w:rPr>
          <w:lang w:val="en-US"/>
        </w:rPr>
        <w:t xml:space="preserve">, </w:t>
      </w:r>
      <w:r w:rsidR="000239A1" w:rsidRPr="006C1AA1">
        <w:rPr>
          <w:rStyle w:val="inlinecode"/>
          <w:lang w:val="en-US"/>
        </w:rPr>
        <w:t>&lt;value&gt;</w:t>
      </w:r>
      <w:r w:rsidR="000239A1">
        <w:rPr>
          <w:lang w:val="en-US"/>
        </w:rPr>
        <w:t xml:space="preserve">, and </w:t>
      </w:r>
      <w:r w:rsidR="000239A1" w:rsidRPr="006C1AA1">
        <w:rPr>
          <w:rStyle w:val="inlinecode"/>
          <w:lang w:val="en-US"/>
        </w:rPr>
        <w:t>&lt;read-only&gt;</w:t>
      </w:r>
      <w:r w:rsidR="000239A1">
        <w:rPr>
          <w:lang w:val="en-US"/>
        </w:rPr>
        <w:t xml:space="preserve"> elements, respectively. The </w:t>
      </w:r>
      <w:r w:rsidR="000239A1" w:rsidRPr="006C1AA1">
        <w:rPr>
          <w:rStyle w:val="inlinecode"/>
          <w:lang w:val="en-US"/>
        </w:rPr>
        <w:t>&lt;value&gt;</w:t>
      </w:r>
      <w:r w:rsidR="000239A1">
        <w:rPr>
          <w:lang w:val="en-US"/>
        </w:rPr>
        <w:t xml:space="preserve"> element can be repeated once for each string in the portlet preference values array.</w:t>
      </w:r>
      <w:r w:rsidR="008A0531">
        <w:rPr>
          <w:lang w:val="en-US"/>
        </w:rPr>
        <w:t xml:space="preserve"> The default value of the </w:t>
      </w:r>
      <w:r w:rsidR="008A0531" w:rsidRPr="008A0531">
        <w:rPr>
          <w:rStyle w:val="inlinecode"/>
          <w:lang w:val="en-US"/>
        </w:rPr>
        <w:t>&lt;read-only&gt;</w:t>
      </w:r>
      <w:r w:rsidR="008A0531">
        <w:rPr>
          <w:lang w:val="en-US"/>
        </w:rPr>
        <w:t xml:space="preserve"> element is </w:t>
      </w:r>
      <w:r w:rsidR="008A0531" w:rsidRPr="008A0531">
        <w:rPr>
          <w:rStyle w:val="inlinecode"/>
          <w:lang w:val="en-US"/>
        </w:rPr>
        <w:t>false</w:t>
      </w:r>
      <w:r w:rsidR="008A0531">
        <w:rPr>
          <w:lang w:val="en-US"/>
        </w:rPr>
        <w:t>.</w:t>
      </w:r>
    </w:p>
    <w:p w:rsidR="007A35C6" w:rsidRDefault="007A35C6" w:rsidP="003F096B">
      <w:pPr>
        <w:pStyle w:val="Standard"/>
        <w:rPr>
          <w:lang w:val="en-US"/>
        </w:rPr>
      </w:pPr>
      <w:r>
        <w:rPr>
          <w:lang w:val="en-US"/>
        </w:rPr>
        <w:t xml:space="preserve">Section </w:t>
      </w:r>
      <w:r>
        <w:rPr>
          <w:lang w:val="en-US"/>
        </w:rPr>
        <w:fldChar w:fldCharType="begin"/>
      </w:r>
      <w:r>
        <w:rPr>
          <w:lang w:val="en-US"/>
        </w:rPr>
        <w:instrText xml:space="preserve"> REF _Ref429574849 \w \h </w:instrText>
      </w:r>
      <w:r>
        <w:rPr>
          <w:lang w:val="en-US"/>
        </w:rPr>
      </w:r>
      <w:r>
        <w:rPr>
          <w:lang w:val="en-US"/>
        </w:rPr>
        <w:fldChar w:fldCharType="separate"/>
      </w:r>
      <w:r w:rsidR="003B17E8">
        <w:rPr>
          <w:lang w:val="en-US"/>
        </w:rPr>
        <w:t>18.4</w:t>
      </w:r>
      <w:r>
        <w:rPr>
          <w:lang w:val="en-US"/>
        </w:rPr>
        <w:fldChar w:fldCharType="end"/>
      </w:r>
      <w:r>
        <w:rPr>
          <w:lang w:val="en-US"/>
        </w:rPr>
        <w:t xml:space="preserve"> </w:t>
      </w:r>
      <w:r>
        <w:rPr>
          <w:lang w:val="en-US"/>
        </w:rPr>
        <w:fldChar w:fldCharType="begin"/>
      </w:r>
      <w:r>
        <w:rPr>
          <w:lang w:val="en-US"/>
        </w:rPr>
        <w:instrText xml:space="preserve"> REF _Ref429574855 \h </w:instrText>
      </w:r>
      <w:r>
        <w:rPr>
          <w:lang w:val="en-US"/>
        </w:rPr>
      </w:r>
      <w:r>
        <w:rPr>
          <w:lang w:val="en-US"/>
        </w:rPr>
        <w:fldChar w:fldCharType="separate"/>
      </w:r>
      <w:r w:rsidR="003B17E8">
        <w:t>Validating Preference Values</w:t>
      </w:r>
      <w:r>
        <w:rPr>
          <w:lang w:val="en-US"/>
        </w:rPr>
        <w:fldChar w:fldCharType="end"/>
      </w:r>
      <w:r>
        <w:rPr>
          <w:lang w:val="en-US"/>
        </w:rPr>
        <w:t xml:space="preserve"> on page </w:t>
      </w:r>
      <w:r>
        <w:rPr>
          <w:lang w:val="en-US"/>
        </w:rPr>
        <w:fldChar w:fldCharType="begin"/>
      </w:r>
      <w:r>
        <w:rPr>
          <w:lang w:val="en-US"/>
        </w:rPr>
        <w:instrText xml:space="preserve"> PAGEREF _Ref429574867 \h </w:instrText>
      </w:r>
      <w:r>
        <w:rPr>
          <w:lang w:val="en-US"/>
        </w:rPr>
      </w:r>
      <w:r>
        <w:rPr>
          <w:lang w:val="en-US"/>
        </w:rPr>
        <w:fldChar w:fldCharType="separate"/>
      </w:r>
      <w:r w:rsidR="003B17E8">
        <w:rPr>
          <w:noProof/>
          <w:lang w:val="en-US"/>
        </w:rPr>
        <w:t>113</w:t>
      </w:r>
      <w:r>
        <w:rPr>
          <w:lang w:val="en-US"/>
        </w:rPr>
        <w:fldChar w:fldCharType="end"/>
      </w:r>
      <w:r>
        <w:rPr>
          <w:lang w:val="en-US"/>
        </w:rPr>
        <w:t xml:space="preserve"> describes the portlet preferences validator configuration using either the portlet deployment descriptor or annotations.</w:t>
      </w:r>
    </w:p>
    <w:p w:rsidR="00A021CC" w:rsidRDefault="00A021CC" w:rsidP="00A021CC">
      <w:pPr>
        <w:pStyle w:val="Standard"/>
        <w:keepNext/>
        <w:rPr>
          <w:lang w:val="en-US"/>
        </w:rPr>
      </w:pPr>
      <w:r>
        <w:rPr>
          <w:lang w:val="en-US"/>
        </w:rPr>
        <w:lastRenderedPageBreak/>
        <w:t>Portlet deployment descriptor usage example:</w:t>
      </w:r>
    </w:p>
    <w:p w:rsidR="00A021CC" w:rsidRPr="00A25B10" w:rsidRDefault="00A021CC" w:rsidP="00A021CC">
      <w:pPr>
        <w:pStyle w:val="CodeXMP"/>
      </w:pPr>
      <w:r w:rsidRPr="00A25B10">
        <w:t>&lt;portlet&gt;</w:t>
      </w:r>
    </w:p>
    <w:p w:rsidR="00A021CC" w:rsidRPr="00A25B10" w:rsidRDefault="00A021CC" w:rsidP="00A021CC">
      <w:pPr>
        <w:pStyle w:val="CodeXMP"/>
      </w:pPr>
      <w:r w:rsidRPr="00A25B10">
        <w:t>...</w:t>
      </w:r>
    </w:p>
    <w:p w:rsidR="00A021CC" w:rsidRPr="00A25B10" w:rsidRDefault="00A021CC" w:rsidP="00A021CC">
      <w:pPr>
        <w:pStyle w:val="CodeXMP"/>
      </w:pPr>
      <w:r w:rsidRPr="00A25B10">
        <w:t xml:space="preserve">  &lt;!—- Portlet Preferences --&gt;</w:t>
      </w:r>
    </w:p>
    <w:p w:rsidR="00A021CC" w:rsidRPr="00A25B10" w:rsidRDefault="00A021CC" w:rsidP="00A021CC">
      <w:pPr>
        <w:pStyle w:val="CodeXMP"/>
      </w:pPr>
      <w:r w:rsidRPr="00A25B10">
        <w:t xml:space="preserve">  &lt;portlet-preferences&gt;</w:t>
      </w:r>
    </w:p>
    <w:p w:rsidR="00A021CC" w:rsidRPr="00A25B10" w:rsidRDefault="00A021CC" w:rsidP="00A021CC">
      <w:pPr>
        <w:pStyle w:val="CodeXMP"/>
      </w:pPr>
      <w:r w:rsidRPr="00A25B10">
        <w:t xml:space="preserve">    &lt;preference&gt;</w:t>
      </w:r>
    </w:p>
    <w:p w:rsidR="00A021CC" w:rsidRPr="00A25B10" w:rsidRDefault="00A021CC" w:rsidP="00A021CC">
      <w:pPr>
        <w:pStyle w:val="CodeXMP"/>
      </w:pPr>
      <w:r w:rsidRPr="00A25B10">
        <w:t xml:space="preserve">      &lt;name&gt;PreferredStockSymbols&lt;/name&gt;</w:t>
      </w:r>
    </w:p>
    <w:p w:rsidR="00A021CC" w:rsidRPr="00A25B10" w:rsidRDefault="00A021CC" w:rsidP="00A021CC">
      <w:pPr>
        <w:pStyle w:val="CodeXMP"/>
      </w:pPr>
      <w:r w:rsidRPr="00A25B10">
        <w:t xml:space="preserve">      &lt;value&gt;FOO&lt;/value&gt;</w:t>
      </w:r>
    </w:p>
    <w:p w:rsidR="00A021CC" w:rsidRPr="00A25B10" w:rsidRDefault="00A021CC" w:rsidP="00A021CC">
      <w:pPr>
        <w:pStyle w:val="CodeXMP"/>
      </w:pPr>
      <w:r w:rsidRPr="00A25B10">
        <w:t xml:space="preserve">      &lt;value&gt;XYZ&lt;/value&gt;</w:t>
      </w:r>
    </w:p>
    <w:p w:rsidR="00A021CC" w:rsidRPr="00A25B10" w:rsidRDefault="00A021CC" w:rsidP="00A021CC">
      <w:pPr>
        <w:pStyle w:val="CodeXMP"/>
      </w:pPr>
      <w:r w:rsidRPr="00A25B10">
        <w:t xml:space="preserve">      &lt;read-only&gt;true&lt;/read-only&gt;</w:t>
      </w:r>
    </w:p>
    <w:p w:rsidR="00A021CC" w:rsidRPr="00A25B10" w:rsidRDefault="00A021CC" w:rsidP="00A021CC">
      <w:pPr>
        <w:pStyle w:val="CodeXMP"/>
      </w:pPr>
      <w:r w:rsidRPr="00A25B10">
        <w:t xml:space="preserve">    &lt;/preference&gt;</w:t>
      </w:r>
    </w:p>
    <w:p w:rsidR="00A021CC" w:rsidRPr="00A25B10" w:rsidRDefault="00A021CC" w:rsidP="00A021CC">
      <w:pPr>
        <w:pStyle w:val="CodeXMP"/>
      </w:pPr>
      <w:r w:rsidRPr="00A25B10">
        <w:t xml:space="preserve">    &lt;preference&gt;</w:t>
      </w:r>
    </w:p>
    <w:p w:rsidR="00A021CC" w:rsidRPr="00A25B10" w:rsidRDefault="00A021CC" w:rsidP="00A021CC">
      <w:pPr>
        <w:pStyle w:val="CodeXMP"/>
      </w:pPr>
      <w:r w:rsidRPr="00A25B10">
        <w:t xml:space="preserve">      &lt;name&gt;quotesFeedURL&lt;/name&gt;</w:t>
      </w:r>
    </w:p>
    <w:p w:rsidR="00A021CC" w:rsidRPr="00A25B10" w:rsidRDefault="00A021CC" w:rsidP="00A021CC">
      <w:pPr>
        <w:pStyle w:val="CodeXMP"/>
      </w:pPr>
      <w:r w:rsidRPr="00A25B10">
        <w:t xml:space="preserve">      &lt;value&gt;http://www.foomarket.com/quotes&lt;/value&gt;</w:t>
      </w:r>
    </w:p>
    <w:p w:rsidR="00A021CC" w:rsidRPr="00A25B10" w:rsidRDefault="00A021CC" w:rsidP="00A021CC">
      <w:pPr>
        <w:pStyle w:val="CodeXMP"/>
      </w:pPr>
      <w:r w:rsidRPr="00A25B10">
        <w:t xml:space="preserve">    &lt;/preference&gt;</w:t>
      </w:r>
    </w:p>
    <w:p w:rsidR="00A021CC" w:rsidRPr="00A25B10" w:rsidRDefault="00A021CC" w:rsidP="00A021CC">
      <w:pPr>
        <w:pStyle w:val="CodeXMP"/>
      </w:pPr>
      <w:r w:rsidRPr="00A25B10">
        <w:t xml:space="preserve">  &lt;/portlet-preferences&gt;</w:t>
      </w:r>
    </w:p>
    <w:p w:rsidR="00A021CC" w:rsidRPr="00A25B10" w:rsidRDefault="00A021CC" w:rsidP="00A021CC">
      <w:pPr>
        <w:pStyle w:val="CodeXMP"/>
      </w:pPr>
      <w:r w:rsidRPr="00A25B10">
        <w:t>&lt;/portlet&gt;</w:t>
      </w:r>
    </w:p>
    <w:p w:rsidR="000239A1" w:rsidRDefault="000239A1" w:rsidP="00A021CC">
      <w:pPr>
        <w:pStyle w:val="Standard"/>
        <w:rPr>
          <w:lang w:val="en-US"/>
        </w:rPr>
      </w:pPr>
      <w:r>
        <w:rPr>
          <w:lang w:val="en-US"/>
        </w:rPr>
        <w:t xml:space="preserve">The </w:t>
      </w:r>
      <w:r w:rsidRPr="006C1AA1">
        <w:rPr>
          <w:rStyle w:val="inlinecode"/>
          <w:lang w:val="en-US"/>
        </w:rPr>
        <w:t>@PortletConfiguration</w:t>
      </w:r>
      <w:r>
        <w:rPr>
          <w:lang w:val="en-US"/>
        </w:rPr>
        <w:t xml:space="preserve"> annotation </w:t>
      </w:r>
      <w:r w:rsidRPr="006C1AA1">
        <w:rPr>
          <w:rStyle w:val="inlinecode"/>
          <w:lang w:val="en-US"/>
        </w:rPr>
        <w:t>prefs</w:t>
      </w:r>
      <w:r>
        <w:rPr>
          <w:lang w:val="en-US"/>
        </w:rPr>
        <w:t xml:space="preserve"> element provides corresponding fields for portlet preference configuration.</w:t>
      </w:r>
    </w:p>
    <w:p w:rsidR="00A021CC" w:rsidRPr="00630AEB" w:rsidRDefault="00A021CC" w:rsidP="00165CC8">
      <w:pPr>
        <w:pStyle w:val="Standard"/>
        <w:keepNext/>
        <w:rPr>
          <w:lang w:val="en-US"/>
        </w:rPr>
      </w:pPr>
      <w:r w:rsidRPr="00630AEB">
        <w:rPr>
          <w:lang w:val="en-US"/>
        </w:rPr>
        <w:t>Annotation usage example:</w:t>
      </w:r>
    </w:p>
    <w:p w:rsidR="00F1733C" w:rsidRDefault="00F1733C" w:rsidP="00F1733C">
      <w:pPr>
        <w:pStyle w:val="CodeXMP"/>
      </w:pPr>
      <w:r>
        <w:t>@PortletConfiguration(portletName=</w:t>
      </w:r>
      <w:r w:rsidR="004E7875">
        <w:t>"</w:t>
      </w:r>
      <w:r>
        <w:t>ConfigTestPortlet</w:t>
      </w:r>
      <w:r w:rsidR="004E7875">
        <w:t>"</w:t>
      </w:r>
      <w:r>
        <w:t>,</w:t>
      </w:r>
    </w:p>
    <w:p w:rsidR="00F1733C" w:rsidRDefault="00F1733C" w:rsidP="00F1733C">
      <w:pPr>
        <w:pStyle w:val="CodeXMP"/>
      </w:pPr>
      <w:r>
        <w:t xml:space="preserve">      prefs = {</w:t>
      </w:r>
    </w:p>
    <w:p w:rsidR="00F1733C" w:rsidRDefault="00F1733C" w:rsidP="00F1733C">
      <w:pPr>
        <w:pStyle w:val="CodeXMP"/>
      </w:pPr>
      <w:r>
        <w:t xml:space="preserve">         @Preference(</w:t>
      </w:r>
    </w:p>
    <w:p w:rsidR="00F1733C" w:rsidRDefault="00F1733C" w:rsidP="00F1733C">
      <w:pPr>
        <w:pStyle w:val="CodeXMP"/>
      </w:pPr>
      <w:r>
        <w:t xml:space="preserve">            name = </w:t>
      </w:r>
      <w:r w:rsidR="004E7875">
        <w:t>"</w:t>
      </w:r>
      <w:r>
        <w:t>PreferredStockSymbols</w:t>
      </w:r>
      <w:r w:rsidR="004E7875">
        <w:t>"</w:t>
      </w:r>
      <w:r>
        <w:t>,</w:t>
      </w:r>
    </w:p>
    <w:p w:rsidR="00F1733C" w:rsidRDefault="00F1733C" w:rsidP="00F1733C">
      <w:pPr>
        <w:pStyle w:val="CodeXMP"/>
      </w:pPr>
      <w:r>
        <w:t xml:space="preserve">            values = {</w:t>
      </w:r>
      <w:r w:rsidR="004E7875">
        <w:t>"</w:t>
      </w:r>
      <w:r>
        <w:t>FOO</w:t>
      </w:r>
      <w:r w:rsidR="004E7875">
        <w:t>"</w:t>
      </w:r>
      <w:r>
        <w:t xml:space="preserve">, </w:t>
      </w:r>
      <w:r w:rsidR="004E7875">
        <w:t>"</w:t>
      </w:r>
      <w:r>
        <w:t>XYZ</w:t>
      </w:r>
      <w:r w:rsidR="004E7875">
        <w:t>"</w:t>
      </w:r>
      <w:r>
        <w:t>},</w:t>
      </w:r>
    </w:p>
    <w:p w:rsidR="00F1733C" w:rsidRDefault="00F1733C" w:rsidP="00F1733C">
      <w:pPr>
        <w:pStyle w:val="CodeXMP"/>
      </w:pPr>
      <w:r>
        <w:t xml:space="preserve">            isReadOnly = true),</w:t>
      </w:r>
    </w:p>
    <w:p w:rsidR="00F1733C" w:rsidRDefault="00F1733C" w:rsidP="00F1733C">
      <w:pPr>
        <w:pStyle w:val="CodeXMP"/>
      </w:pPr>
      <w:r>
        <w:t xml:space="preserve">         @Preference(</w:t>
      </w:r>
    </w:p>
    <w:p w:rsidR="00F1733C" w:rsidRDefault="00F1733C" w:rsidP="00F1733C">
      <w:pPr>
        <w:pStyle w:val="CodeXMP"/>
      </w:pPr>
      <w:r>
        <w:t xml:space="preserve">               name = </w:t>
      </w:r>
      <w:r w:rsidR="004E7875">
        <w:t>"</w:t>
      </w:r>
      <w:r>
        <w:t>quotesFeedURL</w:t>
      </w:r>
      <w:r w:rsidR="004E7875">
        <w:t>"</w:t>
      </w:r>
      <w:r>
        <w:t>,</w:t>
      </w:r>
    </w:p>
    <w:p w:rsidR="00F1733C" w:rsidRDefault="00F1733C" w:rsidP="00F1733C">
      <w:pPr>
        <w:pStyle w:val="CodeXMP"/>
      </w:pPr>
      <w:r>
        <w:t xml:space="preserve">               values = {</w:t>
      </w:r>
      <w:r w:rsidR="004E7875">
        <w:t>"</w:t>
      </w:r>
      <w:r>
        <w:t>http://www.foomarket.com/quotes</w:t>
      </w:r>
      <w:r w:rsidR="004E7875">
        <w:t>"</w:t>
      </w:r>
      <w:r>
        <w:t>})</w:t>
      </w:r>
    </w:p>
    <w:p w:rsidR="00F1733C" w:rsidRDefault="00F1733C" w:rsidP="00F1733C">
      <w:pPr>
        <w:pStyle w:val="CodeXMP"/>
      </w:pPr>
      <w:r>
        <w:t xml:space="preserve">      },</w:t>
      </w:r>
    </w:p>
    <w:p w:rsidR="00A021CC" w:rsidRDefault="00A021CC" w:rsidP="00F1733C">
      <w:pPr>
        <w:pStyle w:val="CodeXMP"/>
      </w:pPr>
      <w:r w:rsidRPr="005C5709">
        <w:t>)</w:t>
      </w:r>
    </w:p>
    <w:p w:rsidR="00286BD0" w:rsidRDefault="00286BD0" w:rsidP="00286BD0">
      <w:pPr>
        <w:pStyle w:val="Heading3"/>
      </w:pPr>
      <w:bookmarkStart w:id="1611" w:name="_Toc468261288"/>
      <w:r>
        <w:t>Asynchronous Support</w:t>
      </w:r>
      <w:bookmarkEnd w:id="1611"/>
    </w:p>
    <w:p w:rsidR="00286BD0" w:rsidRDefault="00286BD0" w:rsidP="00286BD0">
      <w:pPr>
        <w:pStyle w:val="Standard"/>
        <w:rPr>
          <w:lang w:val="en-US"/>
        </w:rPr>
      </w:pPr>
      <w:r>
        <w:rPr>
          <w:lang w:val="en-US"/>
        </w:rPr>
        <w:t xml:space="preserve">Asynchronous support can be configured either at the portlet level through the portlet deployment descriptor or by using the </w:t>
      </w:r>
      <w:r w:rsidRPr="006C1AA1">
        <w:rPr>
          <w:rStyle w:val="inlinecode"/>
          <w:lang w:val="en-US"/>
        </w:rPr>
        <w:t>@PortletConfiguration</w:t>
      </w:r>
      <w:r>
        <w:rPr>
          <w:lang w:val="en-US"/>
        </w:rPr>
        <w:t xml:space="preserve"> annotation, or at the annotated method level through use of the </w:t>
      </w:r>
      <w:r>
        <w:rPr>
          <w:rStyle w:val="inlinecode"/>
          <w:lang w:val="en-US"/>
        </w:rPr>
        <w:t>@ServeResourceMethod</w:t>
      </w:r>
      <w:r>
        <w:rPr>
          <w:lang w:val="en-US"/>
        </w:rPr>
        <w:t xml:space="preserve"> annotation. In any case, asynchronous configuration consists of a binary flag set to </w:t>
      </w:r>
      <w:r w:rsidRPr="00286BD0">
        <w:rPr>
          <w:rStyle w:val="inlinecode"/>
          <w:lang w:val="en-US"/>
        </w:rPr>
        <w:t>true</w:t>
      </w:r>
      <w:r>
        <w:rPr>
          <w:lang w:val="en-US"/>
        </w:rPr>
        <w:t xml:space="preserve"> to indicate that asynchronous operation is supported. The default value is </w:t>
      </w:r>
      <w:r w:rsidRPr="00286BD0">
        <w:rPr>
          <w:rStyle w:val="inlinecode"/>
          <w:lang w:val="en-US"/>
        </w:rPr>
        <w:t>false</w:t>
      </w:r>
      <w:r>
        <w:rPr>
          <w:lang w:val="en-US"/>
        </w:rPr>
        <w:t>.</w:t>
      </w:r>
    </w:p>
    <w:p w:rsidR="00286BD0" w:rsidRDefault="000D63B5" w:rsidP="00286BD0">
      <w:pPr>
        <w:pStyle w:val="Standard"/>
        <w:rPr>
          <w:lang w:val="en-US"/>
        </w:rPr>
      </w:pPr>
      <w:r>
        <w:rPr>
          <w:lang w:val="en-US"/>
        </w:rPr>
        <w:t xml:space="preserve">Asynchronous support is only provided </w:t>
      </w:r>
      <w:r w:rsidR="00471255">
        <w:rPr>
          <w:lang w:val="en-US"/>
        </w:rPr>
        <w:t xml:space="preserve">for the resource phase. An </w:t>
      </w:r>
      <w:r w:rsidR="00471255">
        <w:rPr>
          <w:rStyle w:val="inlinecode"/>
          <w:lang w:val="en-US"/>
        </w:rPr>
        <w:t>@ServeResourceMethod</w:t>
      </w:r>
      <w:r w:rsidR="00471255">
        <w:rPr>
          <w:lang w:val="en-US"/>
        </w:rPr>
        <w:t xml:space="preserve"> annotated method may apply to more than one portlet, see</w:t>
      </w:r>
      <w:r w:rsidR="00F82242">
        <w:rPr>
          <w:lang w:val="en-US"/>
        </w:rPr>
        <w:t xml:space="preserve"> Section </w:t>
      </w:r>
      <w:r w:rsidR="00F82242">
        <w:rPr>
          <w:lang w:val="en-US"/>
        </w:rPr>
        <w:fldChar w:fldCharType="begin"/>
      </w:r>
      <w:r w:rsidR="00F82242">
        <w:rPr>
          <w:lang w:val="en-US"/>
        </w:rPr>
        <w:instrText xml:space="preserve"> REF _Ref447788385 \r \h </w:instrText>
      </w:r>
      <w:r w:rsidR="00F82242">
        <w:rPr>
          <w:lang w:val="en-US"/>
        </w:rPr>
      </w:r>
      <w:r w:rsidR="00F82242">
        <w:rPr>
          <w:lang w:val="en-US"/>
        </w:rPr>
        <w:fldChar w:fldCharType="separate"/>
      </w:r>
      <w:r w:rsidR="003B17E8">
        <w:rPr>
          <w:lang w:val="en-US"/>
        </w:rPr>
        <w:t>4.8.6</w:t>
      </w:r>
      <w:r w:rsidR="00F82242">
        <w:rPr>
          <w:lang w:val="en-US"/>
        </w:rPr>
        <w:fldChar w:fldCharType="end"/>
      </w:r>
      <w:r w:rsidR="00471255">
        <w:rPr>
          <w:lang w:val="en-US"/>
        </w:rPr>
        <w:t xml:space="preserve"> </w:t>
      </w:r>
      <w:r w:rsidR="00471255">
        <w:rPr>
          <w:lang w:val="en-US"/>
        </w:rPr>
        <w:fldChar w:fldCharType="begin"/>
      </w:r>
      <w:r w:rsidR="00471255">
        <w:rPr>
          <w:lang w:val="en-US"/>
        </w:rPr>
        <w:instrText xml:space="preserve"> REF _Ref447788385 \h </w:instrText>
      </w:r>
      <w:r w:rsidR="00471255">
        <w:rPr>
          <w:lang w:val="en-US"/>
        </w:rPr>
      </w:r>
      <w:r w:rsidR="00471255">
        <w:rPr>
          <w:lang w:val="en-US"/>
        </w:rPr>
        <w:fldChar w:fldCharType="separate"/>
      </w:r>
      <w:r w:rsidR="003B17E8">
        <w:t>Annotated Resource Method Dispatching</w:t>
      </w:r>
      <w:r w:rsidR="00471255">
        <w:rPr>
          <w:lang w:val="en-US"/>
        </w:rPr>
        <w:fldChar w:fldCharType="end"/>
      </w:r>
      <w:r w:rsidR="00471255">
        <w:rPr>
          <w:lang w:val="en-US"/>
        </w:rPr>
        <w:t xml:space="preserve"> on page </w:t>
      </w:r>
      <w:r w:rsidR="00471255">
        <w:rPr>
          <w:lang w:val="en-US"/>
        </w:rPr>
        <w:fldChar w:fldCharType="begin"/>
      </w:r>
      <w:r w:rsidR="00471255">
        <w:rPr>
          <w:lang w:val="en-US"/>
        </w:rPr>
        <w:instrText xml:space="preserve"> PAGEREF _Ref447788385 \h </w:instrText>
      </w:r>
      <w:r w:rsidR="00471255">
        <w:rPr>
          <w:lang w:val="en-US"/>
        </w:rPr>
      </w:r>
      <w:r w:rsidR="00471255">
        <w:rPr>
          <w:lang w:val="en-US"/>
        </w:rPr>
        <w:fldChar w:fldCharType="separate"/>
      </w:r>
      <w:r w:rsidR="003B17E8">
        <w:rPr>
          <w:noProof/>
          <w:lang w:val="en-US"/>
        </w:rPr>
        <w:t>41</w:t>
      </w:r>
      <w:r w:rsidR="00471255">
        <w:rPr>
          <w:lang w:val="en-US"/>
        </w:rPr>
        <w:fldChar w:fldCharType="end"/>
      </w:r>
      <w:r w:rsidR="00471255">
        <w:rPr>
          <w:lang w:val="en-US"/>
        </w:rPr>
        <w:t xml:space="preserve">. Since a resource method activating asynchronous support is likely to be coded to require such support, an asynchronous support flag set to </w:t>
      </w:r>
      <w:r w:rsidR="00471255" w:rsidRPr="00471255">
        <w:rPr>
          <w:rStyle w:val="inlinecode"/>
          <w:lang w:val="en-US"/>
        </w:rPr>
        <w:t>true</w:t>
      </w:r>
      <w:r w:rsidR="00471255">
        <w:rPr>
          <w:lang w:val="en-US"/>
        </w:rPr>
        <w:t xml:space="preserve"> in the </w:t>
      </w:r>
      <w:r w:rsidR="00471255" w:rsidRPr="00471255">
        <w:rPr>
          <w:rStyle w:val="inlinecode"/>
          <w:lang w:val="en-US"/>
        </w:rPr>
        <w:t>@ServeResourceMethod</w:t>
      </w:r>
      <w:r w:rsidR="00471255">
        <w:rPr>
          <w:lang w:val="en-US"/>
        </w:rPr>
        <w:t xml:space="preserve"> annotation will override the asynchronous support flag setting in the portlet configuration for any portlet to which the annotated method applies.</w:t>
      </w:r>
    </w:p>
    <w:p w:rsidR="00471255" w:rsidRDefault="00471255" w:rsidP="00286BD0">
      <w:pPr>
        <w:pStyle w:val="Standard"/>
        <w:rPr>
          <w:lang w:val="en-US"/>
        </w:rPr>
      </w:pPr>
      <w:r>
        <w:rPr>
          <w:lang w:val="en-US"/>
        </w:rPr>
        <w:t xml:space="preserve">The portlet deployment descriptor </w:t>
      </w:r>
      <w:r w:rsidR="00A37315">
        <w:rPr>
          <w:lang w:val="en-US"/>
        </w:rPr>
        <w:t xml:space="preserve">provides the </w:t>
      </w:r>
      <w:r w:rsidR="00A37315" w:rsidRPr="00A37315">
        <w:rPr>
          <w:rStyle w:val="inlinecode"/>
          <w:lang w:val="en-US"/>
        </w:rPr>
        <w:t>&lt;async-supported&gt;</w:t>
      </w:r>
      <w:r w:rsidR="00A37315">
        <w:rPr>
          <w:lang w:val="en-US"/>
        </w:rPr>
        <w:t xml:space="preserve"> element to specify asynchronous support. </w:t>
      </w:r>
    </w:p>
    <w:p w:rsidR="00286BD0" w:rsidRDefault="00286BD0" w:rsidP="00286BD0">
      <w:pPr>
        <w:pStyle w:val="Standard"/>
        <w:keepNext/>
        <w:rPr>
          <w:lang w:val="en-US"/>
        </w:rPr>
      </w:pPr>
      <w:r>
        <w:rPr>
          <w:lang w:val="en-US"/>
        </w:rPr>
        <w:lastRenderedPageBreak/>
        <w:t>Portlet deployment descriptor usage example:</w:t>
      </w:r>
    </w:p>
    <w:p w:rsidR="00286BD0" w:rsidRPr="00A25B10" w:rsidRDefault="00286BD0" w:rsidP="00286BD0">
      <w:pPr>
        <w:pStyle w:val="CodeXMP"/>
      </w:pPr>
      <w:r w:rsidRPr="00A25B10">
        <w:t>&lt;portlet&gt;</w:t>
      </w:r>
    </w:p>
    <w:p w:rsidR="00286BD0" w:rsidRPr="00A25B10" w:rsidRDefault="00286BD0" w:rsidP="00286BD0">
      <w:pPr>
        <w:pStyle w:val="CodeXMP"/>
      </w:pPr>
      <w:r w:rsidRPr="00A25B10">
        <w:t>...</w:t>
      </w:r>
    </w:p>
    <w:p w:rsidR="00286BD0" w:rsidRPr="00A25B10" w:rsidRDefault="00286BD0" w:rsidP="00286BD0">
      <w:pPr>
        <w:pStyle w:val="CodeXMP"/>
      </w:pPr>
      <w:r w:rsidRPr="00A25B10">
        <w:t xml:space="preserve">  &lt;</w:t>
      </w:r>
      <w:r w:rsidR="00A37315">
        <w:t>async-support</w:t>
      </w:r>
      <w:r w:rsidR="003841B6">
        <w:t>ed</w:t>
      </w:r>
      <w:r w:rsidRPr="00A25B10">
        <w:t>&gt;</w:t>
      </w:r>
    </w:p>
    <w:p w:rsidR="00286BD0" w:rsidRPr="00A25B10" w:rsidRDefault="00286BD0" w:rsidP="00286BD0">
      <w:pPr>
        <w:pStyle w:val="CodeXMP"/>
      </w:pPr>
      <w:r w:rsidRPr="00A25B10">
        <w:t xml:space="preserve">    </w:t>
      </w:r>
      <w:r w:rsidR="00A37315">
        <w:t>true</w:t>
      </w:r>
    </w:p>
    <w:p w:rsidR="00286BD0" w:rsidRPr="00A25B10" w:rsidRDefault="00286BD0" w:rsidP="00286BD0">
      <w:pPr>
        <w:pStyle w:val="CodeXMP"/>
      </w:pPr>
      <w:r w:rsidRPr="00A25B10">
        <w:t xml:space="preserve">  &lt;/</w:t>
      </w:r>
      <w:r w:rsidR="00A37315">
        <w:t>async-support</w:t>
      </w:r>
      <w:r w:rsidR="003841B6">
        <w:t>ed</w:t>
      </w:r>
      <w:r w:rsidRPr="00A25B10">
        <w:t>&gt;</w:t>
      </w:r>
    </w:p>
    <w:p w:rsidR="00286BD0" w:rsidRPr="00A25B10" w:rsidRDefault="00286BD0" w:rsidP="00286BD0">
      <w:pPr>
        <w:pStyle w:val="CodeXMP"/>
      </w:pPr>
      <w:r w:rsidRPr="00A25B10">
        <w:t>&lt;/portlet&gt;</w:t>
      </w:r>
    </w:p>
    <w:p w:rsidR="00286BD0" w:rsidRDefault="00286BD0" w:rsidP="00286BD0">
      <w:pPr>
        <w:pStyle w:val="Standard"/>
        <w:rPr>
          <w:lang w:val="en-US"/>
        </w:rPr>
      </w:pPr>
      <w:r>
        <w:rPr>
          <w:lang w:val="en-US"/>
        </w:rPr>
        <w:t xml:space="preserve">The </w:t>
      </w:r>
      <w:r w:rsidRPr="006C1AA1">
        <w:rPr>
          <w:rStyle w:val="inlinecode"/>
          <w:lang w:val="en-US"/>
        </w:rPr>
        <w:t>@PortletConfiguration</w:t>
      </w:r>
      <w:r>
        <w:rPr>
          <w:lang w:val="en-US"/>
        </w:rPr>
        <w:t xml:space="preserve"> annotation </w:t>
      </w:r>
      <w:r w:rsidR="00A37315" w:rsidRPr="00A37315">
        <w:rPr>
          <w:rStyle w:val="inlinecode"/>
          <w:lang w:val="en-US"/>
        </w:rPr>
        <w:t>asyncSupported</w:t>
      </w:r>
      <w:r>
        <w:rPr>
          <w:lang w:val="en-US"/>
        </w:rPr>
        <w:t xml:space="preserve"> eleme</w:t>
      </w:r>
      <w:r w:rsidR="00A37315">
        <w:rPr>
          <w:lang w:val="en-US"/>
        </w:rPr>
        <w:t xml:space="preserve">nt provides </w:t>
      </w:r>
      <w:r w:rsidR="00564935">
        <w:rPr>
          <w:lang w:val="en-US"/>
        </w:rPr>
        <w:t xml:space="preserve">the </w:t>
      </w:r>
      <w:r w:rsidR="00A37315">
        <w:rPr>
          <w:lang w:val="en-US"/>
        </w:rPr>
        <w:t>corresponding field</w:t>
      </w:r>
      <w:r>
        <w:rPr>
          <w:lang w:val="en-US"/>
        </w:rPr>
        <w:t xml:space="preserve"> for </w:t>
      </w:r>
      <w:r w:rsidR="00A37315">
        <w:rPr>
          <w:lang w:val="en-US"/>
        </w:rPr>
        <w:t>asynchronous support</w:t>
      </w:r>
      <w:r>
        <w:rPr>
          <w:lang w:val="en-US"/>
        </w:rPr>
        <w:t xml:space="preserve"> configuration.</w:t>
      </w:r>
    </w:p>
    <w:p w:rsidR="00286BD0" w:rsidRPr="00630AEB" w:rsidRDefault="00286BD0" w:rsidP="00286BD0">
      <w:pPr>
        <w:pStyle w:val="Standard"/>
        <w:keepNext/>
        <w:rPr>
          <w:lang w:val="en-US"/>
        </w:rPr>
      </w:pPr>
      <w:r w:rsidRPr="00630AEB">
        <w:rPr>
          <w:lang w:val="en-US"/>
        </w:rPr>
        <w:t>Annotation usage example:</w:t>
      </w:r>
    </w:p>
    <w:p w:rsidR="00286BD0" w:rsidRDefault="00286BD0" w:rsidP="00286BD0">
      <w:pPr>
        <w:pStyle w:val="CodeXMP"/>
      </w:pPr>
      <w:r>
        <w:t>@PortletConfiguration(portletName="ConfigTestPortlet",</w:t>
      </w:r>
      <w:r w:rsidR="00A37315">
        <w:t xml:space="preserve"> </w:t>
      </w:r>
      <w:r w:rsidR="00A37315" w:rsidRPr="00DA310A">
        <w:rPr>
          <w:rStyle w:val="inlinecode"/>
        </w:rPr>
        <w:t>asyncSupported</w:t>
      </w:r>
      <w:r w:rsidR="00A37315">
        <w:t>=true</w:t>
      </w:r>
      <w:r w:rsidRPr="005C5709">
        <w:t>)</w:t>
      </w:r>
    </w:p>
    <w:p w:rsidR="00A37315" w:rsidRDefault="00A37315" w:rsidP="00A37315">
      <w:pPr>
        <w:pStyle w:val="Standard"/>
        <w:rPr>
          <w:lang w:val="en-US"/>
        </w:rPr>
      </w:pPr>
      <w:r>
        <w:rPr>
          <w:lang w:val="en-US"/>
        </w:rPr>
        <w:t xml:space="preserve">The </w:t>
      </w:r>
      <w:r w:rsidRPr="006C1AA1">
        <w:rPr>
          <w:rStyle w:val="inlinecode"/>
          <w:lang w:val="en-US"/>
        </w:rPr>
        <w:t>@</w:t>
      </w:r>
      <w:r w:rsidR="00564935">
        <w:rPr>
          <w:rStyle w:val="inlinecode"/>
          <w:lang w:val="en-US"/>
        </w:rPr>
        <w:t>ServeResourceMethod</w:t>
      </w:r>
      <w:r>
        <w:rPr>
          <w:lang w:val="en-US"/>
        </w:rPr>
        <w:t xml:space="preserve"> annotation </w:t>
      </w:r>
      <w:r w:rsidRPr="00A37315">
        <w:rPr>
          <w:rStyle w:val="inlinecode"/>
          <w:lang w:val="en-US"/>
        </w:rPr>
        <w:t>asyncSupported</w:t>
      </w:r>
      <w:r>
        <w:rPr>
          <w:lang w:val="en-US"/>
        </w:rPr>
        <w:t xml:space="preserve"> eleme</w:t>
      </w:r>
      <w:r w:rsidR="00564935">
        <w:rPr>
          <w:lang w:val="en-US"/>
        </w:rPr>
        <w:t>nt provides corresponding allows</w:t>
      </w:r>
      <w:r>
        <w:rPr>
          <w:lang w:val="en-US"/>
        </w:rPr>
        <w:t xml:space="preserve"> asynchronous support configuration.</w:t>
      </w:r>
    </w:p>
    <w:p w:rsidR="00A37315" w:rsidRPr="00630AEB" w:rsidRDefault="00A37315" w:rsidP="00A37315">
      <w:pPr>
        <w:pStyle w:val="Standard"/>
        <w:keepNext/>
        <w:rPr>
          <w:lang w:val="en-US"/>
        </w:rPr>
      </w:pPr>
      <w:r w:rsidRPr="00630AEB">
        <w:rPr>
          <w:lang w:val="en-US"/>
        </w:rPr>
        <w:t>Annotation usage example:</w:t>
      </w:r>
    </w:p>
    <w:p w:rsidR="00A37315" w:rsidRDefault="00A37315" w:rsidP="00A37315">
      <w:pPr>
        <w:pStyle w:val="CodeXMP"/>
      </w:pPr>
      <w:r>
        <w:t>@</w:t>
      </w:r>
      <w:r w:rsidR="00E56350">
        <w:t>ServeResourceMethod</w:t>
      </w:r>
      <w:r>
        <w:t xml:space="preserve">(portletName="ConfigTestPortlet", </w:t>
      </w:r>
      <w:r w:rsidRPr="00DA310A">
        <w:rPr>
          <w:rStyle w:val="inlinecode"/>
        </w:rPr>
        <w:t>asyncSupported</w:t>
      </w:r>
      <w:r>
        <w:t>=true</w:t>
      </w:r>
      <w:r w:rsidRPr="005C5709">
        <w:t>)</w:t>
      </w:r>
    </w:p>
    <w:p w:rsidR="00286BD0" w:rsidRPr="00A37315" w:rsidRDefault="00286BD0" w:rsidP="003F096B">
      <w:pPr>
        <w:pStyle w:val="Standard"/>
        <w:rPr>
          <w:lang w:val="en-US"/>
        </w:rPr>
      </w:pPr>
    </w:p>
    <w:p w:rsidR="00235886" w:rsidRDefault="00235886" w:rsidP="00235886">
      <w:pPr>
        <w:pStyle w:val="Heading3"/>
      </w:pPr>
      <w:bookmarkStart w:id="1612" w:name="_Toc468261289"/>
      <w:r>
        <w:t>Multipart Support</w:t>
      </w:r>
      <w:bookmarkEnd w:id="1612"/>
    </w:p>
    <w:p w:rsidR="00235886" w:rsidRDefault="00235886" w:rsidP="00235886">
      <w:pPr>
        <w:pStyle w:val="Standard"/>
        <w:rPr>
          <w:lang w:val="en-US"/>
        </w:rPr>
      </w:pPr>
      <w:r>
        <w:rPr>
          <w:lang w:val="en-US"/>
        </w:rPr>
        <w:t xml:space="preserve">Multipart form support can be configured at the portlet level through the portlet deployment descriptor or by using the </w:t>
      </w:r>
      <w:r w:rsidRPr="006C1AA1">
        <w:rPr>
          <w:rStyle w:val="inlinecode"/>
          <w:lang w:val="en-US"/>
        </w:rPr>
        <w:t>@PortletConfiguration</w:t>
      </w:r>
      <w:r>
        <w:rPr>
          <w:lang w:val="en-US"/>
        </w:rPr>
        <w:t xml:space="preserve"> annotation. The multipart support configuration consists of the following elements:</w:t>
      </w:r>
    </w:p>
    <w:tbl>
      <w:tblPr>
        <w:tblStyle w:val="TableGrid"/>
        <w:tblW w:w="0" w:type="auto"/>
        <w:tblLook w:val="04A0" w:firstRow="1" w:lastRow="0" w:firstColumn="1" w:lastColumn="0" w:noHBand="0" w:noVBand="1"/>
      </w:tblPr>
      <w:tblGrid>
        <w:gridCol w:w="2263"/>
        <w:gridCol w:w="6753"/>
      </w:tblGrid>
      <w:tr w:rsidR="006B33D9" w:rsidRPr="006B33D9" w:rsidTr="00767C2C">
        <w:tc>
          <w:tcPr>
            <w:tcW w:w="2263" w:type="dxa"/>
          </w:tcPr>
          <w:p w:rsidR="006B33D9" w:rsidRPr="006B33D9" w:rsidRDefault="006B33D9" w:rsidP="007A4C83">
            <w:pPr>
              <w:pStyle w:val="Standard"/>
              <w:rPr>
                <w:lang w:val="en-US"/>
              </w:rPr>
            </w:pPr>
            <w:r w:rsidRPr="006B33D9">
              <w:rPr>
                <w:lang w:val="en-US"/>
              </w:rPr>
              <w:t>fileSizeThreshold</w:t>
            </w:r>
          </w:p>
        </w:tc>
        <w:tc>
          <w:tcPr>
            <w:tcW w:w="6753" w:type="dxa"/>
          </w:tcPr>
          <w:p w:rsidR="006B33D9" w:rsidRPr="006B33D9" w:rsidRDefault="006B33D9" w:rsidP="007A4C83">
            <w:pPr>
              <w:pStyle w:val="Standard"/>
              <w:rPr>
                <w:lang w:val="en-US"/>
              </w:rPr>
            </w:pPr>
            <w:r w:rsidRPr="006B33D9">
              <w:rPr>
                <w:lang w:val="en-US"/>
              </w:rPr>
              <w:t>The size threshold after which the file will be written to disk.</w:t>
            </w:r>
          </w:p>
        </w:tc>
      </w:tr>
      <w:tr w:rsidR="006B33D9" w:rsidRPr="006B33D9" w:rsidTr="00767C2C">
        <w:tc>
          <w:tcPr>
            <w:tcW w:w="2263" w:type="dxa"/>
          </w:tcPr>
          <w:p w:rsidR="006B33D9" w:rsidRPr="006B33D9" w:rsidRDefault="006B33D9" w:rsidP="007A4C83">
            <w:pPr>
              <w:pStyle w:val="Standard"/>
              <w:rPr>
                <w:lang w:val="en-US"/>
              </w:rPr>
            </w:pPr>
            <w:r w:rsidRPr="006B33D9">
              <w:rPr>
                <w:lang w:val="en-US"/>
              </w:rPr>
              <w:t>location</w:t>
            </w:r>
          </w:p>
        </w:tc>
        <w:tc>
          <w:tcPr>
            <w:tcW w:w="6753" w:type="dxa"/>
          </w:tcPr>
          <w:p w:rsidR="006B33D9" w:rsidRPr="006B33D9" w:rsidRDefault="006B33D9" w:rsidP="007A4C83">
            <w:pPr>
              <w:pStyle w:val="Standard"/>
              <w:rPr>
                <w:lang w:val="en-US"/>
              </w:rPr>
            </w:pPr>
            <w:r w:rsidRPr="006B33D9">
              <w:rPr>
                <w:lang w:val="en-US"/>
              </w:rPr>
              <w:t>The directory location where files will be stored.</w:t>
            </w:r>
          </w:p>
        </w:tc>
      </w:tr>
      <w:tr w:rsidR="006B33D9" w:rsidRPr="006B33D9" w:rsidTr="00767C2C">
        <w:tc>
          <w:tcPr>
            <w:tcW w:w="2263" w:type="dxa"/>
          </w:tcPr>
          <w:p w:rsidR="006B33D9" w:rsidRPr="006B33D9" w:rsidRDefault="006B33D9" w:rsidP="007A4C83">
            <w:pPr>
              <w:pStyle w:val="Standard"/>
              <w:rPr>
                <w:lang w:val="en-US"/>
              </w:rPr>
            </w:pPr>
            <w:r w:rsidRPr="006B33D9">
              <w:rPr>
                <w:lang w:val="en-US"/>
              </w:rPr>
              <w:t>maxFileSize</w:t>
            </w:r>
          </w:p>
        </w:tc>
        <w:tc>
          <w:tcPr>
            <w:tcW w:w="6753" w:type="dxa"/>
          </w:tcPr>
          <w:p w:rsidR="006B33D9" w:rsidRPr="006B33D9" w:rsidRDefault="006B33D9" w:rsidP="007A4C83">
            <w:pPr>
              <w:pStyle w:val="Standard"/>
              <w:rPr>
                <w:lang w:val="en-US"/>
              </w:rPr>
            </w:pPr>
            <w:r w:rsidRPr="006B33D9">
              <w:rPr>
                <w:lang w:val="en-US"/>
              </w:rPr>
              <w:t>The maximum size allowed for uploaded files.</w:t>
            </w:r>
          </w:p>
        </w:tc>
      </w:tr>
      <w:tr w:rsidR="006B33D9" w:rsidTr="00767C2C">
        <w:tc>
          <w:tcPr>
            <w:tcW w:w="2263" w:type="dxa"/>
          </w:tcPr>
          <w:p w:rsidR="006B33D9" w:rsidRPr="006B33D9" w:rsidRDefault="006B33D9" w:rsidP="007A4C83">
            <w:pPr>
              <w:pStyle w:val="Standard"/>
              <w:rPr>
                <w:lang w:val="en-US"/>
              </w:rPr>
            </w:pPr>
            <w:r w:rsidRPr="006B33D9">
              <w:rPr>
                <w:lang w:val="en-US"/>
              </w:rPr>
              <w:t>maxRequestSize</w:t>
            </w:r>
          </w:p>
        </w:tc>
        <w:tc>
          <w:tcPr>
            <w:tcW w:w="6753" w:type="dxa"/>
          </w:tcPr>
          <w:p w:rsidR="006B33D9" w:rsidRDefault="006B33D9" w:rsidP="007A4C83">
            <w:pPr>
              <w:pStyle w:val="Standard"/>
              <w:rPr>
                <w:lang w:val="en-US"/>
              </w:rPr>
            </w:pPr>
            <w:r w:rsidRPr="006B33D9">
              <w:rPr>
                <w:lang w:val="en-US"/>
              </w:rPr>
              <w:t>The maximum size allowed for multipart/form-data requests.</w:t>
            </w:r>
          </w:p>
        </w:tc>
      </w:tr>
    </w:tbl>
    <w:p w:rsidR="00235886" w:rsidRDefault="00235886" w:rsidP="00235886">
      <w:pPr>
        <w:pStyle w:val="Standard"/>
        <w:rPr>
          <w:lang w:val="en-US"/>
        </w:rPr>
      </w:pPr>
      <w:r>
        <w:rPr>
          <w:lang w:val="en-US"/>
        </w:rPr>
        <w:t xml:space="preserve">The portlet deployment descriptor provides the </w:t>
      </w:r>
      <w:r w:rsidRPr="00A37315">
        <w:rPr>
          <w:rStyle w:val="inlinecode"/>
          <w:lang w:val="en-US"/>
        </w:rPr>
        <w:t>&lt;</w:t>
      </w:r>
      <w:r w:rsidRPr="00235886">
        <w:rPr>
          <w:rStyle w:val="inlinecode"/>
          <w:lang w:val="en-US"/>
        </w:rPr>
        <w:t>multipart-config</w:t>
      </w:r>
      <w:r w:rsidRPr="00A37315">
        <w:rPr>
          <w:rStyle w:val="inlinecode"/>
          <w:lang w:val="en-US"/>
        </w:rPr>
        <w:t>&gt;</w:t>
      </w:r>
      <w:r>
        <w:rPr>
          <w:lang w:val="en-US"/>
        </w:rPr>
        <w:t xml:space="preserve"> element to specify asynchronous support. </w:t>
      </w:r>
    </w:p>
    <w:p w:rsidR="00235886" w:rsidRDefault="00235886" w:rsidP="00235886">
      <w:pPr>
        <w:pStyle w:val="Standard"/>
        <w:keepNext/>
        <w:rPr>
          <w:lang w:val="en-US"/>
        </w:rPr>
      </w:pPr>
      <w:r>
        <w:rPr>
          <w:lang w:val="en-US"/>
        </w:rPr>
        <w:t>Portlet deployment descriptor usage example:</w:t>
      </w:r>
    </w:p>
    <w:p w:rsidR="00235886" w:rsidRPr="00A25B10" w:rsidRDefault="00235886" w:rsidP="00235886">
      <w:pPr>
        <w:pStyle w:val="CodeXMP"/>
      </w:pPr>
      <w:r w:rsidRPr="00A25B10">
        <w:t>&lt;portlet&gt;</w:t>
      </w:r>
    </w:p>
    <w:p w:rsidR="00235886" w:rsidRPr="00A25B10" w:rsidRDefault="00235886" w:rsidP="00235886">
      <w:pPr>
        <w:pStyle w:val="CodeXMP"/>
      </w:pPr>
      <w:r w:rsidRPr="00A25B10">
        <w:t>...</w:t>
      </w:r>
    </w:p>
    <w:p w:rsidR="00C47F8B" w:rsidRDefault="00C47F8B" w:rsidP="00C47F8B">
      <w:pPr>
        <w:pStyle w:val="CodeXMP"/>
      </w:pPr>
      <w:r>
        <w:t xml:space="preserve">  &lt;multipart-config&gt;</w:t>
      </w:r>
    </w:p>
    <w:p w:rsidR="00C47F8B" w:rsidRDefault="00C47F8B" w:rsidP="00C47F8B">
      <w:pPr>
        <w:pStyle w:val="CodeXMP"/>
      </w:pPr>
      <w:r>
        <w:t xml:space="preserve">      &lt;location&gt;/tmp&lt;/location&gt;</w:t>
      </w:r>
    </w:p>
    <w:p w:rsidR="00C47F8B" w:rsidRDefault="00C47F8B" w:rsidP="00C47F8B">
      <w:pPr>
        <w:pStyle w:val="CodeXMP"/>
      </w:pPr>
      <w:r>
        <w:t xml:space="preserve">      &lt;max-file-size&gt;20848820&lt;/max-file-size&gt;</w:t>
      </w:r>
    </w:p>
    <w:p w:rsidR="00C47F8B" w:rsidRDefault="00C47F8B" w:rsidP="00C47F8B">
      <w:pPr>
        <w:pStyle w:val="CodeXMP"/>
      </w:pPr>
      <w:r>
        <w:t xml:space="preserve">      &lt;max-request-size&gt;418018841&lt;/max-request-size&gt;</w:t>
      </w:r>
    </w:p>
    <w:p w:rsidR="00C47F8B" w:rsidRDefault="00C47F8B" w:rsidP="00C47F8B">
      <w:pPr>
        <w:pStyle w:val="CodeXMP"/>
      </w:pPr>
      <w:r>
        <w:t xml:space="preserve">      &lt;file-size-threshold&gt;1048576&lt;/file-size-threshold&gt;</w:t>
      </w:r>
    </w:p>
    <w:p w:rsidR="00235886" w:rsidRPr="00A25B10" w:rsidRDefault="00C47F8B" w:rsidP="00C47F8B">
      <w:pPr>
        <w:pStyle w:val="CodeXMP"/>
      </w:pPr>
      <w:r>
        <w:t xml:space="preserve">  &lt;/multipart-config&gt;</w:t>
      </w:r>
    </w:p>
    <w:p w:rsidR="00235886" w:rsidRPr="00A25B10" w:rsidRDefault="00235886" w:rsidP="00235886">
      <w:pPr>
        <w:pStyle w:val="CodeXMP"/>
      </w:pPr>
      <w:r w:rsidRPr="00A25B10">
        <w:t>&lt;/portlet&gt;</w:t>
      </w:r>
    </w:p>
    <w:p w:rsidR="00235886" w:rsidRDefault="00235886" w:rsidP="00235886">
      <w:pPr>
        <w:pStyle w:val="Standard"/>
        <w:rPr>
          <w:lang w:val="en-US"/>
        </w:rPr>
      </w:pPr>
      <w:r>
        <w:rPr>
          <w:lang w:val="en-US"/>
        </w:rPr>
        <w:t xml:space="preserve">The </w:t>
      </w:r>
      <w:r w:rsidRPr="006C1AA1">
        <w:rPr>
          <w:rStyle w:val="inlinecode"/>
          <w:lang w:val="en-US"/>
        </w:rPr>
        <w:t>@PortletConfiguration</w:t>
      </w:r>
      <w:r>
        <w:rPr>
          <w:lang w:val="en-US"/>
        </w:rPr>
        <w:t xml:space="preserve"> annotation </w:t>
      </w:r>
      <w:r>
        <w:rPr>
          <w:rStyle w:val="inlinecode"/>
          <w:lang w:val="en-US"/>
        </w:rPr>
        <w:t>multipart</w:t>
      </w:r>
      <w:r>
        <w:rPr>
          <w:lang w:val="en-US"/>
        </w:rPr>
        <w:t xml:space="preserve"> element provides the corresponding fields for multipart support configuration.</w:t>
      </w:r>
      <w:r w:rsidR="00767C2C">
        <w:rPr>
          <w:lang w:val="en-US"/>
        </w:rPr>
        <w:t xml:space="preserve"> The </w:t>
      </w:r>
      <w:r w:rsidR="00767C2C" w:rsidRPr="0084470E">
        <w:rPr>
          <w:rStyle w:val="inlinecode"/>
          <w:lang w:val="en-US"/>
        </w:rPr>
        <w:t>@Multipart</w:t>
      </w:r>
      <w:r w:rsidR="00767C2C">
        <w:rPr>
          <w:lang w:val="en-US"/>
        </w:rPr>
        <w:t xml:space="preserve"> annotation can only be used within the </w:t>
      </w:r>
      <w:r w:rsidR="00767C2C" w:rsidRPr="0084470E">
        <w:rPr>
          <w:rStyle w:val="inlinecode"/>
          <w:lang w:val="en-US"/>
        </w:rPr>
        <w:t>@PortletConfiguration</w:t>
      </w:r>
      <w:r w:rsidR="00767C2C">
        <w:rPr>
          <w:lang w:val="en-US"/>
        </w:rPr>
        <w:t xml:space="preserve"> annotation. It contains an additional </w:t>
      </w:r>
      <w:r w:rsidR="00767C2C" w:rsidRPr="0084470E">
        <w:rPr>
          <w:rStyle w:val="inlinecode"/>
          <w:lang w:val="en-US"/>
        </w:rPr>
        <w:t>supported</w:t>
      </w:r>
      <w:r w:rsidR="00767C2C">
        <w:rPr>
          <w:lang w:val="en-US"/>
        </w:rPr>
        <w:t xml:space="preserve"> flag indicating whether or not the multipart support is enabled. By default it is set to </w:t>
      </w:r>
      <w:r w:rsidR="00767C2C" w:rsidRPr="0084470E">
        <w:rPr>
          <w:rStyle w:val="inlinecode"/>
          <w:lang w:val="en-US"/>
        </w:rPr>
        <w:t>false</w:t>
      </w:r>
      <w:r w:rsidR="00767C2C">
        <w:rPr>
          <w:lang w:val="en-US"/>
        </w:rPr>
        <w:t>.</w:t>
      </w:r>
    </w:p>
    <w:p w:rsidR="00235886" w:rsidRPr="00630AEB" w:rsidRDefault="00235886" w:rsidP="00235886">
      <w:pPr>
        <w:pStyle w:val="Standard"/>
        <w:keepNext/>
        <w:rPr>
          <w:lang w:val="en-US"/>
        </w:rPr>
      </w:pPr>
      <w:r w:rsidRPr="00630AEB">
        <w:rPr>
          <w:lang w:val="en-US"/>
        </w:rPr>
        <w:lastRenderedPageBreak/>
        <w:t>Annotation usage example:</w:t>
      </w:r>
    </w:p>
    <w:p w:rsidR="00C47F8B" w:rsidRDefault="00235886" w:rsidP="00235886">
      <w:pPr>
        <w:pStyle w:val="CodeXMP"/>
        <w:rPr>
          <w:rStyle w:val="inlinecode"/>
        </w:rPr>
      </w:pPr>
      <w:r>
        <w:t>@PortletConfiguration(portletName="ConfigTestPortlet",</w:t>
      </w:r>
    </w:p>
    <w:p w:rsidR="00C47F8B" w:rsidRPr="006B33D9" w:rsidRDefault="00C47F8B" w:rsidP="00C47F8B">
      <w:pPr>
        <w:pStyle w:val="CodeXMP"/>
      </w:pPr>
      <w:r w:rsidRPr="006B33D9">
        <w:t xml:space="preserve">  multipart = @Multipart(supported=true, location="/tmp",</w:t>
      </w:r>
    </w:p>
    <w:p w:rsidR="00C47F8B" w:rsidRPr="006B33D9" w:rsidRDefault="00C47F8B" w:rsidP="00C47F8B">
      <w:pPr>
        <w:pStyle w:val="CodeXMP"/>
      </w:pPr>
      <w:r w:rsidRPr="006B33D9">
        <w:t xml:space="preserve">                         fileSizeThreshold=1024*1024,</w:t>
      </w:r>
    </w:p>
    <w:p w:rsidR="00C47F8B" w:rsidRPr="006B33D9" w:rsidRDefault="00C47F8B" w:rsidP="00C47F8B">
      <w:pPr>
        <w:pStyle w:val="CodeXMP"/>
      </w:pPr>
      <w:r w:rsidRPr="006B33D9">
        <w:t xml:space="preserve">                         maxFileSize=1024*1024*4,</w:t>
      </w:r>
    </w:p>
    <w:p w:rsidR="00C47F8B" w:rsidRPr="006B33D9" w:rsidRDefault="00C47F8B" w:rsidP="00C47F8B">
      <w:pPr>
        <w:pStyle w:val="CodeXMP"/>
      </w:pPr>
      <w:r w:rsidRPr="006B33D9">
        <w:t xml:space="preserve">                         maxRequestSize=1024*1024*8)</w:t>
      </w:r>
    </w:p>
    <w:p w:rsidR="00235886" w:rsidRDefault="00235886" w:rsidP="00235886">
      <w:pPr>
        <w:pStyle w:val="CodeXMP"/>
      </w:pPr>
      <w:r w:rsidRPr="005C5709">
        <w:t>)</w:t>
      </w:r>
    </w:p>
    <w:p w:rsidR="00235886" w:rsidRDefault="006B33D9" w:rsidP="00235886">
      <w:pPr>
        <w:pStyle w:val="Standard"/>
        <w:rPr>
          <w:lang w:val="en-US"/>
        </w:rPr>
      </w:pPr>
      <w:r>
        <w:rPr>
          <w:lang w:val="en-US"/>
        </w:rPr>
        <w:t xml:space="preserve">The default value for the </w:t>
      </w:r>
      <w:r w:rsidRPr="006B33D9">
        <w:rPr>
          <w:rStyle w:val="inlinecode"/>
          <w:lang w:val="en-US"/>
        </w:rPr>
        <w:t>multipart</w:t>
      </w:r>
      <w:r>
        <w:rPr>
          <w:lang w:val="en-US"/>
        </w:rPr>
        <w:t xml:space="preserve"> element in the </w:t>
      </w:r>
      <w:r w:rsidRPr="0084470E">
        <w:rPr>
          <w:rStyle w:val="inlinecode"/>
          <w:lang w:val="en-US"/>
        </w:rPr>
        <w:t>@PortletConfiguration</w:t>
      </w:r>
      <w:r>
        <w:rPr>
          <w:lang w:val="en-US"/>
        </w:rPr>
        <w:t xml:space="preserve"> annotation is:</w:t>
      </w:r>
    </w:p>
    <w:p w:rsidR="006B33D9" w:rsidRDefault="006B33D9" w:rsidP="006B33D9">
      <w:pPr>
        <w:pStyle w:val="CodeXMP"/>
        <w:rPr>
          <w:rStyle w:val="inlinecode"/>
        </w:rPr>
      </w:pPr>
      <w:r>
        <w:t>@PortletConfiguration(portletName="ConfigTestPortlet",</w:t>
      </w:r>
    </w:p>
    <w:p w:rsidR="006B33D9" w:rsidRPr="006B33D9" w:rsidRDefault="006B33D9" w:rsidP="006B33D9">
      <w:pPr>
        <w:pStyle w:val="CodeXMP"/>
      </w:pPr>
      <w:r w:rsidRPr="006B33D9">
        <w:t xml:space="preserve">  multipart = Multipart(supported=false)</w:t>
      </w:r>
    </w:p>
    <w:p w:rsidR="006B33D9" w:rsidRDefault="006B33D9" w:rsidP="006B33D9">
      <w:pPr>
        <w:pStyle w:val="CodeXMP"/>
      </w:pPr>
      <w:r w:rsidRPr="005C5709">
        <w:t>)</w:t>
      </w:r>
    </w:p>
    <w:p w:rsidR="006B33D9" w:rsidRDefault="006B33D9" w:rsidP="00235886">
      <w:pPr>
        <w:pStyle w:val="Standard"/>
        <w:rPr>
          <w:lang w:val="en-US"/>
        </w:rPr>
      </w:pPr>
    </w:p>
    <w:p w:rsidR="006B33D9" w:rsidRPr="00A37315" w:rsidRDefault="006B33D9" w:rsidP="00235886">
      <w:pPr>
        <w:pStyle w:val="Standard"/>
        <w:rPr>
          <w:lang w:val="en-US"/>
        </w:rPr>
      </w:pPr>
    </w:p>
    <w:p w:rsidR="00A743CA" w:rsidRDefault="00A743CA" w:rsidP="00FC1C13">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pPr>
    </w:p>
    <w:p w:rsidR="00A743CA" w:rsidRPr="00FC1C13" w:rsidRDefault="00A743CA" w:rsidP="00FC1C13">
      <w:pPr>
        <w:suppressAutoHyphens/>
        <w:autoSpaceDN w:val="0"/>
        <w:spacing w:before="101" w:after="101" w:line="240" w:lineRule="auto"/>
        <w:jc w:val="both"/>
        <w:textAlignment w:val="baseline"/>
        <w:rPr>
          <w:rFonts w:ascii="Times New Roman" w:eastAsia="SimSun" w:hAnsi="Times New Roman" w:cs="Mangal"/>
          <w:kern w:val="3"/>
          <w:sz w:val="24"/>
          <w:szCs w:val="24"/>
          <w:lang w:eastAsia="zh-CN" w:bidi="hi-IN"/>
        </w:rPr>
        <w:sectPr w:rsidR="00A743CA" w:rsidRPr="00FC1C13" w:rsidSect="00EB167E">
          <w:pgSz w:w="11906" w:h="16838" w:code="9"/>
          <w:pgMar w:top="1440" w:right="1440" w:bottom="1440" w:left="1440" w:header="850" w:footer="850" w:gutter="0"/>
          <w:lnNumType w:countBy="5" w:distance="113"/>
          <w:cols w:space="0"/>
          <w:docGrid w:linePitch="299"/>
        </w:sectPr>
      </w:pPr>
    </w:p>
    <w:p w:rsidR="008D2C42" w:rsidRPr="003C0AE2" w:rsidRDefault="008D2C42" w:rsidP="001C0D6C">
      <w:pPr>
        <w:pStyle w:val="AppendixH1"/>
        <w:rPr>
          <w:lang w:val="en-US"/>
        </w:rPr>
      </w:pPr>
      <w:bookmarkStart w:id="1613" w:name="_Toc468261290"/>
      <w:r w:rsidRPr="00AC190F">
        <w:rPr>
          <w:lang w:val="en-US"/>
        </w:rPr>
        <w:lastRenderedPageBreak/>
        <w:t>Change Histo</w:t>
      </w:r>
      <w:r w:rsidRPr="003C0AE2">
        <w:rPr>
          <w:lang w:val="en-US"/>
        </w:rPr>
        <w:t>ry</w:t>
      </w:r>
      <w:bookmarkEnd w:id="1613"/>
    </w:p>
    <w:p w:rsidR="008D2C42" w:rsidRPr="003C0AE2" w:rsidRDefault="008D2C42" w:rsidP="001C0D6C">
      <w:pPr>
        <w:pStyle w:val="AppendixH2"/>
        <w:rPr>
          <w:lang w:val="en-US"/>
        </w:rPr>
      </w:pPr>
      <w:bookmarkStart w:id="1614" w:name="_Toc468261291"/>
      <w:r w:rsidRPr="003C0AE2">
        <w:rPr>
          <w:lang w:val="en-US"/>
        </w:rPr>
        <w:t>Version 3.0 Changes</w:t>
      </w:r>
      <w:bookmarkEnd w:id="1614"/>
    </w:p>
    <w:p w:rsidR="003759F7" w:rsidRDefault="003759F7" w:rsidP="00B00E4C">
      <w:pPr>
        <w:pStyle w:val="Standard"/>
        <w:numPr>
          <w:ilvl w:val="0"/>
          <w:numId w:val="17"/>
        </w:numPr>
        <w:rPr>
          <w:lang w:val="en-US"/>
        </w:rPr>
      </w:pPr>
      <w:r>
        <w:rPr>
          <w:lang w:val="en-US"/>
        </w:rPr>
        <w:fldChar w:fldCharType="begin"/>
      </w:r>
      <w:r>
        <w:rPr>
          <w:lang w:val="en-US"/>
        </w:rPr>
        <w:instrText xml:space="preserve"> REF _Ref427820663 \r \h </w:instrText>
      </w:r>
      <w:r>
        <w:rPr>
          <w:lang w:val="en-US"/>
        </w:rPr>
      </w:r>
      <w:r>
        <w:rPr>
          <w:lang w:val="en-US"/>
        </w:rPr>
        <w:fldChar w:fldCharType="separate"/>
      </w:r>
      <w:r w:rsidR="003B17E8">
        <w:rPr>
          <w:lang w:val="en-US"/>
        </w:rPr>
        <w:t>Chapter 28</w:t>
      </w:r>
      <w:r>
        <w:rPr>
          <w:lang w:val="en-US"/>
        </w:rPr>
        <w:fldChar w:fldCharType="end"/>
      </w:r>
      <w:r>
        <w:rPr>
          <w:lang w:val="en-US"/>
        </w:rPr>
        <w:t xml:space="preserve"> </w:t>
      </w:r>
      <w:r>
        <w:rPr>
          <w:lang w:val="en-US"/>
        </w:rPr>
        <w:fldChar w:fldCharType="begin"/>
      </w:r>
      <w:r>
        <w:rPr>
          <w:lang w:val="en-US"/>
        </w:rPr>
        <w:instrText xml:space="preserve"> REF _Ref427820663 \h </w:instrText>
      </w:r>
      <w:r>
        <w:rPr>
          <w:lang w:val="en-US"/>
        </w:rPr>
      </w:r>
      <w:r>
        <w:rPr>
          <w:lang w:val="en-US"/>
        </w:rPr>
        <w:fldChar w:fldCharType="separate"/>
      </w:r>
      <w:r w:rsidR="003B17E8" w:rsidRPr="00FA5104">
        <w:rPr>
          <w:lang w:val="en-US"/>
        </w:rPr>
        <w:t>Configura</w:t>
      </w:r>
      <w:r w:rsidR="003B17E8" w:rsidRPr="00552E46">
        <w:rPr>
          <w:lang w:val="en-US"/>
        </w:rPr>
        <w:t>tion</w:t>
      </w:r>
      <w:r>
        <w:rPr>
          <w:lang w:val="en-US"/>
        </w:rPr>
        <w:fldChar w:fldCharType="end"/>
      </w:r>
      <w:r>
        <w:rPr>
          <w:lang w:val="en-US"/>
        </w:rPr>
        <w:t xml:space="preserve">: New chapter. </w:t>
      </w:r>
      <w:r w:rsidR="00363219">
        <w:rPr>
          <w:lang w:val="en-US"/>
        </w:rPr>
        <w:t>Aggregates all information on portlet and portlet application configuration.</w:t>
      </w:r>
    </w:p>
    <w:p w:rsidR="008C1E36" w:rsidRDefault="008C1E36" w:rsidP="00B00E4C">
      <w:pPr>
        <w:pStyle w:val="Standard"/>
        <w:numPr>
          <w:ilvl w:val="0"/>
          <w:numId w:val="17"/>
        </w:numPr>
        <w:rPr>
          <w:lang w:val="en-US"/>
        </w:rPr>
      </w:pPr>
      <w:r>
        <w:rPr>
          <w:lang w:val="en-US"/>
        </w:rPr>
        <w:fldChar w:fldCharType="begin"/>
      </w:r>
      <w:r>
        <w:rPr>
          <w:lang w:val="en-US"/>
        </w:rPr>
        <w:instrText xml:space="preserve"> REF _Ref427771683 \w \h </w:instrText>
      </w:r>
      <w:r>
        <w:rPr>
          <w:lang w:val="en-US"/>
        </w:rPr>
      </w:r>
      <w:r>
        <w:rPr>
          <w:lang w:val="en-US"/>
        </w:rPr>
        <w:fldChar w:fldCharType="separate"/>
      </w:r>
      <w:r w:rsidR="003B17E8">
        <w:rPr>
          <w:lang w:val="en-US"/>
        </w:rPr>
        <w:t>Chapter 27</w:t>
      </w:r>
      <w:r>
        <w:rPr>
          <w:lang w:val="en-US"/>
        </w:rPr>
        <w:fldChar w:fldCharType="end"/>
      </w:r>
      <w:r>
        <w:rPr>
          <w:lang w:val="en-US"/>
        </w:rPr>
        <w:t xml:space="preserve"> </w:t>
      </w:r>
      <w:r>
        <w:rPr>
          <w:lang w:val="en-US"/>
        </w:rPr>
        <w:fldChar w:fldCharType="begin"/>
      </w:r>
      <w:r>
        <w:rPr>
          <w:lang w:val="en-US"/>
        </w:rPr>
        <w:instrText xml:space="preserve"> REF _Ref427771684 \h </w:instrText>
      </w:r>
      <w:r>
        <w:rPr>
          <w:lang w:val="en-US"/>
        </w:rPr>
      </w:r>
      <w:r>
        <w:rPr>
          <w:lang w:val="en-US"/>
        </w:rPr>
        <w:fldChar w:fldCharType="separate"/>
      </w:r>
      <w:r w:rsidR="003B17E8">
        <w:t>Packaging and Deployment</w:t>
      </w:r>
      <w:r>
        <w:rPr>
          <w:lang w:val="en-US"/>
        </w:rPr>
        <w:fldChar w:fldCharType="end"/>
      </w:r>
      <w:r>
        <w:rPr>
          <w:lang w:val="en-US"/>
        </w:rPr>
        <w:t>: Editorial changes. Removed portlet deployment descriptor schema.</w:t>
      </w:r>
    </w:p>
    <w:p w:rsidR="003759F7" w:rsidRDefault="003759F7" w:rsidP="00B00E4C">
      <w:pPr>
        <w:pStyle w:val="Standard"/>
        <w:numPr>
          <w:ilvl w:val="0"/>
          <w:numId w:val="17"/>
        </w:numPr>
        <w:rPr>
          <w:lang w:val="en-US"/>
        </w:rPr>
      </w:pPr>
      <w:r>
        <w:rPr>
          <w:lang w:val="en-US"/>
        </w:rPr>
        <w:fldChar w:fldCharType="begin"/>
      </w:r>
      <w:r>
        <w:rPr>
          <w:lang w:val="en-US"/>
        </w:rPr>
        <w:instrText xml:space="preserve"> REF _Ref452382703 \r \h </w:instrText>
      </w:r>
      <w:r>
        <w:rPr>
          <w:lang w:val="en-US"/>
        </w:rPr>
      </w:r>
      <w:r>
        <w:rPr>
          <w:lang w:val="en-US"/>
        </w:rPr>
        <w:fldChar w:fldCharType="separate"/>
      </w:r>
      <w:r w:rsidR="003B17E8">
        <w:rPr>
          <w:lang w:val="en-US"/>
        </w:rPr>
        <w:t>Chapter 26</w:t>
      </w:r>
      <w:r>
        <w:rPr>
          <w:lang w:val="en-US"/>
        </w:rPr>
        <w:fldChar w:fldCharType="end"/>
      </w:r>
      <w:r>
        <w:rPr>
          <w:lang w:val="en-US"/>
        </w:rPr>
        <w:t xml:space="preserve"> </w:t>
      </w:r>
      <w:r>
        <w:rPr>
          <w:lang w:val="en-US"/>
        </w:rPr>
        <w:fldChar w:fldCharType="begin"/>
      </w:r>
      <w:r>
        <w:rPr>
          <w:lang w:val="en-US"/>
        </w:rPr>
        <w:instrText xml:space="preserve"> REF _Ref452382703 \h </w:instrText>
      </w:r>
      <w:r>
        <w:rPr>
          <w:lang w:val="en-US"/>
        </w:rPr>
      </w:r>
      <w:r>
        <w:rPr>
          <w:lang w:val="en-US"/>
        </w:rPr>
        <w:fldChar w:fldCharType="separate"/>
      </w:r>
      <w:r w:rsidR="003B17E8">
        <w:t>Portlet Tag Library</w:t>
      </w:r>
      <w:r>
        <w:rPr>
          <w:lang w:val="en-US"/>
        </w:rPr>
        <w:fldChar w:fldCharType="end"/>
      </w:r>
      <w:r w:rsidR="00363219">
        <w:rPr>
          <w:lang w:val="en-US"/>
        </w:rPr>
        <w:t xml:space="preserve"> Added type attribute to param tag to allow action and render parameters to be added. Expanded list of objects made available through the defineObjects tag.</w:t>
      </w:r>
    </w:p>
    <w:p w:rsidR="003759F7" w:rsidRDefault="003759F7" w:rsidP="00B00E4C">
      <w:pPr>
        <w:pStyle w:val="Standard"/>
        <w:numPr>
          <w:ilvl w:val="0"/>
          <w:numId w:val="17"/>
        </w:numPr>
        <w:rPr>
          <w:lang w:val="en-US"/>
        </w:rPr>
      </w:pPr>
      <w:r>
        <w:rPr>
          <w:lang w:val="en-US"/>
        </w:rPr>
        <w:fldChar w:fldCharType="begin"/>
      </w:r>
      <w:r>
        <w:rPr>
          <w:lang w:val="en-US"/>
        </w:rPr>
        <w:instrText xml:space="preserve"> REF _Ref428862516 \r \h </w:instrText>
      </w:r>
      <w:r>
        <w:rPr>
          <w:lang w:val="en-US"/>
        </w:rPr>
      </w:r>
      <w:r>
        <w:rPr>
          <w:lang w:val="en-US"/>
        </w:rPr>
        <w:fldChar w:fldCharType="separate"/>
      </w:r>
      <w:r w:rsidR="003B17E8">
        <w:rPr>
          <w:lang w:val="en-US"/>
        </w:rPr>
        <w:t>Chapter 25</w:t>
      </w:r>
      <w:r>
        <w:rPr>
          <w:lang w:val="en-US"/>
        </w:rPr>
        <w:fldChar w:fldCharType="end"/>
      </w:r>
      <w:r>
        <w:rPr>
          <w:lang w:val="en-US"/>
        </w:rPr>
        <w:t xml:space="preserve"> </w:t>
      </w:r>
      <w:r>
        <w:rPr>
          <w:lang w:val="en-US"/>
        </w:rPr>
        <w:fldChar w:fldCharType="begin"/>
      </w:r>
      <w:r>
        <w:rPr>
          <w:lang w:val="en-US"/>
        </w:rPr>
        <w:instrText xml:space="preserve"> REF _Ref428862516 \h </w:instrText>
      </w:r>
      <w:r>
        <w:rPr>
          <w:lang w:val="en-US"/>
        </w:rPr>
      </w:r>
      <w:r>
        <w:rPr>
          <w:lang w:val="en-US"/>
        </w:rPr>
        <w:fldChar w:fldCharType="separate"/>
      </w:r>
      <w:r w:rsidR="003B17E8">
        <w:t>Dispatching to JSPs and Servlets</w:t>
      </w:r>
      <w:r>
        <w:rPr>
          <w:lang w:val="en-US"/>
        </w:rPr>
        <w:fldChar w:fldCharType="end"/>
      </w:r>
      <w:r w:rsidR="00363219">
        <w:rPr>
          <w:lang w:val="en-US"/>
        </w:rPr>
        <w:t xml:space="preserve"> Major rewrite while keeping the actual semantics compatible with JSR 286. Added behavior specification for new HTTP servlet request and response methods during an include or forward.</w:t>
      </w:r>
    </w:p>
    <w:p w:rsidR="008C1E36" w:rsidRDefault="008C1E36" w:rsidP="00B00E4C">
      <w:pPr>
        <w:pStyle w:val="Standard"/>
        <w:numPr>
          <w:ilvl w:val="0"/>
          <w:numId w:val="17"/>
        </w:numPr>
        <w:rPr>
          <w:lang w:val="en-US"/>
        </w:rPr>
      </w:pPr>
      <w:r>
        <w:rPr>
          <w:lang w:val="en-US"/>
        </w:rPr>
        <w:fldChar w:fldCharType="begin"/>
      </w:r>
      <w:r>
        <w:rPr>
          <w:lang w:val="en-US"/>
        </w:rPr>
        <w:instrText xml:space="preserve"> REF _Ref427771681 \w \h </w:instrText>
      </w:r>
      <w:r>
        <w:rPr>
          <w:lang w:val="en-US"/>
        </w:rPr>
      </w:r>
      <w:r>
        <w:rPr>
          <w:lang w:val="en-US"/>
        </w:rPr>
        <w:fldChar w:fldCharType="separate"/>
      </w:r>
      <w:r w:rsidR="003B17E8">
        <w:rPr>
          <w:lang w:val="en-US"/>
        </w:rPr>
        <w:t>Chapter 24</w:t>
      </w:r>
      <w:r>
        <w:rPr>
          <w:lang w:val="en-US"/>
        </w:rPr>
        <w:fldChar w:fldCharType="end"/>
      </w:r>
      <w:r>
        <w:rPr>
          <w:lang w:val="en-US"/>
        </w:rPr>
        <w:t xml:space="preserve"> </w:t>
      </w:r>
      <w:r>
        <w:rPr>
          <w:lang w:val="en-US"/>
        </w:rPr>
        <w:fldChar w:fldCharType="begin"/>
      </w:r>
      <w:r>
        <w:rPr>
          <w:lang w:val="en-US"/>
        </w:rPr>
        <w:instrText xml:space="preserve"> REF _Ref427771682 \h </w:instrText>
      </w:r>
      <w:r>
        <w:rPr>
          <w:lang w:val="en-US"/>
        </w:rPr>
      </w:r>
      <w:r>
        <w:rPr>
          <w:lang w:val="en-US"/>
        </w:rPr>
        <w:fldChar w:fldCharType="separate"/>
      </w:r>
      <w:r w:rsidR="003B17E8">
        <w:t>Security</w:t>
      </w:r>
      <w:r>
        <w:rPr>
          <w:lang w:val="en-US"/>
        </w:rPr>
        <w:fldChar w:fldCharType="end"/>
      </w:r>
      <w:r w:rsidR="003759F7">
        <w:rPr>
          <w:lang w:val="en-US"/>
        </w:rPr>
        <w:t>: Editorial changes.</w:t>
      </w:r>
    </w:p>
    <w:p w:rsidR="008C1E36" w:rsidRDefault="008C1E36" w:rsidP="00B00E4C">
      <w:pPr>
        <w:pStyle w:val="Standard"/>
        <w:numPr>
          <w:ilvl w:val="0"/>
          <w:numId w:val="17"/>
        </w:numPr>
        <w:rPr>
          <w:lang w:val="en-US"/>
        </w:rPr>
      </w:pPr>
      <w:r>
        <w:rPr>
          <w:lang w:val="en-US"/>
        </w:rPr>
        <w:fldChar w:fldCharType="begin"/>
      </w:r>
      <w:r>
        <w:rPr>
          <w:lang w:val="en-US"/>
        </w:rPr>
        <w:instrText xml:space="preserve"> REF _Ref427771679 \w \h </w:instrText>
      </w:r>
      <w:r>
        <w:rPr>
          <w:lang w:val="en-US"/>
        </w:rPr>
      </w:r>
      <w:r>
        <w:rPr>
          <w:lang w:val="en-US"/>
        </w:rPr>
        <w:fldChar w:fldCharType="separate"/>
      </w:r>
      <w:r w:rsidR="003B17E8">
        <w:rPr>
          <w:lang w:val="en-US"/>
        </w:rPr>
        <w:t>Chapter 23</w:t>
      </w:r>
      <w:r>
        <w:rPr>
          <w:lang w:val="en-US"/>
        </w:rPr>
        <w:fldChar w:fldCharType="end"/>
      </w:r>
      <w:r>
        <w:rPr>
          <w:lang w:val="en-US"/>
        </w:rPr>
        <w:t xml:space="preserve"> </w:t>
      </w:r>
      <w:r>
        <w:rPr>
          <w:lang w:val="en-US"/>
        </w:rPr>
        <w:fldChar w:fldCharType="begin"/>
      </w:r>
      <w:r>
        <w:rPr>
          <w:lang w:val="en-US"/>
        </w:rPr>
        <w:instrText xml:space="preserve"> REF _Ref427771680 \h </w:instrText>
      </w:r>
      <w:r>
        <w:rPr>
          <w:lang w:val="en-US"/>
        </w:rPr>
      </w:r>
      <w:r>
        <w:rPr>
          <w:lang w:val="en-US"/>
        </w:rPr>
        <w:fldChar w:fldCharType="separate"/>
      </w:r>
      <w:r w:rsidR="003B17E8">
        <w:t>Caching</w:t>
      </w:r>
      <w:r>
        <w:rPr>
          <w:lang w:val="en-US"/>
        </w:rPr>
        <w:fldChar w:fldCharType="end"/>
      </w:r>
      <w:r>
        <w:rPr>
          <w:lang w:val="en-US"/>
        </w:rPr>
        <w:t>: Editorial changes.</w:t>
      </w:r>
    </w:p>
    <w:p w:rsidR="00E56D0F" w:rsidRDefault="00E56D0F" w:rsidP="00B00E4C">
      <w:pPr>
        <w:pStyle w:val="Standard"/>
        <w:numPr>
          <w:ilvl w:val="0"/>
          <w:numId w:val="17"/>
        </w:numPr>
        <w:rPr>
          <w:lang w:val="en-US"/>
        </w:rPr>
      </w:pPr>
      <w:r>
        <w:rPr>
          <w:lang w:val="en-US"/>
        </w:rPr>
        <w:fldChar w:fldCharType="begin"/>
      </w:r>
      <w:r>
        <w:rPr>
          <w:lang w:val="en-US"/>
        </w:rPr>
        <w:instrText xml:space="preserve"> REF _Ref427586254 \w \h </w:instrText>
      </w:r>
      <w:r>
        <w:rPr>
          <w:lang w:val="en-US"/>
        </w:rPr>
      </w:r>
      <w:r>
        <w:rPr>
          <w:lang w:val="en-US"/>
        </w:rPr>
        <w:fldChar w:fldCharType="separate"/>
      </w:r>
      <w:r w:rsidR="003B17E8">
        <w:rPr>
          <w:lang w:val="en-US"/>
        </w:rPr>
        <w:t>Chapter 22</w:t>
      </w:r>
      <w:r>
        <w:rPr>
          <w:lang w:val="en-US"/>
        </w:rPr>
        <w:fldChar w:fldCharType="end"/>
      </w:r>
      <w:r>
        <w:rPr>
          <w:lang w:val="en-US"/>
        </w:rPr>
        <w:t xml:space="preserve"> </w:t>
      </w:r>
      <w:r>
        <w:rPr>
          <w:lang w:val="en-US"/>
        </w:rPr>
        <w:fldChar w:fldCharType="begin"/>
      </w:r>
      <w:r>
        <w:rPr>
          <w:lang w:val="en-US"/>
        </w:rPr>
        <w:instrText xml:space="preserve"> REF _Ref427586254 \h </w:instrText>
      </w:r>
      <w:r>
        <w:rPr>
          <w:lang w:val="en-US"/>
        </w:rPr>
      </w:r>
      <w:r>
        <w:rPr>
          <w:lang w:val="en-US"/>
        </w:rPr>
        <w:fldChar w:fldCharType="separate"/>
      </w:r>
      <w:r w:rsidR="003B17E8" w:rsidRPr="004C0844">
        <w:rPr>
          <w:lang w:val="en-US"/>
        </w:rPr>
        <w:t>Client-Side Support</w:t>
      </w:r>
      <w:r>
        <w:rPr>
          <w:lang w:val="en-US"/>
        </w:rPr>
        <w:fldChar w:fldCharType="end"/>
      </w:r>
      <w:r>
        <w:rPr>
          <w:lang w:val="en-US"/>
        </w:rPr>
        <w:t xml:space="preserve">: </w:t>
      </w:r>
      <w:r w:rsidR="00450643">
        <w:rPr>
          <w:lang w:val="en-US"/>
        </w:rPr>
        <w:t>New chapter. Describes client-side support provided by the portlet hub.</w:t>
      </w:r>
    </w:p>
    <w:p w:rsidR="00363219" w:rsidRDefault="00363219" w:rsidP="00B00E4C">
      <w:pPr>
        <w:pStyle w:val="Standard"/>
        <w:numPr>
          <w:ilvl w:val="0"/>
          <w:numId w:val="17"/>
        </w:numPr>
        <w:rPr>
          <w:lang w:val="en-US"/>
        </w:rPr>
      </w:pPr>
      <w:r>
        <w:rPr>
          <w:lang w:val="en-US"/>
        </w:rPr>
        <w:fldChar w:fldCharType="begin"/>
      </w:r>
      <w:r>
        <w:rPr>
          <w:lang w:val="en-US"/>
        </w:rPr>
        <w:instrText xml:space="preserve"> REF _Ref447790905 \r \h </w:instrText>
      </w:r>
      <w:r>
        <w:rPr>
          <w:lang w:val="en-US"/>
        </w:rPr>
      </w:r>
      <w:r>
        <w:rPr>
          <w:lang w:val="en-US"/>
        </w:rPr>
        <w:fldChar w:fldCharType="separate"/>
      </w:r>
      <w:r w:rsidR="003B17E8">
        <w:rPr>
          <w:lang w:val="en-US"/>
        </w:rPr>
        <w:t>Chapter 21</w:t>
      </w:r>
      <w:r>
        <w:rPr>
          <w:lang w:val="en-US"/>
        </w:rPr>
        <w:fldChar w:fldCharType="end"/>
      </w:r>
      <w:r>
        <w:rPr>
          <w:lang w:val="en-US"/>
        </w:rPr>
        <w:t xml:space="preserve"> </w:t>
      </w:r>
      <w:r>
        <w:rPr>
          <w:lang w:val="en-US"/>
        </w:rPr>
        <w:fldChar w:fldCharType="begin"/>
      </w:r>
      <w:r>
        <w:rPr>
          <w:lang w:val="en-US"/>
        </w:rPr>
        <w:instrText xml:space="preserve"> REF _Ref447790905 \h </w:instrText>
      </w:r>
      <w:r>
        <w:rPr>
          <w:lang w:val="en-US"/>
        </w:rPr>
      </w:r>
      <w:r>
        <w:rPr>
          <w:lang w:val="en-US"/>
        </w:rPr>
        <w:fldChar w:fldCharType="separate"/>
      </w:r>
      <w:r w:rsidR="003B17E8">
        <w:t>Asynchronous Support</w:t>
      </w:r>
      <w:r>
        <w:rPr>
          <w:lang w:val="en-US"/>
        </w:rPr>
        <w:fldChar w:fldCharType="end"/>
      </w:r>
      <w:r>
        <w:rPr>
          <w:lang w:val="en-US"/>
        </w:rPr>
        <w:t xml:space="preserve">: </w:t>
      </w:r>
      <w:r w:rsidR="00BE0351">
        <w:rPr>
          <w:lang w:val="en-US"/>
        </w:rPr>
        <w:t>New chapter describing asynchronous support during the resource phase.</w:t>
      </w:r>
    </w:p>
    <w:p w:rsidR="00E56D0F" w:rsidRDefault="00E56D0F" w:rsidP="00B00E4C">
      <w:pPr>
        <w:pStyle w:val="Standard"/>
        <w:numPr>
          <w:ilvl w:val="0"/>
          <w:numId w:val="17"/>
        </w:numPr>
        <w:rPr>
          <w:lang w:val="en-US"/>
        </w:rPr>
      </w:pPr>
      <w:r>
        <w:rPr>
          <w:lang w:val="en-US"/>
        </w:rPr>
        <w:fldChar w:fldCharType="begin"/>
      </w:r>
      <w:r>
        <w:rPr>
          <w:lang w:val="en-US"/>
        </w:rPr>
        <w:instrText xml:space="preserve"> REF _Ref427733353 \w \h </w:instrText>
      </w:r>
      <w:r>
        <w:rPr>
          <w:lang w:val="en-US"/>
        </w:rPr>
      </w:r>
      <w:r>
        <w:rPr>
          <w:lang w:val="en-US"/>
        </w:rPr>
        <w:fldChar w:fldCharType="separate"/>
      </w:r>
      <w:r w:rsidR="003B17E8">
        <w:rPr>
          <w:lang w:val="en-US"/>
        </w:rPr>
        <w:t>Chapter 20</w:t>
      </w:r>
      <w:r>
        <w:rPr>
          <w:lang w:val="en-US"/>
        </w:rPr>
        <w:fldChar w:fldCharType="end"/>
      </w:r>
      <w:r>
        <w:rPr>
          <w:lang w:val="en-US"/>
        </w:rPr>
        <w:t xml:space="preserve"> </w:t>
      </w:r>
      <w:r>
        <w:rPr>
          <w:lang w:val="en-US"/>
        </w:rPr>
        <w:fldChar w:fldCharType="begin"/>
      </w:r>
      <w:r>
        <w:rPr>
          <w:lang w:val="en-US"/>
        </w:rPr>
        <w:instrText xml:space="preserve"> REF _Ref427733359 \h </w:instrText>
      </w:r>
      <w:r>
        <w:rPr>
          <w:lang w:val="en-US"/>
        </w:rPr>
      </w:r>
      <w:r>
        <w:rPr>
          <w:lang w:val="en-US"/>
        </w:rPr>
        <w:fldChar w:fldCharType="separate"/>
      </w:r>
      <w:r w:rsidR="003B17E8">
        <w:t>Managed Bean Support</w:t>
      </w:r>
      <w:r>
        <w:rPr>
          <w:lang w:val="en-US"/>
        </w:rPr>
        <w:fldChar w:fldCharType="end"/>
      </w:r>
      <w:r>
        <w:rPr>
          <w:lang w:val="en-US"/>
        </w:rPr>
        <w:t>: New chapter. Describes portlet initialization through the CDI container, custom scopes for portlets, and portlet artifacts as injectable predefined beans.</w:t>
      </w:r>
    </w:p>
    <w:p w:rsidR="00E56D0F" w:rsidRDefault="00E56D0F" w:rsidP="00B00E4C">
      <w:pPr>
        <w:pStyle w:val="Standard"/>
        <w:numPr>
          <w:ilvl w:val="0"/>
          <w:numId w:val="17"/>
        </w:numPr>
        <w:rPr>
          <w:lang w:val="en-US"/>
        </w:rPr>
      </w:pPr>
      <w:r>
        <w:rPr>
          <w:lang w:val="en-US"/>
        </w:rPr>
        <w:fldChar w:fldCharType="begin"/>
      </w:r>
      <w:r>
        <w:rPr>
          <w:lang w:val="en-US"/>
        </w:rPr>
        <w:instrText xml:space="preserve"> REF _Ref427733325 \w \h </w:instrText>
      </w:r>
      <w:r>
        <w:rPr>
          <w:lang w:val="en-US"/>
        </w:rPr>
      </w:r>
      <w:r>
        <w:rPr>
          <w:lang w:val="en-US"/>
        </w:rPr>
        <w:fldChar w:fldCharType="separate"/>
      </w:r>
      <w:r w:rsidR="003B17E8">
        <w:rPr>
          <w:lang w:val="en-US"/>
        </w:rPr>
        <w:t>Chapter 19</w:t>
      </w:r>
      <w:r>
        <w:rPr>
          <w:lang w:val="en-US"/>
        </w:rPr>
        <w:fldChar w:fldCharType="end"/>
      </w:r>
      <w:r>
        <w:rPr>
          <w:lang w:val="en-US"/>
        </w:rPr>
        <w:t xml:space="preserve"> </w:t>
      </w:r>
      <w:r>
        <w:rPr>
          <w:lang w:val="en-US"/>
        </w:rPr>
        <w:fldChar w:fldCharType="begin"/>
      </w:r>
      <w:r>
        <w:rPr>
          <w:lang w:val="en-US"/>
        </w:rPr>
        <w:instrText xml:space="preserve"> REF _Ref427733331 \h </w:instrText>
      </w:r>
      <w:r>
        <w:rPr>
          <w:lang w:val="en-US"/>
        </w:rPr>
      </w:r>
      <w:r>
        <w:rPr>
          <w:lang w:val="en-US"/>
        </w:rPr>
        <w:fldChar w:fldCharType="separate"/>
      </w:r>
      <w:r w:rsidR="003B17E8" w:rsidRPr="004F4453">
        <w:rPr>
          <w:lang w:val="en-US"/>
        </w:rPr>
        <w:t xml:space="preserve"> </w:t>
      </w:r>
      <w:r w:rsidR="003B17E8">
        <w:t>Sessions</w:t>
      </w:r>
      <w:r>
        <w:rPr>
          <w:lang w:val="en-US"/>
        </w:rPr>
        <w:fldChar w:fldCharType="end"/>
      </w:r>
      <w:r>
        <w:rPr>
          <w:lang w:val="en-US"/>
        </w:rPr>
        <w:t>: Editorial changes.</w:t>
      </w:r>
    </w:p>
    <w:p w:rsidR="00864FA8" w:rsidRDefault="00864FA8" w:rsidP="00B00E4C">
      <w:pPr>
        <w:pStyle w:val="Standard"/>
        <w:numPr>
          <w:ilvl w:val="0"/>
          <w:numId w:val="17"/>
        </w:numPr>
        <w:rPr>
          <w:lang w:val="en-US"/>
        </w:rPr>
      </w:pPr>
      <w:r>
        <w:rPr>
          <w:lang w:val="en-US"/>
        </w:rPr>
        <w:fldChar w:fldCharType="begin"/>
      </w:r>
      <w:r>
        <w:rPr>
          <w:lang w:val="en-US"/>
        </w:rPr>
        <w:instrText xml:space="preserve"> REF _Ref427244690 \w \h </w:instrText>
      </w:r>
      <w:r>
        <w:rPr>
          <w:lang w:val="en-US"/>
        </w:rPr>
      </w:r>
      <w:r>
        <w:rPr>
          <w:lang w:val="en-US"/>
        </w:rPr>
        <w:fldChar w:fldCharType="separate"/>
      </w:r>
      <w:r w:rsidR="003B17E8">
        <w:rPr>
          <w:lang w:val="en-US"/>
        </w:rPr>
        <w:t>Chapter 18</w:t>
      </w:r>
      <w:r>
        <w:rPr>
          <w:lang w:val="en-US"/>
        </w:rPr>
        <w:fldChar w:fldCharType="end"/>
      </w:r>
      <w:r>
        <w:rPr>
          <w:lang w:val="en-US"/>
        </w:rPr>
        <w:t xml:space="preserve"> </w:t>
      </w:r>
      <w:r>
        <w:rPr>
          <w:lang w:val="en-US"/>
        </w:rPr>
        <w:fldChar w:fldCharType="begin"/>
      </w:r>
      <w:r>
        <w:rPr>
          <w:lang w:val="en-US"/>
        </w:rPr>
        <w:instrText xml:space="preserve"> REF _Ref427244690 \h </w:instrText>
      </w:r>
      <w:r>
        <w:rPr>
          <w:lang w:val="en-US"/>
        </w:rPr>
      </w:r>
      <w:r>
        <w:rPr>
          <w:lang w:val="en-US"/>
        </w:rPr>
        <w:fldChar w:fldCharType="separate"/>
      </w:r>
      <w:r w:rsidR="003B17E8">
        <w:t>Portlet Preferences</w:t>
      </w:r>
      <w:r>
        <w:rPr>
          <w:lang w:val="en-US"/>
        </w:rPr>
        <w:fldChar w:fldCharType="end"/>
      </w:r>
      <w:r>
        <w:rPr>
          <w:lang w:val="en-US"/>
        </w:rPr>
        <w:t>: Editorial changes. Added annotation-based configuration for preferences validator.</w:t>
      </w:r>
    </w:p>
    <w:p w:rsidR="00462649" w:rsidRDefault="00462649" w:rsidP="00462649">
      <w:pPr>
        <w:pStyle w:val="Standard"/>
        <w:numPr>
          <w:ilvl w:val="0"/>
          <w:numId w:val="17"/>
        </w:numPr>
        <w:rPr>
          <w:lang w:val="en-US"/>
        </w:rPr>
      </w:pPr>
      <w:r>
        <w:rPr>
          <w:lang w:val="en-US"/>
        </w:rPr>
        <w:fldChar w:fldCharType="begin"/>
      </w:r>
      <w:r>
        <w:rPr>
          <w:lang w:val="en-US"/>
        </w:rPr>
        <w:instrText xml:space="preserve"> REF _Ref427744991 \w \h </w:instrText>
      </w:r>
      <w:r>
        <w:rPr>
          <w:lang w:val="en-US"/>
        </w:rPr>
      </w:r>
      <w:r>
        <w:rPr>
          <w:lang w:val="en-US"/>
        </w:rPr>
        <w:fldChar w:fldCharType="separate"/>
      </w:r>
      <w:r w:rsidR="003B17E8">
        <w:rPr>
          <w:lang w:val="en-US"/>
        </w:rPr>
        <w:t>Chapter 16</w:t>
      </w:r>
      <w:r>
        <w:rPr>
          <w:lang w:val="en-US"/>
        </w:rPr>
        <w:fldChar w:fldCharType="end"/>
      </w:r>
      <w:r>
        <w:rPr>
          <w:lang w:val="en-US"/>
        </w:rPr>
        <w:t xml:space="preserve"> </w:t>
      </w:r>
      <w:r>
        <w:rPr>
          <w:lang w:val="en-US"/>
        </w:rPr>
        <w:fldChar w:fldCharType="begin"/>
      </w:r>
      <w:r>
        <w:rPr>
          <w:lang w:val="en-US"/>
        </w:rPr>
        <w:instrText xml:space="preserve"> REF _Ref427744991 \h </w:instrText>
      </w:r>
      <w:r>
        <w:rPr>
          <w:lang w:val="en-US"/>
        </w:rPr>
      </w:r>
      <w:r>
        <w:rPr>
          <w:lang w:val="en-US"/>
        </w:rPr>
        <w:fldChar w:fldCharType="separate"/>
      </w:r>
      <w:r w:rsidR="003B17E8">
        <w:t>Portlet Filters</w:t>
      </w:r>
      <w:r>
        <w:rPr>
          <w:lang w:val="en-US"/>
        </w:rPr>
        <w:fldChar w:fldCharType="end"/>
      </w:r>
      <w:r>
        <w:rPr>
          <w:lang w:val="en-US"/>
        </w:rPr>
        <w:t>: Editorial changes, added configuration through annotations.</w:t>
      </w:r>
    </w:p>
    <w:p w:rsidR="000E5FA0" w:rsidRDefault="000E5FA0" w:rsidP="00B00E4C">
      <w:pPr>
        <w:pStyle w:val="Standard"/>
        <w:numPr>
          <w:ilvl w:val="0"/>
          <w:numId w:val="17"/>
        </w:numPr>
        <w:rPr>
          <w:lang w:val="en-US"/>
        </w:rPr>
      </w:pPr>
      <w:r>
        <w:rPr>
          <w:lang w:val="en-US"/>
        </w:rPr>
        <w:fldChar w:fldCharType="begin"/>
      </w:r>
      <w:r>
        <w:rPr>
          <w:lang w:val="en-US"/>
        </w:rPr>
        <w:instrText xml:space="preserve"> REF _Ref427240072 \w \h </w:instrText>
      </w:r>
      <w:r>
        <w:rPr>
          <w:lang w:val="en-US"/>
        </w:rPr>
      </w:r>
      <w:r>
        <w:rPr>
          <w:lang w:val="en-US"/>
        </w:rPr>
        <w:fldChar w:fldCharType="separate"/>
      </w:r>
      <w:r w:rsidR="003B17E8">
        <w:rPr>
          <w:lang w:val="en-US"/>
        </w:rPr>
        <w:t>Chapter 17</w:t>
      </w:r>
      <w:r>
        <w:rPr>
          <w:lang w:val="en-US"/>
        </w:rPr>
        <w:fldChar w:fldCharType="end"/>
      </w:r>
      <w:r>
        <w:rPr>
          <w:lang w:val="en-US"/>
        </w:rPr>
        <w:t xml:space="preserve"> </w:t>
      </w:r>
      <w:r>
        <w:rPr>
          <w:lang w:val="en-US"/>
        </w:rPr>
        <w:fldChar w:fldCharType="begin"/>
      </w:r>
      <w:r>
        <w:rPr>
          <w:lang w:val="en-US"/>
        </w:rPr>
        <w:instrText xml:space="preserve"> REF _Ref427240072 \h </w:instrText>
      </w:r>
      <w:r>
        <w:rPr>
          <w:lang w:val="en-US"/>
        </w:rPr>
      </w:r>
      <w:r>
        <w:rPr>
          <w:lang w:val="en-US"/>
        </w:rPr>
        <w:fldChar w:fldCharType="separate"/>
      </w:r>
      <w:r w:rsidR="003B17E8">
        <w:rPr>
          <w:lang w:val="en-US"/>
        </w:rPr>
        <w:t>Coordination between Portlets</w:t>
      </w:r>
      <w:r>
        <w:rPr>
          <w:lang w:val="en-US"/>
        </w:rPr>
        <w:fldChar w:fldCharType="end"/>
      </w:r>
      <w:r>
        <w:rPr>
          <w:lang w:val="en-US"/>
        </w:rPr>
        <w:t>: Editorial changes.</w:t>
      </w:r>
    </w:p>
    <w:p w:rsidR="00086B78" w:rsidRDefault="00086B78" w:rsidP="00B00E4C">
      <w:pPr>
        <w:pStyle w:val="Standard"/>
        <w:numPr>
          <w:ilvl w:val="0"/>
          <w:numId w:val="17"/>
        </w:numPr>
        <w:rPr>
          <w:lang w:val="en-US"/>
        </w:rPr>
      </w:pPr>
      <w:r>
        <w:rPr>
          <w:lang w:val="en-US"/>
        </w:rPr>
        <w:t xml:space="preserve">Integrated material from JSR 286 Chapters </w:t>
      </w:r>
      <w:r w:rsidR="004E7875">
        <w:rPr>
          <w:lang w:val="en-US"/>
        </w:rPr>
        <w:t>"</w:t>
      </w:r>
      <w:r>
        <w:rPr>
          <w:lang w:val="en-US"/>
        </w:rPr>
        <w:t>Fragment Serving</w:t>
      </w:r>
      <w:r w:rsidR="004E7875">
        <w:rPr>
          <w:lang w:val="en-US"/>
        </w:rPr>
        <w:t>"</w:t>
      </w:r>
      <w:r>
        <w:rPr>
          <w:lang w:val="en-US"/>
        </w:rPr>
        <w:t xml:space="preserve"> and Resource Serving</w:t>
      </w:r>
      <w:r w:rsidR="004E7875">
        <w:rPr>
          <w:lang w:val="en-US"/>
        </w:rPr>
        <w:t>"</w:t>
      </w:r>
      <w:r>
        <w:rPr>
          <w:lang w:val="en-US"/>
        </w:rPr>
        <w:t xml:space="preserve"> into the appropriate spec sections. These will not exist in the new specification as separate chapters in order to reduce redundancy and to group similar information accordingly. </w:t>
      </w:r>
    </w:p>
    <w:p w:rsidR="008D2043" w:rsidRDefault="008D2043" w:rsidP="00B00E4C">
      <w:pPr>
        <w:pStyle w:val="Standard"/>
        <w:numPr>
          <w:ilvl w:val="0"/>
          <w:numId w:val="17"/>
        </w:numPr>
        <w:rPr>
          <w:lang w:val="en-US"/>
        </w:rPr>
      </w:pPr>
      <w:r>
        <w:rPr>
          <w:lang w:val="en-US"/>
        </w:rPr>
        <w:fldChar w:fldCharType="begin"/>
      </w:r>
      <w:r>
        <w:rPr>
          <w:lang w:val="en-US"/>
        </w:rPr>
        <w:instrText xml:space="preserve"> REF _Ref427149628 \w \h </w:instrText>
      </w:r>
      <w:r>
        <w:rPr>
          <w:lang w:val="en-US"/>
        </w:rPr>
      </w:r>
      <w:r>
        <w:rPr>
          <w:lang w:val="en-US"/>
        </w:rPr>
        <w:fldChar w:fldCharType="separate"/>
      </w:r>
      <w:r w:rsidR="003B17E8">
        <w:rPr>
          <w:lang w:val="en-US"/>
        </w:rPr>
        <w:t>Chapter 15</w:t>
      </w:r>
      <w:r>
        <w:rPr>
          <w:lang w:val="en-US"/>
        </w:rPr>
        <w:fldChar w:fldCharType="end"/>
      </w:r>
      <w:r>
        <w:rPr>
          <w:lang w:val="en-US"/>
        </w:rPr>
        <w:t xml:space="preserve"> </w:t>
      </w:r>
      <w:r>
        <w:rPr>
          <w:lang w:val="en-US"/>
        </w:rPr>
        <w:fldChar w:fldCharType="begin"/>
      </w:r>
      <w:r>
        <w:rPr>
          <w:lang w:val="en-US"/>
        </w:rPr>
        <w:instrText xml:space="preserve"> REF _Ref427149634 \h </w:instrText>
      </w:r>
      <w:r>
        <w:rPr>
          <w:lang w:val="en-US"/>
        </w:rPr>
      </w:r>
      <w:r>
        <w:rPr>
          <w:lang w:val="en-US"/>
        </w:rPr>
        <w:fldChar w:fldCharType="separate"/>
      </w:r>
      <w:r w:rsidR="003B17E8">
        <w:t>PortletResponse Interfaces</w:t>
      </w:r>
      <w:r>
        <w:rPr>
          <w:lang w:val="en-US"/>
        </w:rPr>
        <w:fldChar w:fldCharType="end"/>
      </w:r>
      <w:r>
        <w:rPr>
          <w:lang w:val="en-US"/>
        </w:rPr>
        <w:t>: Major rewrite to include to more accurately present JSR 362 concepts. Expanded introductory section. Added description for the URL creation methods. Added method on the action response to allow the portlet to request a redirect after action phase processing.</w:t>
      </w:r>
    </w:p>
    <w:p w:rsidR="00712E3A" w:rsidRDefault="00D83834" w:rsidP="00B00E4C">
      <w:pPr>
        <w:pStyle w:val="Standard"/>
        <w:numPr>
          <w:ilvl w:val="0"/>
          <w:numId w:val="17"/>
        </w:numPr>
        <w:rPr>
          <w:lang w:val="en-US"/>
        </w:rPr>
      </w:pPr>
      <w:r>
        <w:rPr>
          <w:lang w:val="en-US"/>
        </w:rPr>
        <w:fldChar w:fldCharType="begin"/>
      </w:r>
      <w:r>
        <w:rPr>
          <w:lang w:val="en-US"/>
        </w:rPr>
        <w:instrText xml:space="preserve"> REF _Ref427067563 \w \h </w:instrText>
      </w:r>
      <w:r>
        <w:rPr>
          <w:lang w:val="en-US"/>
        </w:rPr>
      </w:r>
      <w:r>
        <w:rPr>
          <w:lang w:val="en-US"/>
        </w:rPr>
        <w:fldChar w:fldCharType="separate"/>
      </w:r>
      <w:r w:rsidR="003B17E8">
        <w:rPr>
          <w:lang w:val="en-US"/>
        </w:rPr>
        <w:t>Chapter 14</w:t>
      </w:r>
      <w:r>
        <w:rPr>
          <w:lang w:val="en-US"/>
        </w:rPr>
        <w:fldChar w:fldCharType="end"/>
      </w:r>
      <w:r>
        <w:rPr>
          <w:lang w:val="en-US"/>
        </w:rPr>
        <w:t xml:space="preserve"> </w:t>
      </w:r>
      <w:r>
        <w:rPr>
          <w:lang w:val="en-US"/>
        </w:rPr>
        <w:fldChar w:fldCharType="begin"/>
      </w:r>
      <w:r>
        <w:rPr>
          <w:lang w:val="en-US"/>
        </w:rPr>
        <w:instrText xml:space="preserve"> REF _Ref427067568 \h </w:instrText>
      </w:r>
      <w:r>
        <w:rPr>
          <w:lang w:val="en-US"/>
        </w:rPr>
      </w:r>
      <w:r>
        <w:rPr>
          <w:lang w:val="en-US"/>
        </w:rPr>
        <w:fldChar w:fldCharType="separate"/>
      </w:r>
      <w:r w:rsidR="003B17E8">
        <w:t>Portlet Request Interfaces</w:t>
      </w:r>
      <w:r>
        <w:rPr>
          <w:lang w:val="en-US"/>
        </w:rPr>
        <w:fldChar w:fldCharType="end"/>
      </w:r>
      <w:r>
        <w:rPr>
          <w:lang w:val="en-US"/>
        </w:rPr>
        <w:t>: Major rewrite to include to more accurately present JSR 362 concepts. Expanded introductory section.</w:t>
      </w:r>
      <w:r w:rsidR="008D2043">
        <w:rPr>
          <w:lang w:val="en-US"/>
        </w:rPr>
        <w:t xml:space="preserve"> Added PORTLET_STATE resource request attribute for partial action request support.</w:t>
      </w:r>
    </w:p>
    <w:p w:rsidR="000A6CB7" w:rsidRDefault="000A6CB7" w:rsidP="00B00E4C">
      <w:pPr>
        <w:pStyle w:val="Standard"/>
        <w:numPr>
          <w:ilvl w:val="0"/>
          <w:numId w:val="17"/>
        </w:numPr>
        <w:rPr>
          <w:lang w:val="en-US"/>
        </w:rPr>
      </w:pPr>
      <w:r>
        <w:rPr>
          <w:lang w:val="en-US"/>
        </w:rPr>
        <w:lastRenderedPageBreak/>
        <w:fldChar w:fldCharType="begin"/>
      </w:r>
      <w:r>
        <w:rPr>
          <w:lang w:val="en-US"/>
        </w:rPr>
        <w:instrText xml:space="preserve"> REF _Ref426728457 \w </w:instrText>
      </w:r>
      <w:r>
        <w:rPr>
          <w:lang w:val="en-US"/>
        </w:rPr>
        <w:fldChar w:fldCharType="separate"/>
      </w:r>
      <w:r w:rsidR="003B17E8">
        <w:rPr>
          <w:lang w:val="en-US"/>
        </w:rPr>
        <w:t>Chapter 13</w:t>
      </w:r>
      <w:r>
        <w:rPr>
          <w:lang w:val="en-US"/>
        </w:rPr>
        <w:fldChar w:fldCharType="end"/>
      </w:r>
      <w:r>
        <w:rPr>
          <w:lang w:val="en-US"/>
        </w:rPr>
        <w:t xml:space="preserve"> </w:t>
      </w:r>
      <w:r>
        <w:rPr>
          <w:lang w:val="en-US"/>
        </w:rPr>
        <w:fldChar w:fldCharType="begin"/>
      </w:r>
      <w:r>
        <w:rPr>
          <w:lang w:val="en-US"/>
        </w:rPr>
        <w:instrText xml:space="preserve"> REF _Ref426728458 </w:instrText>
      </w:r>
      <w:r>
        <w:rPr>
          <w:lang w:val="en-US"/>
        </w:rPr>
        <w:fldChar w:fldCharType="separate"/>
      </w:r>
      <w:r w:rsidR="003B17E8">
        <w:t>Portlet URLs</w:t>
      </w:r>
      <w:r>
        <w:rPr>
          <w:lang w:val="en-US"/>
        </w:rPr>
        <w:fldChar w:fldCharType="end"/>
      </w:r>
      <w:r>
        <w:rPr>
          <w:lang w:val="en-US"/>
        </w:rPr>
        <w:t xml:space="preserve">: Major rewrite to add JSR 362 concepts. Added </w:t>
      </w:r>
      <w:r w:rsidRPr="009564AA">
        <w:rPr>
          <w:rStyle w:val="inlinecode"/>
          <w:lang w:val="en-US"/>
        </w:rPr>
        <w:t>ActionURL</w:t>
      </w:r>
      <w:r>
        <w:rPr>
          <w:lang w:val="en-US"/>
        </w:rPr>
        <w:t xml:space="preserve"> and </w:t>
      </w:r>
      <w:r w:rsidRPr="009564AA">
        <w:rPr>
          <w:rStyle w:val="inlinecode"/>
          <w:lang w:val="en-US"/>
        </w:rPr>
        <w:t>RenderURL</w:t>
      </w:r>
      <w:r>
        <w:rPr>
          <w:lang w:val="en-US"/>
        </w:rPr>
        <w:t xml:space="preserve"> interfaces. </w:t>
      </w:r>
      <w:r w:rsidR="009564AA">
        <w:rPr>
          <w:lang w:val="en-US"/>
        </w:rPr>
        <w:t>Added configuration of the portlet URL generation listener through annotations.</w:t>
      </w:r>
    </w:p>
    <w:p w:rsidR="002E233D" w:rsidRDefault="003759F7" w:rsidP="00B00E4C">
      <w:pPr>
        <w:pStyle w:val="Standard"/>
        <w:numPr>
          <w:ilvl w:val="0"/>
          <w:numId w:val="17"/>
        </w:numPr>
        <w:rPr>
          <w:lang w:val="en-US"/>
        </w:rPr>
      </w:pPr>
      <w:r>
        <w:rPr>
          <w:lang w:val="en-US"/>
        </w:rPr>
        <w:fldChar w:fldCharType="begin"/>
      </w:r>
      <w:r>
        <w:rPr>
          <w:lang w:val="en-US"/>
        </w:rPr>
        <w:instrText xml:space="preserve"> REF _Ref455553865 \r \h </w:instrText>
      </w:r>
      <w:r>
        <w:rPr>
          <w:lang w:val="en-US"/>
        </w:rPr>
      </w:r>
      <w:r>
        <w:rPr>
          <w:lang w:val="en-US"/>
        </w:rPr>
        <w:fldChar w:fldCharType="separate"/>
      </w:r>
      <w:r w:rsidR="003B17E8">
        <w:rPr>
          <w:lang w:val="en-US"/>
        </w:rPr>
        <w:t>Chapter 12</w:t>
      </w:r>
      <w:r>
        <w:rPr>
          <w:lang w:val="en-US"/>
        </w:rPr>
        <w:fldChar w:fldCharType="end"/>
      </w:r>
      <w:r>
        <w:rPr>
          <w:lang w:val="en-US"/>
        </w:rPr>
        <w:t xml:space="preserve"> </w:t>
      </w:r>
      <w:r>
        <w:rPr>
          <w:lang w:val="en-US"/>
        </w:rPr>
        <w:fldChar w:fldCharType="begin"/>
      </w:r>
      <w:r>
        <w:rPr>
          <w:lang w:val="en-US"/>
        </w:rPr>
        <w:instrText xml:space="preserve"> REF _Ref455553865 \h </w:instrText>
      </w:r>
      <w:r>
        <w:rPr>
          <w:lang w:val="en-US"/>
        </w:rPr>
      </w:r>
      <w:r>
        <w:rPr>
          <w:lang w:val="en-US"/>
        </w:rPr>
        <w:fldChar w:fldCharType="separate"/>
      </w:r>
      <w:r w:rsidR="003B17E8">
        <w:t>Render State</w:t>
      </w:r>
      <w:r>
        <w:rPr>
          <w:lang w:val="en-US"/>
        </w:rPr>
        <w:fldChar w:fldCharType="end"/>
      </w:r>
      <w:r w:rsidR="002E233D">
        <w:rPr>
          <w:lang w:val="en-US"/>
        </w:rPr>
        <w:t>: New chapter.</w:t>
      </w:r>
    </w:p>
    <w:p w:rsidR="00317EF7" w:rsidRDefault="00317EF7" w:rsidP="00B00E4C">
      <w:pPr>
        <w:pStyle w:val="Standard"/>
        <w:numPr>
          <w:ilvl w:val="0"/>
          <w:numId w:val="17"/>
        </w:numPr>
        <w:rPr>
          <w:lang w:val="en-US"/>
        </w:rPr>
      </w:pPr>
      <w:r>
        <w:rPr>
          <w:lang w:val="en-US"/>
        </w:rPr>
        <w:fldChar w:fldCharType="begin"/>
      </w:r>
      <w:r>
        <w:rPr>
          <w:lang w:val="en-US"/>
        </w:rPr>
        <w:instrText xml:space="preserve"> REF _Ref426644999 \w </w:instrText>
      </w:r>
      <w:r>
        <w:rPr>
          <w:lang w:val="en-US"/>
        </w:rPr>
        <w:fldChar w:fldCharType="separate"/>
      </w:r>
      <w:r w:rsidR="003B17E8">
        <w:rPr>
          <w:lang w:val="en-US"/>
        </w:rPr>
        <w:t>Chapter 11</w:t>
      </w:r>
      <w:r>
        <w:rPr>
          <w:lang w:val="en-US"/>
        </w:rPr>
        <w:fldChar w:fldCharType="end"/>
      </w:r>
      <w:r>
        <w:rPr>
          <w:lang w:val="en-US"/>
        </w:rPr>
        <w:t xml:space="preserve"> </w:t>
      </w:r>
      <w:r>
        <w:rPr>
          <w:lang w:val="en-US"/>
        </w:rPr>
        <w:fldChar w:fldCharType="begin"/>
      </w:r>
      <w:r>
        <w:rPr>
          <w:lang w:val="en-US"/>
        </w:rPr>
        <w:instrText xml:space="preserve"> REF _Ref426644999 </w:instrText>
      </w:r>
      <w:r>
        <w:rPr>
          <w:lang w:val="en-US"/>
        </w:rPr>
        <w:fldChar w:fldCharType="separate"/>
      </w:r>
      <w:r w:rsidR="003B17E8">
        <w:t>Portlet Parameters</w:t>
      </w:r>
      <w:r>
        <w:rPr>
          <w:lang w:val="en-US"/>
        </w:rPr>
        <w:fldChar w:fldCharType="end"/>
      </w:r>
      <w:r>
        <w:rPr>
          <w:lang w:val="en-US"/>
        </w:rPr>
        <w:t>: New chapter.</w:t>
      </w:r>
    </w:p>
    <w:p w:rsidR="00DC7885" w:rsidRPr="00BC18C4" w:rsidRDefault="00DC7885" w:rsidP="00BC18C4">
      <w:pPr>
        <w:pStyle w:val="Standard"/>
        <w:numPr>
          <w:ilvl w:val="0"/>
          <w:numId w:val="17"/>
        </w:numPr>
      </w:pPr>
      <w:r w:rsidRPr="00BC18C4">
        <w:fldChar w:fldCharType="begin"/>
      </w:r>
      <w:r w:rsidRPr="00BC18C4">
        <w:rPr>
          <w:lang w:val="en-US"/>
        </w:rPr>
        <w:instrText xml:space="preserve"> REF _Ref426616328 \w </w:instrText>
      </w:r>
      <w:r w:rsidRPr="00BC18C4">
        <w:fldChar w:fldCharType="separate"/>
      </w:r>
      <w:r w:rsidR="003B17E8">
        <w:rPr>
          <w:lang w:val="en-US"/>
        </w:rPr>
        <w:t>Chapter 10</w:t>
      </w:r>
      <w:r w:rsidRPr="00BC18C4">
        <w:fldChar w:fldCharType="end"/>
      </w:r>
      <w:r w:rsidRPr="00BC18C4">
        <w:rPr>
          <w:lang w:val="en-US"/>
        </w:rPr>
        <w:t xml:space="preserve"> </w:t>
      </w:r>
      <w:r w:rsidRPr="00BC18C4">
        <w:fldChar w:fldCharType="begin"/>
      </w:r>
      <w:r w:rsidRPr="00BC18C4">
        <w:rPr>
          <w:lang w:val="en-US"/>
        </w:rPr>
        <w:instrText xml:space="preserve"> REF _Ref426616329 </w:instrText>
      </w:r>
      <w:r w:rsidRPr="00BC18C4">
        <w:fldChar w:fldCharType="separate"/>
      </w:r>
      <w:r w:rsidR="003B17E8">
        <w:t>Window States</w:t>
      </w:r>
      <w:r w:rsidRPr="00BC18C4">
        <w:fldChar w:fldCharType="end"/>
      </w:r>
      <w:r w:rsidRPr="00BC18C4">
        <w:rPr>
          <w:lang w:val="en-US"/>
        </w:rPr>
        <w:t xml:space="preserve">: Editorial changes. </w:t>
      </w:r>
      <w:r w:rsidRPr="002C5F4D">
        <w:rPr>
          <w:lang w:val="en-US"/>
        </w:rPr>
        <w:t xml:space="preserve">Changed language to refer to portlet configuration rather than to the portlet deployment descriptor. </w:t>
      </w:r>
      <w:r w:rsidRPr="00BC18C4">
        <w:t>Move</w:t>
      </w:r>
      <w:r w:rsidR="00BC18C4" w:rsidRPr="00BC18C4">
        <w:t xml:space="preserve">d portlet descriptor examples </w:t>
      </w:r>
      <w:r w:rsidR="00BC18C4">
        <w:t>to configuration chapter.</w:t>
      </w:r>
    </w:p>
    <w:p w:rsidR="00846DBF" w:rsidRDefault="00846DBF" w:rsidP="00B00E4C">
      <w:pPr>
        <w:pStyle w:val="Standard"/>
        <w:numPr>
          <w:ilvl w:val="0"/>
          <w:numId w:val="17"/>
        </w:numPr>
        <w:rPr>
          <w:lang w:val="en-US"/>
        </w:rPr>
      </w:pPr>
      <w:r>
        <w:rPr>
          <w:lang w:val="en-US"/>
        </w:rPr>
        <w:fldChar w:fldCharType="begin"/>
      </w:r>
      <w:r>
        <w:rPr>
          <w:lang w:val="en-US"/>
        </w:rPr>
        <w:instrText xml:space="preserve"> REF _Ref426607440 \w </w:instrText>
      </w:r>
      <w:r>
        <w:rPr>
          <w:lang w:val="en-US"/>
        </w:rPr>
        <w:fldChar w:fldCharType="separate"/>
      </w:r>
      <w:r w:rsidR="003B17E8">
        <w:rPr>
          <w:lang w:val="en-US"/>
        </w:rPr>
        <w:t>Appendix D</w:t>
      </w:r>
      <w:r>
        <w:rPr>
          <w:lang w:val="en-US"/>
        </w:rPr>
        <w:fldChar w:fldCharType="end"/>
      </w:r>
      <w:r>
        <w:rPr>
          <w:lang w:val="en-US"/>
        </w:rPr>
        <w:t xml:space="preserve"> </w:t>
      </w:r>
      <w:r>
        <w:rPr>
          <w:lang w:val="en-US"/>
        </w:rPr>
        <w:fldChar w:fldCharType="begin"/>
      </w:r>
      <w:r>
        <w:rPr>
          <w:lang w:val="en-US"/>
        </w:rPr>
        <w:instrText xml:space="preserve"> REF _Ref426607440 </w:instrText>
      </w:r>
      <w:r>
        <w:rPr>
          <w:lang w:val="en-US"/>
        </w:rPr>
        <w:fldChar w:fldCharType="separate"/>
      </w:r>
      <w:r w:rsidR="003B17E8">
        <w:t>Custom Portlet Modes</w:t>
      </w:r>
      <w:r>
        <w:rPr>
          <w:lang w:val="en-US"/>
        </w:rPr>
        <w:fldChar w:fldCharType="end"/>
      </w:r>
      <w:r>
        <w:rPr>
          <w:lang w:val="en-US"/>
        </w:rPr>
        <w:t xml:space="preserve">: </w:t>
      </w:r>
      <w:r w:rsidR="005072C0">
        <w:rPr>
          <w:lang w:val="en-US"/>
        </w:rPr>
        <w:t>Editorial changes. Added examples for annotation-based configuration.</w:t>
      </w:r>
    </w:p>
    <w:p w:rsidR="00846DBF" w:rsidRDefault="00846DBF" w:rsidP="00B00E4C">
      <w:pPr>
        <w:pStyle w:val="Standard"/>
        <w:numPr>
          <w:ilvl w:val="0"/>
          <w:numId w:val="17"/>
        </w:numPr>
        <w:rPr>
          <w:lang w:val="en-US"/>
        </w:rPr>
      </w:pPr>
      <w:r>
        <w:rPr>
          <w:lang w:val="en-US"/>
        </w:rPr>
        <w:fldChar w:fldCharType="begin"/>
      </w:r>
      <w:r>
        <w:rPr>
          <w:lang w:val="en-US"/>
        </w:rPr>
        <w:instrText xml:space="preserve"> REF _Ref426614406 \w </w:instrText>
      </w:r>
      <w:r>
        <w:rPr>
          <w:lang w:val="en-US"/>
        </w:rPr>
        <w:fldChar w:fldCharType="separate"/>
      </w:r>
      <w:r w:rsidR="003B17E8">
        <w:rPr>
          <w:lang w:val="en-US"/>
        </w:rPr>
        <w:t>Appendix B</w:t>
      </w:r>
      <w:r>
        <w:rPr>
          <w:lang w:val="en-US"/>
        </w:rPr>
        <w:fldChar w:fldCharType="end"/>
      </w:r>
      <w:r>
        <w:rPr>
          <w:lang w:val="en-US"/>
        </w:rPr>
        <w:t xml:space="preserve"> </w:t>
      </w:r>
      <w:r>
        <w:rPr>
          <w:lang w:val="en-US"/>
        </w:rPr>
        <w:fldChar w:fldCharType="begin"/>
      </w:r>
      <w:r>
        <w:rPr>
          <w:lang w:val="en-US"/>
        </w:rPr>
        <w:instrText xml:space="preserve"> REF _Ref426614416 </w:instrText>
      </w:r>
      <w:r>
        <w:rPr>
          <w:lang w:val="en-US"/>
        </w:rPr>
        <w:fldChar w:fldCharType="separate"/>
      </w:r>
      <w:r w:rsidR="003B17E8">
        <w:t>Markup Fragments</w:t>
      </w:r>
      <w:r>
        <w:rPr>
          <w:lang w:val="en-US"/>
        </w:rPr>
        <w:fldChar w:fldCharType="end"/>
      </w:r>
      <w:r>
        <w:rPr>
          <w:lang w:val="en-US"/>
        </w:rPr>
        <w:t>: Editorial changes.</w:t>
      </w:r>
    </w:p>
    <w:p w:rsidR="000F78F2" w:rsidRPr="00BC18C4" w:rsidRDefault="000F78F2" w:rsidP="00BC18C4">
      <w:pPr>
        <w:pStyle w:val="Standard"/>
        <w:numPr>
          <w:ilvl w:val="0"/>
          <w:numId w:val="17"/>
        </w:numPr>
      </w:pPr>
      <w:r>
        <w:fldChar w:fldCharType="begin"/>
      </w:r>
      <w:r w:rsidRPr="00BC18C4">
        <w:rPr>
          <w:lang w:val="en-US"/>
        </w:rPr>
        <w:instrText xml:space="preserve"> REF _Ref426549468 \w \h </w:instrText>
      </w:r>
      <w:r w:rsidR="00BC18C4" w:rsidRPr="00BC18C4">
        <w:rPr>
          <w:lang w:val="en-US"/>
        </w:rPr>
        <w:instrText xml:space="preserve"> \* MERGEFORMAT </w:instrText>
      </w:r>
      <w:r>
        <w:fldChar w:fldCharType="separate"/>
      </w:r>
      <w:r w:rsidR="003B17E8">
        <w:rPr>
          <w:lang w:val="en-US"/>
        </w:rPr>
        <w:t>Chapter 9</w:t>
      </w:r>
      <w:r>
        <w:fldChar w:fldCharType="end"/>
      </w:r>
      <w:r w:rsidRPr="00BC18C4">
        <w:rPr>
          <w:lang w:val="en-US"/>
        </w:rPr>
        <w:t xml:space="preserve"> </w:t>
      </w:r>
      <w:r>
        <w:fldChar w:fldCharType="begin"/>
      </w:r>
      <w:r w:rsidRPr="00BC18C4">
        <w:rPr>
          <w:lang w:val="en-US"/>
        </w:rPr>
        <w:instrText xml:space="preserve"> REF _Ref426549468 \h </w:instrText>
      </w:r>
      <w:r w:rsidR="00BC18C4" w:rsidRPr="00BC18C4">
        <w:rPr>
          <w:lang w:val="en-US"/>
        </w:rPr>
        <w:instrText xml:space="preserve"> \* MERGEFORMAT </w:instrText>
      </w:r>
      <w:r>
        <w:fldChar w:fldCharType="separate"/>
      </w:r>
      <w:r w:rsidR="003B17E8" w:rsidRPr="003B17E8">
        <w:rPr>
          <w:lang w:val="en-US"/>
        </w:rPr>
        <w:t>Portlet Modes</w:t>
      </w:r>
      <w:r>
        <w:fldChar w:fldCharType="end"/>
      </w:r>
      <w:r w:rsidRPr="00BC18C4">
        <w:rPr>
          <w:lang w:val="en-US"/>
        </w:rPr>
        <w:t xml:space="preserve">: Editorial changes. </w:t>
      </w:r>
      <w:r w:rsidR="00DC7885" w:rsidRPr="002C5F4D">
        <w:rPr>
          <w:lang w:val="en-US"/>
        </w:rPr>
        <w:t xml:space="preserve">Changed language to refer to portlet configuration rather than to the portlet deployment descriptor. </w:t>
      </w:r>
      <w:r>
        <w:t>Moved portlet descriptor examples</w:t>
      </w:r>
      <w:r w:rsidR="00BC18C4" w:rsidRPr="00BC18C4">
        <w:t xml:space="preserve"> </w:t>
      </w:r>
      <w:r w:rsidR="00BC18C4">
        <w:t>to configuration chapter.</w:t>
      </w:r>
    </w:p>
    <w:p w:rsidR="00625BE3" w:rsidRDefault="00846DBF" w:rsidP="00B00E4C">
      <w:pPr>
        <w:pStyle w:val="Standard"/>
        <w:numPr>
          <w:ilvl w:val="0"/>
          <w:numId w:val="17"/>
        </w:numPr>
        <w:rPr>
          <w:lang w:val="en-US"/>
        </w:rPr>
      </w:pPr>
      <w:r>
        <w:rPr>
          <w:lang w:val="en-US"/>
        </w:rPr>
        <w:fldChar w:fldCharType="begin"/>
      </w:r>
      <w:r>
        <w:rPr>
          <w:lang w:val="en-US"/>
        </w:rPr>
        <w:instrText xml:space="preserve"> REF _Ref426614091 \w </w:instrText>
      </w:r>
      <w:r>
        <w:rPr>
          <w:lang w:val="en-US"/>
        </w:rPr>
        <w:fldChar w:fldCharType="separate"/>
      </w:r>
      <w:r w:rsidR="003B17E8">
        <w:rPr>
          <w:lang w:val="en-US"/>
        </w:rPr>
        <w:t>Chapter 8</w:t>
      </w:r>
      <w:r>
        <w:rPr>
          <w:lang w:val="en-US"/>
        </w:rPr>
        <w:fldChar w:fldCharType="end"/>
      </w:r>
      <w:r>
        <w:rPr>
          <w:lang w:val="en-US"/>
        </w:rPr>
        <w:t xml:space="preserve"> </w:t>
      </w:r>
      <w:r>
        <w:rPr>
          <w:lang w:val="en-US"/>
        </w:rPr>
        <w:fldChar w:fldCharType="begin"/>
      </w:r>
      <w:r>
        <w:rPr>
          <w:lang w:val="en-US"/>
        </w:rPr>
        <w:instrText xml:space="preserve"> REF _Ref426614099 </w:instrText>
      </w:r>
      <w:r>
        <w:rPr>
          <w:lang w:val="en-US"/>
        </w:rPr>
        <w:fldChar w:fldCharType="separate"/>
      </w:r>
      <w:r w:rsidR="003B17E8">
        <w:t>Portlet Context</w:t>
      </w:r>
      <w:r>
        <w:rPr>
          <w:lang w:val="en-US"/>
        </w:rPr>
        <w:fldChar w:fldCharType="end"/>
      </w:r>
      <w:r w:rsidR="00625BE3">
        <w:rPr>
          <w:lang w:val="en-US"/>
        </w:rPr>
        <w:t xml:space="preserve">: </w:t>
      </w:r>
      <w:r w:rsidR="00260EC0">
        <w:rPr>
          <w:lang w:val="en-US"/>
        </w:rPr>
        <w:t>E</w:t>
      </w:r>
      <w:r w:rsidR="00625BE3" w:rsidRPr="008D1CA8">
        <w:rPr>
          <w:lang w:val="en-US"/>
        </w:rPr>
        <w:t>dito</w:t>
      </w:r>
      <w:r w:rsidR="00625BE3">
        <w:rPr>
          <w:lang w:val="en-US"/>
        </w:rPr>
        <w:t>rial changes</w:t>
      </w:r>
      <w:r w:rsidR="00625BE3" w:rsidRPr="008D1CA8">
        <w:rPr>
          <w:lang w:val="en-US"/>
        </w:rPr>
        <w:t>.</w:t>
      </w:r>
    </w:p>
    <w:p w:rsidR="00DC0B82" w:rsidRDefault="00DC0B82" w:rsidP="00DC0B82">
      <w:pPr>
        <w:pStyle w:val="Standard"/>
        <w:ind w:left="720"/>
        <w:rPr>
          <w:lang w:val="en-US"/>
        </w:rPr>
      </w:pPr>
      <w:r>
        <w:rPr>
          <w:lang w:val="en-US"/>
        </w:rPr>
        <w:t>See PORTLETSPEC3-53 for discussion of further potential changes.</w:t>
      </w:r>
    </w:p>
    <w:p w:rsidR="00FC2999" w:rsidRDefault="00846DBF" w:rsidP="00B00E4C">
      <w:pPr>
        <w:pStyle w:val="Standard"/>
        <w:numPr>
          <w:ilvl w:val="0"/>
          <w:numId w:val="17"/>
        </w:numPr>
        <w:rPr>
          <w:lang w:val="en-US"/>
        </w:rPr>
      </w:pPr>
      <w:r>
        <w:rPr>
          <w:lang w:val="en-US"/>
        </w:rPr>
        <w:fldChar w:fldCharType="begin"/>
      </w:r>
      <w:r>
        <w:rPr>
          <w:lang w:val="en-US"/>
        </w:rPr>
        <w:instrText xml:space="preserve"> REF _Ref426555262 \w </w:instrText>
      </w:r>
      <w:r>
        <w:rPr>
          <w:lang w:val="en-US"/>
        </w:rPr>
        <w:fldChar w:fldCharType="separate"/>
      </w:r>
      <w:r w:rsidR="003B17E8">
        <w:rPr>
          <w:lang w:val="en-US"/>
        </w:rPr>
        <w:t>Chapter 7</w:t>
      </w:r>
      <w:r>
        <w:rPr>
          <w:lang w:val="en-US"/>
        </w:rPr>
        <w:fldChar w:fldCharType="end"/>
      </w:r>
      <w:r>
        <w:rPr>
          <w:lang w:val="en-US"/>
        </w:rPr>
        <w:t xml:space="preserve"> </w:t>
      </w:r>
      <w:r>
        <w:rPr>
          <w:lang w:val="en-US"/>
        </w:rPr>
        <w:fldChar w:fldCharType="begin"/>
      </w:r>
      <w:r>
        <w:rPr>
          <w:lang w:val="en-US"/>
        </w:rPr>
        <w:instrText xml:space="preserve"> REF _Ref426555262 </w:instrText>
      </w:r>
      <w:r>
        <w:rPr>
          <w:lang w:val="en-US"/>
        </w:rPr>
        <w:fldChar w:fldCharType="separate"/>
      </w:r>
      <w:r w:rsidR="003B17E8">
        <w:t>Portal Context</w:t>
      </w:r>
      <w:r>
        <w:rPr>
          <w:lang w:val="en-US"/>
        </w:rPr>
        <w:fldChar w:fldCharType="end"/>
      </w:r>
      <w:r w:rsidR="00FC2999">
        <w:rPr>
          <w:lang w:val="en-US"/>
        </w:rPr>
        <w:t>: E</w:t>
      </w:r>
      <w:r w:rsidR="00FC2999" w:rsidRPr="008D1CA8">
        <w:rPr>
          <w:lang w:val="en-US"/>
        </w:rPr>
        <w:t>dito</w:t>
      </w:r>
      <w:r w:rsidR="00FC2999">
        <w:rPr>
          <w:lang w:val="en-US"/>
        </w:rPr>
        <w:t>rial changes</w:t>
      </w:r>
      <w:r w:rsidR="00FC2999" w:rsidRPr="008D1CA8">
        <w:rPr>
          <w:lang w:val="en-US"/>
        </w:rPr>
        <w:t>.</w:t>
      </w:r>
    </w:p>
    <w:p w:rsidR="00811FDE" w:rsidRDefault="00846DBF" w:rsidP="00DC7885">
      <w:pPr>
        <w:pStyle w:val="Standard"/>
        <w:numPr>
          <w:ilvl w:val="0"/>
          <w:numId w:val="17"/>
        </w:numPr>
        <w:ind w:left="714" w:hanging="357"/>
        <w:rPr>
          <w:lang w:val="en-US"/>
        </w:rPr>
      </w:pPr>
      <w:r>
        <w:rPr>
          <w:lang w:val="en-US"/>
        </w:rPr>
        <w:fldChar w:fldCharType="begin"/>
      </w:r>
      <w:r>
        <w:rPr>
          <w:lang w:val="en-US"/>
        </w:rPr>
        <w:instrText xml:space="preserve"> REF _Ref426555216 \w </w:instrText>
      </w:r>
      <w:r>
        <w:rPr>
          <w:lang w:val="en-US"/>
        </w:rPr>
        <w:fldChar w:fldCharType="separate"/>
      </w:r>
      <w:r w:rsidR="003B17E8">
        <w:rPr>
          <w:lang w:val="en-US"/>
        </w:rPr>
        <w:t>Chapter 6</w:t>
      </w:r>
      <w:r>
        <w:rPr>
          <w:lang w:val="en-US"/>
        </w:rPr>
        <w:fldChar w:fldCharType="end"/>
      </w:r>
      <w:r>
        <w:rPr>
          <w:lang w:val="en-US"/>
        </w:rPr>
        <w:t xml:space="preserve"> </w:t>
      </w:r>
      <w:r>
        <w:rPr>
          <w:lang w:val="en-US"/>
        </w:rPr>
        <w:fldChar w:fldCharType="begin"/>
      </w:r>
      <w:r>
        <w:rPr>
          <w:lang w:val="en-US"/>
        </w:rPr>
        <w:instrText xml:space="preserve"> REF _Ref426555216 </w:instrText>
      </w:r>
      <w:r>
        <w:rPr>
          <w:lang w:val="en-US"/>
        </w:rPr>
        <w:fldChar w:fldCharType="separate"/>
      </w:r>
      <w:r w:rsidR="003B17E8" w:rsidRPr="00B623AF">
        <w:rPr>
          <w:lang w:val="en-US"/>
        </w:rPr>
        <w:t>The PortletConfig Interface</w:t>
      </w:r>
      <w:r>
        <w:rPr>
          <w:lang w:val="en-US"/>
        </w:rPr>
        <w:fldChar w:fldCharType="end"/>
      </w:r>
      <w:r w:rsidR="00811FDE">
        <w:rPr>
          <w:lang w:val="en-US"/>
        </w:rPr>
        <w:t>: E</w:t>
      </w:r>
      <w:r w:rsidR="00811FDE" w:rsidRPr="008D1CA8">
        <w:rPr>
          <w:lang w:val="en-US"/>
        </w:rPr>
        <w:t>dito</w:t>
      </w:r>
      <w:r w:rsidR="00811FDE">
        <w:rPr>
          <w:lang w:val="en-US"/>
        </w:rPr>
        <w:t>rial changes to improve wording</w:t>
      </w:r>
      <w:r w:rsidR="00811FDE" w:rsidRPr="008D1CA8">
        <w:rPr>
          <w:lang w:val="en-US"/>
        </w:rPr>
        <w:t>.</w:t>
      </w:r>
      <w:r w:rsidR="00811FDE">
        <w:rPr>
          <w:lang w:val="en-US"/>
        </w:rPr>
        <w:t xml:space="preserve"> Changed wording so as to refer to the ‘portlet configuration’ rather than to the ‘portlet deployment descriptor. </w:t>
      </w:r>
      <w:r w:rsidR="00E42695">
        <w:rPr>
          <w:lang w:val="en-US"/>
        </w:rPr>
        <w:br/>
        <w:t xml:space="preserve">PORTLETSPEC3-18: </w:t>
      </w:r>
      <w:r w:rsidR="00811FDE">
        <w:rPr>
          <w:lang w:val="en-US"/>
        </w:rPr>
        <w:t>Added method for obtaining public render parameter names and QNames under ‘Public Render Parameters’.</w:t>
      </w:r>
      <w:r w:rsidR="00E42695">
        <w:rPr>
          <w:lang w:val="en-US"/>
        </w:rPr>
        <w:t xml:space="preserve"> Added ‘Portlet Modes’ section. Added ‘Window States’ section.</w:t>
      </w:r>
    </w:p>
    <w:p w:rsidR="005B235B" w:rsidRDefault="00846DBF" w:rsidP="00B00E4C">
      <w:pPr>
        <w:pStyle w:val="Standard"/>
        <w:numPr>
          <w:ilvl w:val="0"/>
          <w:numId w:val="17"/>
        </w:numPr>
        <w:rPr>
          <w:lang w:val="en-US"/>
        </w:rPr>
      </w:pPr>
      <w:r>
        <w:rPr>
          <w:lang w:val="en-US"/>
        </w:rPr>
        <w:fldChar w:fldCharType="begin"/>
      </w:r>
      <w:r>
        <w:rPr>
          <w:lang w:val="en-US"/>
        </w:rPr>
        <w:instrText xml:space="preserve"> REF _Ref426614167 \w </w:instrText>
      </w:r>
      <w:r>
        <w:rPr>
          <w:lang w:val="en-US"/>
        </w:rPr>
        <w:fldChar w:fldCharType="separate"/>
      </w:r>
      <w:r w:rsidR="003B17E8">
        <w:rPr>
          <w:lang w:val="en-US"/>
        </w:rPr>
        <w:t>Chapter 5</w:t>
      </w:r>
      <w:r>
        <w:rPr>
          <w:lang w:val="en-US"/>
        </w:rPr>
        <w:fldChar w:fldCharType="end"/>
      </w:r>
      <w:r>
        <w:rPr>
          <w:lang w:val="en-US"/>
        </w:rPr>
        <w:t xml:space="preserve"> </w:t>
      </w:r>
      <w:r>
        <w:rPr>
          <w:lang w:val="en-US"/>
        </w:rPr>
        <w:fldChar w:fldCharType="begin"/>
      </w:r>
      <w:r>
        <w:rPr>
          <w:lang w:val="en-US"/>
        </w:rPr>
        <w:instrText xml:space="preserve"> REF _Ref426614176 </w:instrText>
      </w:r>
      <w:r>
        <w:rPr>
          <w:lang w:val="en-US"/>
        </w:rPr>
        <w:fldChar w:fldCharType="separate"/>
      </w:r>
      <w:r w:rsidR="003B17E8" w:rsidRPr="00B527EB">
        <w:rPr>
          <w:lang w:val="en-US"/>
        </w:rPr>
        <w:t>Portlet Applications</w:t>
      </w:r>
      <w:r>
        <w:rPr>
          <w:lang w:val="en-US"/>
        </w:rPr>
        <w:fldChar w:fldCharType="end"/>
      </w:r>
      <w:r w:rsidR="005B235B">
        <w:rPr>
          <w:lang w:val="en-US"/>
        </w:rPr>
        <w:t>: E</w:t>
      </w:r>
      <w:r w:rsidR="005B235B" w:rsidRPr="008D1CA8">
        <w:rPr>
          <w:lang w:val="en-US"/>
        </w:rPr>
        <w:t>dito</w:t>
      </w:r>
      <w:r w:rsidR="005B235B">
        <w:rPr>
          <w:lang w:val="en-US"/>
        </w:rPr>
        <w:t>rial changes</w:t>
      </w:r>
      <w:r w:rsidR="005B235B" w:rsidRPr="008D1CA8">
        <w:rPr>
          <w:lang w:val="en-US"/>
        </w:rPr>
        <w:t>.</w:t>
      </w:r>
      <w:r w:rsidR="005B235B">
        <w:rPr>
          <w:lang w:val="en-US"/>
        </w:rPr>
        <w:t xml:space="preserve"> Updated servlet specification references to the appropriate sections of Servlet Specification Version 3.1.</w:t>
      </w:r>
    </w:p>
    <w:p w:rsidR="00620D63" w:rsidRDefault="00846DBF" w:rsidP="00B00E4C">
      <w:pPr>
        <w:pStyle w:val="Standard"/>
        <w:numPr>
          <w:ilvl w:val="0"/>
          <w:numId w:val="17"/>
        </w:numPr>
        <w:rPr>
          <w:lang w:val="en-US"/>
        </w:rPr>
      </w:pPr>
      <w:r>
        <w:rPr>
          <w:lang w:val="en-US"/>
        </w:rPr>
        <w:fldChar w:fldCharType="begin"/>
      </w:r>
      <w:r>
        <w:rPr>
          <w:lang w:val="en-US"/>
        </w:rPr>
        <w:instrText xml:space="preserve"> REF _Ref425229252 \w </w:instrText>
      </w:r>
      <w:r>
        <w:rPr>
          <w:lang w:val="en-US"/>
        </w:rPr>
        <w:fldChar w:fldCharType="separate"/>
      </w:r>
      <w:r w:rsidR="003B17E8">
        <w:rPr>
          <w:lang w:val="en-US"/>
        </w:rPr>
        <w:t>Chapter 4</w:t>
      </w:r>
      <w:r>
        <w:rPr>
          <w:lang w:val="en-US"/>
        </w:rPr>
        <w:fldChar w:fldCharType="end"/>
      </w:r>
      <w:r>
        <w:rPr>
          <w:lang w:val="en-US"/>
        </w:rPr>
        <w:t xml:space="preserve"> </w:t>
      </w:r>
      <w:r>
        <w:rPr>
          <w:lang w:val="en-US"/>
        </w:rPr>
        <w:fldChar w:fldCharType="begin"/>
      </w:r>
      <w:r>
        <w:rPr>
          <w:lang w:val="en-US"/>
        </w:rPr>
        <w:instrText xml:space="preserve"> REF _Ref425229252 </w:instrText>
      </w:r>
      <w:r>
        <w:rPr>
          <w:lang w:val="en-US"/>
        </w:rPr>
        <w:fldChar w:fldCharType="separate"/>
      </w:r>
      <w:r w:rsidR="003B17E8">
        <w:t>Portlet Lifecycle Interfaces</w:t>
      </w:r>
      <w:r>
        <w:rPr>
          <w:lang w:val="en-US"/>
        </w:rPr>
        <w:fldChar w:fldCharType="end"/>
      </w:r>
      <w:r w:rsidR="00620D63">
        <w:rPr>
          <w:lang w:val="en-US"/>
        </w:rPr>
        <w:t xml:space="preserve">: </w:t>
      </w:r>
      <w:r w:rsidR="00B00E4C">
        <w:rPr>
          <w:lang w:val="en-US"/>
        </w:rPr>
        <w:t>E</w:t>
      </w:r>
      <w:r w:rsidR="00B00E4C" w:rsidRPr="008D1CA8">
        <w:rPr>
          <w:lang w:val="en-US"/>
        </w:rPr>
        <w:t>dito</w:t>
      </w:r>
      <w:r w:rsidR="00B00E4C">
        <w:rPr>
          <w:lang w:val="en-US"/>
        </w:rPr>
        <w:t>rial changes to improve wording</w:t>
      </w:r>
      <w:r w:rsidR="00B00E4C" w:rsidRPr="008D1CA8">
        <w:rPr>
          <w:lang w:val="en-US"/>
        </w:rPr>
        <w:t>.</w:t>
      </w:r>
      <w:r w:rsidR="00B00E4C">
        <w:rPr>
          <w:lang w:val="en-US"/>
        </w:rPr>
        <w:t xml:space="preserve"> </w:t>
      </w:r>
      <w:r w:rsidR="00620D63">
        <w:rPr>
          <w:lang w:val="en-US"/>
        </w:rPr>
        <w:t xml:space="preserve">Changed wording so as to refer to the ‘portlet configuration’ rather than to the ‘portlet deployment descriptor’ where appropriate, since JSR 362 allows configuration through annotations. </w:t>
      </w:r>
      <w:r w:rsidR="00B00E4C">
        <w:rPr>
          <w:lang w:val="en-US"/>
        </w:rPr>
        <w:t>Rewrote ‘Portlet Customization Levels’ section. Rewrote ‘Request Handling’ section. Considerable editorial changes to ‘GenericPortlet’ section. Added ‘</w:t>
      </w:r>
      <w:r w:rsidR="00B00E4C" w:rsidRPr="00B00E4C">
        <w:rPr>
          <w:lang w:val="en-US"/>
        </w:rPr>
        <w:t>Dispatching to Annotated Methods</w:t>
      </w:r>
      <w:r w:rsidR="00B00E4C">
        <w:rPr>
          <w:lang w:val="en-US"/>
        </w:rPr>
        <w:t xml:space="preserve">’ section explaining GenericPortlet dispatching. </w:t>
      </w:r>
    </w:p>
    <w:p w:rsidR="008161F7" w:rsidRDefault="00846DBF" w:rsidP="008D1CA8">
      <w:pPr>
        <w:pStyle w:val="Standard"/>
        <w:numPr>
          <w:ilvl w:val="0"/>
          <w:numId w:val="17"/>
        </w:numPr>
        <w:rPr>
          <w:lang w:val="en-US"/>
        </w:rPr>
      </w:pPr>
      <w:r>
        <w:rPr>
          <w:lang w:val="en-US"/>
        </w:rPr>
        <w:fldChar w:fldCharType="begin"/>
      </w:r>
      <w:r>
        <w:rPr>
          <w:lang w:val="en-US"/>
        </w:rPr>
        <w:instrText xml:space="preserve"> REF _Ref426614225 \w </w:instrText>
      </w:r>
      <w:r>
        <w:rPr>
          <w:lang w:val="en-US"/>
        </w:rPr>
        <w:fldChar w:fldCharType="separate"/>
      </w:r>
      <w:r w:rsidR="003B17E8">
        <w:rPr>
          <w:lang w:val="en-US"/>
        </w:rPr>
        <w:t>Chapter 3</w:t>
      </w:r>
      <w:r>
        <w:rPr>
          <w:lang w:val="en-US"/>
        </w:rPr>
        <w:fldChar w:fldCharType="end"/>
      </w:r>
      <w:r>
        <w:rPr>
          <w:lang w:val="en-US"/>
        </w:rPr>
        <w:t xml:space="preserve"> </w:t>
      </w:r>
      <w:r>
        <w:rPr>
          <w:lang w:val="en-US"/>
        </w:rPr>
        <w:fldChar w:fldCharType="begin"/>
      </w:r>
      <w:r>
        <w:rPr>
          <w:lang w:val="en-US"/>
        </w:rPr>
        <w:instrText xml:space="preserve"> REF _Ref426614232 </w:instrText>
      </w:r>
      <w:r>
        <w:rPr>
          <w:lang w:val="en-US"/>
        </w:rPr>
        <w:fldChar w:fldCharType="separate"/>
      </w:r>
      <w:r w:rsidR="003B17E8">
        <w:t>Portlet Concepts</w:t>
      </w:r>
      <w:r>
        <w:rPr>
          <w:lang w:val="en-US"/>
        </w:rPr>
        <w:fldChar w:fldCharType="end"/>
      </w:r>
      <w:r w:rsidR="008161F7">
        <w:rPr>
          <w:lang w:val="en-US"/>
        </w:rPr>
        <w:t xml:space="preserve">: Major rewrite to include to more accurately present JSR 362 concepts. </w:t>
      </w:r>
      <w:r w:rsidR="00620D63">
        <w:rPr>
          <w:lang w:val="en-US"/>
        </w:rPr>
        <w:t xml:space="preserve">Expanded introductory section. Clarified relationship between the Portlet Specification, the portal system, and the portlet container. Clarified the portlet phase model. Provided more detail on portlet requests. Added client-side support concepts. Changed wording so as to refer to the ‘portlet configuration’ rather than to the ‘portlet deployment descriptor’ where appropriate, since JSR 362 allows configuration through annotations. Described portlet parameters and </w:t>
      </w:r>
      <w:r w:rsidR="001C2B34">
        <w:rPr>
          <w:lang w:val="en-US"/>
        </w:rPr>
        <w:t>render state</w:t>
      </w:r>
      <w:r w:rsidR="00620D63">
        <w:rPr>
          <w:lang w:val="en-US"/>
        </w:rPr>
        <w:t>. Described portlet URLs. Discussed portlet phase execution. Discussed portlet lifecycle methods.</w:t>
      </w:r>
    </w:p>
    <w:p w:rsidR="008D1CA8" w:rsidRPr="008D1CA8" w:rsidRDefault="00846DBF" w:rsidP="008D1CA8">
      <w:pPr>
        <w:pStyle w:val="Standard"/>
        <w:numPr>
          <w:ilvl w:val="0"/>
          <w:numId w:val="17"/>
        </w:numPr>
        <w:rPr>
          <w:lang w:val="en-US"/>
        </w:rPr>
      </w:pPr>
      <w:r>
        <w:rPr>
          <w:lang w:val="en-US"/>
        </w:rPr>
        <w:fldChar w:fldCharType="begin"/>
      </w:r>
      <w:r>
        <w:rPr>
          <w:lang w:val="en-US"/>
        </w:rPr>
        <w:instrText xml:space="preserve"> REF _Ref426614246 \w </w:instrText>
      </w:r>
      <w:r>
        <w:rPr>
          <w:lang w:val="en-US"/>
        </w:rPr>
        <w:fldChar w:fldCharType="separate"/>
      </w:r>
      <w:r w:rsidR="003B17E8">
        <w:rPr>
          <w:lang w:val="en-US"/>
        </w:rPr>
        <w:t>Chapter 2</w:t>
      </w:r>
      <w:r>
        <w:rPr>
          <w:lang w:val="en-US"/>
        </w:rPr>
        <w:fldChar w:fldCharType="end"/>
      </w:r>
      <w:r>
        <w:rPr>
          <w:lang w:val="en-US"/>
        </w:rPr>
        <w:t xml:space="preserve"> </w:t>
      </w:r>
      <w:r>
        <w:rPr>
          <w:lang w:val="en-US"/>
        </w:rPr>
        <w:fldChar w:fldCharType="begin"/>
      </w:r>
      <w:r>
        <w:rPr>
          <w:lang w:val="en-US"/>
        </w:rPr>
        <w:instrText xml:space="preserve"> REF _Ref426614252 </w:instrText>
      </w:r>
      <w:r>
        <w:rPr>
          <w:lang w:val="en-US"/>
        </w:rPr>
        <w:fldChar w:fldCharType="separate"/>
      </w:r>
      <w:r w:rsidR="003B17E8" w:rsidRPr="002A229F">
        <w:rPr>
          <w:lang w:val="en-US"/>
        </w:rPr>
        <w:t>Relationship to the Servlet Specification</w:t>
      </w:r>
      <w:r>
        <w:rPr>
          <w:lang w:val="en-US"/>
        </w:rPr>
        <w:fldChar w:fldCharType="end"/>
      </w:r>
      <w:r w:rsidR="008D1CA8">
        <w:rPr>
          <w:lang w:val="en-US"/>
        </w:rPr>
        <w:t>: E</w:t>
      </w:r>
      <w:r w:rsidR="008D1CA8" w:rsidRPr="008D1CA8">
        <w:rPr>
          <w:lang w:val="en-US"/>
        </w:rPr>
        <w:t>dito</w:t>
      </w:r>
      <w:r w:rsidR="008D1CA8">
        <w:rPr>
          <w:lang w:val="en-US"/>
        </w:rPr>
        <w:t>rial changes to improve wording</w:t>
      </w:r>
      <w:r w:rsidR="008D1CA8" w:rsidRPr="008D1CA8">
        <w:rPr>
          <w:lang w:val="en-US"/>
        </w:rPr>
        <w:t>.</w:t>
      </w:r>
      <w:r w:rsidR="008D1CA8">
        <w:rPr>
          <w:lang w:val="en-US"/>
        </w:rPr>
        <w:t xml:space="preserve"> Updated minimum runtime environment version to ‘Servlet Specification 3.1’.</w:t>
      </w:r>
    </w:p>
    <w:p w:rsidR="008301AD" w:rsidRPr="008D1CA8" w:rsidRDefault="00846DBF" w:rsidP="008D1CA8">
      <w:pPr>
        <w:pStyle w:val="Standard"/>
        <w:numPr>
          <w:ilvl w:val="0"/>
          <w:numId w:val="17"/>
        </w:numPr>
        <w:rPr>
          <w:lang w:val="en-US"/>
        </w:rPr>
      </w:pPr>
      <w:r>
        <w:rPr>
          <w:lang w:val="en-US"/>
        </w:rPr>
        <w:lastRenderedPageBreak/>
        <w:fldChar w:fldCharType="begin"/>
      </w:r>
      <w:r>
        <w:rPr>
          <w:lang w:val="en-US"/>
        </w:rPr>
        <w:instrText xml:space="preserve"> REF _Ref426549436 \w </w:instrText>
      </w:r>
      <w:r>
        <w:rPr>
          <w:lang w:val="en-US"/>
        </w:rPr>
        <w:fldChar w:fldCharType="separate"/>
      </w:r>
      <w:r w:rsidR="003B17E8">
        <w:rPr>
          <w:lang w:val="en-US"/>
        </w:rPr>
        <w:t>Chapter 1</w:t>
      </w:r>
      <w:r>
        <w:rPr>
          <w:lang w:val="en-US"/>
        </w:rPr>
        <w:fldChar w:fldCharType="end"/>
      </w:r>
      <w:r>
        <w:rPr>
          <w:lang w:val="en-US"/>
        </w:rPr>
        <w:t xml:space="preserve"> </w:t>
      </w:r>
      <w:r>
        <w:rPr>
          <w:lang w:val="en-US"/>
        </w:rPr>
        <w:fldChar w:fldCharType="begin"/>
      </w:r>
      <w:r>
        <w:rPr>
          <w:lang w:val="en-US"/>
        </w:rPr>
        <w:instrText xml:space="preserve"> REF _Ref426549436 </w:instrText>
      </w:r>
      <w:r>
        <w:rPr>
          <w:lang w:val="en-US"/>
        </w:rPr>
        <w:fldChar w:fldCharType="separate"/>
      </w:r>
      <w:r w:rsidR="003B17E8">
        <w:t>Overview</w:t>
      </w:r>
      <w:r>
        <w:rPr>
          <w:lang w:val="en-US"/>
        </w:rPr>
        <w:fldChar w:fldCharType="end"/>
      </w:r>
      <w:r w:rsidR="008301AD" w:rsidRPr="008D1CA8">
        <w:rPr>
          <w:lang w:val="en-US"/>
        </w:rPr>
        <w:t xml:space="preserve">: Many editorial changes to improve language. </w:t>
      </w:r>
      <w:r w:rsidR="008301AD" w:rsidRPr="000A1EE3">
        <w:rPr>
          <w:lang w:val="en-US"/>
        </w:rPr>
        <w:t>Added ‘</w:t>
      </w:r>
      <w:r w:rsidR="001C2B34">
        <w:rPr>
          <w:lang w:val="en-US"/>
        </w:rPr>
        <w:t>Render State</w:t>
      </w:r>
      <w:r w:rsidR="008301AD" w:rsidRPr="000A1EE3">
        <w:rPr>
          <w:lang w:val="en-US"/>
        </w:rPr>
        <w:t>’ section. Updated ‘Compatibility’ section. Moved change history to this appendix.</w:t>
      </w:r>
      <w:r w:rsidR="008D1CA8" w:rsidRPr="000A1EE3">
        <w:rPr>
          <w:lang w:val="en-US"/>
        </w:rPr>
        <w:t xml:space="preserve"> </w:t>
      </w:r>
      <w:r w:rsidR="008D1CA8" w:rsidRPr="008D1CA8">
        <w:rPr>
          <w:lang w:val="en-US"/>
        </w:rPr>
        <w:t>Updated ‘Relationship to Java Enterprise Edition’ section to refer to target versions.</w:t>
      </w:r>
      <w:r w:rsidR="008D1CA8">
        <w:rPr>
          <w:lang w:val="en-US"/>
        </w:rPr>
        <w:t xml:space="preserve"> </w:t>
      </w:r>
    </w:p>
    <w:p w:rsidR="008301AD" w:rsidRDefault="008301AD" w:rsidP="008D2C42">
      <w:pPr>
        <w:pStyle w:val="Standard"/>
        <w:numPr>
          <w:ilvl w:val="0"/>
          <w:numId w:val="5"/>
        </w:numPr>
        <w:rPr>
          <w:lang w:val="en-US"/>
        </w:rPr>
      </w:pPr>
      <w:r>
        <w:rPr>
          <w:lang w:val="en-US"/>
        </w:rPr>
        <w:t>Preface: Moved Chapter 1 from the JSR 286 document to be the new Preface. Updated the versions of the referenced Java specifications. Updated ‘Other Important References section. Updated ‘Providing Feedback’ to refer to the JSR 362 mailing list. Streamlined ‘Acknowledgements’.</w:t>
      </w:r>
    </w:p>
    <w:p w:rsidR="00625BE3" w:rsidRDefault="00625BE3" w:rsidP="008D2C42">
      <w:pPr>
        <w:pStyle w:val="Standard"/>
        <w:numPr>
          <w:ilvl w:val="0"/>
          <w:numId w:val="5"/>
        </w:numPr>
        <w:rPr>
          <w:lang w:val="en-US"/>
        </w:rPr>
      </w:pPr>
      <w:r>
        <w:rPr>
          <w:lang w:val="en-US"/>
        </w:rPr>
        <w:t>General: Restructured document to improve flow and layout.</w:t>
      </w:r>
    </w:p>
    <w:p w:rsidR="008D2C42" w:rsidRPr="00D4421D" w:rsidRDefault="008D2C42" w:rsidP="008D2C42">
      <w:pPr>
        <w:pStyle w:val="Standard"/>
        <w:numPr>
          <w:ilvl w:val="0"/>
          <w:numId w:val="5"/>
        </w:numPr>
        <w:rPr>
          <w:lang w:val="en-US"/>
        </w:rPr>
      </w:pPr>
      <w:r w:rsidRPr="00D4421D">
        <w:rPr>
          <w:lang w:val="en-US"/>
        </w:rPr>
        <w:t xml:space="preserve">PLT7.1.1 PORTLETSPEC3-21: Added description of the </w:t>
      </w:r>
      <w:r w:rsidR="002A645F" w:rsidRPr="00D4421D">
        <w:rPr>
          <w:lang w:val="en-US"/>
        </w:rPr>
        <w:t>BaseURL.write (</w:t>
      </w:r>
      <w:r w:rsidRPr="00D4421D">
        <w:rPr>
          <w:lang w:val="en-US"/>
        </w:rPr>
        <w:t>Appendable) method.</w:t>
      </w:r>
    </w:p>
    <w:p w:rsidR="008D2C42" w:rsidRPr="00D4421D" w:rsidRDefault="008D2C42" w:rsidP="008D2C42">
      <w:pPr>
        <w:pStyle w:val="Standard"/>
        <w:numPr>
          <w:ilvl w:val="0"/>
          <w:numId w:val="5"/>
        </w:numPr>
        <w:rPr>
          <w:lang w:val="en-US"/>
        </w:rPr>
      </w:pPr>
      <w:r w:rsidRPr="00D4421D">
        <w:rPr>
          <w:lang w:val="en-US"/>
        </w:rPr>
        <w:t xml:space="preserve">PLT6.2 PORTLETSPEC3-14: Added clarification about how the portlet </w:t>
      </w:r>
      <w:r w:rsidR="00292145" w:rsidRPr="00D4421D">
        <w:rPr>
          <w:lang w:val="en-US"/>
        </w:rPr>
        <w:t>title</w:t>
      </w:r>
      <w:r w:rsidRPr="00D4421D">
        <w:rPr>
          <w:lang w:val="en-US"/>
        </w:rPr>
        <w:t xml:space="preserve"> is defined if neither the &lt;resource-bundle&gt; nor the &lt;portlet-info&gt; elements are present in the portlet descriptor.</w:t>
      </w:r>
    </w:p>
    <w:p w:rsidR="008D2C42" w:rsidRPr="00D4421D" w:rsidRDefault="008D2C42" w:rsidP="008D2C42">
      <w:pPr>
        <w:pStyle w:val="Standard"/>
        <w:numPr>
          <w:ilvl w:val="0"/>
          <w:numId w:val="5"/>
        </w:numPr>
        <w:rPr>
          <w:lang w:val="en-US"/>
        </w:rPr>
      </w:pPr>
      <w:r w:rsidRPr="00D4421D">
        <w:rPr>
          <w:lang w:val="en-US"/>
        </w:rPr>
        <w:t>PLT22.2 PORTLETSPEC3-19: Changed „doView</w:t>
      </w:r>
      <w:r w:rsidR="004E7875">
        <w:rPr>
          <w:lang w:val="en-US"/>
        </w:rPr>
        <w:t>"</w:t>
      </w:r>
      <w:r w:rsidRPr="00D4421D">
        <w:rPr>
          <w:lang w:val="en-US"/>
        </w:rPr>
        <w:t xml:space="preserve"> to „doHeaders</w:t>
      </w:r>
      <w:r w:rsidR="004E7875">
        <w:rPr>
          <w:lang w:val="en-US"/>
        </w:rPr>
        <w:t>"</w:t>
      </w:r>
      <w:r w:rsidRPr="00D4421D">
        <w:rPr>
          <w:lang w:val="en-US"/>
        </w:rPr>
        <w:t xml:space="preserve"> in the code example.</w:t>
      </w:r>
    </w:p>
    <w:p w:rsidR="008D2C42" w:rsidRPr="00D4421D" w:rsidRDefault="008D2C42" w:rsidP="008D2C42">
      <w:pPr>
        <w:pStyle w:val="Standard"/>
        <w:numPr>
          <w:ilvl w:val="0"/>
          <w:numId w:val="5"/>
        </w:numPr>
        <w:rPr>
          <w:lang w:val="en-US"/>
        </w:rPr>
      </w:pPr>
      <w:r w:rsidRPr="00D4421D">
        <w:rPr>
          <w:lang w:val="en-US"/>
        </w:rPr>
        <w:t>PLT.26: PORTLETSPEC3-12; Clarified use of Portlet 1.0 Tag Library.</w:t>
      </w:r>
    </w:p>
    <w:p w:rsidR="008D2C42" w:rsidRPr="00D4421D" w:rsidRDefault="008D2C42" w:rsidP="008D2C42">
      <w:pPr>
        <w:pStyle w:val="Standard"/>
        <w:numPr>
          <w:ilvl w:val="0"/>
          <w:numId w:val="5"/>
        </w:numPr>
        <w:rPr>
          <w:lang w:val="en-US"/>
        </w:rPr>
      </w:pPr>
      <w:r w:rsidRPr="00D4421D">
        <w:rPr>
          <w:lang w:val="en-US"/>
        </w:rPr>
        <w:t>PLT.11.1.4.3: PORTLETSPEC3-1: Clarified behavior when runtime setting renderHeaders is set to false.</w:t>
      </w:r>
    </w:p>
    <w:p w:rsidR="008D2C42" w:rsidRPr="00D4421D" w:rsidRDefault="008D2C42" w:rsidP="008D2C42">
      <w:pPr>
        <w:pStyle w:val="Standard"/>
        <w:numPr>
          <w:ilvl w:val="0"/>
          <w:numId w:val="5"/>
        </w:numPr>
        <w:rPr>
          <w:lang w:val="en-US"/>
        </w:rPr>
      </w:pPr>
      <w:r w:rsidRPr="00D4421D">
        <w:rPr>
          <w:lang w:val="en-US"/>
        </w:rPr>
        <w:t>PLT.25.8.2: PORTLETSPEC3-6: Clarified how supported locales are to be specified.</w:t>
      </w:r>
    </w:p>
    <w:p w:rsidR="00C37F06" w:rsidRDefault="00C37F06" w:rsidP="00290041">
      <w:pPr>
        <w:pStyle w:val="AppendixH2"/>
      </w:pPr>
      <w:bookmarkStart w:id="1615" w:name="_Toc468261292"/>
      <w:r>
        <w:t>Version 2.1.0 Changes</w:t>
      </w:r>
      <w:bookmarkEnd w:id="1615"/>
    </w:p>
    <w:p w:rsidR="00C37F06" w:rsidRPr="00C37F06" w:rsidRDefault="00C37F06" w:rsidP="00C37F06">
      <w:pPr>
        <w:pStyle w:val="Standard"/>
        <w:rPr>
          <w:lang w:val="en-US"/>
        </w:rPr>
      </w:pPr>
      <w:r>
        <w:rPr>
          <w:lang w:val="en-US"/>
        </w:rPr>
        <w:t xml:space="preserve">Version 2.1.0 is a maintenance release amending the description of Resource Serving Dispatching in section PLT.5.4.5.3. This change, along with the associated Portlet API version 2.1.0 jar file update, closes a potential security vulnerability associated with Common Vulnerabilities and Exposures ID </w:t>
      </w:r>
      <w:r w:rsidRPr="00684186">
        <w:rPr>
          <w:lang w:val="en-US"/>
        </w:rPr>
        <w:t>CVE</w:t>
      </w:r>
      <w:r>
        <w:rPr>
          <w:lang w:val="en-US"/>
        </w:rPr>
        <w:t>-</w:t>
      </w:r>
      <w:r w:rsidRPr="00684186">
        <w:rPr>
          <w:lang w:val="en-US"/>
        </w:rPr>
        <w:t>2015-1926</w:t>
      </w:r>
      <w:r>
        <w:rPr>
          <w:lang w:val="en-US"/>
        </w:rPr>
        <w:t>.</w:t>
      </w:r>
    </w:p>
    <w:p w:rsidR="008D2C42" w:rsidRDefault="008D2C42" w:rsidP="00290041">
      <w:pPr>
        <w:pStyle w:val="AppendixH2"/>
      </w:pPr>
      <w:bookmarkStart w:id="1616" w:name="_Toc468261293"/>
      <w:r w:rsidRPr="00D4421D">
        <w:t>Version 2.0 Changes</w:t>
      </w:r>
      <w:bookmarkEnd w:id="1616"/>
    </w:p>
    <w:p w:rsidR="00C37F06" w:rsidRPr="00C37F06" w:rsidRDefault="00C37F06" w:rsidP="00C37F06">
      <w:pPr>
        <w:pStyle w:val="Standard"/>
        <w:rPr>
          <w:lang w:val="en-US"/>
        </w:rPr>
      </w:pPr>
      <w:r w:rsidRPr="00C37F06">
        <w:rPr>
          <w:lang w:val="en-US"/>
        </w:rPr>
        <w:t xml:space="preserve">This section provides an overview of changes introduced with Portlet Specification 2.0 as compared to version 1.0. </w:t>
      </w:r>
      <w:r>
        <w:rPr>
          <w:lang w:val="en-US"/>
        </w:rPr>
        <w:t>For additional details, consult the JSR 286 Portlet Specification 2.0 document.</w:t>
      </w:r>
    </w:p>
    <w:p w:rsidR="008D2C42" w:rsidRPr="00820909" w:rsidRDefault="008D2C42" w:rsidP="001C0D6C">
      <w:pPr>
        <w:pStyle w:val="AppendixH3"/>
      </w:pPr>
      <w:bookmarkStart w:id="1617" w:name="_Toc468261294"/>
      <w:r w:rsidRPr="00820909">
        <w:t>Major changes introduced with V 2.0</w:t>
      </w:r>
      <w:bookmarkEnd w:id="1617"/>
    </w:p>
    <w:p w:rsidR="008D2C42" w:rsidRPr="00702A00" w:rsidRDefault="008D2C42" w:rsidP="001C0D6C">
      <w:pPr>
        <w:pStyle w:val="Standard"/>
        <w:rPr>
          <w:lang w:val="en-US"/>
        </w:rPr>
      </w:pPr>
      <w:r w:rsidRPr="00702A00">
        <w:rPr>
          <w:lang w:val="en-US"/>
        </w:rPr>
        <w:t>The major new features of version 2.0 include:</w:t>
      </w:r>
    </w:p>
    <w:p w:rsidR="008D2C42" w:rsidRPr="00D4421D" w:rsidRDefault="008D2C42" w:rsidP="008D2C42">
      <w:pPr>
        <w:pStyle w:val="Standard"/>
        <w:rPr>
          <w:lang w:val="en-US"/>
        </w:rPr>
      </w:pPr>
      <w:r w:rsidRPr="00D4421D">
        <w:rPr>
          <w:lang w:val="en-US"/>
        </w:rPr>
        <w:t>Events – enabling a portlet to send and receive events and perform state changes or send further events as a result of processing an event.</w:t>
      </w:r>
    </w:p>
    <w:p w:rsidR="008D2C42" w:rsidRPr="00D4421D" w:rsidRDefault="008D2C42" w:rsidP="008D2C42">
      <w:pPr>
        <w:pStyle w:val="Standard"/>
        <w:rPr>
          <w:lang w:val="en-US"/>
        </w:rPr>
      </w:pPr>
      <w:r w:rsidRPr="00D4421D">
        <w:rPr>
          <w:lang w:val="en-US"/>
        </w:rPr>
        <w:t>Public render parameters – allowing portlets to share parameters with other portlets.</w:t>
      </w:r>
    </w:p>
    <w:p w:rsidR="008D2C42" w:rsidRPr="00D4421D" w:rsidRDefault="008D2C42" w:rsidP="008D2C42">
      <w:pPr>
        <w:pStyle w:val="Standard"/>
        <w:rPr>
          <w:lang w:val="en-US"/>
        </w:rPr>
      </w:pPr>
      <w:r w:rsidRPr="00D4421D">
        <w:rPr>
          <w:lang w:val="en-US"/>
        </w:rPr>
        <w:t>Resource serving – provides the ability for a portlet to serve a resource.</w:t>
      </w:r>
    </w:p>
    <w:p w:rsidR="008D2C42" w:rsidRPr="00702A00" w:rsidRDefault="008D2C42" w:rsidP="00290041">
      <w:pPr>
        <w:pStyle w:val="Standard"/>
        <w:rPr>
          <w:lang w:val="en-US"/>
        </w:rPr>
      </w:pPr>
      <w:r w:rsidRPr="00702A00">
        <w:rPr>
          <w:lang w:val="en-US"/>
        </w:rPr>
        <w:t>Portlet filter – allowing on-the-fly transformations of information in both the request to and the response from a portlet.</w:t>
      </w:r>
    </w:p>
    <w:p w:rsidR="008D2C42" w:rsidRPr="00820909" w:rsidRDefault="008D2C42" w:rsidP="00290041">
      <w:pPr>
        <w:pStyle w:val="AppendixH3"/>
      </w:pPr>
      <w:bookmarkStart w:id="1618" w:name="_Toc415140777"/>
      <w:bookmarkStart w:id="1619" w:name="_Toc468261295"/>
      <w:r w:rsidRPr="00820909">
        <w:lastRenderedPageBreak/>
        <w:t>Clarifications that may make V1.0 Portlets Non-compliant</w:t>
      </w:r>
      <w:bookmarkEnd w:id="1618"/>
      <w:bookmarkEnd w:id="1619"/>
    </w:p>
    <w:p w:rsidR="008D2C42" w:rsidRPr="00D4421D" w:rsidRDefault="008D2C42" w:rsidP="008D2C42">
      <w:pPr>
        <w:pStyle w:val="Standard"/>
        <w:rPr>
          <w:lang w:val="en-US"/>
        </w:rPr>
      </w:pPr>
      <w:r w:rsidRPr="00D4421D">
        <w:rPr>
          <w:lang w:val="en-US"/>
        </w:rPr>
        <w:t>Depending on the implementation of the portlet of a specific runtime behavior of a portlet container the following clarifications may lead to different results when executing a portlet in either a JSR 168 or a JSR 286 container:</w:t>
      </w:r>
    </w:p>
    <w:p w:rsidR="008D2C42" w:rsidRPr="00D4421D" w:rsidRDefault="008D2C42" w:rsidP="008D2C42">
      <w:pPr>
        <w:pStyle w:val="Standard"/>
        <w:rPr>
          <w:lang w:val="en-US"/>
        </w:rPr>
      </w:pPr>
      <w:r w:rsidRPr="00D4421D">
        <w:rPr>
          <w:lang w:val="en-US"/>
        </w:rPr>
        <w:t xml:space="preserve">XML escaping of portlet URLs produced via the portlet tag library. </w:t>
      </w:r>
      <w:r w:rsidRPr="00D4421D">
        <w:rPr>
          <w:lang w:val="en-US"/>
        </w:rPr>
        <w:br/>
        <w:t>V 2.0 clarifies that the default is all portlet URLs are XML escaped. The default can be changed with the new attribute escapeXML. JSR 168 portlets depending on the fact that portlet URLs created via the tag library are not XML escaped can change the default to non-escaped via the portlet container runtime option javax.portlet.escapeXml (see PLT.26.7)</w:t>
      </w:r>
    </w:p>
    <w:p w:rsidR="008D2C42" w:rsidRPr="00D4421D" w:rsidRDefault="008D2C42" w:rsidP="008D2C42">
      <w:pPr>
        <w:pStyle w:val="Standard"/>
        <w:rPr>
          <w:lang w:val="en-US"/>
        </w:rPr>
      </w:pPr>
      <w:r w:rsidRPr="00D4421D">
        <w:rPr>
          <w:lang w:val="en-US"/>
        </w:rPr>
        <w:t>Defining multiple values for the same parameter name in the Portlet param tag.</w:t>
      </w:r>
      <w:r w:rsidRPr="00D4421D">
        <w:rPr>
          <w:lang w:val="en-US"/>
        </w:rPr>
        <w:br/>
        <w:t>V 2.0 clarifies that if the same name of a parameter occurs more than once within an actionURL, renderURL or resourceURL the values must be delivered as parameter value array with the values in the order of the declaration within the URL tag. Portlets assuming that the last occurrence wins and replaces the previous set values will behave differently in V2.0 containers.</w:t>
      </w:r>
    </w:p>
    <w:p w:rsidR="008D2C42" w:rsidRPr="00D4421D" w:rsidRDefault="008D2C42" w:rsidP="008D2C42">
      <w:pPr>
        <w:pStyle w:val="Standard"/>
        <w:rPr>
          <w:lang w:val="en-US"/>
        </w:rPr>
      </w:pPr>
      <w:r w:rsidRPr="00D4421D">
        <w:rPr>
          <w:lang w:val="en-US"/>
        </w:rPr>
        <w:t>getProtocol for included servlets / JSPs no longer returns null.</w:t>
      </w:r>
      <w:r w:rsidRPr="00D4421D">
        <w:rPr>
          <w:lang w:val="en-US"/>
        </w:rPr>
        <w:br/>
        <w:t>V 2.0 defines that getProtocol now returns ‘HTTP/1.1’ and thus is better aligned with the servlet model that expects the getProtocol to return this value in the GenericServlet.</w:t>
      </w:r>
    </w:p>
    <w:p w:rsidR="008D2C42" w:rsidRPr="00D4421D" w:rsidRDefault="008D2C42" w:rsidP="008D2C42">
      <w:pPr>
        <w:pStyle w:val="Standard"/>
        <w:rPr>
          <w:lang w:val="en-US"/>
        </w:rPr>
      </w:pPr>
      <w:r w:rsidRPr="00D4421D">
        <w:rPr>
          <w:lang w:val="en-US"/>
        </w:rPr>
        <w:t>Parameters set on the portlet URL and the post body are aggregated into the request parameter set. Portlet URL parameters are presented before post body data. JSR 168 did not define if and how post body and portlet URL parameters are being merged. The added clarification mirrors the behavior defined in the servlet specification for servlets.</w:t>
      </w:r>
    </w:p>
    <w:p w:rsidR="008D2C42" w:rsidRPr="00D4421D" w:rsidRDefault="008D2C42" w:rsidP="008D2C42">
      <w:pPr>
        <w:pStyle w:val="Standard"/>
        <w:rPr>
          <w:lang w:val="en-US"/>
        </w:rPr>
      </w:pPr>
      <w:r w:rsidRPr="00D4421D">
        <w:rPr>
          <w:lang w:val="en-US"/>
        </w:rPr>
        <w:t>RenderResponse.setContentType is no longer required before calling getWriter or getOutputstream. Calling getWriter or getOutputstream without previously setting the content type will no longer result in an IllegalStateException.</w:t>
      </w:r>
    </w:p>
    <w:p w:rsidR="008D2C42" w:rsidRPr="00D4421D" w:rsidRDefault="008D2C42" w:rsidP="008D2C42">
      <w:pPr>
        <w:pStyle w:val="Standard"/>
        <w:rPr>
          <w:lang w:val="en-US"/>
        </w:rPr>
      </w:pPr>
      <w:r w:rsidRPr="00D4421D">
        <w:rPr>
          <w:lang w:val="en-US"/>
        </w:rPr>
        <w:t>PortletURL.setParameter called with a null value as value did throw an IllegalStateException whereas in V2.0 it results in removing that parameter from the PortletURL.</w:t>
      </w:r>
    </w:p>
    <w:p w:rsidR="008D2C42" w:rsidRDefault="008D2C42" w:rsidP="008D2C42">
      <w:pPr>
        <w:pStyle w:val="Standard"/>
        <w:rPr>
          <w:lang w:val="en-US"/>
        </w:rPr>
      </w:pPr>
    </w:p>
    <w:p w:rsidR="00E04986" w:rsidRDefault="00E04986" w:rsidP="00E04986">
      <w:pPr>
        <w:pStyle w:val="AppendixH1"/>
      </w:pPr>
      <w:bookmarkStart w:id="1620" w:name="_Ref426614406"/>
      <w:bookmarkStart w:id="1621" w:name="_Ref426614416"/>
      <w:bookmarkStart w:id="1622" w:name="_Toc468261296"/>
      <w:r>
        <w:lastRenderedPageBreak/>
        <w:t>Markup Fragments</w:t>
      </w:r>
      <w:bookmarkEnd w:id="1620"/>
      <w:bookmarkEnd w:id="1621"/>
      <w:bookmarkEnd w:id="1622"/>
    </w:p>
    <w:p w:rsidR="00E04986" w:rsidRPr="00E04986" w:rsidRDefault="00E04986" w:rsidP="00E04986">
      <w:pPr>
        <w:pStyle w:val="Standard"/>
        <w:rPr>
          <w:lang w:val="en-US"/>
        </w:rPr>
      </w:pPr>
      <w:r w:rsidRPr="00E04986">
        <w:rPr>
          <w:lang w:val="en-US"/>
        </w:rPr>
        <w:t>Portlets generate markup fragments that are aggregated in a portal page document. Because of this, there are some rules and limitations in the markup elements generated by portlets. Portlets should conform to these rules and limitations when generating content.</w:t>
      </w:r>
    </w:p>
    <w:p w:rsidR="00E04986" w:rsidRPr="00E04986" w:rsidRDefault="00E04986" w:rsidP="00E04986">
      <w:pPr>
        <w:pStyle w:val="Standard"/>
        <w:rPr>
          <w:lang w:val="en-US"/>
        </w:rPr>
      </w:pPr>
      <w:r w:rsidRPr="00E04986">
        <w:rPr>
          <w:lang w:val="en-US"/>
        </w:rPr>
        <w:t>The disallowed tags indicated below are those tags that impact content generated by other portlets or may even break the entire portal page. Inclusion of such a tag invalidates the whole markup fragment.</w:t>
      </w:r>
    </w:p>
    <w:p w:rsidR="00E04986" w:rsidRPr="00E04986" w:rsidRDefault="00E04986" w:rsidP="00E04986">
      <w:pPr>
        <w:pStyle w:val="Standard"/>
        <w:rPr>
          <w:lang w:val="en-US"/>
        </w:rPr>
      </w:pPr>
      <w:r w:rsidRPr="00E04986">
        <w:rPr>
          <w:lang w:val="en-US"/>
        </w:rPr>
        <w:t xml:space="preserve">Portlets generating HTML fragments must not use the following tags: </w:t>
      </w:r>
      <w:r w:rsidRPr="00E04986">
        <w:rPr>
          <w:rStyle w:val="inlinecode"/>
          <w:lang w:val="en-US"/>
        </w:rPr>
        <w:t>base</w:t>
      </w:r>
      <w:r w:rsidRPr="00E04986">
        <w:rPr>
          <w:lang w:val="en-US"/>
        </w:rPr>
        <w:t xml:space="preserve">, </w:t>
      </w:r>
      <w:r w:rsidRPr="00E04986">
        <w:rPr>
          <w:rStyle w:val="inlinecode"/>
          <w:lang w:val="en-US"/>
        </w:rPr>
        <w:t>body</w:t>
      </w:r>
      <w:r w:rsidRPr="00E04986">
        <w:rPr>
          <w:lang w:val="en-US"/>
        </w:rPr>
        <w:t xml:space="preserve">, </w:t>
      </w:r>
      <w:r w:rsidRPr="00E04986">
        <w:rPr>
          <w:rStyle w:val="inlinecode"/>
          <w:lang w:val="en-US"/>
        </w:rPr>
        <w:t>frame</w:t>
      </w:r>
      <w:r w:rsidRPr="00E04986">
        <w:rPr>
          <w:lang w:val="en-US"/>
        </w:rPr>
        <w:t xml:space="preserve">, </w:t>
      </w:r>
      <w:r w:rsidRPr="00E04986">
        <w:rPr>
          <w:rStyle w:val="inlinecode"/>
          <w:lang w:val="en-US"/>
        </w:rPr>
        <w:t>frameset</w:t>
      </w:r>
      <w:r w:rsidRPr="00E04986">
        <w:rPr>
          <w:lang w:val="en-US"/>
        </w:rPr>
        <w:t xml:space="preserve">, </w:t>
      </w:r>
      <w:r w:rsidRPr="00E04986">
        <w:rPr>
          <w:rStyle w:val="inlinecode"/>
          <w:lang w:val="en-US"/>
        </w:rPr>
        <w:t>head</w:t>
      </w:r>
      <w:r w:rsidRPr="00E04986">
        <w:rPr>
          <w:lang w:val="en-US"/>
        </w:rPr>
        <w:t xml:space="preserve">, </w:t>
      </w:r>
      <w:r w:rsidRPr="00E04986">
        <w:rPr>
          <w:rStyle w:val="inlinecode"/>
          <w:lang w:val="en-US"/>
        </w:rPr>
        <w:t>html</w:t>
      </w:r>
      <w:r w:rsidRPr="00E04986">
        <w:rPr>
          <w:lang w:val="en-US"/>
        </w:rPr>
        <w:t xml:space="preserve"> and </w:t>
      </w:r>
      <w:r w:rsidRPr="00E04986">
        <w:rPr>
          <w:rStyle w:val="inlinecode"/>
          <w:lang w:val="en-US"/>
        </w:rPr>
        <w:t>title</w:t>
      </w:r>
      <w:r w:rsidRPr="00E04986">
        <w:rPr>
          <w:lang w:val="en-US"/>
        </w:rPr>
        <w:t xml:space="preserve">. Using the </w:t>
      </w:r>
      <w:r w:rsidRPr="00E04986">
        <w:rPr>
          <w:rStyle w:val="inlinecode"/>
          <w:lang w:val="en-US"/>
        </w:rPr>
        <w:t>iframe</w:t>
      </w:r>
      <w:r w:rsidRPr="00E04986">
        <w:rPr>
          <w:lang w:val="en-US"/>
        </w:rPr>
        <w:t xml:space="preserve"> tag is not forbidden, but portlets using iframes should not expect portal/portlet context for the content of iframes</w:t>
      </w:r>
      <w:r>
        <w:rPr>
          <w:lang w:val="en-US"/>
        </w:rPr>
        <w:t>.</w:t>
      </w:r>
    </w:p>
    <w:p w:rsidR="00E04986" w:rsidRPr="00E04986" w:rsidRDefault="00E04986" w:rsidP="00E04986">
      <w:pPr>
        <w:pStyle w:val="Standard"/>
        <w:rPr>
          <w:lang w:val="en-US"/>
        </w:rPr>
      </w:pPr>
      <w:r w:rsidRPr="00E04986">
        <w:rPr>
          <w:lang w:val="en-US"/>
        </w:rPr>
        <w:t xml:space="preserve">Portlets generating XHTML and XHTML-Basic fragments must not use the following tags: </w:t>
      </w:r>
      <w:r w:rsidRPr="00E04986">
        <w:rPr>
          <w:rStyle w:val="inlinecode"/>
          <w:lang w:val="en-US"/>
        </w:rPr>
        <w:t>base</w:t>
      </w:r>
      <w:r w:rsidRPr="00E04986">
        <w:rPr>
          <w:lang w:val="en-US"/>
        </w:rPr>
        <w:t xml:space="preserve">, </w:t>
      </w:r>
      <w:r w:rsidRPr="00E04986">
        <w:rPr>
          <w:rStyle w:val="inlinecode"/>
          <w:lang w:val="en-US"/>
        </w:rPr>
        <w:t>body</w:t>
      </w:r>
      <w:r w:rsidRPr="00E04986">
        <w:rPr>
          <w:lang w:val="en-US"/>
        </w:rPr>
        <w:t xml:space="preserve">, </w:t>
      </w:r>
      <w:r w:rsidRPr="00E04986">
        <w:rPr>
          <w:rStyle w:val="inlinecode"/>
          <w:lang w:val="en-US"/>
        </w:rPr>
        <w:t>iframe</w:t>
      </w:r>
      <w:r w:rsidRPr="00E04986">
        <w:rPr>
          <w:lang w:val="en-US"/>
        </w:rPr>
        <w:t xml:space="preserve">, </w:t>
      </w:r>
      <w:r w:rsidRPr="00E04986">
        <w:rPr>
          <w:rStyle w:val="inlinecode"/>
          <w:lang w:val="en-US"/>
        </w:rPr>
        <w:t>head</w:t>
      </w:r>
      <w:r w:rsidRPr="00E04986">
        <w:rPr>
          <w:lang w:val="en-US"/>
        </w:rPr>
        <w:t xml:space="preserve">, </w:t>
      </w:r>
      <w:r w:rsidRPr="00E04986">
        <w:rPr>
          <w:rStyle w:val="inlinecode"/>
          <w:lang w:val="en-US"/>
        </w:rPr>
        <w:t>html</w:t>
      </w:r>
      <w:r w:rsidRPr="00E04986">
        <w:rPr>
          <w:lang w:val="en-US"/>
        </w:rPr>
        <w:t xml:space="preserve"> and </w:t>
      </w:r>
      <w:r w:rsidRPr="00E04986">
        <w:rPr>
          <w:rStyle w:val="inlinecode"/>
          <w:lang w:val="en-US"/>
        </w:rPr>
        <w:t>title</w:t>
      </w:r>
      <w:r w:rsidRPr="00E04986">
        <w:rPr>
          <w:lang w:val="en-US"/>
        </w:rPr>
        <w:t>.</w:t>
      </w:r>
    </w:p>
    <w:p w:rsidR="00E04986" w:rsidRDefault="00E04986" w:rsidP="00E04986">
      <w:pPr>
        <w:pStyle w:val="Standard"/>
        <w:rPr>
          <w:lang w:val="en-US"/>
        </w:rPr>
      </w:pPr>
      <w:r w:rsidRPr="00E04986">
        <w:rPr>
          <w:lang w:val="en-US"/>
        </w:rPr>
        <w:t xml:space="preserve">HTML, XHTML and XHTML-Basic specifications disallow the use of certain elements outside of the </w:t>
      </w:r>
      <w:r w:rsidRPr="00E04986">
        <w:rPr>
          <w:rStyle w:val="inlinecode"/>
          <w:lang w:val="en-US"/>
        </w:rPr>
        <w:t>&lt;head&gt;</w:t>
      </w:r>
      <w:r w:rsidRPr="00E04986">
        <w:rPr>
          <w:lang w:val="en-US"/>
        </w:rPr>
        <w:t xml:space="preserve"> element in the document.  However, some browser implementations support some of these tags in other sections of the document. For example: current versions of Internet Explorer and Netscape Navigator both support the style tag anywhere within the document. Portlet developers should decide carefully the use of following markup elements that fit this description: </w:t>
      </w:r>
      <w:r w:rsidRPr="00E04986">
        <w:rPr>
          <w:rStyle w:val="inlinecode"/>
          <w:lang w:val="en-US"/>
        </w:rPr>
        <w:t>link</w:t>
      </w:r>
      <w:r w:rsidRPr="00E04986">
        <w:rPr>
          <w:lang w:val="en-US"/>
        </w:rPr>
        <w:t xml:space="preserve">, </w:t>
      </w:r>
      <w:r w:rsidRPr="00E04986">
        <w:rPr>
          <w:rStyle w:val="inlinecode"/>
          <w:lang w:val="en-US"/>
        </w:rPr>
        <w:t>meta</w:t>
      </w:r>
      <w:r w:rsidRPr="00E04986">
        <w:rPr>
          <w:lang w:val="en-US"/>
        </w:rPr>
        <w:t xml:space="preserve"> and </w:t>
      </w:r>
      <w:r w:rsidRPr="00E04986">
        <w:rPr>
          <w:rStyle w:val="inlinecode"/>
          <w:lang w:val="en-US"/>
        </w:rPr>
        <w:t>style</w:t>
      </w:r>
      <w:r w:rsidRPr="00E04986">
        <w:rPr>
          <w:lang w:val="en-US"/>
        </w:rPr>
        <w:t>.</w:t>
      </w:r>
    </w:p>
    <w:p w:rsidR="00E04986" w:rsidRDefault="00E04986" w:rsidP="00E04986">
      <w:pPr>
        <w:pStyle w:val="Standard"/>
        <w:rPr>
          <w:lang w:val="en-US"/>
        </w:rPr>
      </w:pPr>
    </w:p>
    <w:p w:rsidR="00824252" w:rsidRDefault="00824252" w:rsidP="00824252">
      <w:pPr>
        <w:pStyle w:val="AppendixH1"/>
      </w:pPr>
      <w:bookmarkStart w:id="1623" w:name="_Ref429664618"/>
      <w:bookmarkStart w:id="1624" w:name="_Toc468261297"/>
      <w:r>
        <w:lastRenderedPageBreak/>
        <w:t>User Attribute Names</w:t>
      </w:r>
      <w:bookmarkEnd w:id="1623"/>
      <w:bookmarkEnd w:id="1624"/>
    </w:p>
    <w:p w:rsidR="00824252" w:rsidRPr="003117B3" w:rsidRDefault="00824252" w:rsidP="00824252">
      <w:pPr>
        <w:pStyle w:val="Textbody"/>
        <w:rPr>
          <w:lang w:val="en-US"/>
        </w:rPr>
      </w:pPr>
      <w:r w:rsidRPr="003117B3">
        <w:rPr>
          <w:lang w:val="en-US"/>
        </w:rPr>
        <w:t>This appendix defines a set of attribute names for user information.</w:t>
      </w:r>
      <w:r>
        <w:rPr>
          <w:lang w:val="en-US"/>
        </w:rPr>
        <w:t xml:space="preserve"> Portlet developers should use these attribute names in order to promote portability.</w:t>
      </w:r>
      <w:r w:rsidRPr="003117B3">
        <w:rPr>
          <w:lang w:val="en-US"/>
        </w:rPr>
        <w:t xml:space="preserve"> To allow portals an automated mapping of commonly used user information attributes portlet programmers should use these attribute names. These attribute names are derived from the Platform for Privacy Preferences 1.0 (P3P 1.0) Specification by the W3C (http://www.w3c.org/TR/P3P). </w:t>
      </w:r>
    </w:p>
    <w:tbl>
      <w:tblPr>
        <w:tblW w:w="5540" w:type="dxa"/>
        <w:tblInd w:w="72" w:type="dxa"/>
        <w:tblLayout w:type="fixed"/>
        <w:tblCellMar>
          <w:left w:w="10" w:type="dxa"/>
          <w:right w:w="10" w:type="dxa"/>
        </w:tblCellMar>
        <w:tblLook w:val="04A0" w:firstRow="1" w:lastRow="0" w:firstColumn="1" w:lastColumn="0" w:noHBand="0" w:noVBand="1"/>
      </w:tblPr>
      <w:tblGrid>
        <w:gridCol w:w="5540"/>
      </w:tblGrid>
      <w:tr w:rsidR="00824252" w:rsidTr="00FA2883">
        <w:tc>
          <w:tcPr>
            <w:tcW w:w="5540" w:type="dxa"/>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tcPr>
          <w:p w:rsidR="00824252" w:rsidRDefault="00824252" w:rsidP="00FA2883">
            <w:pPr>
              <w:pStyle w:val="Standard"/>
              <w:snapToGrid w:val="0"/>
              <w:spacing w:before="0" w:after="0"/>
              <w:rPr>
                <w:b/>
              </w:rPr>
            </w:pPr>
            <w:r>
              <w:rPr>
                <w:b/>
              </w:rPr>
              <w:t>Attribute Name</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user.bdate.ymd.year</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user.bdate.ymd.month</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user.bdate.ymd.day</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user.bdate.hms.hour</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user.bdate.hms.minute</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user.bdate.hms.second</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user.bdate.fractionsecond</w:t>
            </w:r>
          </w:p>
        </w:tc>
      </w:tr>
      <w:tr w:rsidR="00824252" w:rsidRPr="00824252" w:rsidTr="00FA2883">
        <w:tc>
          <w:tcPr>
            <w:tcW w:w="5540" w:type="dxa"/>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user.bdate.timezone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user.gender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user.employer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user.department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user.jobtitle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user.name.prefix</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user.name.given</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user.name.family</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user.name.middle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user.name.suffix</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user.name.nickName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user.login.id</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user.home-info.postal.name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user.home-info.postal.street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user.home-info.postal.city</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user.home-info.postal.stateprov</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user.home-info.postal.postalcode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user.home-info.postal.country</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user.home-info.postal.organization</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user.home-info.telecom.telephone.intcode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user.home-info.telecom.telephone.loccode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user.home-info.telecom.telephone.number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user.home-info.telecom.telephone.ext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user.home-info.telecom.telephone.comment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user.home-info.telecom.fax.intcode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user.home-info.telecom.fax.loccode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user.home-info.telecom.fax.number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user.home-info.telecom.fax.ext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user.home-info.telecom.fax.comment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user.home-info.telecom.mobile.intcode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user.home-info.telecom.mobile.loccode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user.home-info.telecom.mobile.number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user.home-info.telecom.mobile.ext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user.home-info.telecom.mobile.comment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user.home-info.telecom.pager.intcode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user.home-info.telecom.pager.loccode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user.home-info.telecom.pager.number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lastRenderedPageBreak/>
              <w:t>user.home-info.telecom.pager.ext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user.home-info.telecom.pager.comment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user.home-info.online.email</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165CC8" w:rsidRDefault="00824252" w:rsidP="00FA2883">
            <w:pPr>
              <w:pStyle w:val="Standard"/>
              <w:snapToGrid w:val="0"/>
              <w:spacing w:before="0" w:after="0"/>
              <w:rPr>
                <w:rStyle w:val="inlinecode"/>
              </w:rPr>
            </w:pPr>
            <w:r w:rsidRPr="00165CC8">
              <w:rPr>
                <w:rStyle w:val="inlinecode"/>
              </w:rPr>
              <w:t>user.home-info.online.uri</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user.business-info.postal.name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user.business-info.postal.street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user.business-info.postal.city</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user.business-info.postal.stateprov</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user.business-info.postal.postalcode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user.business-info.postal.country</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user.business-info.postal.organization</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user.business-info.telecom.telephone.intcode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user.business-info.telecom.telephone.loccode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user.business-info.telecom.telephone.number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user.business-info.telecom.telephone.ext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user.business-info.telecom.telephone.comment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user.business-info.telecom.fax.intcode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user.business-info.telecom.fax.loccode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user.business-info.telecom.fax.number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user.business-info.telecom.fax.ext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user.business-info.telecom.fax.comment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user.business-info.telecom.mobile.intcode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user.business-info.telecom.mobile.loccode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user.business-info.telecom.mobile.number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user.business-info.telecom.mobile.ext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user.business-info.telecom.mobile.comment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user.business-info.telecom.pager.intcode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user.business-info.telecom.pager.loccode</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user.business-info.telecom.pager.number</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user.business-info.telecom.pager.ext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user.business-info.telecom.pager.comment</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user.business-info.online.email</w:t>
            </w:r>
          </w:p>
        </w:tc>
      </w:tr>
      <w:tr w:rsidR="00824252" w:rsidRPr="00824252" w:rsidTr="00FA2883">
        <w:tc>
          <w:tcPr>
            <w:tcW w:w="5540" w:type="dxa"/>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tcPr>
          <w:p w:rsidR="00824252" w:rsidRPr="006C1AA1" w:rsidRDefault="00824252" w:rsidP="00FA2883">
            <w:pPr>
              <w:pStyle w:val="Standard"/>
              <w:snapToGrid w:val="0"/>
              <w:spacing w:before="0" w:after="0"/>
              <w:rPr>
                <w:rStyle w:val="inlinecode"/>
                <w:lang w:val="en-US"/>
              </w:rPr>
            </w:pPr>
            <w:r w:rsidRPr="006C1AA1">
              <w:rPr>
                <w:rStyle w:val="inlinecode"/>
                <w:lang w:val="en-US"/>
              </w:rPr>
              <w:t>user.business-info.online.uri</w:t>
            </w:r>
          </w:p>
        </w:tc>
      </w:tr>
    </w:tbl>
    <w:p w:rsidR="00824252" w:rsidRPr="00165CC8" w:rsidRDefault="00824252" w:rsidP="00824252">
      <w:pPr>
        <w:pStyle w:val="Standard"/>
        <w:rPr>
          <w:lang w:val="en-US"/>
        </w:rPr>
      </w:pPr>
      <w:r w:rsidRPr="003117B3">
        <w:rPr>
          <w:lang w:val="en-US"/>
        </w:rPr>
        <w:t>The</w:t>
      </w:r>
      <w:r>
        <w:rPr>
          <w:lang w:val="en-US"/>
        </w:rPr>
        <w:t xml:space="preserve"> </w:t>
      </w:r>
      <w:r w:rsidRPr="006C1AA1">
        <w:rPr>
          <w:rStyle w:val="inlinecode"/>
          <w:lang w:val="en-US"/>
        </w:rPr>
        <w:t>PortletRequest</w:t>
      </w:r>
      <w:r>
        <w:rPr>
          <w:lang w:val="en-US"/>
        </w:rPr>
        <w:t xml:space="preserve"> interface provides these constants as an enum.</w:t>
      </w:r>
      <w:r w:rsidRPr="003117B3">
        <w:rPr>
          <w:lang w:val="en-US"/>
        </w:rPr>
        <w:t xml:space="preserve"> </w:t>
      </w:r>
    </w:p>
    <w:p w:rsidR="0046195D" w:rsidRDefault="0046195D" w:rsidP="0046195D">
      <w:pPr>
        <w:pStyle w:val="AppendixH1"/>
      </w:pPr>
      <w:bookmarkStart w:id="1625" w:name="_Ref426607440"/>
      <w:bookmarkStart w:id="1626" w:name="_Toc468261298"/>
      <w:r>
        <w:lastRenderedPageBreak/>
        <w:t>Custom Portlet Modes</w:t>
      </w:r>
      <w:bookmarkEnd w:id="1625"/>
      <w:bookmarkEnd w:id="1626"/>
    </w:p>
    <w:p w:rsidR="0046195D" w:rsidRPr="00312633" w:rsidRDefault="0046195D" w:rsidP="0046195D">
      <w:pPr>
        <w:pStyle w:val="Standard"/>
        <w:rPr>
          <w:lang w:val="en-US"/>
        </w:rPr>
      </w:pPr>
      <w:r w:rsidRPr="00312633">
        <w:rPr>
          <w:lang w:val="en-US"/>
        </w:rPr>
        <w:t>Portals may provide support for custom portlet modes. Similarly, portlets may use custom portlet modes. This appendix describes a list of custom portlet modes and their intended functionality. Portals and portlets should use these custom portlet mode names if they provide support for the described functionality.</w:t>
      </w:r>
    </w:p>
    <w:p w:rsidR="0046195D" w:rsidRPr="00312633" w:rsidRDefault="0046195D" w:rsidP="0046195D">
      <w:pPr>
        <w:pStyle w:val="Standard"/>
        <w:rPr>
          <w:lang w:val="en-US"/>
        </w:rPr>
      </w:pPr>
      <w:r w:rsidRPr="00312633">
        <w:rPr>
          <w:lang w:val="en-US"/>
        </w:rPr>
        <w:t xml:space="preserve">Portlets should use the </w:t>
      </w:r>
      <w:r w:rsidRPr="00DC7885">
        <w:rPr>
          <w:rStyle w:val="inlinecode"/>
          <w:lang w:val="en-US"/>
        </w:rPr>
        <w:t>getSupportedPortletModes</w:t>
      </w:r>
      <w:r w:rsidRPr="00312633">
        <w:rPr>
          <w:lang w:val="en-US"/>
        </w:rPr>
        <w:t xml:space="preserve"> method of the </w:t>
      </w:r>
      <w:r w:rsidRPr="00DC7885">
        <w:rPr>
          <w:rStyle w:val="inlinecode"/>
          <w:lang w:val="en-US"/>
        </w:rPr>
        <w:t>PortalContext</w:t>
      </w:r>
      <w:r w:rsidRPr="00312633">
        <w:rPr>
          <w:lang w:val="en-US"/>
        </w:rPr>
        <w:t xml:space="preserve"> interface to retrieve the portlet modes the portal supports.</w:t>
      </w:r>
    </w:p>
    <w:p w:rsidR="0046195D" w:rsidRDefault="0046195D" w:rsidP="008E3806">
      <w:pPr>
        <w:pStyle w:val="AppendixH2"/>
      </w:pPr>
      <w:bookmarkStart w:id="1627" w:name="_Toc415141029"/>
      <w:bookmarkStart w:id="1628" w:name="_Toc468261299"/>
      <w:r>
        <w:t>About Portlet Mode</w:t>
      </w:r>
      <w:bookmarkEnd w:id="1627"/>
      <w:bookmarkEnd w:id="1628"/>
    </w:p>
    <w:p w:rsidR="0046195D" w:rsidRPr="00312633" w:rsidRDefault="0046195D" w:rsidP="0046195D">
      <w:pPr>
        <w:pStyle w:val="Standard"/>
        <w:rPr>
          <w:lang w:val="en-US"/>
        </w:rPr>
      </w:pPr>
      <w:r w:rsidRPr="00312633">
        <w:rPr>
          <w:lang w:val="en-US"/>
        </w:rPr>
        <w:t xml:space="preserve">The </w:t>
      </w:r>
      <w:r w:rsidRPr="00DC7885">
        <w:rPr>
          <w:rStyle w:val="inlinecode"/>
          <w:lang w:val="en-US"/>
        </w:rPr>
        <w:t>about</w:t>
      </w:r>
      <w:r w:rsidRPr="00312633">
        <w:rPr>
          <w:lang w:val="en-US"/>
        </w:rPr>
        <w:t xml:space="preserve"> portlet mode should be used by the portlet to display i</w:t>
      </w:r>
      <w:r w:rsidRPr="00312633">
        <w:rPr>
          <w:color w:val="000000"/>
          <w:lang w:val="en-US"/>
        </w:rPr>
        <w:t>nformation on the portlets purpose, origin, version etc.</w:t>
      </w:r>
    </w:p>
    <w:p w:rsidR="0046195D" w:rsidRPr="00312633" w:rsidRDefault="0046195D" w:rsidP="0046195D">
      <w:pPr>
        <w:pStyle w:val="Standard"/>
        <w:rPr>
          <w:lang w:val="en-US"/>
        </w:rPr>
      </w:pPr>
      <w:r w:rsidRPr="00312633">
        <w:rPr>
          <w:lang w:val="en-US"/>
        </w:rPr>
        <w:t xml:space="preserve">Portlet developers should implement the </w:t>
      </w:r>
      <w:r w:rsidRPr="00CA1CEE">
        <w:rPr>
          <w:rStyle w:val="inlinecode"/>
          <w:lang w:val="en-US"/>
        </w:rPr>
        <w:t>about</w:t>
      </w:r>
      <w:r w:rsidRPr="00312633">
        <w:rPr>
          <w:lang w:val="en-US"/>
        </w:rPr>
        <w:t xml:space="preserve"> portlet mode functionality by using the </w:t>
      </w:r>
      <w:r w:rsidRPr="00CA1CEE">
        <w:rPr>
          <w:rStyle w:val="inlinecode"/>
          <w:lang w:val="en-US"/>
        </w:rPr>
        <w:t>@RenderMode(name=</w:t>
      </w:r>
      <w:r w:rsidR="004E7875">
        <w:rPr>
          <w:rStyle w:val="inlinecode"/>
          <w:lang w:val="en-US"/>
        </w:rPr>
        <w:t>"</w:t>
      </w:r>
      <w:r w:rsidRPr="00CA1CEE">
        <w:rPr>
          <w:rStyle w:val="inlinecode"/>
          <w:lang w:val="en-US"/>
        </w:rPr>
        <w:t>about</w:t>
      </w:r>
      <w:r w:rsidR="004E7875">
        <w:rPr>
          <w:rStyle w:val="inlinecode"/>
          <w:lang w:val="en-US"/>
        </w:rPr>
        <w:t>"</w:t>
      </w:r>
      <w:r w:rsidRPr="00CA1CEE">
        <w:rPr>
          <w:rStyle w:val="inlinecode"/>
          <w:lang w:val="en-US"/>
        </w:rPr>
        <w:t>)</w:t>
      </w:r>
      <w:bookmarkStart w:id="1629" w:name="_Ref426613322"/>
      <w:r w:rsidR="00CA1CEE">
        <w:rPr>
          <w:rStyle w:val="FootnoteReference"/>
          <w:rFonts w:ascii="Courier" w:hAnsi="Courier"/>
          <w:sz w:val="20"/>
        </w:rPr>
        <w:footnoteReference w:id="41"/>
      </w:r>
      <w:bookmarkEnd w:id="1629"/>
      <w:r w:rsidRPr="00312633">
        <w:rPr>
          <w:lang w:val="en-US"/>
        </w:rPr>
        <w:t xml:space="preserve"> annotation supported by the </w:t>
      </w:r>
      <w:r w:rsidRPr="00CA1CEE">
        <w:rPr>
          <w:rStyle w:val="inlinecode"/>
          <w:lang w:val="en-US"/>
        </w:rPr>
        <w:t>GenericPortlet</w:t>
      </w:r>
      <w:r w:rsidRPr="00312633">
        <w:rPr>
          <w:lang w:val="en-US"/>
        </w:rPr>
        <w:t xml:space="preserve"> class.</w:t>
      </w:r>
    </w:p>
    <w:p w:rsidR="0046195D" w:rsidRPr="00312633" w:rsidRDefault="0046195D" w:rsidP="0046195D">
      <w:pPr>
        <w:pStyle w:val="Standard"/>
        <w:rPr>
          <w:lang w:val="en-US"/>
        </w:rPr>
      </w:pPr>
      <w:r w:rsidRPr="00312633">
        <w:rPr>
          <w:lang w:val="en-US"/>
        </w:rPr>
        <w:t xml:space="preserve">In the deployment descriptor the support for the </w:t>
      </w:r>
      <w:r w:rsidRPr="00DC7885">
        <w:rPr>
          <w:rStyle w:val="inlinecode"/>
          <w:lang w:val="en-US"/>
        </w:rPr>
        <w:t>about</w:t>
      </w:r>
      <w:r w:rsidRPr="00312633">
        <w:rPr>
          <w:lang w:val="en-US"/>
        </w:rPr>
        <w:t xml:space="preserve"> portlet mode must be declared using</w:t>
      </w:r>
    </w:p>
    <w:p w:rsidR="0046195D" w:rsidRPr="00312633" w:rsidRDefault="0046195D" w:rsidP="003056B3">
      <w:pPr>
        <w:pStyle w:val="CodeXMP"/>
      </w:pPr>
      <w:r w:rsidRPr="00312633">
        <w:t>&lt;portlet-app&gt;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r>
      <w:r w:rsidRPr="00312633">
        <w:tab/>
        <w:t>...</w:t>
      </w:r>
    </w:p>
    <w:p w:rsidR="0046195D" w:rsidRPr="00312633" w:rsidRDefault="0046195D" w:rsidP="003056B3">
      <w:pPr>
        <w:pStyle w:val="CodeXMP"/>
      </w:pPr>
      <w:r w:rsidRPr="00312633">
        <w:tab/>
      </w:r>
      <w:r w:rsidRPr="00312633">
        <w:tab/>
      </w:r>
      <w:r w:rsidRPr="00312633">
        <w:tab/>
        <w:t>&lt;portlet-mode&gt;about&lt;/portlet-mode&gt;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r>
      <w:r w:rsidRPr="00312633">
        <w:tab/>
        <w:t>&lt;portlet-mode&gt;about&lt;/portlet-mode&gt;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t>...</w:t>
      </w:r>
    </w:p>
    <w:p w:rsidR="0046195D" w:rsidRDefault="0046195D" w:rsidP="003056B3">
      <w:pPr>
        <w:pStyle w:val="CodeXMP"/>
      </w:pPr>
      <w:r w:rsidRPr="00312633">
        <w:tab/>
        <w:t>&lt;/portlet-app&gt;</w:t>
      </w:r>
    </w:p>
    <w:p w:rsidR="00643C14" w:rsidRPr="00643C14" w:rsidRDefault="00643C14" w:rsidP="00643C14">
      <w:pPr>
        <w:pStyle w:val="Standard"/>
        <w:rPr>
          <w:lang w:val="en-US"/>
        </w:rPr>
      </w:pPr>
      <w:r w:rsidRPr="00643C14">
        <w:rPr>
          <w:lang w:val="en-US"/>
        </w:rPr>
        <w:t xml:space="preserve">The corresponding </w:t>
      </w:r>
      <w:r>
        <w:rPr>
          <w:lang w:val="en-US"/>
        </w:rPr>
        <w:t>annotation-based configuration c</w:t>
      </w:r>
      <w:r w:rsidRPr="00643C14">
        <w:rPr>
          <w:lang w:val="en-US"/>
        </w:rPr>
        <w:t>ould appear as follows:</w:t>
      </w:r>
    </w:p>
    <w:p w:rsidR="00643C14" w:rsidRPr="00DC7885" w:rsidRDefault="00643C14" w:rsidP="003056B3">
      <w:pPr>
        <w:pStyle w:val="CodeXMP"/>
      </w:pPr>
      <w:r w:rsidRPr="00DC7885">
        <w:t>@PortletConfiguration(portletName=</w:t>
      </w:r>
      <w:r w:rsidR="004E7875">
        <w:t>"</w:t>
      </w:r>
      <w:r w:rsidRPr="00DC7885">
        <w:t>ConfigTestPortlet</w:t>
      </w:r>
      <w:r w:rsidR="004E7875">
        <w:t>"</w:t>
      </w:r>
      <w:r w:rsidRPr="00DC7885">
        <w:t>,</w:t>
      </w:r>
    </w:p>
    <w:p w:rsidR="00643C14" w:rsidRPr="00DC7885" w:rsidRDefault="00643C14" w:rsidP="003056B3">
      <w:pPr>
        <w:pStyle w:val="CodeXMP"/>
      </w:pPr>
      <w:r w:rsidRPr="00DC7885">
        <w:t xml:space="preserve">   supports = {</w:t>
      </w:r>
    </w:p>
    <w:p w:rsidR="00643C14" w:rsidRPr="00643C14" w:rsidRDefault="00643C14" w:rsidP="003056B3">
      <w:pPr>
        <w:pStyle w:val="CodeXMP"/>
      </w:pPr>
      <w:r w:rsidRPr="00643C14">
        <w:t xml:space="preserve">      @Supports(locale=</w:t>
      </w:r>
      <w:r w:rsidR="004E7875">
        <w:t>"</w:t>
      </w:r>
      <w:r w:rsidRPr="00643C14">
        <w:t>de</w:t>
      </w:r>
      <w:r w:rsidR="004E7875">
        <w:t>"</w:t>
      </w:r>
      <w:r w:rsidRPr="00643C14">
        <w:t>, portletModes={</w:t>
      </w:r>
      <w:r w:rsidR="004E7875">
        <w:t>"</w:t>
      </w:r>
      <w:r w:rsidRPr="00643C14">
        <w:t>about</w:t>
      </w:r>
      <w:r w:rsidR="004E7875">
        <w:t>"</w:t>
      </w:r>
      <w:r w:rsidRPr="00643C14">
        <w:t>})</w:t>
      </w:r>
    </w:p>
    <w:p w:rsidR="00643C14" w:rsidRPr="00DC7885" w:rsidRDefault="00643C14" w:rsidP="003056B3">
      <w:pPr>
        <w:pStyle w:val="CodeXMP"/>
      </w:pPr>
      <w:r w:rsidRPr="00643C14">
        <w:t xml:space="preserve">   </w:t>
      </w:r>
      <w:r w:rsidRPr="00DC7885">
        <w:t>},</w:t>
      </w:r>
    </w:p>
    <w:p w:rsidR="00643C14" w:rsidRPr="00DC7885" w:rsidRDefault="00643C14" w:rsidP="003056B3">
      <w:pPr>
        <w:pStyle w:val="CodeXMP"/>
      </w:pPr>
      <w:r w:rsidRPr="00DC7885">
        <w:t xml:space="preserve">   customPortletModes = {</w:t>
      </w:r>
    </w:p>
    <w:p w:rsidR="00643C14" w:rsidRPr="00643C14" w:rsidRDefault="00643C14" w:rsidP="003056B3">
      <w:pPr>
        <w:pStyle w:val="CodeXMP"/>
      </w:pPr>
      <w:r w:rsidRPr="00643C14">
        <w:t xml:space="preserve">      @CustomPortletMode(description=</w:t>
      </w:r>
      <w:r w:rsidR="004E7875">
        <w:t>"</w:t>
      </w:r>
      <w:r>
        <w:t>about the portlet</w:t>
      </w:r>
      <w:r w:rsidR="004E7875">
        <w:t>"</w:t>
      </w:r>
      <w:r w:rsidRPr="00643C14">
        <w:t>, name=</w:t>
      </w:r>
      <w:r w:rsidR="004E7875">
        <w:t>"</w:t>
      </w:r>
      <w:r>
        <w:t>about</w:t>
      </w:r>
      <w:r w:rsidR="004E7875">
        <w:t>"</w:t>
      </w:r>
      <w:r w:rsidRPr="00643C14">
        <w:t>)</w:t>
      </w:r>
    </w:p>
    <w:p w:rsidR="00643C14" w:rsidRDefault="00643C14" w:rsidP="003056B3">
      <w:pPr>
        <w:pStyle w:val="CodeXMP"/>
      </w:pPr>
      <w:r w:rsidRPr="00643C14">
        <w:t xml:space="preserve">   })</w:t>
      </w:r>
    </w:p>
    <w:p w:rsidR="0046195D" w:rsidRDefault="0046195D" w:rsidP="008E3806">
      <w:pPr>
        <w:pStyle w:val="AppendixH2"/>
      </w:pPr>
      <w:bookmarkStart w:id="1630" w:name="_Toc415141030"/>
      <w:bookmarkStart w:id="1631" w:name="_Toc468261300"/>
      <w:r>
        <w:t>Config Portlet Mode</w:t>
      </w:r>
      <w:bookmarkEnd w:id="1630"/>
      <w:bookmarkEnd w:id="1631"/>
    </w:p>
    <w:p w:rsidR="0046195D" w:rsidRPr="00312633" w:rsidRDefault="0046195D" w:rsidP="0046195D">
      <w:pPr>
        <w:pStyle w:val="Standard"/>
        <w:rPr>
          <w:lang w:val="en-US"/>
        </w:rPr>
      </w:pPr>
      <w:r w:rsidRPr="00312633">
        <w:rPr>
          <w:lang w:val="en-US"/>
        </w:rPr>
        <w:t xml:space="preserve">The </w:t>
      </w:r>
      <w:r w:rsidRPr="00312633">
        <w:rPr>
          <w:rFonts w:ascii="Courier" w:hAnsi="Courier"/>
          <w:sz w:val="20"/>
          <w:lang w:val="en-US"/>
        </w:rPr>
        <w:t>config</w:t>
      </w:r>
      <w:r w:rsidRPr="00312633">
        <w:rPr>
          <w:lang w:val="en-US"/>
        </w:rPr>
        <w:t xml:space="preserve"> portlet mode should be used by the portlet to display one or more configuration views that let administrators configure portlet preferences that are marked non-modifiable in </w:t>
      </w:r>
      <w:r w:rsidRPr="00312633">
        <w:rPr>
          <w:lang w:val="en-US"/>
        </w:rPr>
        <w:lastRenderedPageBreak/>
        <w:t xml:space="preserve">the deployment descriptor. This requires that the user must have administrator rights. Therefore, only the portal can create links for </w:t>
      </w:r>
      <w:r w:rsidR="008D75D5">
        <w:rPr>
          <w:lang w:val="en-US"/>
        </w:rPr>
        <w:t>activating the</w:t>
      </w:r>
      <w:r w:rsidRPr="00312633">
        <w:rPr>
          <w:lang w:val="en-US"/>
        </w:rPr>
        <w:t xml:space="preserve"> </w:t>
      </w:r>
      <w:r w:rsidRPr="008D75D5">
        <w:rPr>
          <w:rStyle w:val="inlinecode"/>
          <w:lang w:val="en-US"/>
        </w:rPr>
        <w:t>config</w:t>
      </w:r>
      <w:r w:rsidR="008D75D5">
        <w:rPr>
          <w:rStyle w:val="inlinecode"/>
          <w:lang w:val="en-US"/>
        </w:rPr>
        <w:t xml:space="preserve"> </w:t>
      </w:r>
      <w:r w:rsidR="008D75D5" w:rsidRPr="00DC7885">
        <w:rPr>
          <w:lang w:val="en-US"/>
        </w:rPr>
        <w:t>portlet mode</w:t>
      </w:r>
      <w:r w:rsidRPr="00312633">
        <w:rPr>
          <w:lang w:val="en-US"/>
        </w:rPr>
        <w:t>.</w:t>
      </w:r>
    </w:p>
    <w:p w:rsidR="0046195D" w:rsidRPr="00312633" w:rsidRDefault="0046195D" w:rsidP="0046195D">
      <w:pPr>
        <w:pStyle w:val="Standard"/>
        <w:rPr>
          <w:lang w:val="en-US"/>
        </w:rPr>
      </w:pPr>
      <w:r w:rsidRPr="00312633">
        <w:rPr>
          <w:lang w:val="en-US"/>
        </w:rPr>
        <w:t xml:space="preserve">Portlet developers should implement the </w:t>
      </w:r>
      <w:r w:rsidRPr="008D75D5">
        <w:rPr>
          <w:rStyle w:val="inlinecode"/>
          <w:lang w:val="en-US"/>
        </w:rPr>
        <w:t>config</w:t>
      </w:r>
      <w:r w:rsidRPr="00312633">
        <w:rPr>
          <w:lang w:val="en-US"/>
        </w:rPr>
        <w:t xml:space="preserve"> portlet mode functionality by using the </w:t>
      </w:r>
      <w:r w:rsidRPr="008D75D5">
        <w:rPr>
          <w:rStyle w:val="inlinecode"/>
          <w:lang w:val="en-US"/>
        </w:rPr>
        <w:t>@RenderMode(name=</w:t>
      </w:r>
      <w:r w:rsidR="004E7875">
        <w:rPr>
          <w:rStyle w:val="inlinecode"/>
          <w:lang w:val="en-US"/>
        </w:rPr>
        <w:t>"</w:t>
      </w:r>
      <w:r w:rsidRPr="008D75D5">
        <w:rPr>
          <w:rStyle w:val="inlinecode"/>
          <w:lang w:val="en-US"/>
        </w:rPr>
        <w:t>config</w:t>
      </w:r>
      <w:r w:rsidR="004E7875">
        <w:rPr>
          <w:rStyle w:val="inlinecode"/>
          <w:lang w:val="en-US"/>
        </w:rPr>
        <w:t>"</w:t>
      </w:r>
      <w:r w:rsidRPr="008D75D5">
        <w:rPr>
          <w:rStyle w:val="inlinecode"/>
          <w:lang w:val="en-US"/>
        </w:rPr>
        <w:t>)</w:t>
      </w:r>
      <w:r w:rsidR="008D75D5">
        <w:rPr>
          <w:rStyle w:val="inlinecode"/>
        </w:rPr>
        <w:fldChar w:fldCharType="begin"/>
      </w:r>
      <w:r w:rsidR="008D75D5" w:rsidRPr="008D75D5">
        <w:rPr>
          <w:rStyle w:val="inlinecode"/>
          <w:lang w:val="en-US"/>
        </w:rPr>
        <w:instrText xml:space="preserve"> NOTEREF _Ref426613322 \f </w:instrText>
      </w:r>
      <w:r w:rsidR="008D75D5">
        <w:rPr>
          <w:rStyle w:val="inlinecode"/>
        </w:rPr>
        <w:fldChar w:fldCharType="separate"/>
      </w:r>
      <w:r w:rsidR="003B17E8" w:rsidRPr="003B17E8">
        <w:rPr>
          <w:rStyle w:val="FootnoteReference"/>
        </w:rPr>
        <w:t>41</w:t>
      </w:r>
      <w:r w:rsidR="008D75D5">
        <w:rPr>
          <w:rStyle w:val="inlinecode"/>
        </w:rPr>
        <w:fldChar w:fldCharType="end"/>
      </w:r>
      <w:r w:rsidRPr="00312633">
        <w:rPr>
          <w:lang w:val="en-US"/>
        </w:rPr>
        <w:t xml:space="preserve"> annotation supported by the </w:t>
      </w:r>
      <w:r w:rsidRPr="008D75D5">
        <w:rPr>
          <w:rStyle w:val="inlinecode"/>
          <w:lang w:val="en-US"/>
        </w:rPr>
        <w:t>GenericPortlet</w:t>
      </w:r>
      <w:r w:rsidRPr="00312633">
        <w:rPr>
          <w:lang w:val="en-US"/>
        </w:rPr>
        <w:t xml:space="preserve"> class.</w:t>
      </w:r>
    </w:p>
    <w:p w:rsidR="0046195D" w:rsidRPr="00312633" w:rsidRDefault="0046195D" w:rsidP="0046195D">
      <w:pPr>
        <w:pStyle w:val="Standard"/>
        <w:rPr>
          <w:lang w:val="en-US"/>
        </w:rPr>
      </w:pPr>
      <w:r w:rsidRPr="00312633">
        <w:rPr>
          <w:lang w:val="en-US"/>
        </w:rPr>
        <w:t xml:space="preserve">The </w:t>
      </w:r>
      <w:r w:rsidRPr="00DC7885">
        <w:rPr>
          <w:rStyle w:val="inlinecode"/>
          <w:lang w:val="en-US"/>
        </w:rPr>
        <w:t>CONFIG</w:t>
      </w:r>
      <w:r w:rsidRPr="00312633">
        <w:rPr>
          <w:lang w:val="en-US"/>
        </w:rPr>
        <w:t xml:space="preserve"> mode of portlets operates typically on shared state that is common to many portlets of the same portlet definition. When a portlet modifies this shared state via the </w:t>
      </w:r>
      <w:r w:rsidRPr="00DC7885">
        <w:rPr>
          <w:rStyle w:val="inlinecode"/>
          <w:lang w:val="en-US"/>
        </w:rPr>
        <w:t>PortletPreferences</w:t>
      </w:r>
      <w:r w:rsidRPr="00312633">
        <w:rPr>
          <w:lang w:val="en-US"/>
        </w:rPr>
        <w:t xml:space="preserve">, for all affected portlet entities, in the </w:t>
      </w:r>
      <w:r w:rsidRPr="00DC7885">
        <w:rPr>
          <w:rStyle w:val="inlinecode"/>
          <w:lang w:val="en-US"/>
        </w:rPr>
        <w:t>doView</w:t>
      </w:r>
      <w:r w:rsidRPr="00312633">
        <w:rPr>
          <w:lang w:val="en-US"/>
        </w:rPr>
        <w:t xml:space="preserve"> method the </w:t>
      </w:r>
      <w:r w:rsidRPr="00DC7885">
        <w:rPr>
          <w:rStyle w:val="inlinecode"/>
          <w:lang w:val="en-US"/>
        </w:rPr>
        <w:t>PortletPreferences</w:t>
      </w:r>
      <w:r w:rsidRPr="00312633">
        <w:rPr>
          <w:lang w:val="en-US"/>
        </w:rPr>
        <w:t xml:space="preserve"> must give access to the modified state.</w:t>
      </w:r>
    </w:p>
    <w:p w:rsidR="0046195D" w:rsidRPr="00312633" w:rsidRDefault="0046195D" w:rsidP="0046195D">
      <w:pPr>
        <w:pStyle w:val="Standard"/>
        <w:rPr>
          <w:lang w:val="en-US"/>
        </w:rPr>
      </w:pPr>
      <w:r w:rsidRPr="00312633">
        <w:rPr>
          <w:lang w:val="en-US"/>
        </w:rPr>
        <w:t xml:space="preserve">In the deployment descriptor the support for the </w:t>
      </w:r>
      <w:r w:rsidRPr="00DC7885">
        <w:rPr>
          <w:rStyle w:val="inlinecode"/>
          <w:lang w:val="en-US"/>
        </w:rPr>
        <w:t>config</w:t>
      </w:r>
      <w:r w:rsidRPr="00312633">
        <w:rPr>
          <w:lang w:val="en-US"/>
        </w:rPr>
        <w:t xml:space="preserve"> portlet mode must be declared using</w:t>
      </w:r>
    </w:p>
    <w:p w:rsidR="0046195D" w:rsidRPr="00312633" w:rsidRDefault="0046195D" w:rsidP="003056B3">
      <w:pPr>
        <w:pStyle w:val="CodeXMP"/>
      </w:pPr>
      <w:r w:rsidRPr="00312633">
        <w:t>&lt;portlet-app&gt;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r>
      <w:r w:rsidRPr="00312633">
        <w:tab/>
        <w:t>...</w:t>
      </w:r>
    </w:p>
    <w:p w:rsidR="0046195D" w:rsidRPr="00312633" w:rsidRDefault="0046195D" w:rsidP="003056B3">
      <w:pPr>
        <w:pStyle w:val="CodeXMP"/>
      </w:pPr>
      <w:r w:rsidRPr="00312633">
        <w:tab/>
      </w:r>
      <w:r w:rsidRPr="00312633">
        <w:tab/>
      </w:r>
      <w:r w:rsidRPr="00312633">
        <w:tab/>
        <w:t>&lt;portlet-mode&gt;config&lt;/portlet-mode&gt;</w:t>
      </w:r>
    </w:p>
    <w:p w:rsidR="0046195D" w:rsidRPr="00312633" w:rsidRDefault="0046195D" w:rsidP="003056B3">
      <w:pPr>
        <w:pStyle w:val="CodeXMP"/>
      </w:pPr>
      <w:r>
        <w:rPr>
          <w:lang w:val="fr-FR"/>
        </w:rPr>
        <w:tab/>
      </w:r>
      <w:r>
        <w:rPr>
          <w:lang w:val="fr-FR"/>
        </w:rPr>
        <w:tab/>
      </w:r>
      <w:r w:rsidRPr="00312633">
        <w:t>&lt;/supports&gt;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r>
      <w:r w:rsidRPr="00312633">
        <w:tab/>
      </w:r>
      <w:r>
        <w:rPr>
          <w:lang w:val="fr-FR"/>
        </w:rPr>
        <w:t>&lt;portlet-mode&gt;config&lt;/portlet-mode&gt;</w:t>
      </w:r>
    </w:p>
    <w:p w:rsidR="0046195D" w:rsidRPr="00312633" w:rsidRDefault="0046195D" w:rsidP="003056B3">
      <w:pPr>
        <w:pStyle w:val="CodeXMP"/>
      </w:pPr>
      <w:r>
        <w:rPr>
          <w:lang w:val="fr-FR"/>
        </w:rPr>
        <w:tab/>
      </w:r>
      <w:r w:rsidRPr="00312633">
        <w:t>&lt;/custom-portlet-mode&gt;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&lt;/portlet-app&gt;</w:t>
      </w:r>
    </w:p>
    <w:p w:rsidR="00643C14" w:rsidRPr="00643C14" w:rsidRDefault="00643C14" w:rsidP="00643C14">
      <w:pPr>
        <w:pStyle w:val="Standard"/>
        <w:rPr>
          <w:lang w:val="en-US"/>
        </w:rPr>
      </w:pPr>
      <w:r w:rsidRPr="00643C14">
        <w:rPr>
          <w:lang w:val="en-US"/>
        </w:rPr>
        <w:t xml:space="preserve">The corresponding </w:t>
      </w:r>
      <w:r>
        <w:rPr>
          <w:lang w:val="en-US"/>
        </w:rPr>
        <w:t>annotation-based configuration c</w:t>
      </w:r>
      <w:r w:rsidRPr="00643C14">
        <w:rPr>
          <w:lang w:val="en-US"/>
        </w:rPr>
        <w:t>ould appear as follows:</w:t>
      </w:r>
    </w:p>
    <w:p w:rsidR="00643C14" w:rsidRPr="00643C14" w:rsidRDefault="00643C14" w:rsidP="003056B3">
      <w:pPr>
        <w:pStyle w:val="CodeXMP"/>
      </w:pPr>
      <w:r w:rsidRPr="00643C14">
        <w:t>@PortletConfiguration(portletName=</w:t>
      </w:r>
      <w:r w:rsidR="004E7875">
        <w:t>"</w:t>
      </w:r>
      <w:r w:rsidRPr="00643C14">
        <w:t>ConfigTestPortlet</w:t>
      </w:r>
      <w:r w:rsidR="004E7875">
        <w:t>"</w:t>
      </w:r>
      <w:r w:rsidRPr="00643C14">
        <w:t>,</w:t>
      </w:r>
    </w:p>
    <w:p w:rsidR="00643C14" w:rsidRPr="00643C14" w:rsidRDefault="00643C14" w:rsidP="003056B3">
      <w:pPr>
        <w:pStyle w:val="CodeXMP"/>
      </w:pPr>
      <w:r w:rsidRPr="00643C14">
        <w:t xml:space="preserve">   supports = {</w:t>
      </w:r>
    </w:p>
    <w:p w:rsidR="00643C14" w:rsidRPr="00643C14" w:rsidRDefault="00643C14" w:rsidP="003056B3">
      <w:pPr>
        <w:pStyle w:val="CodeXMP"/>
      </w:pPr>
      <w:r w:rsidRPr="00643C14">
        <w:t xml:space="preserve">      @Supports(l</w:t>
      </w:r>
      <w:r>
        <w:t>ocale=</w:t>
      </w:r>
      <w:r w:rsidR="004E7875">
        <w:t>"</w:t>
      </w:r>
      <w:r>
        <w:t>de</w:t>
      </w:r>
      <w:r w:rsidR="004E7875">
        <w:t>"</w:t>
      </w:r>
      <w:r>
        <w:t>, portletModes={</w:t>
      </w:r>
      <w:r w:rsidR="004E7875">
        <w:t>"</w:t>
      </w:r>
      <w:r>
        <w:t>config</w:t>
      </w:r>
      <w:r w:rsidR="004E7875">
        <w:t>"</w:t>
      </w:r>
      <w:r w:rsidRPr="00643C14">
        <w:t>})</w:t>
      </w:r>
    </w:p>
    <w:p w:rsidR="00643C14" w:rsidRPr="00643C14" w:rsidRDefault="00643C14" w:rsidP="003056B3">
      <w:pPr>
        <w:pStyle w:val="CodeXMP"/>
      </w:pPr>
      <w:r w:rsidRPr="00643C14">
        <w:t xml:space="preserve">   },</w:t>
      </w:r>
    </w:p>
    <w:p w:rsidR="00643C14" w:rsidRPr="00643C14" w:rsidRDefault="00643C14" w:rsidP="003056B3">
      <w:pPr>
        <w:pStyle w:val="CodeXMP"/>
      </w:pPr>
      <w:r w:rsidRPr="00643C14">
        <w:t xml:space="preserve">   customPortletModes = {</w:t>
      </w:r>
    </w:p>
    <w:p w:rsidR="00643C14" w:rsidRPr="00643C14" w:rsidRDefault="00643C14" w:rsidP="003056B3">
      <w:pPr>
        <w:pStyle w:val="CodeXMP"/>
      </w:pPr>
      <w:r w:rsidRPr="00643C14">
        <w:t xml:space="preserve">      @CustomPortletMode(name=</w:t>
      </w:r>
      <w:r w:rsidR="004E7875">
        <w:t>"</w:t>
      </w:r>
      <w:r w:rsidR="008D75D5">
        <w:t>config</w:t>
      </w:r>
      <w:r w:rsidR="004E7875">
        <w:t>"</w:t>
      </w:r>
      <w:r w:rsidRPr="00643C14">
        <w:t>)</w:t>
      </w:r>
    </w:p>
    <w:p w:rsidR="00643C14" w:rsidRDefault="00643C14" w:rsidP="003056B3">
      <w:pPr>
        <w:pStyle w:val="CodeXMP"/>
      </w:pPr>
      <w:r w:rsidRPr="00643C14">
        <w:t xml:space="preserve">   })</w:t>
      </w:r>
    </w:p>
    <w:p w:rsidR="0046195D" w:rsidRDefault="0046195D" w:rsidP="008E3806">
      <w:pPr>
        <w:pStyle w:val="AppendixH2"/>
      </w:pPr>
      <w:bookmarkStart w:id="1632" w:name="_Toc415141031"/>
      <w:bookmarkStart w:id="1633" w:name="_Toc468261301"/>
      <w:r>
        <w:t>Edit_defaults Portlet Mode</w:t>
      </w:r>
      <w:bookmarkEnd w:id="1632"/>
      <w:bookmarkEnd w:id="1633"/>
    </w:p>
    <w:p w:rsidR="0046195D" w:rsidRPr="00312633" w:rsidRDefault="0046195D" w:rsidP="0046195D">
      <w:pPr>
        <w:pStyle w:val="Standard"/>
        <w:rPr>
          <w:lang w:val="en-US"/>
        </w:rPr>
      </w:pPr>
      <w:r w:rsidRPr="00312633">
        <w:rPr>
          <w:lang w:val="en-US"/>
        </w:rPr>
        <w:t xml:space="preserve">The </w:t>
      </w:r>
      <w:r w:rsidRPr="00DC7885">
        <w:rPr>
          <w:rStyle w:val="inlinecode"/>
          <w:lang w:val="en-US"/>
        </w:rPr>
        <w:t>edit_defaults</w:t>
      </w:r>
      <w:r w:rsidRPr="00312633">
        <w:rPr>
          <w:rFonts w:ascii="Courier" w:hAnsi="Courier"/>
          <w:sz w:val="20"/>
          <w:lang w:val="en-US"/>
        </w:rPr>
        <w:t xml:space="preserve"> </w:t>
      </w:r>
      <w:r w:rsidRPr="00312633">
        <w:rPr>
          <w:lang w:val="en-US"/>
        </w:rPr>
        <w:t xml:space="preserve">portlet mode signifies that the portlet should render a screen to set the default values for the modifiable preferences that are typically changed in the </w:t>
      </w:r>
      <w:r w:rsidRPr="00DC7885">
        <w:rPr>
          <w:rStyle w:val="inlinecode"/>
          <w:lang w:val="en-US"/>
        </w:rPr>
        <w:t xml:space="preserve">EDIT </w:t>
      </w:r>
      <w:r w:rsidRPr="00312633">
        <w:rPr>
          <w:lang w:val="en-US"/>
        </w:rPr>
        <w:t xml:space="preserve">screen. </w:t>
      </w:r>
      <w:r w:rsidR="008D75D5">
        <w:rPr>
          <w:lang w:val="en-US"/>
        </w:rPr>
        <w:t>The user must have the proper access rights to activate this mode</w:t>
      </w:r>
      <w:r w:rsidRPr="00312633">
        <w:rPr>
          <w:lang w:val="en-US"/>
        </w:rPr>
        <w:t xml:space="preserve">. Therefore, only the portal can create links for </w:t>
      </w:r>
      <w:r w:rsidR="008D75D5">
        <w:rPr>
          <w:lang w:val="en-US"/>
        </w:rPr>
        <w:t xml:space="preserve">activating </w:t>
      </w:r>
      <w:r w:rsidRPr="008D75D5">
        <w:rPr>
          <w:rStyle w:val="inlinecode"/>
          <w:lang w:val="en-US"/>
        </w:rPr>
        <w:t>edit_defaults</w:t>
      </w:r>
      <w:r w:rsidR="008D75D5" w:rsidRPr="00DC7885">
        <w:rPr>
          <w:lang w:val="en-US"/>
        </w:rPr>
        <w:t xml:space="preserve"> mode</w:t>
      </w:r>
      <w:r w:rsidR="008D75D5">
        <w:rPr>
          <w:rFonts w:ascii="Courier" w:hAnsi="Courier"/>
          <w:sz w:val="20"/>
          <w:lang w:val="en-US"/>
        </w:rPr>
        <w:t>.</w:t>
      </w:r>
    </w:p>
    <w:p w:rsidR="0046195D" w:rsidRPr="00312633" w:rsidRDefault="0046195D" w:rsidP="0046195D">
      <w:pPr>
        <w:pStyle w:val="Standard"/>
        <w:rPr>
          <w:lang w:val="en-US"/>
        </w:rPr>
      </w:pPr>
      <w:r w:rsidRPr="00312633">
        <w:rPr>
          <w:lang w:val="en-US"/>
        </w:rPr>
        <w:t xml:space="preserve">Portlet developers should implement the </w:t>
      </w:r>
      <w:r w:rsidRPr="008D75D5">
        <w:rPr>
          <w:rStyle w:val="inlinecode"/>
          <w:lang w:val="en-US"/>
        </w:rPr>
        <w:t>edit_defaults</w:t>
      </w:r>
      <w:r w:rsidRPr="00312633">
        <w:rPr>
          <w:rFonts w:ascii="Courier" w:hAnsi="Courier"/>
          <w:sz w:val="20"/>
          <w:lang w:val="en-US"/>
        </w:rPr>
        <w:t xml:space="preserve"> </w:t>
      </w:r>
      <w:r w:rsidRPr="00312633">
        <w:rPr>
          <w:lang w:val="en-US"/>
        </w:rPr>
        <w:t xml:space="preserve">portlet mode functionality by using the </w:t>
      </w:r>
      <w:r w:rsidRPr="008D75D5">
        <w:rPr>
          <w:rStyle w:val="inlinecode"/>
          <w:lang w:val="en-US"/>
        </w:rPr>
        <w:t>@RenderMode(name=</w:t>
      </w:r>
      <w:r w:rsidR="004E7875">
        <w:rPr>
          <w:rStyle w:val="inlinecode"/>
          <w:lang w:val="en-US"/>
        </w:rPr>
        <w:t>"</w:t>
      </w:r>
      <w:r w:rsidRPr="008D75D5">
        <w:rPr>
          <w:rStyle w:val="inlinecode"/>
          <w:lang w:val="en-US"/>
        </w:rPr>
        <w:t>edit_defaults</w:t>
      </w:r>
      <w:r w:rsidR="004E7875">
        <w:rPr>
          <w:rStyle w:val="inlinecode"/>
          <w:lang w:val="en-US"/>
        </w:rPr>
        <w:t>"</w:t>
      </w:r>
      <w:r w:rsidRPr="008D75D5">
        <w:rPr>
          <w:rStyle w:val="inlinecode"/>
          <w:lang w:val="en-US"/>
        </w:rPr>
        <w:t>)</w:t>
      </w:r>
      <w:r w:rsidR="008D75D5">
        <w:rPr>
          <w:rStyle w:val="inlinecode"/>
        </w:rPr>
        <w:fldChar w:fldCharType="begin"/>
      </w:r>
      <w:r w:rsidR="008D75D5" w:rsidRPr="008D75D5">
        <w:rPr>
          <w:rStyle w:val="inlinecode"/>
          <w:lang w:val="en-US"/>
        </w:rPr>
        <w:instrText xml:space="preserve"> NOTEREF _Ref426613322 \f </w:instrText>
      </w:r>
      <w:r w:rsidR="008D75D5">
        <w:rPr>
          <w:rStyle w:val="inlinecode"/>
        </w:rPr>
        <w:fldChar w:fldCharType="separate"/>
      </w:r>
      <w:r w:rsidR="003B17E8" w:rsidRPr="003B17E8">
        <w:rPr>
          <w:rStyle w:val="FootnoteReference"/>
        </w:rPr>
        <w:t>41</w:t>
      </w:r>
      <w:r w:rsidR="008D75D5">
        <w:rPr>
          <w:rStyle w:val="inlinecode"/>
        </w:rPr>
        <w:fldChar w:fldCharType="end"/>
      </w:r>
      <w:r w:rsidRPr="00312633">
        <w:rPr>
          <w:lang w:val="en-US"/>
        </w:rPr>
        <w:t xml:space="preserve"> annotation supported by the </w:t>
      </w:r>
      <w:r w:rsidRPr="008D75D5">
        <w:rPr>
          <w:rStyle w:val="inlinecode"/>
          <w:lang w:val="en-US"/>
        </w:rPr>
        <w:t>GenericPortlet</w:t>
      </w:r>
      <w:r w:rsidRPr="00312633">
        <w:rPr>
          <w:lang w:val="en-US"/>
        </w:rPr>
        <w:t xml:space="preserve"> class.</w:t>
      </w:r>
    </w:p>
    <w:p w:rsidR="0046195D" w:rsidRPr="00312633" w:rsidRDefault="0046195D" w:rsidP="0046195D">
      <w:pPr>
        <w:pStyle w:val="Standard"/>
        <w:rPr>
          <w:lang w:val="en-US"/>
        </w:rPr>
      </w:pPr>
      <w:r w:rsidRPr="00312633">
        <w:rPr>
          <w:lang w:val="en-US"/>
        </w:rPr>
        <w:t xml:space="preserve">In the deployment descriptor the support for the </w:t>
      </w:r>
      <w:r w:rsidRPr="00DC7885">
        <w:rPr>
          <w:rStyle w:val="inlinecode"/>
          <w:lang w:val="en-US"/>
        </w:rPr>
        <w:t>edit_defaults</w:t>
      </w:r>
      <w:r w:rsidRPr="00312633">
        <w:rPr>
          <w:lang w:val="en-US"/>
        </w:rPr>
        <w:t xml:space="preserve"> portlet mode must be declared using</w:t>
      </w:r>
    </w:p>
    <w:p w:rsidR="0046195D" w:rsidRPr="00312633" w:rsidRDefault="0046195D" w:rsidP="003056B3">
      <w:pPr>
        <w:pStyle w:val="CodeXMP"/>
      </w:pPr>
      <w:r w:rsidRPr="00312633">
        <w:lastRenderedPageBreak/>
        <w:t>&lt;portlet-app&gt;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r>
      <w:r w:rsidRPr="00312633">
        <w:tab/>
        <w:t>...</w:t>
      </w:r>
    </w:p>
    <w:p w:rsidR="0046195D" w:rsidRPr="00312633" w:rsidRDefault="0046195D" w:rsidP="003056B3">
      <w:pPr>
        <w:pStyle w:val="CodeXMP"/>
      </w:pPr>
      <w:r w:rsidRPr="00312633">
        <w:tab/>
      </w:r>
      <w:r w:rsidRPr="00312633">
        <w:tab/>
      </w:r>
      <w:r w:rsidRPr="00312633">
        <w:tab/>
        <w:t>&lt;portlet-mode&gt; edit_defaults &lt;/portlet-mode&gt;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Pr>
          <w:lang w:val="fr-FR"/>
        </w:rPr>
        <w:tab/>
      </w:r>
      <w:r>
        <w:rPr>
          <w:lang w:val="fr-FR"/>
        </w:rPr>
        <w:tab/>
      </w:r>
      <w:r w:rsidRPr="00312633">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r>
      <w:r w:rsidRPr="00312633">
        <w:tab/>
        <w:t>&lt;portlet-mode&gt; edit_defaults &lt;/portlet-mode&gt;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&lt;/portlet-app&gt;</w:t>
      </w:r>
    </w:p>
    <w:p w:rsidR="008D75D5" w:rsidRPr="00643C14" w:rsidRDefault="008D75D5" w:rsidP="008D75D5">
      <w:pPr>
        <w:pStyle w:val="Standard"/>
        <w:rPr>
          <w:lang w:val="en-US"/>
        </w:rPr>
      </w:pPr>
      <w:r w:rsidRPr="00643C14">
        <w:rPr>
          <w:lang w:val="en-US"/>
        </w:rPr>
        <w:t xml:space="preserve">The corresponding </w:t>
      </w:r>
      <w:r>
        <w:rPr>
          <w:lang w:val="en-US"/>
        </w:rPr>
        <w:t>annotation-based configuration c</w:t>
      </w:r>
      <w:r w:rsidRPr="00643C14">
        <w:rPr>
          <w:lang w:val="en-US"/>
        </w:rPr>
        <w:t>ould appear as follows:</w:t>
      </w:r>
    </w:p>
    <w:p w:rsidR="008D75D5" w:rsidRPr="00643C14" w:rsidRDefault="008D75D5" w:rsidP="003056B3">
      <w:pPr>
        <w:pStyle w:val="CodeXMP"/>
      </w:pPr>
      <w:r w:rsidRPr="00643C14">
        <w:t>@PortletConfiguration(portletName=</w:t>
      </w:r>
      <w:r w:rsidR="004E7875">
        <w:t>"</w:t>
      </w:r>
      <w:r w:rsidRPr="00643C14">
        <w:t>ConfigTestPortlet</w:t>
      </w:r>
      <w:r w:rsidR="004E7875">
        <w:t>"</w:t>
      </w:r>
      <w:r w:rsidRPr="00643C14">
        <w:t>,</w:t>
      </w:r>
    </w:p>
    <w:p w:rsidR="008D75D5" w:rsidRPr="00643C14" w:rsidRDefault="008D75D5" w:rsidP="003056B3">
      <w:pPr>
        <w:pStyle w:val="CodeXMP"/>
      </w:pPr>
      <w:r w:rsidRPr="00643C14">
        <w:t xml:space="preserve">   supports = {</w:t>
      </w:r>
    </w:p>
    <w:p w:rsidR="008D75D5" w:rsidRPr="00643C14" w:rsidRDefault="008D75D5" w:rsidP="003056B3">
      <w:pPr>
        <w:pStyle w:val="CodeXMP"/>
      </w:pPr>
      <w:r w:rsidRPr="00643C14">
        <w:t xml:space="preserve">      @Supports(l</w:t>
      </w:r>
      <w:r>
        <w:t>ocale=</w:t>
      </w:r>
      <w:r w:rsidR="004E7875">
        <w:t>"</w:t>
      </w:r>
      <w:r>
        <w:t>de</w:t>
      </w:r>
      <w:r w:rsidR="004E7875">
        <w:t>"</w:t>
      </w:r>
      <w:r>
        <w:t>, portletModes={</w:t>
      </w:r>
      <w:r w:rsidR="004E7875">
        <w:t>"</w:t>
      </w:r>
      <w:r>
        <w:t>edit_defaults</w:t>
      </w:r>
      <w:r w:rsidR="004E7875">
        <w:t>"</w:t>
      </w:r>
      <w:r w:rsidRPr="00643C14">
        <w:t>})</w:t>
      </w:r>
    </w:p>
    <w:p w:rsidR="008D75D5" w:rsidRPr="00643C14" w:rsidRDefault="008D75D5" w:rsidP="003056B3">
      <w:pPr>
        <w:pStyle w:val="CodeXMP"/>
      </w:pPr>
      <w:r w:rsidRPr="00643C14">
        <w:t xml:space="preserve">   },</w:t>
      </w:r>
    </w:p>
    <w:p w:rsidR="008D75D5" w:rsidRPr="00643C14" w:rsidRDefault="008D75D5" w:rsidP="003056B3">
      <w:pPr>
        <w:pStyle w:val="CodeXMP"/>
      </w:pPr>
      <w:r w:rsidRPr="00643C14">
        <w:t xml:space="preserve">   customPortletModes = {</w:t>
      </w:r>
    </w:p>
    <w:p w:rsidR="008D75D5" w:rsidRPr="00643C14" w:rsidRDefault="008D75D5" w:rsidP="003056B3">
      <w:pPr>
        <w:pStyle w:val="CodeXMP"/>
      </w:pPr>
      <w:r w:rsidRPr="00643C14">
        <w:t xml:space="preserve">      @CustomPortletMode(name=</w:t>
      </w:r>
      <w:r w:rsidR="004E7875">
        <w:t>"</w:t>
      </w:r>
      <w:r>
        <w:t>edit_defaults</w:t>
      </w:r>
      <w:r w:rsidR="004E7875">
        <w:t>"</w:t>
      </w:r>
      <w:r w:rsidRPr="00643C14">
        <w:t>)</w:t>
      </w:r>
    </w:p>
    <w:p w:rsidR="008D75D5" w:rsidRDefault="008D75D5" w:rsidP="003056B3">
      <w:pPr>
        <w:pStyle w:val="CodeXMP"/>
      </w:pPr>
      <w:r w:rsidRPr="00643C14">
        <w:t xml:space="preserve">   })</w:t>
      </w:r>
    </w:p>
    <w:p w:rsidR="0046195D" w:rsidRDefault="0046195D" w:rsidP="008E3806">
      <w:pPr>
        <w:pStyle w:val="AppendixH2"/>
      </w:pPr>
      <w:bookmarkStart w:id="1634" w:name="_Toc415141032"/>
      <w:bookmarkStart w:id="1635" w:name="_Toc468261302"/>
      <w:r>
        <w:t>Preview Portlet Mode</w:t>
      </w:r>
      <w:bookmarkEnd w:id="1634"/>
      <w:bookmarkEnd w:id="1635"/>
    </w:p>
    <w:p w:rsidR="0046195D" w:rsidRPr="00312633" w:rsidRDefault="0046195D" w:rsidP="0046195D">
      <w:pPr>
        <w:pStyle w:val="Standard"/>
        <w:rPr>
          <w:lang w:val="en-US"/>
        </w:rPr>
      </w:pPr>
      <w:r w:rsidRPr="00312633">
        <w:rPr>
          <w:lang w:val="en-US"/>
        </w:rPr>
        <w:t xml:space="preserve">The </w:t>
      </w:r>
      <w:r w:rsidRPr="00DC7885">
        <w:rPr>
          <w:rStyle w:val="inlinecode"/>
          <w:lang w:val="en-US"/>
        </w:rPr>
        <w:t>preview</w:t>
      </w:r>
      <w:r w:rsidRPr="00312633">
        <w:rPr>
          <w:lang w:val="en-US"/>
        </w:rPr>
        <w:t xml:space="preserve"> portlet mode should be used by the portlet to render output without the need of having back-end connections or user specific data available. It may be used at page design time and in portlet development tools.</w:t>
      </w:r>
    </w:p>
    <w:p w:rsidR="0046195D" w:rsidRPr="00312633" w:rsidRDefault="0046195D" w:rsidP="0046195D">
      <w:pPr>
        <w:pStyle w:val="Standard"/>
        <w:rPr>
          <w:lang w:val="en-US"/>
        </w:rPr>
      </w:pPr>
      <w:r w:rsidRPr="00312633">
        <w:rPr>
          <w:lang w:val="en-US"/>
        </w:rPr>
        <w:t xml:space="preserve">Portlet developers should implement the </w:t>
      </w:r>
      <w:r w:rsidRPr="008D75D5">
        <w:rPr>
          <w:rStyle w:val="inlinecode"/>
          <w:lang w:val="en-US"/>
        </w:rPr>
        <w:t>preview</w:t>
      </w:r>
      <w:r w:rsidRPr="00312633">
        <w:rPr>
          <w:rFonts w:ascii="Courier" w:hAnsi="Courier"/>
          <w:sz w:val="20"/>
          <w:lang w:val="en-US"/>
        </w:rPr>
        <w:t xml:space="preserve"> </w:t>
      </w:r>
      <w:r w:rsidRPr="00312633">
        <w:rPr>
          <w:lang w:val="en-US"/>
        </w:rPr>
        <w:t xml:space="preserve">portlet mode functionality by using the </w:t>
      </w:r>
      <w:r w:rsidRPr="008D75D5">
        <w:rPr>
          <w:rStyle w:val="inlinecode"/>
          <w:lang w:val="en-US"/>
        </w:rPr>
        <w:t>@RenderMode(name=</w:t>
      </w:r>
      <w:r w:rsidR="004E7875">
        <w:rPr>
          <w:rStyle w:val="inlinecode"/>
          <w:lang w:val="en-US"/>
        </w:rPr>
        <w:t>"</w:t>
      </w:r>
      <w:r w:rsidRPr="008D75D5">
        <w:rPr>
          <w:rStyle w:val="inlinecode"/>
          <w:lang w:val="en-US"/>
        </w:rPr>
        <w:t>preview</w:t>
      </w:r>
      <w:r w:rsidR="004E7875">
        <w:rPr>
          <w:rStyle w:val="inlinecode"/>
          <w:lang w:val="en-US"/>
        </w:rPr>
        <w:t>"</w:t>
      </w:r>
      <w:r w:rsidRPr="008D75D5">
        <w:rPr>
          <w:rStyle w:val="inlinecode"/>
          <w:lang w:val="en-US"/>
        </w:rPr>
        <w:t>)</w:t>
      </w:r>
      <w:r w:rsidR="008D75D5">
        <w:rPr>
          <w:rStyle w:val="inlinecode"/>
        </w:rPr>
        <w:fldChar w:fldCharType="begin"/>
      </w:r>
      <w:r w:rsidR="008D75D5" w:rsidRPr="008D75D5">
        <w:rPr>
          <w:rStyle w:val="inlinecode"/>
          <w:lang w:val="en-US"/>
        </w:rPr>
        <w:instrText xml:space="preserve"> NOTEREF _Ref426613322 \f </w:instrText>
      </w:r>
      <w:r w:rsidR="008D75D5">
        <w:rPr>
          <w:rStyle w:val="inlinecode"/>
        </w:rPr>
        <w:fldChar w:fldCharType="separate"/>
      </w:r>
      <w:r w:rsidR="003B17E8" w:rsidRPr="003B17E8">
        <w:rPr>
          <w:rStyle w:val="FootnoteReference"/>
        </w:rPr>
        <w:t>41</w:t>
      </w:r>
      <w:r w:rsidR="008D75D5">
        <w:rPr>
          <w:rStyle w:val="inlinecode"/>
        </w:rPr>
        <w:fldChar w:fldCharType="end"/>
      </w:r>
      <w:r w:rsidRPr="00312633">
        <w:rPr>
          <w:lang w:val="en-US"/>
        </w:rPr>
        <w:t xml:space="preserve"> annotation supported by the </w:t>
      </w:r>
      <w:r w:rsidRPr="008D75D5">
        <w:rPr>
          <w:rStyle w:val="inlinecode"/>
          <w:lang w:val="en-US"/>
        </w:rPr>
        <w:t>GenericPortlet</w:t>
      </w:r>
      <w:r w:rsidRPr="00312633">
        <w:rPr>
          <w:lang w:val="en-US"/>
        </w:rPr>
        <w:t xml:space="preserve"> class.</w:t>
      </w:r>
    </w:p>
    <w:p w:rsidR="0046195D" w:rsidRPr="00312633" w:rsidRDefault="0046195D" w:rsidP="0046195D">
      <w:pPr>
        <w:pStyle w:val="Standard"/>
        <w:rPr>
          <w:lang w:val="en-US"/>
        </w:rPr>
      </w:pPr>
      <w:r w:rsidRPr="00312633">
        <w:rPr>
          <w:lang w:val="en-US"/>
        </w:rPr>
        <w:t xml:space="preserve">In the deployment descriptor the support for the </w:t>
      </w:r>
      <w:r w:rsidRPr="00DC7885">
        <w:rPr>
          <w:rStyle w:val="inlinecode"/>
          <w:lang w:val="en-US"/>
        </w:rPr>
        <w:t>preview</w:t>
      </w:r>
      <w:r w:rsidRPr="00312633">
        <w:rPr>
          <w:rFonts w:ascii="Courier" w:hAnsi="Courier"/>
          <w:sz w:val="20"/>
          <w:lang w:val="en-US"/>
        </w:rPr>
        <w:t xml:space="preserve"> </w:t>
      </w:r>
      <w:r w:rsidRPr="00312633">
        <w:rPr>
          <w:lang w:val="en-US"/>
        </w:rPr>
        <w:t>portlet mode must be declared using</w:t>
      </w:r>
    </w:p>
    <w:p w:rsidR="0046195D" w:rsidRPr="00312633" w:rsidRDefault="0046195D" w:rsidP="003056B3">
      <w:pPr>
        <w:pStyle w:val="CodeXMP"/>
      </w:pPr>
      <w:r w:rsidRPr="00312633">
        <w:t>&lt;portlet-app&gt;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r>
      <w:r w:rsidRPr="00312633">
        <w:tab/>
        <w:t>...</w:t>
      </w:r>
    </w:p>
    <w:p w:rsidR="0046195D" w:rsidRPr="00312633" w:rsidRDefault="0046195D" w:rsidP="003056B3">
      <w:pPr>
        <w:pStyle w:val="CodeXMP"/>
      </w:pPr>
      <w:r w:rsidRPr="00312633">
        <w:tab/>
      </w:r>
      <w:r w:rsidRPr="00312633">
        <w:tab/>
      </w:r>
      <w:r w:rsidRPr="00312633">
        <w:tab/>
        <w:t>&lt;portlet-mode&gt; preview &lt;/portlet-mode&gt;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r>
      <w:r w:rsidRPr="00312633">
        <w:tab/>
        <w:t>&lt;portlet-mode&gt; preview &lt;/portlet-mode&gt;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&lt;/portlet-app&gt;</w:t>
      </w:r>
    </w:p>
    <w:p w:rsidR="008D75D5" w:rsidRPr="00643C14" w:rsidRDefault="008D75D5" w:rsidP="008D75D5">
      <w:pPr>
        <w:pStyle w:val="Standard"/>
        <w:rPr>
          <w:lang w:val="en-US"/>
        </w:rPr>
      </w:pPr>
      <w:r w:rsidRPr="00643C14">
        <w:rPr>
          <w:lang w:val="en-US"/>
        </w:rPr>
        <w:t xml:space="preserve">The corresponding </w:t>
      </w:r>
      <w:r>
        <w:rPr>
          <w:lang w:val="en-US"/>
        </w:rPr>
        <w:t>annotation-based configuration c</w:t>
      </w:r>
      <w:r w:rsidRPr="00643C14">
        <w:rPr>
          <w:lang w:val="en-US"/>
        </w:rPr>
        <w:t>ould appear as follows:</w:t>
      </w:r>
    </w:p>
    <w:p w:rsidR="008D75D5" w:rsidRPr="00643C14" w:rsidRDefault="008D75D5" w:rsidP="003056B3">
      <w:pPr>
        <w:pStyle w:val="CodeXMP"/>
      </w:pPr>
      <w:r w:rsidRPr="00643C14">
        <w:lastRenderedPageBreak/>
        <w:t>@PortletConfiguration(portletName=</w:t>
      </w:r>
      <w:r w:rsidR="004E7875">
        <w:t>"</w:t>
      </w:r>
      <w:r w:rsidRPr="00643C14">
        <w:t>ConfigTestPortlet</w:t>
      </w:r>
      <w:r w:rsidR="004E7875">
        <w:t>"</w:t>
      </w:r>
      <w:r w:rsidRPr="00643C14">
        <w:t>,</w:t>
      </w:r>
    </w:p>
    <w:p w:rsidR="008D75D5" w:rsidRPr="00643C14" w:rsidRDefault="008D75D5" w:rsidP="003056B3">
      <w:pPr>
        <w:pStyle w:val="CodeXMP"/>
      </w:pPr>
      <w:r w:rsidRPr="00643C14">
        <w:t xml:space="preserve">   supports = {</w:t>
      </w:r>
    </w:p>
    <w:p w:rsidR="008D75D5" w:rsidRPr="00643C14" w:rsidRDefault="008D75D5" w:rsidP="003056B3">
      <w:pPr>
        <w:pStyle w:val="CodeXMP"/>
      </w:pPr>
      <w:r w:rsidRPr="00643C14">
        <w:t xml:space="preserve">      @Supports(l</w:t>
      </w:r>
      <w:r>
        <w:t>ocale=</w:t>
      </w:r>
      <w:r w:rsidR="004E7875">
        <w:t>"</w:t>
      </w:r>
      <w:r>
        <w:t>de</w:t>
      </w:r>
      <w:r w:rsidR="004E7875">
        <w:t>"</w:t>
      </w:r>
      <w:r>
        <w:t>, portletModes={</w:t>
      </w:r>
      <w:r w:rsidR="004E7875">
        <w:t>"</w:t>
      </w:r>
      <w:r>
        <w:t>preview</w:t>
      </w:r>
      <w:r w:rsidR="004E7875">
        <w:t>"</w:t>
      </w:r>
      <w:r w:rsidRPr="00643C14">
        <w:t>})</w:t>
      </w:r>
    </w:p>
    <w:p w:rsidR="008D75D5" w:rsidRPr="00643C14" w:rsidRDefault="008D75D5" w:rsidP="003056B3">
      <w:pPr>
        <w:pStyle w:val="CodeXMP"/>
      </w:pPr>
      <w:r w:rsidRPr="00643C14">
        <w:t xml:space="preserve">   },</w:t>
      </w:r>
    </w:p>
    <w:p w:rsidR="008D75D5" w:rsidRPr="00643C14" w:rsidRDefault="008D75D5" w:rsidP="003056B3">
      <w:pPr>
        <w:pStyle w:val="CodeXMP"/>
      </w:pPr>
      <w:r w:rsidRPr="00643C14">
        <w:t xml:space="preserve">   customPortletModes = {</w:t>
      </w:r>
    </w:p>
    <w:p w:rsidR="008D75D5" w:rsidRPr="00643C14" w:rsidRDefault="008D75D5" w:rsidP="003056B3">
      <w:pPr>
        <w:pStyle w:val="CodeXMP"/>
      </w:pPr>
      <w:r w:rsidRPr="00643C14">
        <w:t xml:space="preserve">      @CustomPortletMode(name=</w:t>
      </w:r>
      <w:r w:rsidR="004E7875">
        <w:t>"</w:t>
      </w:r>
      <w:r>
        <w:t>preview</w:t>
      </w:r>
      <w:r w:rsidR="004E7875">
        <w:t>"</w:t>
      </w:r>
      <w:r w:rsidRPr="00643C14">
        <w:t>)</w:t>
      </w:r>
    </w:p>
    <w:p w:rsidR="008D75D5" w:rsidRDefault="008D75D5" w:rsidP="003056B3">
      <w:pPr>
        <w:pStyle w:val="CodeXMP"/>
      </w:pPr>
      <w:r w:rsidRPr="00643C14">
        <w:t xml:space="preserve">   })</w:t>
      </w:r>
    </w:p>
    <w:p w:rsidR="0046195D" w:rsidRDefault="0046195D" w:rsidP="008E3806">
      <w:pPr>
        <w:pStyle w:val="AppendixH2"/>
      </w:pPr>
      <w:bookmarkStart w:id="1636" w:name="_Toc415141033"/>
      <w:bookmarkStart w:id="1637" w:name="_Toc468261303"/>
      <w:r>
        <w:t>Print Portlet Mode</w:t>
      </w:r>
      <w:bookmarkEnd w:id="1636"/>
      <w:bookmarkEnd w:id="1637"/>
    </w:p>
    <w:p w:rsidR="0046195D" w:rsidRPr="00312633" w:rsidRDefault="0046195D" w:rsidP="0046195D">
      <w:pPr>
        <w:pStyle w:val="Standard"/>
        <w:rPr>
          <w:lang w:val="en-US"/>
        </w:rPr>
      </w:pPr>
      <w:r w:rsidRPr="00312633">
        <w:rPr>
          <w:lang w:val="en-US"/>
        </w:rPr>
        <w:t xml:space="preserve">The </w:t>
      </w:r>
      <w:r w:rsidRPr="00DE5B09">
        <w:rPr>
          <w:rStyle w:val="inlinecode"/>
          <w:lang w:val="en-US"/>
        </w:rPr>
        <w:t>print</w:t>
      </w:r>
      <w:r w:rsidR="008D75D5">
        <w:rPr>
          <w:rFonts w:ascii="Courier" w:hAnsi="Courier"/>
          <w:sz w:val="20"/>
          <w:lang w:val="en-US"/>
        </w:rPr>
        <w:t xml:space="preserve"> </w:t>
      </w:r>
      <w:r w:rsidRPr="00312633">
        <w:rPr>
          <w:lang w:val="en-US"/>
        </w:rPr>
        <w:t>portlet mode signifies that the portlet should render a view that can be printed.</w:t>
      </w:r>
      <w:r w:rsidR="00DE5B09">
        <w:rPr>
          <w:lang w:val="en-US"/>
        </w:rPr>
        <w:t xml:space="preserve"> </w:t>
      </w:r>
      <w:r w:rsidRPr="00312633">
        <w:rPr>
          <w:lang w:val="en-US"/>
        </w:rPr>
        <w:t xml:space="preserve">Portlet developers should implement the </w:t>
      </w:r>
      <w:r w:rsidRPr="00DE5B09">
        <w:rPr>
          <w:rStyle w:val="inlinecode"/>
          <w:lang w:val="en-US"/>
        </w:rPr>
        <w:t>print</w:t>
      </w:r>
      <w:r w:rsidR="00DE5B09">
        <w:rPr>
          <w:rFonts w:ascii="Courier" w:hAnsi="Courier"/>
          <w:sz w:val="20"/>
          <w:lang w:val="en-US"/>
        </w:rPr>
        <w:t xml:space="preserve"> </w:t>
      </w:r>
      <w:r w:rsidRPr="00312633">
        <w:rPr>
          <w:lang w:val="en-US"/>
        </w:rPr>
        <w:t xml:space="preserve">portlet mode functionality by using the </w:t>
      </w:r>
      <w:r w:rsidRPr="00DE5B09">
        <w:rPr>
          <w:rStyle w:val="inlinecode"/>
          <w:lang w:val="en-US"/>
        </w:rPr>
        <w:t>@RenderMode(name=</w:t>
      </w:r>
      <w:r w:rsidR="004E7875">
        <w:rPr>
          <w:rStyle w:val="inlinecode"/>
          <w:lang w:val="en-US"/>
        </w:rPr>
        <w:t>"</w:t>
      </w:r>
      <w:r w:rsidRPr="00DE5B09">
        <w:rPr>
          <w:rStyle w:val="inlinecode"/>
          <w:lang w:val="en-US"/>
        </w:rPr>
        <w:t>print</w:t>
      </w:r>
      <w:r w:rsidR="004E7875">
        <w:rPr>
          <w:rStyle w:val="inlinecode"/>
          <w:lang w:val="en-US"/>
        </w:rPr>
        <w:t>"</w:t>
      </w:r>
      <w:r w:rsidRPr="00DE5B09">
        <w:rPr>
          <w:rStyle w:val="inlinecode"/>
          <w:lang w:val="en-US"/>
        </w:rPr>
        <w:t>)</w:t>
      </w:r>
      <w:r w:rsidR="00DE5B09">
        <w:rPr>
          <w:rStyle w:val="inlinecode"/>
        </w:rPr>
        <w:fldChar w:fldCharType="begin"/>
      </w:r>
      <w:r w:rsidR="00DE5B09" w:rsidRPr="00DE5B09">
        <w:rPr>
          <w:rStyle w:val="inlinecode"/>
          <w:lang w:val="en-US"/>
        </w:rPr>
        <w:instrText xml:space="preserve"> NOTEREF _Ref426613322 \f </w:instrText>
      </w:r>
      <w:r w:rsidR="00DE5B09">
        <w:rPr>
          <w:rStyle w:val="inlinecode"/>
        </w:rPr>
        <w:fldChar w:fldCharType="separate"/>
      </w:r>
      <w:r w:rsidR="003B17E8" w:rsidRPr="003B17E8">
        <w:rPr>
          <w:rStyle w:val="FootnoteReference"/>
        </w:rPr>
        <w:t>41</w:t>
      </w:r>
      <w:r w:rsidR="00DE5B09">
        <w:rPr>
          <w:rStyle w:val="inlinecode"/>
        </w:rPr>
        <w:fldChar w:fldCharType="end"/>
      </w:r>
      <w:r w:rsidRPr="00312633">
        <w:rPr>
          <w:lang w:val="en-US"/>
        </w:rPr>
        <w:t xml:space="preserve"> annotation supported by the </w:t>
      </w:r>
      <w:r w:rsidRPr="00DC7885">
        <w:rPr>
          <w:rStyle w:val="inlinecode"/>
          <w:lang w:val="en-US"/>
        </w:rPr>
        <w:t>GenericPortlet</w:t>
      </w:r>
      <w:r w:rsidRPr="00312633">
        <w:rPr>
          <w:lang w:val="en-US"/>
        </w:rPr>
        <w:t xml:space="preserve"> class.</w:t>
      </w:r>
    </w:p>
    <w:p w:rsidR="0046195D" w:rsidRPr="00312633" w:rsidRDefault="0046195D" w:rsidP="0046195D">
      <w:pPr>
        <w:pStyle w:val="Standard"/>
        <w:rPr>
          <w:lang w:val="en-US"/>
        </w:rPr>
      </w:pPr>
      <w:r w:rsidRPr="00312633">
        <w:rPr>
          <w:lang w:val="en-US"/>
        </w:rPr>
        <w:t xml:space="preserve">In the deployment descriptor the support for the </w:t>
      </w:r>
      <w:r w:rsidRPr="00DC7885">
        <w:rPr>
          <w:rStyle w:val="inlinecode"/>
          <w:lang w:val="en-US"/>
        </w:rPr>
        <w:t>print</w:t>
      </w:r>
      <w:r w:rsidR="00DE5B09">
        <w:rPr>
          <w:rFonts w:ascii="Courier" w:hAnsi="Courier"/>
          <w:sz w:val="20"/>
          <w:lang w:val="en-US"/>
        </w:rPr>
        <w:t xml:space="preserve"> </w:t>
      </w:r>
      <w:r w:rsidRPr="00312633">
        <w:rPr>
          <w:lang w:val="en-US"/>
        </w:rPr>
        <w:t>portlet mode must be declared using</w:t>
      </w:r>
    </w:p>
    <w:p w:rsidR="0046195D" w:rsidRPr="00312633" w:rsidRDefault="0046195D" w:rsidP="003056B3">
      <w:pPr>
        <w:pStyle w:val="CodeXMP"/>
      </w:pPr>
      <w:r w:rsidRPr="00312633">
        <w:t>&lt;portlet-app&gt;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r>
      <w:r w:rsidRPr="00312633">
        <w:tab/>
        <w:t>&lt;supports&gt;</w:t>
      </w:r>
    </w:p>
    <w:p w:rsidR="0046195D" w:rsidRPr="00312633" w:rsidRDefault="0046195D" w:rsidP="003056B3">
      <w:pPr>
        <w:pStyle w:val="CodeXMP"/>
      </w:pPr>
      <w:r w:rsidRPr="00312633">
        <w:tab/>
      </w:r>
      <w:r w:rsidRPr="00312633">
        <w:tab/>
      </w:r>
      <w:r w:rsidRPr="00312633">
        <w:tab/>
        <w:t>...</w:t>
      </w:r>
    </w:p>
    <w:p w:rsidR="0046195D" w:rsidRPr="00312633" w:rsidRDefault="0046195D" w:rsidP="003056B3">
      <w:pPr>
        <w:pStyle w:val="CodeXMP"/>
      </w:pPr>
      <w:r w:rsidRPr="00312633">
        <w:tab/>
      </w:r>
      <w:r w:rsidRPr="00312633">
        <w:tab/>
      </w:r>
      <w:r w:rsidRPr="00312633">
        <w:tab/>
        <w:t>&lt;portlet-mode&gt;print&lt;/portlet-mode&gt;</w:t>
      </w:r>
    </w:p>
    <w:p w:rsidR="0046195D" w:rsidRPr="00312633" w:rsidRDefault="0046195D" w:rsidP="003056B3">
      <w:pPr>
        <w:pStyle w:val="CodeXMP"/>
      </w:pPr>
      <w:r>
        <w:rPr>
          <w:lang w:val="fr-FR"/>
        </w:rPr>
        <w:tab/>
      </w:r>
      <w:r>
        <w:rPr>
          <w:lang w:val="fr-FR"/>
        </w:rPr>
        <w:tab/>
      </w:r>
      <w:r w:rsidRPr="00312633">
        <w:t>&lt;/supports&gt;</w:t>
      </w:r>
    </w:p>
    <w:p w:rsidR="0046195D" w:rsidRPr="00312633" w:rsidRDefault="0046195D" w:rsidP="003056B3">
      <w:pPr>
        <w:pStyle w:val="CodeXMP"/>
      </w:pPr>
      <w:r w:rsidRPr="00312633">
        <w:tab/>
      </w:r>
      <w:r w:rsidRPr="00312633">
        <w:tab/>
        <w:t>...</w:t>
      </w:r>
    </w:p>
    <w:p w:rsidR="0046195D" w:rsidRPr="00312633" w:rsidRDefault="0046195D" w:rsidP="003056B3">
      <w:pPr>
        <w:pStyle w:val="CodeXMP"/>
      </w:pPr>
      <w:r w:rsidRPr="00312633">
        <w:tab/>
        <w:t>&lt;/portlet&gt;</w:t>
      </w:r>
    </w:p>
    <w:p w:rsidR="0046195D" w:rsidRPr="00312633" w:rsidRDefault="0046195D" w:rsidP="003056B3">
      <w:pPr>
        <w:pStyle w:val="CodeXMP"/>
      </w:pPr>
      <w:r w:rsidRPr="00312633">
        <w:tab/>
        <w:t>...</w:t>
      </w:r>
    </w:p>
    <w:p w:rsidR="0046195D" w:rsidRPr="00312633" w:rsidRDefault="0046195D" w:rsidP="003056B3">
      <w:pPr>
        <w:pStyle w:val="CodeXMP"/>
      </w:pPr>
      <w:r w:rsidRPr="00312633">
        <w:tab/>
        <w:t>&lt;custom-portlet-mode&gt;</w:t>
      </w:r>
    </w:p>
    <w:p w:rsidR="0046195D" w:rsidRPr="00312633" w:rsidRDefault="0046195D" w:rsidP="003056B3">
      <w:pPr>
        <w:pStyle w:val="CodeXMP"/>
      </w:pPr>
      <w:r w:rsidRPr="00312633">
        <w:tab/>
      </w:r>
      <w:r w:rsidRPr="00312633">
        <w:tab/>
      </w:r>
      <w:r>
        <w:rPr>
          <w:lang w:val="fr-FR"/>
        </w:rPr>
        <w:t>&lt;portlet-mode&gt;</w:t>
      </w:r>
      <w:r w:rsidR="00DE5B09" w:rsidRPr="00312633">
        <w:t>print</w:t>
      </w:r>
      <w:r>
        <w:rPr>
          <w:lang w:val="fr-FR"/>
        </w:rPr>
        <w:t>&lt;/portlet-mode&gt;</w:t>
      </w:r>
    </w:p>
    <w:p w:rsidR="0046195D" w:rsidRPr="00312633" w:rsidRDefault="0046195D" w:rsidP="003056B3">
      <w:pPr>
        <w:pStyle w:val="CodeXMP"/>
      </w:pPr>
      <w:r>
        <w:rPr>
          <w:lang w:val="fr-FR"/>
        </w:rPr>
        <w:tab/>
      </w:r>
      <w:r w:rsidRPr="00312633">
        <w:t>&lt;/custom-portlet-mode&gt;</w:t>
      </w:r>
    </w:p>
    <w:p w:rsidR="0046195D" w:rsidRPr="00C80E08" w:rsidRDefault="0046195D" w:rsidP="003056B3">
      <w:pPr>
        <w:pStyle w:val="CodeXMP"/>
      </w:pPr>
      <w:r w:rsidRPr="00312633">
        <w:tab/>
      </w:r>
      <w:r w:rsidRPr="00C80E08">
        <w:t>...</w:t>
      </w:r>
    </w:p>
    <w:p w:rsidR="0046195D" w:rsidRPr="00C80E08" w:rsidRDefault="0046195D" w:rsidP="003056B3">
      <w:pPr>
        <w:pStyle w:val="CodeXMP"/>
      </w:pPr>
      <w:r w:rsidRPr="00C80E08">
        <w:tab/>
        <w:t>&lt;/portlet-app&gt;</w:t>
      </w:r>
    </w:p>
    <w:p w:rsidR="00DE5B09" w:rsidRPr="00643C14" w:rsidRDefault="00DE5B09" w:rsidP="00DE5B09">
      <w:pPr>
        <w:pStyle w:val="Standard"/>
        <w:rPr>
          <w:lang w:val="en-US"/>
        </w:rPr>
      </w:pPr>
      <w:r w:rsidRPr="00643C14">
        <w:rPr>
          <w:lang w:val="en-US"/>
        </w:rPr>
        <w:t xml:space="preserve">The corresponding </w:t>
      </w:r>
      <w:r>
        <w:rPr>
          <w:lang w:val="en-US"/>
        </w:rPr>
        <w:t>annotation-based configuration c</w:t>
      </w:r>
      <w:r w:rsidRPr="00643C14">
        <w:rPr>
          <w:lang w:val="en-US"/>
        </w:rPr>
        <w:t>ould appear as follows:</w:t>
      </w:r>
    </w:p>
    <w:p w:rsidR="00DE5B09" w:rsidRPr="00643C14" w:rsidRDefault="00DE5B09" w:rsidP="003056B3">
      <w:pPr>
        <w:pStyle w:val="CodeXMP"/>
      </w:pPr>
      <w:r w:rsidRPr="00643C14">
        <w:t>@PortletConfiguration(portletName=</w:t>
      </w:r>
      <w:r w:rsidR="004E7875">
        <w:t>"</w:t>
      </w:r>
      <w:r w:rsidRPr="00643C14">
        <w:t>ConfigTestPortlet</w:t>
      </w:r>
      <w:r w:rsidR="004E7875">
        <w:t>"</w:t>
      </w:r>
      <w:r w:rsidRPr="00643C14">
        <w:t>,</w:t>
      </w:r>
    </w:p>
    <w:p w:rsidR="00DE5B09" w:rsidRPr="00643C14" w:rsidRDefault="00DE5B09" w:rsidP="003056B3">
      <w:pPr>
        <w:pStyle w:val="CodeXMP"/>
      </w:pPr>
      <w:r w:rsidRPr="00643C14">
        <w:t xml:space="preserve">   supports = {</w:t>
      </w:r>
    </w:p>
    <w:p w:rsidR="00DE5B09" w:rsidRPr="00643C14" w:rsidRDefault="00DE5B09" w:rsidP="003056B3">
      <w:pPr>
        <w:pStyle w:val="CodeXMP"/>
      </w:pPr>
      <w:r w:rsidRPr="00643C14">
        <w:t xml:space="preserve">      @Supports(l</w:t>
      </w:r>
      <w:r>
        <w:t>ocale=</w:t>
      </w:r>
      <w:r w:rsidR="004E7875">
        <w:t>"</w:t>
      </w:r>
      <w:r>
        <w:t>de</w:t>
      </w:r>
      <w:r w:rsidR="004E7875">
        <w:t>"</w:t>
      </w:r>
      <w:r>
        <w:t>, portletModes={</w:t>
      </w:r>
      <w:r w:rsidR="004E7875">
        <w:t>"</w:t>
      </w:r>
      <w:r>
        <w:t>print</w:t>
      </w:r>
      <w:r w:rsidR="004E7875">
        <w:t>"</w:t>
      </w:r>
      <w:r w:rsidRPr="00643C14">
        <w:t>})</w:t>
      </w:r>
    </w:p>
    <w:p w:rsidR="00DE5B09" w:rsidRPr="00643C14" w:rsidRDefault="00DE5B09" w:rsidP="003056B3">
      <w:pPr>
        <w:pStyle w:val="CodeXMP"/>
      </w:pPr>
      <w:r w:rsidRPr="00643C14">
        <w:t xml:space="preserve">   },</w:t>
      </w:r>
    </w:p>
    <w:p w:rsidR="00DE5B09" w:rsidRPr="00643C14" w:rsidRDefault="00DE5B09" w:rsidP="003056B3">
      <w:pPr>
        <w:pStyle w:val="CodeXMP"/>
      </w:pPr>
      <w:r w:rsidRPr="00643C14">
        <w:t xml:space="preserve">   customPortletModes = {</w:t>
      </w:r>
    </w:p>
    <w:p w:rsidR="00DE5B09" w:rsidRPr="00643C14" w:rsidRDefault="00DE5B09" w:rsidP="003056B3">
      <w:pPr>
        <w:pStyle w:val="CodeXMP"/>
      </w:pPr>
      <w:r w:rsidRPr="00643C14">
        <w:t xml:space="preserve">      @CustomPortletMode(name=</w:t>
      </w:r>
      <w:r w:rsidR="004E7875">
        <w:t>"</w:t>
      </w:r>
      <w:r>
        <w:t>print</w:t>
      </w:r>
      <w:r w:rsidR="004E7875">
        <w:t>"</w:t>
      </w:r>
      <w:r w:rsidRPr="00643C14">
        <w:t>)</w:t>
      </w:r>
    </w:p>
    <w:p w:rsidR="00DE5B09" w:rsidRPr="00DE5B09" w:rsidRDefault="00DE5B09" w:rsidP="003056B3">
      <w:pPr>
        <w:pStyle w:val="CodeXMP"/>
      </w:pPr>
      <w:r w:rsidRPr="00643C14">
        <w:t xml:space="preserve">   </w:t>
      </w:r>
      <w:r w:rsidRPr="00DE5B09">
        <w:t>})</w:t>
      </w:r>
    </w:p>
    <w:p w:rsidR="00DE5B09" w:rsidRDefault="00DE5B09" w:rsidP="003056B3">
      <w:pPr>
        <w:pStyle w:val="CodeXMP"/>
      </w:pPr>
    </w:p>
    <w:p w:rsidR="00FF7469" w:rsidRDefault="00FF7469" w:rsidP="00C45946">
      <w:pPr>
        <w:pStyle w:val="Standard"/>
      </w:pPr>
    </w:p>
    <w:p w:rsidR="00C45946" w:rsidRDefault="00C45946" w:rsidP="00C45946">
      <w:pPr>
        <w:pStyle w:val="AppendixH1"/>
      </w:pPr>
      <w:bookmarkStart w:id="1638" w:name="_Ref427820922"/>
      <w:bookmarkStart w:id="1639" w:name="_Toc468261304"/>
      <w:r>
        <w:lastRenderedPageBreak/>
        <w:t>Deployment Descriptor Schema</w:t>
      </w:r>
      <w:bookmarkEnd w:id="1638"/>
      <w:bookmarkEnd w:id="1639"/>
    </w:p>
    <w:p w:rsidR="00C45946" w:rsidRPr="00C45946" w:rsidRDefault="00C45946" w:rsidP="00C45946">
      <w:pPr>
        <w:pStyle w:val="Standard"/>
        <w:rPr>
          <w:lang w:val="en-US"/>
        </w:rPr>
      </w:pPr>
      <w:r w:rsidRPr="00C45946">
        <w:rPr>
          <w:lang w:val="en-US"/>
        </w:rPr>
        <w:t>The Portlet Specification 3.0 deployment descriptor schema is shown below.</w:t>
      </w:r>
    </w:p>
    <w:p w:rsidR="00577444" w:rsidRPr="00577444" w:rsidRDefault="00577444" w:rsidP="00577444">
      <w:pPr>
        <w:pStyle w:val="PortletDD"/>
      </w:pPr>
      <w:r w:rsidRPr="00577444">
        <w:t>&lt;?xml version="1.0" encoding="UTF-8"?&gt;</w:t>
      </w:r>
    </w:p>
    <w:p w:rsidR="00577444" w:rsidRPr="00577444" w:rsidRDefault="00577444" w:rsidP="00577444">
      <w:pPr>
        <w:pStyle w:val="PortletDD"/>
      </w:pPr>
      <w:r w:rsidRPr="00577444">
        <w:t xml:space="preserve">&lt;schema xmlns="http://www.w3.org/2001/XMLSchema" </w:t>
      </w:r>
    </w:p>
    <w:p w:rsidR="00577444" w:rsidRPr="00577444" w:rsidRDefault="00577444" w:rsidP="00577444">
      <w:pPr>
        <w:pStyle w:val="PortletDD"/>
      </w:pPr>
      <w:r w:rsidRPr="00577444">
        <w:t xml:space="preserve">        xmlns:portlet="http://xmlns.jcp.org/xml/ns/portlet" </w:t>
      </w:r>
    </w:p>
    <w:p w:rsidR="00577444" w:rsidRPr="00577444" w:rsidRDefault="00577444" w:rsidP="00577444">
      <w:pPr>
        <w:pStyle w:val="PortletDD"/>
      </w:pPr>
      <w:r w:rsidRPr="00577444">
        <w:t xml:space="preserve">        xmlns:xs="http://www.w3.org/2001/XMLSchema" </w:t>
      </w:r>
    </w:p>
    <w:p w:rsidR="00577444" w:rsidRPr="00577444" w:rsidRDefault="00577444" w:rsidP="00577444">
      <w:pPr>
        <w:pStyle w:val="PortletDD"/>
      </w:pPr>
      <w:r w:rsidRPr="00577444">
        <w:t xml:space="preserve">        targetNamespace="http://xmlns.jcp.org/xml/ns/portlet" </w:t>
      </w:r>
    </w:p>
    <w:p w:rsidR="00577444" w:rsidRPr="00577444" w:rsidRDefault="00577444" w:rsidP="00577444">
      <w:pPr>
        <w:pStyle w:val="PortletDD"/>
        <w:rPr>
          <w:lang w:val="en-US"/>
        </w:rPr>
      </w:pPr>
      <w:r w:rsidRPr="00577444">
        <w:t xml:space="preserve">        </w:t>
      </w:r>
      <w:r w:rsidRPr="00577444">
        <w:rPr>
          <w:lang w:val="en-US"/>
        </w:rPr>
        <w:t xml:space="preserve">elementFormDefault="qualified" </w:t>
      </w:r>
    </w:p>
    <w:p w:rsidR="00577444" w:rsidRPr="00577444" w:rsidRDefault="00577444" w:rsidP="00577444">
      <w:pPr>
        <w:pStyle w:val="PortletDD"/>
        <w:rPr>
          <w:lang w:val="en-US"/>
        </w:rPr>
      </w:pPr>
      <w:r w:rsidRPr="00577444">
        <w:rPr>
          <w:lang w:val="en-US"/>
        </w:rPr>
        <w:t xml:space="preserve">        attributeFormDefault="unqualified" </w:t>
      </w:r>
    </w:p>
    <w:p w:rsidR="00577444" w:rsidRPr="00577444" w:rsidRDefault="00577444" w:rsidP="00577444">
      <w:pPr>
        <w:pStyle w:val="PortletDD"/>
        <w:rPr>
          <w:lang w:val="en-US"/>
        </w:rPr>
      </w:pPr>
      <w:r w:rsidRPr="00577444">
        <w:rPr>
          <w:lang w:val="en-US"/>
        </w:rPr>
        <w:t xml:space="preserve">        version="3.0" </w:t>
      </w:r>
    </w:p>
    <w:p w:rsidR="00577444" w:rsidRPr="00577444" w:rsidRDefault="00577444" w:rsidP="00577444">
      <w:pPr>
        <w:pStyle w:val="PortletDD"/>
        <w:rPr>
          <w:lang w:val="en-US"/>
        </w:rPr>
      </w:pPr>
      <w:r w:rsidRPr="00577444">
        <w:rPr>
          <w:lang w:val="en-US"/>
        </w:rPr>
        <w:t xml:space="preserve">        xml:lang="en"&gt;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This is the XML Schema for the Portlet 3.0 deployment descriptor.</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following conventions apply to all J2EE</w:t>
      </w:r>
    </w:p>
    <w:p w:rsidR="00577444" w:rsidRPr="00577444" w:rsidRDefault="00577444" w:rsidP="00577444">
      <w:pPr>
        <w:pStyle w:val="PortletDD"/>
        <w:rPr>
          <w:lang w:val="en-US"/>
        </w:rPr>
      </w:pPr>
      <w:r w:rsidRPr="00577444">
        <w:rPr>
          <w:lang w:val="en-US"/>
        </w:rPr>
        <w:t xml:space="preserve">      deployment descriptor elements unless indicated otherwise.</w:t>
      </w:r>
    </w:p>
    <w:p w:rsidR="00577444" w:rsidRPr="00577444" w:rsidRDefault="00577444" w:rsidP="00577444">
      <w:pPr>
        <w:pStyle w:val="PortletDD"/>
        <w:rPr>
          <w:lang w:val="en-US"/>
        </w:rPr>
      </w:pPr>
      <w:r w:rsidRPr="00577444">
        <w:rPr>
          <w:lang w:val="en-US"/>
        </w:rPr>
        <w:t xml:space="preserve">      - In elements that specify a pathname to a file within the</w:t>
      </w:r>
    </w:p>
    <w:p w:rsidR="00577444" w:rsidRPr="00577444" w:rsidRDefault="00577444" w:rsidP="00577444">
      <w:pPr>
        <w:pStyle w:val="PortletDD"/>
        <w:rPr>
          <w:lang w:val="en-US"/>
        </w:rPr>
      </w:pPr>
      <w:r w:rsidRPr="00577444">
        <w:rPr>
          <w:lang w:val="en-US"/>
        </w:rPr>
        <w:t xml:space="preserve">        same JAR file, relative filenames (i.e., those not</w:t>
      </w:r>
    </w:p>
    <w:p w:rsidR="00577444" w:rsidRPr="00577444" w:rsidRDefault="00577444" w:rsidP="00577444">
      <w:pPr>
        <w:pStyle w:val="PortletDD"/>
        <w:rPr>
          <w:lang w:val="en-US"/>
        </w:rPr>
      </w:pPr>
      <w:r w:rsidRPr="00577444">
        <w:rPr>
          <w:lang w:val="en-US"/>
        </w:rPr>
        <w:t xml:space="preserve">        starting with "/") are considered relative to the root of</w:t>
      </w:r>
    </w:p>
    <w:p w:rsidR="00577444" w:rsidRPr="00577444" w:rsidRDefault="00577444" w:rsidP="00577444">
      <w:pPr>
        <w:pStyle w:val="PortletDD"/>
        <w:rPr>
          <w:lang w:val="en-US"/>
        </w:rPr>
      </w:pPr>
      <w:r w:rsidRPr="00577444">
        <w:rPr>
          <w:lang w:val="en-US"/>
        </w:rPr>
        <w:t xml:space="preserve">        the JAR file's namespace.  Absolute filenames (i.e., those</w:t>
      </w:r>
    </w:p>
    <w:p w:rsidR="00577444" w:rsidRPr="00577444" w:rsidRDefault="00577444" w:rsidP="00577444">
      <w:pPr>
        <w:pStyle w:val="PortletDD"/>
        <w:rPr>
          <w:lang w:val="en-US"/>
        </w:rPr>
      </w:pPr>
      <w:r w:rsidRPr="00577444">
        <w:rPr>
          <w:lang w:val="en-US"/>
        </w:rPr>
        <w:t xml:space="preserve">        starting with "/") also specify names in the root of the</w:t>
      </w:r>
    </w:p>
    <w:p w:rsidR="00577444" w:rsidRPr="00577444" w:rsidRDefault="00577444" w:rsidP="00577444">
      <w:pPr>
        <w:pStyle w:val="PortletDD"/>
        <w:rPr>
          <w:lang w:val="en-US"/>
        </w:rPr>
      </w:pPr>
      <w:r w:rsidRPr="00577444">
        <w:rPr>
          <w:lang w:val="en-US"/>
        </w:rPr>
        <w:t xml:space="preserve">        JAR file's namespace.  In general, relative names are</w:t>
      </w:r>
    </w:p>
    <w:p w:rsidR="00577444" w:rsidRPr="00577444" w:rsidRDefault="00577444" w:rsidP="00577444">
      <w:pPr>
        <w:pStyle w:val="PortletDD"/>
        <w:rPr>
          <w:lang w:val="en-US"/>
        </w:rPr>
      </w:pPr>
      <w:r w:rsidRPr="00577444">
        <w:rPr>
          <w:lang w:val="en-US"/>
        </w:rPr>
        <w:t xml:space="preserve">        preferred.  The exception is .war files where absolute</w:t>
      </w:r>
    </w:p>
    <w:p w:rsidR="00577444" w:rsidRPr="00577444" w:rsidRDefault="00577444" w:rsidP="00577444">
      <w:pPr>
        <w:pStyle w:val="PortletDD"/>
        <w:rPr>
          <w:lang w:val="en-US"/>
        </w:rPr>
      </w:pPr>
      <w:r w:rsidRPr="00577444">
        <w:rPr>
          <w:lang w:val="en-US"/>
        </w:rPr>
        <w:t xml:space="preserve">        names are preferred for consistency with the Servlet API.</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 *********************************************************** --&gt;</w:t>
      </w:r>
    </w:p>
    <w:p w:rsidR="00577444" w:rsidRPr="00577444" w:rsidRDefault="00577444" w:rsidP="00577444">
      <w:pPr>
        <w:pStyle w:val="PortletDD"/>
        <w:rPr>
          <w:lang w:val="en-US"/>
        </w:rPr>
      </w:pPr>
      <w:r w:rsidRPr="00577444">
        <w:rPr>
          <w:lang w:val="en-US"/>
        </w:rPr>
        <w:t xml:space="preserve">   &lt;import namespace="http://www.w3.org/XML/1998/namespace" schemaLocation="http://www.w3.org/2001/xml.xsd"/&gt;</w:t>
      </w:r>
    </w:p>
    <w:p w:rsidR="00577444" w:rsidRPr="00577444" w:rsidRDefault="00577444" w:rsidP="00577444">
      <w:pPr>
        <w:pStyle w:val="PortletDD"/>
        <w:rPr>
          <w:lang w:val="en-US"/>
        </w:rPr>
      </w:pPr>
      <w:r w:rsidRPr="00577444">
        <w:rPr>
          <w:lang w:val="en-US"/>
        </w:rPr>
        <w:t xml:space="preserve">   &lt;element name="portlet-app" type="portlet:portlet-appType"&gt;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portlet-app element is the root of the deployment descriptor</w:t>
      </w:r>
    </w:p>
    <w:p w:rsidR="00577444" w:rsidRPr="00577444" w:rsidRDefault="00577444" w:rsidP="00577444">
      <w:pPr>
        <w:pStyle w:val="PortletDD"/>
        <w:rPr>
          <w:lang w:val="en-US"/>
        </w:rPr>
      </w:pPr>
      <w:r w:rsidRPr="00577444">
        <w:rPr>
          <w:lang w:val="en-US"/>
        </w:rPr>
        <w:t xml:space="preserve">         for a portlet application. This element has a required attribute version</w:t>
      </w:r>
    </w:p>
    <w:p w:rsidR="00577444" w:rsidRPr="00577444" w:rsidRDefault="00577444" w:rsidP="00577444">
      <w:pPr>
        <w:pStyle w:val="PortletDD"/>
        <w:rPr>
          <w:lang w:val="en-US"/>
        </w:rPr>
      </w:pPr>
      <w:r w:rsidRPr="00577444">
        <w:rPr>
          <w:lang w:val="en-US"/>
        </w:rPr>
        <w:t xml:space="preserve">         to specify to which version of the schema the deployment descriptor</w:t>
      </w:r>
    </w:p>
    <w:p w:rsidR="00577444" w:rsidRPr="00577444" w:rsidRDefault="00577444" w:rsidP="00577444">
      <w:pPr>
        <w:pStyle w:val="PortletDD"/>
        <w:rPr>
          <w:lang w:val="en-US"/>
        </w:rPr>
      </w:pPr>
      <w:r w:rsidRPr="00577444">
        <w:rPr>
          <w:lang w:val="en-US"/>
        </w:rPr>
        <w:t xml:space="preserve">         conforms. In order to be a valid JSR 362 portlet application the version</w:t>
      </w:r>
    </w:p>
    <w:p w:rsidR="00577444" w:rsidRPr="00577444" w:rsidRDefault="00577444" w:rsidP="00577444">
      <w:pPr>
        <w:pStyle w:val="PortletDD"/>
        <w:rPr>
          <w:lang w:val="en-US"/>
        </w:rPr>
      </w:pPr>
      <w:r w:rsidRPr="00577444">
        <w:rPr>
          <w:lang w:val="en-US"/>
        </w:rPr>
        <w:t xml:space="preserve">         must have the value "3.0".</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&lt;unique name="portlet-name-uniqueness"&gt;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portlet element contains the name of a portlet.</w:t>
      </w:r>
    </w:p>
    <w:p w:rsidR="00577444" w:rsidRPr="00577444" w:rsidRDefault="00577444" w:rsidP="00577444">
      <w:pPr>
        <w:pStyle w:val="PortletDD"/>
        <w:rPr>
          <w:lang w:val="en-US"/>
        </w:rPr>
      </w:pPr>
      <w:r w:rsidRPr="00577444">
        <w:rPr>
          <w:lang w:val="en-US"/>
        </w:rPr>
        <w:t xml:space="preserve">            This name must be unique within the portlet application.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xpath="portlet:portlet"/&gt;</w:t>
      </w:r>
    </w:p>
    <w:p w:rsidR="00577444" w:rsidRPr="00577444" w:rsidRDefault="00577444" w:rsidP="00577444">
      <w:pPr>
        <w:pStyle w:val="PortletDD"/>
        <w:rPr>
          <w:lang w:val="en-US"/>
        </w:rPr>
      </w:pPr>
      <w:r w:rsidRPr="00577444">
        <w:rPr>
          <w:lang w:val="en-US"/>
        </w:rPr>
        <w:t xml:space="preserve">         &lt;field xpath="portlet:portlet-name"/&gt;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name="custom-portlet-mode-uniqueness"&gt;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custom-portlet-mode element contains the portlet-mode.</w:t>
      </w:r>
    </w:p>
    <w:p w:rsidR="00577444" w:rsidRPr="00577444" w:rsidRDefault="00577444" w:rsidP="00577444">
      <w:pPr>
        <w:pStyle w:val="PortletDD"/>
        <w:rPr>
          <w:lang w:val="en-US"/>
        </w:rPr>
      </w:pPr>
      <w:r w:rsidRPr="00577444">
        <w:rPr>
          <w:lang w:val="en-US"/>
        </w:rPr>
        <w:t xml:space="preserve">            This portlet mode must be unique within the portlet application.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xpath="portlet:custom-portlet-mode"/&gt;</w:t>
      </w:r>
    </w:p>
    <w:p w:rsidR="00577444" w:rsidRPr="00577444" w:rsidRDefault="00577444" w:rsidP="00577444">
      <w:pPr>
        <w:pStyle w:val="PortletDD"/>
        <w:rPr>
          <w:lang w:val="en-US"/>
        </w:rPr>
      </w:pPr>
      <w:r w:rsidRPr="00577444">
        <w:rPr>
          <w:lang w:val="en-US"/>
        </w:rPr>
        <w:t xml:space="preserve">         &lt;field xpath="portlet:portlet-mode"/&gt;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name="custom-window-state-uniqueness"&gt;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lastRenderedPageBreak/>
        <w:t xml:space="preserve">            &lt;documentation&gt;</w:t>
      </w:r>
    </w:p>
    <w:p w:rsidR="00577444" w:rsidRPr="00577444" w:rsidRDefault="00577444" w:rsidP="00577444">
      <w:pPr>
        <w:pStyle w:val="PortletDD"/>
        <w:rPr>
          <w:lang w:val="en-US"/>
        </w:rPr>
      </w:pPr>
      <w:r w:rsidRPr="00577444">
        <w:rPr>
          <w:lang w:val="en-US"/>
        </w:rPr>
        <w:t xml:space="preserve">            The custom-window-state element contains the window-state.</w:t>
      </w:r>
    </w:p>
    <w:p w:rsidR="00577444" w:rsidRPr="00577444" w:rsidRDefault="00577444" w:rsidP="00577444">
      <w:pPr>
        <w:pStyle w:val="PortletDD"/>
        <w:rPr>
          <w:lang w:val="en-US"/>
        </w:rPr>
      </w:pPr>
      <w:r w:rsidRPr="00577444">
        <w:rPr>
          <w:lang w:val="en-US"/>
        </w:rPr>
        <w:t xml:space="preserve">            This window state must be unique within the portlet application.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xpath="portlet:custom-window-state"/&gt;</w:t>
      </w:r>
    </w:p>
    <w:p w:rsidR="00577444" w:rsidRPr="00577444" w:rsidRDefault="00577444" w:rsidP="00577444">
      <w:pPr>
        <w:pStyle w:val="PortletDD"/>
        <w:rPr>
          <w:lang w:val="en-US"/>
        </w:rPr>
      </w:pPr>
      <w:r w:rsidRPr="00577444">
        <w:rPr>
          <w:lang w:val="en-US"/>
        </w:rPr>
        <w:t xml:space="preserve">         &lt;field xpath="portlet:window-state"/&gt;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name="user-attribute-name-uniqueness"&gt;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user-attribute element contains the name the attribute.</w:t>
      </w:r>
    </w:p>
    <w:p w:rsidR="00577444" w:rsidRPr="00577444" w:rsidRDefault="00577444" w:rsidP="00577444">
      <w:pPr>
        <w:pStyle w:val="PortletDD"/>
        <w:rPr>
          <w:lang w:val="en-US"/>
        </w:rPr>
      </w:pPr>
      <w:r w:rsidRPr="00577444">
        <w:rPr>
          <w:lang w:val="en-US"/>
        </w:rPr>
        <w:t xml:space="preserve">            This name must be unique within the portlet application.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xpath="portlet:user-attribute"/&gt;</w:t>
      </w:r>
    </w:p>
    <w:p w:rsidR="00577444" w:rsidRPr="00577444" w:rsidRDefault="00577444" w:rsidP="00577444">
      <w:pPr>
        <w:pStyle w:val="PortletDD"/>
        <w:rPr>
          <w:lang w:val="en-US"/>
        </w:rPr>
      </w:pPr>
      <w:r w:rsidRPr="00577444">
        <w:rPr>
          <w:lang w:val="en-US"/>
        </w:rPr>
        <w:t xml:space="preserve">         &lt;field xpath="portlet:name"/&gt;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name="filter-name-uniqueness"&gt;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filter element contains the name of a filter.</w:t>
      </w:r>
    </w:p>
    <w:p w:rsidR="00577444" w:rsidRPr="00577444" w:rsidRDefault="00577444" w:rsidP="00577444">
      <w:pPr>
        <w:pStyle w:val="PortletDD"/>
        <w:rPr>
          <w:lang w:val="en-US"/>
        </w:rPr>
      </w:pPr>
      <w:r w:rsidRPr="00577444">
        <w:rPr>
          <w:lang w:val="en-US"/>
        </w:rPr>
        <w:t xml:space="preserve">            The name must be unique within the portlet application.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xpath="portlet:filter"/&gt;</w:t>
      </w:r>
    </w:p>
    <w:p w:rsidR="00577444" w:rsidRPr="00577444" w:rsidRDefault="00577444" w:rsidP="00577444">
      <w:pPr>
        <w:pStyle w:val="PortletDD"/>
        <w:rPr>
          <w:lang w:val="en-US"/>
        </w:rPr>
      </w:pPr>
      <w:r w:rsidRPr="00577444">
        <w:rPr>
          <w:lang w:val="en-US"/>
        </w:rPr>
        <w:t xml:space="preserve">         &lt;field xpath="portlet:filter-name"/&gt;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&lt;/element&gt;</w:t>
      </w:r>
    </w:p>
    <w:p w:rsidR="00577444" w:rsidRPr="00577444" w:rsidRDefault="00577444" w:rsidP="00577444">
      <w:pPr>
        <w:pStyle w:val="PortletDD"/>
        <w:rPr>
          <w:lang w:val="en-US"/>
        </w:rPr>
      </w:pPr>
      <w:r w:rsidRPr="00577444">
        <w:rPr>
          <w:lang w:val="en-US"/>
        </w:rPr>
        <w:t xml:space="preserve">   &lt;complexType name="portlet-appType"&gt;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name="portlet" type="portlet:portletType" minOccurs="0" maxOccurs="unbounded"&gt;</w:t>
      </w:r>
    </w:p>
    <w:p w:rsidR="00577444" w:rsidRPr="00577444" w:rsidRDefault="00577444" w:rsidP="00577444">
      <w:pPr>
        <w:pStyle w:val="PortletDD"/>
        <w:rPr>
          <w:lang w:val="en-US"/>
        </w:rPr>
      </w:pPr>
      <w:r w:rsidRPr="00577444">
        <w:rPr>
          <w:lang w:val="en-US"/>
        </w:rPr>
        <w:t xml:space="preserve">            &lt;unique name="init-param-name-uniqueness"&gt;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init-param element contains the name the attribute.</w:t>
      </w:r>
    </w:p>
    <w:p w:rsidR="00577444" w:rsidRPr="00577444" w:rsidRDefault="00577444" w:rsidP="00577444">
      <w:pPr>
        <w:pStyle w:val="PortletDD"/>
        <w:rPr>
          <w:lang w:val="en-US"/>
        </w:rPr>
      </w:pPr>
      <w:r w:rsidRPr="00577444">
        <w:rPr>
          <w:lang w:val="en-US"/>
        </w:rPr>
        <w:t xml:space="preserve">                  This name must be unique within the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xpath="portlet:init-param"/&gt;</w:t>
      </w:r>
    </w:p>
    <w:p w:rsidR="00577444" w:rsidRPr="00577444" w:rsidRDefault="00577444" w:rsidP="00577444">
      <w:pPr>
        <w:pStyle w:val="PortletDD"/>
        <w:rPr>
          <w:lang w:val="en-US"/>
        </w:rPr>
      </w:pPr>
      <w:r w:rsidRPr="00577444">
        <w:rPr>
          <w:lang w:val="en-US"/>
        </w:rPr>
        <w:t xml:space="preserve">               &lt;field xpath="portlet:name"/&gt;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name="supports-mime-type-uniqueness"&gt;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supports element contains the supported mime-type.</w:t>
      </w:r>
    </w:p>
    <w:p w:rsidR="00577444" w:rsidRPr="00577444" w:rsidRDefault="00577444" w:rsidP="00577444">
      <w:pPr>
        <w:pStyle w:val="PortletDD"/>
        <w:rPr>
          <w:lang w:val="en-US"/>
        </w:rPr>
      </w:pPr>
      <w:r w:rsidRPr="00577444">
        <w:rPr>
          <w:lang w:val="en-US"/>
        </w:rPr>
        <w:t xml:space="preserve">                  This mime type must be unique within the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xpath="portlet:supports"/&gt;</w:t>
      </w:r>
    </w:p>
    <w:p w:rsidR="00577444" w:rsidRPr="00577444" w:rsidRDefault="00577444" w:rsidP="00577444">
      <w:pPr>
        <w:pStyle w:val="PortletDD"/>
        <w:rPr>
          <w:lang w:val="en-US"/>
        </w:rPr>
      </w:pPr>
      <w:r w:rsidRPr="00577444">
        <w:rPr>
          <w:lang w:val="en-US"/>
        </w:rPr>
        <w:t xml:space="preserve">               &lt;field xpath="mime-type"/&gt;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name="preference-name-uniqueness"&gt;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preference element contains the name the preference.</w:t>
      </w:r>
    </w:p>
    <w:p w:rsidR="00577444" w:rsidRPr="00577444" w:rsidRDefault="00577444" w:rsidP="00577444">
      <w:pPr>
        <w:pStyle w:val="PortletDD"/>
        <w:rPr>
          <w:lang w:val="en-US"/>
        </w:rPr>
      </w:pPr>
      <w:r w:rsidRPr="00577444">
        <w:rPr>
          <w:lang w:val="en-US"/>
        </w:rPr>
        <w:t xml:space="preserve">                  This name must be unique within the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xpath="portlet:portlet-preferences/portlet:preference"/&gt;</w:t>
      </w:r>
    </w:p>
    <w:p w:rsidR="00577444" w:rsidRPr="00577444" w:rsidRDefault="00577444" w:rsidP="00577444">
      <w:pPr>
        <w:pStyle w:val="PortletDD"/>
        <w:rPr>
          <w:lang w:val="en-US"/>
        </w:rPr>
      </w:pPr>
      <w:r w:rsidRPr="00577444">
        <w:rPr>
          <w:lang w:val="en-US"/>
        </w:rPr>
        <w:t xml:space="preserve">               &lt;field xpath="portlet:name"/&gt;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&lt;unique name="security-role-ref-name-uniqueness"&gt;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security-role-ref element contains the role-name.</w:t>
      </w:r>
    </w:p>
    <w:p w:rsidR="00577444" w:rsidRPr="00577444" w:rsidRDefault="00577444" w:rsidP="00577444">
      <w:pPr>
        <w:pStyle w:val="PortletDD"/>
        <w:rPr>
          <w:lang w:val="en-US"/>
        </w:rPr>
      </w:pPr>
      <w:r w:rsidRPr="00577444">
        <w:rPr>
          <w:lang w:val="en-US"/>
        </w:rPr>
        <w:t xml:space="preserve">                  This role name must be unique within the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&lt;selector xpath="portlet:security-role-ref"/&gt;</w:t>
      </w:r>
    </w:p>
    <w:p w:rsidR="00577444" w:rsidRPr="00577444" w:rsidRDefault="00577444" w:rsidP="00577444">
      <w:pPr>
        <w:pStyle w:val="PortletDD"/>
        <w:rPr>
          <w:lang w:val="en-US"/>
        </w:rPr>
      </w:pPr>
      <w:r w:rsidRPr="00577444">
        <w:rPr>
          <w:lang w:val="en-US"/>
        </w:rPr>
        <w:t xml:space="preserve">               &lt;field xpath="portlet:role-name"/&gt;</w:t>
      </w:r>
    </w:p>
    <w:p w:rsidR="00577444" w:rsidRPr="00577444" w:rsidRDefault="00577444" w:rsidP="00577444">
      <w:pPr>
        <w:pStyle w:val="PortletDD"/>
        <w:rPr>
          <w:lang w:val="en-US"/>
        </w:rPr>
      </w:pPr>
      <w:r w:rsidRPr="00577444">
        <w:rPr>
          <w:lang w:val="en-US"/>
        </w:rPr>
        <w:t xml:space="preserve">            &lt;/unique&gt;</w:t>
      </w:r>
    </w:p>
    <w:p w:rsidR="00577444" w:rsidRPr="00577444" w:rsidRDefault="00577444" w:rsidP="00577444">
      <w:pPr>
        <w:pStyle w:val="PortletDD"/>
        <w:rPr>
          <w:lang w:val="en-US"/>
        </w:rPr>
      </w:pPr>
      <w:r w:rsidRPr="00577444">
        <w:rPr>
          <w:lang w:val="en-US"/>
        </w:rPr>
        <w:t xml:space="preserve">         &lt;/element&gt;</w:t>
      </w:r>
    </w:p>
    <w:p w:rsidR="00577444" w:rsidRPr="00577444" w:rsidRDefault="00577444" w:rsidP="00577444">
      <w:pPr>
        <w:pStyle w:val="PortletDD"/>
        <w:rPr>
          <w:lang w:val="en-US"/>
        </w:rPr>
      </w:pPr>
      <w:r w:rsidRPr="00577444">
        <w:rPr>
          <w:lang w:val="en-US"/>
        </w:rPr>
        <w:lastRenderedPageBreak/>
        <w:t xml:space="preserve">         &lt;element name="custom-portlet-mode" type="portlet:custom-portlet-modeType" minOccurs="0" maxOccurs="unbounded"/&gt;</w:t>
      </w:r>
    </w:p>
    <w:p w:rsidR="00577444" w:rsidRPr="00577444" w:rsidRDefault="00577444" w:rsidP="00577444">
      <w:pPr>
        <w:pStyle w:val="PortletDD"/>
        <w:rPr>
          <w:lang w:val="en-US"/>
        </w:rPr>
      </w:pPr>
      <w:r w:rsidRPr="00577444">
        <w:rPr>
          <w:lang w:val="en-US"/>
        </w:rPr>
        <w:t xml:space="preserve">         &lt;element name="custom-window-state" type="portlet:custom-window-stateType" minOccurs="0" maxOccurs="unbounded"/&gt;</w:t>
      </w:r>
    </w:p>
    <w:p w:rsidR="00577444" w:rsidRPr="00577444" w:rsidRDefault="00577444" w:rsidP="00577444">
      <w:pPr>
        <w:pStyle w:val="PortletDD"/>
        <w:rPr>
          <w:lang w:val="en-US"/>
        </w:rPr>
      </w:pPr>
      <w:r w:rsidRPr="00577444">
        <w:rPr>
          <w:lang w:val="en-US"/>
        </w:rPr>
        <w:t xml:space="preserve">         &lt;element name="user-attribute" type="portlet:user-attributeType" minOccurs="0" maxOccurs="unbounded"/&gt;</w:t>
      </w:r>
    </w:p>
    <w:p w:rsidR="00577444" w:rsidRPr="00577444" w:rsidRDefault="00577444" w:rsidP="00577444">
      <w:pPr>
        <w:pStyle w:val="PortletDD"/>
        <w:rPr>
          <w:lang w:val="en-US"/>
        </w:rPr>
      </w:pPr>
      <w:r w:rsidRPr="00577444">
        <w:rPr>
          <w:lang w:val="en-US"/>
        </w:rPr>
        <w:t xml:space="preserve">         &lt;element name="resource-bundle" type="portlet:resource-bundleType" minOccurs="0"/&gt;</w:t>
      </w:r>
    </w:p>
    <w:p w:rsidR="00577444" w:rsidRPr="00577444" w:rsidRDefault="00577444" w:rsidP="00577444">
      <w:pPr>
        <w:pStyle w:val="PortletDD"/>
        <w:rPr>
          <w:lang w:val="en-US"/>
        </w:rPr>
      </w:pPr>
      <w:r w:rsidRPr="00577444">
        <w:rPr>
          <w:lang w:val="en-US"/>
        </w:rPr>
        <w:t xml:space="preserve">         &lt;element name="filter" type="portlet:filterType" minOccurs="0" maxOccurs="unbounded"/&gt;</w:t>
      </w:r>
    </w:p>
    <w:p w:rsidR="00577444" w:rsidRPr="00577444" w:rsidRDefault="00577444" w:rsidP="00577444">
      <w:pPr>
        <w:pStyle w:val="PortletDD"/>
        <w:rPr>
          <w:lang w:val="en-US"/>
        </w:rPr>
      </w:pPr>
      <w:r w:rsidRPr="00577444">
        <w:rPr>
          <w:lang w:val="en-US"/>
        </w:rPr>
        <w:t xml:space="preserve">         &lt;element name="filter-mapping" type="portlet:filter-mappingType" minOccurs="0" maxOccurs="unbounded"/&gt;</w:t>
      </w:r>
    </w:p>
    <w:p w:rsidR="00577444" w:rsidRPr="00577444" w:rsidRDefault="00577444" w:rsidP="00577444">
      <w:pPr>
        <w:pStyle w:val="PortletDD"/>
        <w:rPr>
          <w:lang w:val="en-US"/>
        </w:rPr>
      </w:pPr>
      <w:r w:rsidRPr="00577444">
        <w:rPr>
          <w:lang w:val="en-US"/>
        </w:rPr>
        <w:t xml:space="preserve">         &lt;element name="default-namespace" type="xs:anyURI" minOccurs="0"/&gt;</w:t>
      </w:r>
    </w:p>
    <w:p w:rsidR="00577444" w:rsidRPr="00577444" w:rsidRDefault="00577444" w:rsidP="00577444">
      <w:pPr>
        <w:pStyle w:val="PortletDD"/>
        <w:rPr>
          <w:lang w:val="en-US"/>
        </w:rPr>
      </w:pPr>
      <w:r w:rsidRPr="00577444">
        <w:rPr>
          <w:lang w:val="en-US"/>
        </w:rPr>
        <w:t xml:space="preserve">         &lt;element name="event-definition" type="portlet:event-definitionType" minOccurs="0" maxOccurs="unbounded"/&gt;</w:t>
      </w:r>
    </w:p>
    <w:p w:rsidR="00577444" w:rsidRPr="00577444" w:rsidRDefault="00577444" w:rsidP="00577444">
      <w:pPr>
        <w:pStyle w:val="PortletDD"/>
        <w:rPr>
          <w:lang w:val="en-US"/>
        </w:rPr>
      </w:pPr>
      <w:r w:rsidRPr="00577444">
        <w:rPr>
          <w:lang w:val="en-US"/>
        </w:rPr>
        <w:t xml:space="preserve">         &lt;element name="public-render-parameter" type="portlet:public-render-parameterType" minOccurs="0" maxOccurs="unbounded"/&gt;</w:t>
      </w:r>
    </w:p>
    <w:p w:rsidR="00577444" w:rsidRPr="00577444" w:rsidRDefault="00577444" w:rsidP="00577444">
      <w:pPr>
        <w:pStyle w:val="PortletDD"/>
        <w:rPr>
          <w:lang w:val="en-US"/>
        </w:rPr>
      </w:pPr>
      <w:r w:rsidRPr="00577444">
        <w:rPr>
          <w:lang w:val="en-US"/>
        </w:rPr>
        <w:t xml:space="preserve">         &lt;element name="listener" type="portlet:listenerType" minOccurs="0" maxOccurs="unbounded"/&gt;</w:t>
      </w:r>
    </w:p>
    <w:p w:rsidR="00577444" w:rsidRPr="00577444" w:rsidRDefault="00577444" w:rsidP="00577444">
      <w:pPr>
        <w:pStyle w:val="PortletDD"/>
        <w:rPr>
          <w:lang w:val="en-US"/>
        </w:rPr>
      </w:pPr>
    </w:p>
    <w:p w:rsidR="00577444" w:rsidRPr="00577444" w:rsidRDefault="00577444" w:rsidP="00577444">
      <w:pPr>
        <w:pStyle w:val="PortletDD"/>
        <w:rPr>
          <w:lang w:val="en-US"/>
        </w:rPr>
      </w:pPr>
      <w:r w:rsidRPr="00577444">
        <w:rPr>
          <w:lang w:val="en-US"/>
        </w:rPr>
        <w:t xml:space="preserve">         &lt;element name="container-runtime-option" type="portlet:container-runtime-optionType" minOccurs="0"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name="version" type="portlet:string" use="required"/&gt;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name="cache-scopeType"&gt;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Caching scope, allowed values are "private" indicating that the content should not be shared</w:t>
      </w:r>
    </w:p>
    <w:p w:rsidR="00577444" w:rsidRPr="00577444" w:rsidRDefault="00577444" w:rsidP="00577444">
      <w:pPr>
        <w:pStyle w:val="PortletDD"/>
        <w:rPr>
          <w:lang w:val="en-US"/>
        </w:rPr>
      </w:pPr>
      <w:r w:rsidRPr="00577444">
        <w:rPr>
          <w:lang w:val="en-US"/>
        </w:rPr>
        <w:t xml:space="preserve">         across users and "public" indicating that the content may be shared across users.</w:t>
      </w:r>
    </w:p>
    <w:p w:rsidR="00577444" w:rsidRPr="00577444" w:rsidRDefault="00577444" w:rsidP="00577444">
      <w:pPr>
        <w:pStyle w:val="PortletDD"/>
        <w:rPr>
          <w:lang w:val="en-US"/>
        </w:rPr>
      </w:pPr>
      <w:r w:rsidRPr="00577444">
        <w:rPr>
          <w:lang w:val="en-US"/>
        </w:rPr>
        <w:t xml:space="preserve">         The default value if not present is "private".</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name="custom-portlet-modeType"&gt;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A custom portlet mode that one or more portlets in </w:t>
      </w:r>
    </w:p>
    <w:p w:rsidR="00577444" w:rsidRPr="00577444" w:rsidRDefault="00577444" w:rsidP="00577444">
      <w:pPr>
        <w:pStyle w:val="PortletDD"/>
        <w:rPr>
          <w:lang w:val="en-US"/>
        </w:rPr>
      </w:pPr>
      <w:r w:rsidRPr="00577444">
        <w:rPr>
          <w:lang w:val="en-US"/>
        </w:rPr>
        <w:t xml:space="preserve">         this portlet application supports.</w:t>
      </w:r>
    </w:p>
    <w:p w:rsidR="00577444" w:rsidRPr="00577444" w:rsidRDefault="00577444" w:rsidP="00577444">
      <w:pPr>
        <w:pStyle w:val="PortletDD"/>
        <w:rPr>
          <w:lang w:val="en-US"/>
        </w:rPr>
      </w:pPr>
      <w:r w:rsidRPr="00577444">
        <w:rPr>
          <w:lang w:val="en-US"/>
        </w:rPr>
        <w:t xml:space="preserve">         If the portal does not need to provide some management functionality</w:t>
      </w:r>
    </w:p>
    <w:p w:rsidR="00577444" w:rsidRPr="00577444" w:rsidRDefault="00577444" w:rsidP="00577444">
      <w:pPr>
        <w:pStyle w:val="PortletDD"/>
        <w:rPr>
          <w:lang w:val="en-US"/>
        </w:rPr>
      </w:pPr>
      <w:r w:rsidRPr="00577444">
        <w:rPr>
          <w:lang w:val="en-US"/>
        </w:rPr>
        <w:t xml:space="preserve">         for this portlet mode, the portal-managed element needs to be set</w:t>
      </w:r>
    </w:p>
    <w:p w:rsidR="00577444" w:rsidRPr="00577444" w:rsidRDefault="00577444" w:rsidP="00577444">
      <w:pPr>
        <w:pStyle w:val="PortletDD"/>
        <w:rPr>
          <w:lang w:val="en-US"/>
        </w:rPr>
      </w:pPr>
      <w:r w:rsidRPr="00577444">
        <w:rPr>
          <w:lang w:val="en-US"/>
        </w:rPr>
        <w:t xml:space="preserve">         to "false", otherwise to "true". Default is "true".</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name="portlet-mode" type="portlet:portlet-modeType"/&gt;</w:t>
      </w:r>
    </w:p>
    <w:p w:rsidR="00577444" w:rsidRPr="00577444" w:rsidRDefault="00577444" w:rsidP="00577444">
      <w:pPr>
        <w:pStyle w:val="PortletDD"/>
        <w:rPr>
          <w:lang w:val="en-US"/>
        </w:rPr>
      </w:pPr>
      <w:r w:rsidRPr="00577444">
        <w:rPr>
          <w:lang w:val="en-US"/>
        </w:rPr>
        <w:t xml:space="preserve">         &lt;element name="portal-managed" type="portlet:portal-managedType" minOccurs="0"/&gt;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name="custom-window-stateType"&gt;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A custom window state that one or more portlets in this </w:t>
      </w:r>
    </w:p>
    <w:p w:rsidR="00577444" w:rsidRPr="00577444" w:rsidRDefault="00577444" w:rsidP="00577444">
      <w:pPr>
        <w:pStyle w:val="PortletDD"/>
        <w:rPr>
          <w:lang w:val="en-US"/>
        </w:rPr>
      </w:pPr>
      <w:r w:rsidRPr="00577444">
        <w:rPr>
          <w:lang w:val="en-US"/>
        </w:rPr>
        <w:t xml:space="preserve">         portlet application supports.</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name="window-state" type="portlet:window-stateType"/&gt;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name="expiration-cacheType"&gt;</w:t>
      </w:r>
    </w:p>
    <w:p w:rsidR="00577444" w:rsidRPr="00577444" w:rsidRDefault="00577444" w:rsidP="00577444">
      <w:pPr>
        <w:pStyle w:val="PortletDD"/>
        <w:rPr>
          <w:lang w:val="en-US"/>
        </w:rPr>
      </w:pPr>
      <w:r w:rsidRPr="00577444">
        <w:rPr>
          <w:lang w:val="en-US"/>
        </w:rPr>
        <w:lastRenderedPageBreak/>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Expiration-time defines the time in seconds after which the portlet output expires. </w:t>
      </w:r>
    </w:p>
    <w:p w:rsidR="00577444" w:rsidRPr="00577444" w:rsidRDefault="00577444" w:rsidP="00577444">
      <w:pPr>
        <w:pStyle w:val="PortletDD"/>
        <w:rPr>
          <w:lang w:val="en-US"/>
        </w:rPr>
      </w:pPr>
      <w:r w:rsidRPr="00577444">
        <w:rPr>
          <w:lang w:val="en-US"/>
        </w:rPr>
        <w:t xml:space="preserve">         -1 indicates that the output never expires.</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base="int"/&gt;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name="init-paramType"&gt;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init-param element contains a name/value pair as an </w:t>
      </w:r>
    </w:p>
    <w:p w:rsidR="00577444" w:rsidRPr="00577444" w:rsidRDefault="00577444" w:rsidP="00577444">
      <w:pPr>
        <w:pStyle w:val="PortletDD"/>
        <w:rPr>
          <w:lang w:val="en-US"/>
        </w:rPr>
      </w:pPr>
      <w:r w:rsidRPr="00577444">
        <w:rPr>
          <w:lang w:val="en-US"/>
        </w:rPr>
        <w:t xml:space="preserve">         initialization param of the portlet</w:t>
      </w:r>
    </w:p>
    <w:p w:rsidR="00577444" w:rsidRPr="00577444" w:rsidRDefault="00577444" w:rsidP="00577444">
      <w:pPr>
        <w:pStyle w:val="PortletDD"/>
        <w:rPr>
          <w:lang w:val="en-US"/>
        </w:rPr>
      </w:pPr>
      <w:r w:rsidRPr="00577444">
        <w:rPr>
          <w:lang w:val="en-US"/>
        </w:rPr>
        <w:t xml:space="preserve">         Used in:portlet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name="name" type="portlet:nameType"/&gt;</w:t>
      </w:r>
    </w:p>
    <w:p w:rsidR="00577444" w:rsidRPr="00577444" w:rsidRDefault="00577444" w:rsidP="00577444">
      <w:pPr>
        <w:pStyle w:val="PortletDD"/>
        <w:rPr>
          <w:lang w:val="en-US"/>
        </w:rPr>
      </w:pPr>
      <w:r w:rsidRPr="00577444">
        <w:rPr>
          <w:lang w:val="en-US"/>
        </w:rPr>
        <w:t xml:space="preserve">         &lt;element name="value" type="portlet:valueType"/&gt;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name="keywordsType"&gt;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Locale specific keywords associated with this portlet.</w:t>
      </w:r>
    </w:p>
    <w:p w:rsidR="00577444" w:rsidRPr="00577444" w:rsidRDefault="00577444" w:rsidP="00577444">
      <w:pPr>
        <w:pStyle w:val="PortletDD"/>
        <w:rPr>
          <w:lang w:val="en-US"/>
        </w:rPr>
      </w:pPr>
      <w:r w:rsidRPr="00577444">
        <w:rPr>
          <w:lang w:val="en-US"/>
        </w:rPr>
        <w:t xml:space="preserve">         The kewords are separated by commas.</w:t>
      </w:r>
    </w:p>
    <w:p w:rsidR="00577444" w:rsidRPr="00577444" w:rsidRDefault="00577444" w:rsidP="00577444">
      <w:pPr>
        <w:pStyle w:val="PortletDD"/>
        <w:rPr>
          <w:lang w:val="en-US"/>
        </w:rPr>
      </w:pPr>
      <w:r w:rsidRPr="00577444">
        <w:rPr>
          <w:lang w:val="en-US"/>
        </w:rPr>
        <w:t xml:space="preserve">         Used in: portlet-info</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&lt;attribute ref="xml:lang"/&gt;</w:t>
      </w:r>
    </w:p>
    <w:p w:rsidR="00577444" w:rsidRPr="00577444" w:rsidRDefault="00577444" w:rsidP="00577444">
      <w:pPr>
        <w:pStyle w:val="PortletDD"/>
        <w:rPr>
          <w:lang w:val="en-US"/>
        </w:rPr>
      </w:pPr>
      <w:r w:rsidRPr="00577444">
        <w:rPr>
          <w:lang w:val="en-US"/>
        </w:rPr>
        <w:t xml:space="preserve">         &lt;/extension&gt;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name="mime-typeType"&gt;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MIME type name, e.g. "text/html".</w:t>
      </w:r>
    </w:p>
    <w:p w:rsidR="00577444" w:rsidRPr="00577444" w:rsidRDefault="00577444" w:rsidP="00577444">
      <w:pPr>
        <w:pStyle w:val="PortletDD"/>
        <w:rPr>
          <w:lang w:val="en-US"/>
        </w:rPr>
      </w:pPr>
      <w:r w:rsidRPr="00577444">
        <w:rPr>
          <w:lang w:val="en-US"/>
        </w:rPr>
        <w:t xml:space="preserve">         The MIME type may also contain the wildcard</w:t>
      </w:r>
    </w:p>
    <w:p w:rsidR="00577444" w:rsidRPr="00577444" w:rsidRDefault="00577444" w:rsidP="00577444">
      <w:pPr>
        <w:pStyle w:val="PortletDD"/>
        <w:rPr>
          <w:lang w:val="en-US"/>
        </w:rPr>
      </w:pPr>
      <w:r w:rsidRPr="00577444">
        <w:rPr>
          <w:lang w:val="en-US"/>
        </w:rPr>
        <w:t xml:space="preserve">         character '*', like "text/*" or "*/*".</w:t>
      </w:r>
    </w:p>
    <w:p w:rsidR="00577444" w:rsidRPr="00577444" w:rsidRDefault="00577444" w:rsidP="00577444">
      <w:pPr>
        <w:pStyle w:val="PortletDD"/>
        <w:rPr>
          <w:lang w:val="en-US"/>
        </w:rPr>
      </w:pPr>
      <w:r w:rsidRPr="00577444">
        <w:rPr>
          <w:lang w:val="en-US"/>
        </w:rPr>
        <w:t xml:space="preserve">         Used in: supports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name="nameType"&gt;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name element contains the name of a parameter. </w:t>
      </w:r>
    </w:p>
    <w:p w:rsidR="00577444" w:rsidRPr="00577444" w:rsidRDefault="00577444" w:rsidP="00577444">
      <w:pPr>
        <w:pStyle w:val="PortletDD"/>
        <w:rPr>
          <w:lang w:val="en-US"/>
        </w:rPr>
      </w:pPr>
      <w:r w:rsidRPr="00577444">
        <w:rPr>
          <w:lang w:val="en-US"/>
        </w:rPr>
        <w:t xml:space="preserve">         Used in: init-param, ...</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name="portletType"&gt;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portlet element contains the declarative data of a portlet. </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lastRenderedPageBreak/>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name="portlet-name" type="portlet:portlet-nameType"/&gt;</w:t>
      </w:r>
    </w:p>
    <w:p w:rsidR="00577444" w:rsidRPr="00577444" w:rsidRDefault="00577444" w:rsidP="00577444">
      <w:pPr>
        <w:pStyle w:val="PortletDD"/>
        <w:rPr>
          <w:lang w:val="en-US"/>
        </w:rPr>
      </w:pPr>
      <w:r w:rsidRPr="00577444">
        <w:rPr>
          <w:lang w:val="en-US"/>
        </w:rPr>
        <w:t xml:space="preserve">         &lt;element name="display-name" type="portlet:display-nameType" minOccurs="0" maxOccurs="unbounded"/&gt;</w:t>
      </w:r>
    </w:p>
    <w:p w:rsidR="00577444" w:rsidRPr="00577444" w:rsidRDefault="00577444" w:rsidP="00577444">
      <w:pPr>
        <w:pStyle w:val="PortletDD"/>
        <w:rPr>
          <w:lang w:val="en-US"/>
        </w:rPr>
      </w:pPr>
      <w:r w:rsidRPr="00577444">
        <w:rPr>
          <w:lang w:val="en-US"/>
        </w:rPr>
        <w:t xml:space="preserve">         &lt;element name="portlet-class" type="portlet:portlet-classType"</w:t>
      </w:r>
      <w:r w:rsidR="00F87B35" w:rsidRPr="00577444">
        <w:rPr>
          <w:lang w:val="en-US"/>
        </w:rPr>
        <w:t xml:space="preserve"> minOccurs="0" maxOccurs="1"</w:t>
      </w:r>
      <w:r w:rsidRPr="00577444">
        <w:rPr>
          <w:lang w:val="en-US"/>
        </w:rPr>
        <w:t>/&gt;</w:t>
      </w:r>
    </w:p>
    <w:p w:rsidR="00577444" w:rsidRPr="00577444" w:rsidRDefault="00577444" w:rsidP="00577444">
      <w:pPr>
        <w:pStyle w:val="PortletDD"/>
        <w:rPr>
          <w:lang w:val="en-US"/>
        </w:rPr>
      </w:pPr>
      <w:r w:rsidRPr="00577444">
        <w:rPr>
          <w:lang w:val="en-US"/>
        </w:rPr>
        <w:t xml:space="preserve">         &lt;element name="init-param" type="portlet:init-paramType" minOccurs="0" maxOccurs="unbounded"/&gt;</w:t>
      </w:r>
    </w:p>
    <w:p w:rsidR="00577444" w:rsidRPr="00577444" w:rsidRDefault="00577444" w:rsidP="00577444">
      <w:pPr>
        <w:pStyle w:val="PortletDD"/>
        <w:rPr>
          <w:lang w:val="en-US"/>
        </w:rPr>
      </w:pPr>
      <w:r w:rsidRPr="00577444">
        <w:rPr>
          <w:lang w:val="en-US"/>
        </w:rPr>
        <w:t xml:space="preserve">         &lt;element name="expiration-cache" type="portlet:expiration-cacheType" minOccurs="0"/&gt;</w:t>
      </w:r>
    </w:p>
    <w:p w:rsidR="00577444" w:rsidRPr="00577444" w:rsidRDefault="00577444" w:rsidP="00577444">
      <w:pPr>
        <w:pStyle w:val="PortletDD"/>
        <w:rPr>
          <w:lang w:val="en-US"/>
        </w:rPr>
      </w:pPr>
      <w:r w:rsidRPr="00577444">
        <w:rPr>
          <w:lang w:val="en-US"/>
        </w:rPr>
        <w:t xml:space="preserve">         &lt;element name="cache-scope" type="portlet:cache-scopeType" minOccurs="0"/&gt;</w:t>
      </w:r>
    </w:p>
    <w:p w:rsidR="00577444" w:rsidRPr="00577444" w:rsidRDefault="00577444" w:rsidP="00577444">
      <w:pPr>
        <w:pStyle w:val="PortletDD"/>
        <w:rPr>
          <w:lang w:val="en-US"/>
        </w:rPr>
      </w:pPr>
      <w:r w:rsidRPr="00577444">
        <w:rPr>
          <w:lang w:val="en-US"/>
        </w:rPr>
        <w:t xml:space="preserve">         &lt;element name="supports" type="portlet:supportsType" maxOccurs="unbounded"/&gt;</w:t>
      </w:r>
    </w:p>
    <w:p w:rsidR="00577444" w:rsidRPr="00577444" w:rsidRDefault="00577444" w:rsidP="00577444">
      <w:pPr>
        <w:pStyle w:val="PortletDD"/>
        <w:rPr>
          <w:lang w:val="en-US"/>
        </w:rPr>
      </w:pPr>
      <w:r w:rsidRPr="00577444">
        <w:rPr>
          <w:lang w:val="en-US"/>
        </w:rPr>
        <w:t xml:space="preserve">         &lt;element name="supported-locale" type="portlet:supported-localeType" minOccurs="0" maxOccurs="unbounded"/&gt;</w:t>
      </w:r>
    </w:p>
    <w:p w:rsidR="00577444" w:rsidRPr="00577444" w:rsidRDefault="00577444" w:rsidP="00577444">
      <w:pPr>
        <w:pStyle w:val="PortletDD"/>
        <w:rPr>
          <w:lang w:val="en-US"/>
        </w:rPr>
      </w:pPr>
      <w:r w:rsidRPr="00577444">
        <w:rPr>
          <w:lang w:val="en-US"/>
        </w:rPr>
        <w:t xml:space="preserve">         &lt;element name="resource-bundle" type="portlet:resource-bundleType" minOccurs="0"/&gt;</w:t>
      </w:r>
    </w:p>
    <w:p w:rsidR="00577444" w:rsidRPr="00577444" w:rsidRDefault="00577444" w:rsidP="00577444">
      <w:pPr>
        <w:pStyle w:val="PortletDD"/>
        <w:rPr>
          <w:lang w:val="en-US"/>
        </w:rPr>
      </w:pPr>
      <w:r w:rsidRPr="00577444">
        <w:rPr>
          <w:lang w:val="en-US"/>
        </w:rPr>
        <w:t xml:space="preserve">         &lt;element name="portlet-info" type="portlet:portlet-infoType" minOccurs="0"/&gt;</w:t>
      </w:r>
    </w:p>
    <w:p w:rsidR="00577444" w:rsidRPr="00577444" w:rsidRDefault="00577444" w:rsidP="00577444">
      <w:pPr>
        <w:pStyle w:val="PortletDD"/>
        <w:rPr>
          <w:lang w:val="en-US"/>
        </w:rPr>
      </w:pPr>
      <w:r w:rsidRPr="00577444">
        <w:rPr>
          <w:lang w:val="en-US"/>
        </w:rPr>
        <w:t xml:space="preserve">         &lt;element name="portlet-preferences" type="portlet:portlet-preferencesType" minOccurs="0"/&gt;</w:t>
      </w:r>
    </w:p>
    <w:p w:rsidR="00577444" w:rsidRPr="00577444" w:rsidRDefault="00577444" w:rsidP="00577444">
      <w:pPr>
        <w:pStyle w:val="PortletDD"/>
        <w:rPr>
          <w:lang w:val="en-US"/>
        </w:rPr>
      </w:pPr>
      <w:r w:rsidRPr="00577444">
        <w:rPr>
          <w:lang w:val="en-US"/>
        </w:rPr>
        <w:t xml:space="preserve">         &lt;element name="security-role-ref" type="portlet:security-role-refType" minOccurs="0" maxOccurs="unbounded"/&gt;</w:t>
      </w:r>
    </w:p>
    <w:p w:rsidR="00577444" w:rsidRPr="00577444" w:rsidRDefault="00577444" w:rsidP="00577444">
      <w:pPr>
        <w:pStyle w:val="PortletDD"/>
        <w:rPr>
          <w:lang w:val="en-US"/>
        </w:rPr>
      </w:pPr>
      <w:r w:rsidRPr="00577444">
        <w:rPr>
          <w:lang w:val="en-US"/>
        </w:rPr>
        <w:t xml:space="preserve">         &lt;element name="supported-processing-event" type="portlet:event-definition-referenceType" minOccurs="0" maxOccurs="unbounded"/&gt;</w:t>
      </w:r>
    </w:p>
    <w:p w:rsidR="00577444" w:rsidRPr="00577444" w:rsidRDefault="00577444" w:rsidP="00577444">
      <w:pPr>
        <w:pStyle w:val="PortletDD"/>
        <w:rPr>
          <w:lang w:val="en-US"/>
        </w:rPr>
      </w:pPr>
      <w:r w:rsidRPr="00577444">
        <w:rPr>
          <w:lang w:val="en-US"/>
        </w:rPr>
        <w:t xml:space="preserve">         &lt;element name="supported-publishing-event" type="portlet:event-definition-referenceType" minOccurs="0" maxOccurs="unbounded"/&gt;</w:t>
      </w:r>
    </w:p>
    <w:p w:rsidR="00577444" w:rsidRPr="00577444" w:rsidRDefault="00577444" w:rsidP="00577444">
      <w:pPr>
        <w:pStyle w:val="PortletDD"/>
        <w:rPr>
          <w:lang w:val="en-US"/>
        </w:rPr>
      </w:pPr>
      <w:r w:rsidRPr="00577444">
        <w:rPr>
          <w:lang w:val="en-US"/>
        </w:rPr>
        <w:t xml:space="preserve">         &lt;element name="supported-public-render-parameter" type="portlet:string" minOccurs="0" maxOccurs="unbounded"/&gt;</w:t>
      </w:r>
    </w:p>
    <w:p w:rsidR="00577444" w:rsidRPr="00577444" w:rsidRDefault="00577444" w:rsidP="00577444">
      <w:pPr>
        <w:pStyle w:val="PortletDD"/>
        <w:rPr>
          <w:lang w:val="en-US"/>
        </w:rPr>
      </w:pPr>
      <w:r w:rsidRPr="00577444">
        <w:rPr>
          <w:lang w:val="en-US"/>
        </w:rPr>
        <w:t xml:space="preserve">         &lt;element name="container-runtime-option" type="portlet:container-runtime-optionType" minOccurs="0" maxOccurs="unbounded"/&gt;</w:t>
      </w:r>
    </w:p>
    <w:p w:rsidR="00577444" w:rsidRPr="00577444" w:rsidRDefault="00577444" w:rsidP="00577444">
      <w:pPr>
        <w:pStyle w:val="PortletDD"/>
        <w:rPr>
          <w:lang w:val="en-US"/>
        </w:rPr>
      </w:pPr>
      <w:r w:rsidRPr="00577444">
        <w:rPr>
          <w:lang w:val="en-US"/>
        </w:rPr>
        <w:t xml:space="preserve">         &lt;element name="dependency" type="portlet:dependencyType" minOccurs="0" maxOccurs="unbounded"/&gt;</w:t>
      </w:r>
    </w:p>
    <w:p w:rsidR="00577444" w:rsidRPr="00577444" w:rsidRDefault="00577444" w:rsidP="00577444">
      <w:pPr>
        <w:pStyle w:val="PortletDD"/>
        <w:rPr>
          <w:lang w:val="en-US"/>
        </w:rPr>
      </w:pPr>
      <w:r w:rsidRPr="00577444">
        <w:rPr>
          <w:lang w:val="en-US"/>
        </w:rPr>
        <w:t xml:space="preserve">         &lt;element name="async-supported" type="boolean" minOccurs="0" maxOccurs="1"&gt;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If set to 'true', the portlet will support</w:t>
      </w:r>
    </w:p>
    <w:p w:rsidR="00577444" w:rsidRPr="00577444" w:rsidRDefault="00577444" w:rsidP="00577444">
      <w:pPr>
        <w:pStyle w:val="PortletDD"/>
        <w:rPr>
          <w:lang w:val="en-US"/>
        </w:rPr>
      </w:pPr>
      <w:r w:rsidRPr="00577444">
        <w:rPr>
          <w:lang w:val="en-US"/>
        </w:rPr>
        <w:t xml:space="preserve">                  asynchronous processing in resource requests.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&lt;/element&gt;</w:t>
      </w:r>
    </w:p>
    <w:p w:rsidR="00577444" w:rsidRPr="00577444" w:rsidRDefault="00577444" w:rsidP="00577444">
      <w:pPr>
        <w:pStyle w:val="PortletDD"/>
        <w:rPr>
          <w:lang w:val="en-US"/>
        </w:rPr>
      </w:pPr>
      <w:r w:rsidRPr="00577444">
        <w:rPr>
          <w:lang w:val="en-US"/>
        </w:rPr>
        <w:t xml:space="preserve">         &lt;element name="multipart-config" type="portlet:multipartType" minOccurs="0" maxOccurs="1"/&gt;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&lt;simpleType name="portlet-classType"&gt;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portlet-class element contains the fully</w:t>
      </w:r>
    </w:p>
    <w:p w:rsidR="00577444" w:rsidRPr="00577444" w:rsidRDefault="00577444" w:rsidP="00577444">
      <w:pPr>
        <w:pStyle w:val="PortletDD"/>
        <w:rPr>
          <w:lang w:val="en-US"/>
        </w:rPr>
      </w:pPr>
      <w:r w:rsidRPr="00577444">
        <w:rPr>
          <w:lang w:val="en-US"/>
        </w:rPr>
        <w:t xml:space="preserve">          qualified class name of the portlet.</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base="portlet:fully-qualified-classType"/&gt;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&lt;complexType name="container-runtime-optionType"&gt;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container-runtime-option element contains settings</w:t>
      </w:r>
    </w:p>
    <w:p w:rsidR="00577444" w:rsidRPr="00577444" w:rsidRDefault="00577444" w:rsidP="00577444">
      <w:pPr>
        <w:pStyle w:val="PortletDD"/>
        <w:rPr>
          <w:lang w:val="en-US"/>
        </w:rPr>
      </w:pPr>
      <w:r w:rsidRPr="00577444">
        <w:rPr>
          <w:lang w:val="en-US"/>
        </w:rPr>
        <w:t xml:space="preserve">          for the portlet container that the portlet expects to be honored</w:t>
      </w:r>
    </w:p>
    <w:p w:rsidR="00577444" w:rsidRPr="00577444" w:rsidRDefault="00577444" w:rsidP="00577444">
      <w:pPr>
        <w:pStyle w:val="PortletDD"/>
        <w:rPr>
          <w:lang w:val="en-US"/>
        </w:rPr>
      </w:pPr>
      <w:r w:rsidRPr="00577444">
        <w:rPr>
          <w:lang w:val="en-US"/>
        </w:rPr>
        <w:t xml:space="preserve">          at runtime. These settings may re-define default portlet container</w:t>
      </w:r>
    </w:p>
    <w:p w:rsidR="00577444" w:rsidRPr="00577444" w:rsidRDefault="00577444" w:rsidP="00577444">
      <w:pPr>
        <w:pStyle w:val="PortletDD"/>
        <w:rPr>
          <w:lang w:val="en-US"/>
        </w:rPr>
      </w:pPr>
      <w:r w:rsidRPr="00577444">
        <w:rPr>
          <w:lang w:val="en-US"/>
        </w:rPr>
        <w:t xml:space="preserve">          behavior, like the javax.portlet.escapeXml setting that disables</w:t>
      </w:r>
    </w:p>
    <w:p w:rsidR="00577444" w:rsidRPr="00577444" w:rsidRDefault="00577444" w:rsidP="00577444">
      <w:pPr>
        <w:pStyle w:val="PortletDD"/>
        <w:rPr>
          <w:lang w:val="en-US"/>
        </w:rPr>
      </w:pPr>
      <w:r w:rsidRPr="00577444">
        <w:rPr>
          <w:lang w:val="en-US"/>
        </w:rPr>
        <w:t xml:space="preserve">          XML encoding of URLs produced by the portlet tag library as</w:t>
      </w:r>
    </w:p>
    <w:p w:rsidR="00577444" w:rsidRPr="00577444" w:rsidRDefault="00577444" w:rsidP="00577444">
      <w:pPr>
        <w:pStyle w:val="PortletDD"/>
        <w:rPr>
          <w:lang w:val="en-US"/>
        </w:rPr>
      </w:pPr>
      <w:r w:rsidRPr="00577444">
        <w:rPr>
          <w:lang w:val="en-US"/>
        </w:rPr>
        <w:t xml:space="preserve">          default.</w:t>
      </w:r>
    </w:p>
    <w:p w:rsidR="00577444" w:rsidRPr="00577444" w:rsidRDefault="00577444" w:rsidP="00577444">
      <w:pPr>
        <w:pStyle w:val="PortletDD"/>
        <w:rPr>
          <w:lang w:val="en-US"/>
        </w:rPr>
      </w:pPr>
      <w:r w:rsidRPr="00577444">
        <w:rPr>
          <w:lang w:val="en-US"/>
        </w:rPr>
        <w:t xml:space="preserve">          Names with the javax.portlet prefix are reserved for the Java</w:t>
      </w:r>
    </w:p>
    <w:p w:rsidR="00577444" w:rsidRPr="00577444" w:rsidRDefault="00577444" w:rsidP="00577444">
      <w:pPr>
        <w:pStyle w:val="PortletDD"/>
        <w:rPr>
          <w:lang w:val="en-US"/>
        </w:rPr>
      </w:pPr>
      <w:r w:rsidRPr="00577444">
        <w:rPr>
          <w:lang w:val="en-US"/>
        </w:rPr>
        <w:t xml:space="preserve">          Portlet Specification.</w:t>
      </w:r>
    </w:p>
    <w:p w:rsidR="00577444" w:rsidRPr="00577444" w:rsidRDefault="00577444" w:rsidP="00577444">
      <w:pPr>
        <w:pStyle w:val="PortletDD"/>
        <w:rPr>
          <w:lang w:val="en-US"/>
        </w:rPr>
      </w:pPr>
      <w:r w:rsidRPr="00577444">
        <w:rPr>
          <w:lang w:val="en-US"/>
        </w:rPr>
        <w:t xml:space="preserve">         Used in: portlet-app,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name="name" type="portlet:nameType"/&gt;</w:t>
      </w:r>
    </w:p>
    <w:p w:rsidR="00577444" w:rsidRPr="00577444" w:rsidRDefault="00577444" w:rsidP="00577444">
      <w:pPr>
        <w:pStyle w:val="PortletDD"/>
        <w:rPr>
          <w:lang w:val="en-US"/>
        </w:rPr>
      </w:pPr>
      <w:r w:rsidRPr="00577444">
        <w:rPr>
          <w:lang w:val="en-US"/>
        </w:rPr>
        <w:t xml:space="preserve">         &lt;element name="value" type="portlet:valueType" minOccurs="0"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name="filter-mappingType"&gt;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lastRenderedPageBreak/>
        <w:t xml:space="preserve">         &lt;documentation&gt;</w:t>
      </w:r>
    </w:p>
    <w:p w:rsidR="00577444" w:rsidRPr="00577444" w:rsidRDefault="00577444" w:rsidP="00577444">
      <w:pPr>
        <w:pStyle w:val="PortletDD"/>
        <w:rPr>
          <w:lang w:val="en-US"/>
        </w:rPr>
      </w:pPr>
      <w:r w:rsidRPr="00577444">
        <w:rPr>
          <w:lang w:val="en-US"/>
        </w:rPr>
        <w:t xml:space="preserve">         Declaration of the filter mappings in this portlet</w:t>
      </w:r>
    </w:p>
    <w:p w:rsidR="00577444" w:rsidRPr="00577444" w:rsidRDefault="00577444" w:rsidP="00577444">
      <w:pPr>
        <w:pStyle w:val="PortletDD"/>
        <w:rPr>
          <w:lang w:val="en-US"/>
        </w:rPr>
      </w:pPr>
      <w:r w:rsidRPr="00577444">
        <w:rPr>
          <w:lang w:val="en-US"/>
        </w:rPr>
        <w:t xml:space="preserve">         application is done by using filter-mappingType.</w:t>
      </w:r>
    </w:p>
    <w:p w:rsidR="00577444" w:rsidRPr="00577444" w:rsidRDefault="00577444" w:rsidP="00577444">
      <w:pPr>
        <w:pStyle w:val="PortletDD"/>
        <w:rPr>
          <w:lang w:val="en-US"/>
        </w:rPr>
      </w:pPr>
      <w:r w:rsidRPr="00577444">
        <w:rPr>
          <w:lang w:val="en-US"/>
        </w:rPr>
        <w:t xml:space="preserve">         The container uses the filter-mapping</w:t>
      </w:r>
    </w:p>
    <w:p w:rsidR="00577444" w:rsidRPr="00577444" w:rsidRDefault="00577444" w:rsidP="00577444">
      <w:pPr>
        <w:pStyle w:val="PortletDD"/>
        <w:rPr>
          <w:lang w:val="en-US"/>
        </w:rPr>
      </w:pPr>
      <w:r w:rsidRPr="00577444">
        <w:rPr>
          <w:lang w:val="en-US"/>
        </w:rPr>
        <w:t xml:space="preserve">         declarations to decide which filters to apply to a request,</w:t>
      </w:r>
    </w:p>
    <w:p w:rsidR="00577444" w:rsidRPr="00577444" w:rsidRDefault="00577444" w:rsidP="00577444">
      <w:pPr>
        <w:pStyle w:val="PortletDD"/>
        <w:rPr>
          <w:lang w:val="en-US"/>
        </w:rPr>
      </w:pPr>
      <w:r w:rsidRPr="00577444">
        <w:rPr>
          <w:lang w:val="en-US"/>
        </w:rPr>
        <w:t xml:space="preserve">         and in what order. To determine which filters to</w:t>
      </w:r>
    </w:p>
    <w:p w:rsidR="00577444" w:rsidRPr="00577444" w:rsidRDefault="00577444" w:rsidP="00577444">
      <w:pPr>
        <w:pStyle w:val="PortletDD"/>
        <w:rPr>
          <w:lang w:val="en-US"/>
        </w:rPr>
      </w:pPr>
      <w:r w:rsidRPr="00577444">
        <w:rPr>
          <w:lang w:val="en-US"/>
        </w:rPr>
        <w:t xml:space="preserve">         apply it matches filter-mapping declarations on the</w:t>
      </w:r>
    </w:p>
    <w:p w:rsidR="00577444" w:rsidRPr="00577444" w:rsidRDefault="00577444" w:rsidP="00577444">
      <w:pPr>
        <w:pStyle w:val="PortletDD"/>
        <w:rPr>
          <w:lang w:val="en-US"/>
        </w:rPr>
      </w:pPr>
      <w:r w:rsidRPr="00577444">
        <w:rPr>
          <w:lang w:val="en-US"/>
        </w:rPr>
        <w:t xml:space="preserve">         portlet-name and the lifecyle phase defined in the</w:t>
      </w:r>
    </w:p>
    <w:p w:rsidR="00577444" w:rsidRPr="00577444" w:rsidRDefault="00577444" w:rsidP="00577444">
      <w:pPr>
        <w:pStyle w:val="PortletDD"/>
        <w:rPr>
          <w:lang w:val="en-US"/>
        </w:rPr>
      </w:pPr>
      <w:r w:rsidRPr="00577444">
        <w:rPr>
          <w:lang w:val="en-US"/>
        </w:rPr>
        <w:t xml:space="preserve">         filter element. The order in which filters are invoked </w:t>
      </w:r>
    </w:p>
    <w:p w:rsidR="00577444" w:rsidRPr="00577444" w:rsidRDefault="00577444" w:rsidP="00577444">
      <w:pPr>
        <w:pStyle w:val="PortletDD"/>
        <w:rPr>
          <w:lang w:val="en-US"/>
        </w:rPr>
      </w:pPr>
      <w:r w:rsidRPr="00577444">
        <w:rPr>
          <w:lang w:val="en-US"/>
        </w:rPr>
        <w:t xml:space="preserve">         is the order in which filter-mapping declarations </w:t>
      </w:r>
    </w:p>
    <w:p w:rsidR="00577444" w:rsidRPr="00577444" w:rsidRDefault="00577444" w:rsidP="00577444">
      <w:pPr>
        <w:pStyle w:val="PortletDD"/>
        <w:rPr>
          <w:lang w:val="en-US"/>
        </w:rPr>
      </w:pPr>
      <w:r w:rsidRPr="00577444">
        <w:rPr>
          <w:lang w:val="en-US"/>
        </w:rPr>
        <w:t xml:space="preserve">         that match appear in the list of filter-mapping elements.</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name="filter-name" type="portlet:filter-nameType"/&gt;</w:t>
      </w:r>
    </w:p>
    <w:p w:rsidR="00577444" w:rsidRPr="00577444" w:rsidRDefault="00577444" w:rsidP="00577444">
      <w:pPr>
        <w:pStyle w:val="PortletDD"/>
        <w:rPr>
          <w:lang w:val="en-US"/>
        </w:rPr>
      </w:pPr>
      <w:r w:rsidRPr="00577444">
        <w:rPr>
          <w:lang w:val="en-US"/>
        </w:rPr>
        <w:t xml:space="preserve">         &lt;element name="portlet-name" type="portlet:portlet-nameType"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name="filterType"&gt;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filter element specifies a filter that can transform the </w:t>
      </w:r>
    </w:p>
    <w:p w:rsidR="00577444" w:rsidRPr="00577444" w:rsidRDefault="00577444" w:rsidP="00577444">
      <w:pPr>
        <w:pStyle w:val="PortletDD"/>
        <w:rPr>
          <w:lang w:val="en-US"/>
        </w:rPr>
      </w:pPr>
      <w:r w:rsidRPr="00577444">
        <w:rPr>
          <w:lang w:val="en-US"/>
        </w:rPr>
        <w:t xml:space="preserve">            content of portlet requests and portlet responses. </w:t>
      </w:r>
    </w:p>
    <w:p w:rsidR="00577444" w:rsidRPr="00577444" w:rsidRDefault="00577444" w:rsidP="00577444">
      <w:pPr>
        <w:pStyle w:val="PortletDD"/>
        <w:rPr>
          <w:lang w:val="en-US"/>
        </w:rPr>
      </w:pPr>
      <w:r w:rsidRPr="00577444">
        <w:rPr>
          <w:lang w:val="en-US"/>
        </w:rPr>
        <w:t xml:space="preserve">            Filters can access the initialization parameters declared in </w:t>
      </w:r>
    </w:p>
    <w:p w:rsidR="00577444" w:rsidRPr="00577444" w:rsidRDefault="00577444" w:rsidP="00577444">
      <w:pPr>
        <w:pStyle w:val="PortletDD"/>
        <w:rPr>
          <w:lang w:val="en-US"/>
        </w:rPr>
      </w:pPr>
      <w:r w:rsidRPr="00577444">
        <w:rPr>
          <w:lang w:val="en-US"/>
        </w:rPr>
        <w:t xml:space="preserve">            the deployment descriptor at runtime via the FilterConfig </w:t>
      </w:r>
    </w:p>
    <w:p w:rsidR="00577444" w:rsidRPr="00577444" w:rsidRDefault="00577444" w:rsidP="00577444">
      <w:pPr>
        <w:pStyle w:val="PortletDD"/>
        <w:rPr>
          <w:lang w:val="en-US"/>
        </w:rPr>
      </w:pPr>
      <w:r w:rsidRPr="00577444">
        <w:rPr>
          <w:lang w:val="en-US"/>
        </w:rPr>
        <w:t xml:space="preserve">            interface.</w:t>
      </w:r>
    </w:p>
    <w:p w:rsidR="00577444" w:rsidRPr="00577444" w:rsidRDefault="00577444" w:rsidP="00577444">
      <w:pPr>
        <w:pStyle w:val="PortletDD"/>
        <w:rPr>
          <w:lang w:val="en-US"/>
        </w:rPr>
      </w:pPr>
      <w:r w:rsidRPr="00577444">
        <w:rPr>
          <w:lang w:val="en-US"/>
        </w:rPr>
        <w:t xml:space="preserve">            A filter can be restricted to one or more lifecycle phases</w:t>
      </w:r>
    </w:p>
    <w:p w:rsidR="00577444" w:rsidRPr="00577444" w:rsidRDefault="00577444" w:rsidP="00577444">
      <w:pPr>
        <w:pStyle w:val="PortletDD"/>
        <w:rPr>
          <w:lang w:val="en-US"/>
        </w:rPr>
      </w:pPr>
      <w:r w:rsidRPr="00577444">
        <w:rPr>
          <w:lang w:val="en-US"/>
        </w:rPr>
        <w:t xml:space="preserve">            of the portlet. Valid entries for lifecycle are:</w:t>
      </w:r>
    </w:p>
    <w:p w:rsidR="00577444" w:rsidRPr="00577444" w:rsidRDefault="00577444" w:rsidP="00577444">
      <w:pPr>
        <w:pStyle w:val="PortletDD"/>
        <w:rPr>
          <w:lang w:val="en-US"/>
        </w:rPr>
      </w:pPr>
      <w:r w:rsidRPr="00577444">
        <w:rPr>
          <w:lang w:val="en-US"/>
        </w:rPr>
        <w:t xml:space="preserve">            ACTION_PHASE, EVENT_PHASE, RENDER_PHASE,</w:t>
      </w:r>
    </w:p>
    <w:p w:rsidR="00577444" w:rsidRPr="00577444" w:rsidRDefault="00577444" w:rsidP="00577444">
      <w:pPr>
        <w:pStyle w:val="PortletDD"/>
        <w:rPr>
          <w:lang w:val="en-US"/>
        </w:rPr>
      </w:pPr>
      <w:r w:rsidRPr="00577444">
        <w:rPr>
          <w:lang w:val="en-US"/>
        </w:rPr>
        <w:t xml:space="preserve">            RESOURCE_PHASE.</w:t>
      </w:r>
    </w:p>
    <w:p w:rsidR="00577444" w:rsidRPr="00577444" w:rsidRDefault="00577444" w:rsidP="00577444">
      <w:pPr>
        <w:pStyle w:val="PortletDD"/>
        <w:rPr>
          <w:lang w:val="en-US"/>
        </w:rPr>
      </w:pPr>
      <w:r w:rsidRPr="00577444">
        <w:rPr>
          <w:lang w:val="en-US"/>
        </w:rPr>
        <w:t xml:space="preserve">            The filter-name element allows an annotated filter to be addressed</w:t>
      </w:r>
    </w:p>
    <w:p w:rsidR="00577444" w:rsidRPr="00577444" w:rsidRDefault="00577444" w:rsidP="00577444">
      <w:pPr>
        <w:pStyle w:val="PortletDD"/>
        <w:rPr>
          <w:lang w:val="en-US"/>
        </w:rPr>
      </w:pPr>
      <w:r w:rsidRPr="00577444">
        <w:rPr>
          <w:lang w:val="en-US"/>
        </w:rPr>
        <w:t xml:space="preserve">            and replaced through a corresponding portlet deployment descriptor </w:t>
      </w:r>
    </w:p>
    <w:p w:rsidR="00577444" w:rsidRPr="00577444" w:rsidRDefault="00577444" w:rsidP="00577444">
      <w:pPr>
        <w:pStyle w:val="PortletDD"/>
        <w:rPr>
          <w:lang w:val="en-US"/>
        </w:rPr>
      </w:pPr>
      <w:r w:rsidRPr="00577444">
        <w:rPr>
          <w:lang w:val="en-US"/>
        </w:rPr>
        <w:t xml:space="preserve">            filter and / or filter mapping configuration.</w:t>
      </w:r>
    </w:p>
    <w:p w:rsidR="00577444" w:rsidRPr="00577444" w:rsidRDefault="00577444" w:rsidP="00577444">
      <w:pPr>
        <w:pStyle w:val="PortletDD"/>
        <w:rPr>
          <w:lang w:val="en-US"/>
        </w:rPr>
      </w:pPr>
      <w:r w:rsidRPr="00577444">
        <w:rPr>
          <w:lang w:val="en-US"/>
        </w:rPr>
        <w:t xml:space="preserve">            If the filter class is null, the annotated filter with matching filter name will</w:t>
      </w:r>
    </w:p>
    <w:p w:rsidR="00577444" w:rsidRPr="00577444" w:rsidRDefault="00577444" w:rsidP="00577444">
      <w:pPr>
        <w:pStyle w:val="PortletDD"/>
        <w:rPr>
          <w:lang w:val="en-US"/>
        </w:rPr>
      </w:pPr>
      <w:r w:rsidRPr="00577444">
        <w:rPr>
          <w:lang w:val="en-US"/>
        </w:rPr>
        <w:t xml:space="preserve">            be removed from the configuration. The ordinal element determines the order of execution</w:t>
      </w:r>
    </w:p>
    <w:p w:rsidR="00577444" w:rsidRPr="00577444" w:rsidRDefault="00577444" w:rsidP="00577444">
      <w:pPr>
        <w:pStyle w:val="PortletDD"/>
        <w:rPr>
          <w:lang w:val="en-US"/>
        </w:rPr>
      </w:pPr>
      <w:r w:rsidRPr="00577444">
        <w:rPr>
          <w:lang w:val="en-US"/>
        </w:rPr>
        <w:t xml:space="preserve">            should there be multiple filters configured. The default ordinal number is 0.</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name="display-name" type="portlet:display-nameType" minOccurs="0" maxOccurs="unbounded"/&gt;</w:t>
      </w:r>
    </w:p>
    <w:p w:rsidR="00577444" w:rsidRPr="00577444" w:rsidRDefault="00577444" w:rsidP="00577444">
      <w:pPr>
        <w:pStyle w:val="PortletDD"/>
        <w:rPr>
          <w:lang w:val="en-US"/>
        </w:rPr>
      </w:pPr>
      <w:r w:rsidRPr="00577444">
        <w:rPr>
          <w:lang w:val="en-US"/>
        </w:rPr>
        <w:t xml:space="preserve">         &lt;element name="filter-name" type="portlet:filter-nameType" minOccurs="0" maxOccurs="1"/&gt;</w:t>
      </w:r>
    </w:p>
    <w:p w:rsidR="00577444" w:rsidRPr="00577444" w:rsidRDefault="00577444" w:rsidP="00577444">
      <w:pPr>
        <w:pStyle w:val="PortletDD"/>
        <w:rPr>
          <w:lang w:val="en-US"/>
        </w:rPr>
      </w:pPr>
      <w:r w:rsidRPr="00577444">
        <w:rPr>
          <w:lang w:val="en-US"/>
        </w:rPr>
        <w:t xml:space="preserve">         &lt;element name="filter-class" type="portlet:fully-qualified-classType"/&gt;</w:t>
      </w:r>
    </w:p>
    <w:p w:rsidR="00577444" w:rsidRPr="00577444" w:rsidRDefault="00577444" w:rsidP="00577444">
      <w:pPr>
        <w:pStyle w:val="PortletDD"/>
        <w:rPr>
          <w:lang w:val="en-US"/>
        </w:rPr>
      </w:pPr>
      <w:r w:rsidRPr="00577444">
        <w:rPr>
          <w:lang w:val="en-US"/>
        </w:rPr>
        <w:t xml:space="preserve">         &lt;element name="ordinal" type="xs:int" minOccurs="0" maxOccurs="1"/&gt;</w:t>
      </w:r>
    </w:p>
    <w:p w:rsidR="00577444" w:rsidRPr="00577444" w:rsidRDefault="00577444" w:rsidP="00577444">
      <w:pPr>
        <w:pStyle w:val="PortletDD"/>
        <w:rPr>
          <w:lang w:val="en-US"/>
        </w:rPr>
      </w:pPr>
      <w:r w:rsidRPr="00577444">
        <w:rPr>
          <w:lang w:val="en-US"/>
        </w:rPr>
        <w:t xml:space="preserve">         &lt;element name="lifecycle" type="portlet:string" maxOccurs="unbounded"/&gt;</w:t>
      </w:r>
    </w:p>
    <w:p w:rsidR="00577444" w:rsidRPr="00577444" w:rsidRDefault="00577444" w:rsidP="00577444">
      <w:pPr>
        <w:pStyle w:val="PortletDD"/>
        <w:rPr>
          <w:lang w:val="en-US"/>
        </w:rPr>
      </w:pPr>
      <w:r w:rsidRPr="00577444">
        <w:rPr>
          <w:lang w:val="en-US"/>
        </w:rPr>
        <w:t xml:space="preserve">         &lt;element name="init-param" type="portlet:init-paramType" minOccurs="0"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name="event-definitionType"&gt;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event-definitionType is used to declare events the portlet can either</w:t>
      </w:r>
    </w:p>
    <w:p w:rsidR="00577444" w:rsidRPr="00577444" w:rsidRDefault="00577444" w:rsidP="00577444">
      <w:pPr>
        <w:pStyle w:val="PortletDD"/>
        <w:rPr>
          <w:lang w:val="en-US"/>
        </w:rPr>
      </w:pPr>
      <w:r w:rsidRPr="00577444">
        <w:rPr>
          <w:lang w:val="en-US"/>
        </w:rPr>
        <w:t xml:space="preserve">         receive or emit.</w:t>
      </w:r>
    </w:p>
    <w:p w:rsidR="00577444" w:rsidRPr="00577444" w:rsidRDefault="00577444" w:rsidP="00577444">
      <w:pPr>
        <w:pStyle w:val="PortletDD"/>
        <w:rPr>
          <w:lang w:val="en-US"/>
        </w:rPr>
      </w:pPr>
      <w:r w:rsidRPr="00577444">
        <w:rPr>
          <w:lang w:val="en-US"/>
        </w:rPr>
        <w:t xml:space="preserve">         The name must be unique and must be the one the </w:t>
      </w:r>
    </w:p>
    <w:p w:rsidR="00577444" w:rsidRPr="00577444" w:rsidRDefault="00577444" w:rsidP="00577444">
      <w:pPr>
        <w:pStyle w:val="PortletDD"/>
        <w:rPr>
          <w:lang w:val="en-US"/>
        </w:rPr>
      </w:pPr>
      <w:r w:rsidRPr="00577444">
        <w:rPr>
          <w:lang w:val="en-US"/>
        </w:rPr>
        <w:t xml:space="preserve">         portlet is using in its code for referencing this event.</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name="display-name" type="portlet:display-nameType" minOccurs="0" maxOccurs="unbounded"/&gt;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t xml:space="preserve">            &lt;element name="qname" type="xs:QName"/&gt;</w:t>
      </w:r>
    </w:p>
    <w:p w:rsidR="00577444" w:rsidRPr="00577444" w:rsidRDefault="00577444" w:rsidP="00577444">
      <w:pPr>
        <w:pStyle w:val="PortletDD"/>
        <w:rPr>
          <w:lang w:val="en-US"/>
        </w:rPr>
      </w:pPr>
      <w:r w:rsidRPr="00577444">
        <w:rPr>
          <w:lang w:val="en-US"/>
        </w:rPr>
        <w:t xml:space="preserve">            &lt;element name="name" type="xs:NCName"/&gt;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lastRenderedPageBreak/>
        <w:t xml:space="preserve">         &lt;element name="alias" type="xs:QName" minOccurs="0" maxOccurs="unbounded"/&gt;</w:t>
      </w:r>
    </w:p>
    <w:p w:rsidR="00577444" w:rsidRPr="00577444" w:rsidRDefault="00577444" w:rsidP="00577444">
      <w:pPr>
        <w:pStyle w:val="PortletDD"/>
        <w:rPr>
          <w:lang w:val="en-US"/>
        </w:rPr>
      </w:pPr>
      <w:r w:rsidRPr="00577444">
        <w:rPr>
          <w:lang w:val="en-US"/>
        </w:rPr>
        <w:t xml:space="preserve">         &lt;element name="value-type" type="portlet:fully-qualified-classType" minOccurs="0"/&gt;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name="event-definition-referenceType"&gt;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event-definition-referenceType is used to reference events </w:t>
      </w:r>
    </w:p>
    <w:p w:rsidR="00577444" w:rsidRPr="00577444" w:rsidRDefault="00577444" w:rsidP="00577444">
      <w:pPr>
        <w:pStyle w:val="PortletDD"/>
        <w:rPr>
          <w:lang w:val="en-US"/>
        </w:rPr>
      </w:pPr>
      <w:r w:rsidRPr="00577444">
        <w:rPr>
          <w:lang w:val="en-US"/>
        </w:rPr>
        <w:t xml:space="preserve">         declared with the event-definition element at application level.</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t xml:space="preserve">         &lt;element name="qname" type="xs:QName"/&gt;</w:t>
      </w:r>
    </w:p>
    <w:p w:rsidR="00577444" w:rsidRPr="00577444" w:rsidRDefault="00577444" w:rsidP="00577444">
      <w:pPr>
        <w:pStyle w:val="PortletDD"/>
        <w:rPr>
          <w:lang w:val="en-US"/>
        </w:rPr>
      </w:pPr>
      <w:r w:rsidRPr="00577444">
        <w:rPr>
          <w:lang w:val="en-US"/>
        </w:rPr>
        <w:t xml:space="preserve">         &lt;element name="name" type="xs:NCName"/&gt;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p>
    <w:p w:rsidR="00577444" w:rsidRPr="00577444" w:rsidRDefault="00577444" w:rsidP="00577444">
      <w:pPr>
        <w:pStyle w:val="PortletDD"/>
        <w:rPr>
          <w:lang w:val="en-US"/>
        </w:rPr>
      </w:pPr>
      <w:r w:rsidRPr="00577444">
        <w:rPr>
          <w:lang w:val="en-US"/>
        </w:rPr>
        <w:t xml:space="preserve">   &lt;complexType name="listenerType"&gt;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listenerType is used to declare listeners for this portlet application.</w:t>
      </w:r>
    </w:p>
    <w:p w:rsidR="00577444" w:rsidRPr="00577444" w:rsidRDefault="00577444" w:rsidP="00577444">
      <w:pPr>
        <w:pStyle w:val="PortletDD"/>
        <w:rPr>
          <w:lang w:val="en-US"/>
        </w:rPr>
      </w:pPr>
      <w:r w:rsidRPr="00577444">
        <w:rPr>
          <w:lang w:val="en-US"/>
        </w:rPr>
        <w:t xml:space="preserve">         The optional listener-name element allows an annotated listener to be addressed</w:t>
      </w:r>
    </w:p>
    <w:p w:rsidR="00577444" w:rsidRPr="00577444" w:rsidRDefault="00577444" w:rsidP="00577444">
      <w:pPr>
        <w:pStyle w:val="PortletDD"/>
        <w:rPr>
          <w:lang w:val="en-US"/>
        </w:rPr>
      </w:pPr>
      <w:r w:rsidRPr="00577444">
        <w:rPr>
          <w:lang w:val="en-US"/>
        </w:rPr>
        <w:t xml:space="preserve">         and replaced through a corresponding portlet deployment descriptor configuration.</w:t>
      </w:r>
    </w:p>
    <w:p w:rsidR="00577444" w:rsidRDefault="00577444" w:rsidP="00577444">
      <w:pPr>
        <w:pStyle w:val="PortletDD"/>
        <w:rPr>
          <w:lang w:val="en-US"/>
        </w:rPr>
      </w:pPr>
      <w:r w:rsidRPr="00577444">
        <w:rPr>
          <w:lang w:val="en-US"/>
        </w:rPr>
        <w:t xml:space="preserve">         If a listener name is provided and the listener class is null, the annotated </w:t>
      </w:r>
      <w:r>
        <w:rPr>
          <w:lang w:val="en-US"/>
        </w:rPr>
        <w:t xml:space="preserve">     </w:t>
      </w:r>
    </w:p>
    <w:p w:rsidR="00577444" w:rsidRDefault="00577444" w:rsidP="00577444">
      <w:pPr>
        <w:pStyle w:val="PortletDD"/>
        <w:rPr>
          <w:lang w:val="en-US"/>
        </w:rPr>
      </w:pPr>
      <w:r>
        <w:rPr>
          <w:lang w:val="en-US"/>
        </w:rPr>
        <w:t xml:space="preserve">         </w:t>
      </w:r>
      <w:r w:rsidRPr="00577444">
        <w:rPr>
          <w:lang w:val="en-US"/>
        </w:rPr>
        <w:t>listener will</w:t>
      </w:r>
      <w:r>
        <w:rPr>
          <w:lang w:val="en-US"/>
        </w:rPr>
        <w:t xml:space="preserve"> </w:t>
      </w:r>
      <w:r w:rsidRPr="00577444">
        <w:rPr>
          <w:lang w:val="en-US"/>
        </w:rPr>
        <w:t>be removed from the configuration. The ordinal element determines the</w:t>
      </w:r>
    </w:p>
    <w:p w:rsidR="00577444" w:rsidRDefault="00577444" w:rsidP="00577444">
      <w:pPr>
        <w:pStyle w:val="PortletDD"/>
        <w:rPr>
          <w:lang w:val="en-US"/>
        </w:rPr>
      </w:pPr>
      <w:r>
        <w:rPr>
          <w:lang w:val="en-US"/>
        </w:rPr>
        <w:t xml:space="preserve">         </w:t>
      </w:r>
      <w:r w:rsidRPr="00577444">
        <w:rPr>
          <w:lang w:val="en-US"/>
        </w:rPr>
        <w:t>order of execution</w:t>
      </w:r>
      <w:r>
        <w:rPr>
          <w:lang w:val="en-US"/>
        </w:rPr>
        <w:t xml:space="preserve"> </w:t>
      </w:r>
      <w:r w:rsidRPr="00577444">
        <w:rPr>
          <w:lang w:val="en-US"/>
        </w:rPr>
        <w:t>should there be multiple li</w:t>
      </w:r>
      <w:r>
        <w:rPr>
          <w:lang w:val="en-US"/>
        </w:rPr>
        <w:t>steners configured. The default</w:t>
      </w:r>
    </w:p>
    <w:p w:rsidR="00577444" w:rsidRPr="00577444" w:rsidRDefault="00577444" w:rsidP="00577444">
      <w:pPr>
        <w:pStyle w:val="PortletDD"/>
        <w:rPr>
          <w:lang w:val="en-US"/>
        </w:rPr>
      </w:pPr>
      <w:r>
        <w:rPr>
          <w:lang w:val="en-US"/>
        </w:rPr>
        <w:t xml:space="preserve">         </w:t>
      </w:r>
      <w:r w:rsidRPr="00577444">
        <w:rPr>
          <w:lang w:val="en-US"/>
        </w:rPr>
        <w:t>ordinal number is 0.</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name="listener-name" type="portlet:string" minOccurs="0" maxOccurs="1"/&gt;</w:t>
      </w:r>
    </w:p>
    <w:p w:rsidR="00577444" w:rsidRPr="00577444" w:rsidRDefault="00577444" w:rsidP="00577444">
      <w:pPr>
        <w:pStyle w:val="PortletDD"/>
        <w:rPr>
          <w:lang w:val="en-US"/>
        </w:rPr>
      </w:pPr>
      <w:r w:rsidRPr="00577444">
        <w:rPr>
          <w:lang w:val="en-US"/>
        </w:rPr>
        <w:t xml:space="preserve">         &lt;element name="ordinal" type="xs:int" minOccurs="0" maxOccurs="1"/&gt;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name="display-name" type="portlet:display-nameType" minOccurs="0" maxOccurs="unbounded"/&gt;</w:t>
      </w:r>
    </w:p>
    <w:p w:rsidR="00577444" w:rsidRPr="00577444" w:rsidRDefault="00577444" w:rsidP="00577444">
      <w:pPr>
        <w:pStyle w:val="PortletDD"/>
        <w:rPr>
          <w:lang w:val="en-US"/>
        </w:rPr>
      </w:pPr>
      <w:r w:rsidRPr="00577444">
        <w:rPr>
          <w:lang w:val="en-US"/>
        </w:rPr>
        <w:t xml:space="preserve">         &lt;element name="listener-class" type="portlet:fully-qualified-classType" minOccurs="0" maxOccurs="1"/&gt;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name="portlet-infoType"&gt;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name="title" type="portlet:titleType" minOccurs="0" maxOccurs="unbounded"/&gt;</w:t>
      </w:r>
    </w:p>
    <w:p w:rsidR="00577444" w:rsidRPr="00577444" w:rsidRDefault="00577444" w:rsidP="00577444">
      <w:pPr>
        <w:pStyle w:val="PortletDD"/>
        <w:rPr>
          <w:lang w:val="en-US"/>
        </w:rPr>
      </w:pPr>
      <w:r w:rsidRPr="00577444">
        <w:rPr>
          <w:lang w:val="en-US"/>
        </w:rPr>
        <w:t xml:space="preserve">         &lt;element name="short-title" type="portlet:short-titleType" minOccurs="0" maxOccurs="unbounded"/&gt;</w:t>
      </w:r>
    </w:p>
    <w:p w:rsidR="00577444" w:rsidRPr="00577444" w:rsidRDefault="00577444" w:rsidP="00577444">
      <w:pPr>
        <w:pStyle w:val="PortletDD"/>
        <w:rPr>
          <w:lang w:val="en-US"/>
        </w:rPr>
      </w:pPr>
      <w:r w:rsidRPr="00577444">
        <w:rPr>
          <w:lang w:val="en-US"/>
        </w:rPr>
        <w:t xml:space="preserve">         &lt;element name="keywords" type="portlet:keywordsType" minOccurs="0"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&lt;simpleType name="portal-managedType"&gt;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portal-managed indicates if a custom portlet mode</w:t>
      </w:r>
    </w:p>
    <w:p w:rsidR="00577444" w:rsidRPr="00577444" w:rsidRDefault="00577444" w:rsidP="00577444">
      <w:pPr>
        <w:pStyle w:val="PortletDD"/>
        <w:rPr>
          <w:lang w:val="en-US"/>
        </w:rPr>
      </w:pPr>
      <w:r w:rsidRPr="00577444">
        <w:rPr>
          <w:lang w:val="en-US"/>
        </w:rPr>
        <w:t xml:space="preserve">         needs to be managed by the portal or not.</w:t>
      </w:r>
    </w:p>
    <w:p w:rsidR="00577444" w:rsidRPr="00577444" w:rsidRDefault="00577444" w:rsidP="00577444">
      <w:pPr>
        <w:pStyle w:val="PortletDD"/>
        <w:rPr>
          <w:lang w:val="en-US"/>
        </w:rPr>
      </w:pPr>
      <w:r w:rsidRPr="00577444">
        <w:rPr>
          <w:lang w:val="en-US"/>
        </w:rPr>
        <w:t xml:space="preserve">         Per default all custom portlet modes are portal managed.</w:t>
      </w:r>
    </w:p>
    <w:p w:rsidR="00577444" w:rsidRPr="00577444" w:rsidRDefault="00577444" w:rsidP="00577444">
      <w:pPr>
        <w:pStyle w:val="PortletDD"/>
        <w:rPr>
          <w:lang w:val="en-US"/>
        </w:rPr>
      </w:pPr>
      <w:r w:rsidRPr="00577444">
        <w:rPr>
          <w:lang w:val="en-US"/>
        </w:rPr>
        <w:t xml:space="preserve">         Valid values are: </w:t>
      </w:r>
    </w:p>
    <w:p w:rsidR="00577444" w:rsidRPr="00577444" w:rsidRDefault="00577444" w:rsidP="00577444">
      <w:pPr>
        <w:pStyle w:val="PortletDD"/>
        <w:rPr>
          <w:lang w:val="en-US"/>
        </w:rPr>
      </w:pPr>
      <w:r w:rsidRPr="00577444">
        <w:rPr>
          <w:lang w:val="en-US"/>
        </w:rPr>
        <w:t xml:space="preserve">         - true for portal-managed</w:t>
      </w:r>
    </w:p>
    <w:p w:rsidR="00577444" w:rsidRPr="00577444" w:rsidRDefault="00577444" w:rsidP="00577444">
      <w:pPr>
        <w:pStyle w:val="PortletDD"/>
        <w:rPr>
          <w:lang w:val="en-US"/>
        </w:rPr>
      </w:pPr>
      <w:r w:rsidRPr="00577444">
        <w:rPr>
          <w:lang w:val="en-US"/>
        </w:rPr>
        <w:t xml:space="preserve">         - false for not portal managed</w:t>
      </w:r>
    </w:p>
    <w:p w:rsidR="00577444" w:rsidRPr="00577444" w:rsidRDefault="00577444" w:rsidP="00577444">
      <w:pPr>
        <w:pStyle w:val="PortletDD"/>
        <w:rPr>
          <w:lang w:val="en-US"/>
        </w:rPr>
      </w:pPr>
      <w:r w:rsidRPr="00577444">
        <w:rPr>
          <w:lang w:val="en-US"/>
        </w:rPr>
        <w:t xml:space="preserve">         Used in: custom-portlet-modes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base="portlet:string"&gt;</w:t>
      </w:r>
    </w:p>
    <w:p w:rsidR="00577444" w:rsidRPr="00577444" w:rsidRDefault="00577444" w:rsidP="00577444">
      <w:pPr>
        <w:pStyle w:val="PortletDD"/>
        <w:rPr>
          <w:lang w:val="en-US"/>
        </w:rPr>
      </w:pPr>
      <w:r w:rsidRPr="00577444">
        <w:rPr>
          <w:lang w:val="en-US"/>
        </w:rPr>
        <w:t xml:space="preserve">         &lt;enumeration value="true"/&gt;</w:t>
      </w:r>
    </w:p>
    <w:p w:rsidR="00577444" w:rsidRPr="00577444" w:rsidRDefault="00577444" w:rsidP="00577444">
      <w:pPr>
        <w:pStyle w:val="PortletDD"/>
        <w:rPr>
          <w:lang w:val="en-US"/>
        </w:rPr>
      </w:pPr>
      <w:r w:rsidRPr="00577444">
        <w:rPr>
          <w:lang w:val="en-US"/>
        </w:rPr>
        <w:t xml:space="preserve">         &lt;enumeration value="false"/&gt;</w:t>
      </w:r>
    </w:p>
    <w:p w:rsidR="00577444" w:rsidRPr="00577444" w:rsidRDefault="00577444" w:rsidP="00577444">
      <w:pPr>
        <w:pStyle w:val="PortletDD"/>
        <w:rPr>
          <w:lang w:val="en-US"/>
        </w:rPr>
      </w:pPr>
      <w:r w:rsidRPr="00577444">
        <w:rPr>
          <w:lang w:val="en-US"/>
        </w:rPr>
        <w:t xml:space="preserve">      &lt;/restriction&gt;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&lt;complexType name="portlet-modeType"&gt;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lastRenderedPageBreak/>
        <w:t xml:space="preserve">         &lt;documentation&gt;</w:t>
      </w:r>
    </w:p>
    <w:p w:rsidR="00577444" w:rsidRPr="00577444" w:rsidRDefault="00577444" w:rsidP="00577444">
      <w:pPr>
        <w:pStyle w:val="PortletDD"/>
        <w:rPr>
          <w:lang w:val="en-US"/>
        </w:rPr>
      </w:pPr>
      <w:r w:rsidRPr="00577444">
        <w:rPr>
          <w:lang w:val="en-US"/>
        </w:rPr>
        <w:t xml:space="preserve">         Portlet modes. The specification pre-defines the following values </w:t>
      </w:r>
    </w:p>
    <w:p w:rsidR="00577444" w:rsidRPr="00577444" w:rsidRDefault="00577444" w:rsidP="00577444">
      <w:pPr>
        <w:pStyle w:val="PortletDD"/>
        <w:rPr>
          <w:lang w:val="en-US"/>
        </w:rPr>
      </w:pPr>
      <w:r w:rsidRPr="00577444">
        <w:rPr>
          <w:lang w:val="en-US"/>
        </w:rPr>
        <w:t xml:space="preserve">         as valid portlet mode constants: </w:t>
      </w:r>
    </w:p>
    <w:p w:rsidR="00577444" w:rsidRPr="00577444" w:rsidRDefault="00577444" w:rsidP="00577444">
      <w:pPr>
        <w:pStyle w:val="PortletDD"/>
        <w:rPr>
          <w:lang w:val="en-US"/>
        </w:rPr>
      </w:pPr>
      <w:r w:rsidRPr="00577444">
        <w:rPr>
          <w:lang w:val="en-US"/>
        </w:rPr>
        <w:t xml:space="preserve">         "edit", "help", "view".</w:t>
      </w:r>
    </w:p>
    <w:p w:rsidR="00577444" w:rsidRPr="00577444" w:rsidRDefault="00577444" w:rsidP="00577444">
      <w:pPr>
        <w:pStyle w:val="PortletDD"/>
        <w:rPr>
          <w:lang w:val="en-US"/>
        </w:rPr>
      </w:pPr>
      <w:r w:rsidRPr="00577444">
        <w:rPr>
          <w:lang w:val="en-US"/>
        </w:rPr>
        <w:t xml:space="preserve">         Portlet mode names are not case sensitive.</w:t>
      </w:r>
    </w:p>
    <w:p w:rsidR="00577444" w:rsidRPr="00577444" w:rsidRDefault="00577444" w:rsidP="00577444">
      <w:pPr>
        <w:pStyle w:val="PortletDD"/>
        <w:rPr>
          <w:lang w:val="en-US"/>
        </w:rPr>
      </w:pPr>
      <w:r w:rsidRPr="00577444">
        <w:rPr>
          <w:lang w:val="en-US"/>
        </w:rPr>
        <w:t xml:space="preserve">         Used in: custom-portlet-mode, supports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name="portlet-nameType"&gt;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portlet-name element contains the canonical name of the </w:t>
      </w:r>
    </w:p>
    <w:p w:rsidR="00577444" w:rsidRPr="00577444" w:rsidRDefault="00577444" w:rsidP="00577444">
      <w:pPr>
        <w:pStyle w:val="PortletDD"/>
        <w:rPr>
          <w:lang w:val="en-US"/>
        </w:rPr>
      </w:pPr>
      <w:r w:rsidRPr="00577444">
        <w:rPr>
          <w:lang w:val="en-US"/>
        </w:rPr>
        <w:t xml:space="preserve">         portlet. Each portlet name is unique within the portlet </w:t>
      </w:r>
    </w:p>
    <w:p w:rsidR="00577444" w:rsidRPr="00577444" w:rsidRDefault="00577444" w:rsidP="00577444">
      <w:pPr>
        <w:pStyle w:val="PortletDD"/>
        <w:rPr>
          <w:lang w:val="en-US"/>
        </w:rPr>
      </w:pPr>
      <w:r w:rsidRPr="00577444">
        <w:rPr>
          <w:lang w:val="en-US"/>
        </w:rPr>
        <w:t xml:space="preserve">         application.</w:t>
      </w:r>
    </w:p>
    <w:p w:rsidR="00577444" w:rsidRPr="00577444" w:rsidRDefault="00577444" w:rsidP="00577444">
      <w:pPr>
        <w:pStyle w:val="PortletDD"/>
        <w:rPr>
          <w:lang w:val="en-US"/>
        </w:rPr>
      </w:pPr>
      <w:r w:rsidRPr="00577444">
        <w:rPr>
          <w:lang w:val="en-US"/>
        </w:rPr>
        <w:t xml:space="preserve">         Used in: portlet, filter-mapping</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name="portlet-preferencesType"&gt;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Portlet persistent preference store.</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name="preference" type="portlet:preferenceType" minOccurs="0" maxOccurs="unbounded"/&gt;</w:t>
      </w:r>
    </w:p>
    <w:p w:rsidR="00577444" w:rsidRPr="00577444" w:rsidRDefault="00577444" w:rsidP="00577444">
      <w:pPr>
        <w:pStyle w:val="PortletDD"/>
        <w:rPr>
          <w:lang w:val="en-US"/>
        </w:rPr>
      </w:pPr>
      <w:r w:rsidRPr="00577444">
        <w:rPr>
          <w:lang w:val="en-US"/>
        </w:rPr>
        <w:t xml:space="preserve">         &lt;element name="preferences-validator" type="portlet:preferences-validatorType" minOccurs="0"/&gt;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name="preferenceType"&gt;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Persistent preference values that may be used for customization </w:t>
      </w:r>
    </w:p>
    <w:p w:rsidR="00577444" w:rsidRPr="00577444" w:rsidRDefault="00577444" w:rsidP="00577444">
      <w:pPr>
        <w:pStyle w:val="PortletDD"/>
        <w:rPr>
          <w:lang w:val="en-US"/>
        </w:rPr>
      </w:pPr>
      <w:r w:rsidRPr="00577444">
        <w:rPr>
          <w:lang w:val="en-US"/>
        </w:rPr>
        <w:t xml:space="preserve">         and personalization by the portlet.</w:t>
      </w:r>
    </w:p>
    <w:p w:rsidR="00577444" w:rsidRPr="00577444" w:rsidRDefault="00577444" w:rsidP="00577444">
      <w:pPr>
        <w:pStyle w:val="PortletDD"/>
        <w:rPr>
          <w:lang w:val="en-US"/>
        </w:rPr>
      </w:pPr>
      <w:r w:rsidRPr="00577444">
        <w:rPr>
          <w:lang w:val="en-US"/>
        </w:rPr>
        <w:t xml:space="preserve">         Used in: portlet-preferences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name="name" type="portlet:nameType"/&gt;</w:t>
      </w:r>
    </w:p>
    <w:p w:rsidR="00577444" w:rsidRPr="00577444" w:rsidRDefault="00577444" w:rsidP="00577444">
      <w:pPr>
        <w:pStyle w:val="PortletDD"/>
        <w:rPr>
          <w:lang w:val="en-US"/>
        </w:rPr>
      </w:pPr>
      <w:r w:rsidRPr="00577444">
        <w:rPr>
          <w:lang w:val="en-US"/>
        </w:rPr>
        <w:t xml:space="preserve">         &lt;element name="value" type="portlet:valueType" minOccurs="0" maxOccurs="unbounded"/&gt;</w:t>
      </w:r>
    </w:p>
    <w:p w:rsidR="00577444" w:rsidRPr="00577444" w:rsidRDefault="00577444" w:rsidP="00577444">
      <w:pPr>
        <w:pStyle w:val="PortletDD"/>
        <w:rPr>
          <w:lang w:val="en-US"/>
        </w:rPr>
      </w:pPr>
      <w:r w:rsidRPr="00577444">
        <w:rPr>
          <w:lang w:val="en-US"/>
        </w:rPr>
        <w:t xml:space="preserve">         &lt;element name="read-only" type="portlet:read-onlyType" minOccurs="0"/&gt;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&lt;simpleType name="preferences-validatorType"&gt;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class specified under preferences-validator implements</w:t>
      </w:r>
    </w:p>
    <w:p w:rsidR="00577444" w:rsidRPr="00577444" w:rsidRDefault="00577444" w:rsidP="00577444">
      <w:pPr>
        <w:pStyle w:val="PortletDD"/>
        <w:rPr>
          <w:lang w:val="en-US"/>
        </w:rPr>
      </w:pPr>
      <w:r w:rsidRPr="00577444">
        <w:rPr>
          <w:lang w:val="en-US"/>
        </w:rPr>
        <w:t xml:space="preserve">         the PreferencesValidator interface to validate the </w:t>
      </w:r>
    </w:p>
    <w:p w:rsidR="00577444" w:rsidRPr="00577444" w:rsidRDefault="00577444" w:rsidP="00577444">
      <w:pPr>
        <w:pStyle w:val="PortletDD"/>
        <w:rPr>
          <w:lang w:val="en-US"/>
        </w:rPr>
      </w:pPr>
      <w:r w:rsidRPr="00577444">
        <w:rPr>
          <w:lang w:val="en-US"/>
        </w:rPr>
        <w:t xml:space="preserve">         preferences settings.</w:t>
      </w:r>
    </w:p>
    <w:p w:rsidR="00577444" w:rsidRPr="00577444" w:rsidRDefault="00577444" w:rsidP="00577444">
      <w:pPr>
        <w:pStyle w:val="PortletDD"/>
        <w:rPr>
          <w:lang w:val="en-US"/>
        </w:rPr>
      </w:pPr>
      <w:r w:rsidRPr="00577444">
        <w:rPr>
          <w:lang w:val="en-US"/>
        </w:rPr>
        <w:t xml:space="preserve">         Used in: portlet-preferences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base="portlet:fully-qualified-classType"/&gt;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&lt;simpleType name="read-onlyType"&gt;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read-only indicates that a setting cannot</w:t>
      </w:r>
    </w:p>
    <w:p w:rsidR="00577444" w:rsidRPr="00577444" w:rsidRDefault="00577444" w:rsidP="00577444">
      <w:pPr>
        <w:pStyle w:val="PortletDD"/>
        <w:rPr>
          <w:lang w:val="en-US"/>
        </w:rPr>
      </w:pPr>
      <w:r w:rsidRPr="00577444">
        <w:rPr>
          <w:lang w:val="en-US"/>
        </w:rPr>
        <w:t xml:space="preserve">         be changed in any of the standard portlet modes </w:t>
      </w:r>
    </w:p>
    <w:p w:rsidR="00577444" w:rsidRPr="00577444" w:rsidRDefault="00577444" w:rsidP="00577444">
      <w:pPr>
        <w:pStyle w:val="PortletDD"/>
        <w:rPr>
          <w:lang w:val="en-US"/>
        </w:rPr>
      </w:pPr>
      <w:r w:rsidRPr="00577444">
        <w:rPr>
          <w:lang w:val="en-US"/>
        </w:rPr>
        <w:t xml:space="preserve">         ("view","edit" or "help").</w:t>
      </w:r>
    </w:p>
    <w:p w:rsidR="00577444" w:rsidRPr="00577444" w:rsidRDefault="00577444" w:rsidP="00577444">
      <w:pPr>
        <w:pStyle w:val="PortletDD"/>
        <w:rPr>
          <w:lang w:val="en-US"/>
        </w:rPr>
      </w:pPr>
      <w:r w:rsidRPr="00577444">
        <w:rPr>
          <w:lang w:val="en-US"/>
        </w:rPr>
        <w:t xml:space="preserve">         Per default all preferences are modifiable.</w:t>
      </w:r>
    </w:p>
    <w:p w:rsidR="00577444" w:rsidRPr="00577444" w:rsidRDefault="00577444" w:rsidP="00577444">
      <w:pPr>
        <w:pStyle w:val="PortletDD"/>
        <w:rPr>
          <w:lang w:val="en-US"/>
        </w:rPr>
      </w:pPr>
      <w:r w:rsidRPr="00577444">
        <w:rPr>
          <w:lang w:val="en-US"/>
        </w:rPr>
        <w:t xml:space="preserve">         Valid values are: </w:t>
      </w:r>
    </w:p>
    <w:p w:rsidR="00577444" w:rsidRPr="00577444" w:rsidRDefault="00577444" w:rsidP="00577444">
      <w:pPr>
        <w:pStyle w:val="PortletDD"/>
        <w:rPr>
          <w:lang w:val="en-US"/>
        </w:rPr>
      </w:pPr>
      <w:r w:rsidRPr="00577444">
        <w:rPr>
          <w:lang w:val="en-US"/>
        </w:rPr>
        <w:lastRenderedPageBreak/>
        <w:t xml:space="preserve">         - true for read-only</w:t>
      </w:r>
    </w:p>
    <w:p w:rsidR="00577444" w:rsidRPr="00577444" w:rsidRDefault="00577444" w:rsidP="00577444">
      <w:pPr>
        <w:pStyle w:val="PortletDD"/>
        <w:rPr>
          <w:lang w:val="en-US"/>
        </w:rPr>
      </w:pPr>
      <w:r w:rsidRPr="00577444">
        <w:rPr>
          <w:lang w:val="en-US"/>
        </w:rPr>
        <w:t xml:space="preserve">         - false for modifiable</w:t>
      </w:r>
    </w:p>
    <w:p w:rsidR="00577444" w:rsidRPr="00577444" w:rsidRDefault="00577444" w:rsidP="00577444">
      <w:pPr>
        <w:pStyle w:val="PortletDD"/>
        <w:rPr>
          <w:lang w:val="en-US"/>
        </w:rPr>
      </w:pPr>
      <w:r w:rsidRPr="00577444">
        <w:rPr>
          <w:lang w:val="en-US"/>
        </w:rPr>
        <w:t xml:space="preserve">         Used in: preferences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base="portlet:string"&gt;</w:t>
      </w:r>
    </w:p>
    <w:p w:rsidR="00577444" w:rsidRPr="00577444" w:rsidRDefault="00577444" w:rsidP="00577444">
      <w:pPr>
        <w:pStyle w:val="PortletDD"/>
        <w:rPr>
          <w:lang w:val="en-US"/>
        </w:rPr>
      </w:pPr>
      <w:r w:rsidRPr="00577444">
        <w:rPr>
          <w:lang w:val="en-US"/>
        </w:rPr>
        <w:t xml:space="preserve">         &lt;enumeration value="true"/&gt;</w:t>
      </w:r>
    </w:p>
    <w:p w:rsidR="00577444" w:rsidRPr="00577444" w:rsidRDefault="00577444" w:rsidP="00577444">
      <w:pPr>
        <w:pStyle w:val="PortletDD"/>
        <w:rPr>
          <w:lang w:val="en-US"/>
        </w:rPr>
      </w:pPr>
      <w:r w:rsidRPr="00577444">
        <w:rPr>
          <w:lang w:val="en-US"/>
        </w:rPr>
        <w:t xml:space="preserve">         &lt;enumeration value="false"/&gt;</w:t>
      </w:r>
    </w:p>
    <w:p w:rsidR="00577444" w:rsidRPr="00577444" w:rsidRDefault="00577444" w:rsidP="00577444">
      <w:pPr>
        <w:pStyle w:val="PortletDD"/>
        <w:rPr>
          <w:lang w:val="en-US"/>
        </w:rPr>
      </w:pPr>
      <w:r w:rsidRPr="00577444">
        <w:rPr>
          <w:lang w:val="en-US"/>
        </w:rPr>
        <w:t xml:space="preserve">      &lt;/restriction&gt;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&lt;complexType name="resource-bundleType"&gt;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Name of the resource bundle containing the language specific </w:t>
      </w:r>
    </w:p>
    <w:p w:rsidR="00577444" w:rsidRPr="00577444" w:rsidRDefault="00577444" w:rsidP="00577444">
      <w:pPr>
        <w:pStyle w:val="PortletDD"/>
        <w:rPr>
          <w:lang w:val="en-US"/>
        </w:rPr>
      </w:pPr>
      <w:r w:rsidRPr="00577444">
        <w:rPr>
          <w:lang w:val="en-US"/>
        </w:rPr>
        <w:t xml:space="preserve">         portlet informations in different languages (Filename without</w:t>
      </w:r>
    </w:p>
    <w:p w:rsidR="00577444" w:rsidRPr="00577444" w:rsidRDefault="00577444" w:rsidP="00577444">
      <w:pPr>
        <w:pStyle w:val="PortletDD"/>
        <w:rPr>
          <w:lang w:val="en-US"/>
        </w:rPr>
      </w:pPr>
      <w:r w:rsidRPr="00577444">
        <w:rPr>
          <w:lang w:val="en-US"/>
        </w:rPr>
        <w:t xml:space="preserve">         the language specific part (e.g. _en) and the ending (.properties).</w:t>
      </w:r>
    </w:p>
    <w:p w:rsidR="00577444" w:rsidRPr="00577444" w:rsidRDefault="00577444" w:rsidP="00577444">
      <w:pPr>
        <w:pStyle w:val="PortletDD"/>
        <w:rPr>
          <w:lang w:val="en-US"/>
        </w:rPr>
      </w:pPr>
      <w:r w:rsidRPr="00577444">
        <w:rPr>
          <w:lang w:val="en-US"/>
        </w:rPr>
        <w:t xml:space="preserve">         Used in: portlet-info</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name="role-linkType"&gt;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role-link element is a reference to a defined security role. </w:t>
      </w:r>
    </w:p>
    <w:p w:rsidR="00577444" w:rsidRPr="00577444" w:rsidRDefault="00577444" w:rsidP="00577444">
      <w:pPr>
        <w:pStyle w:val="PortletDD"/>
        <w:rPr>
          <w:lang w:val="en-US"/>
        </w:rPr>
      </w:pPr>
      <w:r w:rsidRPr="00577444">
        <w:rPr>
          <w:lang w:val="en-US"/>
        </w:rPr>
        <w:t xml:space="preserve">         The role-link element must contain the name of one of the </w:t>
      </w:r>
    </w:p>
    <w:p w:rsidR="00577444" w:rsidRPr="00577444" w:rsidRDefault="00577444" w:rsidP="00577444">
      <w:pPr>
        <w:pStyle w:val="PortletDD"/>
        <w:rPr>
          <w:lang w:val="en-US"/>
        </w:rPr>
      </w:pPr>
      <w:r w:rsidRPr="00577444">
        <w:rPr>
          <w:lang w:val="en-US"/>
        </w:rPr>
        <w:t xml:space="preserve">         security roles defined in the security-role elements.</w:t>
      </w:r>
    </w:p>
    <w:p w:rsidR="00577444" w:rsidRPr="00577444" w:rsidRDefault="00577444" w:rsidP="00577444">
      <w:pPr>
        <w:pStyle w:val="PortletDD"/>
        <w:rPr>
          <w:lang w:val="en-US"/>
        </w:rPr>
      </w:pPr>
      <w:r w:rsidRPr="00577444">
        <w:rPr>
          <w:lang w:val="en-US"/>
        </w:rPr>
        <w:t xml:space="preserve">         Used in: security-role-ref</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name="security-role-refType"&gt;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security-role-ref element contains the declaration of a </w:t>
      </w:r>
    </w:p>
    <w:p w:rsidR="00577444" w:rsidRPr="00577444" w:rsidRDefault="00577444" w:rsidP="00577444">
      <w:pPr>
        <w:pStyle w:val="PortletDD"/>
        <w:rPr>
          <w:lang w:val="en-US"/>
        </w:rPr>
      </w:pPr>
      <w:r w:rsidRPr="00577444">
        <w:rPr>
          <w:lang w:val="en-US"/>
        </w:rPr>
        <w:t xml:space="preserve">         security role reference in the code of the web application. The </w:t>
      </w:r>
    </w:p>
    <w:p w:rsidR="00577444" w:rsidRPr="00577444" w:rsidRDefault="00577444" w:rsidP="00577444">
      <w:pPr>
        <w:pStyle w:val="PortletDD"/>
        <w:rPr>
          <w:lang w:val="en-US"/>
        </w:rPr>
      </w:pPr>
      <w:r w:rsidRPr="00577444">
        <w:rPr>
          <w:lang w:val="en-US"/>
        </w:rPr>
        <w:t xml:space="preserve">         declaration consists of an optional description, the security </w:t>
      </w:r>
    </w:p>
    <w:p w:rsidR="00577444" w:rsidRPr="00577444" w:rsidRDefault="00577444" w:rsidP="00577444">
      <w:pPr>
        <w:pStyle w:val="PortletDD"/>
        <w:rPr>
          <w:lang w:val="en-US"/>
        </w:rPr>
      </w:pPr>
      <w:r w:rsidRPr="00577444">
        <w:rPr>
          <w:lang w:val="en-US"/>
        </w:rPr>
        <w:t xml:space="preserve">         role name used in the code, and an optional link to a security </w:t>
      </w:r>
    </w:p>
    <w:p w:rsidR="00577444" w:rsidRPr="00577444" w:rsidRDefault="00577444" w:rsidP="00577444">
      <w:pPr>
        <w:pStyle w:val="PortletDD"/>
        <w:rPr>
          <w:lang w:val="en-US"/>
        </w:rPr>
      </w:pPr>
      <w:r w:rsidRPr="00577444">
        <w:rPr>
          <w:lang w:val="en-US"/>
        </w:rPr>
        <w:t xml:space="preserve">         role. If the security role is not specified, the Deployer must </w:t>
      </w:r>
    </w:p>
    <w:p w:rsidR="00577444" w:rsidRPr="00577444" w:rsidRDefault="00577444" w:rsidP="00577444">
      <w:pPr>
        <w:pStyle w:val="PortletDD"/>
        <w:rPr>
          <w:lang w:val="en-US"/>
        </w:rPr>
      </w:pPr>
      <w:r w:rsidRPr="00577444">
        <w:rPr>
          <w:lang w:val="en-US"/>
        </w:rPr>
        <w:t xml:space="preserve">         choose an appropriate security role.</w:t>
      </w:r>
    </w:p>
    <w:p w:rsidR="00577444" w:rsidRPr="00577444" w:rsidRDefault="00577444" w:rsidP="00577444">
      <w:pPr>
        <w:pStyle w:val="PortletDD"/>
        <w:rPr>
          <w:lang w:val="en-US"/>
        </w:rPr>
      </w:pPr>
      <w:r w:rsidRPr="00577444">
        <w:rPr>
          <w:lang w:val="en-US"/>
        </w:rPr>
        <w:t xml:space="preserve">         The value of the role name element must be the String used </w:t>
      </w:r>
    </w:p>
    <w:p w:rsidR="00577444" w:rsidRPr="00577444" w:rsidRDefault="00577444" w:rsidP="00577444">
      <w:pPr>
        <w:pStyle w:val="PortletDD"/>
        <w:rPr>
          <w:lang w:val="en-US"/>
        </w:rPr>
      </w:pPr>
      <w:r w:rsidRPr="00577444">
        <w:rPr>
          <w:lang w:val="en-US"/>
        </w:rPr>
        <w:t xml:space="preserve">         as the parameter to the </w:t>
      </w:r>
    </w:p>
    <w:p w:rsidR="00577444" w:rsidRPr="00577444" w:rsidRDefault="00577444" w:rsidP="00577444">
      <w:pPr>
        <w:pStyle w:val="PortletDD"/>
        <w:rPr>
          <w:lang w:val="en-US"/>
        </w:rPr>
      </w:pPr>
      <w:r w:rsidRPr="00577444">
        <w:rPr>
          <w:lang w:val="en-US"/>
        </w:rPr>
        <w:t xml:space="preserve">         EJBContext.isCallerInRole(String roleName) method</w:t>
      </w:r>
    </w:p>
    <w:p w:rsidR="00577444" w:rsidRPr="00577444" w:rsidRDefault="00577444" w:rsidP="00577444">
      <w:pPr>
        <w:pStyle w:val="PortletDD"/>
        <w:rPr>
          <w:lang w:val="en-US"/>
        </w:rPr>
      </w:pPr>
      <w:r w:rsidRPr="00577444">
        <w:rPr>
          <w:lang w:val="en-US"/>
        </w:rPr>
        <w:t xml:space="preserve">         or the HttpServletRequest.isUserInRole(String role) method.</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name="role-name" type="portlet:role-nameType"/&gt;</w:t>
      </w:r>
    </w:p>
    <w:p w:rsidR="00577444" w:rsidRPr="00577444" w:rsidRDefault="00577444" w:rsidP="00577444">
      <w:pPr>
        <w:pStyle w:val="PortletDD"/>
        <w:rPr>
          <w:lang w:val="en-US"/>
        </w:rPr>
      </w:pPr>
      <w:r w:rsidRPr="00577444">
        <w:rPr>
          <w:lang w:val="en-US"/>
        </w:rPr>
        <w:t xml:space="preserve">         &lt;element name="role-link" type="portlet:role-linkType" minOccurs="0"/&gt;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name="public-render-parameterType"&gt;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public-render-parameters defines a render parameter that is allowed to be public</w:t>
      </w:r>
    </w:p>
    <w:p w:rsidR="00577444" w:rsidRPr="00577444" w:rsidRDefault="00577444" w:rsidP="00577444">
      <w:pPr>
        <w:pStyle w:val="PortletDD"/>
        <w:rPr>
          <w:lang w:val="en-US"/>
        </w:rPr>
      </w:pPr>
      <w:r w:rsidRPr="00577444">
        <w:rPr>
          <w:lang w:val="en-US"/>
        </w:rPr>
        <w:t xml:space="preserve">         and thus be shared with other portlets.</w:t>
      </w:r>
    </w:p>
    <w:p w:rsidR="00577444" w:rsidRPr="00577444" w:rsidRDefault="00577444" w:rsidP="00577444">
      <w:pPr>
        <w:pStyle w:val="PortletDD"/>
        <w:rPr>
          <w:lang w:val="en-US"/>
        </w:rPr>
      </w:pPr>
      <w:r w:rsidRPr="00577444">
        <w:rPr>
          <w:lang w:val="en-US"/>
        </w:rPr>
        <w:t xml:space="preserve">         The identifier must be used for referencing this public render parameter in the portlet code.</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lastRenderedPageBreak/>
        <w:t xml:space="preserve">         &lt;element name="display-name" type="portlet:display-nameType" minOccurs="0" maxOccurs="unbounded"/&gt;</w:t>
      </w:r>
    </w:p>
    <w:p w:rsidR="00577444" w:rsidRPr="00577444" w:rsidRDefault="00577444" w:rsidP="00577444">
      <w:pPr>
        <w:pStyle w:val="PortletDD"/>
        <w:rPr>
          <w:lang w:val="en-US"/>
        </w:rPr>
      </w:pPr>
      <w:r w:rsidRPr="00577444">
        <w:rPr>
          <w:lang w:val="en-US"/>
        </w:rPr>
        <w:t xml:space="preserve">         &lt;element name="identifier" type="portlet:string"/&gt;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t xml:space="preserve">            &lt;element name="qname" type="xs:QName"/&gt;</w:t>
      </w:r>
    </w:p>
    <w:p w:rsidR="00577444" w:rsidRPr="00577444" w:rsidRDefault="00577444" w:rsidP="00577444">
      <w:pPr>
        <w:pStyle w:val="PortletDD"/>
        <w:rPr>
          <w:lang w:val="en-US"/>
        </w:rPr>
      </w:pPr>
      <w:r w:rsidRPr="00577444">
        <w:rPr>
          <w:lang w:val="en-US"/>
        </w:rPr>
        <w:t xml:space="preserve">            &lt;element name="name" type="xs:NCName"/&gt;</w:t>
      </w:r>
    </w:p>
    <w:p w:rsidR="00577444" w:rsidRPr="00577444" w:rsidRDefault="00577444" w:rsidP="00577444">
      <w:pPr>
        <w:pStyle w:val="PortletDD"/>
        <w:rPr>
          <w:lang w:val="en-US"/>
        </w:rPr>
      </w:pPr>
      <w:r w:rsidRPr="00577444">
        <w:rPr>
          <w:lang w:val="en-US"/>
        </w:rPr>
        <w:t xml:space="preserve">         &lt;/choice&gt;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name="short-titleType"&gt;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Locale specific short version of the static title.</w:t>
      </w:r>
    </w:p>
    <w:p w:rsidR="00577444" w:rsidRPr="00577444" w:rsidRDefault="00577444" w:rsidP="00577444">
      <w:pPr>
        <w:pStyle w:val="PortletDD"/>
        <w:rPr>
          <w:lang w:val="en-US"/>
        </w:rPr>
      </w:pPr>
      <w:r w:rsidRPr="00577444">
        <w:rPr>
          <w:lang w:val="en-US"/>
        </w:rPr>
        <w:t xml:space="preserve">         Used in: portlet-info</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&lt;attribute ref="xml:lang"/&gt;</w:t>
      </w:r>
    </w:p>
    <w:p w:rsidR="00577444" w:rsidRPr="00577444" w:rsidRDefault="00577444" w:rsidP="00577444">
      <w:pPr>
        <w:pStyle w:val="PortletDD"/>
        <w:rPr>
          <w:lang w:val="en-US"/>
        </w:rPr>
      </w:pPr>
      <w:r w:rsidRPr="00577444">
        <w:rPr>
          <w:lang w:val="en-US"/>
        </w:rPr>
        <w:t xml:space="preserve">         &lt;/extension&gt;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name="supportsType"&gt;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Supports indicates the portlet modes a </w:t>
      </w:r>
    </w:p>
    <w:p w:rsidR="00577444" w:rsidRPr="00577444" w:rsidRDefault="00577444" w:rsidP="00577444">
      <w:pPr>
        <w:pStyle w:val="PortletDD"/>
        <w:rPr>
          <w:lang w:val="en-US"/>
        </w:rPr>
      </w:pPr>
      <w:r w:rsidRPr="00577444">
        <w:rPr>
          <w:lang w:val="en-US"/>
        </w:rPr>
        <w:t xml:space="preserve">         portlet supports for a specific content type. All portlets must </w:t>
      </w:r>
    </w:p>
    <w:p w:rsidR="00577444" w:rsidRPr="00577444" w:rsidRDefault="00577444" w:rsidP="00577444">
      <w:pPr>
        <w:pStyle w:val="PortletDD"/>
        <w:rPr>
          <w:lang w:val="en-US"/>
        </w:rPr>
      </w:pPr>
      <w:r w:rsidRPr="00577444">
        <w:rPr>
          <w:lang w:val="en-US"/>
        </w:rPr>
        <w:t xml:space="preserve">         support the view mode. </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name="mime-type" type="portlet:mime-typeType"/&gt;</w:t>
      </w:r>
    </w:p>
    <w:p w:rsidR="00577444" w:rsidRPr="00577444" w:rsidRDefault="00577444" w:rsidP="00577444">
      <w:pPr>
        <w:pStyle w:val="PortletDD"/>
        <w:rPr>
          <w:lang w:val="en-US"/>
        </w:rPr>
      </w:pPr>
      <w:r w:rsidRPr="00577444">
        <w:rPr>
          <w:lang w:val="en-US"/>
        </w:rPr>
        <w:t xml:space="preserve">         &lt;element name="portlet-mode" type="portlet:portlet-modeType" minOccurs="0" maxOccurs="unbounded"/&gt;</w:t>
      </w:r>
    </w:p>
    <w:p w:rsidR="00577444" w:rsidRPr="00577444" w:rsidRDefault="00577444" w:rsidP="00577444">
      <w:pPr>
        <w:pStyle w:val="PortletDD"/>
        <w:rPr>
          <w:lang w:val="en-US"/>
        </w:rPr>
      </w:pPr>
      <w:r w:rsidRPr="00577444">
        <w:rPr>
          <w:lang w:val="en-US"/>
        </w:rPr>
        <w:t xml:space="preserve">         &lt;element name="window-state" type="portlet:window-stateType" minOccurs="0" maxOccurs="unbounded"/&gt;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name="dependencyType"&gt;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Dependency specifies a resource on which the portlet depends.</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name="name" type="portlet:string"/&gt;</w:t>
      </w:r>
    </w:p>
    <w:p w:rsidR="00577444" w:rsidRPr="00577444" w:rsidRDefault="00577444" w:rsidP="00577444">
      <w:pPr>
        <w:pStyle w:val="PortletDD"/>
        <w:rPr>
          <w:lang w:val="en-US"/>
        </w:rPr>
      </w:pPr>
      <w:r w:rsidRPr="00577444">
        <w:rPr>
          <w:lang w:val="en-US"/>
        </w:rPr>
        <w:t xml:space="preserve">         &lt;element name="scope" type="portlet:string" minOccurs="0" maxOccurs="1"/&gt;</w:t>
      </w:r>
    </w:p>
    <w:p w:rsidR="00577444" w:rsidRPr="00577444" w:rsidRDefault="00577444" w:rsidP="00577444">
      <w:pPr>
        <w:pStyle w:val="PortletDD"/>
        <w:rPr>
          <w:lang w:val="en-US"/>
        </w:rPr>
      </w:pPr>
      <w:r w:rsidRPr="00577444">
        <w:rPr>
          <w:lang w:val="en-US"/>
        </w:rPr>
        <w:t xml:space="preserve">         &lt;element name="version" type="portlet:string" minOccurs="0" maxOccurs="1"/&gt;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name="multipartType"&gt;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Provides multipart configuration information.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name="location" type="portlet:string" minOccurs="0" maxOccurs="1"/&gt;</w:t>
      </w:r>
    </w:p>
    <w:p w:rsidR="00577444" w:rsidRPr="00577444" w:rsidRDefault="00577444" w:rsidP="00577444">
      <w:pPr>
        <w:pStyle w:val="PortletDD"/>
        <w:rPr>
          <w:lang w:val="en-US"/>
        </w:rPr>
      </w:pPr>
      <w:r w:rsidRPr="00577444">
        <w:rPr>
          <w:lang w:val="en-US"/>
        </w:rPr>
        <w:t xml:space="preserve">         &lt;element name="max-file-size" type="xs:long" minOccurs="0" maxOccurs="1"/&gt;</w:t>
      </w:r>
    </w:p>
    <w:p w:rsidR="00577444" w:rsidRPr="00577444" w:rsidRDefault="00577444" w:rsidP="00577444">
      <w:pPr>
        <w:pStyle w:val="PortletDD"/>
        <w:rPr>
          <w:lang w:val="en-US"/>
        </w:rPr>
      </w:pPr>
      <w:r w:rsidRPr="00577444">
        <w:rPr>
          <w:lang w:val="en-US"/>
        </w:rPr>
        <w:t xml:space="preserve">         &lt;element name="max-request-size" type="xs:long" minOccurs="0" maxOccurs="1"/&gt;</w:t>
      </w:r>
    </w:p>
    <w:p w:rsidR="00577444" w:rsidRPr="00577444" w:rsidRDefault="00577444" w:rsidP="00577444">
      <w:pPr>
        <w:pStyle w:val="PortletDD"/>
        <w:rPr>
          <w:lang w:val="en-US"/>
        </w:rPr>
      </w:pPr>
      <w:r w:rsidRPr="00577444">
        <w:rPr>
          <w:lang w:val="en-US"/>
        </w:rPr>
        <w:t xml:space="preserve">         &lt;element name="file-size-threshold" type="xs:int" minOccurs="0" maxOccurs="1"/&gt;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name="supported-localeType"&gt;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Indicated the locales the portlet supports.</w:t>
      </w:r>
    </w:p>
    <w:p w:rsidR="00577444" w:rsidRPr="00577444" w:rsidRDefault="00577444" w:rsidP="00577444">
      <w:pPr>
        <w:pStyle w:val="PortletDD"/>
        <w:rPr>
          <w:lang w:val="en-US"/>
        </w:rPr>
      </w:pPr>
      <w:r w:rsidRPr="00577444">
        <w:rPr>
          <w:lang w:val="en-US"/>
        </w:rPr>
        <w:t xml:space="preserve">         Used in: portlet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lastRenderedPageBreak/>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name="titleType"&gt;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Locale specific static title for this portlet.</w:t>
      </w:r>
    </w:p>
    <w:p w:rsidR="00577444" w:rsidRPr="00577444" w:rsidRDefault="00577444" w:rsidP="00577444">
      <w:pPr>
        <w:pStyle w:val="PortletDD"/>
        <w:rPr>
          <w:lang w:val="en-US"/>
        </w:rPr>
      </w:pPr>
      <w:r w:rsidRPr="00577444">
        <w:rPr>
          <w:lang w:val="en-US"/>
        </w:rPr>
        <w:t xml:space="preserve">         Used in: portlet-info</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&lt;attribute ref="xml:lang"/&gt;</w:t>
      </w:r>
    </w:p>
    <w:p w:rsidR="00577444" w:rsidRPr="00577444" w:rsidRDefault="00577444" w:rsidP="00577444">
      <w:pPr>
        <w:pStyle w:val="PortletDD"/>
        <w:rPr>
          <w:lang w:val="en-US"/>
        </w:rPr>
      </w:pPr>
      <w:r w:rsidRPr="00577444">
        <w:rPr>
          <w:lang w:val="en-US"/>
        </w:rPr>
        <w:t xml:space="preserve">         &lt;/extension&gt;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name="user-attributeType"&gt;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User attribute defines a user specific attribute that the</w:t>
      </w:r>
    </w:p>
    <w:p w:rsidR="00577444" w:rsidRPr="00577444" w:rsidRDefault="00577444" w:rsidP="00577444">
      <w:pPr>
        <w:pStyle w:val="PortletDD"/>
        <w:rPr>
          <w:lang w:val="en-US"/>
        </w:rPr>
      </w:pPr>
      <w:r w:rsidRPr="00577444">
        <w:rPr>
          <w:lang w:val="en-US"/>
        </w:rPr>
        <w:t xml:space="preserve">         portlet application needs. The portlet within this application </w:t>
      </w:r>
    </w:p>
    <w:p w:rsidR="00577444" w:rsidRPr="00577444" w:rsidRDefault="00577444" w:rsidP="00577444">
      <w:pPr>
        <w:pStyle w:val="PortletDD"/>
        <w:rPr>
          <w:lang w:val="en-US"/>
        </w:rPr>
      </w:pPr>
      <w:r w:rsidRPr="00577444">
        <w:rPr>
          <w:lang w:val="en-US"/>
        </w:rPr>
        <w:t xml:space="preserve">         can access this attribute via the request parameter USER_INFO</w:t>
      </w:r>
    </w:p>
    <w:p w:rsidR="00577444" w:rsidRPr="00577444" w:rsidRDefault="00577444" w:rsidP="00577444">
      <w:pPr>
        <w:pStyle w:val="PortletDD"/>
        <w:rPr>
          <w:lang w:val="en-US"/>
        </w:rPr>
      </w:pPr>
      <w:r w:rsidRPr="00577444">
        <w:rPr>
          <w:lang w:val="en-US"/>
        </w:rPr>
        <w:t xml:space="preserve">         map.</w:t>
      </w:r>
    </w:p>
    <w:p w:rsidR="00577444" w:rsidRPr="00577444" w:rsidRDefault="00577444" w:rsidP="00577444">
      <w:pPr>
        <w:pStyle w:val="PortletDD"/>
        <w:rPr>
          <w:lang w:val="en-US"/>
        </w:rPr>
      </w:pPr>
      <w:r w:rsidRPr="00577444">
        <w:rPr>
          <w:lang w:val="en-US"/>
        </w:rPr>
        <w:t xml:space="preserve">         Used in: portlet-app</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&lt;element name="description" type="portlet:descriptionType" minOccurs="0" maxOccurs="unbounded"/&gt;</w:t>
      </w:r>
    </w:p>
    <w:p w:rsidR="00577444" w:rsidRPr="00577444" w:rsidRDefault="00577444" w:rsidP="00577444">
      <w:pPr>
        <w:pStyle w:val="PortletDD"/>
        <w:rPr>
          <w:lang w:val="en-US"/>
        </w:rPr>
      </w:pPr>
      <w:r w:rsidRPr="00577444">
        <w:rPr>
          <w:lang w:val="en-US"/>
        </w:rPr>
        <w:t xml:space="preserve">         &lt;element name="name" type="portlet:nameType"/&gt;</w:t>
      </w:r>
    </w:p>
    <w:p w:rsidR="00577444" w:rsidRPr="00577444" w:rsidRDefault="00577444" w:rsidP="00577444">
      <w:pPr>
        <w:pStyle w:val="PortletDD"/>
        <w:rPr>
          <w:lang w:val="en-US"/>
        </w:rPr>
      </w:pPr>
      <w:r w:rsidRPr="00577444">
        <w:rPr>
          <w:lang w:val="en-US"/>
        </w:rPr>
        <w:t xml:space="preserve">      &lt;/sequence&gt;</w:t>
      </w:r>
    </w:p>
    <w:p w:rsidR="00577444" w:rsidRPr="00577444" w:rsidRDefault="00577444" w:rsidP="00577444">
      <w:pPr>
        <w:pStyle w:val="PortletDD"/>
        <w:rPr>
          <w:lang w:val="en-US"/>
        </w:rPr>
      </w:pPr>
      <w:r w:rsidRPr="00577444">
        <w:rPr>
          <w:lang w:val="en-US"/>
        </w:rPr>
        <w:t xml:space="preserve">      &lt;attribute name="id" type="portlet:string" use="optional"/&gt;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name="valueType"&gt;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value element contains the value of a parameter.</w:t>
      </w:r>
    </w:p>
    <w:p w:rsidR="00577444" w:rsidRPr="00577444" w:rsidRDefault="00577444" w:rsidP="00577444">
      <w:pPr>
        <w:pStyle w:val="PortletDD"/>
        <w:rPr>
          <w:lang w:val="en-US"/>
        </w:rPr>
      </w:pPr>
      <w:r w:rsidRPr="00577444">
        <w:rPr>
          <w:lang w:val="en-US"/>
        </w:rPr>
        <w:t xml:space="preserve">         Used in: init-param</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name="window-stateType"&gt;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Portlet window state. Window state names are not case sensitive.</w:t>
      </w:r>
    </w:p>
    <w:p w:rsidR="00577444" w:rsidRPr="00577444" w:rsidRDefault="00577444" w:rsidP="00577444">
      <w:pPr>
        <w:pStyle w:val="PortletDD"/>
        <w:rPr>
          <w:lang w:val="en-US"/>
        </w:rPr>
      </w:pPr>
      <w:r w:rsidRPr="00577444">
        <w:rPr>
          <w:lang w:val="en-US"/>
        </w:rPr>
        <w:t xml:space="preserve">         Used in: custom-window-state</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 everything below is copied from j2ee_1_4.xsd --&gt;</w:t>
      </w:r>
    </w:p>
    <w:p w:rsidR="00577444" w:rsidRPr="00577444" w:rsidRDefault="00577444" w:rsidP="00577444">
      <w:pPr>
        <w:pStyle w:val="PortletDD"/>
        <w:rPr>
          <w:lang w:val="en-US"/>
        </w:rPr>
      </w:pPr>
      <w:r w:rsidRPr="00577444">
        <w:rPr>
          <w:lang w:val="en-US"/>
        </w:rPr>
        <w:t xml:space="preserve">   &lt;complexType name="descriptionType"&gt;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description element is used to provide text describing the </w:t>
      </w:r>
    </w:p>
    <w:p w:rsidR="00577444" w:rsidRPr="00577444" w:rsidRDefault="00577444" w:rsidP="00577444">
      <w:pPr>
        <w:pStyle w:val="PortletDD"/>
        <w:rPr>
          <w:lang w:val="en-US"/>
        </w:rPr>
      </w:pPr>
      <w:r w:rsidRPr="00577444">
        <w:rPr>
          <w:lang w:val="en-US"/>
        </w:rPr>
        <w:t xml:space="preserve">         parent element. The description element should include any </w:t>
      </w:r>
    </w:p>
    <w:p w:rsidR="00577444" w:rsidRPr="00577444" w:rsidRDefault="00577444" w:rsidP="00577444">
      <w:pPr>
        <w:pStyle w:val="PortletDD"/>
        <w:rPr>
          <w:lang w:val="en-US"/>
        </w:rPr>
      </w:pPr>
      <w:r w:rsidRPr="00577444">
        <w:rPr>
          <w:lang w:val="en-US"/>
        </w:rPr>
        <w:t xml:space="preserve">         information that the portlet application war file producer wants</w:t>
      </w:r>
    </w:p>
    <w:p w:rsidR="00577444" w:rsidRPr="00577444" w:rsidRDefault="00577444" w:rsidP="00577444">
      <w:pPr>
        <w:pStyle w:val="PortletDD"/>
        <w:rPr>
          <w:lang w:val="en-US"/>
        </w:rPr>
      </w:pPr>
      <w:r w:rsidRPr="00577444">
        <w:rPr>
          <w:lang w:val="en-US"/>
        </w:rPr>
        <w:t xml:space="preserve">         to provide to the consumer of the portlet application war file </w:t>
      </w:r>
    </w:p>
    <w:p w:rsidR="00577444" w:rsidRPr="00577444" w:rsidRDefault="00577444" w:rsidP="00577444">
      <w:pPr>
        <w:pStyle w:val="PortletDD"/>
        <w:rPr>
          <w:lang w:val="en-US"/>
        </w:rPr>
      </w:pPr>
      <w:r w:rsidRPr="00577444">
        <w:rPr>
          <w:lang w:val="en-US"/>
        </w:rPr>
        <w:t xml:space="preserve">         (i.e., to the Deployer). Typically, the tools used by the </w:t>
      </w:r>
    </w:p>
    <w:p w:rsidR="00577444" w:rsidRPr="00577444" w:rsidRDefault="00577444" w:rsidP="00577444">
      <w:pPr>
        <w:pStyle w:val="PortletDD"/>
        <w:rPr>
          <w:lang w:val="en-US"/>
        </w:rPr>
      </w:pPr>
      <w:r w:rsidRPr="00577444">
        <w:rPr>
          <w:lang w:val="en-US"/>
        </w:rPr>
        <w:t xml:space="preserve">         portlet application war file consumer will display the </w:t>
      </w:r>
    </w:p>
    <w:p w:rsidR="00577444" w:rsidRPr="00577444" w:rsidRDefault="00577444" w:rsidP="00577444">
      <w:pPr>
        <w:pStyle w:val="PortletDD"/>
        <w:rPr>
          <w:lang w:val="en-US"/>
        </w:rPr>
      </w:pPr>
      <w:r w:rsidRPr="00577444">
        <w:rPr>
          <w:lang w:val="en-US"/>
        </w:rPr>
        <w:t xml:space="preserve">         description when processing the parent element that contains the </w:t>
      </w:r>
    </w:p>
    <w:p w:rsidR="00577444" w:rsidRPr="00577444" w:rsidRDefault="00577444" w:rsidP="00577444">
      <w:pPr>
        <w:pStyle w:val="PortletDD"/>
        <w:rPr>
          <w:lang w:val="en-US"/>
        </w:rPr>
      </w:pPr>
      <w:r w:rsidRPr="00577444">
        <w:rPr>
          <w:lang w:val="en-US"/>
        </w:rPr>
        <w:t xml:space="preserve">         description. It has an optional attribute xml:lang to indicate </w:t>
      </w:r>
    </w:p>
    <w:p w:rsidR="00577444" w:rsidRPr="00577444" w:rsidRDefault="00577444" w:rsidP="00577444">
      <w:pPr>
        <w:pStyle w:val="PortletDD"/>
        <w:rPr>
          <w:lang w:val="en-US"/>
        </w:rPr>
      </w:pPr>
      <w:r w:rsidRPr="00577444">
        <w:rPr>
          <w:lang w:val="en-US"/>
        </w:rPr>
        <w:t xml:space="preserve">         which language is used in the description according to </w:t>
      </w:r>
    </w:p>
    <w:p w:rsidR="00577444" w:rsidRPr="00577444" w:rsidRDefault="00577444" w:rsidP="00577444">
      <w:pPr>
        <w:pStyle w:val="PortletDD"/>
        <w:rPr>
          <w:lang w:val="en-US"/>
        </w:rPr>
      </w:pPr>
      <w:r w:rsidRPr="00577444">
        <w:rPr>
          <w:lang w:val="en-US"/>
        </w:rPr>
        <w:t xml:space="preserve">         RFC 1766 (http://www.ietf.org/rfc/rfc1766.txt). The default</w:t>
      </w:r>
    </w:p>
    <w:p w:rsidR="00577444" w:rsidRPr="00577444" w:rsidRDefault="00577444" w:rsidP="00577444">
      <w:pPr>
        <w:pStyle w:val="PortletDD"/>
        <w:rPr>
          <w:lang w:val="en-US"/>
        </w:rPr>
      </w:pPr>
      <w:r w:rsidRPr="00577444">
        <w:rPr>
          <w:lang w:val="en-US"/>
        </w:rPr>
        <w:t xml:space="preserve">         value of this attribute is English(“en”).</w:t>
      </w:r>
    </w:p>
    <w:p w:rsidR="00577444" w:rsidRPr="00577444" w:rsidRDefault="00577444" w:rsidP="00577444">
      <w:pPr>
        <w:pStyle w:val="PortletDD"/>
        <w:rPr>
          <w:lang w:val="en-US"/>
        </w:rPr>
      </w:pPr>
      <w:r w:rsidRPr="00577444">
        <w:rPr>
          <w:lang w:val="en-US"/>
        </w:rPr>
        <w:t xml:space="preserve">         Used in: init-param, portlet, portlet-app, security-role</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lastRenderedPageBreak/>
        <w:t xml:space="preserve">         &lt;extension base="portlet:string"&gt;</w:t>
      </w:r>
    </w:p>
    <w:p w:rsidR="00577444" w:rsidRPr="00577444" w:rsidRDefault="00577444" w:rsidP="00577444">
      <w:pPr>
        <w:pStyle w:val="PortletDD"/>
        <w:rPr>
          <w:lang w:val="en-US"/>
        </w:rPr>
      </w:pPr>
      <w:r w:rsidRPr="00577444">
        <w:rPr>
          <w:lang w:val="en-US"/>
        </w:rPr>
        <w:t xml:space="preserve">            &lt;attribute ref="xml:lang"/&gt;</w:t>
      </w:r>
    </w:p>
    <w:p w:rsidR="00577444" w:rsidRPr="00577444" w:rsidRDefault="00577444" w:rsidP="00577444">
      <w:pPr>
        <w:pStyle w:val="PortletDD"/>
        <w:rPr>
          <w:lang w:val="en-US"/>
        </w:rPr>
      </w:pPr>
      <w:r w:rsidRPr="00577444">
        <w:rPr>
          <w:lang w:val="en-US"/>
        </w:rPr>
        <w:t xml:space="preserve">         &lt;/extension&gt;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&lt;complexType name="display-nameType"&gt;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display-name type contains a short name that is intended</w:t>
      </w:r>
    </w:p>
    <w:p w:rsidR="00577444" w:rsidRPr="00577444" w:rsidRDefault="00577444" w:rsidP="00577444">
      <w:pPr>
        <w:pStyle w:val="PortletDD"/>
        <w:rPr>
          <w:lang w:val="en-US"/>
        </w:rPr>
      </w:pPr>
      <w:r w:rsidRPr="00577444">
        <w:rPr>
          <w:lang w:val="en-US"/>
        </w:rPr>
        <w:t xml:space="preserve">         to be displayed by tools. It is used by display-name</w:t>
      </w:r>
    </w:p>
    <w:p w:rsidR="00577444" w:rsidRPr="00577444" w:rsidRDefault="00577444" w:rsidP="00577444">
      <w:pPr>
        <w:pStyle w:val="PortletDD"/>
        <w:rPr>
          <w:lang w:val="en-US"/>
        </w:rPr>
      </w:pPr>
      <w:r w:rsidRPr="00577444">
        <w:rPr>
          <w:lang w:val="en-US"/>
        </w:rPr>
        <w:t xml:space="preserve">         elements.  The display name need not be unique.</w:t>
      </w:r>
    </w:p>
    <w:p w:rsidR="00577444" w:rsidRPr="00577444" w:rsidRDefault="00577444" w:rsidP="00577444">
      <w:pPr>
        <w:pStyle w:val="PortletDD"/>
        <w:rPr>
          <w:lang w:val="en-US"/>
        </w:rPr>
      </w:pPr>
      <w:r w:rsidRPr="00577444">
        <w:rPr>
          <w:lang w:val="en-US"/>
        </w:rPr>
        <w:t xml:space="preserve">         Example:</w:t>
      </w:r>
    </w:p>
    <w:p w:rsidR="00577444" w:rsidRPr="00577444" w:rsidRDefault="00577444" w:rsidP="00577444">
      <w:pPr>
        <w:pStyle w:val="PortletDD"/>
        <w:rPr>
          <w:lang w:val="en-US"/>
        </w:rPr>
      </w:pPr>
      <w:r w:rsidRPr="00577444">
        <w:rPr>
          <w:lang w:val="en-US"/>
        </w:rPr>
        <w:t xml:space="preserve">            ...</w:t>
      </w:r>
    </w:p>
    <w:p w:rsidR="00577444" w:rsidRPr="00577444" w:rsidRDefault="00577444" w:rsidP="00577444">
      <w:pPr>
        <w:pStyle w:val="PortletDD"/>
        <w:rPr>
          <w:lang w:val="en-US"/>
        </w:rPr>
      </w:pPr>
      <w:r w:rsidRPr="00577444">
        <w:rPr>
          <w:lang w:val="en-US"/>
        </w:rPr>
        <w:t xml:space="preserve">           &lt;display-name xml:lang="en"&gt;Employee Self Service&lt;/display-name&gt;</w:t>
      </w:r>
    </w:p>
    <w:p w:rsidR="00577444" w:rsidRPr="00577444" w:rsidRDefault="00577444" w:rsidP="00577444">
      <w:pPr>
        <w:pStyle w:val="PortletDD"/>
        <w:rPr>
          <w:lang w:val="en-US"/>
        </w:rPr>
      </w:pPr>
    </w:p>
    <w:p w:rsidR="00577444" w:rsidRPr="00577444" w:rsidRDefault="00577444" w:rsidP="00577444">
      <w:pPr>
        <w:pStyle w:val="PortletDD"/>
        <w:rPr>
          <w:lang w:val="en-US"/>
        </w:rPr>
      </w:pPr>
      <w:r w:rsidRPr="00577444">
        <w:rPr>
          <w:lang w:val="en-US"/>
        </w:rPr>
        <w:t xml:space="preserve">         It has an optional attribute xml:lang to indicate </w:t>
      </w:r>
    </w:p>
    <w:p w:rsidR="00577444" w:rsidRPr="00577444" w:rsidRDefault="00577444" w:rsidP="00577444">
      <w:pPr>
        <w:pStyle w:val="PortletDD"/>
        <w:rPr>
          <w:lang w:val="en-US"/>
        </w:rPr>
      </w:pPr>
      <w:r w:rsidRPr="00577444">
        <w:rPr>
          <w:lang w:val="en-US"/>
        </w:rPr>
        <w:t xml:space="preserve">         which language is used in the description according to </w:t>
      </w:r>
    </w:p>
    <w:p w:rsidR="00577444" w:rsidRPr="00577444" w:rsidRDefault="00577444" w:rsidP="00577444">
      <w:pPr>
        <w:pStyle w:val="PortletDD"/>
        <w:rPr>
          <w:lang w:val="en-US"/>
        </w:rPr>
      </w:pPr>
      <w:r w:rsidRPr="00577444">
        <w:rPr>
          <w:lang w:val="en-US"/>
        </w:rPr>
        <w:t xml:space="preserve">         RFC 1766 (http://www.ietf.org/rfc/rfc1766.txt). The default</w:t>
      </w:r>
    </w:p>
    <w:p w:rsidR="00577444" w:rsidRPr="00577444" w:rsidRDefault="00577444" w:rsidP="00577444">
      <w:pPr>
        <w:pStyle w:val="PortletDD"/>
        <w:rPr>
          <w:lang w:val="en-US"/>
        </w:rPr>
      </w:pPr>
      <w:r w:rsidRPr="00577444">
        <w:rPr>
          <w:lang w:val="en-US"/>
        </w:rPr>
        <w:t xml:space="preserve">         value of this attribute is English(“en”).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&lt;extension base="portlet:string"&gt;</w:t>
      </w:r>
    </w:p>
    <w:p w:rsidR="00577444" w:rsidRPr="00577444" w:rsidRDefault="00577444" w:rsidP="00577444">
      <w:pPr>
        <w:pStyle w:val="PortletDD"/>
        <w:rPr>
          <w:lang w:val="en-US"/>
        </w:rPr>
      </w:pPr>
      <w:r w:rsidRPr="00577444">
        <w:rPr>
          <w:lang w:val="en-US"/>
        </w:rPr>
        <w:t xml:space="preserve">            &lt;attribute ref="xml:lang"/&gt;</w:t>
      </w:r>
    </w:p>
    <w:p w:rsidR="00577444" w:rsidRPr="00577444" w:rsidRDefault="00577444" w:rsidP="00577444">
      <w:pPr>
        <w:pStyle w:val="PortletDD"/>
        <w:rPr>
          <w:lang w:val="en-US"/>
        </w:rPr>
      </w:pPr>
      <w:r w:rsidRPr="00577444">
        <w:rPr>
          <w:lang w:val="en-US"/>
        </w:rPr>
        <w:t xml:space="preserve">         &lt;/extension&gt;</w:t>
      </w:r>
    </w:p>
    <w:p w:rsidR="00577444" w:rsidRPr="00577444" w:rsidRDefault="00577444" w:rsidP="00577444">
      <w:pPr>
        <w:pStyle w:val="PortletDD"/>
        <w:rPr>
          <w:lang w:val="en-US"/>
        </w:rPr>
      </w:pPr>
      <w:r w:rsidRPr="00577444">
        <w:rPr>
          <w:lang w:val="en-US"/>
        </w:rPr>
        <w:t xml:space="preserve">      &lt;/simpleContent&gt;</w:t>
      </w:r>
    </w:p>
    <w:p w:rsidR="00577444" w:rsidRPr="00577444" w:rsidRDefault="00577444" w:rsidP="00577444">
      <w:pPr>
        <w:pStyle w:val="PortletDD"/>
        <w:rPr>
          <w:lang w:val="en-US"/>
        </w:rPr>
      </w:pPr>
      <w:r w:rsidRPr="00577444">
        <w:rPr>
          <w:lang w:val="en-US"/>
        </w:rPr>
        <w:t xml:space="preserve">   &lt;/complexType&gt;</w:t>
      </w:r>
    </w:p>
    <w:p w:rsidR="00577444" w:rsidRPr="00577444" w:rsidRDefault="00577444" w:rsidP="00577444">
      <w:pPr>
        <w:pStyle w:val="PortletDD"/>
        <w:rPr>
          <w:lang w:val="en-US"/>
        </w:rPr>
      </w:pPr>
      <w:r w:rsidRPr="00577444">
        <w:rPr>
          <w:lang w:val="en-US"/>
        </w:rPr>
        <w:t xml:space="preserve">   &lt;simpleType name="fully-qualified-classType"&gt;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elements that use this type designate the name of a</w:t>
      </w:r>
    </w:p>
    <w:p w:rsidR="00577444" w:rsidRPr="00577444" w:rsidRDefault="00577444" w:rsidP="00577444">
      <w:pPr>
        <w:pStyle w:val="PortletDD"/>
        <w:rPr>
          <w:lang w:val="en-US"/>
        </w:rPr>
      </w:pPr>
      <w:r w:rsidRPr="00577444">
        <w:rPr>
          <w:lang w:val="en-US"/>
        </w:rPr>
        <w:t xml:space="preserve">         Java class or interface.</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base="portlet:string"/&gt;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&lt;simpleType name="role-nameType"&gt;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role-nameType designates the name of a security role.</w:t>
      </w:r>
    </w:p>
    <w:p w:rsidR="00577444" w:rsidRPr="00577444" w:rsidRDefault="00577444" w:rsidP="00577444">
      <w:pPr>
        <w:pStyle w:val="PortletDD"/>
        <w:rPr>
          <w:lang w:val="en-US"/>
        </w:rPr>
      </w:pPr>
    </w:p>
    <w:p w:rsidR="00577444" w:rsidRPr="00577444" w:rsidRDefault="00577444" w:rsidP="00577444">
      <w:pPr>
        <w:pStyle w:val="PortletDD"/>
        <w:rPr>
          <w:lang w:val="en-US"/>
        </w:rPr>
      </w:pPr>
      <w:r w:rsidRPr="00577444">
        <w:rPr>
          <w:lang w:val="en-US"/>
        </w:rPr>
        <w:t xml:space="preserve">         The name must conform to the lexical rules for an NMTOKEN.</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base="NMTOKEN"/&gt;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&lt;simpleType name="string"&gt;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This is a special string datatype that is defined by JavaEE </w:t>
      </w:r>
    </w:p>
    <w:p w:rsidR="00577444" w:rsidRPr="00577444" w:rsidRDefault="00577444" w:rsidP="00577444">
      <w:pPr>
        <w:pStyle w:val="PortletDD"/>
        <w:rPr>
          <w:lang w:val="en-US"/>
        </w:rPr>
      </w:pPr>
      <w:r w:rsidRPr="00577444">
        <w:rPr>
          <w:lang w:val="en-US"/>
        </w:rPr>
        <w:t xml:space="preserve">         as a base type for defining collapsed strings. When </w:t>
      </w:r>
    </w:p>
    <w:p w:rsidR="00577444" w:rsidRPr="00577444" w:rsidRDefault="00577444" w:rsidP="00577444">
      <w:pPr>
        <w:pStyle w:val="PortletDD"/>
        <w:rPr>
          <w:lang w:val="en-US"/>
        </w:rPr>
      </w:pPr>
      <w:r w:rsidRPr="00577444">
        <w:rPr>
          <w:lang w:val="en-US"/>
        </w:rPr>
        <w:t xml:space="preserve">         schemas require trailing/leading space elimination as </w:t>
      </w:r>
    </w:p>
    <w:p w:rsidR="00577444" w:rsidRPr="00577444" w:rsidRDefault="00577444" w:rsidP="00577444">
      <w:pPr>
        <w:pStyle w:val="PortletDD"/>
        <w:rPr>
          <w:lang w:val="en-US"/>
        </w:rPr>
      </w:pPr>
      <w:r w:rsidRPr="00577444">
        <w:rPr>
          <w:lang w:val="en-US"/>
        </w:rPr>
        <w:t xml:space="preserve">         well as collapsing the existing whitespace, this base </w:t>
      </w:r>
    </w:p>
    <w:p w:rsidR="00577444" w:rsidRPr="00577444" w:rsidRDefault="00577444" w:rsidP="00577444">
      <w:pPr>
        <w:pStyle w:val="PortletDD"/>
        <w:rPr>
          <w:lang w:val="en-US"/>
        </w:rPr>
      </w:pPr>
      <w:r w:rsidRPr="00577444">
        <w:rPr>
          <w:lang w:val="en-US"/>
        </w:rPr>
        <w:t xml:space="preserve">         type may be used.</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base="xs:token"&gt;</w:t>
      </w:r>
    </w:p>
    <w:p w:rsidR="00577444" w:rsidRPr="00577444" w:rsidRDefault="00577444" w:rsidP="00577444">
      <w:pPr>
        <w:pStyle w:val="PortletDD"/>
        <w:rPr>
          <w:lang w:val="en-US"/>
        </w:rPr>
      </w:pPr>
      <w:r w:rsidRPr="00577444">
        <w:rPr>
          <w:lang w:val="en-US"/>
        </w:rPr>
        <w:t xml:space="preserve">         &lt;whiteSpace value="collapse"/&gt;</w:t>
      </w:r>
    </w:p>
    <w:p w:rsidR="00577444" w:rsidRPr="00577444" w:rsidRDefault="00577444" w:rsidP="00577444">
      <w:pPr>
        <w:pStyle w:val="PortletDD"/>
        <w:rPr>
          <w:lang w:val="en-US"/>
        </w:rPr>
      </w:pPr>
      <w:r w:rsidRPr="00577444">
        <w:rPr>
          <w:lang w:val="en-US"/>
        </w:rPr>
        <w:t xml:space="preserve">      &lt;/restriction&gt;</w:t>
      </w:r>
    </w:p>
    <w:p w:rsidR="00577444" w:rsidRPr="00577444" w:rsidRDefault="00577444" w:rsidP="00577444">
      <w:pPr>
        <w:pStyle w:val="PortletDD"/>
        <w:rPr>
          <w:lang w:val="en-US"/>
        </w:rPr>
      </w:pPr>
      <w:r w:rsidRPr="00577444">
        <w:rPr>
          <w:lang w:val="en-US"/>
        </w:rPr>
        <w:t xml:space="preserve">   &lt;/simpleType&gt;</w:t>
      </w:r>
    </w:p>
    <w:p w:rsidR="00577444" w:rsidRPr="00577444" w:rsidRDefault="00577444" w:rsidP="00577444">
      <w:pPr>
        <w:pStyle w:val="PortletDD"/>
        <w:rPr>
          <w:lang w:val="en-US"/>
        </w:rPr>
      </w:pPr>
      <w:r w:rsidRPr="00577444">
        <w:rPr>
          <w:lang w:val="en-US"/>
        </w:rPr>
        <w:t xml:space="preserve">   &lt;simpleType name="filter-nameType"&gt;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The logical name of the filter is declare</w:t>
      </w:r>
    </w:p>
    <w:p w:rsidR="00577444" w:rsidRPr="00577444" w:rsidRDefault="00577444" w:rsidP="00577444">
      <w:pPr>
        <w:pStyle w:val="PortletDD"/>
        <w:rPr>
          <w:lang w:val="en-US"/>
        </w:rPr>
      </w:pPr>
      <w:r w:rsidRPr="00577444">
        <w:rPr>
          <w:lang w:val="en-US"/>
        </w:rPr>
        <w:t xml:space="preserve">         by using filter-nameType. This name is used to map the</w:t>
      </w:r>
    </w:p>
    <w:p w:rsidR="00577444" w:rsidRPr="00577444" w:rsidRDefault="00577444" w:rsidP="00577444">
      <w:pPr>
        <w:pStyle w:val="PortletDD"/>
        <w:rPr>
          <w:lang w:val="en-US"/>
        </w:rPr>
      </w:pPr>
      <w:r w:rsidRPr="00577444">
        <w:rPr>
          <w:lang w:val="en-US"/>
        </w:rPr>
        <w:t xml:space="preserve">         filter.  Each filter name is unique within the portlet</w:t>
      </w:r>
    </w:p>
    <w:p w:rsidR="00577444" w:rsidRPr="00577444" w:rsidRDefault="00577444" w:rsidP="00577444">
      <w:pPr>
        <w:pStyle w:val="PortletDD"/>
        <w:rPr>
          <w:lang w:val="en-US"/>
        </w:rPr>
      </w:pPr>
      <w:r w:rsidRPr="00577444">
        <w:rPr>
          <w:lang w:val="en-US"/>
        </w:rPr>
        <w:t xml:space="preserve">         application.</w:t>
      </w:r>
    </w:p>
    <w:p w:rsidR="00577444" w:rsidRPr="00577444" w:rsidRDefault="00577444" w:rsidP="00577444">
      <w:pPr>
        <w:pStyle w:val="PortletDD"/>
        <w:rPr>
          <w:lang w:val="en-US"/>
        </w:rPr>
      </w:pPr>
      <w:r w:rsidRPr="00577444">
        <w:rPr>
          <w:lang w:val="en-US"/>
        </w:rPr>
        <w:t xml:space="preserve">         Used in: filter, filter-mapping</w:t>
      </w:r>
    </w:p>
    <w:p w:rsidR="00577444" w:rsidRPr="00577444" w:rsidRDefault="00577444" w:rsidP="00577444">
      <w:pPr>
        <w:pStyle w:val="PortletDD"/>
        <w:rPr>
          <w:lang w:val="en-US"/>
        </w:rPr>
      </w:pPr>
      <w:r w:rsidRPr="00577444">
        <w:rPr>
          <w:lang w:val="en-US"/>
        </w:rPr>
        <w:t xml:space="preserve">         &lt;/documentation&gt;</w:t>
      </w:r>
    </w:p>
    <w:p w:rsidR="00577444" w:rsidRPr="00577444" w:rsidRDefault="00577444" w:rsidP="00577444">
      <w:pPr>
        <w:pStyle w:val="PortletDD"/>
        <w:rPr>
          <w:lang w:val="en-US"/>
        </w:rPr>
      </w:pPr>
      <w:r w:rsidRPr="00577444">
        <w:rPr>
          <w:lang w:val="en-US"/>
        </w:rPr>
        <w:t xml:space="preserve">      &lt;/annotation&gt;</w:t>
      </w:r>
    </w:p>
    <w:p w:rsidR="00577444" w:rsidRPr="00577444" w:rsidRDefault="00577444" w:rsidP="00577444">
      <w:pPr>
        <w:pStyle w:val="PortletDD"/>
        <w:rPr>
          <w:lang w:val="en-US"/>
        </w:rPr>
      </w:pPr>
      <w:r w:rsidRPr="00577444">
        <w:rPr>
          <w:lang w:val="en-US"/>
        </w:rPr>
        <w:t xml:space="preserve">      &lt;restriction base="portlet:string"/&gt;</w:t>
      </w:r>
    </w:p>
    <w:p w:rsidR="00577444" w:rsidRPr="00577444" w:rsidRDefault="00577444" w:rsidP="00577444">
      <w:pPr>
        <w:pStyle w:val="PortletDD"/>
      </w:pPr>
      <w:r w:rsidRPr="00577444">
        <w:rPr>
          <w:lang w:val="en-US"/>
        </w:rPr>
        <w:t xml:space="preserve">   </w:t>
      </w:r>
      <w:r w:rsidRPr="00577444">
        <w:t>&lt;/simpleType&gt;</w:t>
      </w:r>
    </w:p>
    <w:p w:rsidR="00C45946" w:rsidRPr="00C45946" w:rsidRDefault="00577444" w:rsidP="00577444">
      <w:pPr>
        <w:pStyle w:val="PortletDD"/>
        <w:rPr>
          <w:lang w:val="en-US"/>
        </w:rPr>
      </w:pPr>
      <w:r w:rsidRPr="00577444">
        <w:t>&lt;/schema&gt;</w:t>
      </w:r>
    </w:p>
    <w:sectPr w:rsidR="00C45946" w:rsidRPr="00C45946" w:rsidSect="00FF7469">
      <w:type w:val="oddPage"/>
      <w:pgSz w:w="11907" w:h="16839" w:code="9"/>
      <w:pgMar w:top="1440" w:right="1440" w:bottom="1440" w:left="1440" w:header="851" w:footer="851" w:gutter="0"/>
      <w:lnNumType w:countBy="5"/>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s>
  <wne:toolbars>
    <wne:acdManifest>
      <wne:acdEntry wne:acdName="acd0"/>
    </wne:acdManifest>
  </wne:toolbars>
  <wne:acds>
    <wne:acd wne:argValue="AgBDAG8AZABlAFgATQBQ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623" w:rsidRDefault="00E36623" w:rsidP="00BF74A1">
      <w:pPr>
        <w:spacing w:after="0" w:line="240" w:lineRule="auto"/>
      </w:pPr>
      <w:r>
        <w:separator/>
      </w:r>
    </w:p>
  </w:endnote>
  <w:endnote w:type="continuationSeparator" w:id="0">
    <w:p w:rsidR="00E36623" w:rsidRDefault="00E36623" w:rsidP="00BF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Sans-Typewriter, 'Times N">
    <w:altName w:val="Times New Roman"/>
    <w:charset w:val="00"/>
    <w:family w:val="auto"/>
    <w:pitch w:val="default"/>
  </w:font>
  <w:font w:name="ZWAdob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E8" w:rsidRPr="0017049B" w:rsidRDefault="003B17E8">
    <w:pPr>
      <w:pStyle w:val="Footer"/>
      <w:rPr>
        <w:sz w:val="24"/>
        <w:szCs w:val="24"/>
      </w:rPr>
    </w:pPr>
    <w:r w:rsidRPr="00D127C8">
      <w:fldChar w:fldCharType="begin"/>
    </w:r>
    <w:r w:rsidRPr="00D127C8">
      <w:instrText xml:space="preserve"> PAGE   \* MERGEFORMAT </w:instrText>
    </w:r>
    <w:r w:rsidRPr="00D127C8">
      <w:fldChar w:fldCharType="separate"/>
    </w:r>
    <w:r w:rsidR="00A47B85">
      <w:rPr>
        <w:noProof/>
      </w:rPr>
      <w:t>22</w:t>
    </w:r>
    <w:r w:rsidRPr="00D127C8">
      <w:rPr>
        <w:noProof/>
      </w:rPr>
      <w:fldChar w:fldCharType="end"/>
    </w:r>
    <w:r w:rsidRPr="0017049B">
      <w:rPr>
        <w:sz w:val="24"/>
        <w:szCs w:val="24"/>
      </w:rPr>
      <w:ptab w:relativeTo="margin" w:alignment="center" w:leader="none"/>
    </w:r>
    <w:r w:rsidRPr="00D127C8">
      <w:fldChar w:fldCharType="begin"/>
    </w:r>
    <w:r w:rsidRPr="00D127C8">
      <w:instrText xml:space="preserve"> DATE  \@ "dd.MM.yyyy HH:mm"  \* MERGEFORMAT </w:instrText>
    </w:r>
    <w:r w:rsidRPr="00D127C8">
      <w:fldChar w:fldCharType="separate"/>
    </w:r>
    <w:r>
      <w:rPr>
        <w:noProof/>
      </w:rPr>
      <w:t>22.12.2016 06:10</w:t>
    </w:r>
    <w:r w:rsidRPr="00D127C8">
      <w:fldChar w:fldCharType="end"/>
    </w:r>
    <w:r w:rsidRPr="00D127C8">
      <w:ptab w:relativeTo="margin" w:alignment="right" w:leader="none"/>
    </w:r>
    <w:r w:rsidRPr="00D127C8">
      <w:t xml:space="preserve"> Version 3.0.0 </w:t>
    </w:r>
    <w:r>
      <w:t>–</w:t>
    </w:r>
    <w:r w:rsidRPr="00D127C8">
      <w:t xml:space="preserve"> </w:t>
    </w:r>
    <w:r>
      <w:t>Final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E8" w:rsidRPr="00D127C8" w:rsidRDefault="003B17E8" w:rsidP="00BF74A1">
    <w:pPr>
      <w:suppressLineNumbers/>
      <w:tabs>
        <w:tab w:val="right" w:pos="8280"/>
      </w:tabs>
      <w:suppressAutoHyphens/>
      <w:autoSpaceDN w:val="0"/>
      <w:spacing w:before="101" w:after="101" w:line="240" w:lineRule="auto"/>
      <w:jc w:val="both"/>
      <w:textAlignment w:val="baseline"/>
      <w:rPr>
        <w:rFonts w:eastAsia="SimSun" w:cs="Mangal"/>
        <w:kern w:val="3"/>
        <w:lang w:val="de-DE" w:eastAsia="zh-CN" w:bidi="hi-IN"/>
      </w:rPr>
    </w:pPr>
    <w:r w:rsidRPr="00D127C8">
      <w:t xml:space="preserve">Version 3.0.0 </w:t>
    </w:r>
    <w:r>
      <w:t>– Final</w:t>
    </w:r>
    <w:r w:rsidRPr="00D127C8">
      <w:rPr>
        <w:rFonts w:eastAsia="SimSun" w:cs="Mangal"/>
        <w:kern w:val="3"/>
        <w:lang w:val="de-DE" w:eastAsia="zh-CN" w:bidi="hi-IN"/>
      </w:rPr>
      <w:ptab w:relativeTo="margin" w:alignment="center" w:leader="none"/>
    </w:r>
    <w:r w:rsidRPr="00D127C8">
      <w:rPr>
        <w:rFonts w:eastAsia="SimSun" w:cs="Mangal"/>
        <w:kern w:val="3"/>
        <w:lang w:val="de-DE" w:eastAsia="zh-CN" w:bidi="hi-IN"/>
      </w:rPr>
      <w:fldChar w:fldCharType="begin"/>
    </w:r>
    <w:r w:rsidRPr="00D127C8">
      <w:rPr>
        <w:rFonts w:eastAsia="SimSun" w:cs="Mangal"/>
        <w:kern w:val="3"/>
        <w:lang w:val="de-DE" w:eastAsia="zh-CN" w:bidi="hi-IN"/>
      </w:rPr>
      <w:instrText xml:space="preserve"> DATE  \@ "dd.MM.yyyy HH:mm"  \* MERGEFORMAT </w:instrText>
    </w:r>
    <w:r w:rsidRPr="00D127C8">
      <w:rPr>
        <w:rFonts w:eastAsia="SimSun" w:cs="Mangal"/>
        <w:kern w:val="3"/>
        <w:lang w:val="de-DE" w:eastAsia="zh-CN" w:bidi="hi-IN"/>
      </w:rPr>
      <w:fldChar w:fldCharType="separate"/>
    </w:r>
    <w:r>
      <w:rPr>
        <w:rFonts w:eastAsia="SimSun" w:cs="Mangal"/>
        <w:noProof/>
        <w:kern w:val="3"/>
        <w:lang w:val="de-DE" w:eastAsia="zh-CN" w:bidi="hi-IN"/>
      </w:rPr>
      <w:t>22.12.2016 06:10</w:t>
    </w:r>
    <w:r w:rsidRPr="00D127C8">
      <w:rPr>
        <w:rFonts w:eastAsia="SimSun" w:cs="Mangal"/>
        <w:kern w:val="3"/>
        <w:lang w:val="de-DE" w:eastAsia="zh-CN" w:bidi="hi-IN"/>
      </w:rPr>
      <w:fldChar w:fldCharType="end"/>
    </w:r>
    <w:r w:rsidRPr="00D127C8">
      <w:rPr>
        <w:rFonts w:eastAsia="SimSun" w:cs="Mangal"/>
        <w:kern w:val="3"/>
        <w:lang w:val="de-DE" w:eastAsia="zh-CN" w:bidi="hi-IN"/>
      </w:rPr>
      <w:ptab w:relativeTo="margin" w:alignment="right" w:leader="none"/>
    </w:r>
    <w:r w:rsidRPr="00D127C8">
      <w:rPr>
        <w:rFonts w:eastAsia="SimSun" w:cs="Mangal"/>
        <w:kern w:val="3"/>
        <w:lang w:val="de-DE" w:eastAsia="zh-CN" w:bidi="hi-IN"/>
      </w:rPr>
      <w:fldChar w:fldCharType="begin"/>
    </w:r>
    <w:r w:rsidRPr="00D127C8">
      <w:rPr>
        <w:rFonts w:eastAsia="SimSun" w:cs="Mangal"/>
        <w:kern w:val="3"/>
        <w:lang w:val="de-DE" w:eastAsia="zh-CN" w:bidi="hi-IN"/>
      </w:rPr>
      <w:instrText xml:space="preserve"> PAGE   \* MERGEFORMAT </w:instrText>
    </w:r>
    <w:r w:rsidRPr="00D127C8">
      <w:rPr>
        <w:rFonts w:eastAsia="SimSun" w:cs="Mangal"/>
        <w:kern w:val="3"/>
        <w:lang w:val="de-DE" w:eastAsia="zh-CN" w:bidi="hi-IN"/>
      </w:rPr>
      <w:fldChar w:fldCharType="separate"/>
    </w:r>
    <w:r w:rsidR="00A47B85">
      <w:rPr>
        <w:rFonts w:eastAsia="SimSun" w:cs="Mangal"/>
        <w:noProof/>
        <w:kern w:val="3"/>
        <w:lang w:val="de-DE" w:eastAsia="zh-CN" w:bidi="hi-IN"/>
      </w:rPr>
      <w:t>23</w:t>
    </w:r>
    <w:r w:rsidRPr="00D127C8">
      <w:rPr>
        <w:rFonts w:eastAsia="SimSun" w:cs="Mangal"/>
        <w:noProof/>
        <w:kern w:val="3"/>
        <w:lang w:val="de-DE" w:eastAsia="zh-CN" w:bidi="hi-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623" w:rsidRDefault="00E36623" w:rsidP="00BF74A1">
      <w:pPr>
        <w:spacing w:after="0" w:line="240" w:lineRule="auto"/>
      </w:pPr>
      <w:r>
        <w:separator/>
      </w:r>
    </w:p>
  </w:footnote>
  <w:footnote w:type="continuationSeparator" w:id="0">
    <w:p w:rsidR="00E36623" w:rsidRDefault="00E36623" w:rsidP="00BF74A1">
      <w:pPr>
        <w:spacing w:after="0" w:line="240" w:lineRule="auto"/>
      </w:pPr>
      <w:r>
        <w:continuationSeparator/>
      </w:r>
    </w:p>
  </w:footnote>
  <w:footnote w:id="1">
    <w:p w:rsidR="003B17E8" w:rsidRPr="00201264" w:rsidRDefault="003B17E8" w:rsidP="00C400E7">
      <w:pPr>
        <w:pStyle w:val="FootnoteText"/>
      </w:pPr>
      <w:r>
        <w:rPr>
          <w:rStyle w:val="FootnoteReference"/>
        </w:rPr>
        <w:footnoteRef/>
      </w:r>
      <w:r>
        <w:t xml:space="preserve"> See the Servlet Specification Version 3.1, Section 1.1 What is a Servlet?</w:t>
      </w:r>
    </w:p>
  </w:footnote>
  <w:footnote w:id="2">
    <w:p w:rsidR="003B17E8" w:rsidRPr="0077557E" w:rsidRDefault="003B17E8" w:rsidP="00F80EEC">
      <w:pPr>
        <w:pStyle w:val="FootnoteText"/>
      </w:pPr>
      <w:r>
        <w:rPr>
          <w:rStyle w:val="FootnoteReference"/>
        </w:rPr>
        <w:footnoteRef/>
      </w:r>
      <w:r>
        <w:t xml:space="preserve"> </w:t>
      </w:r>
      <w:r w:rsidRPr="0077557E">
        <w:t>Partial action processing is part of the portlet client-side support and is described in more detail in</w:t>
      </w:r>
      <w:r>
        <w:t xml:space="preserve"> Section </w:t>
      </w:r>
      <w:r>
        <w:fldChar w:fldCharType="begin"/>
      </w:r>
      <w:r>
        <w:instrText xml:space="preserve"> REF _Ref427732077 \w \h </w:instrText>
      </w:r>
      <w:r>
        <w:fldChar w:fldCharType="separate"/>
      </w:r>
      <w:r>
        <w:t>22.3.5</w:t>
      </w:r>
      <w:r>
        <w:fldChar w:fldCharType="end"/>
      </w:r>
      <w:r>
        <w:t xml:space="preserve"> </w:t>
      </w:r>
      <w:r>
        <w:fldChar w:fldCharType="begin"/>
      </w:r>
      <w:r>
        <w:instrText xml:space="preserve"> REF _Ref427732077 \h </w:instrText>
      </w:r>
      <w:r>
        <w:fldChar w:fldCharType="separate"/>
      </w:r>
      <w:r>
        <w:t>Partial Action</w:t>
      </w:r>
      <w:r>
        <w:fldChar w:fldCharType="end"/>
      </w:r>
      <w:r w:rsidRPr="0077557E">
        <w:t>.</w:t>
      </w:r>
    </w:p>
  </w:footnote>
  <w:footnote w:id="3">
    <w:p w:rsidR="003B17E8" w:rsidRPr="006E5514" w:rsidRDefault="003B17E8" w:rsidP="00FD782D">
      <w:pPr>
        <w:pStyle w:val="FootnoteText"/>
      </w:pPr>
      <w:r>
        <w:rPr>
          <w:rStyle w:val="FootnoteReference"/>
        </w:rPr>
        <w:footnoteRef/>
      </w:r>
      <w:r>
        <w:t xml:space="preserve"> S</w:t>
      </w:r>
      <w:r w:rsidRPr="00FD782D">
        <w:t>ee RFC 2616, http://www.w3.org</w:t>
      </w:r>
      <w:r>
        <w:t>/Protocols/rfc2616/rfc2616.html</w:t>
      </w:r>
    </w:p>
  </w:footnote>
  <w:footnote w:id="4">
    <w:p w:rsidR="003B17E8" w:rsidRPr="000A1EE3" w:rsidRDefault="003B17E8">
      <w:pPr>
        <w:pStyle w:val="FootnoteText"/>
      </w:pPr>
      <w:r>
        <w:rPr>
          <w:rStyle w:val="FootnoteReference"/>
        </w:rPr>
        <w:footnoteRef/>
      </w:r>
      <w:r>
        <w:t xml:space="preserve"> </w:t>
      </w:r>
      <w:r>
        <w:rPr>
          <w:i/>
        </w:rPr>
        <w:t>Servlet Specification 3.1 sections 10</w:t>
      </w:r>
      <w:r w:rsidRPr="00A12F76">
        <w:rPr>
          <w:i/>
        </w:rPr>
        <w:t xml:space="preserve">.7.1 </w:t>
      </w:r>
      <w:r w:rsidRPr="00A12F76">
        <w:t>and</w:t>
      </w:r>
      <w:r w:rsidRPr="00A12F76">
        <w:rPr>
          <w:i/>
        </w:rPr>
        <w:t xml:space="preserve"> </w:t>
      </w:r>
      <w:r>
        <w:rPr>
          <w:i/>
        </w:rPr>
        <w:t>10</w:t>
      </w:r>
      <w:r w:rsidRPr="00A12F76">
        <w:rPr>
          <w:i/>
        </w:rPr>
        <w:t>.7.2</w:t>
      </w:r>
    </w:p>
  </w:footnote>
  <w:footnote w:id="5">
    <w:p w:rsidR="003B17E8" w:rsidRPr="000A1EE3" w:rsidRDefault="003B17E8">
      <w:pPr>
        <w:pStyle w:val="FootnoteText"/>
      </w:pPr>
      <w:r>
        <w:rPr>
          <w:rStyle w:val="FootnoteReference"/>
        </w:rPr>
        <w:footnoteRef/>
      </w:r>
      <w:r>
        <w:t xml:space="preserve"> </w:t>
      </w:r>
      <w:r>
        <w:rPr>
          <w:i/>
        </w:rPr>
        <w:t>Servlet Specification 3.1 sections 10.5</w:t>
      </w:r>
      <w:r w:rsidRPr="00A12F76">
        <w:rPr>
          <w:i/>
        </w:rPr>
        <w:t xml:space="preserve"> </w:t>
      </w:r>
      <w:r w:rsidRPr="00A12F76">
        <w:t>and</w:t>
      </w:r>
      <w:r w:rsidRPr="00A12F76">
        <w:rPr>
          <w:i/>
        </w:rPr>
        <w:t xml:space="preserve"> </w:t>
      </w:r>
      <w:r>
        <w:rPr>
          <w:i/>
        </w:rPr>
        <w:t>10.6</w:t>
      </w:r>
    </w:p>
  </w:footnote>
  <w:footnote w:id="6">
    <w:p w:rsidR="003B17E8" w:rsidRPr="00B623AF" w:rsidRDefault="003B17E8">
      <w:pPr>
        <w:pStyle w:val="FootnoteText"/>
      </w:pPr>
      <w:r>
        <w:rPr>
          <w:rStyle w:val="FootnoteReference"/>
        </w:rPr>
        <w:footnoteRef/>
      </w:r>
      <w:r>
        <w:t xml:space="preserve"> See in particular </w:t>
      </w:r>
      <w:r>
        <w:rPr>
          <w:i/>
        </w:rPr>
        <w:t>Servlet Specification 3.1 section 15.2.2</w:t>
      </w:r>
    </w:p>
  </w:footnote>
  <w:footnote w:id="7">
    <w:p w:rsidR="003B17E8" w:rsidRPr="00E455A7" w:rsidRDefault="003B17E8">
      <w:pPr>
        <w:pStyle w:val="FootnoteText"/>
      </w:pPr>
      <w:r>
        <w:rPr>
          <w:rStyle w:val="FootnoteReference"/>
        </w:rPr>
        <w:footnoteRef/>
      </w:r>
      <w:r>
        <w:t xml:space="preserve"> </w:t>
      </w:r>
      <w:r w:rsidRPr="00E455A7">
        <w:t xml:space="preserve">See Section </w:t>
      </w:r>
      <w:r>
        <w:rPr>
          <w:lang w:val="de-DE"/>
        </w:rPr>
        <w:fldChar w:fldCharType="begin"/>
      </w:r>
      <w:r w:rsidRPr="00E455A7">
        <w:instrText xml:space="preserve"> REF _Ref426548860 \w \h </w:instrText>
      </w:r>
      <w:r>
        <w:rPr>
          <w:lang w:val="de-DE"/>
        </w:rPr>
      </w:r>
      <w:r>
        <w:rPr>
          <w:lang w:val="de-DE"/>
        </w:rPr>
        <w:fldChar w:fldCharType="separate"/>
      </w:r>
      <w:r>
        <w:t>4.7.1</w:t>
      </w:r>
      <w:r>
        <w:rPr>
          <w:lang w:val="de-DE"/>
        </w:rPr>
        <w:fldChar w:fldCharType="end"/>
      </w:r>
      <w:r w:rsidRPr="00E455A7">
        <w:t xml:space="preserve"> </w:t>
      </w:r>
      <w:r>
        <w:rPr>
          <w:lang w:val="de-DE"/>
        </w:rPr>
        <w:fldChar w:fldCharType="begin"/>
      </w:r>
      <w:r w:rsidRPr="00E455A7">
        <w:instrText xml:space="preserve"> REF _Ref426548871 \h </w:instrText>
      </w:r>
      <w:r>
        <w:rPr>
          <w:lang w:val="de-DE"/>
        </w:rPr>
      </w:r>
      <w:r>
        <w:rPr>
          <w:lang w:val="de-DE"/>
        </w:rPr>
        <w:fldChar w:fldCharType="separate"/>
      </w:r>
      <w:r w:rsidRPr="003F02C0">
        <w:t xml:space="preserve">Dispatching to </w:t>
      </w:r>
      <w:r w:rsidRPr="003F02C0">
        <w:rPr>
          <w:rFonts w:ascii="Courier New" w:hAnsi="Courier New" w:cs="Courier New"/>
        </w:rPr>
        <w:t>GenericPortlet</w:t>
      </w:r>
      <w:r w:rsidRPr="003F02C0">
        <w:t xml:space="preserve"> Annotated Methods</w:t>
      </w:r>
      <w:r>
        <w:rPr>
          <w:lang w:val="de-DE"/>
        </w:rPr>
        <w:fldChar w:fldCharType="end"/>
      </w:r>
      <w:r w:rsidRPr="00E455A7">
        <w:t xml:space="preserve"> on page </w:t>
      </w:r>
      <w:r>
        <w:fldChar w:fldCharType="begin"/>
      </w:r>
      <w:r>
        <w:instrText xml:space="preserve"> PAGEREF _Ref426548908 \h </w:instrText>
      </w:r>
      <w:r>
        <w:fldChar w:fldCharType="separate"/>
      </w:r>
      <w:r>
        <w:rPr>
          <w:noProof/>
        </w:rPr>
        <w:t>27</w:t>
      </w:r>
      <w:r>
        <w:fldChar w:fldCharType="end"/>
      </w:r>
      <w:r>
        <w:t>.</w:t>
      </w:r>
    </w:p>
  </w:footnote>
  <w:footnote w:id="8">
    <w:p w:rsidR="003B17E8" w:rsidRPr="00C80E08" w:rsidRDefault="003B17E8" w:rsidP="00807F75">
      <w:pPr>
        <w:pStyle w:val="FootnoteText"/>
      </w:pPr>
      <w:r>
        <w:rPr>
          <w:rStyle w:val="FootnoteReference"/>
        </w:rPr>
        <w:footnoteRef/>
      </w:r>
      <w:r w:rsidRPr="007C1841">
        <w:t xml:space="preserve"> See Section </w:t>
      </w:r>
      <w:r>
        <w:fldChar w:fldCharType="begin"/>
      </w:r>
      <w:r>
        <w:instrText xml:space="preserve"> REF _Ref468255878 \r \h </w:instrText>
      </w:r>
      <w:r>
        <w:fldChar w:fldCharType="separate"/>
      </w:r>
      <w:r>
        <w:t>4.8.4</w:t>
      </w:r>
      <w:r>
        <w:fldChar w:fldCharType="end"/>
      </w:r>
      <w:r>
        <w:t xml:space="preserve"> </w:t>
      </w:r>
      <w:r>
        <w:fldChar w:fldCharType="begin"/>
      </w:r>
      <w:r>
        <w:instrText xml:space="preserve"> REF _Ref468255890 \h </w:instrText>
      </w:r>
      <w:r>
        <w:fldChar w:fldCharType="separate"/>
      </w:r>
      <w:r>
        <w:t>Annotated Header Method Dispatching</w:t>
      </w:r>
      <w:r>
        <w:fldChar w:fldCharType="end"/>
      </w:r>
      <w:r>
        <w:t xml:space="preserve"> on page </w:t>
      </w:r>
      <w:r>
        <w:fldChar w:fldCharType="begin"/>
      </w:r>
      <w:r>
        <w:instrText xml:space="preserve"> PAGEREF _Ref468255905 \h </w:instrText>
      </w:r>
      <w:r>
        <w:fldChar w:fldCharType="separate"/>
      </w:r>
      <w:r>
        <w:rPr>
          <w:noProof/>
        </w:rPr>
        <w:t>37</w:t>
      </w:r>
      <w:r>
        <w:fldChar w:fldCharType="end"/>
      </w:r>
      <w:r>
        <w:t>.</w:t>
      </w:r>
    </w:p>
  </w:footnote>
  <w:footnote w:id="9">
    <w:p w:rsidR="003B17E8" w:rsidRPr="00D33908" w:rsidRDefault="003B17E8">
      <w:pPr>
        <w:pStyle w:val="FootnoteText"/>
      </w:pPr>
      <w:r>
        <w:rPr>
          <w:rStyle w:val="FootnoteReference"/>
        </w:rPr>
        <w:footnoteRef/>
      </w:r>
      <w:r>
        <w:t xml:space="preserve"> Note that this differs from Version 2.0 behavior. In Version 2.0, all render parameters had to be set on the ActionResponse or EventResponse, even if they were unchanged as compared to the values during the last render phase.</w:t>
      </w:r>
    </w:p>
  </w:footnote>
  <w:footnote w:id="10">
    <w:p w:rsidR="003B17E8" w:rsidRPr="006A39A9" w:rsidRDefault="003B17E8">
      <w:pPr>
        <w:pStyle w:val="FootnoteText"/>
      </w:pPr>
      <w:r>
        <w:rPr>
          <w:rStyle w:val="FootnoteReference"/>
        </w:rPr>
        <w:footnoteRef/>
      </w:r>
      <w:r>
        <w:t xml:space="preserve"> See Servlet Specification Version 3.1, Section 3.1 HTTP Protocol Parameters</w:t>
      </w:r>
    </w:p>
  </w:footnote>
  <w:footnote w:id="11">
    <w:p w:rsidR="003B17E8" w:rsidRPr="00522B17" w:rsidRDefault="003B17E8">
      <w:pPr>
        <w:pStyle w:val="FootnoteText"/>
      </w:pPr>
      <w:r>
        <w:rPr>
          <w:rStyle w:val="FootnoteReference"/>
        </w:rPr>
        <w:footnoteRef/>
      </w:r>
      <w:r>
        <w:t xml:space="preserve"> See </w:t>
      </w:r>
      <w:r w:rsidRPr="00976D4D">
        <w:t>W3C: Composite Capability/Preference Profiles (CC/</w:t>
      </w:r>
      <w:r>
        <w:t xml:space="preserve">PP): Structure and Vocabularies, </w:t>
      </w:r>
      <w:r w:rsidRPr="00976D4D">
        <w:t>http://www.w3.org/TR/2001</w:t>
      </w:r>
      <w:r>
        <w:t>/WD-CCPP-struct-vocab-20010315/</w:t>
      </w:r>
    </w:p>
  </w:footnote>
  <w:footnote w:id="12">
    <w:p w:rsidR="003B17E8" w:rsidRPr="00522B17" w:rsidRDefault="003B17E8">
      <w:pPr>
        <w:pStyle w:val="FootnoteText"/>
      </w:pPr>
      <w:r>
        <w:rPr>
          <w:rStyle w:val="FootnoteReference"/>
        </w:rPr>
        <w:footnoteRef/>
      </w:r>
      <w:r>
        <w:t xml:space="preserve"> </w:t>
      </w:r>
      <w:r w:rsidRPr="00976D4D">
        <w:t>See JSR 188 CC/PP Processing, http://jcp.or</w:t>
      </w:r>
      <w:r>
        <w:t>g/en/jsr/detail?id=188,</w:t>
      </w:r>
      <w:r w:rsidRPr="00976D4D">
        <w:t xml:space="preserve"> for more deta</w:t>
      </w:r>
      <w:r>
        <w:t>ils on CC/PP profile processing</w:t>
      </w:r>
      <w:r w:rsidRPr="00976D4D">
        <w:t>.</w:t>
      </w:r>
    </w:p>
  </w:footnote>
  <w:footnote w:id="13">
    <w:p w:rsidR="003B17E8" w:rsidRPr="00FE4667" w:rsidRDefault="003B17E8">
      <w:pPr>
        <w:pStyle w:val="FootnoteText"/>
      </w:pPr>
      <w:r>
        <w:rPr>
          <w:rStyle w:val="FootnoteReference"/>
        </w:rPr>
        <w:footnoteRef/>
      </w:r>
      <w:r>
        <w:t xml:space="preserve"> See the</w:t>
      </w:r>
      <w:r w:rsidRPr="00FE4667">
        <w:t xml:space="preserve"> ECMAScript® Language Specification</w:t>
      </w:r>
      <w:r>
        <w:t xml:space="preserve"> 5.1 Edition, Section 7.6 Identifier Names and Identifiers, </w:t>
      </w:r>
      <w:r w:rsidRPr="00FE4667">
        <w:t>http://www.ecma-international.org/ecma-262/5.1/#sec-7.6</w:t>
      </w:r>
    </w:p>
  </w:footnote>
  <w:footnote w:id="14">
    <w:p w:rsidR="003B17E8" w:rsidRPr="00CD1A2D" w:rsidRDefault="003B17E8">
      <w:pPr>
        <w:pStyle w:val="FootnoteText"/>
      </w:pPr>
      <w:r>
        <w:rPr>
          <w:rStyle w:val="FootnoteReference"/>
        </w:rPr>
        <w:footnoteRef/>
      </w:r>
      <w:r>
        <w:t xml:space="preserve"> See Servlet Specification Version 3.1 Section 5.5 Internationalization for details.</w:t>
      </w:r>
    </w:p>
  </w:footnote>
  <w:footnote w:id="15">
    <w:p w:rsidR="003B17E8" w:rsidRPr="007148B1" w:rsidRDefault="003B17E8">
      <w:pPr>
        <w:pStyle w:val="FootnoteText"/>
      </w:pPr>
      <w:r>
        <w:rPr>
          <w:rStyle w:val="FootnoteReference"/>
        </w:rPr>
        <w:footnoteRef/>
      </w:r>
      <w:r>
        <w:t xml:space="preserve"> Unfortunately, at this time there is no standard for page resource naming. We suggest that a name be used that designates the resource, such as 'jQuery'. The scope should be taken to be the reverse dotted domain name of the organization providing the resource, such as 'com.jquery'. The version should adhere to the semantic versioning specification located at </w:t>
      </w:r>
      <w:hyperlink r:id="rId1" w:history="1">
        <w:r w:rsidRPr="003F50FA">
          <w:rPr>
            <w:rStyle w:val="Hyperlink"/>
          </w:rPr>
          <w:t>http://semver.org/</w:t>
        </w:r>
      </w:hyperlink>
      <w:r>
        <w:t xml:space="preserve"> , such as '2.1.1'.</w:t>
      </w:r>
    </w:p>
  </w:footnote>
  <w:footnote w:id="16">
    <w:p w:rsidR="003B17E8" w:rsidRPr="00C01EBA" w:rsidRDefault="003B17E8">
      <w:pPr>
        <w:pStyle w:val="FootnoteText"/>
      </w:pPr>
      <w:r>
        <w:rPr>
          <w:rStyle w:val="FootnoteReference"/>
        </w:rPr>
        <w:footnoteRef/>
      </w:r>
      <w:r>
        <w:t xml:space="preserve"> See </w:t>
      </w:r>
      <w:r w:rsidRPr="00C9289E">
        <w:rPr>
          <w:i/>
        </w:rPr>
        <w:t>Servlet Specification</w:t>
      </w:r>
      <w:r>
        <w:rPr>
          <w:i/>
        </w:rPr>
        <w:t xml:space="preserve"> Version 3.1</w:t>
      </w:r>
      <w:r w:rsidRPr="00C9289E">
        <w:rPr>
          <w:i/>
        </w:rPr>
        <w:t>,</w:t>
      </w:r>
      <w:r>
        <w:rPr>
          <w:i/>
        </w:rPr>
        <w:t xml:space="preserve"> Section</w:t>
      </w:r>
      <w:r w:rsidRPr="00C9289E">
        <w:rPr>
          <w:i/>
        </w:rPr>
        <w:t xml:space="preserve"> .7.7</w:t>
      </w:r>
      <w:r>
        <w:rPr>
          <w:i/>
        </w:rPr>
        <w:t>.1 Threading Issues</w:t>
      </w:r>
      <w:r w:rsidRPr="00C9289E">
        <w:t>.</w:t>
      </w:r>
    </w:p>
  </w:footnote>
  <w:footnote w:id="17">
    <w:p w:rsidR="003B17E8" w:rsidRPr="00A1750A" w:rsidRDefault="003B17E8">
      <w:pPr>
        <w:pStyle w:val="FootnoteText"/>
      </w:pPr>
      <w:r>
        <w:rPr>
          <w:rStyle w:val="FootnoteReference"/>
        </w:rPr>
        <w:footnoteRef/>
      </w:r>
      <w:r>
        <w:t xml:space="preserve"> See the Java Servlet Specification Version 3.1, Section 2.3.3.3 Asynchronous Processing</w:t>
      </w:r>
    </w:p>
  </w:footnote>
  <w:footnote w:id="18">
    <w:p w:rsidR="003B17E8" w:rsidRPr="00D42F9C" w:rsidRDefault="003B17E8">
      <w:pPr>
        <w:pStyle w:val="FootnoteText"/>
      </w:pPr>
      <w:r>
        <w:rPr>
          <w:rStyle w:val="FootnoteReference"/>
        </w:rPr>
        <w:footnoteRef/>
      </w:r>
      <w:r>
        <w:t xml:space="preserve"> See </w:t>
      </w:r>
      <w:r w:rsidRPr="00D42F9C">
        <w:t>ECMAScript® 2015 Language Specification</w:t>
      </w:r>
      <w:r>
        <w:t xml:space="preserve"> (ES6), at </w:t>
      </w:r>
      <w:r w:rsidRPr="00D42F9C">
        <w:t>http://www.ecma-international.org/ecma-262/6.0/</w:t>
      </w:r>
    </w:p>
  </w:footnote>
  <w:footnote w:id="19">
    <w:p w:rsidR="003B17E8" w:rsidRPr="00B860A8" w:rsidRDefault="003B17E8">
      <w:pPr>
        <w:pStyle w:val="FootnoteText"/>
      </w:pPr>
      <w:r>
        <w:rPr>
          <w:rStyle w:val="FootnoteReference"/>
        </w:rPr>
        <w:footnoteRef/>
      </w:r>
      <w:r>
        <w:t xml:space="preserve"> See Servlet Specification 3.1, Chapter 13 Security</w:t>
      </w:r>
    </w:p>
  </w:footnote>
  <w:footnote w:id="20">
    <w:p w:rsidR="003B17E8" w:rsidRPr="00737442" w:rsidRDefault="003B17E8">
      <w:pPr>
        <w:pStyle w:val="FootnoteText"/>
      </w:pPr>
      <w:r>
        <w:rPr>
          <w:rStyle w:val="FootnoteReference"/>
        </w:rPr>
        <w:footnoteRef/>
      </w:r>
      <w:r>
        <w:t xml:space="preserve"> See Servlet Specification Version 3.1, Section 13.5 Roles</w:t>
      </w:r>
    </w:p>
  </w:footnote>
  <w:footnote w:id="21">
    <w:p w:rsidR="003B17E8" w:rsidRPr="002F73EE" w:rsidRDefault="003B17E8">
      <w:pPr>
        <w:pStyle w:val="FootnoteText"/>
      </w:pPr>
      <w:r>
        <w:rPr>
          <w:rStyle w:val="FootnoteReference"/>
        </w:rPr>
        <w:footnoteRef/>
      </w:r>
      <w:r>
        <w:t xml:space="preserve"> See Section </w:t>
      </w:r>
      <w:r>
        <w:fldChar w:fldCharType="begin"/>
      </w:r>
      <w:r>
        <w:instrText xml:space="preserve"> REF _Ref430171372 \w \h </w:instrText>
      </w:r>
      <w:r>
        <w:fldChar w:fldCharType="separate"/>
      </w:r>
      <w:r>
        <w:t>15.5.3</w:t>
      </w:r>
      <w:r>
        <w:fldChar w:fldCharType="end"/>
      </w:r>
      <w:r>
        <w:t xml:space="preserve"> </w:t>
      </w:r>
      <w:r>
        <w:fldChar w:fldCharType="begin"/>
      </w:r>
      <w:r>
        <w:instrText xml:space="preserve"> REF _Ref430171381 \h </w:instrText>
      </w:r>
      <w:r>
        <w:fldChar w:fldCharType="separate"/>
      </w:r>
      <w:r>
        <w:t>Buffering</w:t>
      </w:r>
      <w:r>
        <w:fldChar w:fldCharType="end"/>
      </w:r>
      <w:r>
        <w:t xml:space="preserve"> on page </w:t>
      </w:r>
      <w:r>
        <w:fldChar w:fldCharType="begin"/>
      </w:r>
      <w:r>
        <w:instrText xml:space="preserve"> PAGEREF _Ref430171390 \h </w:instrText>
      </w:r>
      <w:r>
        <w:fldChar w:fldCharType="separate"/>
      </w:r>
      <w:r>
        <w:rPr>
          <w:noProof/>
        </w:rPr>
        <w:t>90</w:t>
      </w:r>
      <w:r>
        <w:fldChar w:fldCharType="end"/>
      </w:r>
      <w:r>
        <w:t xml:space="preserve"> for discussion on response buffer handling.</w:t>
      </w:r>
    </w:p>
  </w:footnote>
  <w:footnote w:id="22">
    <w:p w:rsidR="003B17E8" w:rsidRPr="00C3565F" w:rsidRDefault="003B17E8">
      <w:pPr>
        <w:pStyle w:val="FootnoteText"/>
      </w:pPr>
      <w:r>
        <w:rPr>
          <w:rStyle w:val="FootnoteReference"/>
        </w:rPr>
        <w:footnoteRef/>
      </w:r>
      <w:r>
        <w:t xml:space="preserve"> Note that flushing output to the portal application does not necessarily imply that the output has been written to the client. Whether or not output was written to the client is an implementation specific detail.</w:t>
      </w:r>
    </w:p>
  </w:footnote>
  <w:footnote w:id="23">
    <w:p w:rsidR="003B17E8" w:rsidRPr="00F56979" w:rsidRDefault="003B17E8">
      <w:pPr>
        <w:pStyle w:val="FootnoteText"/>
      </w:pPr>
      <w:r>
        <w:rPr>
          <w:rStyle w:val="FootnoteReference"/>
        </w:rPr>
        <w:footnoteRef/>
      </w:r>
      <w:r>
        <w:t xml:space="preserve"> See Servlet Specification Version 3.1, Chapter 12 Mapping Requests to Servlets</w:t>
      </w:r>
    </w:p>
  </w:footnote>
  <w:footnote w:id="24">
    <w:p w:rsidR="003B17E8" w:rsidRPr="009D269C" w:rsidRDefault="003B17E8">
      <w:pPr>
        <w:pStyle w:val="FootnoteText"/>
      </w:pPr>
      <w:r>
        <w:rPr>
          <w:rStyle w:val="FootnoteReference"/>
        </w:rPr>
        <w:footnoteRef/>
      </w:r>
      <w:r>
        <w:t xml:space="preserve"> See Servlet Specification 3.1, Section 9.3.1 Included Request Parameters</w:t>
      </w:r>
    </w:p>
  </w:footnote>
  <w:footnote w:id="25">
    <w:p w:rsidR="003B17E8" w:rsidRPr="008226CA" w:rsidRDefault="003B17E8" w:rsidP="005D68E2">
      <w:pPr>
        <w:pStyle w:val="FootnoteText"/>
      </w:pPr>
      <w:r>
        <w:rPr>
          <w:rStyle w:val="FootnoteReference"/>
        </w:rPr>
        <w:footnoteRef/>
      </w:r>
      <w:r>
        <w:t xml:space="preserve"> See Servlet Specification 3.1, Chapter 6 Filtering and in particular Section 6.2.5 Filters and the Request Dispatcher</w:t>
      </w:r>
    </w:p>
  </w:footnote>
  <w:footnote w:id="26">
    <w:p w:rsidR="003B17E8" w:rsidRPr="00B32510" w:rsidRDefault="003B17E8">
      <w:pPr>
        <w:pStyle w:val="FootnoteText"/>
      </w:pPr>
      <w:r>
        <w:rPr>
          <w:rStyle w:val="FootnoteReference"/>
        </w:rPr>
        <w:footnoteRef/>
      </w:r>
      <w:r>
        <w:t xml:space="preserve"> Based on the </w:t>
      </w:r>
      <w:r w:rsidRPr="0009415E">
        <w:t xml:space="preserve">path and query string information used to obtain the </w:t>
      </w:r>
      <w:r w:rsidRPr="0009415E">
        <w:rPr>
          <w:rFonts w:ascii="Courier" w:hAnsi="Courier"/>
        </w:rPr>
        <w:t>PortletRequestDispatcher</w:t>
      </w:r>
      <w:r>
        <w:rPr>
          <w:rFonts w:ascii="Courier" w:hAnsi="Courier"/>
        </w:rPr>
        <w:t>.</w:t>
      </w:r>
    </w:p>
  </w:footnote>
  <w:footnote w:id="27">
    <w:p w:rsidR="003B17E8" w:rsidRPr="00AC098D" w:rsidRDefault="003B17E8" w:rsidP="00AC098D">
      <w:pPr>
        <w:pStyle w:val="miniTableText"/>
        <w:rPr>
          <w:lang w:val="en-US"/>
        </w:rPr>
      </w:pPr>
      <w:r>
        <w:rPr>
          <w:rStyle w:val="FootnoteReference"/>
        </w:rPr>
        <w:footnoteRef/>
      </w:r>
      <w:r w:rsidRPr="00AC098D">
        <w:rPr>
          <w:lang w:val="en-US"/>
        </w:rPr>
        <w:t xml:space="preserve"> The portlet session returned by getPortletSession(APPLICATION_SCOPE)</w:t>
      </w:r>
    </w:p>
  </w:footnote>
  <w:footnote w:id="28">
    <w:p w:rsidR="003B17E8" w:rsidRPr="00A5316C" w:rsidRDefault="003B17E8">
      <w:pPr>
        <w:pStyle w:val="FootnoteText"/>
      </w:pPr>
      <w:r>
        <w:rPr>
          <w:rStyle w:val="FootnoteReference"/>
        </w:rPr>
        <w:footnoteRef/>
      </w:r>
      <w:r>
        <w:t xml:space="preserve"> </w:t>
      </w:r>
      <w:r w:rsidRPr="0009415E">
        <w:t>N/A indicates that such a method is not available in the portlet interface and the functionality defined by the Servlet Specificatio</w:t>
      </w:r>
      <w:r>
        <w:t>n must be provided for this method.</w:t>
      </w:r>
    </w:p>
  </w:footnote>
  <w:footnote w:id="29">
    <w:p w:rsidR="003B17E8" w:rsidRPr="00053504" w:rsidRDefault="003B17E8">
      <w:pPr>
        <w:pStyle w:val="FootnoteText"/>
      </w:pPr>
      <w:r>
        <w:rPr>
          <w:rStyle w:val="FootnoteReference"/>
        </w:rPr>
        <w:footnoteRef/>
      </w:r>
      <w:r>
        <w:t xml:space="preserve"> Accesses merged query string and portlet parameters as described in Section </w:t>
      </w:r>
      <w:r>
        <w:fldChar w:fldCharType="begin"/>
      </w:r>
      <w:r>
        <w:instrText xml:space="preserve"> REF _Ref428968189 \w \h </w:instrText>
      </w:r>
      <w:r>
        <w:fldChar w:fldCharType="separate"/>
      </w:r>
      <w:r>
        <w:t>25.1.1.1</w:t>
      </w:r>
      <w:r>
        <w:fldChar w:fldCharType="end"/>
      </w:r>
      <w:r>
        <w:t xml:space="preserve"> </w:t>
      </w:r>
      <w:r>
        <w:fldChar w:fldCharType="begin"/>
      </w:r>
      <w:r>
        <w:instrText xml:space="preserve"> REF _Ref428968189 \h </w:instrText>
      </w:r>
      <w:r>
        <w:fldChar w:fldCharType="separate"/>
      </w:r>
      <w:r w:rsidRPr="002474D9">
        <w:t>Accessing Merged Parameters</w:t>
      </w:r>
      <w:r>
        <w:fldChar w:fldCharType="end"/>
      </w:r>
    </w:p>
  </w:footnote>
  <w:footnote w:id="30">
    <w:p w:rsidR="003B17E8" w:rsidRPr="00A5316C" w:rsidRDefault="003B17E8">
      <w:pPr>
        <w:pStyle w:val="FootnoteText"/>
      </w:pPr>
      <w:r>
        <w:rPr>
          <w:rStyle w:val="FootnoteReference"/>
        </w:rPr>
        <w:footnoteRef/>
      </w:r>
      <w:r>
        <w:t xml:space="preserve"> </w:t>
      </w:r>
      <w:r w:rsidRPr="0009415E">
        <w:t>no-op indicates that this method does not perform any operation</w:t>
      </w:r>
      <w:r>
        <w:t>.</w:t>
      </w:r>
    </w:p>
  </w:footnote>
  <w:footnote w:id="31">
    <w:p w:rsidR="003B17E8" w:rsidRPr="009B40AC" w:rsidRDefault="003B17E8">
      <w:pPr>
        <w:pStyle w:val="FootnoteText"/>
      </w:pPr>
      <w:r>
        <w:rPr>
          <w:rStyle w:val="FootnoteReference"/>
        </w:rPr>
        <w:footnoteRef/>
      </w:r>
      <w:r>
        <w:t xml:space="preserve"> Async is only supported in the resource phase; method must throw IllegalStateException.</w:t>
      </w:r>
    </w:p>
  </w:footnote>
  <w:footnote w:id="32">
    <w:p w:rsidR="003B17E8" w:rsidRPr="00845802" w:rsidRDefault="003B17E8">
      <w:pPr>
        <w:pStyle w:val="FootnoteText"/>
      </w:pPr>
      <w:r>
        <w:rPr>
          <w:rStyle w:val="FootnoteReference"/>
        </w:rPr>
        <w:footnoteRef/>
      </w:r>
      <w:r>
        <w:t xml:space="preserve"> Asynchronous processing must be started in the resource method before a resource dispatcher include or forward. If async processing has been started, this method may be used to restart async processing. Otherwise it must throw an IllegalStateException.</w:t>
      </w:r>
    </w:p>
  </w:footnote>
  <w:footnote w:id="33">
    <w:p w:rsidR="003B17E8" w:rsidRPr="00A046F8" w:rsidRDefault="003B17E8">
      <w:pPr>
        <w:pStyle w:val="FootnoteText"/>
      </w:pPr>
      <w:r>
        <w:rPr>
          <w:rStyle w:val="FootnoteReference"/>
        </w:rPr>
        <w:footnoteRef/>
      </w:r>
      <w:r>
        <w:t xml:space="preserve"> Protocol upgrade is not supported.</w:t>
      </w:r>
    </w:p>
  </w:footnote>
  <w:footnote w:id="34">
    <w:p w:rsidR="003B17E8" w:rsidRPr="00AC098D" w:rsidRDefault="003B17E8">
      <w:pPr>
        <w:pStyle w:val="FootnoteText"/>
      </w:pPr>
      <w:r>
        <w:rPr>
          <w:rStyle w:val="FootnoteReference"/>
        </w:rPr>
        <w:footnoteRef/>
      </w:r>
      <w:r>
        <w:t xml:space="preserve"> A ‘null stream’ or ‘null writer’ designates an output stream or writer that ignores all output.</w:t>
      </w:r>
    </w:p>
  </w:footnote>
  <w:footnote w:id="35">
    <w:p w:rsidR="003B17E8" w:rsidRPr="00E50659" w:rsidRDefault="003B17E8">
      <w:pPr>
        <w:pStyle w:val="FootnoteText"/>
      </w:pPr>
      <w:r>
        <w:rPr>
          <w:rStyle w:val="FootnoteReference"/>
        </w:rPr>
        <w:footnoteRef/>
      </w:r>
      <w:r>
        <w:t xml:space="preserve"> See JSP Specification Version 2.2, Section </w:t>
      </w:r>
      <w:r w:rsidRPr="009B5476">
        <w:rPr>
          <w:i/>
        </w:rPr>
        <w:t>JSP.7.3.9 Well-Know</w:t>
      </w:r>
      <w:r>
        <w:rPr>
          <w:i/>
        </w:rPr>
        <w:t>n</w:t>
      </w:r>
      <w:r w:rsidRPr="009B5476">
        <w:rPr>
          <w:i/>
        </w:rPr>
        <w:t xml:space="preserve"> URIs</w:t>
      </w:r>
      <w:r w:rsidRPr="009B5476">
        <w:t>.</w:t>
      </w:r>
    </w:p>
  </w:footnote>
  <w:footnote w:id="36">
    <w:p w:rsidR="003B17E8" w:rsidRPr="0099314C" w:rsidRDefault="003B17E8" w:rsidP="00107758">
      <w:pPr>
        <w:pStyle w:val="FootnoteText"/>
      </w:pPr>
      <w:r>
        <w:rPr>
          <w:rStyle w:val="FootnoteReference"/>
        </w:rPr>
        <w:footnoteRef/>
      </w:r>
      <w:r>
        <w:t xml:space="preserve"> See Servlet Specification Version 3.1 Chapter 10 Web Applications and Chapter 13 Deployment Descriptor.</w:t>
      </w:r>
    </w:p>
  </w:footnote>
  <w:footnote w:id="37">
    <w:p w:rsidR="003B17E8" w:rsidRPr="003F78D3" w:rsidRDefault="003B17E8" w:rsidP="00107758">
      <w:pPr>
        <w:pStyle w:val="FootnoteText"/>
      </w:pPr>
      <w:r>
        <w:rPr>
          <w:rStyle w:val="FootnoteReference"/>
        </w:rPr>
        <w:footnoteRef/>
      </w:r>
      <w:r>
        <w:t xml:space="preserve"> See the Jar File Specification, </w:t>
      </w:r>
      <w:hyperlink r:id="rId2" w:history="1">
        <w:r w:rsidRPr="007C1F78">
          <w:rPr>
            <w:rStyle w:val="Hyperlink"/>
          </w:rPr>
          <w:t>http://docs.oracle.com/javase/7/docs/technotes/guides/jar/jar.html</w:t>
        </w:r>
      </w:hyperlink>
      <w:r>
        <w:t xml:space="preserve">. Note that the Servlet Specification states “The format of the manifest entry should follow the standard JAR manifest format.” See the Java Product Versioning Specification, </w:t>
      </w:r>
      <w:hyperlink r:id="rId3" w:history="1">
        <w:r w:rsidRPr="007C1F78">
          <w:rPr>
            <w:rStyle w:val="Hyperlink"/>
          </w:rPr>
          <w:t>https://docs.oracle.com/javase/7/docs/technotes/guides/versioning/spec/versioning2.html</w:t>
        </w:r>
      </w:hyperlink>
      <w:r>
        <w:t xml:space="preserve">. </w:t>
      </w:r>
    </w:p>
  </w:footnote>
  <w:footnote w:id="38">
    <w:p w:rsidR="003B17E8" w:rsidRPr="00616E2F" w:rsidRDefault="003B17E8" w:rsidP="00AA2D73">
      <w:pPr>
        <w:pStyle w:val="FootnoteText"/>
      </w:pPr>
      <w:r>
        <w:rPr>
          <w:rStyle w:val="FootnoteReference"/>
        </w:rPr>
        <w:footnoteRef/>
      </w:r>
      <w:r>
        <w:t xml:space="preserve"> If the namespace is missing, the defined default namespace is assumed. Note that the resource bundle name must comply with the </w:t>
      </w:r>
      <w:r w:rsidRPr="00616E2F">
        <w:rPr>
          <w:rStyle w:val="inlinecode"/>
        </w:rPr>
        <w:t>java.util.Property.store</w:t>
      </w:r>
      <w:r>
        <w:t xml:space="preserve"> method, i.e. the “:” must be escaped.</w:t>
      </w:r>
    </w:p>
  </w:footnote>
  <w:footnote w:id="39">
    <w:p w:rsidR="003B17E8" w:rsidRDefault="003B17E8" w:rsidP="00165CC8">
      <w:pPr>
        <w:pStyle w:val="FootnoteText"/>
      </w:pPr>
      <w:r>
        <w:rPr>
          <w:rStyle w:val="FootnoteReference"/>
        </w:rPr>
        <w:footnoteRef/>
      </w:r>
      <w:r>
        <w:t xml:space="preserve"> </w:t>
      </w:r>
      <w:r w:rsidRPr="003F02C0">
        <w:t>Qualified names are defined and discussed in detail in the following documents:</w:t>
      </w:r>
    </w:p>
    <w:p w:rsidR="003B17E8" w:rsidRDefault="003B17E8" w:rsidP="00165CC8">
      <w:pPr>
        <w:pStyle w:val="FootnoteText"/>
        <w:numPr>
          <w:ilvl w:val="0"/>
          <w:numId w:val="289"/>
        </w:numPr>
      </w:pPr>
      <w:hyperlink r:id="rId4" w:anchor="QName" w:history="1">
        <w:r w:rsidRPr="00C358D6">
          <w:rPr>
            <w:rStyle w:val="Internetlink"/>
          </w:rPr>
          <w:t>XML Schema Part2: Datatypes specification</w:t>
        </w:r>
      </w:hyperlink>
      <w:r w:rsidRPr="00C358D6">
        <w:t xml:space="preserve"> (http://ww</w:t>
      </w:r>
      <w:r>
        <w:t>w.w3.org/TR/xmlschema-2/#QName)</w:t>
      </w:r>
      <w:r w:rsidRPr="00C358D6">
        <w:t xml:space="preserve"> </w:t>
      </w:r>
    </w:p>
    <w:p w:rsidR="003B17E8" w:rsidRDefault="003B17E8" w:rsidP="00165CC8">
      <w:pPr>
        <w:pStyle w:val="FootnoteText"/>
        <w:numPr>
          <w:ilvl w:val="0"/>
          <w:numId w:val="289"/>
        </w:numPr>
      </w:pPr>
      <w:hyperlink r:id="rId5" w:anchor="ns-qualnames" w:history="1">
        <w:r w:rsidRPr="00C358D6">
          <w:rPr>
            <w:rStyle w:val="Internetlink"/>
          </w:rPr>
          <w:t>Namespaces in XML</w:t>
        </w:r>
      </w:hyperlink>
      <w:r w:rsidRPr="00C358D6">
        <w:t xml:space="preserve"> (</w:t>
      </w:r>
      <w:hyperlink r:id="rId6" w:anchor="ns-qualnames" w:history="1">
        <w:r w:rsidRPr="00ED29FF">
          <w:rPr>
            <w:rStyle w:val="Hyperlink"/>
          </w:rPr>
          <w:t>http://www.w3.org/TR/REC-xml-names/#ns-qualnames</w:t>
        </w:r>
      </w:hyperlink>
      <w:r w:rsidRPr="00C358D6">
        <w:t xml:space="preserve">), </w:t>
      </w:r>
    </w:p>
    <w:p w:rsidR="003B17E8" w:rsidRDefault="003B17E8" w:rsidP="00165CC8">
      <w:pPr>
        <w:pStyle w:val="FootnoteText"/>
        <w:numPr>
          <w:ilvl w:val="0"/>
          <w:numId w:val="289"/>
        </w:numPr>
      </w:pPr>
      <w:hyperlink r:id="rId7" w:history="1">
        <w:r w:rsidRPr="00C358D6">
          <w:rPr>
            <w:rStyle w:val="Internetlink"/>
          </w:rPr>
          <w:t>Namespaces in XML Errata</w:t>
        </w:r>
      </w:hyperlink>
      <w:r w:rsidRPr="00C358D6">
        <w:t xml:space="preserve"> (</w:t>
      </w:r>
      <w:hyperlink r:id="rId8" w:history="1">
        <w:r w:rsidRPr="00ED29FF">
          <w:rPr>
            <w:rStyle w:val="Hyperlink"/>
          </w:rPr>
          <w:t>http://www.w3.org/XML/xml-names-19990114-errata</w:t>
        </w:r>
      </w:hyperlink>
      <w:r w:rsidRPr="00C358D6">
        <w:t xml:space="preserve">), </w:t>
      </w:r>
    </w:p>
    <w:p w:rsidR="003B17E8" w:rsidRPr="00C358D6" w:rsidRDefault="003B17E8" w:rsidP="00165CC8">
      <w:pPr>
        <w:pStyle w:val="FootnoteText"/>
        <w:numPr>
          <w:ilvl w:val="0"/>
          <w:numId w:val="289"/>
        </w:numPr>
      </w:pPr>
      <w:r w:rsidRPr="00C358D6">
        <w:t xml:space="preserve">TAG Finding: Using Qualified Names (QNames) as Identifiers in Content </w:t>
      </w:r>
      <w:r>
        <w:t>(</w:t>
      </w:r>
      <w:r w:rsidRPr="00C358D6">
        <w:t>http://www.w3.org/2001/tag/doc/qnameids-2002-06-17).</w:t>
      </w:r>
    </w:p>
    <w:p w:rsidR="003B17E8" w:rsidRPr="007F037D" w:rsidRDefault="003B17E8">
      <w:pPr>
        <w:pStyle w:val="FootnoteText"/>
      </w:pPr>
    </w:p>
  </w:footnote>
  <w:footnote w:id="40">
    <w:p w:rsidR="003B17E8" w:rsidRPr="008E5CB9" w:rsidRDefault="003B17E8">
      <w:pPr>
        <w:pStyle w:val="FootnoteText"/>
      </w:pPr>
      <w:r>
        <w:rPr>
          <w:rStyle w:val="FootnoteReference"/>
        </w:rPr>
        <w:footnoteRef/>
      </w:r>
      <w:r>
        <w:t xml:space="preserve"> See IETF BCP 47, "Tags for Identifying Languages", </w:t>
      </w:r>
      <w:r w:rsidRPr="008E5CB9">
        <w:t>https://tools.ietf.org/html/bcp47</w:t>
      </w:r>
    </w:p>
  </w:footnote>
  <w:footnote w:id="41">
    <w:p w:rsidR="003B17E8" w:rsidRPr="00CA1CEE" w:rsidRDefault="003B17E8">
      <w:pPr>
        <w:pStyle w:val="FootnoteText"/>
      </w:pPr>
      <w:r>
        <w:rPr>
          <w:rStyle w:val="FootnoteReference"/>
        </w:rPr>
        <w:footnoteRef/>
      </w:r>
      <w:r>
        <w:t xml:space="preserve"> </w:t>
      </w:r>
      <w:r w:rsidRPr="00CA1CEE">
        <w:t xml:space="preserve">See Section </w:t>
      </w:r>
      <w:fldSimple w:instr=" REF _Ref426548860 \w ">
        <w:r>
          <w:t>4.7.1</w:t>
        </w:r>
      </w:fldSimple>
      <w:r>
        <w:t xml:space="preserve"> </w:t>
      </w:r>
      <w:r>
        <w:rPr>
          <w:lang w:val="de-DE"/>
        </w:rPr>
        <w:fldChar w:fldCharType="begin"/>
      </w:r>
      <w:r w:rsidRPr="00CA1CEE">
        <w:instrText xml:space="preserve"> REF _Ref426548860 </w:instrText>
      </w:r>
      <w:r>
        <w:rPr>
          <w:lang w:val="de-DE"/>
        </w:rPr>
        <w:fldChar w:fldCharType="separate"/>
      </w:r>
      <w:r w:rsidRPr="003F02C0">
        <w:t xml:space="preserve">Dispatching to </w:t>
      </w:r>
      <w:r w:rsidRPr="003F02C0">
        <w:rPr>
          <w:rFonts w:ascii="Courier New" w:hAnsi="Courier New" w:cs="Courier New"/>
        </w:rPr>
        <w:t>GenericPortlet</w:t>
      </w:r>
      <w:r w:rsidRPr="003F02C0">
        <w:t xml:space="preserve"> Annotated Methods</w:t>
      </w:r>
      <w:r>
        <w:rPr>
          <w:lang w:val="de-DE"/>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E8" w:rsidRDefault="003B17E8" w:rsidP="00D832C9">
    <w:pPr>
      <w:pStyle w:val="Header"/>
    </w:pPr>
    <w:r>
      <w:t>Java</w:t>
    </w:r>
    <w:r>
      <w:rPr>
        <w:rFonts w:cs="Times New Roman"/>
      </w:rPr>
      <w:t>™</w:t>
    </w:r>
    <w:r>
      <w:t xml:space="preserve"> Portlet Specification 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E8" w:rsidRDefault="003B17E8">
    <w:pPr>
      <w:pStyle w:val="Header"/>
    </w:pPr>
    <w:r>
      <w:ptab w:relativeTo="margin" w:alignment="right" w:leader="none"/>
    </w:r>
    <w:r w:rsidRPr="00F96790">
      <w:t xml:space="preserve"> </w:t>
    </w:r>
    <w:r>
      <w:t>Java</w:t>
    </w:r>
    <w:r>
      <w:rPr>
        <w:rFonts w:cs="Times New Roman"/>
      </w:rPr>
      <w:t>™</w:t>
    </w:r>
    <w:r>
      <w:t xml:space="preserve"> Portlet Specification 3.0</w:t>
    </w:r>
  </w:p>
  <w:p w:rsidR="003B17E8" w:rsidRDefault="003B17E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E8" w:rsidRDefault="003B17E8">
    <w:pPr>
      <w:pStyle w:val="Header"/>
    </w:pPr>
    <w:r>
      <w:ptab w:relativeTo="margin" w:alignment="right" w:leader="none"/>
    </w:r>
    <w:r w:rsidRPr="00F96790">
      <w:t xml:space="preserve"> </w:t>
    </w:r>
    <w:r>
      <w:t>Java</w:t>
    </w:r>
    <w:r>
      <w:rPr>
        <w:rFonts w:cs="Times New Roman"/>
      </w:rPr>
      <w:t>™</w:t>
    </w:r>
    <w:r>
      <w:t xml:space="preserve"> Portlet Specification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507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0A99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C4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165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FE5C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6AE9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41D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D88D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71C68F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170DF9"/>
    <w:multiLevelType w:val="hybridMultilevel"/>
    <w:tmpl w:val="7CE03AFC"/>
    <w:lvl w:ilvl="0" w:tplc="386010C0">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5F66CD"/>
    <w:multiLevelType w:val="multilevel"/>
    <w:tmpl w:val="6A48B7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018879C6"/>
    <w:multiLevelType w:val="multilevel"/>
    <w:tmpl w:val="4F607B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02081E63"/>
    <w:multiLevelType w:val="multilevel"/>
    <w:tmpl w:val="6424359A"/>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22B5FB4"/>
    <w:multiLevelType w:val="hybridMultilevel"/>
    <w:tmpl w:val="754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2C333B7"/>
    <w:multiLevelType w:val="multilevel"/>
    <w:tmpl w:val="CD0CEF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030B6F3B"/>
    <w:multiLevelType w:val="multilevel"/>
    <w:tmpl w:val="B17EA88A"/>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43763F9"/>
    <w:multiLevelType w:val="multilevel"/>
    <w:tmpl w:val="99ACFA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0488009C"/>
    <w:multiLevelType w:val="hybridMultilevel"/>
    <w:tmpl w:val="FBF4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C34D30"/>
    <w:multiLevelType w:val="hybridMultilevel"/>
    <w:tmpl w:val="F14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50D03BA"/>
    <w:multiLevelType w:val="hybridMultilevel"/>
    <w:tmpl w:val="D66C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623803"/>
    <w:multiLevelType w:val="multilevel"/>
    <w:tmpl w:val="622EED9E"/>
    <w:lvl w:ilvl="0">
      <w:start w:val="1"/>
      <w:numFmt w:val="upperLetter"/>
      <w:suff w:val="space"/>
      <w:lvlText w:val="PLT.%1"/>
      <w:lvlJc w:val="left"/>
      <w:pPr>
        <w:ind w:left="432" w:hanging="432"/>
      </w:pPr>
    </w:lvl>
    <w:lvl w:ilvl="1">
      <w:start w:val="1"/>
      <w:numFmt w:val="decimal"/>
      <w:suff w:val="space"/>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21" w15:restartNumberingAfterBreak="0">
    <w:nsid w:val="0565139F"/>
    <w:multiLevelType w:val="multilevel"/>
    <w:tmpl w:val="B568E4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05C63279"/>
    <w:multiLevelType w:val="multilevel"/>
    <w:tmpl w:val="3B2C78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05CF0456"/>
    <w:multiLevelType w:val="multilevel"/>
    <w:tmpl w:val="FBB6FF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06B86DB6"/>
    <w:multiLevelType w:val="multilevel"/>
    <w:tmpl w:val="CD5A9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71F7211"/>
    <w:multiLevelType w:val="multilevel"/>
    <w:tmpl w:val="7F6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91A62"/>
    <w:multiLevelType w:val="multilevel"/>
    <w:tmpl w:val="CC6039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07626BAB"/>
    <w:multiLevelType w:val="multilevel"/>
    <w:tmpl w:val="9CB68A5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7AC7FE6"/>
    <w:multiLevelType w:val="multilevel"/>
    <w:tmpl w:val="1E74AE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09384A97"/>
    <w:multiLevelType w:val="multilevel"/>
    <w:tmpl w:val="B55292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0A3B239F"/>
    <w:multiLevelType w:val="hybridMultilevel"/>
    <w:tmpl w:val="81BA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3D7DB0"/>
    <w:multiLevelType w:val="multilevel"/>
    <w:tmpl w:val="F7447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0A6C77A8"/>
    <w:multiLevelType w:val="multilevel"/>
    <w:tmpl w:val="A1060490"/>
    <w:lvl w:ilvl="0">
      <w:start w:val="1"/>
      <w:numFmt w:val="decimal"/>
      <w:lvlText w:val="PLT.%1"/>
      <w:lvlJc w:val="left"/>
      <w:pPr>
        <w:ind w:left="0" w:hanging="432"/>
      </w:pPr>
    </w:lvl>
    <w:lvl w:ilvl="1">
      <w:start w:val="1"/>
      <w:numFmt w:val="decimal"/>
      <w:lvlText w:val="PLT.%1.%2"/>
      <w:lvlJc w:val="left"/>
      <w:pPr>
        <w:ind w:left="0"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33" w15:restartNumberingAfterBreak="0">
    <w:nsid w:val="0B061052"/>
    <w:multiLevelType w:val="multilevel"/>
    <w:tmpl w:val="EFD20314"/>
    <w:lvl w:ilvl="0">
      <w:numFmt w:val="bullet"/>
      <w:pStyle w:val="ListBullet2"/>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BD93650"/>
    <w:multiLevelType w:val="multilevel"/>
    <w:tmpl w:val="5C5CC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0C776362"/>
    <w:multiLevelType w:val="multilevel"/>
    <w:tmpl w:val="59DA98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0E4E0390"/>
    <w:multiLevelType w:val="multilevel"/>
    <w:tmpl w:val="9AB46B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0E8B1394"/>
    <w:multiLevelType w:val="hybridMultilevel"/>
    <w:tmpl w:val="CEAE9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ED94C24"/>
    <w:multiLevelType w:val="hybridMultilevel"/>
    <w:tmpl w:val="7274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F32449"/>
    <w:multiLevelType w:val="multilevel"/>
    <w:tmpl w:val="F29872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0F310084"/>
    <w:multiLevelType w:val="multilevel"/>
    <w:tmpl w:val="C4F6BD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15:restartNumberingAfterBreak="0">
    <w:nsid w:val="0FB13910"/>
    <w:multiLevelType w:val="multilevel"/>
    <w:tmpl w:val="EE4A16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101241F7"/>
    <w:multiLevelType w:val="hybridMultilevel"/>
    <w:tmpl w:val="BCD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971BB2"/>
    <w:multiLevelType w:val="multilevel"/>
    <w:tmpl w:val="F8E285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10DC02DE"/>
    <w:multiLevelType w:val="hybridMultilevel"/>
    <w:tmpl w:val="8B76B18A"/>
    <w:lvl w:ilvl="0" w:tplc="81227B7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192A90"/>
    <w:multiLevelType w:val="hybridMultilevel"/>
    <w:tmpl w:val="66928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826D01"/>
    <w:multiLevelType w:val="multilevel"/>
    <w:tmpl w:val="72DCE4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12504CFE"/>
    <w:multiLevelType w:val="multilevel"/>
    <w:tmpl w:val="64F0A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2672519"/>
    <w:multiLevelType w:val="multilevel"/>
    <w:tmpl w:val="81E0D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127B2C59"/>
    <w:multiLevelType w:val="multilevel"/>
    <w:tmpl w:val="DC5AF7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130D07F1"/>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D218BF"/>
    <w:multiLevelType w:val="multilevel"/>
    <w:tmpl w:val="D4E85F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13EB57CD"/>
    <w:multiLevelType w:val="multilevel"/>
    <w:tmpl w:val="67DE23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14331401"/>
    <w:multiLevelType w:val="multilevel"/>
    <w:tmpl w:val="BE46FB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1482053D"/>
    <w:multiLevelType w:val="multilevel"/>
    <w:tmpl w:val="23C0DF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16654503"/>
    <w:multiLevelType w:val="multilevel"/>
    <w:tmpl w:val="71D437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16805802"/>
    <w:multiLevelType w:val="multilevel"/>
    <w:tmpl w:val="98F68A8C"/>
    <w:lvl w:ilvl="0">
      <w:start w:val="3"/>
      <w:numFmt w:val="none"/>
      <w:lvlText w:val="1%1"/>
      <w:lvlJc w:val="left"/>
      <w:pPr>
        <w:ind w:left="432" w:hanging="432"/>
      </w:pPr>
    </w:lvl>
    <w:lvl w:ilvl="1">
      <w:start w:val="1"/>
      <w:numFmt w:val="decimal"/>
      <w:lvlText w:val="1.%2"/>
      <w:lvlJc w:val="left"/>
      <w:pPr>
        <w:ind w:left="576" w:hanging="576"/>
      </w:pPr>
    </w:lvl>
    <w:lvl w:ilvl="2">
      <w:start w:val="1"/>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16AC0BAC"/>
    <w:multiLevelType w:val="multilevel"/>
    <w:tmpl w:val="2F6471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16B00977"/>
    <w:multiLevelType w:val="hybridMultilevel"/>
    <w:tmpl w:val="A74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71A708F"/>
    <w:multiLevelType w:val="multilevel"/>
    <w:tmpl w:val="268644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0" w15:restartNumberingAfterBreak="0">
    <w:nsid w:val="17362F49"/>
    <w:multiLevelType w:val="hybridMultilevel"/>
    <w:tmpl w:val="77AED1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73D23C6"/>
    <w:multiLevelType w:val="multilevel"/>
    <w:tmpl w:val="8E9801DC"/>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174863B8"/>
    <w:multiLevelType w:val="multilevel"/>
    <w:tmpl w:val="C13C9A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3" w15:restartNumberingAfterBreak="0">
    <w:nsid w:val="17B824FB"/>
    <w:multiLevelType w:val="hybridMultilevel"/>
    <w:tmpl w:val="3D7C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88277FE"/>
    <w:multiLevelType w:val="hybridMultilevel"/>
    <w:tmpl w:val="0A42E796"/>
    <w:lvl w:ilvl="0" w:tplc="1C5A3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427D15"/>
    <w:multiLevelType w:val="multilevel"/>
    <w:tmpl w:val="051EC5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A560A00"/>
    <w:multiLevelType w:val="multilevel"/>
    <w:tmpl w:val="F82C6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1B4A17EE"/>
    <w:multiLevelType w:val="hybridMultilevel"/>
    <w:tmpl w:val="66928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B9D7A5E"/>
    <w:multiLevelType w:val="multilevel"/>
    <w:tmpl w:val="E35CDC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1BB6440A"/>
    <w:multiLevelType w:val="multilevel"/>
    <w:tmpl w:val="90CC5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0" w15:restartNumberingAfterBreak="0">
    <w:nsid w:val="1D90550B"/>
    <w:multiLevelType w:val="hybridMultilevel"/>
    <w:tmpl w:val="8EB0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F734099"/>
    <w:multiLevelType w:val="hybridMultilevel"/>
    <w:tmpl w:val="F0CA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F966684"/>
    <w:multiLevelType w:val="multilevel"/>
    <w:tmpl w:val="4FDCFB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3" w15:restartNumberingAfterBreak="0">
    <w:nsid w:val="1FC03AB5"/>
    <w:multiLevelType w:val="multilevel"/>
    <w:tmpl w:val="6DAE0D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02F727C"/>
    <w:multiLevelType w:val="multilevel"/>
    <w:tmpl w:val="575CE7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5" w15:restartNumberingAfterBreak="0">
    <w:nsid w:val="205761F5"/>
    <w:multiLevelType w:val="multilevel"/>
    <w:tmpl w:val="BE64A8CE"/>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0AD5331"/>
    <w:multiLevelType w:val="multilevel"/>
    <w:tmpl w:val="A468CF2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77" w15:restartNumberingAfterBreak="0">
    <w:nsid w:val="21725CD6"/>
    <w:multiLevelType w:val="multilevel"/>
    <w:tmpl w:val="68EA56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8" w15:restartNumberingAfterBreak="0">
    <w:nsid w:val="218B7723"/>
    <w:multiLevelType w:val="multilevel"/>
    <w:tmpl w:val="54FA80F6"/>
    <w:lvl w:ilvl="0">
      <w:numFmt w:val="bullet"/>
      <w:lvlText w:val=""/>
      <w:lvlJc w:val="left"/>
      <w:pPr>
        <w:ind w:left="720" w:hanging="360"/>
      </w:pPr>
      <w:rPr>
        <w:rFonts w:ascii="Symbol" w:eastAsia="Times New Roman"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15:restartNumberingAfterBreak="0">
    <w:nsid w:val="21B015C8"/>
    <w:multiLevelType w:val="multilevel"/>
    <w:tmpl w:val="13284BE0"/>
    <w:lvl w:ilvl="0">
      <w:start w:val="1"/>
      <w:numFmt w:val="decimal"/>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80" w15:restartNumberingAfterBreak="0">
    <w:nsid w:val="22566EFB"/>
    <w:multiLevelType w:val="multilevel"/>
    <w:tmpl w:val="7F684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1" w15:restartNumberingAfterBreak="0">
    <w:nsid w:val="22717623"/>
    <w:multiLevelType w:val="multilevel"/>
    <w:tmpl w:val="6E2E5C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15:restartNumberingAfterBreak="0">
    <w:nsid w:val="23CE4301"/>
    <w:multiLevelType w:val="hybridMultilevel"/>
    <w:tmpl w:val="761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3EC609E"/>
    <w:multiLevelType w:val="multilevel"/>
    <w:tmpl w:val="E44CE9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15:restartNumberingAfterBreak="0">
    <w:nsid w:val="240B65A9"/>
    <w:multiLevelType w:val="multilevel"/>
    <w:tmpl w:val="605E4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15:restartNumberingAfterBreak="0">
    <w:nsid w:val="24214B98"/>
    <w:multiLevelType w:val="multilevel"/>
    <w:tmpl w:val="81A408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6" w15:restartNumberingAfterBreak="0">
    <w:nsid w:val="24226321"/>
    <w:multiLevelType w:val="multilevel"/>
    <w:tmpl w:val="7D0EFA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15:restartNumberingAfterBreak="0">
    <w:nsid w:val="24337C5F"/>
    <w:multiLevelType w:val="multilevel"/>
    <w:tmpl w:val="5C685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24F87765"/>
    <w:multiLevelType w:val="multilevel"/>
    <w:tmpl w:val="2EF26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9" w15:restartNumberingAfterBreak="0">
    <w:nsid w:val="255447EF"/>
    <w:multiLevelType w:val="multilevel"/>
    <w:tmpl w:val="7E0C38DE"/>
    <w:lvl w:ilvl="0">
      <w:start w:val="3"/>
      <w:numFmt w:val="none"/>
      <w:lvlText w:val="1%1"/>
      <w:lvlJc w:val="left"/>
      <w:pPr>
        <w:ind w:left="432" w:hanging="432"/>
      </w:pPr>
    </w:lvl>
    <w:lvl w:ilvl="1">
      <w:start w:val="3"/>
      <w:numFmt w:val="decimal"/>
      <w:lvlText w:val="1.%2"/>
      <w:lvlJc w:val="left"/>
      <w:pPr>
        <w:ind w:left="576" w:hanging="576"/>
      </w:pPr>
    </w:lvl>
    <w:lvl w:ilvl="2">
      <w:start w:val="5"/>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25766B0A"/>
    <w:multiLevelType w:val="multilevel"/>
    <w:tmpl w:val="9ED259FE"/>
    <w:lvl w:ilvl="0">
      <w:start w:val="3"/>
      <w:numFmt w:val="none"/>
      <w:lvlText w:val="1%1"/>
      <w:lvlJc w:val="left"/>
      <w:pPr>
        <w:ind w:left="432" w:hanging="432"/>
      </w:pPr>
    </w:lvl>
    <w:lvl w:ilvl="1">
      <w:start w:val="3"/>
      <w:numFmt w:val="decimal"/>
      <w:lvlText w:val="1.%2"/>
      <w:lvlJc w:val="left"/>
      <w:pPr>
        <w:ind w:left="576" w:hanging="576"/>
      </w:pPr>
    </w:lvl>
    <w:lvl w:ilvl="2">
      <w:start w:val="5"/>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1" w15:restartNumberingAfterBreak="0">
    <w:nsid w:val="2598760C"/>
    <w:multiLevelType w:val="multilevel"/>
    <w:tmpl w:val="1632C3CE"/>
    <w:lvl w:ilvl="0">
      <w:numFmt w:val="bullet"/>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259C0427"/>
    <w:multiLevelType w:val="multilevel"/>
    <w:tmpl w:val="D43C9356"/>
    <w:lvl w:ilvl="0">
      <w:start w:val="3"/>
      <w:numFmt w:val="none"/>
      <w:lvlText w:val="1%1"/>
      <w:lvlJc w:val="left"/>
      <w:pPr>
        <w:ind w:left="432" w:hanging="432"/>
      </w:pPr>
    </w:lvl>
    <w:lvl w:ilvl="1">
      <w:start w:val="3"/>
      <w:numFmt w:val="decimal"/>
      <w:lvlText w:val="1.%2"/>
      <w:lvlJc w:val="left"/>
      <w:pPr>
        <w:ind w:left="576" w:hanging="576"/>
      </w:pPr>
    </w:lvl>
    <w:lvl w:ilvl="2">
      <w:start w:val="5"/>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26E67435"/>
    <w:multiLevelType w:val="multilevel"/>
    <w:tmpl w:val="EF5087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15:restartNumberingAfterBreak="0">
    <w:nsid w:val="279240AD"/>
    <w:multiLevelType w:val="hybridMultilevel"/>
    <w:tmpl w:val="EE2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87D0CE8"/>
    <w:multiLevelType w:val="hybridMultilevel"/>
    <w:tmpl w:val="A0E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8AE5A9B"/>
    <w:multiLevelType w:val="multilevel"/>
    <w:tmpl w:val="229ADF06"/>
    <w:lvl w:ilvl="0">
      <w:numFmt w:val="bullet"/>
      <w:pStyle w:val="ListBullet3"/>
      <w:lvlText w:val=""/>
      <w:lvlJc w:val="left"/>
      <w:pPr>
        <w:ind w:left="108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29350D12"/>
    <w:multiLevelType w:val="multilevel"/>
    <w:tmpl w:val="39BC72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8" w15:restartNumberingAfterBreak="0">
    <w:nsid w:val="293E7372"/>
    <w:multiLevelType w:val="multilevel"/>
    <w:tmpl w:val="1820C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9" w15:restartNumberingAfterBreak="0">
    <w:nsid w:val="29945CBD"/>
    <w:multiLevelType w:val="multilevel"/>
    <w:tmpl w:val="4ACCEE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0" w15:restartNumberingAfterBreak="0">
    <w:nsid w:val="29F14E78"/>
    <w:multiLevelType w:val="multilevel"/>
    <w:tmpl w:val="436C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A1052A2"/>
    <w:multiLevelType w:val="multilevel"/>
    <w:tmpl w:val="995E35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2" w15:restartNumberingAfterBreak="0">
    <w:nsid w:val="2A2B77A3"/>
    <w:multiLevelType w:val="multilevel"/>
    <w:tmpl w:val="2ACA02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3" w15:restartNumberingAfterBreak="0">
    <w:nsid w:val="2A3446CA"/>
    <w:multiLevelType w:val="multilevel"/>
    <w:tmpl w:val="8DC072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15:restartNumberingAfterBreak="0">
    <w:nsid w:val="2A4319B7"/>
    <w:multiLevelType w:val="hybridMultilevel"/>
    <w:tmpl w:val="7A14C3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A4E1E5B"/>
    <w:multiLevelType w:val="multilevel"/>
    <w:tmpl w:val="44BA14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6" w15:restartNumberingAfterBreak="0">
    <w:nsid w:val="2A7B5C6F"/>
    <w:multiLevelType w:val="multilevel"/>
    <w:tmpl w:val="937A5CF0"/>
    <w:lvl w:ilvl="0">
      <w:numFmt w:val="bullet"/>
      <w:lvlText w:val=""/>
      <w:lvlJc w:val="left"/>
      <w:pPr>
        <w:ind w:left="720" w:hanging="360"/>
      </w:pPr>
      <w:rPr>
        <w:rFonts w:ascii="Symbol" w:hAnsi="Symbol"/>
      </w:rPr>
    </w:lvl>
    <w:lvl w:ilvl="1">
      <w:numFmt w:val="bullet"/>
      <w:lvlText w:val="-"/>
      <w:lvlJc w:val="left"/>
      <w:pPr>
        <w:ind w:left="1440" w:hanging="360"/>
      </w:pPr>
      <w:rPr>
        <w:rFonts w:ascii="Courier" w:eastAsia="Times New Roman" w:hAnsi="Courier"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7" w15:restartNumberingAfterBreak="0">
    <w:nsid w:val="2AA77F5C"/>
    <w:multiLevelType w:val="hybridMultilevel"/>
    <w:tmpl w:val="63A8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AD446EF"/>
    <w:multiLevelType w:val="hybridMultilevel"/>
    <w:tmpl w:val="252A34EE"/>
    <w:lvl w:ilvl="0" w:tplc="33221A68">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AD6185D"/>
    <w:multiLevelType w:val="multilevel"/>
    <w:tmpl w:val="C032E87C"/>
    <w:lvl w:ilvl="0">
      <w:numFmt w:val="bullet"/>
      <w:lvlText w:val="-"/>
      <w:lvlJc w:val="left"/>
      <w:pPr>
        <w:ind w:left="720" w:hanging="360"/>
      </w:pPr>
      <w:rPr>
        <w:rFonts w:ascii="Times New Roman" w:eastAsia="MS Mincho"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2AE7115F"/>
    <w:multiLevelType w:val="multilevel"/>
    <w:tmpl w:val="0EDC49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1" w15:restartNumberingAfterBreak="0">
    <w:nsid w:val="2B3F5C3F"/>
    <w:multiLevelType w:val="multilevel"/>
    <w:tmpl w:val="54AA66C0"/>
    <w:lvl w:ilvl="0">
      <w:start w:val="1"/>
      <w:numFmt w:val="decimal"/>
      <w:lvlText w:val=" %1. "/>
      <w:lvlJc w:val="left"/>
      <w:pPr>
        <w:ind w:left="720" w:hanging="360"/>
      </w:pPr>
      <w:rPr>
        <w:rFonts w:ascii="Helvetica" w:hAnsi="Helvetic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2B7604B5"/>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B8A043A"/>
    <w:multiLevelType w:val="hybridMultilevel"/>
    <w:tmpl w:val="66928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BB91117"/>
    <w:multiLevelType w:val="multilevel"/>
    <w:tmpl w:val="B9F20A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5" w15:restartNumberingAfterBreak="0">
    <w:nsid w:val="2BF471F2"/>
    <w:multiLevelType w:val="multilevel"/>
    <w:tmpl w:val="87682F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6" w15:restartNumberingAfterBreak="0">
    <w:nsid w:val="2C5B5B75"/>
    <w:multiLevelType w:val="multilevel"/>
    <w:tmpl w:val="6F5A299E"/>
    <w:lvl w:ilvl="0">
      <w:start w:val="1"/>
      <w:numFmt w:val="decimal"/>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17" w15:restartNumberingAfterBreak="0">
    <w:nsid w:val="2CF31822"/>
    <w:multiLevelType w:val="multilevel"/>
    <w:tmpl w:val="BC78C2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8" w15:restartNumberingAfterBreak="0">
    <w:nsid w:val="2D113086"/>
    <w:multiLevelType w:val="multilevel"/>
    <w:tmpl w:val="7D98908C"/>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2D123465"/>
    <w:multiLevelType w:val="multilevel"/>
    <w:tmpl w:val="A65A3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0" w15:restartNumberingAfterBreak="0">
    <w:nsid w:val="2DC93538"/>
    <w:multiLevelType w:val="hybridMultilevel"/>
    <w:tmpl w:val="A3A46E3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1" w15:restartNumberingAfterBreak="0">
    <w:nsid w:val="2E6D4287"/>
    <w:multiLevelType w:val="multilevel"/>
    <w:tmpl w:val="CE74C0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2" w15:restartNumberingAfterBreak="0">
    <w:nsid w:val="2EE82B63"/>
    <w:multiLevelType w:val="multilevel"/>
    <w:tmpl w:val="54827F30"/>
    <w:styleLink w:val="Outline"/>
    <w:lvl w:ilvl="0">
      <w:start w:val="1"/>
      <w:numFmt w:val="decimal"/>
      <w:lvlText w:val="PLT.%1"/>
      <w:lvlJc w:val="left"/>
      <w:pPr>
        <w:ind w:left="7632" w:hanging="432"/>
      </w:pPr>
      <w:rPr>
        <w:u w:val="none"/>
      </w:rPr>
    </w:lvl>
    <w:lvl w:ilvl="1">
      <w:start w:val="1"/>
      <w:numFmt w:val="decimal"/>
      <w:lvlText w:val="PLT.%1.%2"/>
      <w:lvlJc w:val="left"/>
      <w:pPr>
        <w:ind w:left="7776" w:hanging="576"/>
      </w:pPr>
    </w:lvl>
    <w:lvl w:ilvl="2">
      <w:start w:val="1"/>
      <w:numFmt w:val="decimal"/>
      <w:lvlText w:val="PLT.%1.%2.%3"/>
      <w:lvlJc w:val="left"/>
      <w:pPr>
        <w:ind w:left="7920" w:hanging="720"/>
      </w:pPr>
    </w:lvl>
    <w:lvl w:ilvl="3">
      <w:start w:val="1"/>
      <w:numFmt w:val="decimal"/>
      <w:lvlText w:val="PLT.%1.%2.%3.%4"/>
      <w:lvlJc w:val="left"/>
      <w:pPr>
        <w:ind w:left="8064" w:hanging="864"/>
      </w:pPr>
    </w:lvl>
    <w:lvl w:ilvl="4">
      <w:start w:val="1"/>
      <w:numFmt w:val="decimal"/>
      <w:lvlText w:val="PLT.%1.%2.%3.%4.%5"/>
      <w:lvlJc w:val="left"/>
      <w:pPr>
        <w:ind w:left="8208" w:hanging="1008"/>
      </w:pPr>
    </w:lvl>
    <w:lvl w:ilvl="5">
      <w:start w:val="1"/>
      <w:numFmt w:val="decimal"/>
      <w:lvlText w:val="PLT.%1.%2.%3.%4.%5.%6"/>
      <w:lvlJc w:val="left"/>
      <w:pPr>
        <w:ind w:left="8352" w:hanging="1152"/>
      </w:pPr>
    </w:lvl>
    <w:lvl w:ilvl="6">
      <w:start w:val="1"/>
      <w:numFmt w:val="upperLetter"/>
      <w:lvlText w:val="PLT.%7"/>
      <w:lvlJc w:val="left"/>
      <w:pPr>
        <w:ind w:left="8496" w:hanging="1296"/>
      </w:pPr>
    </w:lvl>
    <w:lvl w:ilvl="7">
      <w:start w:val="1"/>
      <w:numFmt w:val="decimal"/>
      <w:lvlText w:val="PLT.%1.%2.%3.%4.%5.%6.%7.%8"/>
      <w:lvlJc w:val="left"/>
      <w:pPr>
        <w:ind w:left="8640" w:hanging="1440"/>
      </w:pPr>
    </w:lvl>
    <w:lvl w:ilvl="8">
      <w:start w:val="1"/>
      <w:numFmt w:val="decimal"/>
      <w:lvlText w:val="PLT.%1.%2.%3.%4.%5.%6.%7.%8.%9"/>
      <w:lvlJc w:val="left"/>
      <w:pPr>
        <w:ind w:left="8784" w:hanging="1584"/>
      </w:pPr>
    </w:lvl>
  </w:abstractNum>
  <w:abstractNum w:abstractNumId="123" w15:restartNumberingAfterBreak="0">
    <w:nsid w:val="2EFC34B4"/>
    <w:multiLevelType w:val="multilevel"/>
    <w:tmpl w:val="973442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4" w15:restartNumberingAfterBreak="0">
    <w:nsid w:val="2F6A3EAF"/>
    <w:multiLevelType w:val="multilevel"/>
    <w:tmpl w:val="590A2D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5" w15:restartNumberingAfterBreak="0">
    <w:nsid w:val="30882125"/>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09A3522"/>
    <w:multiLevelType w:val="multilevel"/>
    <w:tmpl w:val="0A3AB1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7" w15:restartNumberingAfterBreak="0">
    <w:nsid w:val="31542D2D"/>
    <w:multiLevelType w:val="hybridMultilevel"/>
    <w:tmpl w:val="C0D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681E7D"/>
    <w:multiLevelType w:val="multilevel"/>
    <w:tmpl w:val="A73668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9" w15:restartNumberingAfterBreak="0">
    <w:nsid w:val="31D75076"/>
    <w:multiLevelType w:val="multilevel"/>
    <w:tmpl w:val="71B0D2DA"/>
    <w:lvl w:ilvl="0">
      <w:numFmt w:val="bullet"/>
      <w:pStyle w:val="BulletListsingle-spaced1"/>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0" w15:restartNumberingAfterBreak="0">
    <w:nsid w:val="3203684F"/>
    <w:multiLevelType w:val="multilevel"/>
    <w:tmpl w:val="EB744D7A"/>
    <w:lvl w:ilvl="0">
      <w:start w:val="1"/>
      <w:numFmt w:val="decimal"/>
      <w:suff w:val="space"/>
      <w:lvlText w:val="Chapter %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31" w15:restartNumberingAfterBreak="0">
    <w:nsid w:val="32774217"/>
    <w:multiLevelType w:val="multilevel"/>
    <w:tmpl w:val="B8E841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2" w15:restartNumberingAfterBreak="0">
    <w:nsid w:val="32A10975"/>
    <w:multiLevelType w:val="multilevel"/>
    <w:tmpl w:val="1DD0FF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3" w15:restartNumberingAfterBreak="0">
    <w:nsid w:val="349B63F1"/>
    <w:multiLevelType w:val="multilevel"/>
    <w:tmpl w:val="0CDCC3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4" w15:restartNumberingAfterBreak="0">
    <w:nsid w:val="349F0648"/>
    <w:multiLevelType w:val="multilevel"/>
    <w:tmpl w:val="3C9448D6"/>
    <w:lvl w:ilvl="0">
      <w:start w:val="1"/>
      <w:numFmt w:val="decimal"/>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35" w15:restartNumberingAfterBreak="0">
    <w:nsid w:val="34BD73F1"/>
    <w:multiLevelType w:val="multilevel"/>
    <w:tmpl w:val="F7B6BF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6" w15:restartNumberingAfterBreak="0">
    <w:nsid w:val="354315CC"/>
    <w:multiLevelType w:val="multilevel"/>
    <w:tmpl w:val="E8AE02FA"/>
    <w:lvl w:ilvl="0">
      <w:start w:val="1"/>
      <w:numFmt w:val="decimal"/>
      <w:lvlText w:val="CHAPTER PTL.%1"/>
      <w:lvlJc w:val="left"/>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37" w15:restartNumberingAfterBreak="0">
    <w:nsid w:val="35E72BBE"/>
    <w:multiLevelType w:val="multilevel"/>
    <w:tmpl w:val="ECECA0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361873D0"/>
    <w:multiLevelType w:val="multilevel"/>
    <w:tmpl w:val="1020E3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9" w15:restartNumberingAfterBreak="0">
    <w:nsid w:val="373773DA"/>
    <w:multiLevelType w:val="hybridMultilevel"/>
    <w:tmpl w:val="407C2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76A2917"/>
    <w:multiLevelType w:val="multilevel"/>
    <w:tmpl w:val="7AF473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1" w15:restartNumberingAfterBreak="0">
    <w:nsid w:val="3815464C"/>
    <w:multiLevelType w:val="hybridMultilevel"/>
    <w:tmpl w:val="05F4D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8345E3A"/>
    <w:multiLevelType w:val="hybridMultilevel"/>
    <w:tmpl w:val="3DEC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846233F"/>
    <w:multiLevelType w:val="hybridMultilevel"/>
    <w:tmpl w:val="650CE130"/>
    <w:lvl w:ilvl="0" w:tplc="6C8485AA">
      <w:numFmt w:val="bullet"/>
      <w:lvlText w:val="-"/>
      <w:lvlJc w:val="left"/>
      <w:pPr>
        <w:ind w:left="720" w:hanging="360"/>
      </w:pPr>
      <w:rPr>
        <w:rFonts w:ascii="Courier" w:eastAsia="SimSun" w:hAnsi="Courier"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9081469"/>
    <w:multiLevelType w:val="multilevel"/>
    <w:tmpl w:val="805229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5" w15:restartNumberingAfterBreak="0">
    <w:nsid w:val="39496A2F"/>
    <w:multiLevelType w:val="multilevel"/>
    <w:tmpl w:val="198EDB7E"/>
    <w:styleLink w:val="Style1"/>
    <w:lvl w:ilvl="0">
      <w:start w:val="1"/>
      <w:numFmt w:val="decimal"/>
      <w:lvlText w:val="%1."/>
      <w:lvlJc w:val="left"/>
      <w:pPr>
        <w:ind w:left="360" w:hanging="360"/>
      </w:pPr>
      <w:rPr>
        <w:rFonts w:hint="default"/>
        <w:u w:val="none"/>
      </w:rPr>
    </w:lvl>
    <w:lvl w:ilvl="1">
      <w:start w:val="1"/>
      <w:numFmt w:val="decimal"/>
      <w:lvlText w:val="%1.%2."/>
      <w:lvlJc w:val="left"/>
      <w:pPr>
        <w:ind w:left="567" w:hanging="20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6" w15:restartNumberingAfterBreak="0">
    <w:nsid w:val="39AE015F"/>
    <w:multiLevelType w:val="multilevel"/>
    <w:tmpl w:val="2ED4D2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7" w15:restartNumberingAfterBreak="0">
    <w:nsid w:val="3A5E6E9B"/>
    <w:multiLevelType w:val="multilevel"/>
    <w:tmpl w:val="F9387042"/>
    <w:styleLink w:val="Outline1"/>
    <w:lvl w:ilvl="0">
      <w:start w:val="1"/>
      <w:numFmt w:val="decimal"/>
      <w:lvlText w:val="PLT.%1"/>
      <w:lvlJc w:val="left"/>
      <w:pPr>
        <w:ind w:left="7632" w:hanging="432"/>
      </w:pPr>
      <w:rPr>
        <w:u w:val="none"/>
      </w:rPr>
    </w:lvl>
    <w:lvl w:ilvl="1">
      <w:start w:val="1"/>
      <w:numFmt w:val="decimal"/>
      <w:lvlText w:val="PLT.%1.%2"/>
      <w:lvlJc w:val="left"/>
      <w:pPr>
        <w:ind w:left="7776" w:hanging="576"/>
      </w:pPr>
    </w:lvl>
    <w:lvl w:ilvl="2">
      <w:start w:val="1"/>
      <w:numFmt w:val="decimal"/>
      <w:lvlText w:val="PLT.%1.%2.%3"/>
      <w:lvlJc w:val="left"/>
      <w:pPr>
        <w:ind w:left="7920" w:hanging="720"/>
      </w:pPr>
    </w:lvl>
    <w:lvl w:ilvl="3">
      <w:start w:val="1"/>
      <w:numFmt w:val="decimal"/>
      <w:lvlText w:val="PLT.%1.%2.%3.%4"/>
      <w:lvlJc w:val="left"/>
      <w:pPr>
        <w:ind w:left="8064" w:hanging="864"/>
      </w:pPr>
    </w:lvl>
    <w:lvl w:ilvl="4">
      <w:start w:val="1"/>
      <w:numFmt w:val="decimal"/>
      <w:lvlText w:val="PLT.%1.%2.%3.%4.%5"/>
      <w:lvlJc w:val="left"/>
      <w:pPr>
        <w:ind w:left="8208" w:hanging="1008"/>
      </w:pPr>
    </w:lvl>
    <w:lvl w:ilvl="5">
      <w:start w:val="1"/>
      <w:numFmt w:val="decimal"/>
      <w:lvlText w:val="PLT.%1.%2.%3.%4.%5.%6"/>
      <w:lvlJc w:val="left"/>
      <w:pPr>
        <w:ind w:left="8352" w:hanging="1152"/>
      </w:pPr>
    </w:lvl>
    <w:lvl w:ilvl="6">
      <w:start w:val="1"/>
      <w:numFmt w:val="upperLetter"/>
      <w:lvlText w:val="PLT.%7"/>
      <w:lvlJc w:val="left"/>
      <w:pPr>
        <w:ind w:left="8496" w:hanging="1296"/>
      </w:pPr>
    </w:lvl>
    <w:lvl w:ilvl="7">
      <w:start w:val="1"/>
      <w:numFmt w:val="decimal"/>
      <w:lvlText w:val="PLT.%1.%2.%3.%4.%5.%6.%7.%8"/>
      <w:lvlJc w:val="left"/>
      <w:pPr>
        <w:ind w:left="8640" w:hanging="1440"/>
      </w:pPr>
    </w:lvl>
    <w:lvl w:ilvl="8">
      <w:start w:val="1"/>
      <w:numFmt w:val="decimal"/>
      <w:lvlText w:val="PLT.%1.%2.%3.%4.%5.%6.%7.%8.%9"/>
      <w:lvlJc w:val="left"/>
      <w:pPr>
        <w:ind w:left="8784" w:hanging="1584"/>
      </w:pPr>
    </w:lvl>
  </w:abstractNum>
  <w:abstractNum w:abstractNumId="148" w15:restartNumberingAfterBreak="0">
    <w:nsid w:val="3A6152A4"/>
    <w:multiLevelType w:val="multilevel"/>
    <w:tmpl w:val="C12EA5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9" w15:restartNumberingAfterBreak="0">
    <w:nsid w:val="3B5B6322"/>
    <w:multiLevelType w:val="multilevel"/>
    <w:tmpl w:val="3650030A"/>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50" w15:restartNumberingAfterBreak="0">
    <w:nsid w:val="3B9B6A74"/>
    <w:multiLevelType w:val="hybridMultilevel"/>
    <w:tmpl w:val="C66E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D692603"/>
    <w:multiLevelType w:val="multilevel"/>
    <w:tmpl w:val="49DCF0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2" w15:restartNumberingAfterBreak="0">
    <w:nsid w:val="3D907674"/>
    <w:multiLevelType w:val="multilevel"/>
    <w:tmpl w:val="8FDEA9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3" w15:restartNumberingAfterBreak="0">
    <w:nsid w:val="3F7D4DD3"/>
    <w:multiLevelType w:val="multilevel"/>
    <w:tmpl w:val="76E466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4" w15:restartNumberingAfterBreak="0">
    <w:nsid w:val="40A954AF"/>
    <w:multiLevelType w:val="multilevel"/>
    <w:tmpl w:val="2362C3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5" w15:restartNumberingAfterBreak="0">
    <w:nsid w:val="411E4B75"/>
    <w:multiLevelType w:val="multilevel"/>
    <w:tmpl w:val="769E2B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6" w15:restartNumberingAfterBreak="0">
    <w:nsid w:val="41DE25BE"/>
    <w:multiLevelType w:val="multilevel"/>
    <w:tmpl w:val="A09CF3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7" w15:restartNumberingAfterBreak="0">
    <w:nsid w:val="41E951F9"/>
    <w:multiLevelType w:val="multilevel"/>
    <w:tmpl w:val="22DC9A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8" w15:restartNumberingAfterBreak="0">
    <w:nsid w:val="42B67317"/>
    <w:multiLevelType w:val="multilevel"/>
    <w:tmpl w:val="E11C82D4"/>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59" w15:restartNumberingAfterBreak="0">
    <w:nsid w:val="438E4E99"/>
    <w:multiLevelType w:val="multilevel"/>
    <w:tmpl w:val="28C693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0" w15:restartNumberingAfterBreak="0">
    <w:nsid w:val="442B55D7"/>
    <w:multiLevelType w:val="multilevel"/>
    <w:tmpl w:val="54C0E3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1" w15:restartNumberingAfterBreak="0">
    <w:nsid w:val="443C6F88"/>
    <w:multiLevelType w:val="multilevel"/>
    <w:tmpl w:val="A7E8E1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2" w15:restartNumberingAfterBreak="0">
    <w:nsid w:val="454A5E97"/>
    <w:multiLevelType w:val="multilevel"/>
    <w:tmpl w:val="D4706848"/>
    <w:lvl w:ilvl="0">
      <w:start w:val="1"/>
      <w:numFmt w:val="upperLetter"/>
      <w:suff w:val="space"/>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63" w15:restartNumberingAfterBreak="0">
    <w:nsid w:val="4555020B"/>
    <w:multiLevelType w:val="hybridMultilevel"/>
    <w:tmpl w:val="D66C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56E4A25"/>
    <w:multiLevelType w:val="hybridMultilevel"/>
    <w:tmpl w:val="5C9662CA"/>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5" w15:restartNumberingAfterBreak="0">
    <w:nsid w:val="458E209E"/>
    <w:multiLevelType w:val="hybridMultilevel"/>
    <w:tmpl w:val="E632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6700027"/>
    <w:multiLevelType w:val="multilevel"/>
    <w:tmpl w:val="2304C48E"/>
    <w:lvl w:ilvl="0">
      <w:start w:val="1"/>
      <w:numFmt w:val="decimal"/>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67" w15:restartNumberingAfterBreak="0">
    <w:nsid w:val="46CA77F2"/>
    <w:multiLevelType w:val="hybridMultilevel"/>
    <w:tmpl w:val="ADF8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71E7CA9"/>
    <w:multiLevelType w:val="multilevel"/>
    <w:tmpl w:val="DC6837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9" w15:restartNumberingAfterBreak="0">
    <w:nsid w:val="47710D2D"/>
    <w:multiLevelType w:val="multilevel"/>
    <w:tmpl w:val="75141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0" w15:restartNumberingAfterBreak="0">
    <w:nsid w:val="47B22970"/>
    <w:multiLevelType w:val="multilevel"/>
    <w:tmpl w:val="117E5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1" w15:restartNumberingAfterBreak="0">
    <w:nsid w:val="482917D4"/>
    <w:multiLevelType w:val="multilevel"/>
    <w:tmpl w:val="D4428C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2" w15:restartNumberingAfterBreak="0">
    <w:nsid w:val="485D6DC2"/>
    <w:multiLevelType w:val="multilevel"/>
    <w:tmpl w:val="C4D0DA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3" w15:restartNumberingAfterBreak="0">
    <w:nsid w:val="489F3633"/>
    <w:multiLevelType w:val="multilevel"/>
    <w:tmpl w:val="F9B8AF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4" w15:restartNumberingAfterBreak="0">
    <w:nsid w:val="48BB732C"/>
    <w:multiLevelType w:val="multilevel"/>
    <w:tmpl w:val="93689268"/>
    <w:styleLink w:val="AppendixHeadings"/>
    <w:lvl w:ilvl="0">
      <w:start w:val="1"/>
      <w:numFmt w:val="upperLetter"/>
      <w:pStyle w:val="AppendixH1"/>
      <w:lvlText w:val="Appendix %1"/>
      <w:lvlJc w:val="left"/>
      <w:pPr>
        <w:ind w:left="851" w:hanging="851"/>
      </w:pPr>
      <w:rPr>
        <w:rFonts w:hint="default"/>
      </w:rPr>
    </w:lvl>
    <w:lvl w:ilvl="1">
      <w:start w:val="1"/>
      <w:numFmt w:val="decimal"/>
      <w:pStyle w:val="AppendixH2"/>
      <w:lvlText w:val="%1.%2"/>
      <w:lvlJc w:val="left"/>
      <w:pPr>
        <w:ind w:left="851" w:hanging="851"/>
      </w:pPr>
      <w:rPr>
        <w:rFonts w:hint="default"/>
      </w:rPr>
    </w:lvl>
    <w:lvl w:ilvl="2">
      <w:start w:val="1"/>
      <w:numFmt w:val="decimal"/>
      <w:pStyle w:val="AppendixH3"/>
      <w:lvlText w:val="%1.%2.%3"/>
      <w:lvlJc w:val="left"/>
      <w:pPr>
        <w:ind w:left="851" w:hanging="851"/>
      </w:pPr>
      <w:rPr>
        <w:rFonts w:hint="default"/>
      </w:rPr>
    </w:lvl>
    <w:lvl w:ilvl="3">
      <w:start w:val="1"/>
      <w:numFmt w:val="decimal"/>
      <w:pStyle w:val="AppendixH4"/>
      <w:lvlText w:val="%1.%2.%3.%4"/>
      <w:lvlJc w:val="left"/>
      <w:pPr>
        <w:ind w:left="851" w:hanging="851"/>
      </w:pPr>
      <w:rPr>
        <w:rFonts w:hint="default"/>
      </w:rPr>
    </w:lvl>
    <w:lvl w:ilvl="4">
      <w:start w:val="1"/>
      <w:numFmt w:val="decimal"/>
      <w:pStyle w:val="AppendixH5"/>
      <w:lvlText w:val="%1.%2.%3.%4.%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75" w15:restartNumberingAfterBreak="0">
    <w:nsid w:val="49BD1AF4"/>
    <w:multiLevelType w:val="multilevel"/>
    <w:tmpl w:val="A86EFD2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76" w15:restartNumberingAfterBreak="0">
    <w:nsid w:val="49D656B5"/>
    <w:multiLevelType w:val="multilevel"/>
    <w:tmpl w:val="E528DEB8"/>
    <w:lvl w:ilvl="0">
      <w:start w:val="1"/>
      <w:numFmt w:val="decimal"/>
      <w:suff w:val="space"/>
      <w:lvlText w:val="PLT.%1"/>
      <w:lvlJc w:val="left"/>
      <w:pPr>
        <w:ind w:left="7632" w:hanging="432"/>
      </w:pPr>
      <w:rPr>
        <w:u w:val="none"/>
      </w:rPr>
    </w:lvl>
    <w:lvl w:ilvl="1">
      <w:start w:val="1"/>
      <w:numFmt w:val="decimal"/>
      <w:suff w:val="space"/>
      <w:lvlText w:val="PLT.%1.%2"/>
      <w:lvlJc w:val="left"/>
      <w:pPr>
        <w:ind w:left="7776" w:hanging="576"/>
      </w:pPr>
    </w:lvl>
    <w:lvl w:ilvl="2">
      <w:start w:val="1"/>
      <w:numFmt w:val="decimal"/>
      <w:suff w:val="space"/>
      <w:lvlText w:val="PLT.%1.%2.%3"/>
      <w:lvlJc w:val="left"/>
      <w:pPr>
        <w:ind w:left="7920" w:hanging="720"/>
      </w:pPr>
    </w:lvl>
    <w:lvl w:ilvl="3">
      <w:start w:val="1"/>
      <w:numFmt w:val="decimal"/>
      <w:suff w:val="space"/>
      <w:lvlText w:val="PLT.%1.%2.%3.%4"/>
      <w:lvlJc w:val="left"/>
      <w:pPr>
        <w:ind w:left="8064" w:hanging="864"/>
      </w:pPr>
    </w:lvl>
    <w:lvl w:ilvl="4">
      <w:start w:val="1"/>
      <w:numFmt w:val="decimal"/>
      <w:suff w:val="space"/>
      <w:lvlText w:val="PLT.%1.%2.%3.%4.%5"/>
      <w:lvlJc w:val="left"/>
      <w:pPr>
        <w:ind w:left="8208" w:hanging="1008"/>
      </w:pPr>
    </w:lvl>
    <w:lvl w:ilvl="5">
      <w:start w:val="1"/>
      <w:numFmt w:val="decimal"/>
      <w:suff w:val="space"/>
      <w:lvlText w:val="PLT.%1.%2.%3.%4.%5.%6"/>
      <w:lvlJc w:val="left"/>
      <w:pPr>
        <w:ind w:left="8352" w:hanging="1152"/>
      </w:pPr>
    </w:lvl>
    <w:lvl w:ilvl="6">
      <w:start w:val="1"/>
      <w:numFmt w:val="upperLetter"/>
      <w:suff w:val="space"/>
      <w:lvlText w:val="PLT.%7"/>
      <w:lvlJc w:val="left"/>
      <w:pPr>
        <w:ind w:left="8496" w:hanging="1296"/>
      </w:pPr>
    </w:lvl>
    <w:lvl w:ilvl="7">
      <w:start w:val="1"/>
      <w:numFmt w:val="decimal"/>
      <w:suff w:val="space"/>
      <w:lvlText w:val="PLT.%1.%2.%3.%4.%5.%6.%7.%8"/>
      <w:lvlJc w:val="left"/>
      <w:pPr>
        <w:ind w:left="8640" w:hanging="1440"/>
      </w:pPr>
    </w:lvl>
    <w:lvl w:ilvl="8">
      <w:start w:val="1"/>
      <w:numFmt w:val="decimal"/>
      <w:suff w:val="space"/>
      <w:lvlText w:val="PLT.%1.%2.%3.%4.%5.%6.%7.%8.%9"/>
      <w:lvlJc w:val="left"/>
      <w:pPr>
        <w:ind w:left="8784" w:hanging="1584"/>
      </w:pPr>
    </w:lvl>
  </w:abstractNum>
  <w:abstractNum w:abstractNumId="177" w15:restartNumberingAfterBreak="0">
    <w:nsid w:val="49F32DE2"/>
    <w:multiLevelType w:val="hybridMultilevel"/>
    <w:tmpl w:val="D4EABABC"/>
    <w:lvl w:ilvl="0" w:tplc="E33ABFF6">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710829"/>
    <w:multiLevelType w:val="multilevel"/>
    <w:tmpl w:val="3D287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4B72127D"/>
    <w:multiLevelType w:val="hybridMultilevel"/>
    <w:tmpl w:val="EBF0F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C4F3823"/>
    <w:multiLevelType w:val="hybridMultilevel"/>
    <w:tmpl w:val="E57A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C6B6BA1"/>
    <w:multiLevelType w:val="multilevel"/>
    <w:tmpl w:val="2C8693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2" w15:restartNumberingAfterBreak="0">
    <w:nsid w:val="4C99407E"/>
    <w:multiLevelType w:val="hybridMultilevel"/>
    <w:tmpl w:val="AB9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CCF5F41"/>
    <w:multiLevelType w:val="hybridMultilevel"/>
    <w:tmpl w:val="3B3C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DBF511C"/>
    <w:multiLevelType w:val="multilevel"/>
    <w:tmpl w:val="4C5CEC18"/>
    <w:styleLink w:val="Bullets"/>
    <w:lvl w:ilvl="0">
      <w:numFmt w:val="bullet"/>
      <w:pStyle w:val="BulletListsingle-spaced"/>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5" w15:restartNumberingAfterBreak="0">
    <w:nsid w:val="4E706E6C"/>
    <w:multiLevelType w:val="multilevel"/>
    <w:tmpl w:val="3E78E824"/>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rPr>
    </w:lvl>
    <w:lvl w:ilvl="8">
      <w:numFmt w:val="bullet"/>
      <w:lvlText w:val=""/>
      <w:lvlJc w:val="left"/>
      <w:pPr>
        <w:ind w:left="6540" w:hanging="360"/>
      </w:pPr>
      <w:rPr>
        <w:rFonts w:ascii="Wingdings" w:hAnsi="Wingdings"/>
      </w:rPr>
    </w:lvl>
  </w:abstractNum>
  <w:abstractNum w:abstractNumId="186" w15:restartNumberingAfterBreak="0">
    <w:nsid w:val="4EC10148"/>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F344189"/>
    <w:multiLevelType w:val="multilevel"/>
    <w:tmpl w:val="6A248282"/>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4F5A6C8D"/>
    <w:multiLevelType w:val="multilevel"/>
    <w:tmpl w:val="DBDC38A8"/>
    <w:lvl w:ilvl="0">
      <w:start w:val="1"/>
      <w:numFmt w:val="upperLetter"/>
      <w:suff w:val="space"/>
      <w:lvlText w:val="PLT.%1"/>
      <w:lvlJc w:val="left"/>
      <w:pPr>
        <w:ind w:left="720" w:hanging="720"/>
      </w:pPr>
      <w:rPr>
        <w:rFonts w:hint="default"/>
        <w:u w:val="none"/>
      </w:rPr>
    </w:lvl>
    <w:lvl w:ilvl="1">
      <w:start w:val="1"/>
      <w:numFmt w:val="decimal"/>
      <w:suff w:val="space"/>
      <w:lvlText w:val="PLT.%1.%2"/>
      <w:lvlJc w:val="left"/>
      <w:pPr>
        <w:ind w:left="1080" w:hanging="1080"/>
      </w:pPr>
      <w:rPr>
        <w:rFonts w:hint="default"/>
      </w:rPr>
    </w:lvl>
    <w:lvl w:ilvl="2">
      <w:start w:val="1"/>
      <w:numFmt w:val="decimal"/>
      <w:suff w:val="space"/>
      <w:lvlText w:val="PLT.%1.%2.%3"/>
      <w:lvlJc w:val="left"/>
      <w:pPr>
        <w:ind w:left="0" w:firstLine="0"/>
      </w:pPr>
      <w:rPr>
        <w:rFonts w:hint="default"/>
      </w:rPr>
    </w:lvl>
    <w:lvl w:ilvl="3">
      <w:start w:val="1"/>
      <w:numFmt w:val="decimal"/>
      <w:suff w:val="space"/>
      <w:lvlText w:val="PLT.%1.%2.%3.%4"/>
      <w:lvlJc w:val="left"/>
      <w:pPr>
        <w:ind w:left="0" w:firstLine="0"/>
      </w:pPr>
      <w:rPr>
        <w:rFonts w:hint="default"/>
      </w:rPr>
    </w:lvl>
    <w:lvl w:ilvl="4">
      <w:start w:val="1"/>
      <w:numFmt w:val="decimal"/>
      <w:suff w:val="space"/>
      <w:lvlText w:val="PLT.%1.%2.%3.%4.%5"/>
      <w:lvlJc w:val="left"/>
      <w:pPr>
        <w:ind w:left="0" w:firstLine="0"/>
      </w:pPr>
      <w:rPr>
        <w:rFonts w:hint="default"/>
      </w:rPr>
    </w:lvl>
    <w:lvl w:ilvl="5">
      <w:start w:val="1"/>
      <w:numFmt w:val="decimal"/>
      <w:suff w:val="nothing"/>
      <w:lvlText w:val="%1.%2.%3.%4.%5.%6"/>
      <w:lvlJc w:val="left"/>
      <w:pPr>
        <w:ind w:left="2520" w:hanging="360"/>
      </w:pPr>
      <w:rPr>
        <w:rFonts w:hint="default"/>
      </w:rPr>
    </w:lvl>
    <w:lvl w:ilvl="6">
      <w:start w:val="1"/>
      <w:numFmt w:val="decimal"/>
      <w:suff w:val="nothing"/>
      <w:lvlText w:val="%1.%2.%3.%4.%5.%6.%7"/>
      <w:lvlJc w:val="left"/>
      <w:pPr>
        <w:ind w:left="2880" w:hanging="360"/>
      </w:pPr>
      <w:rPr>
        <w:rFonts w:hint="default"/>
      </w:rPr>
    </w:lvl>
    <w:lvl w:ilvl="7">
      <w:start w:val="1"/>
      <w:numFmt w:val="decimal"/>
      <w:suff w:val="nothing"/>
      <w:lvlText w:val="%1.%2.%3.%4.%5.%6.%7.%8"/>
      <w:lvlJc w:val="left"/>
      <w:pPr>
        <w:ind w:left="3240" w:hanging="360"/>
      </w:pPr>
      <w:rPr>
        <w:rFonts w:hint="default"/>
      </w:rPr>
    </w:lvl>
    <w:lvl w:ilvl="8">
      <w:start w:val="1"/>
      <w:numFmt w:val="decimal"/>
      <w:suff w:val="nothing"/>
      <w:lvlText w:val="%1.%2.%3.%4.%5.%6.%7.%8.%9"/>
      <w:lvlJc w:val="left"/>
      <w:pPr>
        <w:ind w:left="3600" w:hanging="360"/>
      </w:pPr>
      <w:rPr>
        <w:rFonts w:hint="default"/>
      </w:rPr>
    </w:lvl>
  </w:abstractNum>
  <w:abstractNum w:abstractNumId="189" w15:restartNumberingAfterBreak="0">
    <w:nsid w:val="4F6E7504"/>
    <w:multiLevelType w:val="multilevel"/>
    <w:tmpl w:val="5BE842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0" w15:restartNumberingAfterBreak="0">
    <w:nsid w:val="50104E8E"/>
    <w:multiLevelType w:val="multilevel"/>
    <w:tmpl w:val="C28AB5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1" w15:restartNumberingAfterBreak="0">
    <w:nsid w:val="506C01FD"/>
    <w:multiLevelType w:val="multilevel"/>
    <w:tmpl w:val="4F1A1F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2" w15:restartNumberingAfterBreak="0">
    <w:nsid w:val="506D1E72"/>
    <w:multiLevelType w:val="multilevel"/>
    <w:tmpl w:val="57AA79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3" w15:restartNumberingAfterBreak="0">
    <w:nsid w:val="50C304EA"/>
    <w:multiLevelType w:val="multilevel"/>
    <w:tmpl w:val="92624AEC"/>
    <w:lvl w:ilvl="0">
      <w:start w:val="1"/>
      <w:numFmt w:val="decimal"/>
      <w:lvlText w:val="PLT.%1"/>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194" w15:restartNumberingAfterBreak="0">
    <w:nsid w:val="51045125"/>
    <w:multiLevelType w:val="multilevel"/>
    <w:tmpl w:val="1A0E0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5" w15:restartNumberingAfterBreak="0">
    <w:nsid w:val="52A37AFE"/>
    <w:multiLevelType w:val="multilevel"/>
    <w:tmpl w:val="BFF24B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6" w15:restartNumberingAfterBreak="0">
    <w:nsid w:val="52F11F86"/>
    <w:multiLevelType w:val="hybridMultilevel"/>
    <w:tmpl w:val="0AEE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3C43D86"/>
    <w:multiLevelType w:val="multilevel"/>
    <w:tmpl w:val="A09C0D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8" w15:restartNumberingAfterBreak="0">
    <w:nsid w:val="53DC618E"/>
    <w:multiLevelType w:val="hybridMultilevel"/>
    <w:tmpl w:val="0E02DDCA"/>
    <w:lvl w:ilvl="0" w:tplc="547C6C52">
      <w:start w:val="26"/>
      <w:numFmt w:val="bullet"/>
      <w:lvlText w:val=""/>
      <w:lvlJc w:val="left"/>
      <w:pPr>
        <w:ind w:left="720" w:hanging="360"/>
      </w:pPr>
      <w:rPr>
        <w:rFonts w:ascii="Wingdings" w:eastAsia="SimSun"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532297B"/>
    <w:multiLevelType w:val="multilevel"/>
    <w:tmpl w:val="F7FAF2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0" w15:restartNumberingAfterBreak="0">
    <w:nsid w:val="553920E1"/>
    <w:multiLevelType w:val="multilevel"/>
    <w:tmpl w:val="52DEA5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1" w15:restartNumberingAfterBreak="0">
    <w:nsid w:val="57AD5977"/>
    <w:multiLevelType w:val="multilevel"/>
    <w:tmpl w:val="279628A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02" w15:restartNumberingAfterBreak="0">
    <w:nsid w:val="585036C4"/>
    <w:multiLevelType w:val="hybridMultilevel"/>
    <w:tmpl w:val="52E0C1E0"/>
    <w:lvl w:ilvl="0" w:tplc="33221A68">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85B74A4"/>
    <w:multiLevelType w:val="multilevel"/>
    <w:tmpl w:val="138E9A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4" w15:restartNumberingAfterBreak="0">
    <w:nsid w:val="594A228D"/>
    <w:multiLevelType w:val="multilevel"/>
    <w:tmpl w:val="C05625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5" w15:restartNumberingAfterBreak="0">
    <w:nsid w:val="59653A40"/>
    <w:multiLevelType w:val="hybridMultilevel"/>
    <w:tmpl w:val="DFE03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96C44F5"/>
    <w:multiLevelType w:val="multilevel"/>
    <w:tmpl w:val="9F7A8F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7" w15:restartNumberingAfterBreak="0">
    <w:nsid w:val="597E0CE0"/>
    <w:multiLevelType w:val="multilevel"/>
    <w:tmpl w:val="A6604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5A3B5555"/>
    <w:multiLevelType w:val="multilevel"/>
    <w:tmpl w:val="837A7C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9" w15:restartNumberingAfterBreak="0">
    <w:nsid w:val="5A65205B"/>
    <w:multiLevelType w:val="multilevel"/>
    <w:tmpl w:val="10E8F4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0" w15:restartNumberingAfterBreak="0">
    <w:nsid w:val="5AD847D3"/>
    <w:multiLevelType w:val="multilevel"/>
    <w:tmpl w:val="86B099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1" w15:restartNumberingAfterBreak="0">
    <w:nsid w:val="5AF66663"/>
    <w:multiLevelType w:val="multilevel"/>
    <w:tmpl w:val="9ECA3718"/>
    <w:lvl w:ilvl="0">
      <w:start w:val="1"/>
      <w:numFmt w:val="decimal"/>
      <w:pStyle w:val="Heading1"/>
      <w:lvlText w:val="Chapter %1"/>
      <w:lvlJc w:val="left"/>
      <w:pPr>
        <w:ind w:left="0" w:firstLine="0"/>
      </w:pPr>
      <w:rPr>
        <w:rFonts w:hint="default"/>
        <w:u w:val="none"/>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720"/>
        </w:tabs>
        <w:ind w:left="0" w:firstLine="0"/>
      </w:pPr>
      <w:rPr>
        <w:rFonts w:hint="default"/>
        <w:lang w:val="en-US"/>
      </w:rPr>
    </w:lvl>
    <w:lvl w:ilvl="3">
      <w:start w:val="1"/>
      <w:numFmt w:val="decimal"/>
      <w:pStyle w:val="Heading4"/>
      <w:lvlText w:val="%1.%2.%3.%4"/>
      <w:lvlJc w:val="left"/>
      <w:pPr>
        <w:tabs>
          <w:tab w:val="num" w:pos="1077"/>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2" w15:restartNumberingAfterBreak="0">
    <w:nsid w:val="5B047177"/>
    <w:multiLevelType w:val="hybridMultilevel"/>
    <w:tmpl w:val="B5C03F3C"/>
    <w:lvl w:ilvl="0" w:tplc="04090001">
      <w:start w:val="1"/>
      <w:numFmt w:val="bullet"/>
      <w:lvlText w:val=""/>
      <w:lvlJc w:val="left"/>
      <w:pPr>
        <w:ind w:left="720" w:hanging="360"/>
      </w:pPr>
      <w:rPr>
        <w:rFonts w:ascii="Symbol" w:hAnsi="Symbol" w:hint="default"/>
      </w:rPr>
    </w:lvl>
    <w:lvl w:ilvl="1" w:tplc="5DB0A5B6">
      <w:numFmt w:val="bullet"/>
      <w:lvlText w:val="•"/>
      <w:lvlJc w:val="left"/>
      <w:pPr>
        <w:ind w:left="1800" w:hanging="72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B1A2CE7"/>
    <w:multiLevelType w:val="multilevel"/>
    <w:tmpl w:val="BA1443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4" w15:restartNumberingAfterBreak="0">
    <w:nsid w:val="5BDB1794"/>
    <w:multiLevelType w:val="multilevel"/>
    <w:tmpl w:val="69F43D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5" w15:restartNumberingAfterBreak="0">
    <w:nsid w:val="5C1677DA"/>
    <w:multiLevelType w:val="multilevel"/>
    <w:tmpl w:val="7AA47E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6" w15:restartNumberingAfterBreak="0">
    <w:nsid w:val="5C2B18E7"/>
    <w:multiLevelType w:val="multilevel"/>
    <w:tmpl w:val="4210C0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5C3B1FA9"/>
    <w:multiLevelType w:val="multilevel"/>
    <w:tmpl w:val="4A5AC7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8" w15:restartNumberingAfterBreak="0">
    <w:nsid w:val="5C946392"/>
    <w:multiLevelType w:val="multilevel"/>
    <w:tmpl w:val="9F4224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9" w15:restartNumberingAfterBreak="0">
    <w:nsid w:val="5CA87542"/>
    <w:multiLevelType w:val="hybridMultilevel"/>
    <w:tmpl w:val="5C1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CE21F9F"/>
    <w:multiLevelType w:val="multilevel"/>
    <w:tmpl w:val="C8AE51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1" w15:restartNumberingAfterBreak="0">
    <w:nsid w:val="5D6A78EF"/>
    <w:multiLevelType w:val="hybridMultilevel"/>
    <w:tmpl w:val="22D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DC815D7"/>
    <w:multiLevelType w:val="multilevel"/>
    <w:tmpl w:val="198EDB7E"/>
    <w:numStyleLink w:val="Style1"/>
  </w:abstractNum>
  <w:abstractNum w:abstractNumId="223" w15:restartNumberingAfterBreak="0">
    <w:nsid w:val="5E187936"/>
    <w:multiLevelType w:val="multilevel"/>
    <w:tmpl w:val="6C4ACB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4" w15:restartNumberingAfterBreak="0">
    <w:nsid w:val="5EB17DC9"/>
    <w:multiLevelType w:val="multilevel"/>
    <w:tmpl w:val="5186EE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5" w15:restartNumberingAfterBreak="0">
    <w:nsid w:val="5F2D0DD8"/>
    <w:multiLevelType w:val="multilevel"/>
    <w:tmpl w:val="4B80FBF6"/>
    <w:lvl w:ilvl="0">
      <w:start w:val="1"/>
      <w:numFmt w:val="upperLetter"/>
      <w:lvlText w:val="PLT.%1 "/>
      <w:lvlJc w:val="left"/>
      <w:pPr>
        <w:ind w:left="432" w:hanging="432"/>
      </w:pPr>
    </w:lvl>
    <w:lvl w:ilvl="1">
      <w:start w:val="1"/>
      <w:numFmt w:val="decimal"/>
      <w:lvlText w:val="PLT.%1.%2"/>
      <w:lvlJc w:val="left"/>
      <w:pPr>
        <w:ind w:left="576" w:hanging="576"/>
      </w:pPr>
    </w:lvl>
    <w:lvl w:ilvl="2">
      <w:start w:val="1"/>
      <w:numFmt w:val="decimal"/>
      <w:lvlText w:val="PLT.%1.%2.%3"/>
      <w:lvlJc w:val="left"/>
      <w:pPr>
        <w:ind w:left="720" w:hanging="720"/>
      </w:pPr>
    </w:lvl>
    <w:lvl w:ilvl="3">
      <w:start w:val="1"/>
      <w:numFmt w:val="decimal"/>
      <w:lvlText w:val="PLT.%1.%2.%3.%4"/>
      <w:lvlJc w:val="left"/>
      <w:pPr>
        <w:ind w:left="864" w:hanging="864"/>
      </w:pPr>
    </w:lvl>
    <w:lvl w:ilvl="4">
      <w:start w:val="1"/>
      <w:numFmt w:val="decimal"/>
      <w:lvlText w:val="PLT.%1.%2.%3.%4.%5"/>
      <w:lvlJc w:val="left"/>
      <w:pPr>
        <w:ind w:left="1008" w:hanging="1008"/>
      </w:pPr>
    </w:lvl>
    <w:lvl w:ilvl="5">
      <w:start w:val="1"/>
      <w:numFmt w:val="decimal"/>
      <w:lvlText w:val="PLT.%1.%2.%3.%4.%5.%6"/>
      <w:lvlJc w:val="left"/>
      <w:pPr>
        <w:ind w:left="1152" w:hanging="1152"/>
      </w:pPr>
    </w:lvl>
    <w:lvl w:ilvl="6">
      <w:start w:val="1"/>
      <w:numFmt w:val="decimal"/>
      <w:lvlText w:val="PLT.%1.%2.%3.%4.%5.%6.%7"/>
      <w:lvlJc w:val="left"/>
      <w:pPr>
        <w:ind w:left="1296" w:hanging="1296"/>
      </w:pPr>
    </w:lvl>
    <w:lvl w:ilvl="7">
      <w:start w:val="1"/>
      <w:numFmt w:val="decimal"/>
      <w:lvlText w:val="PLT.%1.%2.%3.%4.%5.%6.%7.%8"/>
      <w:lvlJc w:val="left"/>
      <w:pPr>
        <w:ind w:left="1440" w:hanging="1440"/>
      </w:pPr>
    </w:lvl>
    <w:lvl w:ilvl="8">
      <w:start w:val="1"/>
      <w:numFmt w:val="decimal"/>
      <w:lvlText w:val="PLT.%1.%2.%3.%4.%5.%6.%7.%8.%9"/>
      <w:lvlJc w:val="left"/>
      <w:pPr>
        <w:ind w:left="1584" w:hanging="1584"/>
      </w:pPr>
    </w:lvl>
  </w:abstractNum>
  <w:abstractNum w:abstractNumId="226" w15:restartNumberingAfterBreak="0">
    <w:nsid w:val="5F737C3D"/>
    <w:multiLevelType w:val="multilevel"/>
    <w:tmpl w:val="CE3689AC"/>
    <w:lvl w:ilvl="0">
      <w:numFmt w:val="bullet"/>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5FF87364"/>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03E7A0D"/>
    <w:multiLevelType w:val="multilevel"/>
    <w:tmpl w:val="A1DA9AF6"/>
    <w:lvl w:ilvl="0">
      <w:numFmt w:val="bullet"/>
      <w:lvlText w:val=""/>
      <w:lvlJc w:val="left"/>
      <w:pPr>
        <w:ind w:left="720" w:hanging="360"/>
      </w:pPr>
      <w:rPr>
        <w:rFonts w:ascii="Symbol" w:hAnsi="Symbol"/>
      </w:rPr>
    </w:lvl>
    <w:lvl w:ilvl="1">
      <w:numFmt w:val="bullet"/>
      <w:lvlText w:val="-"/>
      <w:lvlJc w:val="left"/>
      <w:pPr>
        <w:ind w:left="1440" w:hanging="360"/>
      </w:pPr>
      <w:rPr>
        <w:rFonts w:ascii="Times New Roman" w:eastAsia="Times New Roman" w:hAnsi="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9" w15:restartNumberingAfterBreak="0">
    <w:nsid w:val="60C946C3"/>
    <w:multiLevelType w:val="multilevel"/>
    <w:tmpl w:val="AF8870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0" w15:restartNumberingAfterBreak="0">
    <w:nsid w:val="6185094A"/>
    <w:multiLevelType w:val="multilevel"/>
    <w:tmpl w:val="04F8FC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15:restartNumberingAfterBreak="0">
    <w:nsid w:val="61861EDE"/>
    <w:multiLevelType w:val="multilevel"/>
    <w:tmpl w:val="50DC7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2" w15:restartNumberingAfterBreak="0">
    <w:nsid w:val="61F969D1"/>
    <w:multiLevelType w:val="multilevel"/>
    <w:tmpl w:val="12941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3" w15:restartNumberingAfterBreak="0">
    <w:nsid w:val="62007535"/>
    <w:multiLevelType w:val="multilevel"/>
    <w:tmpl w:val="44CCA22C"/>
    <w:lvl w:ilvl="0">
      <w:numFmt w:val="bullet"/>
      <w:lvlText w:val=""/>
      <w:lvlJc w:val="left"/>
      <w:pPr>
        <w:ind w:left="720" w:hanging="360"/>
      </w:pPr>
      <w:rPr>
        <w:rFonts w:ascii="Symbol" w:eastAsia="Times New Roman"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4" w15:restartNumberingAfterBreak="0">
    <w:nsid w:val="626E7013"/>
    <w:multiLevelType w:val="multilevel"/>
    <w:tmpl w:val="3D4C1C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5" w15:restartNumberingAfterBreak="0">
    <w:nsid w:val="629F2E3B"/>
    <w:multiLevelType w:val="multilevel"/>
    <w:tmpl w:val="C9E855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6" w15:restartNumberingAfterBreak="0">
    <w:nsid w:val="633E1BC6"/>
    <w:multiLevelType w:val="multilevel"/>
    <w:tmpl w:val="E0A6BC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7" w15:restartNumberingAfterBreak="0">
    <w:nsid w:val="634B7195"/>
    <w:multiLevelType w:val="multilevel"/>
    <w:tmpl w:val="411E8C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8" w15:restartNumberingAfterBreak="0">
    <w:nsid w:val="642E04FF"/>
    <w:multiLevelType w:val="multilevel"/>
    <w:tmpl w:val="7FD211FA"/>
    <w:lvl w:ilvl="0">
      <w:start w:val="1"/>
      <w:numFmt w:val="decimal"/>
      <w:lvlText w:val=" %1. "/>
      <w:lvlJc w:val="left"/>
      <w:pPr>
        <w:ind w:left="720" w:hanging="360"/>
      </w:pPr>
      <w:rPr>
        <w:rFonts w:ascii="Helvetica" w:hAnsi="Helvetic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9" w15:restartNumberingAfterBreak="0">
    <w:nsid w:val="648D3AFA"/>
    <w:multiLevelType w:val="multilevel"/>
    <w:tmpl w:val="C0F06D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0" w15:restartNumberingAfterBreak="0">
    <w:nsid w:val="65622220"/>
    <w:multiLevelType w:val="multilevel"/>
    <w:tmpl w:val="E3DE57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657A506D"/>
    <w:multiLevelType w:val="multilevel"/>
    <w:tmpl w:val="D24422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2" w15:restartNumberingAfterBreak="0">
    <w:nsid w:val="659843F0"/>
    <w:multiLevelType w:val="multilevel"/>
    <w:tmpl w:val="8200A9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3" w15:restartNumberingAfterBreak="0">
    <w:nsid w:val="67212131"/>
    <w:multiLevelType w:val="multilevel"/>
    <w:tmpl w:val="47B2C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6754488C"/>
    <w:multiLevelType w:val="multilevel"/>
    <w:tmpl w:val="8B5E1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68054314"/>
    <w:multiLevelType w:val="multilevel"/>
    <w:tmpl w:val="AED21B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6" w15:restartNumberingAfterBreak="0">
    <w:nsid w:val="685E3578"/>
    <w:multiLevelType w:val="multilevel"/>
    <w:tmpl w:val="36CEF870"/>
    <w:lvl w:ilvl="0">
      <w:start w:val="1"/>
      <w:numFmt w:val="decimal"/>
      <w:lvlText w:val="%1"/>
      <w:lvlJc w:val="left"/>
      <w:pPr>
        <w:ind w:left="792" w:hanging="792"/>
      </w:pPr>
    </w:lvl>
    <w:lvl w:ilvl="1">
      <w:start w:val="1"/>
      <w:numFmt w:val="decimal"/>
      <w:lvlText w:val="%1.%2"/>
      <w:lvlJc w:val="left"/>
      <w:pPr>
        <w:ind w:left="936" w:hanging="936"/>
      </w:pPr>
    </w:lvl>
    <w:lvl w:ilvl="2">
      <w:start w:val="1"/>
      <w:numFmt w:val="decimal"/>
      <w:lvlText w:val="%1.%2.%3"/>
      <w:lvlJc w:val="left"/>
      <w:pPr>
        <w:ind w:left="1080" w:hanging="1080"/>
      </w:pPr>
    </w:lvl>
    <w:lvl w:ilvl="3">
      <w:start w:val="1"/>
      <w:numFmt w:val="decimal"/>
      <w:lvlText w:val="%1.%2.%3.%4"/>
      <w:lvlJc w:val="left"/>
      <w:pPr>
        <w:ind w:left="1224" w:hanging="1224"/>
      </w:pPr>
    </w:lvl>
    <w:lvl w:ilvl="4">
      <w:start w:val="1"/>
      <w:numFmt w:val="decimal"/>
      <w:lvlText w:val="%1.%2.%3.%4.%5"/>
      <w:lvlJc w:val="left"/>
      <w:pPr>
        <w:ind w:left="1368" w:firstLine="72"/>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47" w15:restartNumberingAfterBreak="0">
    <w:nsid w:val="68A72623"/>
    <w:multiLevelType w:val="hybridMultilevel"/>
    <w:tmpl w:val="ADBC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8FA1936"/>
    <w:multiLevelType w:val="multilevel"/>
    <w:tmpl w:val="B57017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9" w15:restartNumberingAfterBreak="0">
    <w:nsid w:val="691C3256"/>
    <w:multiLevelType w:val="hybridMultilevel"/>
    <w:tmpl w:val="7882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9A523DA"/>
    <w:multiLevelType w:val="multilevel"/>
    <w:tmpl w:val="694847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1" w15:restartNumberingAfterBreak="0">
    <w:nsid w:val="6A0E6B38"/>
    <w:multiLevelType w:val="multilevel"/>
    <w:tmpl w:val="89BED5A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252" w15:restartNumberingAfterBreak="0">
    <w:nsid w:val="6AA059C3"/>
    <w:multiLevelType w:val="hybridMultilevel"/>
    <w:tmpl w:val="AE3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BA60DD5"/>
    <w:multiLevelType w:val="hybridMultilevel"/>
    <w:tmpl w:val="94AA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C886AD1"/>
    <w:multiLevelType w:val="multilevel"/>
    <w:tmpl w:val="B1F6C9B2"/>
    <w:lvl w:ilvl="0">
      <w:start w:val="3"/>
      <w:numFmt w:val="none"/>
      <w:lvlText w:val="1%1"/>
      <w:lvlJc w:val="left"/>
      <w:pPr>
        <w:ind w:left="432" w:hanging="432"/>
      </w:pPr>
    </w:lvl>
    <w:lvl w:ilvl="1">
      <w:start w:val="1"/>
      <w:numFmt w:val="decimal"/>
      <w:lvlText w:val="1.%2"/>
      <w:lvlJc w:val="left"/>
      <w:pPr>
        <w:ind w:left="576" w:hanging="576"/>
      </w:pPr>
    </w:lvl>
    <w:lvl w:ilvl="2">
      <w:start w:val="1"/>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5" w15:restartNumberingAfterBreak="0">
    <w:nsid w:val="6CA67140"/>
    <w:multiLevelType w:val="multilevel"/>
    <w:tmpl w:val="1AF45F4A"/>
    <w:lvl w:ilvl="0">
      <w:numFmt w:val="bullet"/>
      <w:lvlText w:val=""/>
      <w:lvlJc w:val="left"/>
      <w:pPr>
        <w:ind w:left="180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6E5504E0"/>
    <w:multiLevelType w:val="hybridMultilevel"/>
    <w:tmpl w:val="D526BE8E"/>
    <w:lvl w:ilvl="0" w:tplc="04090001">
      <w:start w:val="1"/>
      <w:numFmt w:val="bullet"/>
      <w:lvlText w:val=""/>
      <w:lvlJc w:val="left"/>
      <w:pPr>
        <w:ind w:left="720" w:hanging="360"/>
      </w:pPr>
      <w:rPr>
        <w:rFonts w:ascii="Symbol" w:hAnsi="Symbol" w:hint="default"/>
      </w:rPr>
    </w:lvl>
    <w:lvl w:ilvl="1" w:tplc="C14C3A28">
      <w:numFmt w:val="bullet"/>
      <w:lvlText w:val="•"/>
      <w:lvlJc w:val="left"/>
      <w:pPr>
        <w:ind w:left="1800" w:hanging="72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E5F73DD"/>
    <w:multiLevelType w:val="multilevel"/>
    <w:tmpl w:val="6E7886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8" w15:restartNumberingAfterBreak="0">
    <w:nsid w:val="6E6C7AF0"/>
    <w:multiLevelType w:val="hybridMultilevel"/>
    <w:tmpl w:val="57AA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E7E1787"/>
    <w:multiLevelType w:val="hybridMultilevel"/>
    <w:tmpl w:val="8DFC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EC7206C"/>
    <w:multiLevelType w:val="multilevel"/>
    <w:tmpl w:val="6C8487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1" w15:restartNumberingAfterBreak="0">
    <w:nsid w:val="6F3F0BBD"/>
    <w:multiLevelType w:val="multilevel"/>
    <w:tmpl w:val="72968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2" w15:restartNumberingAfterBreak="0">
    <w:nsid w:val="6F7B165F"/>
    <w:multiLevelType w:val="hybridMultilevel"/>
    <w:tmpl w:val="FD625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71192D45"/>
    <w:multiLevelType w:val="multilevel"/>
    <w:tmpl w:val="5C360FBA"/>
    <w:lvl w:ilvl="0">
      <w:start w:val="3"/>
      <w:numFmt w:val="none"/>
      <w:lvlText w:val="1%1"/>
      <w:lvlJc w:val="left"/>
      <w:pPr>
        <w:ind w:left="432" w:hanging="432"/>
      </w:pPr>
    </w:lvl>
    <w:lvl w:ilvl="1">
      <w:start w:val="1"/>
      <w:numFmt w:val="decimal"/>
      <w:lvlText w:val="1.%2"/>
      <w:lvlJc w:val="left"/>
      <w:pPr>
        <w:ind w:left="576" w:hanging="576"/>
      </w:pPr>
    </w:lvl>
    <w:lvl w:ilvl="2">
      <w:start w:val="1"/>
      <w:numFmt w:val="decimal"/>
      <w:lvlText w:val="1.%1.%2.%3"/>
      <w:lvlJc w:val="left"/>
      <w:pPr>
        <w:ind w:left="720" w:hanging="720"/>
      </w:pPr>
    </w:lvl>
    <w:lvl w:ilvl="3">
      <w:start w:val="1"/>
      <w:numFmt w:val="decimal"/>
      <w:lvlText w:val="1.%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4" w15:restartNumberingAfterBreak="0">
    <w:nsid w:val="71227FC0"/>
    <w:multiLevelType w:val="multilevel"/>
    <w:tmpl w:val="2D1CE888"/>
    <w:lvl w:ilvl="0">
      <w:numFmt w:val="bullet"/>
      <w:pStyle w:val="ListBullet4"/>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71290137"/>
    <w:multiLevelType w:val="multilevel"/>
    <w:tmpl w:val="ED0210F4"/>
    <w:lvl w:ilvl="0">
      <w:start w:val="1"/>
      <w:numFmt w:val="decimal"/>
      <w:pStyle w:val="ListNumb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6" w15:restartNumberingAfterBreak="0">
    <w:nsid w:val="71453014"/>
    <w:multiLevelType w:val="multilevel"/>
    <w:tmpl w:val="90AED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7" w15:restartNumberingAfterBreak="0">
    <w:nsid w:val="719B0E15"/>
    <w:multiLevelType w:val="hybridMultilevel"/>
    <w:tmpl w:val="E95A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1A21B54"/>
    <w:multiLevelType w:val="multilevel"/>
    <w:tmpl w:val="5BEAB0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9" w15:restartNumberingAfterBreak="0">
    <w:nsid w:val="71C7339E"/>
    <w:multiLevelType w:val="multilevel"/>
    <w:tmpl w:val="75CECC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0" w15:restartNumberingAfterBreak="0">
    <w:nsid w:val="71D54E10"/>
    <w:multiLevelType w:val="hybridMultilevel"/>
    <w:tmpl w:val="D01E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37346E4"/>
    <w:multiLevelType w:val="multilevel"/>
    <w:tmpl w:val="E28481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2" w15:restartNumberingAfterBreak="0">
    <w:nsid w:val="73CD492D"/>
    <w:multiLevelType w:val="multilevel"/>
    <w:tmpl w:val="98DA5A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3" w15:restartNumberingAfterBreak="0">
    <w:nsid w:val="73CD5BB3"/>
    <w:multiLevelType w:val="hybridMultilevel"/>
    <w:tmpl w:val="6C8A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4E83870"/>
    <w:multiLevelType w:val="multilevel"/>
    <w:tmpl w:val="D0C0D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5" w15:restartNumberingAfterBreak="0">
    <w:nsid w:val="75BC7BE4"/>
    <w:multiLevelType w:val="multilevel"/>
    <w:tmpl w:val="8228DA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6" w15:restartNumberingAfterBreak="0">
    <w:nsid w:val="75BF631D"/>
    <w:multiLevelType w:val="multilevel"/>
    <w:tmpl w:val="56D814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7" w15:restartNumberingAfterBreak="0">
    <w:nsid w:val="76963935"/>
    <w:multiLevelType w:val="hybridMultilevel"/>
    <w:tmpl w:val="EC6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6D47D60"/>
    <w:multiLevelType w:val="multilevel"/>
    <w:tmpl w:val="11CC464C"/>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9" w15:restartNumberingAfterBreak="0">
    <w:nsid w:val="76E57F0C"/>
    <w:multiLevelType w:val="multilevel"/>
    <w:tmpl w:val="0148A8EE"/>
    <w:lvl w:ilvl="0">
      <w:start w:val="1"/>
      <w:numFmt w:val="upperLetter"/>
      <w:suff w:val="nothing"/>
      <w:lvlText w:val="Appendix %1. "/>
      <w:lvlJc w:val="left"/>
      <w:pPr>
        <w:ind w:left="720" w:hanging="720"/>
      </w:pPr>
    </w:lvl>
    <w:lvl w:ilvl="1">
      <w:start w:val="1"/>
      <w:numFmt w:val="decimal"/>
      <w:suff w:val="nothing"/>
      <w:lvlText w:val="Section %1.%2. "/>
      <w:lvlJc w:val="left"/>
      <w:pPr>
        <w:ind w:left="1080" w:hanging="720"/>
      </w:pPr>
    </w:lvl>
    <w:lvl w:ilvl="2">
      <w:start w:val="1"/>
      <w:numFmt w:val="decimal"/>
      <w:suff w:val="nothing"/>
      <w:lvlText w:val="%3."/>
      <w:lvlJc w:val="left"/>
      <w:pPr>
        <w:ind w:left="1440" w:hanging="360"/>
      </w:pPr>
    </w:lvl>
    <w:lvl w:ilvl="3">
      <w:start w:val="1"/>
      <w:numFmt w:val="decimal"/>
      <w:suff w:val="nothing"/>
      <w:lvlText w:val="%4."/>
      <w:lvlJc w:val="left"/>
      <w:pPr>
        <w:ind w:left="1800" w:hanging="360"/>
      </w:pPr>
    </w:lvl>
    <w:lvl w:ilvl="4">
      <w:start w:val="1"/>
      <w:numFmt w:val="decimal"/>
      <w:suff w:val="nothing"/>
      <w:lvlText w:val="%5."/>
      <w:lvlJc w:val="left"/>
      <w:pPr>
        <w:ind w:left="2160" w:hanging="360"/>
      </w:pPr>
    </w:lvl>
    <w:lvl w:ilvl="5">
      <w:start w:val="1"/>
      <w:numFmt w:val="decimal"/>
      <w:suff w:val="nothing"/>
      <w:lvlText w:val="%6."/>
      <w:lvlJc w:val="left"/>
      <w:pPr>
        <w:ind w:left="2520" w:hanging="360"/>
      </w:pPr>
    </w:lvl>
    <w:lvl w:ilvl="6">
      <w:start w:val="1"/>
      <w:numFmt w:val="decimal"/>
      <w:suff w:val="nothing"/>
      <w:lvlText w:val="%7."/>
      <w:lvlJc w:val="left"/>
      <w:pPr>
        <w:ind w:left="2880" w:hanging="360"/>
      </w:pPr>
    </w:lvl>
    <w:lvl w:ilvl="7">
      <w:start w:val="1"/>
      <w:numFmt w:val="decimal"/>
      <w:suff w:val="nothing"/>
      <w:lvlText w:val="%8."/>
      <w:lvlJc w:val="left"/>
      <w:pPr>
        <w:ind w:left="3240" w:hanging="360"/>
      </w:pPr>
    </w:lvl>
    <w:lvl w:ilvl="8">
      <w:start w:val="1"/>
      <w:numFmt w:val="decimal"/>
      <w:suff w:val="nothing"/>
      <w:lvlText w:val="%9."/>
      <w:lvlJc w:val="left"/>
      <w:pPr>
        <w:ind w:left="3600" w:hanging="360"/>
      </w:pPr>
    </w:lvl>
  </w:abstractNum>
  <w:abstractNum w:abstractNumId="280" w15:restartNumberingAfterBreak="0">
    <w:nsid w:val="76FF54F3"/>
    <w:multiLevelType w:val="multilevel"/>
    <w:tmpl w:val="A7304E6C"/>
    <w:lvl w:ilvl="0">
      <w:start w:val="1"/>
      <w:numFmt w:val="upperLetter"/>
      <w:suff w:val="space"/>
      <w:lvlText w:val="PLT.%1"/>
      <w:lvlJc w:val="left"/>
      <w:pPr>
        <w:ind w:left="720" w:hanging="720"/>
      </w:pPr>
      <w:rPr>
        <w:u w:val="none"/>
      </w:rPr>
    </w:lvl>
    <w:lvl w:ilvl="1">
      <w:start w:val="1"/>
      <w:numFmt w:val="decimal"/>
      <w:suff w:val="space"/>
      <w:lvlText w:val="PLT.%1.%2"/>
      <w:lvlJc w:val="left"/>
      <w:pPr>
        <w:ind w:left="1080" w:hanging="1080"/>
      </w:pPr>
    </w:lvl>
    <w:lvl w:ilvl="2">
      <w:start w:val="1"/>
      <w:numFmt w:val="decimal"/>
      <w:suff w:val="space"/>
      <w:lvlText w:val="PLT.%1.%2.%3"/>
      <w:lvlJc w:val="left"/>
    </w:lvl>
    <w:lvl w:ilvl="3">
      <w:start w:val="1"/>
      <w:numFmt w:val="decimal"/>
      <w:suff w:val="space"/>
      <w:lvlText w:val="PLT.%1.%2.%3.%4"/>
      <w:lvlJc w:val="left"/>
    </w:lvl>
    <w:lvl w:ilvl="4">
      <w:start w:val="1"/>
      <w:numFmt w:val="decimal"/>
      <w:suff w:val="space"/>
      <w:lvlText w:val="PLT.%1.%2.%3.%4.%5"/>
      <w:lvlJc w:val="left"/>
    </w:lvl>
    <w:lvl w:ilvl="5">
      <w:start w:val="1"/>
      <w:numFmt w:val="decimal"/>
      <w:suff w:val="nothing"/>
      <w:lvlText w:val="%1.%2.%3.%4.%5.%6"/>
      <w:lvlJc w:val="left"/>
      <w:pPr>
        <w:ind w:left="2520" w:hanging="360"/>
      </w:pPr>
    </w:lvl>
    <w:lvl w:ilvl="6">
      <w:start w:val="1"/>
      <w:numFmt w:val="decimal"/>
      <w:suff w:val="nothing"/>
      <w:lvlText w:val="%1.%2.%3.%4.%5.%6.%7"/>
      <w:lvlJc w:val="left"/>
      <w:pPr>
        <w:ind w:left="2880" w:hanging="360"/>
      </w:pPr>
    </w:lvl>
    <w:lvl w:ilvl="7">
      <w:start w:val="1"/>
      <w:numFmt w:val="decimal"/>
      <w:suff w:val="nothing"/>
      <w:lvlText w:val="%1.%2.%3.%4.%5.%6.%7.%8"/>
      <w:lvlJc w:val="left"/>
      <w:pPr>
        <w:ind w:left="3240" w:hanging="360"/>
      </w:pPr>
    </w:lvl>
    <w:lvl w:ilvl="8">
      <w:start w:val="1"/>
      <w:numFmt w:val="decimal"/>
      <w:suff w:val="nothing"/>
      <w:lvlText w:val="%1.%2.%3.%4.%5.%6.%7.%8.%9"/>
      <w:lvlJc w:val="left"/>
      <w:pPr>
        <w:ind w:left="3600" w:hanging="360"/>
      </w:pPr>
    </w:lvl>
  </w:abstractNum>
  <w:abstractNum w:abstractNumId="281" w15:restartNumberingAfterBreak="0">
    <w:nsid w:val="77693903"/>
    <w:multiLevelType w:val="multilevel"/>
    <w:tmpl w:val="C5FCDB8C"/>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78A9389F"/>
    <w:multiLevelType w:val="multilevel"/>
    <w:tmpl w:val="F18648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3" w15:restartNumberingAfterBreak="0">
    <w:nsid w:val="78C27CC7"/>
    <w:multiLevelType w:val="multilevel"/>
    <w:tmpl w:val="701418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4" w15:restartNumberingAfterBreak="0">
    <w:nsid w:val="7B5A0455"/>
    <w:multiLevelType w:val="multilevel"/>
    <w:tmpl w:val="E214B5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5" w15:restartNumberingAfterBreak="0">
    <w:nsid w:val="7B92509A"/>
    <w:multiLevelType w:val="multilevel"/>
    <w:tmpl w:val="EE70E0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6" w15:restartNumberingAfterBreak="0">
    <w:nsid w:val="7BC80297"/>
    <w:multiLevelType w:val="multilevel"/>
    <w:tmpl w:val="531E34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7" w15:restartNumberingAfterBreak="0">
    <w:nsid w:val="7BCC1AF4"/>
    <w:multiLevelType w:val="multilevel"/>
    <w:tmpl w:val="62DABE2E"/>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7C0D4542"/>
    <w:multiLevelType w:val="multilevel"/>
    <w:tmpl w:val="0F3006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9" w15:restartNumberingAfterBreak="0">
    <w:nsid w:val="7C575688"/>
    <w:multiLevelType w:val="multilevel"/>
    <w:tmpl w:val="28C80266"/>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0" w15:restartNumberingAfterBreak="0">
    <w:nsid w:val="7C912A7C"/>
    <w:multiLevelType w:val="multilevel"/>
    <w:tmpl w:val="4BB4A6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1" w15:restartNumberingAfterBreak="0">
    <w:nsid w:val="7CDF40B5"/>
    <w:multiLevelType w:val="hybridMultilevel"/>
    <w:tmpl w:val="3D7C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CF17ED3"/>
    <w:multiLevelType w:val="multilevel"/>
    <w:tmpl w:val="5AA6EF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3" w15:restartNumberingAfterBreak="0">
    <w:nsid w:val="7DA20F72"/>
    <w:multiLevelType w:val="hybridMultilevel"/>
    <w:tmpl w:val="9BE8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DEF0ACA"/>
    <w:multiLevelType w:val="multilevel"/>
    <w:tmpl w:val="4218E618"/>
    <w:lvl w:ilvl="0">
      <w:numFmt w:val="bullet"/>
      <w:lvlText w:val=""/>
      <w:lvlJc w:val="left"/>
      <w:pPr>
        <w:ind w:left="180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7F57110F"/>
    <w:multiLevelType w:val="multilevel"/>
    <w:tmpl w:val="DBDC38A8"/>
    <w:styleLink w:val="AppendixNumbering"/>
    <w:lvl w:ilvl="0">
      <w:start w:val="1"/>
      <w:numFmt w:val="upperLetter"/>
      <w:suff w:val="space"/>
      <w:lvlText w:val="PLT.%1"/>
      <w:lvlJc w:val="left"/>
      <w:pPr>
        <w:ind w:left="720" w:hanging="720"/>
      </w:pPr>
      <w:rPr>
        <w:rFonts w:hint="default"/>
        <w:u w:val="none"/>
      </w:rPr>
    </w:lvl>
    <w:lvl w:ilvl="1">
      <w:start w:val="1"/>
      <w:numFmt w:val="decimal"/>
      <w:suff w:val="space"/>
      <w:lvlText w:val="PLT.%1.%2"/>
      <w:lvlJc w:val="left"/>
      <w:pPr>
        <w:ind w:left="1080" w:hanging="1080"/>
      </w:pPr>
      <w:rPr>
        <w:rFonts w:hint="default"/>
      </w:rPr>
    </w:lvl>
    <w:lvl w:ilvl="2">
      <w:start w:val="1"/>
      <w:numFmt w:val="decimal"/>
      <w:suff w:val="space"/>
      <w:lvlText w:val="PLT.%1.%2.%3"/>
      <w:lvlJc w:val="left"/>
      <w:pPr>
        <w:ind w:left="0" w:firstLine="0"/>
      </w:pPr>
      <w:rPr>
        <w:rFonts w:hint="default"/>
      </w:rPr>
    </w:lvl>
    <w:lvl w:ilvl="3">
      <w:start w:val="1"/>
      <w:numFmt w:val="decimal"/>
      <w:suff w:val="space"/>
      <w:lvlText w:val="PLT.%1.%2.%3.%4"/>
      <w:lvlJc w:val="left"/>
      <w:pPr>
        <w:ind w:left="0" w:firstLine="0"/>
      </w:pPr>
      <w:rPr>
        <w:rFonts w:hint="default"/>
      </w:rPr>
    </w:lvl>
    <w:lvl w:ilvl="4">
      <w:start w:val="1"/>
      <w:numFmt w:val="decimal"/>
      <w:suff w:val="space"/>
      <w:lvlText w:val="PLT.%1.%2.%3.%4.%5"/>
      <w:lvlJc w:val="left"/>
      <w:pPr>
        <w:ind w:left="0" w:firstLine="0"/>
      </w:pPr>
      <w:rPr>
        <w:rFonts w:hint="default"/>
      </w:rPr>
    </w:lvl>
    <w:lvl w:ilvl="5">
      <w:start w:val="1"/>
      <w:numFmt w:val="decimal"/>
      <w:suff w:val="nothing"/>
      <w:lvlText w:val="%1.%2.%3.%4.%5.%6"/>
      <w:lvlJc w:val="left"/>
      <w:pPr>
        <w:ind w:left="2520" w:hanging="360"/>
      </w:pPr>
      <w:rPr>
        <w:rFonts w:hint="default"/>
      </w:rPr>
    </w:lvl>
    <w:lvl w:ilvl="6">
      <w:start w:val="1"/>
      <w:numFmt w:val="decimal"/>
      <w:suff w:val="nothing"/>
      <w:lvlText w:val="%1.%2.%3.%4.%5.%6.%7"/>
      <w:lvlJc w:val="left"/>
      <w:pPr>
        <w:ind w:left="2880" w:hanging="360"/>
      </w:pPr>
      <w:rPr>
        <w:rFonts w:hint="default"/>
      </w:rPr>
    </w:lvl>
    <w:lvl w:ilvl="7">
      <w:start w:val="1"/>
      <w:numFmt w:val="decimal"/>
      <w:suff w:val="nothing"/>
      <w:lvlText w:val="%1.%2.%3.%4.%5.%6.%7.%8"/>
      <w:lvlJc w:val="left"/>
      <w:pPr>
        <w:ind w:left="3240" w:hanging="360"/>
      </w:pPr>
      <w:rPr>
        <w:rFonts w:hint="default"/>
      </w:rPr>
    </w:lvl>
    <w:lvl w:ilvl="8">
      <w:start w:val="1"/>
      <w:numFmt w:val="decimal"/>
      <w:suff w:val="nothing"/>
      <w:lvlText w:val="%1.%2.%3.%4.%5.%6.%7.%8.%9"/>
      <w:lvlJc w:val="left"/>
      <w:pPr>
        <w:ind w:left="3600" w:hanging="360"/>
      </w:pPr>
      <w:rPr>
        <w:rFonts w:hint="default"/>
      </w:rPr>
    </w:lvl>
  </w:abstractNum>
  <w:abstractNum w:abstractNumId="296" w15:restartNumberingAfterBreak="0">
    <w:nsid w:val="7F9842F3"/>
    <w:multiLevelType w:val="multilevel"/>
    <w:tmpl w:val="FDAAF43C"/>
    <w:lvl w:ilvl="0">
      <w:numFmt w:val="bullet"/>
      <w:lvlText w:val=""/>
      <w:lvlJc w:val="left"/>
      <w:pPr>
        <w:ind w:left="783" w:hanging="360"/>
      </w:pPr>
      <w:rPr>
        <w:rFonts w:ascii="Symbol" w:hAnsi="Symbol"/>
      </w:rPr>
    </w:lvl>
    <w:lvl w:ilvl="1">
      <w:numFmt w:val="bullet"/>
      <w:lvlText w:val="o"/>
      <w:lvlJc w:val="left"/>
      <w:pPr>
        <w:ind w:left="1503" w:hanging="360"/>
      </w:pPr>
      <w:rPr>
        <w:rFonts w:ascii="Courier New" w:hAnsi="Courier New" w:cs="Courier New"/>
      </w:rPr>
    </w:lvl>
    <w:lvl w:ilvl="2">
      <w:numFmt w:val="bullet"/>
      <w:lvlText w:val=""/>
      <w:lvlJc w:val="left"/>
      <w:pPr>
        <w:ind w:left="2223" w:hanging="360"/>
      </w:pPr>
      <w:rPr>
        <w:rFonts w:ascii="Wingdings" w:hAnsi="Wingdings"/>
      </w:rPr>
    </w:lvl>
    <w:lvl w:ilvl="3">
      <w:numFmt w:val="bullet"/>
      <w:lvlText w:val=""/>
      <w:lvlJc w:val="left"/>
      <w:pPr>
        <w:ind w:left="2943" w:hanging="360"/>
      </w:pPr>
      <w:rPr>
        <w:rFonts w:ascii="Symbol" w:hAnsi="Symbol"/>
      </w:rPr>
    </w:lvl>
    <w:lvl w:ilvl="4">
      <w:numFmt w:val="bullet"/>
      <w:lvlText w:val="o"/>
      <w:lvlJc w:val="left"/>
      <w:pPr>
        <w:ind w:left="3663" w:hanging="360"/>
      </w:pPr>
      <w:rPr>
        <w:rFonts w:ascii="Courier New" w:hAnsi="Courier New" w:cs="Courier New"/>
      </w:rPr>
    </w:lvl>
    <w:lvl w:ilvl="5">
      <w:numFmt w:val="bullet"/>
      <w:lvlText w:val=""/>
      <w:lvlJc w:val="left"/>
      <w:pPr>
        <w:ind w:left="4383" w:hanging="360"/>
      </w:pPr>
      <w:rPr>
        <w:rFonts w:ascii="Wingdings" w:hAnsi="Wingdings"/>
      </w:rPr>
    </w:lvl>
    <w:lvl w:ilvl="6">
      <w:numFmt w:val="bullet"/>
      <w:lvlText w:val=""/>
      <w:lvlJc w:val="left"/>
      <w:pPr>
        <w:ind w:left="5103" w:hanging="360"/>
      </w:pPr>
      <w:rPr>
        <w:rFonts w:ascii="Symbol" w:hAnsi="Symbol"/>
      </w:rPr>
    </w:lvl>
    <w:lvl w:ilvl="7">
      <w:numFmt w:val="bullet"/>
      <w:lvlText w:val="o"/>
      <w:lvlJc w:val="left"/>
      <w:pPr>
        <w:ind w:left="5823" w:hanging="360"/>
      </w:pPr>
      <w:rPr>
        <w:rFonts w:ascii="Courier New" w:hAnsi="Courier New" w:cs="Courier New"/>
      </w:rPr>
    </w:lvl>
    <w:lvl w:ilvl="8">
      <w:numFmt w:val="bullet"/>
      <w:lvlText w:val=""/>
      <w:lvlJc w:val="left"/>
      <w:pPr>
        <w:ind w:left="6543" w:hanging="360"/>
      </w:pPr>
      <w:rPr>
        <w:rFonts w:ascii="Wingdings" w:hAnsi="Wingdings"/>
      </w:rPr>
    </w:lvl>
  </w:abstractNum>
  <w:abstractNum w:abstractNumId="297" w15:restartNumberingAfterBreak="0">
    <w:nsid w:val="7FCD23F5"/>
    <w:multiLevelType w:val="multilevel"/>
    <w:tmpl w:val="CCD235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8" w15:restartNumberingAfterBreak="0">
    <w:nsid w:val="7FF246C2"/>
    <w:multiLevelType w:val="hybridMultilevel"/>
    <w:tmpl w:val="76D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4"/>
  </w:num>
  <w:num w:numId="2">
    <w:abstractNumId w:val="222"/>
  </w:num>
  <w:num w:numId="3">
    <w:abstractNumId w:val="145"/>
  </w:num>
  <w:num w:numId="4">
    <w:abstractNumId w:val="211"/>
  </w:num>
  <w:num w:numId="5">
    <w:abstractNumId w:val="165"/>
  </w:num>
  <w:num w:numId="6">
    <w:abstractNumId w:val="94"/>
  </w:num>
  <w:num w:numId="7">
    <w:abstractNumId w:val="174"/>
  </w:num>
  <w:num w:numId="8">
    <w:abstractNumId w:val="295"/>
  </w:num>
  <w:num w:numId="9">
    <w:abstractNumId w:val="9"/>
  </w:num>
  <w:num w:numId="10">
    <w:abstractNumId w:val="122"/>
  </w:num>
  <w:num w:numId="11">
    <w:abstractNumId w:val="38"/>
  </w:num>
  <w:num w:numId="12">
    <w:abstractNumId w:val="30"/>
  </w:num>
  <w:num w:numId="13">
    <w:abstractNumId w:val="147"/>
  </w:num>
  <w:num w:numId="14">
    <w:abstractNumId w:val="187"/>
  </w:num>
  <w:num w:numId="15">
    <w:abstractNumId w:val="226"/>
  </w:num>
  <w:num w:numId="16">
    <w:abstractNumId w:val="212"/>
  </w:num>
  <w:num w:numId="17">
    <w:abstractNumId w:val="221"/>
  </w:num>
  <w:num w:numId="18">
    <w:abstractNumId w:val="167"/>
  </w:num>
  <w:num w:numId="19">
    <w:abstractNumId w:val="256"/>
  </w:num>
  <w:num w:numId="20">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2"/>
  </w:num>
  <w:num w:numId="26">
    <w:abstractNumId w:val="291"/>
  </w:num>
  <w:num w:numId="27">
    <w:abstractNumId w:val="63"/>
  </w:num>
  <w:num w:numId="28">
    <w:abstractNumId w:val="67"/>
  </w:num>
  <w:num w:numId="29">
    <w:abstractNumId w:val="45"/>
  </w:num>
  <w:num w:numId="30">
    <w:abstractNumId w:val="113"/>
  </w:num>
  <w:num w:numId="31">
    <w:abstractNumId w:val="13"/>
  </w:num>
  <w:num w:numId="32">
    <w:abstractNumId w:val="202"/>
  </w:num>
  <w:num w:numId="33">
    <w:abstractNumId w:val="108"/>
  </w:num>
  <w:num w:numId="34">
    <w:abstractNumId w:val="205"/>
  </w:num>
  <w:num w:numId="35">
    <w:abstractNumId w:val="64"/>
  </w:num>
  <w:num w:numId="36">
    <w:abstractNumId w:val="259"/>
  </w:num>
  <w:num w:numId="37">
    <w:abstractNumId w:val="267"/>
  </w:num>
  <w:num w:numId="38">
    <w:abstractNumId w:val="273"/>
  </w:num>
  <w:num w:numId="39">
    <w:abstractNumId w:val="277"/>
  </w:num>
  <w:num w:numId="40">
    <w:abstractNumId w:val="196"/>
  </w:num>
  <w:num w:numId="41">
    <w:abstractNumId w:val="183"/>
  </w:num>
  <w:num w:numId="42">
    <w:abstractNumId w:val="120"/>
  </w:num>
  <w:num w:numId="43">
    <w:abstractNumId w:val="150"/>
  </w:num>
  <w:num w:numId="44">
    <w:abstractNumId w:val="65"/>
  </w:num>
  <w:num w:numId="45">
    <w:abstractNumId w:val="65"/>
    <w:lvlOverride w:ilvl="0">
      <w:startOverride w:val="1"/>
    </w:lvlOverride>
  </w:num>
  <w:num w:numId="46">
    <w:abstractNumId w:val="18"/>
  </w:num>
  <w:num w:numId="47">
    <w:abstractNumId w:val="179"/>
  </w:num>
  <w:num w:numId="48">
    <w:abstractNumId w:val="177"/>
  </w:num>
  <w:num w:numId="49">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9"/>
  </w:num>
  <w:num w:numId="51">
    <w:abstractNumId w:val="141"/>
  </w:num>
  <w:num w:numId="52">
    <w:abstractNumId w:val="249"/>
  </w:num>
  <w:num w:numId="53">
    <w:abstractNumId w:val="60"/>
  </w:num>
  <w:num w:numId="54">
    <w:abstractNumId w:val="71"/>
  </w:num>
  <w:num w:numId="55">
    <w:abstractNumId w:val="180"/>
  </w:num>
  <w:num w:numId="56">
    <w:abstractNumId w:val="253"/>
  </w:num>
  <w:num w:numId="57">
    <w:abstractNumId w:val="270"/>
  </w:num>
  <w:num w:numId="58">
    <w:abstractNumId w:val="50"/>
  </w:num>
  <w:num w:numId="59">
    <w:abstractNumId w:val="227"/>
  </w:num>
  <w:num w:numId="60">
    <w:abstractNumId w:val="125"/>
  </w:num>
  <w:num w:numId="61">
    <w:abstractNumId w:val="186"/>
  </w:num>
  <w:num w:numId="62">
    <w:abstractNumId w:val="112"/>
  </w:num>
  <w:num w:numId="63">
    <w:abstractNumId w:val="207"/>
  </w:num>
  <w:num w:numId="64">
    <w:abstractNumId w:val="265"/>
  </w:num>
  <w:num w:numId="65">
    <w:abstractNumId w:val="207"/>
    <w:lvlOverride w:ilvl="0">
      <w:startOverride w:val="1"/>
    </w:lvlOverride>
  </w:num>
  <w:num w:numId="66">
    <w:abstractNumId w:val="8"/>
  </w:num>
  <w:num w:numId="67">
    <w:abstractNumId w:val="7"/>
  </w:num>
  <w:num w:numId="68">
    <w:abstractNumId w:val="6"/>
  </w:num>
  <w:num w:numId="69">
    <w:abstractNumId w:val="198"/>
  </w:num>
  <w:num w:numId="70">
    <w:abstractNumId w:val="95"/>
  </w:num>
  <w:num w:numId="71">
    <w:abstractNumId w:val="70"/>
  </w:num>
  <w:num w:numId="72">
    <w:abstractNumId w:val="142"/>
  </w:num>
  <w:num w:numId="73">
    <w:abstractNumId w:val="258"/>
  </w:num>
  <w:num w:numId="74">
    <w:abstractNumId w:val="5"/>
  </w:num>
  <w:num w:numId="75">
    <w:abstractNumId w:val="15"/>
  </w:num>
  <w:num w:numId="76">
    <w:abstractNumId w:val="12"/>
  </w:num>
  <w:num w:numId="77">
    <w:abstractNumId w:val="75"/>
  </w:num>
  <w:num w:numId="78">
    <w:abstractNumId w:val="240"/>
  </w:num>
  <w:num w:numId="79">
    <w:abstractNumId w:val="294"/>
  </w:num>
  <w:num w:numId="80">
    <w:abstractNumId w:val="264"/>
  </w:num>
  <w:num w:numId="81">
    <w:abstractNumId w:val="96"/>
  </w:num>
  <w:num w:numId="82">
    <w:abstractNumId w:val="33"/>
  </w:num>
  <w:num w:numId="83">
    <w:abstractNumId w:val="27"/>
  </w:num>
  <w:num w:numId="84">
    <w:abstractNumId w:val="287"/>
  </w:num>
  <w:num w:numId="85">
    <w:abstractNumId w:val="32"/>
  </w:num>
  <w:num w:numId="86">
    <w:abstractNumId w:val="118"/>
  </w:num>
  <w:num w:numId="87">
    <w:abstractNumId w:val="149"/>
  </w:num>
  <w:num w:numId="88">
    <w:abstractNumId w:val="24"/>
  </w:num>
  <w:num w:numId="89">
    <w:abstractNumId w:val="266"/>
  </w:num>
  <w:num w:numId="90">
    <w:abstractNumId w:val="199"/>
  </w:num>
  <w:num w:numId="91">
    <w:abstractNumId w:val="137"/>
  </w:num>
  <w:num w:numId="92">
    <w:abstractNumId w:val="285"/>
  </w:num>
  <w:num w:numId="93">
    <w:abstractNumId w:val="115"/>
  </w:num>
  <w:num w:numId="94">
    <w:abstractNumId w:val="236"/>
  </w:num>
  <w:num w:numId="95">
    <w:abstractNumId w:val="86"/>
  </w:num>
  <w:num w:numId="96">
    <w:abstractNumId w:val="84"/>
  </w:num>
  <w:num w:numId="97">
    <w:abstractNumId w:val="193"/>
  </w:num>
  <w:num w:numId="98">
    <w:abstractNumId w:val="148"/>
  </w:num>
  <w:num w:numId="99">
    <w:abstractNumId w:val="136"/>
  </w:num>
  <w:num w:numId="100">
    <w:abstractNumId w:val="210"/>
  </w:num>
  <w:num w:numId="101">
    <w:abstractNumId w:val="153"/>
  </w:num>
  <w:num w:numId="102">
    <w:abstractNumId w:val="251"/>
  </w:num>
  <w:num w:numId="103">
    <w:abstractNumId w:val="297"/>
  </w:num>
  <w:num w:numId="104">
    <w:abstractNumId w:val="161"/>
  </w:num>
  <w:num w:numId="105">
    <w:abstractNumId w:val="56"/>
  </w:num>
  <w:num w:numId="106">
    <w:abstractNumId w:val="72"/>
  </w:num>
  <w:num w:numId="107">
    <w:abstractNumId w:val="92"/>
  </w:num>
  <w:num w:numId="108">
    <w:abstractNumId w:val="282"/>
  </w:num>
  <w:num w:numId="109">
    <w:abstractNumId w:val="292"/>
  </w:num>
  <w:num w:numId="110">
    <w:abstractNumId w:val="110"/>
  </w:num>
  <w:num w:numId="111">
    <w:abstractNumId w:val="85"/>
  </w:num>
  <w:num w:numId="112">
    <w:abstractNumId w:val="175"/>
  </w:num>
  <w:num w:numId="113">
    <w:abstractNumId w:val="114"/>
  </w:num>
  <w:num w:numId="114">
    <w:abstractNumId w:val="231"/>
  </w:num>
  <w:num w:numId="115">
    <w:abstractNumId w:val="217"/>
  </w:num>
  <w:num w:numId="116">
    <w:abstractNumId w:val="203"/>
  </w:num>
  <w:num w:numId="117">
    <w:abstractNumId w:val="59"/>
  </w:num>
  <w:num w:numId="118">
    <w:abstractNumId w:val="232"/>
  </w:num>
  <w:num w:numId="119">
    <w:abstractNumId w:val="130"/>
  </w:num>
  <w:num w:numId="120">
    <w:abstractNumId w:val="243"/>
  </w:num>
  <w:num w:numId="121">
    <w:abstractNumId w:val="73"/>
  </w:num>
  <w:num w:numId="122">
    <w:abstractNumId w:val="233"/>
  </w:num>
  <w:num w:numId="123">
    <w:abstractNumId w:val="155"/>
  </w:num>
  <w:num w:numId="124">
    <w:abstractNumId w:val="78"/>
  </w:num>
  <w:num w:numId="125">
    <w:abstractNumId w:val="151"/>
  </w:num>
  <w:num w:numId="126">
    <w:abstractNumId w:val="286"/>
  </w:num>
  <w:num w:numId="127">
    <w:abstractNumId w:val="20"/>
  </w:num>
  <w:num w:numId="128">
    <w:abstractNumId w:val="52"/>
  </w:num>
  <w:num w:numId="129">
    <w:abstractNumId w:val="109"/>
  </w:num>
  <w:num w:numId="130">
    <w:abstractNumId w:val="181"/>
  </w:num>
  <w:num w:numId="131">
    <w:abstractNumId w:val="192"/>
  </w:num>
  <w:num w:numId="132">
    <w:abstractNumId w:val="111"/>
  </w:num>
  <w:num w:numId="133">
    <w:abstractNumId w:val="93"/>
  </w:num>
  <w:num w:numId="134">
    <w:abstractNumId w:val="170"/>
  </w:num>
  <w:num w:numId="135">
    <w:abstractNumId w:val="268"/>
  </w:num>
  <w:num w:numId="136">
    <w:abstractNumId w:val="34"/>
  </w:num>
  <w:num w:numId="137">
    <w:abstractNumId w:val="185"/>
  </w:num>
  <w:num w:numId="138">
    <w:abstractNumId w:val="241"/>
  </w:num>
  <w:num w:numId="139">
    <w:abstractNumId w:val="90"/>
  </w:num>
  <w:num w:numId="140">
    <w:abstractNumId w:val="79"/>
  </w:num>
  <w:num w:numId="141">
    <w:abstractNumId w:val="168"/>
  </w:num>
  <w:num w:numId="142">
    <w:abstractNumId w:val="138"/>
  </w:num>
  <w:num w:numId="143">
    <w:abstractNumId w:val="169"/>
  </w:num>
  <w:num w:numId="144">
    <w:abstractNumId w:val="156"/>
  </w:num>
  <w:num w:numId="145">
    <w:abstractNumId w:val="131"/>
  </w:num>
  <w:num w:numId="146">
    <w:abstractNumId w:val="97"/>
  </w:num>
  <w:num w:numId="147">
    <w:abstractNumId w:val="36"/>
  </w:num>
  <w:num w:numId="148">
    <w:abstractNumId w:val="244"/>
  </w:num>
  <w:num w:numId="149">
    <w:abstractNumId w:val="263"/>
  </w:num>
  <w:num w:numId="150">
    <w:abstractNumId w:val="278"/>
  </w:num>
  <w:num w:numId="151">
    <w:abstractNumId w:val="89"/>
  </w:num>
  <w:num w:numId="152">
    <w:abstractNumId w:val="190"/>
  </w:num>
  <w:num w:numId="153">
    <w:abstractNumId w:val="246"/>
  </w:num>
  <w:num w:numId="154">
    <w:abstractNumId w:val="213"/>
  </w:num>
  <w:num w:numId="155">
    <w:abstractNumId w:val="220"/>
  </w:num>
  <w:num w:numId="156">
    <w:abstractNumId w:val="154"/>
  </w:num>
  <w:num w:numId="157">
    <w:abstractNumId w:val="276"/>
  </w:num>
  <w:num w:numId="158">
    <w:abstractNumId w:val="102"/>
  </w:num>
  <w:num w:numId="159">
    <w:abstractNumId w:val="290"/>
  </w:num>
  <w:num w:numId="160">
    <w:abstractNumId w:val="76"/>
  </w:num>
  <w:num w:numId="161">
    <w:abstractNumId w:val="189"/>
  </w:num>
  <w:num w:numId="162">
    <w:abstractNumId w:val="235"/>
  </w:num>
  <w:num w:numId="163">
    <w:abstractNumId w:val="158"/>
  </w:num>
  <w:num w:numId="164">
    <w:abstractNumId w:val="178"/>
  </w:num>
  <w:num w:numId="165">
    <w:abstractNumId w:val="173"/>
  </w:num>
  <w:num w:numId="166">
    <w:abstractNumId w:val="47"/>
  </w:num>
  <w:num w:numId="167">
    <w:abstractNumId w:val="225"/>
  </w:num>
  <w:num w:numId="168">
    <w:abstractNumId w:val="216"/>
  </w:num>
  <w:num w:numId="169">
    <w:abstractNumId w:val="55"/>
  </w:num>
  <w:num w:numId="170">
    <w:abstractNumId w:val="133"/>
  </w:num>
  <w:num w:numId="171">
    <w:abstractNumId w:val="224"/>
  </w:num>
  <w:num w:numId="172">
    <w:abstractNumId w:val="254"/>
  </w:num>
  <w:num w:numId="173">
    <w:abstractNumId w:val="121"/>
  </w:num>
  <w:num w:numId="174">
    <w:abstractNumId w:val="128"/>
  </w:num>
  <w:num w:numId="175">
    <w:abstractNumId w:val="239"/>
  </w:num>
  <w:num w:numId="176">
    <w:abstractNumId w:val="144"/>
  </w:num>
  <w:num w:numId="177">
    <w:abstractNumId w:val="132"/>
  </w:num>
  <w:num w:numId="178">
    <w:abstractNumId w:val="39"/>
  </w:num>
  <w:num w:numId="179">
    <w:abstractNumId w:val="123"/>
  </w:num>
  <w:num w:numId="180">
    <w:abstractNumId w:val="87"/>
  </w:num>
  <w:num w:numId="181">
    <w:abstractNumId w:val="83"/>
  </w:num>
  <w:num w:numId="182">
    <w:abstractNumId w:val="200"/>
  </w:num>
  <w:num w:numId="183">
    <w:abstractNumId w:val="16"/>
  </w:num>
  <w:num w:numId="184">
    <w:abstractNumId w:val="166"/>
  </w:num>
  <w:num w:numId="185">
    <w:abstractNumId w:val="48"/>
  </w:num>
  <w:num w:numId="186">
    <w:abstractNumId w:val="204"/>
  </w:num>
  <w:num w:numId="187">
    <w:abstractNumId w:val="103"/>
  </w:num>
  <w:num w:numId="188">
    <w:abstractNumId w:val="289"/>
  </w:num>
  <w:num w:numId="189">
    <w:abstractNumId w:val="201"/>
  </w:num>
  <w:num w:numId="190">
    <w:abstractNumId w:val="272"/>
  </w:num>
  <w:num w:numId="191">
    <w:abstractNumId w:val="10"/>
  </w:num>
  <w:num w:numId="192">
    <w:abstractNumId w:val="23"/>
  </w:num>
  <w:num w:numId="193">
    <w:abstractNumId w:val="43"/>
  </w:num>
  <w:num w:numId="194">
    <w:abstractNumId w:val="134"/>
  </w:num>
  <w:num w:numId="195">
    <w:abstractNumId w:val="119"/>
  </w:num>
  <w:num w:numId="196">
    <w:abstractNumId w:val="162"/>
  </w:num>
  <w:num w:numId="197">
    <w:abstractNumId w:val="53"/>
  </w:num>
  <w:num w:numId="198">
    <w:abstractNumId w:val="98"/>
  </w:num>
  <w:num w:numId="199">
    <w:abstractNumId w:val="69"/>
  </w:num>
  <w:num w:numId="200">
    <w:abstractNumId w:val="271"/>
  </w:num>
  <w:num w:numId="201">
    <w:abstractNumId w:val="176"/>
  </w:num>
  <w:num w:numId="202">
    <w:abstractNumId w:val="140"/>
  </w:num>
  <w:num w:numId="203">
    <w:abstractNumId w:val="14"/>
  </w:num>
  <w:num w:numId="204">
    <w:abstractNumId w:val="206"/>
  </w:num>
  <w:num w:numId="205">
    <w:abstractNumId w:val="80"/>
  </w:num>
  <w:num w:numId="206">
    <w:abstractNumId w:val="269"/>
  </w:num>
  <w:num w:numId="207">
    <w:abstractNumId w:val="274"/>
  </w:num>
  <w:num w:numId="208">
    <w:abstractNumId w:val="245"/>
  </w:num>
  <w:num w:numId="209">
    <w:abstractNumId w:val="81"/>
  </w:num>
  <w:num w:numId="210">
    <w:abstractNumId w:val="260"/>
  </w:num>
  <w:num w:numId="211">
    <w:abstractNumId w:val="62"/>
  </w:num>
  <w:num w:numId="212">
    <w:abstractNumId w:val="248"/>
  </w:num>
  <w:num w:numId="213">
    <w:abstractNumId w:val="228"/>
  </w:num>
  <w:num w:numId="214">
    <w:abstractNumId w:val="124"/>
  </w:num>
  <w:num w:numId="215">
    <w:abstractNumId w:val="40"/>
  </w:num>
  <w:num w:numId="216">
    <w:abstractNumId w:val="261"/>
  </w:num>
  <w:num w:numId="217">
    <w:abstractNumId w:val="28"/>
  </w:num>
  <w:num w:numId="218">
    <w:abstractNumId w:val="275"/>
  </w:num>
  <w:num w:numId="219">
    <w:abstractNumId w:val="74"/>
  </w:num>
  <w:num w:numId="220">
    <w:abstractNumId w:val="218"/>
  </w:num>
  <w:num w:numId="221">
    <w:abstractNumId w:val="99"/>
  </w:num>
  <w:num w:numId="222">
    <w:abstractNumId w:val="68"/>
  </w:num>
  <w:num w:numId="223">
    <w:abstractNumId w:val="172"/>
  </w:num>
  <w:num w:numId="224">
    <w:abstractNumId w:val="88"/>
  </w:num>
  <w:num w:numId="225">
    <w:abstractNumId w:val="101"/>
  </w:num>
  <w:num w:numId="226">
    <w:abstractNumId w:val="171"/>
  </w:num>
  <w:num w:numId="227">
    <w:abstractNumId w:val="229"/>
  </w:num>
  <w:num w:numId="228">
    <w:abstractNumId w:val="288"/>
  </w:num>
  <w:num w:numId="229">
    <w:abstractNumId w:val="152"/>
  </w:num>
  <w:num w:numId="230">
    <w:abstractNumId w:val="77"/>
  </w:num>
  <w:num w:numId="231">
    <w:abstractNumId w:val="208"/>
  </w:num>
  <w:num w:numId="232">
    <w:abstractNumId w:val="215"/>
  </w:num>
  <w:num w:numId="233">
    <w:abstractNumId w:val="116"/>
  </w:num>
  <w:num w:numId="234">
    <w:abstractNumId w:val="54"/>
  </w:num>
  <w:num w:numId="235">
    <w:abstractNumId w:val="105"/>
  </w:num>
  <w:num w:numId="236">
    <w:abstractNumId w:val="126"/>
  </w:num>
  <w:num w:numId="237">
    <w:abstractNumId w:val="46"/>
  </w:num>
  <w:num w:numId="238">
    <w:abstractNumId w:val="296"/>
  </w:num>
  <w:num w:numId="239">
    <w:abstractNumId w:val="117"/>
  </w:num>
  <w:num w:numId="240">
    <w:abstractNumId w:val="22"/>
  </w:num>
  <w:num w:numId="241">
    <w:abstractNumId w:val="35"/>
  </w:num>
  <w:num w:numId="242">
    <w:abstractNumId w:val="284"/>
  </w:num>
  <w:num w:numId="243">
    <w:abstractNumId w:val="214"/>
  </w:num>
  <w:num w:numId="244">
    <w:abstractNumId w:val="191"/>
  </w:num>
  <w:num w:numId="245">
    <w:abstractNumId w:val="21"/>
  </w:num>
  <w:num w:numId="246">
    <w:abstractNumId w:val="11"/>
  </w:num>
  <w:num w:numId="247">
    <w:abstractNumId w:val="242"/>
  </w:num>
  <w:num w:numId="248">
    <w:abstractNumId w:val="41"/>
  </w:num>
  <w:num w:numId="249">
    <w:abstractNumId w:val="230"/>
  </w:num>
  <w:num w:numId="250">
    <w:abstractNumId w:val="31"/>
  </w:num>
  <w:num w:numId="251">
    <w:abstractNumId w:val="106"/>
  </w:num>
  <w:num w:numId="252">
    <w:abstractNumId w:val="250"/>
  </w:num>
  <w:num w:numId="253">
    <w:abstractNumId w:val="49"/>
  </w:num>
  <w:num w:numId="254">
    <w:abstractNumId w:val="257"/>
  </w:num>
  <w:num w:numId="255">
    <w:abstractNumId w:val="160"/>
  </w:num>
  <w:num w:numId="256">
    <w:abstractNumId w:val="238"/>
  </w:num>
  <w:num w:numId="257">
    <w:abstractNumId w:val="223"/>
  </w:num>
  <w:num w:numId="258">
    <w:abstractNumId w:val="237"/>
  </w:num>
  <w:num w:numId="259">
    <w:abstractNumId w:val="146"/>
  </w:num>
  <w:num w:numId="260">
    <w:abstractNumId w:val="197"/>
  </w:num>
  <w:num w:numId="261">
    <w:abstractNumId w:val="26"/>
  </w:num>
  <w:num w:numId="262">
    <w:abstractNumId w:val="234"/>
  </w:num>
  <w:num w:numId="263">
    <w:abstractNumId w:val="194"/>
  </w:num>
  <w:num w:numId="264">
    <w:abstractNumId w:val="51"/>
  </w:num>
  <w:num w:numId="265">
    <w:abstractNumId w:val="66"/>
  </w:num>
  <w:num w:numId="266">
    <w:abstractNumId w:val="209"/>
  </w:num>
  <w:num w:numId="267">
    <w:abstractNumId w:val="29"/>
  </w:num>
  <w:num w:numId="268">
    <w:abstractNumId w:val="195"/>
  </w:num>
  <w:num w:numId="269">
    <w:abstractNumId w:val="135"/>
  </w:num>
  <w:num w:numId="270">
    <w:abstractNumId w:val="157"/>
  </w:num>
  <w:num w:numId="271">
    <w:abstractNumId w:val="283"/>
  </w:num>
  <w:num w:numId="272">
    <w:abstractNumId w:val="159"/>
  </w:num>
  <w:num w:numId="273">
    <w:abstractNumId w:val="57"/>
  </w:num>
  <w:num w:numId="274">
    <w:abstractNumId w:val="188"/>
  </w:num>
  <w:num w:numId="275">
    <w:abstractNumId w:val="279"/>
  </w:num>
  <w:num w:numId="276">
    <w:abstractNumId w:val="280"/>
  </w:num>
  <w:num w:numId="277">
    <w:abstractNumId w:val="61"/>
  </w:num>
  <w:num w:numId="278">
    <w:abstractNumId w:val="255"/>
  </w:num>
  <w:num w:numId="279">
    <w:abstractNumId w:val="129"/>
  </w:num>
  <w:num w:numId="280">
    <w:abstractNumId w:val="281"/>
  </w:num>
  <w:num w:numId="281">
    <w:abstractNumId w:val="91"/>
  </w:num>
  <w:num w:numId="282">
    <w:abstractNumId w:val="262"/>
  </w:num>
  <w:num w:numId="283">
    <w:abstractNumId w:val="58"/>
  </w:num>
  <w:num w:numId="284">
    <w:abstractNumId w:val="127"/>
  </w:num>
  <w:num w:numId="285">
    <w:abstractNumId w:val="182"/>
  </w:num>
  <w:num w:numId="286">
    <w:abstractNumId w:val="298"/>
  </w:num>
  <w:num w:numId="287">
    <w:abstractNumId w:val="247"/>
  </w:num>
  <w:num w:numId="288">
    <w:abstractNumId w:val="82"/>
  </w:num>
  <w:num w:numId="289">
    <w:abstractNumId w:val="293"/>
  </w:num>
  <w:num w:numId="290">
    <w:abstractNumId w:val="164"/>
  </w:num>
  <w:num w:numId="291">
    <w:abstractNumId w:val="42"/>
  </w:num>
  <w:num w:numId="292">
    <w:abstractNumId w:val="139"/>
  </w:num>
  <w:num w:numId="293">
    <w:abstractNumId w:val="19"/>
  </w:num>
  <w:num w:numId="294">
    <w:abstractNumId w:val="163"/>
  </w:num>
  <w:num w:numId="295">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07"/>
  </w:num>
  <w:num w:numId="297">
    <w:abstractNumId w:val="37"/>
  </w:num>
  <w:num w:numId="298">
    <w:abstractNumId w:val="4"/>
  </w:num>
  <w:num w:numId="299">
    <w:abstractNumId w:val="3"/>
  </w:num>
  <w:num w:numId="300">
    <w:abstractNumId w:val="2"/>
  </w:num>
  <w:num w:numId="301">
    <w:abstractNumId w:val="1"/>
  </w:num>
  <w:num w:numId="302">
    <w:abstractNumId w:val="0"/>
  </w:num>
  <w:num w:numId="303">
    <w:abstractNumId w:val="143"/>
  </w:num>
  <w:num w:numId="304">
    <w:abstractNumId w:val="104"/>
  </w:num>
  <w:num w:numId="305">
    <w:abstractNumId w:val="100"/>
  </w:num>
  <w:num w:numId="306">
    <w:abstractNumId w:val="25"/>
  </w:num>
  <w:num w:numId="307">
    <w:abstractNumId w:val="44"/>
  </w:num>
  <w:numIdMacAtCleanup w:val="30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Scott Nicklous">
    <w15:presenceInfo w15:providerId="None" w15:userId="Martin Scott Nick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A1"/>
    <w:rsid w:val="000003C4"/>
    <w:rsid w:val="00001317"/>
    <w:rsid w:val="000062D5"/>
    <w:rsid w:val="00006F7A"/>
    <w:rsid w:val="00011124"/>
    <w:rsid w:val="00012F3D"/>
    <w:rsid w:val="0001389D"/>
    <w:rsid w:val="00016FC0"/>
    <w:rsid w:val="000179A8"/>
    <w:rsid w:val="00020C39"/>
    <w:rsid w:val="00021177"/>
    <w:rsid w:val="00021802"/>
    <w:rsid w:val="0002193A"/>
    <w:rsid w:val="00022714"/>
    <w:rsid w:val="000239A1"/>
    <w:rsid w:val="00023A47"/>
    <w:rsid w:val="0003086B"/>
    <w:rsid w:val="00032A27"/>
    <w:rsid w:val="00032C1B"/>
    <w:rsid w:val="00033FA3"/>
    <w:rsid w:val="00035607"/>
    <w:rsid w:val="000402FE"/>
    <w:rsid w:val="00041450"/>
    <w:rsid w:val="00042C09"/>
    <w:rsid w:val="00042EFA"/>
    <w:rsid w:val="00043A99"/>
    <w:rsid w:val="00044EB4"/>
    <w:rsid w:val="00046040"/>
    <w:rsid w:val="000518B9"/>
    <w:rsid w:val="00051C7E"/>
    <w:rsid w:val="00052522"/>
    <w:rsid w:val="00052C69"/>
    <w:rsid w:val="000534F6"/>
    <w:rsid w:val="00053504"/>
    <w:rsid w:val="0005368B"/>
    <w:rsid w:val="000537A9"/>
    <w:rsid w:val="00055959"/>
    <w:rsid w:val="000578A7"/>
    <w:rsid w:val="000605FA"/>
    <w:rsid w:val="00061F35"/>
    <w:rsid w:val="00063D62"/>
    <w:rsid w:val="0006496B"/>
    <w:rsid w:val="00064BC4"/>
    <w:rsid w:val="0006571E"/>
    <w:rsid w:val="00066467"/>
    <w:rsid w:val="00067831"/>
    <w:rsid w:val="000721DA"/>
    <w:rsid w:val="000727DD"/>
    <w:rsid w:val="000755A8"/>
    <w:rsid w:val="00075676"/>
    <w:rsid w:val="00077909"/>
    <w:rsid w:val="00077966"/>
    <w:rsid w:val="00080321"/>
    <w:rsid w:val="0008046E"/>
    <w:rsid w:val="00083214"/>
    <w:rsid w:val="000835BF"/>
    <w:rsid w:val="00083F7D"/>
    <w:rsid w:val="00085316"/>
    <w:rsid w:val="00085F07"/>
    <w:rsid w:val="00086B78"/>
    <w:rsid w:val="00086BE6"/>
    <w:rsid w:val="000921BF"/>
    <w:rsid w:val="0009322E"/>
    <w:rsid w:val="000952B5"/>
    <w:rsid w:val="000963B4"/>
    <w:rsid w:val="00096876"/>
    <w:rsid w:val="00096CA1"/>
    <w:rsid w:val="00097140"/>
    <w:rsid w:val="000A0B74"/>
    <w:rsid w:val="000A0FD6"/>
    <w:rsid w:val="000A1EE3"/>
    <w:rsid w:val="000A6228"/>
    <w:rsid w:val="000A6CB7"/>
    <w:rsid w:val="000B05C7"/>
    <w:rsid w:val="000B12E8"/>
    <w:rsid w:val="000B13C9"/>
    <w:rsid w:val="000B1E38"/>
    <w:rsid w:val="000B2032"/>
    <w:rsid w:val="000B46EF"/>
    <w:rsid w:val="000B5B6F"/>
    <w:rsid w:val="000B5F9A"/>
    <w:rsid w:val="000B65EF"/>
    <w:rsid w:val="000B664A"/>
    <w:rsid w:val="000C14EC"/>
    <w:rsid w:val="000C1B5C"/>
    <w:rsid w:val="000C3417"/>
    <w:rsid w:val="000C5B6D"/>
    <w:rsid w:val="000C6DB5"/>
    <w:rsid w:val="000C7A38"/>
    <w:rsid w:val="000C7F93"/>
    <w:rsid w:val="000D06AC"/>
    <w:rsid w:val="000D180C"/>
    <w:rsid w:val="000D2214"/>
    <w:rsid w:val="000D5336"/>
    <w:rsid w:val="000D63B5"/>
    <w:rsid w:val="000D652C"/>
    <w:rsid w:val="000D724B"/>
    <w:rsid w:val="000D77DD"/>
    <w:rsid w:val="000E13E5"/>
    <w:rsid w:val="000E254F"/>
    <w:rsid w:val="000E2FB6"/>
    <w:rsid w:val="000E39F2"/>
    <w:rsid w:val="000E4A52"/>
    <w:rsid w:val="000E5A3A"/>
    <w:rsid w:val="000E5FA0"/>
    <w:rsid w:val="000E6396"/>
    <w:rsid w:val="000E68D8"/>
    <w:rsid w:val="000E6F81"/>
    <w:rsid w:val="000E7E75"/>
    <w:rsid w:val="000F0483"/>
    <w:rsid w:val="000F04D8"/>
    <w:rsid w:val="000F2F42"/>
    <w:rsid w:val="000F30E7"/>
    <w:rsid w:val="000F51DC"/>
    <w:rsid w:val="000F78F2"/>
    <w:rsid w:val="000F7A96"/>
    <w:rsid w:val="001006B9"/>
    <w:rsid w:val="00107758"/>
    <w:rsid w:val="001078B7"/>
    <w:rsid w:val="001104B4"/>
    <w:rsid w:val="0011217F"/>
    <w:rsid w:val="00112746"/>
    <w:rsid w:val="00112D34"/>
    <w:rsid w:val="00113195"/>
    <w:rsid w:val="001138C7"/>
    <w:rsid w:val="00113960"/>
    <w:rsid w:val="00113E72"/>
    <w:rsid w:val="001149E2"/>
    <w:rsid w:val="00114E41"/>
    <w:rsid w:val="001160EC"/>
    <w:rsid w:val="00116EE7"/>
    <w:rsid w:val="00117C57"/>
    <w:rsid w:val="001246AF"/>
    <w:rsid w:val="001267D4"/>
    <w:rsid w:val="00127627"/>
    <w:rsid w:val="001318E5"/>
    <w:rsid w:val="00131DC5"/>
    <w:rsid w:val="00132747"/>
    <w:rsid w:val="0013286E"/>
    <w:rsid w:val="00133891"/>
    <w:rsid w:val="00135823"/>
    <w:rsid w:val="00135D01"/>
    <w:rsid w:val="00136234"/>
    <w:rsid w:val="0013646E"/>
    <w:rsid w:val="001402F8"/>
    <w:rsid w:val="00140B28"/>
    <w:rsid w:val="00141138"/>
    <w:rsid w:val="0014155D"/>
    <w:rsid w:val="001429E2"/>
    <w:rsid w:val="00142D4B"/>
    <w:rsid w:val="001446B4"/>
    <w:rsid w:val="001468E5"/>
    <w:rsid w:val="00146EC7"/>
    <w:rsid w:val="001471E7"/>
    <w:rsid w:val="00147BCA"/>
    <w:rsid w:val="00152100"/>
    <w:rsid w:val="00155703"/>
    <w:rsid w:val="0015663D"/>
    <w:rsid w:val="00156892"/>
    <w:rsid w:val="00156B90"/>
    <w:rsid w:val="001602FD"/>
    <w:rsid w:val="0016051B"/>
    <w:rsid w:val="001605C9"/>
    <w:rsid w:val="00161DF9"/>
    <w:rsid w:val="00162135"/>
    <w:rsid w:val="00164E71"/>
    <w:rsid w:val="001650FA"/>
    <w:rsid w:val="00165B56"/>
    <w:rsid w:val="00165CC8"/>
    <w:rsid w:val="0017049B"/>
    <w:rsid w:val="00170CA2"/>
    <w:rsid w:val="00171323"/>
    <w:rsid w:val="00171FE9"/>
    <w:rsid w:val="00172F67"/>
    <w:rsid w:val="00173CE2"/>
    <w:rsid w:val="00175695"/>
    <w:rsid w:val="001757CB"/>
    <w:rsid w:val="0017586A"/>
    <w:rsid w:val="00175DAF"/>
    <w:rsid w:val="001774E1"/>
    <w:rsid w:val="00177764"/>
    <w:rsid w:val="00180CC7"/>
    <w:rsid w:val="001811C7"/>
    <w:rsid w:val="001817BC"/>
    <w:rsid w:val="00182235"/>
    <w:rsid w:val="00186509"/>
    <w:rsid w:val="001872A2"/>
    <w:rsid w:val="00187BFC"/>
    <w:rsid w:val="00190536"/>
    <w:rsid w:val="00192BB3"/>
    <w:rsid w:val="001954E9"/>
    <w:rsid w:val="00195EB9"/>
    <w:rsid w:val="00196FD7"/>
    <w:rsid w:val="001A0DCC"/>
    <w:rsid w:val="001A1D89"/>
    <w:rsid w:val="001A2232"/>
    <w:rsid w:val="001A287C"/>
    <w:rsid w:val="001A35EE"/>
    <w:rsid w:val="001A7AE6"/>
    <w:rsid w:val="001B01BF"/>
    <w:rsid w:val="001B0BA5"/>
    <w:rsid w:val="001B410A"/>
    <w:rsid w:val="001B4309"/>
    <w:rsid w:val="001B5188"/>
    <w:rsid w:val="001B587A"/>
    <w:rsid w:val="001B5D06"/>
    <w:rsid w:val="001B798B"/>
    <w:rsid w:val="001C08F8"/>
    <w:rsid w:val="001C0D6C"/>
    <w:rsid w:val="001C110C"/>
    <w:rsid w:val="001C1A12"/>
    <w:rsid w:val="001C2A30"/>
    <w:rsid w:val="001C2B34"/>
    <w:rsid w:val="001C3D57"/>
    <w:rsid w:val="001C4673"/>
    <w:rsid w:val="001C5872"/>
    <w:rsid w:val="001C60DD"/>
    <w:rsid w:val="001C7A0D"/>
    <w:rsid w:val="001D0FF4"/>
    <w:rsid w:val="001D1B29"/>
    <w:rsid w:val="001D20B1"/>
    <w:rsid w:val="001D2395"/>
    <w:rsid w:val="001D2573"/>
    <w:rsid w:val="001D2FAB"/>
    <w:rsid w:val="001E07F1"/>
    <w:rsid w:val="001E18AC"/>
    <w:rsid w:val="001E2CC5"/>
    <w:rsid w:val="001E3808"/>
    <w:rsid w:val="001E3F4D"/>
    <w:rsid w:val="001E44B5"/>
    <w:rsid w:val="001E4B05"/>
    <w:rsid w:val="001E573E"/>
    <w:rsid w:val="001E5DCC"/>
    <w:rsid w:val="001E7D66"/>
    <w:rsid w:val="001F171E"/>
    <w:rsid w:val="001F3B64"/>
    <w:rsid w:val="001F5B66"/>
    <w:rsid w:val="002003DC"/>
    <w:rsid w:val="00201381"/>
    <w:rsid w:val="00201634"/>
    <w:rsid w:val="002020C8"/>
    <w:rsid w:val="00202166"/>
    <w:rsid w:val="00202FE1"/>
    <w:rsid w:val="00203F1B"/>
    <w:rsid w:val="00205EFE"/>
    <w:rsid w:val="0021211B"/>
    <w:rsid w:val="00213A4C"/>
    <w:rsid w:val="0021464B"/>
    <w:rsid w:val="0021532F"/>
    <w:rsid w:val="00215B6B"/>
    <w:rsid w:val="00216A4B"/>
    <w:rsid w:val="002203F4"/>
    <w:rsid w:val="002221CA"/>
    <w:rsid w:val="00223E45"/>
    <w:rsid w:val="00223F01"/>
    <w:rsid w:val="002259C5"/>
    <w:rsid w:val="00225CC4"/>
    <w:rsid w:val="00225E2F"/>
    <w:rsid w:val="00227369"/>
    <w:rsid w:val="002321BB"/>
    <w:rsid w:val="00233719"/>
    <w:rsid w:val="002338C9"/>
    <w:rsid w:val="0023485C"/>
    <w:rsid w:val="00235886"/>
    <w:rsid w:val="00240B8B"/>
    <w:rsid w:val="00240B8E"/>
    <w:rsid w:val="002425E5"/>
    <w:rsid w:val="0024420C"/>
    <w:rsid w:val="00245BD3"/>
    <w:rsid w:val="002460C5"/>
    <w:rsid w:val="002474D9"/>
    <w:rsid w:val="0025043E"/>
    <w:rsid w:val="00253048"/>
    <w:rsid w:val="00253055"/>
    <w:rsid w:val="002537CF"/>
    <w:rsid w:val="00257DFA"/>
    <w:rsid w:val="00260EC0"/>
    <w:rsid w:val="00260F32"/>
    <w:rsid w:val="00261F3E"/>
    <w:rsid w:val="002621B6"/>
    <w:rsid w:val="00270574"/>
    <w:rsid w:val="0027066F"/>
    <w:rsid w:val="00270CA6"/>
    <w:rsid w:val="00271D88"/>
    <w:rsid w:val="00272760"/>
    <w:rsid w:val="00281296"/>
    <w:rsid w:val="0028139A"/>
    <w:rsid w:val="0028217E"/>
    <w:rsid w:val="002824F5"/>
    <w:rsid w:val="00282756"/>
    <w:rsid w:val="002836CD"/>
    <w:rsid w:val="002839DC"/>
    <w:rsid w:val="002857DE"/>
    <w:rsid w:val="00286BD0"/>
    <w:rsid w:val="00286D2C"/>
    <w:rsid w:val="00290041"/>
    <w:rsid w:val="0029093E"/>
    <w:rsid w:val="00290C4D"/>
    <w:rsid w:val="002914DB"/>
    <w:rsid w:val="00291F06"/>
    <w:rsid w:val="00292145"/>
    <w:rsid w:val="002945E6"/>
    <w:rsid w:val="00294BC9"/>
    <w:rsid w:val="00295A3E"/>
    <w:rsid w:val="00296A0D"/>
    <w:rsid w:val="002A201B"/>
    <w:rsid w:val="002A2208"/>
    <w:rsid w:val="002A229F"/>
    <w:rsid w:val="002A3962"/>
    <w:rsid w:val="002A3C0D"/>
    <w:rsid w:val="002A645F"/>
    <w:rsid w:val="002A6C4B"/>
    <w:rsid w:val="002A717E"/>
    <w:rsid w:val="002A7327"/>
    <w:rsid w:val="002B1692"/>
    <w:rsid w:val="002B24B2"/>
    <w:rsid w:val="002B283A"/>
    <w:rsid w:val="002B411C"/>
    <w:rsid w:val="002B47E9"/>
    <w:rsid w:val="002B482E"/>
    <w:rsid w:val="002B497B"/>
    <w:rsid w:val="002B530B"/>
    <w:rsid w:val="002B671C"/>
    <w:rsid w:val="002C163A"/>
    <w:rsid w:val="002C346D"/>
    <w:rsid w:val="002C5F4D"/>
    <w:rsid w:val="002D0582"/>
    <w:rsid w:val="002D176F"/>
    <w:rsid w:val="002D3748"/>
    <w:rsid w:val="002D3A26"/>
    <w:rsid w:val="002D4BEE"/>
    <w:rsid w:val="002D706F"/>
    <w:rsid w:val="002E16AB"/>
    <w:rsid w:val="002E233D"/>
    <w:rsid w:val="002E37E6"/>
    <w:rsid w:val="002E3AD1"/>
    <w:rsid w:val="002E51C3"/>
    <w:rsid w:val="002F039F"/>
    <w:rsid w:val="002F05D9"/>
    <w:rsid w:val="002F09B3"/>
    <w:rsid w:val="002F0A9E"/>
    <w:rsid w:val="002F11C2"/>
    <w:rsid w:val="002F2A89"/>
    <w:rsid w:val="002F2BBC"/>
    <w:rsid w:val="002F3B48"/>
    <w:rsid w:val="002F4A79"/>
    <w:rsid w:val="002F4E72"/>
    <w:rsid w:val="002F53B2"/>
    <w:rsid w:val="002F5748"/>
    <w:rsid w:val="002F6B6D"/>
    <w:rsid w:val="002F73EE"/>
    <w:rsid w:val="003016B5"/>
    <w:rsid w:val="00301F76"/>
    <w:rsid w:val="00304110"/>
    <w:rsid w:val="003056B3"/>
    <w:rsid w:val="00306E74"/>
    <w:rsid w:val="0031222E"/>
    <w:rsid w:val="00312CD7"/>
    <w:rsid w:val="00313966"/>
    <w:rsid w:val="00313ED7"/>
    <w:rsid w:val="00316EA0"/>
    <w:rsid w:val="00316FD0"/>
    <w:rsid w:val="0031771A"/>
    <w:rsid w:val="00317EF7"/>
    <w:rsid w:val="0032434E"/>
    <w:rsid w:val="00324A1F"/>
    <w:rsid w:val="0032571A"/>
    <w:rsid w:val="00325AFC"/>
    <w:rsid w:val="00325B46"/>
    <w:rsid w:val="00326829"/>
    <w:rsid w:val="00326C73"/>
    <w:rsid w:val="00326E92"/>
    <w:rsid w:val="003275AF"/>
    <w:rsid w:val="003322CA"/>
    <w:rsid w:val="0033255E"/>
    <w:rsid w:val="00333326"/>
    <w:rsid w:val="00333A47"/>
    <w:rsid w:val="00334162"/>
    <w:rsid w:val="0033577D"/>
    <w:rsid w:val="003368C7"/>
    <w:rsid w:val="00336E6A"/>
    <w:rsid w:val="00337077"/>
    <w:rsid w:val="00340788"/>
    <w:rsid w:val="00341415"/>
    <w:rsid w:val="00341558"/>
    <w:rsid w:val="0034345D"/>
    <w:rsid w:val="00344761"/>
    <w:rsid w:val="00345871"/>
    <w:rsid w:val="003469DC"/>
    <w:rsid w:val="00347B81"/>
    <w:rsid w:val="00351F65"/>
    <w:rsid w:val="0035489E"/>
    <w:rsid w:val="00356E49"/>
    <w:rsid w:val="00357BBC"/>
    <w:rsid w:val="00362113"/>
    <w:rsid w:val="0036215B"/>
    <w:rsid w:val="00363219"/>
    <w:rsid w:val="003636F8"/>
    <w:rsid w:val="003653A4"/>
    <w:rsid w:val="003658FA"/>
    <w:rsid w:val="0036626A"/>
    <w:rsid w:val="00366727"/>
    <w:rsid w:val="00366B85"/>
    <w:rsid w:val="00366C22"/>
    <w:rsid w:val="00367356"/>
    <w:rsid w:val="00367456"/>
    <w:rsid w:val="00367A78"/>
    <w:rsid w:val="0037017F"/>
    <w:rsid w:val="00371364"/>
    <w:rsid w:val="00371B01"/>
    <w:rsid w:val="003755C7"/>
    <w:rsid w:val="003759F7"/>
    <w:rsid w:val="00375BB8"/>
    <w:rsid w:val="003771FA"/>
    <w:rsid w:val="00380F49"/>
    <w:rsid w:val="00381046"/>
    <w:rsid w:val="0038346A"/>
    <w:rsid w:val="003841B6"/>
    <w:rsid w:val="00384E51"/>
    <w:rsid w:val="00384F1B"/>
    <w:rsid w:val="00385B56"/>
    <w:rsid w:val="00386A77"/>
    <w:rsid w:val="00390B24"/>
    <w:rsid w:val="00393530"/>
    <w:rsid w:val="003935CC"/>
    <w:rsid w:val="003956A3"/>
    <w:rsid w:val="003A057B"/>
    <w:rsid w:val="003A1B2A"/>
    <w:rsid w:val="003A32AB"/>
    <w:rsid w:val="003A76A3"/>
    <w:rsid w:val="003B158A"/>
    <w:rsid w:val="003B17E8"/>
    <w:rsid w:val="003B4EFB"/>
    <w:rsid w:val="003B6C80"/>
    <w:rsid w:val="003C0307"/>
    <w:rsid w:val="003C0AE2"/>
    <w:rsid w:val="003C2F1C"/>
    <w:rsid w:val="003C4D7D"/>
    <w:rsid w:val="003C5374"/>
    <w:rsid w:val="003C578B"/>
    <w:rsid w:val="003C6544"/>
    <w:rsid w:val="003D0959"/>
    <w:rsid w:val="003D1AAF"/>
    <w:rsid w:val="003D2210"/>
    <w:rsid w:val="003D4AB9"/>
    <w:rsid w:val="003D5B7D"/>
    <w:rsid w:val="003D6A20"/>
    <w:rsid w:val="003D7AA9"/>
    <w:rsid w:val="003E1443"/>
    <w:rsid w:val="003E3732"/>
    <w:rsid w:val="003E3C43"/>
    <w:rsid w:val="003E4256"/>
    <w:rsid w:val="003E5D98"/>
    <w:rsid w:val="003E664C"/>
    <w:rsid w:val="003E6971"/>
    <w:rsid w:val="003E6E67"/>
    <w:rsid w:val="003E7F0F"/>
    <w:rsid w:val="003F02C0"/>
    <w:rsid w:val="003F096B"/>
    <w:rsid w:val="003F0A73"/>
    <w:rsid w:val="003F0B53"/>
    <w:rsid w:val="003F3980"/>
    <w:rsid w:val="003F5CE7"/>
    <w:rsid w:val="003F5D27"/>
    <w:rsid w:val="003F78D3"/>
    <w:rsid w:val="003F7DA2"/>
    <w:rsid w:val="00400556"/>
    <w:rsid w:val="00401F85"/>
    <w:rsid w:val="004054BD"/>
    <w:rsid w:val="00406844"/>
    <w:rsid w:val="004071F8"/>
    <w:rsid w:val="004103BB"/>
    <w:rsid w:val="00410E9B"/>
    <w:rsid w:val="004113AE"/>
    <w:rsid w:val="00412AA7"/>
    <w:rsid w:val="004142F3"/>
    <w:rsid w:val="00415178"/>
    <w:rsid w:val="0041541D"/>
    <w:rsid w:val="004154BE"/>
    <w:rsid w:val="00417057"/>
    <w:rsid w:val="004207A3"/>
    <w:rsid w:val="00420F74"/>
    <w:rsid w:val="004215EB"/>
    <w:rsid w:val="00422FB0"/>
    <w:rsid w:val="004232CF"/>
    <w:rsid w:val="004237F8"/>
    <w:rsid w:val="004238B0"/>
    <w:rsid w:val="00425AA9"/>
    <w:rsid w:val="00426A31"/>
    <w:rsid w:val="00430641"/>
    <w:rsid w:val="00431991"/>
    <w:rsid w:val="00433B75"/>
    <w:rsid w:val="00434742"/>
    <w:rsid w:val="00440597"/>
    <w:rsid w:val="00441232"/>
    <w:rsid w:val="0044183C"/>
    <w:rsid w:val="0044239F"/>
    <w:rsid w:val="00442905"/>
    <w:rsid w:val="00445B8A"/>
    <w:rsid w:val="00447132"/>
    <w:rsid w:val="00450643"/>
    <w:rsid w:val="00451649"/>
    <w:rsid w:val="00452493"/>
    <w:rsid w:val="004566E3"/>
    <w:rsid w:val="00460DBA"/>
    <w:rsid w:val="004615DA"/>
    <w:rsid w:val="0046195D"/>
    <w:rsid w:val="004624B7"/>
    <w:rsid w:val="00462649"/>
    <w:rsid w:val="0046322D"/>
    <w:rsid w:val="004639B1"/>
    <w:rsid w:val="00463DB9"/>
    <w:rsid w:val="00466A1C"/>
    <w:rsid w:val="00467184"/>
    <w:rsid w:val="004672B3"/>
    <w:rsid w:val="0047095F"/>
    <w:rsid w:val="00471255"/>
    <w:rsid w:val="00471854"/>
    <w:rsid w:val="004721DD"/>
    <w:rsid w:val="00472E64"/>
    <w:rsid w:val="00474A11"/>
    <w:rsid w:val="0047655D"/>
    <w:rsid w:val="00477C6B"/>
    <w:rsid w:val="00481212"/>
    <w:rsid w:val="00482067"/>
    <w:rsid w:val="004837D1"/>
    <w:rsid w:val="00484D0E"/>
    <w:rsid w:val="004870C3"/>
    <w:rsid w:val="004908C3"/>
    <w:rsid w:val="00490DE3"/>
    <w:rsid w:val="0049360A"/>
    <w:rsid w:val="00494361"/>
    <w:rsid w:val="00495555"/>
    <w:rsid w:val="00496209"/>
    <w:rsid w:val="00497A73"/>
    <w:rsid w:val="00497FBC"/>
    <w:rsid w:val="004A0B60"/>
    <w:rsid w:val="004A14DA"/>
    <w:rsid w:val="004A21D6"/>
    <w:rsid w:val="004A3B88"/>
    <w:rsid w:val="004A42DC"/>
    <w:rsid w:val="004A56CF"/>
    <w:rsid w:val="004A6E72"/>
    <w:rsid w:val="004A739D"/>
    <w:rsid w:val="004B0847"/>
    <w:rsid w:val="004B1AEF"/>
    <w:rsid w:val="004B274C"/>
    <w:rsid w:val="004B4CF5"/>
    <w:rsid w:val="004B58C1"/>
    <w:rsid w:val="004B6AAA"/>
    <w:rsid w:val="004C0844"/>
    <w:rsid w:val="004C228C"/>
    <w:rsid w:val="004C42C3"/>
    <w:rsid w:val="004C4396"/>
    <w:rsid w:val="004C5228"/>
    <w:rsid w:val="004C6BD8"/>
    <w:rsid w:val="004C74CB"/>
    <w:rsid w:val="004C7C01"/>
    <w:rsid w:val="004D0357"/>
    <w:rsid w:val="004D1D80"/>
    <w:rsid w:val="004D2D0B"/>
    <w:rsid w:val="004D3179"/>
    <w:rsid w:val="004D4285"/>
    <w:rsid w:val="004D71A1"/>
    <w:rsid w:val="004D7307"/>
    <w:rsid w:val="004D7B17"/>
    <w:rsid w:val="004D7CE0"/>
    <w:rsid w:val="004E2CC9"/>
    <w:rsid w:val="004E361E"/>
    <w:rsid w:val="004E4C07"/>
    <w:rsid w:val="004E4D3F"/>
    <w:rsid w:val="004E5319"/>
    <w:rsid w:val="004E62D1"/>
    <w:rsid w:val="004E67D4"/>
    <w:rsid w:val="004E7875"/>
    <w:rsid w:val="004F0F8A"/>
    <w:rsid w:val="004F101C"/>
    <w:rsid w:val="004F108A"/>
    <w:rsid w:val="004F1CF3"/>
    <w:rsid w:val="004F2716"/>
    <w:rsid w:val="004F3251"/>
    <w:rsid w:val="004F4174"/>
    <w:rsid w:val="004F4453"/>
    <w:rsid w:val="004F45CB"/>
    <w:rsid w:val="004F5171"/>
    <w:rsid w:val="004F618A"/>
    <w:rsid w:val="00500BE5"/>
    <w:rsid w:val="005034D5"/>
    <w:rsid w:val="00503660"/>
    <w:rsid w:val="00503FFB"/>
    <w:rsid w:val="005052C8"/>
    <w:rsid w:val="005072C0"/>
    <w:rsid w:val="00510FD8"/>
    <w:rsid w:val="00511911"/>
    <w:rsid w:val="00511B6D"/>
    <w:rsid w:val="0051294D"/>
    <w:rsid w:val="00514951"/>
    <w:rsid w:val="00521701"/>
    <w:rsid w:val="00522599"/>
    <w:rsid w:val="00522710"/>
    <w:rsid w:val="00522B17"/>
    <w:rsid w:val="00523CCE"/>
    <w:rsid w:val="00523EB6"/>
    <w:rsid w:val="00524997"/>
    <w:rsid w:val="0052775F"/>
    <w:rsid w:val="005314D8"/>
    <w:rsid w:val="00532DDC"/>
    <w:rsid w:val="0053392B"/>
    <w:rsid w:val="005369FE"/>
    <w:rsid w:val="005377C4"/>
    <w:rsid w:val="005405CD"/>
    <w:rsid w:val="005435B2"/>
    <w:rsid w:val="0054381B"/>
    <w:rsid w:val="00550615"/>
    <w:rsid w:val="00552E46"/>
    <w:rsid w:val="005548A1"/>
    <w:rsid w:val="00555D29"/>
    <w:rsid w:val="00555F37"/>
    <w:rsid w:val="00556500"/>
    <w:rsid w:val="00556DEF"/>
    <w:rsid w:val="00560BBA"/>
    <w:rsid w:val="005617FC"/>
    <w:rsid w:val="00563C18"/>
    <w:rsid w:val="00564309"/>
    <w:rsid w:val="00564935"/>
    <w:rsid w:val="00565333"/>
    <w:rsid w:val="00566084"/>
    <w:rsid w:val="0056774C"/>
    <w:rsid w:val="0056775E"/>
    <w:rsid w:val="00567DE3"/>
    <w:rsid w:val="005711D8"/>
    <w:rsid w:val="00571D88"/>
    <w:rsid w:val="00576D7A"/>
    <w:rsid w:val="00577444"/>
    <w:rsid w:val="00577ED8"/>
    <w:rsid w:val="005805E5"/>
    <w:rsid w:val="00580829"/>
    <w:rsid w:val="00580B76"/>
    <w:rsid w:val="00580C47"/>
    <w:rsid w:val="00581C2E"/>
    <w:rsid w:val="00582D20"/>
    <w:rsid w:val="00584256"/>
    <w:rsid w:val="00584FD0"/>
    <w:rsid w:val="00585262"/>
    <w:rsid w:val="00586E42"/>
    <w:rsid w:val="00587EE2"/>
    <w:rsid w:val="00587F79"/>
    <w:rsid w:val="005904EC"/>
    <w:rsid w:val="00591266"/>
    <w:rsid w:val="005929BF"/>
    <w:rsid w:val="005933DC"/>
    <w:rsid w:val="00593C92"/>
    <w:rsid w:val="005970F1"/>
    <w:rsid w:val="00597435"/>
    <w:rsid w:val="005A05ED"/>
    <w:rsid w:val="005A411D"/>
    <w:rsid w:val="005A4E86"/>
    <w:rsid w:val="005A61E2"/>
    <w:rsid w:val="005A75D5"/>
    <w:rsid w:val="005B099F"/>
    <w:rsid w:val="005B0E6A"/>
    <w:rsid w:val="005B11B0"/>
    <w:rsid w:val="005B12BF"/>
    <w:rsid w:val="005B1FD7"/>
    <w:rsid w:val="005B235B"/>
    <w:rsid w:val="005B3A3D"/>
    <w:rsid w:val="005B54EA"/>
    <w:rsid w:val="005B5A35"/>
    <w:rsid w:val="005B67B5"/>
    <w:rsid w:val="005B67E1"/>
    <w:rsid w:val="005C2A60"/>
    <w:rsid w:val="005C344B"/>
    <w:rsid w:val="005C3AED"/>
    <w:rsid w:val="005C41F8"/>
    <w:rsid w:val="005C4DC3"/>
    <w:rsid w:val="005C55F9"/>
    <w:rsid w:val="005C56DF"/>
    <w:rsid w:val="005C5709"/>
    <w:rsid w:val="005C6F9C"/>
    <w:rsid w:val="005C78B7"/>
    <w:rsid w:val="005D03C4"/>
    <w:rsid w:val="005D0826"/>
    <w:rsid w:val="005D1AEB"/>
    <w:rsid w:val="005D2DF0"/>
    <w:rsid w:val="005D5662"/>
    <w:rsid w:val="005D5AF9"/>
    <w:rsid w:val="005D68E2"/>
    <w:rsid w:val="005E1901"/>
    <w:rsid w:val="005E240F"/>
    <w:rsid w:val="005E2ADB"/>
    <w:rsid w:val="005E5200"/>
    <w:rsid w:val="005E59ED"/>
    <w:rsid w:val="005E6A99"/>
    <w:rsid w:val="005F059F"/>
    <w:rsid w:val="005F137C"/>
    <w:rsid w:val="005F184B"/>
    <w:rsid w:val="005F20B6"/>
    <w:rsid w:val="005F2B50"/>
    <w:rsid w:val="005F4E59"/>
    <w:rsid w:val="005F5748"/>
    <w:rsid w:val="00600712"/>
    <w:rsid w:val="00602DF2"/>
    <w:rsid w:val="00604D59"/>
    <w:rsid w:val="00605D8A"/>
    <w:rsid w:val="00606A28"/>
    <w:rsid w:val="00606CA1"/>
    <w:rsid w:val="00612E15"/>
    <w:rsid w:val="00613BDC"/>
    <w:rsid w:val="00615A5F"/>
    <w:rsid w:val="0061600C"/>
    <w:rsid w:val="00616812"/>
    <w:rsid w:val="00616D42"/>
    <w:rsid w:val="00616E2F"/>
    <w:rsid w:val="00616EDD"/>
    <w:rsid w:val="00620D63"/>
    <w:rsid w:val="00622557"/>
    <w:rsid w:val="00622E2A"/>
    <w:rsid w:val="00625004"/>
    <w:rsid w:val="00625367"/>
    <w:rsid w:val="00625BE3"/>
    <w:rsid w:val="00626279"/>
    <w:rsid w:val="00630C00"/>
    <w:rsid w:val="00631BEA"/>
    <w:rsid w:val="00632E97"/>
    <w:rsid w:val="00635490"/>
    <w:rsid w:val="0063745B"/>
    <w:rsid w:val="00640649"/>
    <w:rsid w:val="006420CF"/>
    <w:rsid w:val="00642D15"/>
    <w:rsid w:val="006433D0"/>
    <w:rsid w:val="00643637"/>
    <w:rsid w:val="00643A40"/>
    <w:rsid w:val="00643C14"/>
    <w:rsid w:val="00646B56"/>
    <w:rsid w:val="00651827"/>
    <w:rsid w:val="0065398E"/>
    <w:rsid w:val="0065423B"/>
    <w:rsid w:val="00654307"/>
    <w:rsid w:val="00655C79"/>
    <w:rsid w:val="006613E5"/>
    <w:rsid w:val="00662E2C"/>
    <w:rsid w:val="00663593"/>
    <w:rsid w:val="006638C6"/>
    <w:rsid w:val="0066420E"/>
    <w:rsid w:val="0066445A"/>
    <w:rsid w:val="0066587C"/>
    <w:rsid w:val="00667304"/>
    <w:rsid w:val="006733EA"/>
    <w:rsid w:val="00676FFC"/>
    <w:rsid w:val="0067792D"/>
    <w:rsid w:val="00681668"/>
    <w:rsid w:val="006818DD"/>
    <w:rsid w:val="00681A04"/>
    <w:rsid w:val="00681A74"/>
    <w:rsid w:val="00682CC1"/>
    <w:rsid w:val="006830CE"/>
    <w:rsid w:val="00683251"/>
    <w:rsid w:val="006856A1"/>
    <w:rsid w:val="006869F2"/>
    <w:rsid w:val="006905C6"/>
    <w:rsid w:val="0069216E"/>
    <w:rsid w:val="00692190"/>
    <w:rsid w:val="006931E8"/>
    <w:rsid w:val="00696A33"/>
    <w:rsid w:val="00697AB3"/>
    <w:rsid w:val="006A0D73"/>
    <w:rsid w:val="006A2714"/>
    <w:rsid w:val="006A292F"/>
    <w:rsid w:val="006A39A9"/>
    <w:rsid w:val="006A64E6"/>
    <w:rsid w:val="006B06F2"/>
    <w:rsid w:val="006B1540"/>
    <w:rsid w:val="006B27C6"/>
    <w:rsid w:val="006B31BB"/>
    <w:rsid w:val="006B31E4"/>
    <w:rsid w:val="006B33D9"/>
    <w:rsid w:val="006B346B"/>
    <w:rsid w:val="006B3507"/>
    <w:rsid w:val="006B4972"/>
    <w:rsid w:val="006C1AA1"/>
    <w:rsid w:val="006C2108"/>
    <w:rsid w:val="006C2BBD"/>
    <w:rsid w:val="006C549A"/>
    <w:rsid w:val="006C5B52"/>
    <w:rsid w:val="006D0C17"/>
    <w:rsid w:val="006D15C2"/>
    <w:rsid w:val="006D332A"/>
    <w:rsid w:val="006D3FDB"/>
    <w:rsid w:val="006D60E6"/>
    <w:rsid w:val="006D6F98"/>
    <w:rsid w:val="006E006D"/>
    <w:rsid w:val="006E154D"/>
    <w:rsid w:val="006E1A4F"/>
    <w:rsid w:val="006E28F1"/>
    <w:rsid w:val="006E29D6"/>
    <w:rsid w:val="006E2E1D"/>
    <w:rsid w:val="006E3E72"/>
    <w:rsid w:val="006E3E86"/>
    <w:rsid w:val="006E444C"/>
    <w:rsid w:val="006E518F"/>
    <w:rsid w:val="006E64B5"/>
    <w:rsid w:val="006E65E5"/>
    <w:rsid w:val="006F1709"/>
    <w:rsid w:val="006F2805"/>
    <w:rsid w:val="006F5100"/>
    <w:rsid w:val="006F52F2"/>
    <w:rsid w:val="006F60CB"/>
    <w:rsid w:val="00701241"/>
    <w:rsid w:val="00701D6C"/>
    <w:rsid w:val="00702A00"/>
    <w:rsid w:val="00703187"/>
    <w:rsid w:val="00706D5B"/>
    <w:rsid w:val="00706FDE"/>
    <w:rsid w:val="007078BF"/>
    <w:rsid w:val="00707B82"/>
    <w:rsid w:val="00712DE9"/>
    <w:rsid w:val="00712E3A"/>
    <w:rsid w:val="00713586"/>
    <w:rsid w:val="007148B1"/>
    <w:rsid w:val="007159AB"/>
    <w:rsid w:val="007179B3"/>
    <w:rsid w:val="007204E9"/>
    <w:rsid w:val="00720B9F"/>
    <w:rsid w:val="00722D9F"/>
    <w:rsid w:val="0072319E"/>
    <w:rsid w:val="00723756"/>
    <w:rsid w:val="00724AE6"/>
    <w:rsid w:val="00725BD1"/>
    <w:rsid w:val="00730DF5"/>
    <w:rsid w:val="0073377C"/>
    <w:rsid w:val="007338DE"/>
    <w:rsid w:val="00734015"/>
    <w:rsid w:val="00734414"/>
    <w:rsid w:val="00734EDD"/>
    <w:rsid w:val="007357A7"/>
    <w:rsid w:val="00736122"/>
    <w:rsid w:val="00736CD0"/>
    <w:rsid w:val="00737326"/>
    <w:rsid w:val="00737442"/>
    <w:rsid w:val="007444BB"/>
    <w:rsid w:val="00745454"/>
    <w:rsid w:val="0074616E"/>
    <w:rsid w:val="00746F74"/>
    <w:rsid w:val="00750E2E"/>
    <w:rsid w:val="00752628"/>
    <w:rsid w:val="00752FC0"/>
    <w:rsid w:val="0075397A"/>
    <w:rsid w:val="0075458C"/>
    <w:rsid w:val="00754E5D"/>
    <w:rsid w:val="00757E6C"/>
    <w:rsid w:val="007616D0"/>
    <w:rsid w:val="00762920"/>
    <w:rsid w:val="00763F58"/>
    <w:rsid w:val="00767050"/>
    <w:rsid w:val="00767C2C"/>
    <w:rsid w:val="00767D80"/>
    <w:rsid w:val="007705F1"/>
    <w:rsid w:val="007709C9"/>
    <w:rsid w:val="00771367"/>
    <w:rsid w:val="00773637"/>
    <w:rsid w:val="0077557E"/>
    <w:rsid w:val="00775BF8"/>
    <w:rsid w:val="00776F16"/>
    <w:rsid w:val="00780F45"/>
    <w:rsid w:val="00781B78"/>
    <w:rsid w:val="00784278"/>
    <w:rsid w:val="00785255"/>
    <w:rsid w:val="00785364"/>
    <w:rsid w:val="00786EFE"/>
    <w:rsid w:val="00787FD2"/>
    <w:rsid w:val="007909D9"/>
    <w:rsid w:val="00792EBF"/>
    <w:rsid w:val="00794180"/>
    <w:rsid w:val="00795046"/>
    <w:rsid w:val="007972C4"/>
    <w:rsid w:val="00797F4B"/>
    <w:rsid w:val="007A0022"/>
    <w:rsid w:val="007A1B59"/>
    <w:rsid w:val="007A2F99"/>
    <w:rsid w:val="007A35C6"/>
    <w:rsid w:val="007A3C7F"/>
    <w:rsid w:val="007A3DBD"/>
    <w:rsid w:val="007A4C83"/>
    <w:rsid w:val="007A617B"/>
    <w:rsid w:val="007A74F0"/>
    <w:rsid w:val="007B07CF"/>
    <w:rsid w:val="007B09CB"/>
    <w:rsid w:val="007B0A2F"/>
    <w:rsid w:val="007B1B8A"/>
    <w:rsid w:val="007B2207"/>
    <w:rsid w:val="007B2E29"/>
    <w:rsid w:val="007B5ECA"/>
    <w:rsid w:val="007B645A"/>
    <w:rsid w:val="007B649C"/>
    <w:rsid w:val="007B763E"/>
    <w:rsid w:val="007B7FCE"/>
    <w:rsid w:val="007C10E0"/>
    <w:rsid w:val="007C1841"/>
    <w:rsid w:val="007C23A0"/>
    <w:rsid w:val="007C27C6"/>
    <w:rsid w:val="007C63A4"/>
    <w:rsid w:val="007C7571"/>
    <w:rsid w:val="007C7FA3"/>
    <w:rsid w:val="007D1EB6"/>
    <w:rsid w:val="007D283A"/>
    <w:rsid w:val="007D299A"/>
    <w:rsid w:val="007D304D"/>
    <w:rsid w:val="007D305C"/>
    <w:rsid w:val="007D30E7"/>
    <w:rsid w:val="007D3A2C"/>
    <w:rsid w:val="007D591B"/>
    <w:rsid w:val="007D6CFE"/>
    <w:rsid w:val="007E013F"/>
    <w:rsid w:val="007E0D52"/>
    <w:rsid w:val="007E16FA"/>
    <w:rsid w:val="007E2E1F"/>
    <w:rsid w:val="007E3977"/>
    <w:rsid w:val="007E4663"/>
    <w:rsid w:val="007E46B2"/>
    <w:rsid w:val="007F037D"/>
    <w:rsid w:val="007F0953"/>
    <w:rsid w:val="007F2AE1"/>
    <w:rsid w:val="007F2EA7"/>
    <w:rsid w:val="007F30F2"/>
    <w:rsid w:val="007F32AA"/>
    <w:rsid w:val="007F5089"/>
    <w:rsid w:val="007F531F"/>
    <w:rsid w:val="007F56AB"/>
    <w:rsid w:val="007F6E27"/>
    <w:rsid w:val="008029EB"/>
    <w:rsid w:val="00802BF0"/>
    <w:rsid w:val="008055E4"/>
    <w:rsid w:val="00806E66"/>
    <w:rsid w:val="00807F75"/>
    <w:rsid w:val="00811FDE"/>
    <w:rsid w:val="0081332E"/>
    <w:rsid w:val="008145EF"/>
    <w:rsid w:val="008161F7"/>
    <w:rsid w:val="008166A5"/>
    <w:rsid w:val="00820831"/>
    <w:rsid w:val="00820909"/>
    <w:rsid w:val="00821A55"/>
    <w:rsid w:val="00821C6E"/>
    <w:rsid w:val="008226CA"/>
    <w:rsid w:val="00824252"/>
    <w:rsid w:val="00824FFB"/>
    <w:rsid w:val="008301AD"/>
    <w:rsid w:val="00830C73"/>
    <w:rsid w:val="0083192C"/>
    <w:rsid w:val="00831A21"/>
    <w:rsid w:val="00831F53"/>
    <w:rsid w:val="00833F46"/>
    <w:rsid w:val="008349E0"/>
    <w:rsid w:val="008352E8"/>
    <w:rsid w:val="0084131C"/>
    <w:rsid w:val="00843DC8"/>
    <w:rsid w:val="0084470E"/>
    <w:rsid w:val="00845802"/>
    <w:rsid w:val="00846DBF"/>
    <w:rsid w:val="00851A72"/>
    <w:rsid w:val="00853306"/>
    <w:rsid w:val="00853545"/>
    <w:rsid w:val="00853BF2"/>
    <w:rsid w:val="00854577"/>
    <w:rsid w:val="008546AE"/>
    <w:rsid w:val="008564B0"/>
    <w:rsid w:val="00857173"/>
    <w:rsid w:val="00857BB6"/>
    <w:rsid w:val="00860923"/>
    <w:rsid w:val="0086301C"/>
    <w:rsid w:val="00864FA8"/>
    <w:rsid w:val="0087264C"/>
    <w:rsid w:val="0088027A"/>
    <w:rsid w:val="00881AD6"/>
    <w:rsid w:val="008849EF"/>
    <w:rsid w:val="008856B2"/>
    <w:rsid w:val="00885E27"/>
    <w:rsid w:val="00886ED2"/>
    <w:rsid w:val="0089008B"/>
    <w:rsid w:val="008906BE"/>
    <w:rsid w:val="00890D9B"/>
    <w:rsid w:val="00893382"/>
    <w:rsid w:val="008939F7"/>
    <w:rsid w:val="00893AEB"/>
    <w:rsid w:val="00896BBB"/>
    <w:rsid w:val="00897305"/>
    <w:rsid w:val="00897370"/>
    <w:rsid w:val="008A0531"/>
    <w:rsid w:val="008A4077"/>
    <w:rsid w:val="008A4397"/>
    <w:rsid w:val="008A5318"/>
    <w:rsid w:val="008A60E4"/>
    <w:rsid w:val="008A6229"/>
    <w:rsid w:val="008B19EB"/>
    <w:rsid w:val="008B1A4F"/>
    <w:rsid w:val="008B1C4A"/>
    <w:rsid w:val="008B2D1F"/>
    <w:rsid w:val="008B4679"/>
    <w:rsid w:val="008B5D57"/>
    <w:rsid w:val="008B5E4D"/>
    <w:rsid w:val="008B6BF4"/>
    <w:rsid w:val="008B6CB6"/>
    <w:rsid w:val="008B6DC3"/>
    <w:rsid w:val="008C03BF"/>
    <w:rsid w:val="008C1223"/>
    <w:rsid w:val="008C1D3D"/>
    <w:rsid w:val="008C1E36"/>
    <w:rsid w:val="008C2A91"/>
    <w:rsid w:val="008C2E99"/>
    <w:rsid w:val="008C3C1A"/>
    <w:rsid w:val="008C7F16"/>
    <w:rsid w:val="008D0813"/>
    <w:rsid w:val="008D15DE"/>
    <w:rsid w:val="008D1CA8"/>
    <w:rsid w:val="008D2043"/>
    <w:rsid w:val="008D2C42"/>
    <w:rsid w:val="008D3406"/>
    <w:rsid w:val="008D366A"/>
    <w:rsid w:val="008D4B48"/>
    <w:rsid w:val="008D5279"/>
    <w:rsid w:val="008D6E64"/>
    <w:rsid w:val="008D6FA8"/>
    <w:rsid w:val="008D75D5"/>
    <w:rsid w:val="008E0C79"/>
    <w:rsid w:val="008E1C55"/>
    <w:rsid w:val="008E28FF"/>
    <w:rsid w:val="008E34FD"/>
    <w:rsid w:val="008E3562"/>
    <w:rsid w:val="008E36BA"/>
    <w:rsid w:val="008E3806"/>
    <w:rsid w:val="008E4880"/>
    <w:rsid w:val="008E52C9"/>
    <w:rsid w:val="008E5779"/>
    <w:rsid w:val="008E5CB9"/>
    <w:rsid w:val="008E6E09"/>
    <w:rsid w:val="008E748D"/>
    <w:rsid w:val="008F0DB7"/>
    <w:rsid w:val="008F147A"/>
    <w:rsid w:val="008F1C9B"/>
    <w:rsid w:val="008F2184"/>
    <w:rsid w:val="008F2795"/>
    <w:rsid w:val="008F405B"/>
    <w:rsid w:val="008F4525"/>
    <w:rsid w:val="008F55FA"/>
    <w:rsid w:val="0090314D"/>
    <w:rsid w:val="00903515"/>
    <w:rsid w:val="00903638"/>
    <w:rsid w:val="009036EC"/>
    <w:rsid w:val="009059EB"/>
    <w:rsid w:val="00906383"/>
    <w:rsid w:val="00906704"/>
    <w:rsid w:val="00906A58"/>
    <w:rsid w:val="00915141"/>
    <w:rsid w:val="0091721D"/>
    <w:rsid w:val="009206D0"/>
    <w:rsid w:val="009212EE"/>
    <w:rsid w:val="0092188B"/>
    <w:rsid w:val="00921BD6"/>
    <w:rsid w:val="009231C9"/>
    <w:rsid w:val="00924C28"/>
    <w:rsid w:val="00924E76"/>
    <w:rsid w:val="009329AD"/>
    <w:rsid w:val="0093396E"/>
    <w:rsid w:val="00935855"/>
    <w:rsid w:val="00937CAC"/>
    <w:rsid w:val="00940435"/>
    <w:rsid w:val="00940A2B"/>
    <w:rsid w:val="00940FE2"/>
    <w:rsid w:val="0094197A"/>
    <w:rsid w:val="00944A97"/>
    <w:rsid w:val="0095048A"/>
    <w:rsid w:val="0095159A"/>
    <w:rsid w:val="00951717"/>
    <w:rsid w:val="00953489"/>
    <w:rsid w:val="00953CDA"/>
    <w:rsid w:val="00954081"/>
    <w:rsid w:val="00955804"/>
    <w:rsid w:val="009564AA"/>
    <w:rsid w:val="00956DD8"/>
    <w:rsid w:val="009600A7"/>
    <w:rsid w:val="009615F6"/>
    <w:rsid w:val="00962B49"/>
    <w:rsid w:val="0096352C"/>
    <w:rsid w:val="00963C08"/>
    <w:rsid w:val="00965D13"/>
    <w:rsid w:val="009662F0"/>
    <w:rsid w:val="00966405"/>
    <w:rsid w:val="009668F4"/>
    <w:rsid w:val="00966D3A"/>
    <w:rsid w:val="00967615"/>
    <w:rsid w:val="00971E0C"/>
    <w:rsid w:val="00976A52"/>
    <w:rsid w:val="00976CCB"/>
    <w:rsid w:val="00976D4D"/>
    <w:rsid w:val="009805F7"/>
    <w:rsid w:val="00981DBD"/>
    <w:rsid w:val="00985FBC"/>
    <w:rsid w:val="00990591"/>
    <w:rsid w:val="0099066C"/>
    <w:rsid w:val="0099110B"/>
    <w:rsid w:val="009915BC"/>
    <w:rsid w:val="0099314C"/>
    <w:rsid w:val="00993F2F"/>
    <w:rsid w:val="00993F45"/>
    <w:rsid w:val="00994436"/>
    <w:rsid w:val="00994765"/>
    <w:rsid w:val="009958F3"/>
    <w:rsid w:val="0099621F"/>
    <w:rsid w:val="009975B8"/>
    <w:rsid w:val="009A1515"/>
    <w:rsid w:val="009A1F3F"/>
    <w:rsid w:val="009A6E81"/>
    <w:rsid w:val="009A6FFC"/>
    <w:rsid w:val="009A7F44"/>
    <w:rsid w:val="009B0D7F"/>
    <w:rsid w:val="009B1251"/>
    <w:rsid w:val="009B28D5"/>
    <w:rsid w:val="009B2B9C"/>
    <w:rsid w:val="009B40AC"/>
    <w:rsid w:val="009B434F"/>
    <w:rsid w:val="009B5152"/>
    <w:rsid w:val="009C0AC4"/>
    <w:rsid w:val="009C1635"/>
    <w:rsid w:val="009C172E"/>
    <w:rsid w:val="009C3298"/>
    <w:rsid w:val="009C33C6"/>
    <w:rsid w:val="009C3C8C"/>
    <w:rsid w:val="009C443D"/>
    <w:rsid w:val="009C584F"/>
    <w:rsid w:val="009D269C"/>
    <w:rsid w:val="009D345B"/>
    <w:rsid w:val="009D5541"/>
    <w:rsid w:val="009D5820"/>
    <w:rsid w:val="009E0002"/>
    <w:rsid w:val="009E3164"/>
    <w:rsid w:val="009E399F"/>
    <w:rsid w:val="009E3EBF"/>
    <w:rsid w:val="009E5247"/>
    <w:rsid w:val="009E55C8"/>
    <w:rsid w:val="009E60D8"/>
    <w:rsid w:val="009E7611"/>
    <w:rsid w:val="009E7863"/>
    <w:rsid w:val="009F0298"/>
    <w:rsid w:val="009F02B2"/>
    <w:rsid w:val="009F09DB"/>
    <w:rsid w:val="009F2E65"/>
    <w:rsid w:val="009F33F8"/>
    <w:rsid w:val="009F43A8"/>
    <w:rsid w:val="009F4425"/>
    <w:rsid w:val="009F4D54"/>
    <w:rsid w:val="009F7C1E"/>
    <w:rsid w:val="00A0092F"/>
    <w:rsid w:val="00A01FB7"/>
    <w:rsid w:val="00A021CC"/>
    <w:rsid w:val="00A02676"/>
    <w:rsid w:val="00A041F4"/>
    <w:rsid w:val="00A046F8"/>
    <w:rsid w:val="00A04937"/>
    <w:rsid w:val="00A076FF"/>
    <w:rsid w:val="00A10EA5"/>
    <w:rsid w:val="00A112B5"/>
    <w:rsid w:val="00A112C6"/>
    <w:rsid w:val="00A125CB"/>
    <w:rsid w:val="00A12716"/>
    <w:rsid w:val="00A15E4C"/>
    <w:rsid w:val="00A1750A"/>
    <w:rsid w:val="00A178A9"/>
    <w:rsid w:val="00A21159"/>
    <w:rsid w:val="00A21DDB"/>
    <w:rsid w:val="00A233F0"/>
    <w:rsid w:val="00A238DB"/>
    <w:rsid w:val="00A245B9"/>
    <w:rsid w:val="00A26B7B"/>
    <w:rsid w:val="00A26E81"/>
    <w:rsid w:val="00A27B5E"/>
    <w:rsid w:val="00A3050B"/>
    <w:rsid w:val="00A30942"/>
    <w:rsid w:val="00A310A5"/>
    <w:rsid w:val="00A319D6"/>
    <w:rsid w:val="00A33F5C"/>
    <w:rsid w:val="00A359E3"/>
    <w:rsid w:val="00A36BAF"/>
    <w:rsid w:val="00A37315"/>
    <w:rsid w:val="00A37651"/>
    <w:rsid w:val="00A42B4B"/>
    <w:rsid w:val="00A44CE9"/>
    <w:rsid w:val="00A456F3"/>
    <w:rsid w:val="00A4588E"/>
    <w:rsid w:val="00A472C4"/>
    <w:rsid w:val="00A4748A"/>
    <w:rsid w:val="00A47B85"/>
    <w:rsid w:val="00A503FB"/>
    <w:rsid w:val="00A5316C"/>
    <w:rsid w:val="00A54445"/>
    <w:rsid w:val="00A55FD2"/>
    <w:rsid w:val="00A579C2"/>
    <w:rsid w:val="00A57F54"/>
    <w:rsid w:val="00A61A22"/>
    <w:rsid w:val="00A61BED"/>
    <w:rsid w:val="00A62D3C"/>
    <w:rsid w:val="00A64634"/>
    <w:rsid w:val="00A70525"/>
    <w:rsid w:val="00A729B5"/>
    <w:rsid w:val="00A739B0"/>
    <w:rsid w:val="00A743CA"/>
    <w:rsid w:val="00A74901"/>
    <w:rsid w:val="00A7595A"/>
    <w:rsid w:val="00A77900"/>
    <w:rsid w:val="00A80610"/>
    <w:rsid w:val="00A80F88"/>
    <w:rsid w:val="00A83A17"/>
    <w:rsid w:val="00A87CCE"/>
    <w:rsid w:val="00A90387"/>
    <w:rsid w:val="00A908E6"/>
    <w:rsid w:val="00A90B4E"/>
    <w:rsid w:val="00A90BC1"/>
    <w:rsid w:val="00A918F2"/>
    <w:rsid w:val="00A927E3"/>
    <w:rsid w:val="00A932DF"/>
    <w:rsid w:val="00A93361"/>
    <w:rsid w:val="00A94C26"/>
    <w:rsid w:val="00A94DA4"/>
    <w:rsid w:val="00AA24CE"/>
    <w:rsid w:val="00AA2D73"/>
    <w:rsid w:val="00AA4310"/>
    <w:rsid w:val="00AA6DB0"/>
    <w:rsid w:val="00AA7711"/>
    <w:rsid w:val="00AB0FC5"/>
    <w:rsid w:val="00AB33AF"/>
    <w:rsid w:val="00AB3A03"/>
    <w:rsid w:val="00AB43F8"/>
    <w:rsid w:val="00AB46A9"/>
    <w:rsid w:val="00AB5E52"/>
    <w:rsid w:val="00AB620D"/>
    <w:rsid w:val="00AB67AD"/>
    <w:rsid w:val="00AB7DD6"/>
    <w:rsid w:val="00AC098D"/>
    <w:rsid w:val="00AC0AD9"/>
    <w:rsid w:val="00AC190F"/>
    <w:rsid w:val="00AC27E0"/>
    <w:rsid w:val="00AC2F3B"/>
    <w:rsid w:val="00AC3163"/>
    <w:rsid w:val="00AC3C23"/>
    <w:rsid w:val="00AC4E25"/>
    <w:rsid w:val="00AC7C3B"/>
    <w:rsid w:val="00AD1BA8"/>
    <w:rsid w:val="00AD2569"/>
    <w:rsid w:val="00AD4FE6"/>
    <w:rsid w:val="00AD5DC5"/>
    <w:rsid w:val="00AE18C9"/>
    <w:rsid w:val="00AE1B07"/>
    <w:rsid w:val="00AE4CA6"/>
    <w:rsid w:val="00AE4D70"/>
    <w:rsid w:val="00AE4EAF"/>
    <w:rsid w:val="00AE5A28"/>
    <w:rsid w:val="00AF080A"/>
    <w:rsid w:val="00AF0B4C"/>
    <w:rsid w:val="00AF16F2"/>
    <w:rsid w:val="00AF223E"/>
    <w:rsid w:val="00AF3775"/>
    <w:rsid w:val="00AF5BA4"/>
    <w:rsid w:val="00AF68BA"/>
    <w:rsid w:val="00AF7CCF"/>
    <w:rsid w:val="00B001AA"/>
    <w:rsid w:val="00B00E4C"/>
    <w:rsid w:val="00B0324A"/>
    <w:rsid w:val="00B03444"/>
    <w:rsid w:val="00B03774"/>
    <w:rsid w:val="00B045A0"/>
    <w:rsid w:val="00B0520B"/>
    <w:rsid w:val="00B07C17"/>
    <w:rsid w:val="00B10826"/>
    <w:rsid w:val="00B10DEB"/>
    <w:rsid w:val="00B11E6A"/>
    <w:rsid w:val="00B12639"/>
    <w:rsid w:val="00B1286D"/>
    <w:rsid w:val="00B1338C"/>
    <w:rsid w:val="00B13C10"/>
    <w:rsid w:val="00B13EB8"/>
    <w:rsid w:val="00B15B56"/>
    <w:rsid w:val="00B16E6C"/>
    <w:rsid w:val="00B20C79"/>
    <w:rsid w:val="00B22F62"/>
    <w:rsid w:val="00B25332"/>
    <w:rsid w:val="00B272D4"/>
    <w:rsid w:val="00B303FE"/>
    <w:rsid w:val="00B32510"/>
    <w:rsid w:val="00B33439"/>
    <w:rsid w:val="00B355D0"/>
    <w:rsid w:val="00B35D80"/>
    <w:rsid w:val="00B36A10"/>
    <w:rsid w:val="00B37514"/>
    <w:rsid w:val="00B37D75"/>
    <w:rsid w:val="00B4168F"/>
    <w:rsid w:val="00B41999"/>
    <w:rsid w:val="00B426A4"/>
    <w:rsid w:val="00B442AC"/>
    <w:rsid w:val="00B47F85"/>
    <w:rsid w:val="00B50406"/>
    <w:rsid w:val="00B50749"/>
    <w:rsid w:val="00B519D7"/>
    <w:rsid w:val="00B527EB"/>
    <w:rsid w:val="00B542B6"/>
    <w:rsid w:val="00B54345"/>
    <w:rsid w:val="00B56338"/>
    <w:rsid w:val="00B600ED"/>
    <w:rsid w:val="00B60E37"/>
    <w:rsid w:val="00B60F90"/>
    <w:rsid w:val="00B623AF"/>
    <w:rsid w:val="00B63989"/>
    <w:rsid w:val="00B63D1A"/>
    <w:rsid w:val="00B63E57"/>
    <w:rsid w:val="00B64236"/>
    <w:rsid w:val="00B65297"/>
    <w:rsid w:val="00B6593C"/>
    <w:rsid w:val="00B659D7"/>
    <w:rsid w:val="00B662B0"/>
    <w:rsid w:val="00B673FD"/>
    <w:rsid w:val="00B67AAE"/>
    <w:rsid w:val="00B70277"/>
    <w:rsid w:val="00B707BF"/>
    <w:rsid w:val="00B717F3"/>
    <w:rsid w:val="00B71A4C"/>
    <w:rsid w:val="00B735DD"/>
    <w:rsid w:val="00B7788C"/>
    <w:rsid w:val="00B779A3"/>
    <w:rsid w:val="00B810D4"/>
    <w:rsid w:val="00B816D2"/>
    <w:rsid w:val="00B81F28"/>
    <w:rsid w:val="00B840B5"/>
    <w:rsid w:val="00B843BE"/>
    <w:rsid w:val="00B84B2B"/>
    <w:rsid w:val="00B85AC9"/>
    <w:rsid w:val="00B860A8"/>
    <w:rsid w:val="00B86509"/>
    <w:rsid w:val="00B87ADA"/>
    <w:rsid w:val="00B91117"/>
    <w:rsid w:val="00B91459"/>
    <w:rsid w:val="00B924C9"/>
    <w:rsid w:val="00B9455D"/>
    <w:rsid w:val="00B948D5"/>
    <w:rsid w:val="00B94C55"/>
    <w:rsid w:val="00B95A11"/>
    <w:rsid w:val="00B95B28"/>
    <w:rsid w:val="00BA02CA"/>
    <w:rsid w:val="00BA1196"/>
    <w:rsid w:val="00BA3E91"/>
    <w:rsid w:val="00BA516E"/>
    <w:rsid w:val="00BA5933"/>
    <w:rsid w:val="00BA7F5E"/>
    <w:rsid w:val="00BB0261"/>
    <w:rsid w:val="00BB2FE6"/>
    <w:rsid w:val="00BB64C4"/>
    <w:rsid w:val="00BB6DEC"/>
    <w:rsid w:val="00BB77CA"/>
    <w:rsid w:val="00BB7ABD"/>
    <w:rsid w:val="00BC0955"/>
    <w:rsid w:val="00BC18C4"/>
    <w:rsid w:val="00BC1F69"/>
    <w:rsid w:val="00BC275F"/>
    <w:rsid w:val="00BC4BDB"/>
    <w:rsid w:val="00BC589F"/>
    <w:rsid w:val="00BC6427"/>
    <w:rsid w:val="00BD0315"/>
    <w:rsid w:val="00BD1E8A"/>
    <w:rsid w:val="00BD2710"/>
    <w:rsid w:val="00BD2727"/>
    <w:rsid w:val="00BD5CA9"/>
    <w:rsid w:val="00BD60C3"/>
    <w:rsid w:val="00BD793D"/>
    <w:rsid w:val="00BD7E1F"/>
    <w:rsid w:val="00BE0351"/>
    <w:rsid w:val="00BE0B9F"/>
    <w:rsid w:val="00BE0FE5"/>
    <w:rsid w:val="00BE18FF"/>
    <w:rsid w:val="00BE1C50"/>
    <w:rsid w:val="00BE2F24"/>
    <w:rsid w:val="00BE377D"/>
    <w:rsid w:val="00BE4606"/>
    <w:rsid w:val="00BE4D97"/>
    <w:rsid w:val="00BE6458"/>
    <w:rsid w:val="00BE6D8E"/>
    <w:rsid w:val="00BE78CF"/>
    <w:rsid w:val="00BF0C78"/>
    <w:rsid w:val="00BF1133"/>
    <w:rsid w:val="00BF2E75"/>
    <w:rsid w:val="00BF30AA"/>
    <w:rsid w:val="00BF3BC5"/>
    <w:rsid w:val="00BF4BF8"/>
    <w:rsid w:val="00BF5A7E"/>
    <w:rsid w:val="00BF74A1"/>
    <w:rsid w:val="00BF78D9"/>
    <w:rsid w:val="00C00DB1"/>
    <w:rsid w:val="00C017F5"/>
    <w:rsid w:val="00C018A1"/>
    <w:rsid w:val="00C01EBA"/>
    <w:rsid w:val="00C027B5"/>
    <w:rsid w:val="00C034AB"/>
    <w:rsid w:val="00C04043"/>
    <w:rsid w:val="00C04A48"/>
    <w:rsid w:val="00C04B86"/>
    <w:rsid w:val="00C04F49"/>
    <w:rsid w:val="00C04F7F"/>
    <w:rsid w:val="00C12F35"/>
    <w:rsid w:val="00C15890"/>
    <w:rsid w:val="00C16DD4"/>
    <w:rsid w:val="00C2089F"/>
    <w:rsid w:val="00C228FA"/>
    <w:rsid w:val="00C23D1C"/>
    <w:rsid w:val="00C248EE"/>
    <w:rsid w:val="00C250A0"/>
    <w:rsid w:val="00C2514D"/>
    <w:rsid w:val="00C254EA"/>
    <w:rsid w:val="00C2560B"/>
    <w:rsid w:val="00C25DA3"/>
    <w:rsid w:val="00C26F5B"/>
    <w:rsid w:val="00C33459"/>
    <w:rsid w:val="00C338BC"/>
    <w:rsid w:val="00C3544A"/>
    <w:rsid w:val="00C3565F"/>
    <w:rsid w:val="00C37C94"/>
    <w:rsid w:val="00C37F06"/>
    <w:rsid w:val="00C37F4B"/>
    <w:rsid w:val="00C400E7"/>
    <w:rsid w:val="00C43989"/>
    <w:rsid w:val="00C45946"/>
    <w:rsid w:val="00C47690"/>
    <w:rsid w:val="00C47F8B"/>
    <w:rsid w:val="00C51E68"/>
    <w:rsid w:val="00C568F1"/>
    <w:rsid w:val="00C57699"/>
    <w:rsid w:val="00C60532"/>
    <w:rsid w:val="00C61F1C"/>
    <w:rsid w:val="00C623B0"/>
    <w:rsid w:val="00C62669"/>
    <w:rsid w:val="00C6280C"/>
    <w:rsid w:val="00C643D4"/>
    <w:rsid w:val="00C646B0"/>
    <w:rsid w:val="00C64C15"/>
    <w:rsid w:val="00C65260"/>
    <w:rsid w:val="00C70AF4"/>
    <w:rsid w:val="00C70BBE"/>
    <w:rsid w:val="00C70EF9"/>
    <w:rsid w:val="00C712F6"/>
    <w:rsid w:val="00C7133E"/>
    <w:rsid w:val="00C74052"/>
    <w:rsid w:val="00C768A9"/>
    <w:rsid w:val="00C778E1"/>
    <w:rsid w:val="00C77BCF"/>
    <w:rsid w:val="00C80064"/>
    <w:rsid w:val="00C80C84"/>
    <w:rsid w:val="00C80D58"/>
    <w:rsid w:val="00C80E08"/>
    <w:rsid w:val="00C8238D"/>
    <w:rsid w:val="00C829FB"/>
    <w:rsid w:val="00C83F44"/>
    <w:rsid w:val="00C8541A"/>
    <w:rsid w:val="00C86852"/>
    <w:rsid w:val="00C919DE"/>
    <w:rsid w:val="00C93DE5"/>
    <w:rsid w:val="00CA0759"/>
    <w:rsid w:val="00CA0EB7"/>
    <w:rsid w:val="00CA1CEE"/>
    <w:rsid w:val="00CA1D85"/>
    <w:rsid w:val="00CA341C"/>
    <w:rsid w:val="00CA354F"/>
    <w:rsid w:val="00CA4B75"/>
    <w:rsid w:val="00CA640F"/>
    <w:rsid w:val="00CB3895"/>
    <w:rsid w:val="00CB4488"/>
    <w:rsid w:val="00CB4CC5"/>
    <w:rsid w:val="00CB508E"/>
    <w:rsid w:val="00CB69ED"/>
    <w:rsid w:val="00CB7EFF"/>
    <w:rsid w:val="00CC02BC"/>
    <w:rsid w:val="00CC0694"/>
    <w:rsid w:val="00CC1573"/>
    <w:rsid w:val="00CC19F0"/>
    <w:rsid w:val="00CC3711"/>
    <w:rsid w:val="00CC5B40"/>
    <w:rsid w:val="00CC6843"/>
    <w:rsid w:val="00CD139A"/>
    <w:rsid w:val="00CD1A2D"/>
    <w:rsid w:val="00CD1C07"/>
    <w:rsid w:val="00CD2268"/>
    <w:rsid w:val="00CD6A71"/>
    <w:rsid w:val="00CE2285"/>
    <w:rsid w:val="00CE27F0"/>
    <w:rsid w:val="00CE4240"/>
    <w:rsid w:val="00CE439C"/>
    <w:rsid w:val="00CE5208"/>
    <w:rsid w:val="00CE59B5"/>
    <w:rsid w:val="00CE6A3E"/>
    <w:rsid w:val="00CE7DC2"/>
    <w:rsid w:val="00CF1248"/>
    <w:rsid w:val="00CF18C1"/>
    <w:rsid w:val="00CF1CD8"/>
    <w:rsid w:val="00CF4114"/>
    <w:rsid w:val="00CF41A0"/>
    <w:rsid w:val="00CF54DC"/>
    <w:rsid w:val="00CF7C73"/>
    <w:rsid w:val="00D0077F"/>
    <w:rsid w:val="00D00AFB"/>
    <w:rsid w:val="00D04951"/>
    <w:rsid w:val="00D056DC"/>
    <w:rsid w:val="00D05DF4"/>
    <w:rsid w:val="00D066F1"/>
    <w:rsid w:val="00D06CB2"/>
    <w:rsid w:val="00D07792"/>
    <w:rsid w:val="00D10C73"/>
    <w:rsid w:val="00D1214C"/>
    <w:rsid w:val="00D127C8"/>
    <w:rsid w:val="00D13FCF"/>
    <w:rsid w:val="00D144C5"/>
    <w:rsid w:val="00D16570"/>
    <w:rsid w:val="00D17DB2"/>
    <w:rsid w:val="00D20325"/>
    <w:rsid w:val="00D21E11"/>
    <w:rsid w:val="00D23550"/>
    <w:rsid w:val="00D23C87"/>
    <w:rsid w:val="00D24297"/>
    <w:rsid w:val="00D2484C"/>
    <w:rsid w:val="00D24AE1"/>
    <w:rsid w:val="00D31924"/>
    <w:rsid w:val="00D3199E"/>
    <w:rsid w:val="00D321EC"/>
    <w:rsid w:val="00D338D8"/>
    <w:rsid w:val="00D33908"/>
    <w:rsid w:val="00D34043"/>
    <w:rsid w:val="00D362C2"/>
    <w:rsid w:val="00D36BD9"/>
    <w:rsid w:val="00D37BF8"/>
    <w:rsid w:val="00D409DE"/>
    <w:rsid w:val="00D42F9C"/>
    <w:rsid w:val="00D43B44"/>
    <w:rsid w:val="00D4421D"/>
    <w:rsid w:val="00D44908"/>
    <w:rsid w:val="00D44C09"/>
    <w:rsid w:val="00D45961"/>
    <w:rsid w:val="00D45A35"/>
    <w:rsid w:val="00D515C2"/>
    <w:rsid w:val="00D51802"/>
    <w:rsid w:val="00D51EEE"/>
    <w:rsid w:val="00D52D26"/>
    <w:rsid w:val="00D53962"/>
    <w:rsid w:val="00D54655"/>
    <w:rsid w:val="00D54EE9"/>
    <w:rsid w:val="00D54F42"/>
    <w:rsid w:val="00D55009"/>
    <w:rsid w:val="00D55A59"/>
    <w:rsid w:val="00D60006"/>
    <w:rsid w:val="00D607EE"/>
    <w:rsid w:val="00D6100D"/>
    <w:rsid w:val="00D6199D"/>
    <w:rsid w:val="00D62614"/>
    <w:rsid w:val="00D6389A"/>
    <w:rsid w:val="00D63A06"/>
    <w:rsid w:val="00D65C75"/>
    <w:rsid w:val="00D65FB1"/>
    <w:rsid w:val="00D662F6"/>
    <w:rsid w:val="00D66730"/>
    <w:rsid w:val="00D71FE6"/>
    <w:rsid w:val="00D73E0B"/>
    <w:rsid w:val="00D73F49"/>
    <w:rsid w:val="00D77720"/>
    <w:rsid w:val="00D8088C"/>
    <w:rsid w:val="00D81785"/>
    <w:rsid w:val="00D82A9C"/>
    <w:rsid w:val="00D82B2C"/>
    <w:rsid w:val="00D82D49"/>
    <w:rsid w:val="00D8329C"/>
    <w:rsid w:val="00D832C9"/>
    <w:rsid w:val="00D83834"/>
    <w:rsid w:val="00D85C25"/>
    <w:rsid w:val="00D9066C"/>
    <w:rsid w:val="00D91123"/>
    <w:rsid w:val="00D918DE"/>
    <w:rsid w:val="00D93541"/>
    <w:rsid w:val="00D94BAD"/>
    <w:rsid w:val="00D957D6"/>
    <w:rsid w:val="00D9600A"/>
    <w:rsid w:val="00D970BB"/>
    <w:rsid w:val="00D9764C"/>
    <w:rsid w:val="00D97EF0"/>
    <w:rsid w:val="00DA1784"/>
    <w:rsid w:val="00DA1C8D"/>
    <w:rsid w:val="00DA310A"/>
    <w:rsid w:val="00DA376A"/>
    <w:rsid w:val="00DA395E"/>
    <w:rsid w:val="00DA578E"/>
    <w:rsid w:val="00DA6694"/>
    <w:rsid w:val="00DA6B9A"/>
    <w:rsid w:val="00DB1F30"/>
    <w:rsid w:val="00DB35F0"/>
    <w:rsid w:val="00DB3E48"/>
    <w:rsid w:val="00DB57A0"/>
    <w:rsid w:val="00DB59AA"/>
    <w:rsid w:val="00DB7F58"/>
    <w:rsid w:val="00DC0B82"/>
    <w:rsid w:val="00DC1553"/>
    <w:rsid w:val="00DC21FB"/>
    <w:rsid w:val="00DC50CA"/>
    <w:rsid w:val="00DC52F3"/>
    <w:rsid w:val="00DC5C5B"/>
    <w:rsid w:val="00DC72FD"/>
    <w:rsid w:val="00DC7885"/>
    <w:rsid w:val="00DC7EF2"/>
    <w:rsid w:val="00DD17C7"/>
    <w:rsid w:val="00DD1D89"/>
    <w:rsid w:val="00DD21C2"/>
    <w:rsid w:val="00DD3144"/>
    <w:rsid w:val="00DD60B6"/>
    <w:rsid w:val="00DD65E3"/>
    <w:rsid w:val="00DD73C2"/>
    <w:rsid w:val="00DD7497"/>
    <w:rsid w:val="00DE1D4D"/>
    <w:rsid w:val="00DE4C30"/>
    <w:rsid w:val="00DE4C44"/>
    <w:rsid w:val="00DE5229"/>
    <w:rsid w:val="00DE5632"/>
    <w:rsid w:val="00DE5B09"/>
    <w:rsid w:val="00DE69C0"/>
    <w:rsid w:val="00DE6AB3"/>
    <w:rsid w:val="00DE7E61"/>
    <w:rsid w:val="00DE7E63"/>
    <w:rsid w:val="00DF1451"/>
    <w:rsid w:val="00DF1ABB"/>
    <w:rsid w:val="00DF33F8"/>
    <w:rsid w:val="00DF7844"/>
    <w:rsid w:val="00E018E2"/>
    <w:rsid w:val="00E02250"/>
    <w:rsid w:val="00E02760"/>
    <w:rsid w:val="00E03429"/>
    <w:rsid w:val="00E04782"/>
    <w:rsid w:val="00E04986"/>
    <w:rsid w:val="00E111D5"/>
    <w:rsid w:val="00E112C4"/>
    <w:rsid w:val="00E1152F"/>
    <w:rsid w:val="00E11ADE"/>
    <w:rsid w:val="00E11AE5"/>
    <w:rsid w:val="00E12B72"/>
    <w:rsid w:val="00E13737"/>
    <w:rsid w:val="00E1406E"/>
    <w:rsid w:val="00E151E9"/>
    <w:rsid w:val="00E169FB"/>
    <w:rsid w:val="00E16DB2"/>
    <w:rsid w:val="00E27B0D"/>
    <w:rsid w:val="00E27CD0"/>
    <w:rsid w:val="00E3019E"/>
    <w:rsid w:val="00E32736"/>
    <w:rsid w:val="00E32824"/>
    <w:rsid w:val="00E36623"/>
    <w:rsid w:val="00E37386"/>
    <w:rsid w:val="00E42695"/>
    <w:rsid w:val="00E443AE"/>
    <w:rsid w:val="00E455A7"/>
    <w:rsid w:val="00E458DB"/>
    <w:rsid w:val="00E45A00"/>
    <w:rsid w:val="00E45B07"/>
    <w:rsid w:val="00E4780C"/>
    <w:rsid w:val="00E50659"/>
    <w:rsid w:val="00E534A0"/>
    <w:rsid w:val="00E53A2C"/>
    <w:rsid w:val="00E54356"/>
    <w:rsid w:val="00E55F0A"/>
    <w:rsid w:val="00E56350"/>
    <w:rsid w:val="00E56D0F"/>
    <w:rsid w:val="00E57030"/>
    <w:rsid w:val="00E63ACA"/>
    <w:rsid w:val="00E65ACA"/>
    <w:rsid w:val="00E6614B"/>
    <w:rsid w:val="00E67C0A"/>
    <w:rsid w:val="00E70077"/>
    <w:rsid w:val="00E705B1"/>
    <w:rsid w:val="00E71D7A"/>
    <w:rsid w:val="00E72000"/>
    <w:rsid w:val="00E724A0"/>
    <w:rsid w:val="00E7287E"/>
    <w:rsid w:val="00E747A3"/>
    <w:rsid w:val="00E765A1"/>
    <w:rsid w:val="00E770CE"/>
    <w:rsid w:val="00E77E44"/>
    <w:rsid w:val="00E809F1"/>
    <w:rsid w:val="00E822DE"/>
    <w:rsid w:val="00E84B71"/>
    <w:rsid w:val="00E84FEC"/>
    <w:rsid w:val="00E86309"/>
    <w:rsid w:val="00E86557"/>
    <w:rsid w:val="00E8675B"/>
    <w:rsid w:val="00E87704"/>
    <w:rsid w:val="00E915CE"/>
    <w:rsid w:val="00E91602"/>
    <w:rsid w:val="00E95F1B"/>
    <w:rsid w:val="00EA1281"/>
    <w:rsid w:val="00EA22D3"/>
    <w:rsid w:val="00EA3086"/>
    <w:rsid w:val="00EA3D02"/>
    <w:rsid w:val="00EA4061"/>
    <w:rsid w:val="00EA4FC9"/>
    <w:rsid w:val="00EB0698"/>
    <w:rsid w:val="00EB11EE"/>
    <w:rsid w:val="00EB167E"/>
    <w:rsid w:val="00EB20BD"/>
    <w:rsid w:val="00EB2432"/>
    <w:rsid w:val="00EB323B"/>
    <w:rsid w:val="00EB3642"/>
    <w:rsid w:val="00EB4CA2"/>
    <w:rsid w:val="00EB5E1D"/>
    <w:rsid w:val="00EB60F1"/>
    <w:rsid w:val="00EC14B8"/>
    <w:rsid w:val="00EC3ED7"/>
    <w:rsid w:val="00EC43F7"/>
    <w:rsid w:val="00EC4444"/>
    <w:rsid w:val="00EC49F1"/>
    <w:rsid w:val="00EC5079"/>
    <w:rsid w:val="00ED211D"/>
    <w:rsid w:val="00ED3560"/>
    <w:rsid w:val="00ED3FB6"/>
    <w:rsid w:val="00ED4E11"/>
    <w:rsid w:val="00EE1703"/>
    <w:rsid w:val="00EE19EA"/>
    <w:rsid w:val="00EE23CE"/>
    <w:rsid w:val="00EE2F01"/>
    <w:rsid w:val="00EE349A"/>
    <w:rsid w:val="00EE3C19"/>
    <w:rsid w:val="00EE3DBC"/>
    <w:rsid w:val="00EE5AE9"/>
    <w:rsid w:val="00EE5B43"/>
    <w:rsid w:val="00EF4FDE"/>
    <w:rsid w:val="00EF74C9"/>
    <w:rsid w:val="00F0053D"/>
    <w:rsid w:val="00F01D80"/>
    <w:rsid w:val="00F02FF7"/>
    <w:rsid w:val="00F062B5"/>
    <w:rsid w:val="00F07218"/>
    <w:rsid w:val="00F110A5"/>
    <w:rsid w:val="00F11F56"/>
    <w:rsid w:val="00F1228D"/>
    <w:rsid w:val="00F124AC"/>
    <w:rsid w:val="00F12CA0"/>
    <w:rsid w:val="00F13BCA"/>
    <w:rsid w:val="00F13D4B"/>
    <w:rsid w:val="00F144C0"/>
    <w:rsid w:val="00F1542F"/>
    <w:rsid w:val="00F16560"/>
    <w:rsid w:val="00F1692B"/>
    <w:rsid w:val="00F16A6E"/>
    <w:rsid w:val="00F16AC5"/>
    <w:rsid w:val="00F1733C"/>
    <w:rsid w:val="00F17383"/>
    <w:rsid w:val="00F17AF7"/>
    <w:rsid w:val="00F2331D"/>
    <w:rsid w:val="00F23DE7"/>
    <w:rsid w:val="00F24FD6"/>
    <w:rsid w:val="00F25B14"/>
    <w:rsid w:val="00F270A2"/>
    <w:rsid w:val="00F313C7"/>
    <w:rsid w:val="00F32262"/>
    <w:rsid w:val="00F33AA8"/>
    <w:rsid w:val="00F369E9"/>
    <w:rsid w:val="00F41DA6"/>
    <w:rsid w:val="00F41EF0"/>
    <w:rsid w:val="00F42067"/>
    <w:rsid w:val="00F423F7"/>
    <w:rsid w:val="00F42912"/>
    <w:rsid w:val="00F42F90"/>
    <w:rsid w:val="00F4326C"/>
    <w:rsid w:val="00F4400F"/>
    <w:rsid w:val="00F45429"/>
    <w:rsid w:val="00F46BA7"/>
    <w:rsid w:val="00F47271"/>
    <w:rsid w:val="00F52109"/>
    <w:rsid w:val="00F539B1"/>
    <w:rsid w:val="00F54724"/>
    <w:rsid w:val="00F553EC"/>
    <w:rsid w:val="00F55932"/>
    <w:rsid w:val="00F55A73"/>
    <w:rsid w:val="00F55FCF"/>
    <w:rsid w:val="00F56979"/>
    <w:rsid w:val="00F579F9"/>
    <w:rsid w:val="00F57EEA"/>
    <w:rsid w:val="00F60309"/>
    <w:rsid w:val="00F604B8"/>
    <w:rsid w:val="00F608F8"/>
    <w:rsid w:val="00F60BEC"/>
    <w:rsid w:val="00F645C3"/>
    <w:rsid w:val="00F65079"/>
    <w:rsid w:val="00F67299"/>
    <w:rsid w:val="00F67C63"/>
    <w:rsid w:val="00F7199C"/>
    <w:rsid w:val="00F77038"/>
    <w:rsid w:val="00F803F2"/>
    <w:rsid w:val="00F809D7"/>
    <w:rsid w:val="00F80EEC"/>
    <w:rsid w:val="00F813FD"/>
    <w:rsid w:val="00F82030"/>
    <w:rsid w:val="00F82242"/>
    <w:rsid w:val="00F848F3"/>
    <w:rsid w:val="00F86129"/>
    <w:rsid w:val="00F87B35"/>
    <w:rsid w:val="00F87EA9"/>
    <w:rsid w:val="00F91D04"/>
    <w:rsid w:val="00F944E0"/>
    <w:rsid w:val="00F94969"/>
    <w:rsid w:val="00F94AB8"/>
    <w:rsid w:val="00F96143"/>
    <w:rsid w:val="00FA03C8"/>
    <w:rsid w:val="00FA2883"/>
    <w:rsid w:val="00FA28E0"/>
    <w:rsid w:val="00FA3538"/>
    <w:rsid w:val="00FA359C"/>
    <w:rsid w:val="00FA5104"/>
    <w:rsid w:val="00FA5DDA"/>
    <w:rsid w:val="00FA652B"/>
    <w:rsid w:val="00FB0775"/>
    <w:rsid w:val="00FB26E9"/>
    <w:rsid w:val="00FB395D"/>
    <w:rsid w:val="00FB6D6D"/>
    <w:rsid w:val="00FC1386"/>
    <w:rsid w:val="00FC1B59"/>
    <w:rsid w:val="00FC1C13"/>
    <w:rsid w:val="00FC2999"/>
    <w:rsid w:val="00FC413B"/>
    <w:rsid w:val="00FC4B36"/>
    <w:rsid w:val="00FC57D5"/>
    <w:rsid w:val="00FC5D57"/>
    <w:rsid w:val="00FC620A"/>
    <w:rsid w:val="00FC799A"/>
    <w:rsid w:val="00FC7FF5"/>
    <w:rsid w:val="00FD1F45"/>
    <w:rsid w:val="00FD27A4"/>
    <w:rsid w:val="00FD4BA2"/>
    <w:rsid w:val="00FD55D1"/>
    <w:rsid w:val="00FD6A46"/>
    <w:rsid w:val="00FD782D"/>
    <w:rsid w:val="00FE0127"/>
    <w:rsid w:val="00FE04F4"/>
    <w:rsid w:val="00FE0541"/>
    <w:rsid w:val="00FE1266"/>
    <w:rsid w:val="00FE2C26"/>
    <w:rsid w:val="00FE3286"/>
    <w:rsid w:val="00FE3890"/>
    <w:rsid w:val="00FE3AEA"/>
    <w:rsid w:val="00FE4667"/>
    <w:rsid w:val="00FE4A0C"/>
    <w:rsid w:val="00FE6B7E"/>
    <w:rsid w:val="00FE6F09"/>
    <w:rsid w:val="00FE7330"/>
    <w:rsid w:val="00FE745B"/>
    <w:rsid w:val="00FF12F9"/>
    <w:rsid w:val="00FF2DB1"/>
    <w:rsid w:val="00FF3ACA"/>
    <w:rsid w:val="00FF5402"/>
    <w:rsid w:val="00FF6144"/>
    <w:rsid w:val="00FF72B9"/>
    <w:rsid w:val="00FF740F"/>
    <w:rsid w:val="00FF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B62B0-0B59-4171-9EF5-A8BCF979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6829"/>
  </w:style>
  <w:style w:type="paragraph" w:styleId="Heading1">
    <w:name w:val="heading 1"/>
    <w:basedOn w:val="Standard"/>
    <w:next w:val="Standard"/>
    <w:link w:val="Heading1Char"/>
    <w:rsid w:val="00175DAF"/>
    <w:pPr>
      <w:keepNext/>
      <w:pageBreakBefore/>
      <w:numPr>
        <w:numId w:val="4"/>
      </w:numPr>
      <w:pBdr>
        <w:top w:val="single" w:sz="12" w:space="30" w:color="auto"/>
      </w:pBdr>
      <w:spacing w:before="0" w:after="0" w:line="480" w:lineRule="auto"/>
      <w:jc w:val="left"/>
      <w:outlineLvl w:val="0"/>
    </w:pPr>
    <w:rPr>
      <w:b/>
      <w:sz w:val="44"/>
    </w:rPr>
  </w:style>
  <w:style w:type="paragraph" w:styleId="Heading2">
    <w:name w:val="heading 2"/>
    <w:basedOn w:val="Standard"/>
    <w:next w:val="Standard"/>
    <w:link w:val="Heading2Char"/>
    <w:rsid w:val="00345871"/>
    <w:pPr>
      <w:keepNext/>
      <w:numPr>
        <w:ilvl w:val="1"/>
        <w:numId w:val="4"/>
      </w:numPr>
      <w:spacing w:before="230" w:after="230"/>
      <w:jc w:val="left"/>
      <w:outlineLvl w:val="1"/>
    </w:pPr>
    <w:rPr>
      <w:b/>
      <w:bCs/>
      <w:i/>
      <w:iCs/>
      <w:sz w:val="32"/>
      <w:szCs w:val="28"/>
    </w:rPr>
  </w:style>
  <w:style w:type="paragraph" w:styleId="Heading3">
    <w:name w:val="heading 3"/>
    <w:basedOn w:val="Standard"/>
    <w:next w:val="Standard"/>
    <w:link w:val="Heading3Char"/>
    <w:rsid w:val="00B779A3"/>
    <w:pPr>
      <w:keepNext/>
      <w:numPr>
        <w:ilvl w:val="2"/>
        <w:numId w:val="4"/>
      </w:numPr>
      <w:spacing w:before="202" w:after="202"/>
      <w:jc w:val="left"/>
      <w:outlineLvl w:val="2"/>
    </w:pPr>
    <w:rPr>
      <w:b/>
      <w:bCs/>
      <w:sz w:val="30"/>
      <w:szCs w:val="28"/>
    </w:rPr>
  </w:style>
  <w:style w:type="paragraph" w:styleId="Heading4">
    <w:name w:val="heading 4"/>
    <w:basedOn w:val="Standard"/>
    <w:next w:val="Standard"/>
    <w:link w:val="Heading4Char"/>
    <w:rsid w:val="00B779A3"/>
    <w:pPr>
      <w:keepNext/>
      <w:numPr>
        <w:ilvl w:val="3"/>
        <w:numId w:val="4"/>
      </w:numPr>
      <w:spacing w:before="144" w:after="144"/>
      <w:jc w:val="left"/>
      <w:outlineLvl w:val="3"/>
    </w:pPr>
    <w:rPr>
      <w:b/>
      <w:bCs/>
      <w:i/>
      <w:iCs/>
      <w:sz w:val="28"/>
    </w:rPr>
  </w:style>
  <w:style w:type="paragraph" w:styleId="Heading5">
    <w:name w:val="heading 5"/>
    <w:basedOn w:val="Standard"/>
    <w:next w:val="Standard"/>
    <w:link w:val="Heading5Char"/>
    <w:rsid w:val="00B779A3"/>
    <w:pPr>
      <w:keepNext/>
      <w:numPr>
        <w:ilvl w:val="4"/>
        <w:numId w:val="4"/>
      </w:numPr>
      <w:spacing w:before="86" w:after="86"/>
      <w:jc w:val="left"/>
      <w:outlineLvl w:val="4"/>
    </w:pPr>
    <w:rPr>
      <w:b/>
      <w:bCs/>
      <w:sz w:val="26"/>
    </w:rPr>
  </w:style>
  <w:style w:type="paragraph" w:styleId="Heading6">
    <w:name w:val="heading 6"/>
    <w:basedOn w:val="Standard"/>
    <w:next w:val="Standard"/>
    <w:link w:val="Heading6Char"/>
    <w:rsid w:val="00B779A3"/>
    <w:pPr>
      <w:keepNext/>
      <w:spacing w:before="0" w:after="0" w:line="480" w:lineRule="auto"/>
      <w:jc w:val="left"/>
      <w:outlineLvl w:val="5"/>
    </w:pPr>
    <w:rPr>
      <w:b/>
      <w:bCs/>
      <w:sz w:val="26"/>
    </w:rPr>
  </w:style>
  <w:style w:type="paragraph" w:styleId="Heading7">
    <w:name w:val="heading 7"/>
    <w:basedOn w:val="Standard"/>
    <w:next w:val="Standard"/>
    <w:link w:val="Heading7Char"/>
    <w:rsid w:val="00B779A3"/>
    <w:pPr>
      <w:keepNext/>
      <w:spacing w:before="0" w:after="0" w:line="480" w:lineRule="auto"/>
      <w:jc w:val="right"/>
      <w:outlineLvl w:val="6"/>
    </w:pPr>
    <w:rPr>
      <w:b/>
      <w:bCs/>
      <w:sz w:val="44"/>
    </w:rPr>
  </w:style>
  <w:style w:type="paragraph" w:styleId="Heading8">
    <w:name w:val="heading 8"/>
    <w:basedOn w:val="Standard"/>
    <w:next w:val="Standard"/>
    <w:link w:val="Heading8Char"/>
    <w:rsid w:val="00B779A3"/>
    <w:pPr>
      <w:keepNext/>
      <w:spacing w:before="0" w:after="0" w:line="480" w:lineRule="auto"/>
      <w:jc w:val="left"/>
      <w:outlineLvl w:val="7"/>
    </w:pPr>
    <w:rPr>
      <w:b/>
      <w:bCs/>
      <w:sz w:val="32"/>
    </w:rPr>
  </w:style>
  <w:style w:type="paragraph" w:styleId="Heading9">
    <w:name w:val="heading 9"/>
    <w:basedOn w:val="Standard"/>
    <w:next w:val="Standard"/>
    <w:link w:val="Heading9Char"/>
    <w:rsid w:val="00B779A3"/>
    <w:pPr>
      <w:keepNext/>
      <w:spacing w:before="0" w:after="0" w:line="480" w:lineRule="auto"/>
      <w:jc w:val="left"/>
      <w:outlineLvl w:val="8"/>
    </w:pPr>
    <w:rPr>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BF74A1"/>
    <w:pPr>
      <w:suppressAutoHyphens/>
      <w:autoSpaceDN w:val="0"/>
      <w:spacing w:before="101" w:after="101" w:line="240" w:lineRule="auto"/>
      <w:jc w:val="both"/>
      <w:textAlignment w:val="baseline"/>
    </w:pPr>
    <w:rPr>
      <w:rFonts w:ascii="Times New Roman" w:eastAsia="SimSun" w:hAnsi="Times New Roman" w:cs="Mangal"/>
      <w:kern w:val="3"/>
      <w:sz w:val="24"/>
      <w:szCs w:val="24"/>
      <w:lang w:val="de-DE" w:eastAsia="zh-CN" w:bidi="hi-IN"/>
    </w:rPr>
  </w:style>
  <w:style w:type="paragraph" w:customStyle="1" w:styleId="DefaultText">
    <w:name w:val="Default Text"/>
    <w:rsid w:val="00BF74A1"/>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Header">
    <w:name w:val="header"/>
    <w:basedOn w:val="Normal"/>
    <w:link w:val="HeaderChar"/>
    <w:unhideWhenUsed/>
    <w:rsid w:val="00BF74A1"/>
    <w:pPr>
      <w:tabs>
        <w:tab w:val="center" w:pos="4680"/>
        <w:tab w:val="right" w:pos="9360"/>
      </w:tabs>
      <w:spacing w:after="0" w:line="240" w:lineRule="auto"/>
    </w:pPr>
  </w:style>
  <w:style w:type="character" w:customStyle="1" w:styleId="HeaderChar">
    <w:name w:val="Header Char"/>
    <w:basedOn w:val="DefaultParagraphFont"/>
    <w:link w:val="Header"/>
    <w:rsid w:val="00BF74A1"/>
  </w:style>
  <w:style w:type="paragraph" w:styleId="Footer">
    <w:name w:val="footer"/>
    <w:basedOn w:val="Normal"/>
    <w:link w:val="FooterChar"/>
    <w:unhideWhenUsed/>
    <w:rsid w:val="00BF74A1"/>
    <w:pPr>
      <w:tabs>
        <w:tab w:val="center" w:pos="4680"/>
        <w:tab w:val="right" w:pos="9360"/>
      </w:tabs>
      <w:spacing w:after="0" w:line="240" w:lineRule="auto"/>
    </w:pPr>
  </w:style>
  <w:style w:type="character" w:customStyle="1" w:styleId="FooterChar">
    <w:name w:val="Footer Char"/>
    <w:basedOn w:val="DefaultParagraphFont"/>
    <w:link w:val="Footer"/>
    <w:rsid w:val="00BF74A1"/>
  </w:style>
  <w:style w:type="character" w:customStyle="1" w:styleId="Heading1Char">
    <w:name w:val="Heading 1 Char"/>
    <w:basedOn w:val="DefaultParagraphFont"/>
    <w:link w:val="Heading1"/>
    <w:rsid w:val="00175DAF"/>
    <w:rPr>
      <w:rFonts w:ascii="Times New Roman" w:eastAsia="SimSun" w:hAnsi="Times New Roman" w:cs="Mangal"/>
      <w:b/>
      <w:kern w:val="3"/>
      <w:sz w:val="44"/>
      <w:szCs w:val="24"/>
      <w:lang w:val="de-DE" w:eastAsia="zh-CN" w:bidi="hi-IN"/>
    </w:rPr>
  </w:style>
  <w:style w:type="character" w:customStyle="1" w:styleId="Heading2Char">
    <w:name w:val="Heading 2 Char"/>
    <w:basedOn w:val="DefaultParagraphFont"/>
    <w:link w:val="Heading2"/>
    <w:rsid w:val="00345871"/>
    <w:rPr>
      <w:rFonts w:ascii="Times New Roman" w:eastAsia="SimSun" w:hAnsi="Times New Roman" w:cs="Mangal"/>
      <w:b/>
      <w:bCs/>
      <w:i/>
      <w:iCs/>
      <w:kern w:val="3"/>
      <w:sz w:val="32"/>
      <w:szCs w:val="28"/>
      <w:lang w:val="de-DE" w:eastAsia="zh-CN" w:bidi="hi-IN"/>
    </w:rPr>
  </w:style>
  <w:style w:type="character" w:customStyle="1" w:styleId="Heading3Char">
    <w:name w:val="Heading 3 Char"/>
    <w:basedOn w:val="DefaultParagraphFont"/>
    <w:link w:val="Heading3"/>
    <w:rsid w:val="00B779A3"/>
    <w:rPr>
      <w:rFonts w:ascii="Times New Roman" w:eastAsia="SimSun" w:hAnsi="Times New Roman" w:cs="Mangal"/>
      <w:b/>
      <w:bCs/>
      <w:kern w:val="3"/>
      <w:sz w:val="30"/>
      <w:szCs w:val="28"/>
      <w:lang w:val="de-DE" w:eastAsia="zh-CN" w:bidi="hi-IN"/>
    </w:rPr>
  </w:style>
  <w:style w:type="character" w:customStyle="1" w:styleId="Heading4Char">
    <w:name w:val="Heading 4 Char"/>
    <w:basedOn w:val="DefaultParagraphFont"/>
    <w:link w:val="Heading4"/>
    <w:rsid w:val="00B779A3"/>
    <w:rPr>
      <w:rFonts w:ascii="Times New Roman" w:eastAsia="SimSun" w:hAnsi="Times New Roman" w:cs="Mangal"/>
      <w:b/>
      <w:bCs/>
      <w:i/>
      <w:iCs/>
      <w:kern w:val="3"/>
      <w:sz w:val="28"/>
      <w:szCs w:val="24"/>
      <w:lang w:val="de-DE" w:eastAsia="zh-CN" w:bidi="hi-IN"/>
    </w:rPr>
  </w:style>
  <w:style w:type="character" w:customStyle="1" w:styleId="Heading5Char">
    <w:name w:val="Heading 5 Char"/>
    <w:basedOn w:val="DefaultParagraphFont"/>
    <w:link w:val="Heading5"/>
    <w:rsid w:val="00B779A3"/>
    <w:rPr>
      <w:rFonts w:ascii="Times New Roman" w:eastAsia="SimSun" w:hAnsi="Times New Roman" w:cs="Mangal"/>
      <w:b/>
      <w:bCs/>
      <w:kern w:val="3"/>
      <w:sz w:val="26"/>
      <w:szCs w:val="24"/>
      <w:lang w:val="de-DE" w:eastAsia="zh-CN" w:bidi="hi-IN"/>
    </w:rPr>
  </w:style>
  <w:style w:type="character" w:customStyle="1" w:styleId="Heading6Char">
    <w:name w:val="Heading 6 Char"/>
    <w:basedOn w:val="DefaultParagraphFont"/>
    <w:link w:val="Heading6"/>
    <w:rsid w:val="00B779A3"/>
    <w:rPr>
      <w:rFonts w:ascii="Times New Roman" w:eastAsia="SimSun" w:hAnsi="Times New Roman" w:cs="Mangal"/>
      <w:b/>
      <w:bCs/>
      <w:kern w:val="3"/>
      <w:sz w:val="26"/>
      <w:szCs w:val="24"/>
      <w:lang w:val="de-DE" w:eastAsia="zh-CN" w:bidi="hi-IN"/>
    </w:rPr>
  </w:style>
  <w:style w:type="character" w:customStyle="1" w:styleId="Heading7Char">
    <w:name w:val="Heading 7 Char"/>
    <w:basedOn w:val="DefaultParagraphFont"/>
    <w:link w:val="Heading7"/>
    <w:rsid w:val="00B779A3"/>
    <w:rPr>
      <w:rFonts w:ascii="Times New Roman" w:eastAsia="SimSun" w:hAnsi="Times New Roman" w:cs="Mangal"/>
      <w:b/>
      <w:bCs/>
      <w:kern w:val="3"/>
      <w:sz w:val="44"/>
      <w:szCs w:val="24"/>
      <w:lang w:val="de-DE" w:eastAsia="zh-CN" w:bidi="hi-IN"/>
    </w:rPr>
  </w:style>
  <w:style w:type="character" w:customStyle="1" w:styleId="Heading8Char">
    <w:name w:val="Heading 8 Char"/>
    <w:basedOn w:val="DefaultParagraphFont"/>
    <w:link w:val="Heading8"/>
    <w:rsid w:val="00B779A3"/>
    <w:rPr>
      <w:rFonts w:ascii="Times New Roman" w:eastAsia="SimSun" w:hAnsi="Times New Roman" w:cs="Mangal"/>
      <w:b/>
      <w:bCs/>
      <w:kern w:val="3"/>
      <w:sz w:val="32"/>
      <w:szCs w:val="24"/>
      <w:lang w:val="de-DE" w:eastAsia="zh-CN" w:bidi="hi-IN"/>
    </w:rPr>
  </w:style>
  <w:style w:type="character" w:customStyle="1" w:styleId="Heading9Char">
    <w:name w:val="Heading 9 Char"/>
    <w:basedOn w:val="DefaultParagraphFont"/>
    <w:link w:val="Heading9"/>
    <w:rsid w:val="00B779A3"/>
    <w:rPr>
      <w:rFonts w:ascii="Times New Roman" w:eastAsia="SimSun" w:hAnsi="Times New Roman" w:cs="Mangal"/>
      <w:b/>
      <w:bCs/>
      <w:kern w:val="3"/>
      <w:sz w:val="30"/>
      <w:szCs w:val="24"/>
      <w:lang w:val="de-DE" w:eastAsia="zh-CN" w:bidi="hi-IN"/>
    </w:rPr>
  </w:style>
  <w:style w:type="paragraph" w:customStyle="1" w:styleId="Code">
    <w:name w:val="Code"/>
    <w:rsid w:val="00B779A3"/>
    <w:pPr>
      <w:tabs>
        <w:tab w:val="left" w:pos="187"/>
        <w:tab w:val="left" w:pos="360"/>
        <w:tab w:val="left" w:pos="547"/>
        <w:tab w:val="left" w:pos="720"/>
        <w:tab w:val="left" w:pos="907"/>
        <w:tab w:val="left" w:pos="1080"/>
        <w:tab w:val="left" w:pos="1267"/>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uppressAutoHyphens/>
      <w:autoSpaceDN w:val="0"/>
      <w:spacing w:after="0" w:line="240" w:lineRule="auto"/>
      <w:textAlignment w:val="baseline"/>
    </w:pPr>
    <w:rPr>
      <w:rFonts w:ascii="Courier" w:eastAsia="Arial" w:hAnsi="Courier" w:cs="Times New Roman"/>
      <w:kern w:val="3"/>
      <w:sz w:val="20"/>
      <w:szCs w:val="20"/>
      <w:lang w:eastAsia="ja-JP"/>
    </w:rPr>
  </w:style>
  <w:style w:type="paragraph" w:customStyle="1" w:styleId="BulletListsingle-spaced">
    <w:name w:val="Bullet List;single-spaced"/>
    <w:basedOn w:val="Standard"/>
    <w:rsid w:val="00B779A3"/>
    <w:pPr>
      <w:numPr>
        <w:numId w:val="1"/>
      </w:numPr>
      <w:spacing w:before="0" w:after="0"/>
    </w:pPr>
  </w:style>
  <w:style w:type="numbering" w:customStyle="1" w:styleId="Bullets">
    <w:name w:val="Bullets"/>
    <w:basedOn w:val="NoList"/>
    <w:rsid w:val="00B779A3"/>
    <w:pPr>
      <w:numPr>
        <w:numId w:val="1"/>
      </w:numPr>
    </w:pPr>
  </w:style>
  <w:style w:type="numbering" w:customStyle="1" w:styleId="Style1">
    <w:name w:val="Style1"/>
    <w:uiPriority w:val="99"/>
    <w:rsid w:val="00971E0C"/>
    <w:pPr>
      <w:numPr>
        <w:numId w:val="3"/>
      </w:numPr>
    </w:pPr>
  </w:style>
  <w:style w:type="character" w:styleId="Hyperlink">
    <w:name w:val="Hyperlink"/>
    <w:basedOn w:val="DefaultParagraphFont"/>
    <w:uiPriority w:val="99"/>
    <w:unhideWhenUsed/>
    <w:rsid w:val="007179B3"/>
    <w:rPr>
      <w:color w:val="0563C1" w:themeColor="hyperlink"/>
      <w:u w:val="single"/>
    </w:rPr>
  </w:style>
  <w:style w:type="paragraph" w:styleId="TOCHeading">
    <w:name w:val="TOC Heading"/>
    <w:basedOn w:val="Heading1"/>
    <w:next w:val="Normal"/>
    <w:uiPriority w:val="39"/>
    <w:unhideWhenUsed/>
    <w:qFormat/>
    <w:rsid w:val="0036626A"/>
    <w:pPr>
      <w:keepLines/>
      <w:numPr>
        <w:numId w:val="0"/>
      </w:numPr>
      <w:pBdr>
        <w:top w:val="none" w:sz="0" w:space="0" w:color="auto"/>
      </w:pBdr>
      <w:suppressAutoHyphens w:val="0"/>
      <w:autoSpaceDN/>
      <w:spacing w:before="24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36626A"/>
    <w:pPr>
      <w:spacing w:after="100"/>
    </w:pPr>
  </w:style>
  <w:style w:type="paragraph" w:styleId="TOC2">
    <w:name w:val="toc 2"/>
    <w:basedOn w:val="Normal"/>
    <w:next w:val="Normal"/>
    <w:autoRedefine/>
    <w:uiPriority w:val="39"/>
    <w:unhideWhenUsed/>
    <w:rsid w:val="001650FA"/>
    <w:pPr>
      <w:tabs>
        <w:tab w:val="left" w:pos="880"/>
        <w:tab w:val="right" w:leader="dot" w:pos="9017"/>
      </w:tabs>
      <w:spacing w:after="100"/>
      <w:ind w:left="220"/>
    </w:pPr>
  </w:style>
  <w:style w:type="paragraph" w:styleId="TOC3">
    <w:name w:val="toc 3"/>
    <w:basedOn w:val="Normal"/>
    <w:next w:val="Normal"/>
    <w:autoRedefine/>
    <w:uiPriority w:val="39"/>
    <w:unhideWhenUsed/>
    <w:rsid w:val="001650FA"/>
    <w:pPr>
      <w:tabs>
        <w:tab w:val="left" w:pos="1320"/>
        <w:tab w:val="right" w:leader="dot" w:pos="9017"/>
      </w:tabs>
      <w:spacing w:after="100"/>
      <w:ind w:left="440"/>
    </w:pPr>
  </w:style>
  <w:style w:type="paragraph" w:customStyle="1" w:styleId="AppendixH1">
    <w:name w:val="Appendix H1"/>
    <w:basedOn w:val="Heading1"/>
    <w:next w:val="Standard"/>
    <w:rsid w:val="00431991"/>
    <w:pPr>
      <w:numPr>
        <w:numId w:val="7"/>
      </w:numPr>
    </w:pPr>
  </w:style>
  <w:style w:type="paragraph" w:customStyle="1" w:styleId="AppendixH2">
    <w:name w:val="Appendix H2"/>
    <w:basedOn w:val="Heading2"/>
    <w:next w:val="Standard"/>
    <w:rsid w:val="00290041"/>
    <w:pPr>
      <w:numPr>
        <w:numId w:val="7"/>
      </w:numPr>
    </w:pPr>
  </w:style>
  <w:style w:type="paragraph" w:customStyle="1" w:styleId="AppendixH3">
    <w:name w:val="Appendix H3"/>
    <w:basedOn w:val="Heading3"/>
    <w:rsid w:val="00290041"/>
    <w:pPr>
      <w:numPr>
        <w:numId w:val="7"/>
      </w:numPr>
    </w:pPr>
    <w:rPr>
      <w:lang w:val="en-US"/>
    </w:rPr>
  </w:style>
  <w:style w:type="paragraph" w:customStyle="1" w:styleId="AppendixH4">
    <w:name w:val="Appendix H4"/>
    <w:basedOn w:val="Heading4"/>
    <w:rsid w:val="00290041"/>
    <w:pPr>
      <w:numPr>
        <w:numId w:val="7"/>
      </w:numPr>
    </w:pPr>
    <w:rPr>
      <w:lang w:val="en-US"/>
    </w:rPr>
  </w:style>
  <w:style w:type="paragraph" w:customStyle="1" w:styleId="AppendixH5">
    <w:name w:val="Appendix H5"/>
    <w:basedOn w:val="Heading5"/>
    <w:rsid w:val="00290041"/>
    <w:pPr>
      <w:numPr>
        <w:numId w:val="7"/>
      </w:numPr>
    </w:pPr>
  </w:style>
  <w:style w:type="numbering" w:customStyle="1" w:styleId="AppendixHeadings">
    <w:name w:val="Appendix Headings"/>
    <w:uiPriority w:val="99"/>
    <w:rsid w:val="00290041"/>
    <w:pPr>
      <w:numPr>
        <w:numId w:val="7"/>
      </w:numPr>
    </w:pPr>
  </w:style>
  <w:style w:type="paragraph" w:customStyle="1" w:styleId="PrefaceH1">
    <w:name w:val="Preface H1"/>
    <w:basedOn w:val="Heading1"/>
    <w:next w:val="Standard"/>
    <w:rsid w:val="00290041"/>
    <w:pPr>
      <w:numPr>
        <w:numId w:val="0"/>
      </w:numPr>
    </w:pPr>
  </w:style>
  <w:style w:type="paragraph" w:customStyle="1" w:styleId="PrefaceH2">
    <w:name w:val="Preface H2"/>
    <w:basedOn w:val="Heading2"/>
    <w:next w:val="Standard"/>
    <w:rsid w:val="00567DE3"/>
    <w:pPr>
      <w:numPr>
        <w:ilvl w:val="0"/>
        <w:numId w:val="0"/>
      </w:numPr>
    </w:pPr>
  </w:style>
  <w:style w:type="numbering" w:customStyle="1" w:styleId="AppendixNumbering">
    <w:name w:val="Appendix_Numbering"/>
    <w:basedOn w:val="NoList"/>
    <w:rsid w:val="009C1635"/>
    <w:pPr>
      <w:numPr>
        <w:numId w:val="8"/>
      </w:numPr>
    </w:pPr>
  </w:style>
  <w:style w:type="paragraph" w:styleId="ListParagraph">
    <w:name w:val="List Paragraph"/>
    <w:basedOn w:val="Normal"/>
    <w:uiPriority w:val="34"/>
    <w:qFormat/>
    <w:rsid w:val="006A2714"/>
    <w:pPr>
      <w:ind w:left="720"/>
      <w:contextualSpacing/>
    </w:pPr>
  </w:style>
  <w:style w:type="paragraph" w:customStyle="1" w:styleId="BulletList">
    <w:name w:val="Bullet List"/>
    <w:aliases w:val="single-spaced"/>
    <w:basedOn w:val="ListParagraph"/>
    <w:rsid w:val="006A2714"/>
    <w:pPr>
      <w:numPr>
        <w:numId w:val="9"/>
      </w:numPr>
      <w:suppressAutoHyphens/>
      <w:autoSpaceDN w:val="0"/>
      <w:spacing w:after="0" w:line="240" w:lineRule="auto"/>
      <w:jc w:val="both"/>
      <w:textAlignment w:val="baseline"/>
    </w:pPr>
    <w:rPr>
      <w:rFonts w:ascii="Times New Roman" w:eastAsia="SimSun" w:hAnsi="Times New Roman" w:cs="Mangal"/>
      <w:kern w:val="3"/>
      <w:sz w:val="24"/>
      <w:szCs w:val="24"/>
      <w:lang w:eastAsia="zh-CN" w:bidi="hi-IN"/>
    </w:rPr>
  </w:style>
  <w:style w:type="numbering" w:customStyle="1" w:styleId="Outline">
    <w:name w:val="Outline"/>
    <w:basedOn w:val="NoList"/>
    <w:rsid w:val="00016FC0"/>
    <w:pPr>
      <w:numPr>
        <w:numId w:val="10"/>
      </w:numPr>
    </w:pPr>
  </w:style>
  <w:style w:type="paragraph" w:styleId="Caption">
    <w:name w:val="caption"/>
    <w:basedOn w:val="Standard"/>
    <w:rsid w:val="00016FC0"/>
    <w:pPr>
      <w:suppressLineNumbers/>
      <w:spacing w:before="120" w:after="120"/>
      <w:jc w:val="center"/>
    </w:pPr>
    <w:rPr>
      <w:rFonts w:ascii="Arial" w:hAnsi="Arial"/>
      <w:b/>
      <w:i/>
      <w:iCs/>
    </w:rPr>
  </w:style>
  <w:style w:type="paragraph" w:styleId="FootnoteText">
    <w:name w:val="footnote text"/>
    <w:basedOn w:val="Normal"/>
    <w:link w:val="FootnoteTextChar"/>
    <w:uiPriority w:val="99"/>
    <w:unhideWhenUsed/>
    <w:rsid w:val="0077557E"/>
    <w:pPr>
      <w:spacing w:after="0" w:line="240" w:lineRule="auto"/>
    </w:pPr>
    <w:rPr>
      <w:sz w:val="20"/>
      <w:szCs w:val="20"/>
    </w:rPr>
  </w:style>
  <w:style w:type="character" w:customStyle="1" w:styleId="FootnoteTextChar">
    <w:name w:val="Footnote Text Char"/>
    <w:basedOn w:val="DefaultParagraphFont"/>
    <w:link w:val="FootnoteText"/>
    <w:uiPriority w:val="99"/>
    <w:rsid w:val="0077557E"/>
    <w:rPr>
      <w:sz w:val="20"/>
      <w:szCs w:val="20"/>
    </w:rPr>
  </w:style>
  <w:style w:type="character" w:styleId="FootnoteReference">
    <w:name w:val="footnote reference"/>
    <w:basedOn w:val="DefaultParagraphFont"/>
    <w:uiPriority w:val="99"/>
    <w:unhideWhenUsed/>
    <w:rsid w:val="0077557E"/>
    <w:rPr>
      <w:vertAlign w:val="superscript"/>
    </w:rPr>
  </w:style>
  <w:style w:type="numbering" w:customStyle="1" w:styleId="Outline1">
    <w:name w:val="Outline1"/>
    <w:basedOn w:val="NoList"/>
    <w:rsid w:val="00FC1C13"/>
    <w:pPr>
      <w:numPr>
        <w:numId w:val="13"/>
      </w:numPr>
    </w:pPr>
  </w:style>
  <w:style w:type="paragraph" w:styleId="BodyTextIndent3">
    <w:name w:val="Body Text Indent 3"/>
    <w:basedOn w:val="Normal"/>
    <w:link w:val="BodyTextIndent3Char"/>
    <w:uiPriority w:val="99"/>
    <w:semiHidden/>
    <w:unhideWhenUsed/>
    <w:rsid w:val="006E3E8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E3E86"/>
    <w:rPr>
      <w:sz w:val="16"/>
      <w:szCs w:val="16"/>
    </w:rPr>
  </w:style>
  <w:style w:type="character" w:styleId="LineNumber">
    <w:name w:val="line number"/>
    <w:basedOn w:val="DefaultParagraphFont"/>
    <w:uiPriority w:val="99"/>
    <w:semiHidden/>
    <w:unhideWhenUsed/>
    <w:qFormat/>
    <w:rsid w:val="00C45946"/>
    <w:rPr>
      <w:rFonts w:ascii="DejaVu Sans Mono" w:hAnsi="DejaVu Sans Mono"/>
      <w:sz w:val="16"/>
    </w:rPr>
  </w:style>
  <w:style w:type="character" w:customStyle="1" w:styleId="inlinecode">
    <w:name w:val="inline code"/>
    <w:basedOn w:val="DefaultParagraphFont"/>
    <w:uiPriority w:val="1"/>
    <w:qFormat/>
    <w:rsid w:val="00522599"/>
    <w:rPr>
      <w:rFonts w:ascii="Courier" w:hAnsi="Courier"/>
      <w:sz w:val="20"/>
    </w:rPr>
  </w:style>
  <w:style w:type="table" w:styleId="TableGrid">
    <w:name w:val="Table Grid"/>
    <w:basedOn w:val="TableNormal"/>
    <w:uiPriority w:val="39"/>
    <w:rsid w:val="0025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XMP">
    <w:name w:val="CodeXMP"/>
    <w:qFormat/>
    <w:rsid w:val="00555F37"/>
    <w:pPr>
      <w:keepNext/>
      <w:keepLines/>
      <w:pBdr>
        <w:top w:val="single" w:sz="4" w:space="4" w:color="auto"/>
        <w:left w:val="single" w:sz="4" w:space="4" w:color="auto"/>
        <w:bottom w:val="single" w:sz="4" w:space="4" w:color="auto"/>
        <w:right w:val="single" w:sz="4" w:space="4" w:color="auto"/>
      </w:pBdr>
      <w:suppressAutoHyphens/>
      <w:autoSpaceDN w:val="0"/>
      <w:spacing w:after="0" w:line="240" w:lineRule="auto"/>
      <w:ind w:left="289" w:right="289"/>
      <w:textAlignment w:val="baseline"/>
    </w:pPr>
    <w:rPr>
      <w:rFonts w:ascii="DejaVu Sans Mono" w:eastAsia="SimSun" w:hAnsi="DejaVu Sans Mono" w:cs="Mangal"/>
      <w:kern w:val="3"/>
      <w:sz w:val="18"/>
      <w:szCs w:val="18"/>
      <w:lang w:eastAsia="zh-CN" w:bidi="hi-IN"/>
    </w:rPr>
  </w:style>
  <w:style w:type="character" w:customStyle="1" w:styleId="EndnoteSymbol">
    <w:name w:val="Endnote Symbol"/>
    <w:rsid w:val="005B11B0"/>
    <w:rPr>
      <w:position w:val="0"/>
      <w:vertAlign w:val="superscript"/>
    </w:rPr>
  </w:style>
  <w:style w:type="paragraph" w:customStyle="1" w:styleId="Textbody">
    <w:name w:val="Text body"/>
    <w:basedOn w:val="Standard"/>
    <w:rsid w:val="000A1EE3"/>
    <w:pPr>
      <w:spacing w:before="0" w:after="120"/>
    </w:pPr>
  </w:style>
  <w:style w:type="paragraph" w:styleId="NormalWeb">
    <w:name w:val="Normal (Web)"/>
    <w:basedOn w:val="Standard"/>
    <w:uiPriority w:val="99"/>
    <w:rsid w:val="000A1EE3"/>
    <w:pPr>
      <w:spacing w:before="280" w:after="280"/>
    </w:pPr>
  </w:style>
  <w:style w:type="paragraph" w:styleId="TOC4">
    <w:name w:val="toc 4"/>
    <w:basedOn w:val="Normal"/>
    <w:next w:val="Normal"/>
    <w:autoRedefine/>
    <w:uiPriority w:val="39"/>
    <w:unhideWhenUsed/>
    <w:rsid w:val="00260EC0"/>
    <w:pPr>
      <w:spacing w:after="100"/>
      <w:ind w:left="660"/>
    </w:pPr>
    <w:rPr>
      <w:rFonts w:eastAsiaTheme="minorEastAsia"/>
    </w:rPr>
  </w:style>
  <w:style w:type="paragraph" w:styleId="TOC5">
    <w:name w:val="toc 5"/>
    <w:basedOn w:val="Normal"/>
    <w:next w:val="Normal"/>
    <w:autoRedefine/>
    <w:uiPriority w:val="39"/>
    <w:unhideWhenUsed/>
    <w:rsid w:val="00260EC0"/>
    <w:pPr>
      <w:spacing w:after="100"/>
      <w:ind w:left="880"/>
    </w:pPr>
    <w:rPr>
      <w:rFonts w:eastAsiaTheme="minorEastAsia"/>
    </w:rPr>
  </w:style>
  <w:style w:type="paragraph" w:styleId="TOC6">
    <w:name w:val="toc 6"/>
    <w:basedOn w:val="Normal"/>
    <w:next w:val="Normal"/>
    <w:autoRedefine/>
    <w:uiPriority w:val="39"/>
    <w:unhideWhenUsed/>
    <w:rsid w:val="00260EC0"/>
    <w:pPr>
      <w:spacing w:after="100"/>
      <w:ind w:left="1100"/>
    </w:pPr>
    <w:rPr>
      <w:rFonts w:eastAsiaTheme="minorEastAsia"/>
    </w:rPr>
  </w:style>
  <w:style w:type="paragraph" w:styleId="TOC7">
    <w:name w:val="toc 7"/>
    <w:basedOn w:val="Normal"/>
    <w:next w:val="Normal"/>
    <w:autoRedefine/>
    <w:uiPriority w:val="39"/>
    <w:unhideWhenUsed/>
    <w:rsid w:val="00260EC0"/>
    <w:pPr>
      <w:spacing w:after="100"/>
      <w:ind w:left="1320"/>
    </w:pPr>
    <w:rPr>
      <w:rFonts w:eastAsiaTheme="minorEastAsia"/>
    </w:rPr>
  </w:style>
  <w:style w:type="paragraph" w:styleId="TOC8">
    <w:name w:val="toc 8"/>
    <w:basedOn w:val="Normal"/>
    <w:next w:val="Normal"/>
    <w:autoRedefine/>
    <w:uiPriority w:val="39"/>
    <w:unhideWhenUsed/>
    <w:rsid w:val="00260EC0"/>
    <w:pPr>
      <w:spacing w:after="100"/>
      <w:ind w:left="1540"/>
    </w:pPr>
    <w:rPr>
      <w:rFonts w:eastAsiaTheme="minorEastAsia"/>
    </w:rPr>
  </w:style>
  <w:style w:type="paragraph" w:styleId="TOC9">
    <w:name w:val="toc 9"/>
    <w:basedOn w:val="Normal"/>
    <w:next w:val="Normal"/>
    <w:autoRedefine/>
    <w:uiPriority w:val="39"/>
    <w:unhideWhenUsed/>
    <w:rsid w:val="00260EC0"/>
    <w:pPr>
      <w:spacing w:after="100"/>
      <w:ind w:left="1760"/>
    </w:pPr>
    <w:rPr>
      <w:rFonts w:eastAsiaTheme="minorEastAsia"/>
    </w:rPr>
  </w:style>
  <w:style w:type="character" w:styleId="HTMLCode">
    <w:name w:val="HTML Code"/>
    <w:basedOn w:val="DefaultParagraphFont"/>
    <w:uiPriority w:val="99"/>
    <w:rsid w:val="00A908E6"/>
    <w:rPr>
      <w:rFonts w:ascii="Courier New" w:eastAsia="Courier New" w:hAnsi="Courier New"/>
      <w:sz w:val="20"/>
    </w:rPr>
  </w:style>
  <w:style w:type="character" w:customStyle="1" w:styleId="Internetlink">
    <w:name w:val="Internet link"/>
    <w:basedOn w:val="DefaultParagraphFont"/>
    <w:rsid w:val="00AA24CE"/>
    <w:rPr>
      <w:color w:val="0000FF"/>
      <w:u w:val="single"/>
    </w:rPr>
  </w:style>
  <w:style w:type="paragraph" w:styleId="BalloonText">
    <w:name w:val="Balloon Text"/>
    <w:basedOn w:val="Normal"/>
    <w:link w:val="BalloonTextChar"/>
    <w:unhideWhenUsed/>
    <w:rsid w:val="006B0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B06F2"/>
    <w:rPr>
      <w:rFonts w:ascii="Segoe UI" w:hAnsi="Segoe UI" w:cs="Segoe UI"/>
      <w:sz w:val="18"/>
      <w:szCs w:val="18"/>
    </w:rPr>
  </w:style>
  <w:style w:type="paragraph" w:styleId="Revision">
    <w:name w:val="Revision"/>
    <w:hidden/>
    <w:uiPriority w:val="99"/>
    <w:semiHidden/>
    <w:rsid w:val="00720B9F"/>
    <w:pPr>
      <w:spacing w:after="0" w:line="240" w:lineRule="auto"/>
    </w:pPr>
  </w:style>
  <w:style w:type="paragraph" w:styleId="ListNumber">
    <w:name w:val="List Number"/>
    <w:basedOn w:val="Standard"/>
    <w:rsid w:val="000C5B6D"/>
    <w:pPr>
      <w:numPr>
        <w:numId w:val="64"/>
      </w:numPr>
    </w:pPr>
  </w:style>
  <w:style w:type="character" w:styleId="CommentReference">
    <w:name w:val="annotation reference"/>
    <w:basedOn w:val="DefaultParagraphFont"/>
    <w:uiPriority w:val="99"/>
    <w:semiHidden/>
    <w:unhideWhenUsed/>
    <w:rsid w:val="007F531F"/>
    <w:rPr>
      <w:sz w:val="16"/>
      <w:szCs w:val="16"/>
    </w:rPr>
  </w:style>
  <w:style w:type="paragraph" w:styleId="CommentText">
    <w:name w:val="annotation text"/>
    <w:basedOn w:val="Normal"/>
    <w:link w:val="CommentTextChar"/>
    <w:uiPriority w:val="99"/>
    <w:semiHidden/>
    <w:unhideWhenUsed/>
    <w:rsid w:val="007F531F"/>
    <w:pPr>
      <w:spacing w:line="240" w:lineRule="auto"/>
    </w:pPr>
    <w:rPr>
      <w:sz w:val="20"/>
      <w:szCs w:val="20"/>
    </w:rPr>
  </w:style>
  <w:style w:type="character" w:customStyle="1" w:styleId="CommentTextChar">
    <w:name w:val="Comment Text Char"/>
    <w:basedOn w:val="DefaultParagraphFont"/>
    <w:link w:val="CommentText"/>
    <w:uiPriority w:val="99"/>
    <w:semiHidden/>
    <w:rsid w:val="007F531F"/>
    <w:rPr>
      <w:sz w:val="20"/>
      <w:szCs w:val="20"/>
    </w:rPr>
  </w:style>
  <w:style w:type="paragraph" w:styleId="CommentSubject">
    <w:name w:val="annotation subject"/>
    <w:basedOn w:val="CommentText"/>
    <w:next w:val="CommentText"/>
    <w:link w:val="CommentSubjectChar"/>
    <w:uiPriority w:val="99"/>
    <w:semiHidden/>
    <w:unhideWhenUsed/>
    <w:rsid w:val="007F531F"/>
    <w:rPr>
      <w:b/>
      <w:bCs/>
    </w:rPr>
  </w:style>
  <w:style w:type="character" w:customStyle="1" w:styleId="CommentSubjectChar">
    <w:name w:val="Comment Subject Char"/>
    <w:basedOn w:val="CommentTextChar"/>
    <w:link w:val="CommentSubject"/>
    <w:uiPriority w:val="99"/>
    <w:semiHidden/>
    <w:rsid w:val="007F531F"/>
    <w:rPr>
      <w:b/>
      <w:bCs/>
      <w:sz w:val="20"/>
      <w:szCs w:val="20"/>
    </w:rPr>
  </w:style>
  <w:style w:type="paragraph" w:customStyle="1" w:styleId="PrefaceH1s">
    <w:name w:val="Preface H1s"/>
    <w:basedOn w:val="Heading1"/>
    <w:next w:val="Normal"/>
    <w:rsid w:val="00C45946"/>
    <w:pPr>
      <w:numPr>
        <w:numId w:val="0"/>
      </w:numPr>
      <w:ind w:left="1080" w:hanging="360"/>
    </w:pPr>
    <w:rPr>
      <w:b w:val="0"/>
    </w:rPr>
  </w:style>
  <w:style w:type="paragraph" w:customStyle="1" w:styleId="PortletDD">
    <w:name w:val="PortletDD"/>
    <w:basedOn w:val="Normal"/>
    <w:link w:val="PortletDDChar"/>
    <w:qFormat/>
    <w:rsid w:val="00C45946"/>
    <w:pPr>
      <w:tabs>
        <w:tab w:val="left" w:pos="284"/>
        <w:tab w:val="left" w:pos="567"/>
        <w:tab w:val="left" w:pos="851"/>
        <w:tab w:val="left" w:pos="1134"/>
        <w:tab w:val="left" w:pos="1418"/>
      </w:tabs>
      <w:spacing w:after="0" w:line="240" w:lineRule="auto"/>
      <w:contextualSpacing/>
    </w:pPr>
    <w:rPr>
      <w:rFonts w:ascii="DejaVu Sans Mono" w:hAnsi="DejaVu Sans Mono" w:cs="DejaVu Sans Mono"/>
      <w:sz w:val="16"/>
      <w:szCs w:val="16"/>
      <w:lang w:val="de-DE"/>
    </w:rPr>
  </w:style>
  <w:style w:type="character" w:customStyle="1" w:styleId="PortletDDChar">
    <w:name w:val="PortletDD Char"/>
    <w:basedOn w:val="DefaultParagraphFont"/>
    <w:link w:val="PortletDD"/>
    <w:rsid w:val="00C45946"/>
    <w:rPr>
      <w:rFonts w:ascii="DejaVu Sans Mono" w:hAnsi="DejaVu Sans Mono" w:cs="DejaVu Sans Mono"/>
      <w:sz w:val="16"/>
      <w:szCs w:val="16"/>
      <w:lang w:val="de-DE"/>
    </w:rPr>
  </w:style>
  <w:style w:type="paragraph" w:styleId="BodyText">
    <w:name w:val="Body Text"/>
    <w:basedOn w:val="Normal"/>
    <w:link w:val="BodyTextChar"/>
    <w:uiPriority w:val="99"/>
    <w:semiHidden/>
    <w:unhideWhenUsed/>
    <w:rsid w:val="00366C22"/>
    <w:pPr>
      <w:spacing w:after="120"/>
    </w:pPr>
  </w:style>
  <w:style w:type="character" w:customStyle="1" w:styleId="BodyTextChar">
    <w:name w:val="Body Text Char"/>
    <w:basedOn w:val="DefaultParagraphFont"/>
    <w:link w:val="BodyText"/>
    <w:uiPriority w:val="99"/>
    <w:semiHidden/>
    <w:rsid w:val="00366C22"/>
  </w:style>
  <w:style w:type="paragraph" w:customStyle="1" w:styleId="Heading">
    <w:name w:val="Heading"/>
    <w:basedOn w:val="Standard"/>
    <w:next w:val="Textbody"/>
    <w:rsid w:val="000952B5"/>
    <w:pPr>
      <w:keepNext/>
      <w:spacing w:before="240" w:after="120"/>
    </w:pPr>
    <w:rPr>
      <w:rFonts w:ascii="Arial" w:eastAsia="Microsoft YaHei" w:hAnsi="Arial"/>
      <w:sz w:val="28"/>
      <w:szCs w:val="28"/>
    </w:rPr>
  </w:style>
  <w:style w:type="paragraph" w:styleId="List">
    <w:name w:val="List"/>
    <w:basedOn w:val="Textbody"/>
    <w:rsid w:val="000952B5"/>
  </w:style>
  <w:style w:type="paragraph" w:customStyle="1" w:styleId="Index">
    <w:name w:val="Index"/>
    <w:basedOn w:val="Standard"/>
    <w:rsid w:val="000952B5"/>
    <w:pPr>
      <w:suppressLineNumbers/>
    </w:pPr>
  </w:style>
  <w:style w:type="paragraph" w:customStyle="1" w:styleId="Endnote">
    <w:name w:val="Endnote"/>
    <w:basedOn w:val="Standard"/>
    <w:rsid w:val="000952B5"/>
    <w:pPr>
      <w:suppressLineNumbers/>
      <w:tabs>
        <w:tab w:val="left" w:pos="3168"/>
        <w:tab w:val="left" w:pos="6336"/>
      </w:tabs>
      <w:spacing w:before="14" w:after="14"/>
      <w:jc w:val="left"/>
    </w:pPr>
    <w:rPr>
      <w:sz w:val="20"/>
      <w:szCs w:val="20"/>
    </w:rPr>
  </w:style>
  <w:style w:type="paragraph" w:styleId="ListBullet3">
    <w:name w:val="List Bullet 3"/>
    <w:basedOn w:val="Standard"/>
    <w:rsid w:val="000952B5"/>
    <w:pPr>
      <w:numPr>
        <w:numId w:val="81"/>
      </w:numPr>
      <w:tabs>
        <w:tab w:val="left" w:pos="864"/>
      </w:tabs>
      <w:spacing w:before="280" w:after="280"/>
    </w:pPr>
  </w:style>
  <w:style w:type="paragraph" w:customStyle="1" w:styleId="Preface">
    <w:name w:val="Preface"/>
    <w:basedOn w:val="Heading1"/>
    <w:rsid w:val="000952B5"/>
    <w:pPr>
      <w:numPr>
        <w:numId w:val="0"/>
      </w:numPr>
    </w:pPr>
  </w:style>
  <w:style w:type="paragraph" w:styleId="ListBullet">
    <w:name w:val="List Bullet"/>
    <w:basedOn w:val="Standard"/>
    <w:rsid w:val="000952B5"/>
    <w:pPr>
      <w:numPr>
        <w:numId w:val="84"/>
      </w:numPr>
      <w:spacing w:before="280" w:after="280"/>
    </w:pPr>
  </w:style>
  <w:style w:type="paragraph" w:styleId="ListBullet2">
    <w:name w:val="List Bullet 2"/>
    <w:basedOn w:val="Standard"/>
    <w:rsid w:val="000952B5"/>
    <w:pPr>
      <w:numPr>
        <w:numId w:val="82"/>
      </w:numPr>
      <w:spacing w:before="280" w:after="280"/>
    </w:pPr>
  </w:style>
  <w:style w:type="paragraph" w:styleId="ListBullet4">
    <w:name w:val="List Bullet 4"/>
    <w:basedOn w:val="Standard"/>
    <w:rsid w:val="000952B5"/>
    <w:pPr>
      <w:numPr>
        <w:numId w:val="80"/>
      </w:numPr>
      <w:spacing w:before="280" w:after="280"/>
    </w:pPr>
  </w:style>
  <w:style w:type="paragraph" w:styleId="HTMLPreformatted">
    <w:name w:val="HTML Preformatted"/>
    <w:basedOn w:val="Standard"/>
    <w:link w:val="HTMLPreformattedChar"/>
    <w:rsid w:val="0009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pPr>
    <w:rPr>
      <w:rFonts w:ascii="Arial Unicode MS" w:eastAsia="Arial Unicode MS" w:hAnsi="Arial Unicode MS"/>
      <w:sz w:val="20"/>
    </w:rPr>
  </w:style>
  <w:style w:type="character" w:customStyle="1" w:styleId="HTMLPreformattedChar">
    <w:name w:val="HTML Preformatted Char"/>
    <w:basedOn w:val="DefaultParagraphFont"/>
    <w:link w:val="HTMLPreformatted"/>
    <w:rsid w:val="000952B5"/>
    <w:rPr>
      <w:rFonts w:ascii="Arial Unicode MS" w:eastAsia="Arial Unicode MS" w:hAnsi="Arial Unicode MS" w:cs="Mangal"/>
      <w:kern w:val="3"/>
      <w:sz w:val="20"/>
      <w:szCs w:val="24"/>
      <w:lang w:val="de-DE" w:eastAsia="zh-CN" w:bidi="hi-IN"/>
    </w:rPr>
  </w:style>
  <w:style w:type="paragraph" w:styleId="Title">
    <w:name w:val="Title"/>
    <w:basedOn w:val="Standard"/>
    <w:next w:val="Standard"/>
    <w:link w:val="TitleChar"/>
    <w:rsid w:val="000952B5"/>
    <w:pPr>
      <w:pBdr>
        <w:bottom w:val="single" w:sz="18" w:space="1" w:color="000000"/>
      </w:pBdr>
      <w:spacing w:before="3240" w:after="280" w:line="360" w:lineRule="auto"/>
      <w:jc w:val="right"/>
    </w:pPr>
    <w:rPr>
      <w:rFonts w:ascii="Arial" w:hAnsi="Arial"/>
      <w:b/>
      <w:sz w:val="40"/>
    </w:rPr>
  </w:style>
  <w:style w:type="character" w:customStyle="1" w:styleId="TitleChar">
    <w:name w:val="Title Char"/>
    <w:basedOn w:val="DefaultParagraphFont"/>
    <w:link w:val="Title"/>
    <w:rsid w:val="000952B5"/>
    <w:rPr>
      <w:rFonts w:ascii="Arial" w:eastAsia="SimSun" w:hAnsi="Arial" w:cs="Mangal"/>
      <w:b/>
      <w:kern w:val="3"/>
      <w:sz w:val="40"/>
      <w:szCs w:val="24"/>
      <w:lang w:val="de-DE" w:eastAsia="zh-CN" w:bidi="hi-IN"/>
    </w:rPr>
  </w:style>
  <w:style w:type="paragraph" w:styleId="Subtitle">
    <w:name w:val="Subtitle"/>
    <w:basedOn w:val="Heading"/>
    <w:next w:val="Textbody"/>
    <w:link w:val="SubtitleChar"/>
    <w:rsid w:val="000952B5"/>
    <w:pPr>
      <w:jc w:val="center"/>
    </w:pPr>
    <w:rPr>
      <w:i/>
      <w:iCs/>
    </w:rPr>
  </w:style>
  <w:style w:type="character" w:customStyle="1" w:styleId="SubtitleChar">
    <w:name w:val="Subtitle Char"/>
    <w:basedOn w:val="DefaultParagraphFont"/>
    <w:link w:val="Subtitle"/>
    <w:rsid w:val="000952B5"/>
    <w:rPr>
      <w:rFonts w:ascii="Arial" w:eastAsia="Microsoft YaHei" w:hAnsi="Arial" w:cs="Mangal"/>
      <w:i/>
      <w:iCs/>
      <w:kern w:val="3"/>
      <w:sz w:val="28"/>
      <w:szCs w:val="28"/>
      <w:lang w:val="de-DE" w:eastAsia="zh-CN" w:bidi="hi-IN"/>
    </w:rPr>
  </w:style>
  <w:style w:type="paragraph" w:styleId="DocumentMap">
    <w:name w:val="Document Map"/>
    <w:basedOn w:val="Standard"/>
    <w:link w:val="DocumentMapChar"/>
    <w:rsid w:val="000952B5"/>
    <w:pPr>
      <w:shd w:val="clear" w:color="auto" w:fill="000080"/>
    </w:pPr>
    <w:rPr>
      <w:rFonts w:ascii="Tahoma" w:hAnsi="Tahoma" w:cs="Tahoma"/>
    </w:rPr>
  </w:style>
  <w:style w:type="character" w:customStyle="1" w:styleId="DocumentMapChar">
    <w:name w:val="Document Map Char"/>
    <w:basedOn w:val="DefaultParagraphFont"/>
    <w:link w:val="DocumentMap"/>
    <w:rsid w:val="000952B5"/>
    <w:rPr>
      <w:rFonts w:ascii="Tahoma" w:eastAsia="SimSun" w:hAnsi="Tahoma" w:cs="Tahoma"/>
      <w:kern w:val="3"/>
      <w:sz w:val="24"/>
      <w:szCs w:val="24"/>
      <w:shd w:val="clear" w:color="auto" w:fill="000080"/>
      <w:lang w:val="de-DE" w:eastAsia="zh-CN" w:bidi="hi-IN"/>
    </w:rPr>
  </w:style>
  <w:style w:type="paragraph" w:customStyle="1" w:styleId="Text">
    <w:name w:val="Text"/>
    <w:basedOn w:val="Standard"/>
    <w:rsid w:val="000952B5"/>
    <w:pPr>
      <w:spacing w:before="0" w:after="0"/>
      <w:ind w:firstLine="432"/>
    </w:pPr>
    <w:rPr>
      <w:sz w:val="22"/>
      <w:lang w:val="en-GB"/>
    </w:rPr>
  </w:style>
  <w:style w:type="paragraph" w:customStyle="1" w:styleId="TableContents">
    <w:name w:val="Table Contents"/>
    <w:basedOn w:val="Standard"/>
    <w:rsid w:val="000952B5"/>
    <w:pPr>
      <w:suppressLineNumbers/>
    </w:pPr>
  </w:style>
  <w:style w:type="paragraph" w:customStyle="1" w:styleId="TableHeading">
    <w:name w:val="Table Heading"/>
    <w:basedOn w:val="TableContents"/>
    <w:rsid w:val="000952B5"/>
    <w:pPr>
      <w:jc w:val="center"/>
    </w:pPr>
    <w:rPr>
      <w:b/>
      <w:bCs/>
    </w:rPr>
  </w:style>
  <w:style w:type="paragraph" w:customStyle="1" w:styleId="Untitled1">
    <w:name w:val="Untitled1"/>
    <w:basedOn w:val="Caption"/>
    <w:rsid w:val="000952B5"/>
  </w:style>
  <w:style w:type="character" w:customStyle="1" w:styleId="Linenumbering">
    <w:name w:val="Line numbering"/>
    <w:basedOn w:val="DefaultParagraphFont"/>
    <w:rsid w:val="000952B5"/>
  </w:style>
  <w:style w:type="character" w:customStyle="1" w:styleId="Endnoteanchor">
    <w:name w:val="Endnote anchor"/>
    <w:rsid w:val="000952B5"/>
    <w:rPr>
      <w:position w:val="0"/>
      <w:vertAlign w:val="superscript"/>
    </w:rPr>
  </w:style>
  <w:style w:type="character" w:customStyle="1" w:styleId="NumberingSymbols">
    <w:name w:val="Numbering Symbols"/>
    <w:rsid w:val="000952B5"/>
  </w:style>
  <w:style w:type="character" w:styleId="EndnoteReference">
    <w:name w:val="endnote reference"/>
    <w:basedOn w:val="DefaultParagraphFont"/>
    <w:uiPriority w:val="99"/>
    <w:semiHidden/>
    <w:unhideWhenUsed/>
    <w:rsid w:val="000952B5"/>
    <w:rPr>
      <w:vertAlign w:val="superscript"/>
    </w:rPr>
  </w:style>
  <w:style w:type="paragraph" w:customStyle="1" w:styleId="Author">
    <w:name w:val="Author"/>
    <w:basedOn w:val="Standard"/>
    <w:next w:val="Standard"/>
    <w:rsid w:val="000952B5"/>
    <w:pPr>
      <w:spacing w:before="0" w:after="0"/>
      <w:jc w:val="center"/>
    </w:pPr>
  </w:style>
  <w:style w:type="character" w:customStyle="1" w:styleId="StrongEmphasis">
    <w:name w:val="Strong Emphasis"/>
    <w:rsid w:val="000952B5"/>
    <w:rPr>
      <w:b/>
      <w:bCs/>
    </w:rPr>
  </w:style>
  <w:style w:type="paragraph" w:styleId="List2">
    <w:name w:val="List 2"/>
    <w:basedOn w:val="Standard"/>
    <w:rsid w:val="000952B5"/>
    <w:pPr>
      <w:spacing w:before="280" w:after="280"/>
      <w:ind w:left="720" w:hanging="360"/>
    </w:pPr>
  </w:style>
  <w:style w:type="paragraph" w:customStyle="1" w:styleId="Standard1">
    <w:name w:val="Standard1"/>
    <w:rsid w:val="000952B5"/>
    <w:pPr>
      <w:suppressAutoHyphens/>
      <w:autoSpaceDN w:val="0"/>
      <w:spacing w:before="101" w:after="101" w:line="240" w:lineRule="auto"/>
      <w:jc w:val="both"/>
      <w:textAlignment w:val="baseline"/>
    </w:pPr>
    <w:rPr>
      <w:rFonts w:ascii="Times New Roman" w:eastAsia="SimSun" w:hAnsi="Times New Roman" w:cs="Mangal"/>
      <w:kern w:val="3"/>
      <w:sz w:val="24"/>
      <w:szCs w:val="24"/>
      <w:lang w:val="de-DE" w:eastAsia="zh-CN" w:bidi="hi-IN"/>
    </w:rPr>
  </w:style>
  <w:style w:type="paragraph" w:customStyle="1" w:styleId="Endnote1">
    <w:name w:val="Endnote1"/>
    <w:basedOn w:val="Standard"/>
    <w:rsid w:val="000952B5"/>
    <w:pPr>
      <w:suppressLineNumbers/>
      <w:tabs>
        <w:tab w:val="left" w:pos="3168"/>
        <w:tab w:val="left" w:pos="6336"/>
      </w:tabs>
      <w:spacing w:before="14" w:after="14"/>
      <w:jc w:val="left"/>
    </w:pPr>
    <w:rPr>
      <w:sz w:val="20"/>
      <w:szCs w:val="20"/>
    </w:rPr>
  </w:style>
  <w:style w:type="paragraph" w:customStyle="1" w:styleId="BulletListsingle-spaced1">
    <w:name w:val="Bullet List;single-spaced1"/>
    <w:basedOn w:val="Standard"/>
    <w:rsid w:val="000952B5"/>
    <w:pPr>
      <w:numPr>
        <w:numId w:val="279"/>
      </w:numPr>
      <w:spacing w:before="0" w:after="0"/>
    </w:pPr>
  </w:style>
  <w:style w:type="character" w:customStyle="1" w:styleId="EndnoteSymbol1">
    <w:name w:val="Endnote Symbol1"/>
    <w:rsid w:val="000952B5"/>
    <w:rPr>
      <w:position w:val="0"/>
      <w:vertAlign w:val="superscript"/>
    </w:rPr>
  </w:style>
  <w:style w:type="character" w:customStyle="1" w:styleId="Internetlink1">
    <w:name w:val="Internet link1"/>
    <w:basedOn w:val="DefaultParagraphFont"/>
    <w:rsid w:val="000952B5"/>
    <w:rPr>
      <w:color w:val="0000FF"/>
      <w:u w:val="single"/>
    </w:rPr>
  </w:style>
  <w:style w:type="paragraph" w:customStyle="1" w:styleId="miniTableText">
    <w:name w:val="mini Table Text"/>
    <w:basedOn w:val="Standard"/>
    <w:qFormat/>
    <w:rsid w:val="00D07792"/>
    <w:pPr>
      <w:snapToGrid w:val="0"/>
      <w:spacing w:before="29" w:after="29"/>
    </w:pPr>
    <w:rPr>
      <w:rFonts w:ascii="DejaVu Sans Mono" w:hAnsi="DejaVu Sans Mono"/>
      <w:sz w:val="16"/>
    </w:rPr>
  </w:style>
  <w:style w:type="character" w:styleId="FollowedHyperlink">
    <w:name w:val="FollowedHyperlink"/>
    <w:basedOn w:val="DefaultParagraphFont"/>
    <w:uiPriority w:val="99"/>
    <w:semiHidden/>
    <w:unhideWhenUsed/>
    <w:rsid w:val="007F0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58633">
      <w:bodyDiv w:val="1"/>
      <w:marLeft w:val="0"/>
      <w:marRight w:val="0"/>
      <w:marTop w:val="0"/>
      <w:marBottom w:val="0"/>
      <w:divBdr>
        <w:top w:val="none" w:sz="0" w:space="0" w:color="auto"/>
        <w:left w:val="none" w:sz="0" w:space="0" w:color="auto"/>
        <w:bottom w:val="none" w:sz="0" w:space="0" w:color="auto"/>
        <w:right w:val="none" w:sz="0" w:space="0" w:color="auto"/>
      </w:divBdr>
    </w:div>
    <w:div w:id="466971157">
      <w:bodyDiv w:val="1"/>
      <w:marLeft w:val="0"/>
      <w:marRight w:val="0"/>
      <w:marTop w:val="0"/>
      <w:marBottom w:val="0"/>
      <w:divBdr>
        <w:top w:val="none" w:sz="0" w:space="0" w:color="auto"/>
        <w:left w:val="none" w:sz="0" w:space="0" w:color="auto"/>
        <w:bottom w:val="none" w:sz="0" w:space="0" w:color="auto"/>
        <w:right w:val="none" w:sz="0" w:space="0" w:color="auto"/>
      </w:divBdr>
    </w:div>
    <w:div w:id="1072462468">
      <w:bodyDiv w:val="1"/>
      <w:marLeft w:val="0"/>
      <w:marRight w:val="0"/>
      <w:marTop w:val="0"/>
      <w:marBottom w:val="0"/>
      <w:divBdr>
        <w:top w:val="none" w:sz="0" w:space="0" w:color="auto"/>
        <w:left w:val="none" w:sz="0" w:space="0" w:color="auto"/>
        <w:bottom w:val="none" w:sz="0" w:space="0" w:color="auto"/>
        <w:right w:val="none" w:sz="0" w:space="0" w:color="auto"/>
      </w:divBdr>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
    <w:div w:id="1774472416">
      <w:bodyDiv w:val="1"/>
      <w:marLeft w:val="0"/>
      <w:marRight w:val="0"/>
      <w:marTop w:val="0"/>
      <w:marBottom w:val="0"/>
      <w:divBdr>
        <w:top w:val="none" w:sz="0" w:space="0" w:color="auto"/>
        <w:left w:val="none" w:sz="0" w:space="0" w:color="auto"/>
        <w:bottom w:val="none" w:sz="0" w:space="0" w:color="auto"/>
        <w:right w:val="none" w:sz="0" w:space="0" w:color="auto"/>
      </w:divBdr>
    </w:div>
    <w:div w:id="21117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xml.org/"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image" Target="media/image22.gif"/><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image" Target="media/image17.gif"/><Relationship Id="rId42" Type="http://schemas.openxmlformats.org/officeDocument/2006/relationships/hyperlink" Target="http://www.apache.org/portals/portlets/DemoPortlet" TargetMode="External"/><Relationship Id="rId7" Type="http://schemas.openxmlformats.org/officeDocument/2006/relationships/footnotes" Target="footnotes.xml"/><Relationship Id="rId12" Type="http://schemas.openxmlformats.org/officeDocument/2006/relationships/hyperlink" Target="http://www.oasis-open.org/" TargetMode="External"/><Relationship Id="rId17" Type="http://schemas.openxmlformats.org/officeDocument/2006/relationships/footer" Target="footer2.xml"/><Relationship Id="rId25" Type="http://schemas.openxmlformats.org/officeDocument/2006/relationships/image" Target="media/image8.gif"/><Relationship Id="rId33" Type="http://schemas.openxmlformats.org/officeDocument/2006/relationships/image" Target="media/image16.gif"/><Relationship Id="rId38" Type="http://schemas.openxmlformats.org/officeDocument/2006/relationships/image" Target="media/image21.gif"/><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 TargetMode="External"/><Relationship Id="rId24" Type="http://schemas.openxmlformats.org/officeDocument/2006/relationships/image" Target="media/image7.gif"/><Relationship Id="rId32" Type="http://schemas.openxmlformats.org/officeDocument/2006/relationships/image" Target="media/image15.gif"/><Relationship Id="rId37" Type="http://schemas.openxmlformats.org/officeDocument/2006/relationships/image" Target="media/image20.gif"/><Relationship Id="rId40" Type="http://schemas.openxmlformats.org/officeDocument/2006/relationships/image" Target="media/image23.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image" Target="media/image19.gif"/><Relationship Id="rId10" Type="http://schemas.openxmlformats.org/officeDocument/2006/relationships/hyperlink" Target="http://www.ics.uci.edu/pub/ietf/http/related/iso639.txt" TargetMode="External"/><Relationship Id="rId19" Type="http://schemas.openxmlformats.org/officeDocument/2006/relationships/image" Target="media/image2.gif"/><Relationship Id="rId31" Type="http://schemas.openxmlformats.org/officeDocument/2006/relationships/image" Target="media/image14.gif"/><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www.jcp.org/en/home/index" TargetMode="External"/><Relationship Id="rId14" Type="http://schemas.openxmlformats.org/officeDocument/2006/relationships/header" Target="header1.xm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image" Target="media/image18.gif"/><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w3.org/XML/xml-names-19990114-errata" TargetMode="External"/><Relationship Id="rId3" Type="http://schemas.openxmlformats.org/officeDocument/2006/relationships/hyperlink" Target="https://docs.oracle.com/javase/7/docs/technotes/guides/versioning/spec/versioning2.html" TargetMode="External"/><Relationship Id="rId7" Type="http://schemas.openxmlformats.org/officeDocument/2006/relationships/hyperlink" Target="http://www.w3.org/XML/xml-names-19990114-errata" TargetMode="External"/><Relationship Id="rId2" Type="http://schemas.openxmlformats.org/officeDocument/2006/relationships/hyperlink" Target="http://docs.oracle.com/javase/7/docs/technotes/guides/jar/jar.html" TargetMode="External"/><Relationship Id="rId1" Type="http://schemas.openxmlformats.org/officeDocument/2006/relationships/hyperlink" Target="http://semver.org/" TargetMode="External"/><Relationship Id="rId6" Type="http://schemas.openxmlformats.org/officeDocument/2006/relationships/hyperlink" Target="http://www.w3.org/TR/REC-xml-names/" TargetMode="External"/><Relationship Id="rId5" Type="http://schemas.openxmlformats.org/officeDocument/2006/relationships/hyperlink" Target="http://www.w3.org/TR/REC-xml-names/" TargetMode="External"/><Relationship Id="rId4"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E2CD-D50B-4791-968B-BEEDF5BA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43176</TotalTime>
  <Pages>249</Pages>
  <Words>91752</Words>
  <Characters>522992</Characters>
  <Application>Microsoft Office Word</Application>
  <DocSecurity>0</DocSecurity>
  <Lines>4358</Lines>
  <Paragraphs>1227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613517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Scott Nicklous</dc:creator>
  <cp:keywords/>
  <dc:description/>
  <cp:lastModifiedBy>Martin Scott Nicklous</cp:lastModifiedBy>
  <cp:revision>152</cp:revision>
  <cp:lastPrinted>2016-12-22T05:10:00Z</cp:lastPrinted>
  <dcterms:created xsi:type="dcterms:W3CDTF">2015-07-08T13:49:00Z</dcterms:created>
  <dcterms:modified xsi:type="dcterms:W3CDTF">2016-12-22T05:14:00Z</dcterms:modified>
</cp:coreProperties>
</file>